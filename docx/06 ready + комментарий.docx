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h.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подумал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такая попытка казалась совершенно очевидной.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эксперименты, чтобы обнаружить закономерности, — не одно и то же. — Многие пытались изобрести самолёт, создавая конструкции с крыльями, но только братья Райт построили аэродинамическую трубу, чтобы измерить подъёмную силу… —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знакомы с высшей математикой.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Набор Целителя Плюс. </w:t>
      </w:r>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«Анти-чих-сморк», выглядящий как маленькое вибрирующее яйцо, к которому прилагалась инструкция, как засовывать его в чью-нибудь ноздрю.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какой ещё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r w:rsidDel="00000000" w:rsidR="00000000" w:rsidRPr="00000000">
        <w:rPr>
          <w:rFonts w:ascii="Times New Roman" w:cs="Times New Roman" w:eastAsia="Times New Roman" w:hAnsi="Times New Roman"/>
          <w:sz w:val="24"/>
          <w:szCs w:val="24"/>
          <w:rtl w:val="0"/>
        </w:rPr>
        <w:t xml:space="preserve">Назад в Будущее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commentRangeStart w:id="0"/>
      <w:r w:rsidDel="00000000" w:rsidR="00000000" w:rsidRPr="00000000">
        <w:rPr>
          <w:rFonts w:ascii="Times New Roman" w:cs="Times New Roman" w:eastAsia="Times New Roman" w:hAnsi="Times New Roman"/>
          <w:sz w:val="24"/>
          <w:szCs w:val="24"/>
          <w:rtl w:val="0"/>
        </w:rPr>
        <w:t xml:space="preserve">«Будь </w:t>
      </w:r>
      <w:r w:rsidDel="00000000" w:rsidR="00000000" w:rsidRPr="00000000">
        <w:rPr>
          <w:rFonts w:ascii="Times New Roman" w:cs="Times New Roman" w:eastAsia="Times New Roman" w:hAnsi="Times New Roman"/>
          <w:sz w:val="24"/>
          <w:szCs w:val="24"/>
          <w:rtl w:val="0"/>
        </w:rPr>
        <w:t xml:space="preserve">готов! Вот бойска</w:t>
      </w:r>
      <w:del w:author="Alaric Lightin" w:id="0" w:date="2016-03-28T21:34:22Z">
        <w:r w:rsidDel="00000000" w:rsidR="00000000" w:rsidRPr="00000000">
          <w:rPr>
            <w:rFonts w:ascii="Times New Roman" w:cs="Times New Roman" w:eastAsia="Times New Roman" w:hAnsi="Times New Roman"/>
            <w:sz w:val="24"/>
            <w:szCs w:val="24"/>
            <w:rtl w:val="0"/>
          </w:rPr>
          <w:delText xml:space="preserve">й</w:delText>
        </w:r>
      </w:del>
      <w:ins w:author="Alaric Lightin" w:id="0" w:date="2016-03-28T21:34:22Z">
        <w:r w:rsidDel="00000000" w:rsidR="00000000" w:rsidRPr="00000000">
          <w:rPr>
            <w:rFonts w:ascii="Times New Roman" w:cs="Times New Roman" w:eastAsia="Times New Roman" w:hAnsi="Times New Roman"/>
            <w:sz w:val="24"/>
            <w:szCs w:val="24"/>
            <w:rtl w:val="0"/>
          </w:rPr>
          <w:t xml:space="preserve">у</w:t>
        </w:r>
      </w:ins>
      <w:r w:rsidDel="00000000" w:rsidR="00000000" w:rsidRPr="00000000">
        <w:rPr>
          <w:rFonts w:ascii="Times New Roman" w:cs="Times New Roman" w:eastAsia="Times New Roman" w:hAnsi="Times New Roman"/>
          <w:sz w:val="24"/>
          <w:szCs w:val="24"/>
          <w:rtl w:val="0"/>
        </w:rPr>
        <w:t xml:space="preserve">та девиз! Будь готов! Не страшись, не суетись! Не стремайся, и не нужно лишних слов: будь готов!»</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попытался</w:t>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ведь </w:t>
      </w:r>
      <w:r w:rsidDel="00000000" w:rsidR="00000000" w:rsidRPr="00000000">
        <w:rPr>
          <w:rFonts w:ascii="Times New Roman" w:cs="Times New Roman" w:eastAsia="Times New Roman" w:hAnsi="Times New Roman"/>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но видел</w:t>
      </w:r>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sz w:val="24"/>
          <w:szCs w:val="24"/>
          <w:rtl w:val="0"/>
        </w:rPr>
        <w:t xml:space="preserve">совсем меня 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sz w:val="24"/>
          <w:szCs w:val="24"/>
          <w:rtl w:val="0"/>
        </w:rPr>
        <w:t xml:space="preserve">я буквально </w:t>
      </w:r>
      <w:r w:rsidDel="00000000" w:rsidR="00000000" w:rsidRPr="00000000">
        <w:rPr>
          <w:rFonts w:ascii="Times New Roman" w:cs="Times New Roman" w:eastAsia="Times New Roman" w:hAnsi="Times New Roman"/>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r w:rsidDel="00000000" w:rsidR="00000000" w:rsidRPr="00000000">
        <w:rPr>
          <w:rFonts w:ascii="Times New Roman" w:cs="Times New Roman" w:eastAsia="Times New Roman" w:hAnsi="Times New Roman"/>
          <w:sz w:val="24"/>
          <w:szCs w:val="24"/>
          <w:rtl w:val="0"/>
        </w:rPr>
        <w:t xml:space="preserve">чтобы успокоиться</w:t>
      </w:r>
      <w:r w:rsidDel="00000000" w:rsidR="00000000" w:rsidRPr="00000000">
        <w:rPr>
          <w:rFonts w:ascii="Times New Roman" w:cs="Times New Roman" w:eastAsia="Times New Roman" w:hAnsi="Times New Roman"/>
          <w:sz w:val="24"/>
          <w:szCs w:val="24"/>
          <w:rtl w:val="0"/>
        </w:rPr>
        <w:t xml:space="preserve">. Причин злиться нет. </w:t>
      </w:r>
      <w:r w:rsidDel="00000000" w:rsidR="00000000" w:rsidRPr="00000000">
        <w:rPr>
          <w:rFonts w:ascii="Times New Roman" w:cs="Times New Roman" w:eastAsia="Times New Roman" w:hAnsi="Times New Roman"/>
          <w:sz w:val="24"/>
          <w:szCs w:val="24"/>
          <w:rtl w:val="0"/>
        </w:rPr>
        <w:t xml:space="preserve">Абсолютно 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r w:rsidDel="00000000" w:rsidR="00000000" w:rsidRPr="00000000">
        <w:rPr>
          <w:rFonts w:ascii="Times New Roman" w:cs="Times New Roman" w:eastAsia="Times New Roman" w:hAnsi="Times New Roman"/>
          <w:sz w:val="24"/>
          <w:szCs w:val="24"/>
          <w:rtl w:val="0"/>
        </w:rPr>
        <w:t xml:space="preserve">его биологические родители не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исключением. </w:t>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sz w:val="24"/>
          <w:szCs w:val="24"/>
          <w:rtl w:val="0"/>
        </w:rPr>
        <w:t xml:space="preserve">совершенно 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r w:rsidDel="00000000" w:rsidR="00000000" w:rsidRPr="00000000">
        <w:rPr>
          <w:rFonts w:ascii="Times New Roman" w:cs="Times New Roman" w:eastAsia="Times New Roman" w:hAnsi="Times New Roman"/>
          <w:sz w:val="24"/>
          <w:szCs w:val="24"/>
          <w:rtl w:val="0"/>
        </w:rPr>
        <w:t xml:space="preserve">мыслей по этому поводу. </w:t>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и звуки Косого переулка вернулись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sz w:val="24"/>
          <w:szCs w:val="24"/>
          <w:rtl w:val="0"/>
        </w:rPr>
        <w:t xml:space="preserve">не 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не олицетворяет меня, </w:t>
      </w:r>
      <w:r w:rsidDel="00000000" w:rsidR="00000000" w:rsidRPr="00000000">
        <w:rPr>
          <w:rFonts w:ascii="Times New Roman" w:cs="Times New Roman" w:eastAsia="Times New Roman" w:hAnsi="Times New Roman"/>
          <w:sz w:val="24"/>
          <w:szCs w:val="24"/>
          <w:rtl w:val="0"/>
        </w:rPr>
        <w:t xml:space="preserve">мои родители никогда не запирали меня голодным в чулане, у меня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мне не нравится ход ваших мыслей,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sz w:val="24"/>
          <w:szCs w:val="24"/>
          <w:rtl w:val="0"/>
        </w:rPr>
        <w:t xml:space="preserve">жертвой жестокого обращения?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дурак?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знаком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w:t>
      </w:r>
      <w:r w:rsidDel="00000000" w:rsidR="00000000" w:rsidRPr="00000000">
        <w:rPr>
          <w:rFonts w:ascii="Times New Roman" w:cs="Times New Roman" w:eastAsia="Times New Roman" w:hAnsi="Times New Roman"/>
          <w:sz w:val="24"/>
          <w:szCs w:val="24"/>
          <w:rtl w:val="0"/>
        </w:rPr>
        <w:t xml:space="preserve"> обвинения </w:t>
      </w:r>
      <w:r w:rsidDel="00000000" w:rsidR="00000000" w:rsidRPr="00000000">
        <w:rPr>
          <w:rFonts w:ascii="Times New Roman" w:cs="Times New Roman" w:eastAsia="Times New Roman" w:hAnsi="Times New Roman"/>
          <w:sz w:val="24"/>
          <w:szCs w:val="24"/>
          <w:rtl w:val="0"/>
        </w:rPr>
        <w:t xml:space="preserve">иногда уничтожают</w:t>
      </w:r>
      <w:r w:rsidDel="00000000" w:rsidR="00000000" w:rsidRPr="00000000">
        <w:rPr>
          <w:rFonts w:ascii="Times New Roman" w:cs="Times New Roman" w:eastAsia="Times New Roman" w:hAnsi="Times New Roman"/>
          <w:sz w:val="24"/>
          <w:szCs w:val="24"/>
          <w:rtl w:val="0"/>
        </w:rPr>
        <w:t xml:space="preserve"> людей и разруша</w:t>
      </w:r>
      <w:r w:rsidDel="00000000" w:rsidR="00000000" w:rsidRPr="00000000">
        <w:rPr>
          <w:rFonts w:ascii="Times New Roman" w:cs="Times New Roman" w:eastAsia="Times New Roman" w:hAnsi="Times New Roman"/>
          <w:sz w:val="24"/>
          <w:szCs w:val="24"/>
          <w:rtl w:val="0"/>
        </w:rPr>
        <w:t xml:space="preserve">ют</w:t>
      </w:r>
      <w:r w:rsidDel="00000000" w:rsidR="00000000" w:rsidRPr="00000000">
        <w:rPr>
          <w:rFonts w:ascii="Times New Roman" w:cs="Times New Roman" w:eastAsia="Times New Roman" w:hAnsi="Times New Roman"/>
          <w:sz w:val="24"/>
          <w:szCs w:val="24"/>
          <w:rtl w:val="0"/>
        </w:rPr>
        <w:t xml:space="preserve"> семьи, даже если родители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sz w:val="24"/>
          <w:szCs w:val="24"/>
          <w:rtl w:val="0"/>
        </w:rPr>
        <w:t xml:space="preserve">Не смейте угрожать этим моей семье!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позволю вам её разрушить!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sz w:val="24"/>
          <w:szCs w:val="24"/>
          <w:rtl w:val="0"/>
        </w:rPr>
        <w:t xml:space="preserve">очень 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мне горько от этого.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точно всё?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sz w:val="24"/>
          <w:szCs w:val="24"/>
          <w:rtl w:val="0"/>
        </w:rPr>
        <w:t xml:space="preserve">хотя бы </w:t>
      </w:r>
      <w:r w:rsidDel="00000000" w:rsidR="00000000" w:rsidRPr="00000000">
        <w:rPr>
          <w:rFonts w:ascii="Times New Roman" w:cs="Times New Roman" w:eastAsia="Times New Roman" w:hAnsi="Times New Roman"/>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точно не 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продавались тысячи палочек. Нет, возможно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«Как странно»,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совершенно </w:t>
      </w:r>
      <w:r w:rsidDel="00000000" w:rsidR="00000000" w:rsidRPr="00000000">
        <w:rPr>
          <w:rFonts w:ascii="Times New Roman" w:cs="Times New Roman" w:eastAsia="Times New Roman" w:hAnsi="Times New Roman"/>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так </w:t>
      </w:r>
      <w:r w:rsidDel="00000000" w:rsidR="00000000" w:rsidRPr="00000000">
        <w:rPr>
          <w:rFonts w:ascii="Times New Roman" w:cs="Times New Roman" w:eastAsia="Times New Roman" w:hAnsi="Times New Roman"/>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 уже закончилась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хоть какое-то </w:t>
      </w:r>
      <w:r w:rsidDel="00000000" w:rsidR="00000000" w:rsidRPr="00000000">
        <w:rPr>
          <w:rFonts w:ascii="Times New Roman" w:cs="Times New Roman" w:eastAsia="Times New Roman" w:hAnsi="Times New Roman"/>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именно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просачивающиеся в реальность,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пошутил,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пошутили,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да? — сказал он со вздохом.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Как я вообще мог на это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sz w:val="24"/>
          <w:szCs w:val="24"/>
          <w:rtl w:val="0"/>
        </w:rPr>
        <w:t xml:space="preserve">ы шутите?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просто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ещё и на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всего </w:t>
      </w:r>
      <w:r w:rsidDel="00000000" w:rsidR="00000000" w:rsidRPr="00000000">
        <w:rPr>
          <w:rFonts w:ascii="Times New Roman" w:cs="Times New Roman" w:eastAsia="Times New Roman" w:hAnsi="Times New Roman"/>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это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настоящее </w:t>
      </w:r>
      <w:r w:rsidDel="00000000" w:rsidR="00000000" w:rsidRPr="00000000">
        <w:rPr>
          <w:rFonts w:ascii="Times New Roman" w:cs="Times New Roman" w:eastAsia="Times New Roman" w:hAnsi="Times New Roman"/>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просто </w:t>
      </w:r>
      <w:r w:rsidDel="00000000" w:rsidR="00000000" w:rsidRPr="00000000">
        <w:rPr>
          <w:rFonts w:ascii="Times New Roman" w:cs="Times New Roman" w:eastAsia="Times New Roman" w:hAnsi="Times New Roman"/>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sz w:val="24"/>
          <w:szCs w:val="24"/>
          <w:rtl w:val="0"/>
        </w:rPr>
        <w:t xml:space="preserve">Посмотрите на ситуацию с моей стороны! Как бы вы себя чувствовали, будучи на моём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вообще </w:t>
      </w:r>
      <w:r w:rsidDel="00000000" w:rsidR="00000000" w:rsidRPr="00000000">
        <w:rPr>
          <w:rFonts w:ascii="Times New Roman" w:cs="Times New Roman" w:eastAsia="Times New Roman" w:hAnsi="Times New Roman"/>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r w:rsidDel="00000000" w:rsidR="00000000" w:rsidRPr="00000000">
        <w:rPr>
          <w:rFonts w:ascii="Times New Roman" w:cs="Times New Roman" w:eastAsia="Times New Roman" w:hAnsi="Times New Roman"/>
          <w:sz w:val="24"/>
          <w:szCs w:val="24"/>
          <w:rtl w:val="0"/>
        </w:rPr>
        <w:t xml:space="preserve">местах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r w:rsidDel="00000000" w:rsidR="00000000" w:rsidRPr="00000000">
        <w:rPr>
          <w:rFonts w:ascii="Times New Roman" w:cs="Times New Roman" w:eastAsia="Times New Roman" w:hAnsi="Times New Roman"/>
          <w:sz w:val="24"/>
          <w:szCs w:val="24"/>
          <w:rtl w:val="0"/>
        </w:rPr>
        <w:t xml:space="preserve">вид деревянному</w:t>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r w:rsidDel="00000000" w:rsidR="00000000" w:rsidRPr="00000000">
        <w:rPr>
          <w:rFonts w:ascii="Times New Roman" w:cs="Times New Roman" w:eastAsia="Times New Roman" w:hAnsi="Times New Roman"/>
          <w:sz w:val="24"/>
          <w:szCs w:val="24"/>
          <w:rtl w:val="0"/>
        </w:rPr>
        <w:t xml:space="preserve">каждой</w:t>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 все они оказались размером с целый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Именно столько стоитл хороший, почти новый сундук.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 вы взяли?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w:t>
      </w:r>
      <w:r w:rsidDel="00000000" w:rsidR="00000000" w:rsidRPr="00000000">
        <w:rPr>
          <w:rFonts w:ascii="Times New Roman" w:cs="Times New Roman" w:eastAsia="Times New Roman" w:hAnsi="Times New Roman"/>
          <w:sz w:val="24"/>
          <w:szCs w:val="24"/>
          <w:rtl w:val="0"/>
        </w:rPr>
        <w:t xml:space="preserve">Я мог бы</w:t>
      </w:r>
      <w:r w:rsidDel="00000000" w:rsidR="00000000" w:rsidRPr="00000000">
        <w:rPr>
          <w:rFonts w:ascii="Times New Roman" w:cs="Times New Roman" w:eastAsia="Times New Roman" w:hAnsi="Times New Roman"/>
          <w:sz w:val="24"/>
          <w:szCs w:val="24"/>
          <w:rtl w:val="0"/>
        </w:rPr>
        <w:t xml:space="preserve"> заявить, что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r w:rsidDel="00000000" w:rsidR="00000000" w:rsidRPr="00000000">
        <w:rPr>
          <w:rFonts w:ascii="Times New Roman" w:cs="Times New Roman" w:eastAsia="Times New Roman" w:hAnsi="Times New Roman"/>
          <w:sz w:val="24"/>
          <w:szCs w:val="24"/>
          <w:rtl w:val="0"/>
        </w:rPr>
        <w:t xml:space="preserve">но был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настолько глуп, чтобы </w:t>
      </w:r>
      <w:r w:rsidDel="00000000" w:rsidR="00000000" w:rsidRPr="00000000">
        <w:rPr>
          <w:rFonts w:ascii="Times New Roman" w:cs="Times New Roman" w:eastAsia="Times New Roman" w:hAnsi="Times New Roman"/>
          <w:sz w:val="24"/>
          <w:szCs w:val="24"/>
          <w:rtl w:val="0"/>
        </w:rPr>
        <w:t xml:space="preserve">озвучи</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r w:rsidDel="00000000" w:rsidR="00000000" w:rsidRPr="00000000">
        <w:rPr>
          <w:rFonts w:ascii="Times New Roman" w:cs="Times New Roman" w:eastAsia="Times New Roman" w:hAnsi="Times New Roman"/>
          <w:sz w:val="24"/>
          <w:szCs w:val="24"/>
          <w:rtl w:val="0"/>
        </w:rPr>
        <w:t xml:space="preserve">дома вам нельзя использовать палочку</w:t>
      </w:r>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neparisienne" w:id="1" w:date="2011-08-02T15:36:49Z"/>
  <w:comment w:author="Alaric Lightin" w:id="0" w:date="2016-03-28T21:3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данный момент ритм здесь не совсем совпадает с ритмом переделки в 115-й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когда придумывал для 115-й, придумал вариант и сюда: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Вот бойскаута девиз!</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Будь готов! Что тебе подсунет жизнь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Принимай как должно без суеты!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Страх забудь! Будь готов!"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тут тоже не вполне совпадает.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имеет смысл подумать как-то коллективно.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