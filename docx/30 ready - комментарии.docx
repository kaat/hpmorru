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jc w:val="center"/>
        <w:rPr/>
      </w:pPr>
      <w:bookmarkStart w:colFirst="0" w:colLast="0" w:name="_mtrgcncas3zt" w:id="0"/>
      <w:bookmarkEnd w:id="0"/>
      <w:r w:rsidDel="00000000" w:rsidR="00000000" w:rsidRPr="00000000">
        <w:rPr>
          <w:rtl w:val="0"/>
        </w:rPr>
        <w:t xml:space="preserve">Глава 30. </w:t>
      </w:r>
      <w:r w:rsidDel="00000000" w:rsidR="00000000" w:rsidRPr="00000000">
        <w:rPr>
          <w:rtl w:val="0"/>
        </w:rPr>
        <w:t xml:space="preserve">Работа в группах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Дж. К. Роулинг, если вам кто-то надоедает, подумайте о синем, досчитайте до двух и посмотрите на красный ботинок.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день, воскресенье, третье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ноября, три великие силы первого курса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Поттер, Драко Малфой и Гермиона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начнут борьбу за абсолютное лидерство.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(Гарри немного раздражало,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согласившись на соревнование,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автоматически опустился с позиции абсолютного лидера до уровня одной из противоборствующих сторон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рассчитывал вскоре вернуть утраченное.)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Полем боя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назначена часть не-запретного леса, где деревья росли довольно густо — профессор Квиррелл счёл, что даже самая первая битва будет слишком скучной, если армии противников смогут беспрепятственно видеть друг друга.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ученики, которые не участвовали в намечающемся сражении, устроились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поблизости и смотрели на экраны, установленные профессором Квирреллом. Все, кроме трёх гриффиндорцев с четвёртого курса, которые были прикованы к больничным койкам в лазарете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мадам Помфри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одеты не в обычные школьные мантии, а в магловскую камуфляжную униформу. Профессор где-то раздобыл достаточное количество одежды всех размеров. Не то чтобы учеников заботили возможные пятна и дырки — для решения подобных проблем существовали заклинания. Но, как объяснил Квиррелл удивлённым чистокровным волшебникам, благородное одеяние мага плохо подходит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пряток и манёвров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среди деревьев.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груди у каждого виднелась нашивка с названием и эмблемой армии.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Маленькая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нашивка. Если генералу захочется, чтобы его солдаты носили, скажем, цветные ленты для удобного распо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расстоянии, и он готов рискнуть попаданием этих лент в руки неприятеля,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 его личные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заботы.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«Армия Драконов».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возмутился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сказал, что это окончательно всех запутает.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постановил,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 Драко на это название прав больше.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теперь Гарри придётся биться с Армией Драконов.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Вероятно, это плохой знак.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эмблемы вместо слишком банальной драконьей головы, изрыгающей пламя, Драко выбрал просто языки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ени. Элегантно,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заезженно,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смертоносно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что останется там, где пройдём мы».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Очень в духе Малфоев.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после обдумывания альтернатив вроде «501-го временного батальона» и «Отчаянных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приспешников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Гарри», решил, что его армия будет известна под простым и гордым именем «Легион Хаоса».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эмблемой стала рука с пальцами, собранными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щелчка.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плохой знак.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 Гарри объяснял Гермионе, что мальчишки под её командованием, возможно, будут нервничать, зная, что их генерал имеет репутацию хорошей девочки, и потому убедительно советовал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какое-нибудь устрашающее название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уверить их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твёрдости её духа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вселить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гордость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то, что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являются частью её армии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Что-нибудь типа «Кровавые Коммандос».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назвала свою армию «Солнечный Отряд».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эмблемой 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улыбающееся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через десять минут между ними начнётся война.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стоял на светлой лесной поляне, служившей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стартовой локацией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армии. Вокруг торчали старые гнилые пни, землю покрывали опавшие листья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пожухлой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травы,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пережившей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летней жары. Сверху ярко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солнце.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Рядом располагались двадцать три солдата,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приписанных к 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военные занятия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записались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почти все гриффиндорцы, больше половины слизеринцев, чуть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 половины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пуффендуйцев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когтевранцев. В армии Гарри оказалось двенадцать учеников из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риффиндора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шесть из Слизерина, четыре из Пуффендуя и один из Когтеврана, не считая самого Гарри...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способа отличить факультеты друг от друга по униформе не было. Никакого красного, никакого зелёного, никакого жёлтого или синего. Только магловский камуфляж и нашивка на груди, с рукой, пальцы которой собраны для щелчка.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оглядел своих солдат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одинаковой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униформе, без каких-либо знаков групповой принадлежности, не считая нашивок.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улыбнулся: он понял эту часть плана профессора Квиррелла и собирался воспользоваться этим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своих собственных целях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историю социальной психологии вошёл легендарный эксперимент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«Робберс Кейв». Он проводился в смутное десятилетие после окончания Второй мировой войны с целью исследовать причины и найти способы решения конфликтов между группами. Учёные организовали летний лагерь в лесопарке для 22 мальчиков из 22 разных школ, выбирая детей из полных семей среднего класса. В первой фазе эксперимента изучались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предпосылк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возникновения конфликта между группами. 22 мальчика были поделены на две группы по 11 человек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уже этого оказалось 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Враждебность возникла, как только обе группы узнали о существовании друг друга, обмен оскорблениями случился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первой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встрече. Одна группа назвала себя «Орлами», другая — «Гремучниками» (им не требовались названия, пока они думали, что одни).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группах стали развиваться контрастирующие групповые стереотипы. Гремучники считали себя крутыми и жёсткими и много сквернословили, а Орлы, соответственно, считали себя честными и приличными.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часть эксперимента была направлена на разрешение меж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групповых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конфликтов. Идея собрать ребят вместе для проведения фейерверка не сработала.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держались поодаль и ругались друг с другом.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вот когда было объявлено, что в лагере побывали вандалы, и группам нужно работать сообща, чтобы починить водоснабжение — это сработало. Общая задача, общий враг.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возникло стойкое подозрение, что профессор очень хорошо осознавал этот принцип, создавая 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армии для каждого курса.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армии.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четыре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при этом не разделённые по факультетам... разве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армии Драко из слизеринцев были только он сам, мистер Крэбб и мистер Гойл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поступки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убеждали Гарри, что Квиррелл, несмотря на его показной тёмный стиль и претензию на нейтральность в конфликте Добра и Зла, втайне поддерживает сторону Добра. Правда, Гарри никогда бы не посмел сказать об этом вслух.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решил воспользоваться планом профессора, чтобы создать групповую идентичность по-своему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светлой поляне, среди старых гнилых пней, подсвеченных ярким солнцем, генерал Поттер и его двадцать три солдата хаотично располагались тут и там, не пытаясь соблюдать ни малейшего подобия боевого строя. Кто-то стоял, кто-то сидел, 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одной ноге, просто чтобы выделяться.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это был Легион Хаоса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день до этого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пренебрежительно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не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веской причины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стоять ровным строем, то никакого ровного строя не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разделил армию на 6 взводов по 4 солдата, и во главе каждого взвода поставил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оветчика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взвода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Солдаты получили строгий приказ игнорировать любой полученный приказ (включая этот), если в конкретный момент времени это покажется им хорошей идеей... за исключением случаев, когда Гарри или Советчик взвода будут предварять приказ словами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Мерлин говорит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— тогда требовалось действительно подчиниться.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тактика Легиона Хаоса — разделиться и наступать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нескольких направлений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случайным образом меняя курс и стреляя разрешённым заклинанием сна как можно чаще. И если солдат заметит возможность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отвлечь или смутить врага, он должен эту возможность использовать.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Быстро. Творчески. Непредсказуемо. Вразнобой. Не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подчиняться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приказам,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есть ли прямо сейчас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смысл в том,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делаешь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Гарри был не настолько уверен в эффективности 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боевой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тактики, как пытался показать своей армии.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другой стороны, он получил бесценную возможность изменить самовосприятие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некоторых учеников. В этом и был основной смысл предложенной тактики.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минут до начала боя, если верить наручным часам.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Поттер подошёл (не промаршировал) к авиаотряду, от напряжения крепко сжимавшему в руках мётлы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крыльям: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доложить о готовности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произнёс генерал. Они отрепетировали эти фразы на тренировке в субботу.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Красный лидер готов, — 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Симус Финнеган, хоть и понятия не имел, зачем это нужно.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пять готов, — Дин Томас всю жизнь ждал, чтобы сказать эти слова.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Зелёный лидер готов, — сухо отозвался Теодор Нотт.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Зелёный сорок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Трейси Дэвис.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хочу, чтоб вы оказались в воздухе, как только мы услышим гонг, — приказал генерал Поттер. — Не ввязывайтесь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повторяю, не ввязывайтесь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попадёте под огонь — улетайте. (Конечно,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запрещено стрелять по мётлам заклинанием сна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для этого предназначалось другое заклинание, временно окружающее цель красным свечением. Наездник выбывал из боя, если попадали по нему или его метле.)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Красный лидер и Красный пять,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максимальной скоростью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летите к армии Малфоя, держитесь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выше, стараясь их разглядеть, и возвращайтесь, как только станет понятно, что они там делают.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Зелёный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лидер, вы летите к армии Грейнджер и делаете то же самое. Зелёный сорок один, держитесь над нами и следите за любыми приближающимися мётлами или солдатами, вам и только вам разрешается стрелять. И помните, я не сказал «Мерлин говорит» ни про один из своих приказов, но нам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нужна информация. За Хаос!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Хаос! — с разной степенью энтузиазма прозвучали четыре голоса.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думал, что Гермиона первым делом нападёт на Драко, и в этом случае он собирался двинуть войска к ней на помощь, но только после того, как она потерпит значительные потери и успеет нанести некоторый ущерб противнику. Если получится, он преподнесёт это как героическое спасение. Нельзя допустить, чтобы Солнечный Отряд считал Легион врагами.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Гермиона собирается поступить иначе... именно потому Легион Хаоса и замер на месте в ожидании новостей от Зелёного лидера.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будет действовать в своих собственных интересах и предсказуемо готов отразить нападение Солнечного Отряда. Драко мог догадаться, что Гарри хитрил, говоря, что повременит с атакой до конца его боя с Гермионой. А мог и не догадаться.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менее, Гарри послал на разведку к Драко две метлы, просто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что-то затевает, а также опасаясь, что Драко, или мистер Гойл, или мистер Крэбб смогут подстрелить одну метлу.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предсказать действия генерала Грейнджер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не смел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двинуться,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узнав, куда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направит свои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силы.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сердце леса, среди теней, пляшущих на земле, под сенью деревьев, покачивающих листьями где-то наверху, генерал Малфой осматривал свои войска со спокойным удовлетворением. Шесть подразделений по три солдата в каждом, авиаподразделение из четырёх солдат, включая Грегори, и командное подразделение из Винсента и самого Драко. Хоть у них и было совсем немного времени на тренировки в прошлую субботу,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был уверен, что смог втолковать им основы.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Держитесь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товарищей, защищайте их спины и доверяйте им свою. Двигайтесь как одно целое. Выполняйте приказы и не показывайте страха. Цельтесь, стреляйте, двигайтесь, снова цельтесь, снова стреляйте.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Шесть подразделений выстроились вокруг Драко в защитное кольцо, внимательно наблюдая за лесом. Солдаты стояли спинами друг к другу, палочки опущены до начала атаки. Уже сейчас они выглядели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подразделения авроров, чьи тренировки Драко наблюдал,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отец брал его на инспекции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Хаос и Солнечные,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поймут, с чем им пришлось иметь дело.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Внимание, — произнёс генерал Малфой.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Шесть подразделений раздвинулись и повернулись к Драко. Наездники остались стоять с мётлами наготове, повернув только головы.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заранее решил обойтись без воинских приветствий до первой выигранной битвы, когда гриффиндорцы и пуффендуйцы будут более настроены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салютовать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Малфою.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его солдаты уже стояли достаточно ровно, особенно гриффиндорцы, так что Драко даже задумался, надо ли откладывать. Грегори подслушал и пересказал ему, что благодаря эпизоду в классе Защиты, когда Драко вызвался принять урок поражения вместе с Поттером, его считали приемлемым командиром. По крайней мере, если уж кому-то случилось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угодить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его армию. «Не все слизеринцы одинаковы. Есть слизеринцы, а есть Слизеринцы», вот что цитировали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гриффиндорцы Армии Драконов своим одноклассникам.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был поражён, как невероятно легко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получилось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он протестовал против решения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Квиррелла не назначать в его армию слизеринцев, но профессор заявил, что если Драко хочет стать первым Малфоем, добившимся полного политического контроля над страной, ему следует научиться управлять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другими тремя четвертями населения. Это был один из тех поступков, которые уверили Драко в том, что профессор Квиррелл тяготеет к добру куда больше, чем хочет показать.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же сражение лёгким не будет, особенно если Грейнджер сначала нападёт на Драконов. Драко разрывался между желанием направить все силы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превентивную атак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на Грейнджер и опасениями, что: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Гарри обманул его насчёт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вероятных намерений Грейнджер и 2) Гарри обманул его насчёт своих намерений дождаться нападения Грейнджер и только затем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у Армии Драконов было секретное оружие — вернее, целых три, которых должно хватить для победы, даже если их атакуют две армии одновременно...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начала боя оставалось совсем немного, значит,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самое время для речи, которую Драко заранее сочинил и выучил наизусть.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Скоро начнётся битва, — произнёс Драко спокойно и чётко. — Помните всё, что я и господа Крэбб и Гойл показывали вам. Армия побеждает, если она дисциплинирована и смертоносна. Генерал Поттер и Легион Хаоса не дисциплинированы. Грейнджер и Солнечный Отряд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смертоносны. Мы — дисциплинированы и смертоносны, мы — Драконы. Скоро начнётся битва и мы победи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(Импровизированная речь, произнесённая генералом Поттером перед Легионом Хаоса непосредственно перед первой битвой, 3 ноября 1991 года, 14:56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солдаты, я не собираюсь врать вам, наши дела очень плохи. Армия Драконов не проиграла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одной битвы. А Гермиона Грейнджер...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девочка с феноменальной памятью.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большинство из вас, возможно, сегодня умрут. А выжившие позавидуют мёртвым. Но мы должны победить. Мы должны победить, чтобы когда-нибудь наши дети снова могли наслаждаться вкусом шоколада. Всё поставлено на карту. Букваль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мы проиграем, вся вселенная погаснет, как перегоревшая электрическая лампочка. Я понимаю,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все из вас знают, что такое электрическая лампочка. Но поверьте, это будет очень плохо.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нам суждено пасть, давайте падём как герои, чтобы, когда сомкнётся тьма, мы могли подумать, что по крайней мере нам было 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боитесь умереть? Я — да. Я чувствую эту холодную дрожь, как будто кто-то кинул мороженное мне за шиворот. Но я знаю... история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нас. Она смотрела на нас, когда мы переодевались в нашу форму. Возможно, даже фотографировала. А история, мои войска, пишется победителями. Если мы сегодня победим, мы напишем новую историю. Историю, в которой Хогвартс был основан четырьмя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беглыми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домовыми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эльфами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Мы можем заставить всех изучать эту историю, даже если это неправда, и если они будут неправильно отвечать на вопросы наших тестов... они завалят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экзамены. Разве за это не стоит умереть? Нет, не отвечайте. Некоторым словам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лучше оставаться невысказанными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Никто из нас не знает, зачем мы здесь. Никто из нас не знает, почему мы сражаемся. Мы просто проснулись в этой форме в этом загадочном лесу, зная лишь, что получить обратно наши имена и нашу память мы сможем только победив. Ученики в других армиях... они похожи на нас. Они не хотят умирать. Они сражаются, чтобы защитить друг друга, единственных друзей, которые у них остались. Они сражаются, потому что у них есть семьи, которые будут по ним скучать, даже если они не помнят свои семьи. Может быть, они даже сражаются, чтобы спасти мир. Но у нас гораздо лучший повод, чтобы сражаться, чем у них. Мы сражаемся, потому что нам это нравится. Мы сражаемся, чтобы развлечь жутких монстров, смотрящих на нас из-за пределов Времени и Пространства. Мы сражаемся, потому что мы — Хаос. Скоро начнётся последняя битва, так что позвольте мне сказать это сейчас, — поскольку потом у меня может не быть такой возможности, — для меня было честью быть вашим командиром, пусть и недолго. Спасибо вам, спасибо за всё. И помните, наша цель не просто разбить врага,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заставить его бояться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 лесом разнёсся гулкий, громкий звук гонга.</w:t>
        <w:br w:type="textWrapping"/>
        <w:t xml:space="preserve">И Солнечный Отряд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 маршировать.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Гарри и девятнадцати его солдат, ожидавших возвращения воздушных разведчиков, напряжение нарастало и нарастало. Ждать оставалось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недолго, мётлы летают быстро, а расстояния в лесу невелики...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метлы приближались на большой скорости со стороны лагеря Драко. Все солдаты подобрались. Наездники на мётлах не выполняли манёвров, которые были сегодняшним опознавательным знаком для своих.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Рассеяться и огонь!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проорал генерал Поттер и подкрепил свою команду действиями, бросившись на максимальной скорости под укрытие леса. Оказавшись среди деревьев, он развернулся, вскинул палочку, высматривая метлу в небе...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Чисто! — прокричал кто-то. — Они возвращаются!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пожал плечами. Он не мог помешать Драко получить эту информацию, но тот лишь узнает, что они всё ещё стоят на месте.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Солдаты Хаоса медленно вышли из леса...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со стороны Грейнджер! — прокричал кто-то ещё. — Думаю, это Зелёный Лидер, он выполнил нырок и перекат!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Мгновением позже Теодор Нотт спикировал и остановился в гуще солдат.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Грейнджер разделила свои силы на две части! — выкрикнул Нотт, остановив метлу недалеко от земли. Его униформа была мокрой от пота,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был уже не так спокоен, как перед битвой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 Она атакует обе армии! Две метлы прикрывают каждое подразделение, они преследовали меня половину пути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сюда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Разделила армию, какого чёрта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льшие силы сконцентрируют огонь на меньших, то меньшие будут быстро уничтожены и не смогут нанести значительный урон врагу. Если двадцать солдат столкнутся с десятью, двадцать сонных заклинаний будут направлены в десять солдат, а в ответ будут направлено только десять, так что если только эти десять не поразят все свои цели, меньшие силы потеряют больше людей, чем заберут с собой.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 вообще думает Гермиона...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понял.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Она решила быть честной.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Кажется,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обучения боевой магии будет долгим.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— громко произнёс Гарри. — Ждём доклада красного крыла, а затем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закроем тучами немного Солнца.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выслушал доклад летунов со спокойным лицом, хотя в глубине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души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был потрясён. О чём вообще думает Грейнджер?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Драко понял.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финт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из подразделений Солнечных изменит направление и оба направятся на... кого?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 маршировал через лес навстречу приближающимся войскам Солнечных, изредка поглядывая на небо в поисках мётел. Рядом с ним маршировали его товарищи по взводу — Мелвин Кут и Лаванда Браун из Гриффиндора и Аллен Флинт из Слизерина. Аллен Флинт был их Советчиком взвода, хотя изначально, наедине, Гарри сказал Невиллу, что тот сам может стать Советчик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Наедине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Невиллу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чего, причём 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ледующим образом: «Знаешь, Невилл, если ты хочешь стать таким же крутым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воображаемый Невилл,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живёт у тебя в голове,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не делаешь, потому что боишься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тебе в самом деле стоит записаться в армии профессора Квиррелла».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теперь Невилл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Мальчик-Который-Выжил умеет читать мысли. Другого объяснения быть не могло. Невилл никогда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говорил об этом и никогда не замечал, чтобы у других людей возникали подобные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обещание Гарри сбылось, сейчас он себя чувствовал не так, как во время спаррингов на уроках Защиты.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надеялся,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спарринги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помогут, но, увы, этого не произошло.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он мог пару раз попасть своими заклинаниями в другого ученика на уроке в присутствии профессора Квиррелла, следящего за безопасностью. Да, он даже мог увернуться и выстрелить в ответ, ведь это было разрешено, более того, все этого ожидали и он бы выглядел просто нелепо, если б не уворачивался и не стрелял в ответ. Только всё это не имело никакого отношения к умению постоять за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быть частью армии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странное чувств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шевелилось в Невилле, когда он маршировал через лес вместе со своими товарищами, у которых, как и у него, на груди была изображена рука с пальцами, собранными для щелчка.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мог просто идти,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хотелось маршировать.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и Мелвину, и Лаванде, и Аллену, шагавшим рядом с ним, тоже хотелось маршировать.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Невилл начал тихонько петь Песнь Хаоса.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узнали в этом мотиве «Имперский марш» Джона Уильямса, также известный как «Тема Дарта Вейдера». Текст песни, предложенный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было легко запомнить.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 дум дум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дум-дум-дум дум дум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Дум дум-дум-дум дум дум</w:t>
        <w:br w:type="textWrapping"/>
        <w:t xml:space="preserve">Дум дум дум, дум дум дум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второй строчке ему начали подпевать остальные,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вскоре тот же тихий напев послышался из-за ближайших деревьев.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маршировал среди своих собратьев по Легиону Хаоса,</w:t>
        <w:br w:type="textWrapping"/>
        <w:t xml:space="preserve">что-то странное шевелилось в его сердце,</w:t>
        <w:br w:type="textWrapping"/>
        <w:t xml:space="preserve">с его губ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слетала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ужасающая песнь рока,</w:t>
        <w:br w:type="textWrapping"/>
        <w:t xml:space="preserve">и мечты становились реальностью.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бессознательные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тела, лежащие вокруг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Наблюдать эту картину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ему пришлось напомнить себе, что они просто спят. Среди лежащих были девочки, и от этого зрелище казалось ещё хуже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 в коем случае не стоит упоминать об этом в разговоре с Гермионой, или авроры обнаружат его останки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очень-очень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чайнике.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Солнечных не смогла дать достойный 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всей армии Хаос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Девять пехотинцев судорожно выкрикнули заклинание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щита, закрыв свои лица и грудь. Но нельзя одновременно и удерживать щит, и стрелять, и солдаты Гарри просто прицелились в ноги. Все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олнечные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кроме одного, упали, когда раздались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успел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отключить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ырубить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одного из солдат Гарри, но его накрыла вторая волна сонных заклинаний (множественные попадания этим заклинанием не опасны). Сбить двух Солнечных на мётлах оказалось сложнее, и это стоило Гарри трёх солдат.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 среди лежащих не было. Видимо,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доста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лась Драко. Гарри сам не понимал, почему его это так раздражает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то ли он чувствовал, что должен был её защищать, то ли хотел «убить» самостоятельно, то ли всё вместе.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Ладно, — громко сказал Гарри. — Все должны уяснить, что это был не настоящий бой. Генерал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ошибку в своей первой битве. По-настоящему мы сегодня сражаемся с Армией Драконов, и с ними всё будет по-другому —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забавнее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вигаемся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спикировала с неба с ужасающей скоростью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развернулась на месте, затормозив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резко, что почти было слышно, как протестующе вскрикнул воздух. Наездник остановился прямо перед Драко. Это не было опасной попыткой пустить пыль в глаза. Просто Грегори Гойл 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настолько хорошо управлялся с метлой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тратил время попусту.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Поттер близко, — произнёс Грегори. Он не растягивал слова как обычно. — У них по-прежнему четыре метлы. Хочешь, чтобы я их сбил?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Нет, — резко ответил Драко. — Сражение над их армией даст им слишком большое преимущество — в тебя будут стрелять с земли и даже ты не сможешь увернуться от всех. Жди, пока мы не ввяжемся в бой.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потерял четырёх драконов в обмен на двенадцать солнечных. Очевидно, генерал Грейнджер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ыла удивительной дурой. Но среди атаковавших её не было, поэтому Драко не мог подразнить её или спросить, о чём, во имя Мерлина, она думала.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они знали, что настоящая битва будет против Гарри Поттера.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Готовьтесь! — прокричал Драко своим войскам. — Держитесь рядом со своими товарищами, действуйте как единое целое, стреляйте, как только противник окажется в зоне досягаемости!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против хаоса.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Бой не затянется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Адреналин переполнял кровь Невилла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затрудняя дыхание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приближаемся, — произнёс генерал Поттер голосом, громким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настолько, чтобы его слышала вся армия. — Пора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рассредоточиться.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Товарищи Невилла отодвинулись от него. Они всё ещё могли поддерживать друг друга, но если бы они держались близко, врагу было бы гораздо легче в них попадать, заклинание, направленное в одного, может промахнуться и попасть в другого. Если цели рассредоточены и движутся очень быстро, попасть в них гораздо сложнее.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тренировки генерал Поттер в первую очередь разбил их на пары и приказал им стрелять в друг друга в разных ситуациях: когда оба быстро бегут, когда оба стоят и тратят время на прицеливание, и когда один движется, а второй стоит на месте. Заклинание, отменяющее действие сонного — простое, хотя в реальной битве его использовать было запрещено. Генерал Поттер аккуратно записал наблюдения,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заполнил пару свитков пергамента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графиками и вычислениями, а затем объявил,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эффективней будет не тщательно прицеливаться, а быстро передвигаться, чтобы врагу было сложнее попасть.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нервничал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из-за того, что в атаку он пойдёт не плечом к плечу с товарищами, но у него в голове уже гремели жуткие боевые кличи, которые они разучивали вчера, и это его подбодрило.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мысленно поклялся себе, что в этот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сорвётся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писк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Поднять щиты, — скомандовал генерал Поттер. — Энергию на передние отражатели.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пробормотала его армия, и перед каждым солдатом появился круглый экран, закрывающий голову и грудь.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Кислый привкус наполнил рот Невилла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генерал Поттер приказал создать щиты, значит, противник уже рядом. Сквозь плотные ветви Невилл смог разглядеть движущиеся очертания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раконов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Драконы их, наверное, тоже увидели...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атаку!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вдалеке голос Драко Малфоя, и генерал Поттер заорал: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Вперёд!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накопленный адреналин высвободился,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Невилл бросился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врага. Так быстро он ещё никогда не бегал, и, даже не оглядываясь по сторонам, он знал, что все его товарищи делают то же самое.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Кровь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крови!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завопил Невилл.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Черепа для Трона черепов! Йа! Шуб-Ниггурат!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Вражеские ворота сбоку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сна беззвучно рассеялось, столкнувшись со щитом Невилла. Возможно, в него стреляли несколько раз, но остальные не попали.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успел разглядеть испуг на лице Уэйна Хопкинса,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стоявшего рядом с двумя незнакомыми Невиллу гриффиндорцами,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затем...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…Невилл убрал Простой щит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выстрелил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Уэйна...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…промахнулся...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…ноги понесли его прямо, мимо вражеской группы, по направлению к трём другим Драконам, которые с открытыми ртами начали направлять на него палочки...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совершенно не задумываясь, Невилл бросился на землю одновременно с тремя выкриками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больно. Твёрдые камни и ветки впились в тело Невилла во время переката. Конечно, это было не настолько больно, как после падения с метлы, но всё-таки он сильно ударился. Внезапное озарение подсказало замереть и закрыть глаза.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Стойте! — завопил кто-то. — Не стреляйте, это мы — Драконы!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упоительным чувством торжества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Невилл вдруг понял,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умудрился проскочить между двух групп Драконов в тот самый миг, когда одна из групп стреляла в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рассказывал, что при такой тактике враг может побояться стрелять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но, похоже, это сработало ещё лучше.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кроме того, Драконы поверили, что они в него попали, потому что он упал после их выстрелов.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мысленно досчитал до двадцати, затем чуть приоткрыл глаза.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Трое Драконов были совсем ря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и отчаянно пытались высмотреть исто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чники выкриков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Черепа для Трона черепов!»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всех троих теперь были Простые щиты.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была по-прежнему у Невилла в руке, он без труда прицелился в ногу одного из мальчиков и прошептал: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чего, услышав звук падающего тела, быстро закрыл глаза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расслабил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Откуда стреляли?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услышал Невилл вопль Джастина Финч-Флетчли, за которым последовал шорох листьев — оба Дракона начали крутиться, пытаясь увидеть врага.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Перестроиться!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крик Малфоя.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ко мне, не дайте им вас рассеять!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звукам Невилл понял, что двое Драконов перепрыгнули через него и куда-то побежали. Мальчик открыл глаза, встал на ноги, поморщившись от боли, после чего использовал новое заклинание, которому их обучил генерал Поттер. В их возрасте они не могли использовать настоящие иллюзии, чтобы сбить с толку врага, но...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Чревовещалио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прошептал Невилл, указывая палочкой на точку сбоку от Джастина и другого Дракона, а затем крикнул: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славу Ктулху!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Драконы резко остановились и повернулись так, что их щиты были направлены туда, откуда раздался боевой клич. Раздались многочисленные выкрики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Дракон рядом с Джастином упал. Невилл даже не успел прицелиться.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— мой! — заорал Невилл и помчался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 на Джастина, который был груб с ним, пока его не приструнили старшие пуффендуйцы. Невилла окружали его товарищи,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означало...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Прыжок Хаоса! — крикнул Невилл на бегу и почувствовал, что его тело стало в два раза легче, а затем ещё в два раза легче, потому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товарищи направили на него палочки и применили левитирующее заклинание. Невилл вскинул левую руку, щёлкнул пальцами, оттолкнулся от земли что есть силы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взмыл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воздух. Совершенно обалдевший Джастин мог лишь смотреть, как Невилл взлетает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щитом, направляет палочку вниз и выкрикивает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Невиллу хотелось «убить» его именно так, вот зачем.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Приземлиться аккуратно на ноги Невилл не смог и упал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двое из трёх Легионеров Хаоса продолжали направлять на него палочки, поэтому он ударился не очень сильно.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Тяжело дыша, Невилл встал. Он знал, что должен двигаться, вокруг со всех сторон неслись крики: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— Невилл,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Лонгботтомов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Невилл запрокинул голову и вскинул палочку, будто вызывая на бой само яркое синее небо. Он знал, что таких ощущений у него уже никогда не будет.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из Хаоса! Сразитесь со мной, если осме...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(Когда впоследствии Невилла разбудили, ему рассказали, что Армия Драконов восприняла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сигнал к контратаке.)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Девочка рядом с Гарри свалилась на землю, приняв на себя заклинание, предназначавшееся ему. Издалека донёсся злорадствующий смех мистера Гойла, который только что пронёсся мимо Гарри с такой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скоростью, что тот пошатнулся от воздушной волны.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выкрикнул мальчик рядом с Гарри, не успевший восстановить магические силы, чтобы проделать это раньше, так что мистер Гойл без труда увернулся.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Хаоса осталось только шесть солдат, у Армии Драконов — два. Единственная проблема заключалась в том, что один из них был неуязвим, а другой — требовал внимания трёх солдат,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он не высовывался из-под своего щита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вывел из игры больше солдат, чем все остальные Драконы, вместе взятые. Он носился и уворачивался с такой скоростью, что в него было невозможно попасть, и при этом ещё и умудрялся стрелять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уже придумал уйму способов, как его остановить, но ни один из них не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Левитирующее заклинание могло бы его замедлить (тогда бы в него было легче целиться), но он мог свалиться с метлы, кинуть что-нибудь ему наперерез было опасно...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 помнить было всё сложнее и сложнее, поскольку на Гарри всё сильнее накатывала холодная ярость.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игра. Ты не пытаешься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вздумай испортить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все свои планы из-за игры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смог заметить последовательность в финтах мистера Гойла,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и когда им нужно выстрелить, чтобы создать «сеть», от которой мистер Гойл не сможет увернуться, но у него не было времени, чтобы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объяснить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своим солдатам, они были не в состоянии скоординировать выстрелы, а теперь у него и не осталось для этого людей...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отказываюсь прои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грывать, только не так, один солдат не может перебить всю мою армию!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мистера Гойла развернулась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удивительно резко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понеслась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сторону Гарри и его выживших товарищей. Гарри почувствовал, как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альчик рядом с ним напрягся, готовый броситься, чтобы закрыть собой своего генерала.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 ЧЁРТУ ВСЁ.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вскинул палочку, сосредоточился на мистере Гойле, представил картину его полёта, и завопил: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люминослюминослюминослюминослюминослюминослюминослюминослюминос...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открыл глаза, он обнаружил, что лежит в удобной позе, с руками, сложенными на груди, держа палочку, как павший герой.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медленно сел.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от магического истощения было странным, но не совсем неприятным, больше похоже на боль и усталость в мышцах после тяжёлых физических упражнений.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Генерал очнулся! — раздался крик. Гарри моргнул и повернулся в ту сторону.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Четверо его солдат удерживали палочки направленными на мерцающую радужную полусферу, и Гарри понял, что бой ещё не закончился. Верно... в него же не попали Заклинанием Сна, у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закончились силы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что, очнувшись, он всё ещё оставался в игре.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подозревал, что кто-нибудь обязательно прочтёт ему лекцию о недопустимости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магических способностей во время детской игры. Но он не причинил вреда мистеру Гойлу, когда вышел из себя, вот что главное.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мозг Гарри вспомнил, к чему ещё могло привести истощение сил. Гарри бросил взгляд на левую руку, где он носил стальное кольцо, и чуть не выругался вслух, увидев, что маленький бриллиант исчез, а на земле, где он упал, валяется зефир.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поддерживал эту трансфигурацию семнадцать дней, а теперь ему придётся начать сначала.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Могло быть хуже. Это могло случиться через четырнадцать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дней, когда профессор МакГонагалл уже разрешила бы ему трансфигурировать камень его отца. Так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дёшево заплатил за очень ценный урок.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будущее: всегда снимай кольцо перед применением магии, которое полностью лишает сил.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трудом поднялся на ноги. Использование магии не требует напряжения мускулов, но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бегать и уворачиваться.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шатаясь, он прошёл к переливающейся полусфере. Внутри, подняв палочку, чтобы держать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стоял Драко Малфой и холодно улыбался.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Где пятый солдат? — спросил Гарри.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Эм... — произнёс мальчик, имя которого Гарри не смог вспомнить. — Я выстрелил заклинанием сна в щит, а оно отразилось и попало в Лаванду. В смысле, под таким углом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должно было случиться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но…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 щитом самодовольно ухмыльнулся.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правильно понимаю, — Гарри посмотрел Драко прямо в глаза, — что эти аккуратные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троечки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боевой порядок, который используют профессиональные маги-военные? Которых специально тренируют, чтобы у них не дрожали руки и они легко поражали движущиеся цели, и которые умеют объединять силы для обороны, когда они вместе? В отличие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солдат?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исчезла с лица Драко. Теперь оно было напряжённым и угрюмым.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Видишь,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понижая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Гарри, зная,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из окружающих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поймёт настоящего смысла сообщения, —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нужно всегда ставить под сомнение всё, что делают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е, кому ты подражаешь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спрашивать себя, почему они поступают так, а не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есть ли смысл делать то же самое в твоей ситуации. В реальной жизни этот совет, кстати, тоже полезен. И спасибо за медленные группы целей.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 Гарри это уже объяснял Драко, но, видимо, тот решил проигнорировать урок, подозревая, что Гарри хочет поколебать его верность традициям чистокровных. Конечно, замысел Гарри в этом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сказанное сейчас даст прекрасный повод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следующую субботу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сомнение в авторитетах — обычная практи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в реальной жизни.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также упомянет эксперименты, которые он провёл — с отдельными солдатами и с группами, — чтобы проверить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 гипотезу о том, что скорость очень важна. </w:t>
      </w:r>
      <w:del w:author="Alaric Lightin" w:id="0" w:date="2019-03-27T15:25:5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поможет вбить в голову Драко мысль, что надо всегда и везде искать способы применить методы рационального мышления на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выиграли, генерал Поттер! — рявкнул Драко. — Может быть, у нас кончится время, и профессор Квиррелл объявит ничью.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Справедливое и неприятное замечание. Война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когда профессор Квиррелл самостоятельно решит, что одна из армий победила по стандартам реального мира. Он объяснил, что формальных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условий победы нет, поскольку в противном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придумает,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обойти правила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был вынужден признать,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полностью его просчитал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не мог винить профессора Квиррелла за то, что тот не объявляет о конце игры, потому что вполне возможно, что последний солдат Армии Драконов выбьет из игры всех пятерых выживших из Легиона Хаоса.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Ладно, — сказал Гарри. — Кто-нибудь знает что-нибудь о заклинании щита генерала Малфоя?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Выяснилось, что щит Драко — это разновидность стандартного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несколькими недостатками, наиболее важный из которых заключается в том, что щит не передвигается вместе с создавшим его волшебником.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недостаток, с точки зрения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заклинания в том, что его легче выучить, легче применить и намного легче поддерживать длительное время.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сломать этот щит, по нему нужно бить атакующими заклинаниями.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очевидно, у Драко есть какой-то способ управлять углом отражения этих заклинаний.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пришла в голову мысль, что они могут использовать заклинание Вингардиум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левиоса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складывать тяж</w:t>
      </w:r>
      <w:del w:author="Alaric Lightin" w:id="1" w:date="2019-03-27T15:25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ins w:author="Alaric Lightin" w:id="1" w:date="2019-03-27T15:25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ё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лые камни на щит сверху, и рано или поздно Драко не сможет удерживать вес... Но камни могут потом упасть на Драко, а ранение вражеского генерала всерьёз не входило в сегодняшние цели.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— произнёс Гарри. — Существуют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такие штуки, как заклинания для пробивания щитов?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Такие заклинания были.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спросил, знает ли их кто-нибудь из его солдат.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был отрицательный.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опять ухмыльнулся.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спросил, есть ли атакующие заклинания, которые не отражаются.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молнии обычно поглощались щитами, а не отражались.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…Но никто из его солдат не умел применять никаких заклинаний, имеющих отношение к молниям.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хихикнул.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вздохнул.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демонстративно положил свою палочку на землю.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немного усталым голосом объявил, что он сейчас снимет этот щит самостоятельно неким таинственным способом, а все остальные должны стрелять в Драко, как только щит исчезнет.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Легионеры Хаоса явно занервничали.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же сохранял спокойствие,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держал себя в руках.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из кошеля тонкое сложенное одеяло, сел рядом с мерцающим щитом, накинул одеяло себе на голову, так что никто не мог видеть, что он там делает — разумеется, не считая Драко.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кошеля появился автомобильный аккумулятор и провода с клеммами.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собираясь начать новую эру в изучении магии, он, конечно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 покинуть мир маглов, не прихватив с собой какой-нибудь источник электричества.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Вскоре Легионеры Хаоса услышали щелчок пальцев, за которым последовало какое-то потрескивание из под одеяла. Щит засиял ярче, и голос Гарри произнёс: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не отвлекайтесь, не сводите глаз с генерала Малфоя.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Драко исказилось от ярости, досады и разочарования.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улыбнулся ему и одними губами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сказал: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Расскажу позже.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этот миг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откуда-то из леса вылетела спираль зелёной энергии и ударила в щит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Раздался звук, как будто стеклом провели по стеклу, и Драко пошатнулся.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Резкими судорожными движениями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сорвал клеммы с аккумулятора и запихнул в кошель провода, сам аккумулятор, стащил с себя одеяло, схватил палочку и вскочил на ноги.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его солдаты застыли на своих местах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лихорадочно оглядывались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и солдаты Хаоса подняли щиты, правда он не знал, откуда ждать нападения. — Кто-нибудь заметил, откуда оно появилось?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Солдаты замотали головами.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Генерал Малфой, скажите, пожалуйста, Грейнджер досталась вам?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Не-а, — язвительно ответил Драко, — не скажу.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ёрт!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подсчитывать: Драко под щитом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какой-то мере выдохся, он сам тоже выдохся, Гермиона непонятно где, у Гарри осталось четыре солдата...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генерал Грейнджер, — громко произн</w:t>
      </w:r>
      <w:del w:author="Alaric Lightin" w:id="2" w:date="2019-03-27T15:25:2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ins w:author="Alaric Lightin" w:id="2" w:date="2019-03-27T15:25:2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ё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Гарри, — вам бы следовало повременить с атакой, пока я не разобрался с генералом Малфоем. Возможно, тогда бы вы смогли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справиться со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выжившими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Откуда-то послышался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высокий девичий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смех.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замер.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была не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отовсюду зазвучала эта ужасная, зловещая, весёлая песня: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Добрым нечего бояться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Лишь со злыми будем драться...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жульнича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завопил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 внутри щита.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разбудила своих солдат! Почему профессор Квиррелл...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Дай-ка я угадаю, — сказал Гарри. Он ненавидел проигрывать, и у него уже сосало под ложечкой. — Это был совсем простой бой, 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падали как дохлые мухи?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кивнул Драко. — Мы уложили их всех с первого залпа...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Ужасное осознание произошедшего распространилось от Драко к Легионерам Хаоса.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произнёс Гарри, — не уложили.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Фигуры в камуфляже показались среди деревьев.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Союз?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Согласен, — ответил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— послышался голос Грейнджер, и спираль зелёной энергии, сверкнув из-за деревьев,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разнесла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щит Драко вдребезги.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осматривала поле боя с явным удовлетворением. У неё осталось девять Солнечных солдат, но этого было вполне достаточно, чтобы держать под контролем последнего выжившего врага. Парвати, Энтони и Эрни держали на прицеле генерала Поттера, которого она приказала взять живым (ну, в сознании).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это Плохо, но ей очень, очень, очень хотелось позлорадствовать.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какой-то фокус? — напряжённо спросил Гарри. — Тут должен быть какой-то фокус. Ты не можешь вот так внезапно превратиться в лучшего полководца, вдобавок ко всем прочим талантам. Ты не хитра, как слизеринец! Ты не сочиняешь жуткие песни! Никто не может быть настолько хорош во всём!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окинула взглядом своих Солнечных солдат и снова посмотрела на Гарри. Наверное, все наблюдатели сейчас замерли у экранов.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могу достичь чего угодно, если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усердно учиться.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бре...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землю, не закончив фразу.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СОЛНЕЧНЫЕ ПОБЕДИЛИ,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прогремел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 профессора Квиррелла, исходящий отовсюду и ниоткуда.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Доброта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торжествует! — воскликнула генерал Грейнджер.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Ура! — закричали Солнечные солдаты. Даже гриффиндорцы кричали, и кричали с гордостью.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какова мораль сегодняшней битвы? — спросила генерал Грейнджер.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можем достичь чего угодно, если будем достаточно усердно учиться!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выжившие солдаты Солнечного Отряда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маршем отправились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поляне победителей,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распевая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свою походную песню: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Добрым нечего бояться,</w:t>
        <w:br w:type="textWrapping"/>
        <w:t xml:space="preserve">Лишь со злыми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будем драться.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Плохишей домой отправим</w:t>
        <w:br w:type="textWrapping"/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учиться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их заставим.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Поделиться счастьем рад</w:t>
        <w:br w:type="textWrapping"/>
        <w:t xml:space="preserve">Грейнджер Солнечный Отряд!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ind w:firstLine="57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