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line="240" w:lineRule="auto"/>
        <w:jc w:val="center"/>
        <w:rPr/>
      </w:pPr>
      <w:bookmarkStart w:colFirst="0" w:colLast="0" w:name="_w0gk1lh7jlgc" w:id="0"/>
      <w:bookmarkEnd w:id="0"/>
      <w:r w:rsidDel="00000000" w:rsidR="00000000" w:rsidRPr="00000000">
        <w:rPr>
          <w:rtl w:val="0"/>
        </w:rPr>
        <w:t xml:space="preserve">Глава 27. Эмпатия</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w:t>
      </w:r>
      <w:ins w:author="Alaric Lightin" w:id="0" w:date="2019-03-27T15:18:27Z">
        <w:r w:rsidDel="00000000" w:rsidR="00000000" w:rsidRPr="00000000">
          <w:rPr>
            <w:rFonts w:ascii="Times New Roman" w:cs="Times New Roman" w:eastAsia="Times New Roman" w:hAnsi="Times New Roman"/>
            <w:sz w:val="24"/>
            <w:szCs w:val="24"/>
            <w:rtl w:val="0"/>
          </w:rPr>
          <w:t xml:space="preserve">ж</w:t>
        </w:r>
      </w:ins>
      <w:r w:rsidDel="00000000" w:rsidR="00000000" w:rsidRPr="00000000">
        <w:rPr>
          <w:rFonts w:ascii="Times New Roman" w:cs="Times New Roman" w:eastAsia="Times New Roman" w:hAnsi="Times New Roman"/>
          <w:sz w:val="24"/>
          <w:szCs w:val="24"/>
          <w:rtl w:val="0"/>
        </w:rPr>
        <w:t xml:space="preserve">. К. Роулинг на 87% уверена, что вы сгорите синим пламенем.</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Умоляющий Гарри Поттер — редкое зрелище.</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Пожа-а-а-а-алуйста</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проныл </w:t>
      </w:r>
      <w:r w:rsidDel="00000000" w:rsidR="00000000" w:rsidRPr="00000000">
        <w:rPr>
          <w:rFonts w:ascii="Times New Roman" w:cs="Times New Roman" w:eastAsia="Times New Roman" w:hAnsi="Times New Roman"/>
          <w:sz w:val="24"/>
          <w:szCs w:val="24"/>
          <w:rtl w:val="0"/>
        </w:rPr>
        <w:t xml:space="preserve">Гарри Поттер.</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Фред и Джордж, улыбаясь, покачали головами.</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глазах Гарри читались муки неудовлетворённого любопытства.</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я же рассказал вам, что сделал с кошкой Кевина Энтвистла. И про Гермиону и исчезающую газировку... А про Распределяющую шляпу, напоминалку и профессора Снейпа я рассказ</w:t>
      </w:r>
      <w:r w:rsidDel="00000000" w:rsidR="00000000" w:rsidRPr="00000000">
        <w:rPr>
          <w:rFonts w:ascii="Times New Roman" w:cs="Times New Roman" w:eastAsia="Times New Roman" w:hAnsi="Times New Roman"/>
          <w:sz w:val="24"/>
          <w:szCs w:val="24"/>
          <w:rtl w:val="0"/>
        </w:rPr>
        <w:t xml:space="preserve">ать </w:t>
      </w:r>
      <w:r w:rsidDel="00000000" w:rsidR="00000000" w:rsidRPr="00000000">
        <w:rPr>
          <w:rFonts w:ascii="Times New Roman" w:cs="Times New Roman" w:eastAsia="Times New Roman" w:hAnsi="Times New Roman"/>
          <w:sz w:val="24"/>
          <w:szCs w:val="24"/>
          <w:rtl w:val="0"/>
        </w:rPr>
        <w:t xml:space="preserve">не могу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Фред и Джордж пожали плечами и</w:t>
      </w:r>
      <w:r w:rsidDel="00000000" w:rsidR="00000000" w:rsidRPr="00000000">
        <w:rPr>
          <w:rFonts w:ascii="Times New Roman" w:cs="Times New Roman" w:eastAsia="Times New Roman" w:hAnsi="Times New Roman"/>
          <w:sz w:val="24"/>
          <w:szCs w:val="24"/>
          <w:rtl w:val="0"/>
        </w:rPr>
        <w:t xml:space="preserve"> развернулись, собравшись уходить.</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когда-нибудь догадаешься, — сказали они, — дай нам знать.</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Злые! Вы оба — злые!</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Фред и Джордж захлопнули за собой дверь пустого класса. Они продолжали улыбаться: на всякий случай, вдруг Гарри Поттер умеет видеть сквозь двери.</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они повернули за угол, улыбки пропали.</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Тебе ведь тоже догадки Гарри...</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помогли понять, как мы это сделали? — произнесли они одновремен</w:t>
      </w:r>
      <w:r w:rsidDel="00000000" w:rsidR="00000000" w:rsidRPr="00000000">
        <w:rPr>
          <w:rFonts w:ascii="Times New Roman" w:cs="Times New Roman" w:eastAsia="Times New Roman" w:hAnsi="Times New Roman"/>
          <w:sz w:val="24"/>
          <w:szCs w:val="24"/>
          <w:rtl w:val="0"/>
        </w:rPr>
        <w:t xml:space="preserve">но и помрачнели ещё сильнее. </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Флюм отказался им помочь. Это было последним существенным воспоминанием. Близнецы даже не помнили, о чём его просили</w:t>
      </w:r>
      <w:del w:author="Alaric Lightin" w:id="1" w:date="2019-03-27T15:18:45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видимо, </w:t>
      </w:r>
      <w:r w:rsidDel="00000000" w:rsidR="00000000" w:rsidRPr="00000000">
        <w:rPr>
          <w:rFonts w:ascii="Times New Roman" w:cs="Times New Roman" w:eastAsia="Times New Roman" w:hAnsi="Times New Roman"/>
          <w:sz w:val="24"/>
          <w:szCs w:val="24"/>
          <w:rtl w:val="0"/>
        </w:rPr>
        <w:t xml:space="preserve">они</w:t>
      </w:r>
      <w:r w:rsidDel="00000000" w:rsidR="00000000" w:rsidRPr="00000000">
        <w:rPr>
          <w:rFonts w:ascii="Times New Roman" w:cs="Times New Roman" w:eastAsia="Times New Roman" w:hAnsi="Times New Roman"/>
          <w:sz w:val="24"/>
          <w:szCs w:val="24"/>
          <w:rtl w:val="0"/>
        </w:rPr>
        <w:t xml:space="preserve"> продолжили поиски и нашли кого-то, кто помог им сделать что-то незаконное. Иначе они вряд ли бы согласились на стирание памяти.</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вообще можно было всё это проделать всего лишь за сорок галлеонов?</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Сперва братья Уизли боялись, что подделали свидетельства слишком хорошо, и Гарри </w:t>
      </w:r>
      <w:r w:rsidDel="00000000" w:rsidR="00000000" w:rsidRPr="00000000">
        <w:rPr>
          <w:rFonts w:ascii="Times New Roman" w:cs="Times New Roman" w:eastAsia="Times New Roman" w:hAnsi="Times New Roman"/>
          <w:i w:val="1"/>
          <w:sz w:val="24"/>
          <w:szCs w:val="24"/>
          <w:rtl w:val="0"/>
        </w:rPr>
        <w:t xml:space="preserve">придётся </w:t>
      </w:r>
      <w:r w:rsidDel="00000000" w:rsidR="00000000" w:rsidRPr="00000000">
        <w:rPr>
          <w:rFonts w:ascii="Times New Roman" w:cs="Times New Roman" w:eastAsia="Times New Roman" w:hAnsi="Times New Roman"/>
          <w:sz w:val="24"/>
          <w:szCs w:val="24"/>
          <w:rtl w:val="0"/>
        </w:rPr>
        <w:t xml:space="preserve">жениться на Джинни... но, похоже, они и это учли. Записи Визенгамота оказались подделаны </w:t>
      </w:r>
      <w:r w:rsidDel="00000000" w:rsidR="00000000" w:rsidRPr="00000000">
        <w:rPr>
          <w:rFonts w:ascii="Times New Roman" w:cs="Times New Roman" w:eastAsia="Times New Roman" w:hAnsi="Times New Roman"/>
          <w:i w:val="1"/>
          <w:sz w:val="24"/>
          <w:szCs w:val="24"/>
          <w:rtl w:val="0"/>
        </w:rPr>
        <w:t xml:space="preserve">снова</w:t>
      </w:r>
      <w:r w:rsidDel="00000000" w:rsidR="00000000" w:rsidRPr="00000000">
        <w:rPr>
          <w:rFonts w:ascii="Times New Roman" w:cs="Times New Roman" w:eastAsia="Times New Roman" w:hAnsi="Times New Roman"/>
          <w:sz w:val="24"/>
          <w:szCs w:val="24"/>
          <w:rtl w:val="0"/>
        </w:rPr>
        <w:t xml:space="preserve"> и вернулись к первоначальному виду, фальшивый брачный контракт исчез из охраняемого драконами хранилища в Гринготтсе, и так далее. Это, по правде говоря, пугало </w:t>
      </w:r>
      <w:r w:rsidDel="00000000" w:rsidR="00000000" w:rsidRPr="00000000">
        <w:rPr>
          <w:rFonts w:ascii="Times New Roman" w:cs="Times New Roman" w:eastAsia="Times New Roman" w:hAnsi="Times New Roman"/>
          <w:sz w:val="24"/>
          <w:szCs w:val="24"/>
          <w:rtl w:val="0"/>
        </w:rPr>
        <w:t xml:space="preserve">не на шутку.</w:t>
      </w:r>
      <w:r w:rsidDel="00000000" w:rsidR="00000000" w:rsidRPr="00000000">
        <w:rPr>
          <w:rFonts w:ascii="Times New Roman" w:cs="Times New Roman" w:eastAsia="Times New Roman" w:hAnsi="Times New Roman"/>
          <w:sz w:val="24"/>
          <w:szCs w:val="24"/>
          <w:rtl w:val="0"/>
        </w:rPr>
        <w:t xml:space="preserve"> Большинство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теперь считало, что «Ежедневный пророк» по каким-то неизвестным причинам просто выдумал всю историю, да и «Придира» на следующий день подлил масла в огонь заголовком на первой странице: ГАРРИ ПОТТЕР ТАЙНО ПОМОЛВЛЕН С ЛУНОЙ ЛАВГУД.</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Близнецы отчаянно надеялись, что нанятый исполнитель всё им расскажет, когда истечёт срок давности. Но пока они чувствовали себя ужасно. Они организовали </w:t>
      </w:r>
      <w:r w:rsidDel="00000000" w:rsidR="00000000" w:rsidRPr="00000000">
        <w:rPr>
          <w:rFonts w:ascii="Times New Roman" w:cs="Times New Roman" w:eastAsia="Times New Roman" w:hAnsi="Times New Roman"/>
          <w:sz w:val="24"/>
          <w:szCs w:val="24"/>
          <w:rtl w:val="0"/>
        </w:rPr>
        <w:t xml:space="preserve">грандиозный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розыгрыш</w:t>
      </w:r>
      <w:r w:rsidDel="00000000" w:rsidR="00000000" w:rsidRPr="00000000">
        <w:rPr>
          <w:rFonts w:ascii="Times New Roman" w:cs="Times New Roman" w:eastAsia="Times New Roman" w:hAnsi="Times New Roman"/>
          <w:sz w:val="24"/>
          <w:szCs w:val="24"/>
          <w:rtl w:val="0"/>
        </w:rPr>
        <w:t xml:space="preserve">, возможно </w:t>
      </w:r>
      <w:r w:rsidDel="00000000" w:rsidR="00000000" w:rsidRPr="00000000">
        <w:rPr>
          <w:rFonts w:ascii="Times New Roman" w:cs="Times New Roman" w:eastAsia="Times New Roman" w:hAnsi="Times New Roman"/>
          <w:sz w:val="24"/>
          <w:szCs w:val="24"/>
          <w:rtl w:val="0"/>
        </w:rPr>
        <w:t xml:space="preserve">самый</w:t>
      </w:r>
      <w:r w:rsidDel="00000000" w:rsidR="00000000" w:rsidRPr="00000000">
        <w:rPr>
          <w:rFonts w:ascii="Times New Roman" w:cs="Times New Roman" w:eastAsia="Times New Roman" w:hAnsi="Times New Roman"/>
          <w:sz w:val="24"/>
          <w:szCs w:val="24"/>
          <w:rtl w:val="0"/>
        </w:rPr>
        <w:t xml:space="preserve"> грандиозный розыгрыш за всю историю розыгрышей, и не могли вспомнить как!</w:t>
      </w:r>
      <w:r w:rsidDel="00000000" w:rsidR="00000000" w:rsidRPr="00000000">
        <w:rPr>
          <w:rFonts w:ascii="Times New Roman" w:cs="Times New Roman" w:eastAsia="Times New Roman" w:hAnsi="Times New Roman"/>
          <w:sz w:val="24"/>
          <w:szCs w:val="24"/>
          <w:rtl w:val="0"/>
        </w:rPr>
        <w:t xml:space="preserve"> Эта мысль сводила с ума. </w:t>
      </w:r>
      <w:r w:rsidDel="00000000" w:rsidR="00000000" w:rsidRPr="00000000">
        <w:rPr>
          <w:rFonts w:ascii="Times New Roman" w:cs="Times New Roman" w:eastAsia="Times New Roman" w:hAnsi="Times New Roman"/>
          <w:sz w:val="24"/>
          <w:szCs w:val="24"/>
          <w:rtl w:val="0"/>
        </w:rPr>
        <w:t xml:space="preserve">Они же смогли как-то его осуществить, так почему же сейчас не могут догадаться как именно, даже </w:t>
      </w:r>
      <w:r w:rsidDel="00000000" w:rsidR="00000000" w:rsidRPr="00000000">
        <w:rPr>
          <w:rFonts w:ascii="Times New Roman" w:cs="Times New Roman" w:eastAsia="Times New Roman" w:hAnsi="Times New Roman"/>
          <w:sz w:val="24"/>
          <w:szCs w:val="24"/>
          <w:rtl w:val="0"/>
        </w:rPr>
        <w:t xml:space="preserve">зная</w:t>
      </w:r>
      <w:r w:rsidDel="00000000" w:rsidR="00000000" w:rsidRPr="00000000">
        <w:rPr>
          <w:rFonts w:ascii="Times New Roman" w:cs="Times New Roman" w:eastAsia="Times New Roman" w:hAnsi="Times New Roman"/>
          <w:sz w:val="24"/>
          <w:szCs w:val="24"/>
          <w:rtl w:val="0"/>
        </w:rPr>
        <w:t xml:space="preserve"> всё, что было сделано?</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Утешало одно: Гарри не знает, что они не знают.</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Несмотря на очевидную причастность Уизли, даже мама не расспрашивала Фреда и Джорджа по этому поводу. Произошедшее было за гранью способностей любого ученика Хогвартса</w:t>
      </w:r>
      <w:del w:author="Alaric Lightin" w:id="2" w:date="2019-03-27T15:19:00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 кроме, быть может, </w:t>
      </w:r>
      <w:r w:rsidDel="00000000" w:rsidR="00000000" w:rsidRPr="00000000">
        <w:rPr>
          <w:rFonts w:ascii="Times New Roman" w:cs="Times New Roman" w:eastAsia="Times New Roman" w:hAnsi="Times New Roman"/>
          <w:sz w:val="24"/>
          <w:szCs w:val="24"/>
          <w:rtl w:val="0"/>
        </w:rPr>
        <w:t xml:space="preserve">одного</w:t>
      </w:r>
      <w:r w:rsidDel="00000000" w:rsidR="00000000" w:rsidRPr="00000000">
        <w:rPr>
          <w:rFonts w:ascii="Times New Roman" w:cs="Times New Roman" w:eastAsia="Times New Roman" w:hAnsi="Times New Roman"/>
          <w:sz w:val="24"/>
          <w:szCs w:val="24"/>
          <w:rtl w:val="0"/>
        </w:rPr>
        <w:t xml:space="preserve">, который, по слухам, </w:t>
      </w:r>
      <w:r w:rsidDel="00000000" w:rsidR="00000000" w:rsidRPr="00000000">
        <w:rPr>
          <w:rFonts w:ascii="Times New Roman" w:cs="Times New Roman" w:eastAsia="Times New Roman" w:hAnsi="Times New Roman"/>
          <w:sz w:val="24"/>
          <w:szCs w:val="24"/>
          <w:rtl w:val="0"/>
        </w:rPr>
        <w:t xml:space="preserve">мо</w:t>
      </w:r>
      <w:r w:rsidDel="00000000" w:rsidR="00000000" w:rsidRPr="00000000">
        <w:rPr>
          <w:rFonts w:ascii="Times New Roman" w:cs="Times New Roman" w:eastAsia="Times New Roman" w:hAnsi="Times New Roman"/>
          <w:sz w:val="24"/>
          <w:szCs w:val="24"/>
          <w:rtl w:val="0"/>
        </w:rPr>
        <w:t xml:space="preserve">жет сделать всё что угодно, </w:t>
      </w:r>
      <w:r w:rsidDel="00000000" w:rsidR="00000000" w:rsidRPr="00000000">
        <w:rPr>
          <w:rFonts w:ascii="Times New Roman" w:cs="Times New Roman" w:eastAsia="Times New Roman" w:hAnsi="Times New Roman"/>
          <w:sz w:val="24"/>
          <w:szCs w:val="24"/>
          <w:rtl w:val="0"/>
        </w:rPr>
        <w:t xml:space="preserve">щёлкнув пальц</w:t>
      </w:r>
      <w:r w:rsidDel="00000000" w:rsidR="00000000" w:rsidRPr="00000000">
        <w:rPr>
          <w:rFonts w:ascii="Times New Roman" w:cs="Times New Roman" w:eastAsia="Times New Roman" w:hAnsi="Times New Roman"/>
          <w:sz w:val="24"/>
          <w:szCs w:val="24"/>
          <w:rtl w:val="0"/>
        </w:rPr>
        <w:t xml:space="preserve">ами. Как рассказал Гарри, </w:t>
      </w:r>
      <w:r w:rsidDel="00000000" w:rsidR="00000000" w:rsidRPr="00000000">
        <w:rPr>
          <w:rFonts w:ascii="Times New Roman" w:cs="Times New Roman" w:eastAsia="Times New Roman" w:hAnsi="Times New Roman"/>
          <w:sz w:val="24"/>
          <w:szCs w:val="24"/>
          <w:rtl w:val="0"/>
        </w:rPr>
        <w:t xml:space="preserve">его</w:t>
      </w:r>
      <w:r w:rsidDel="00000000" w:rsidR="00000000" w:rsidRPr="00000000">
        <w:rPr>
          <w:rFonts w:ascii="Times New Roman" w:cs="Times New Roman" w:eastAsia="Times New Roman" w:hAnsi="Times New Roman"/>
          <w:sz w:val="24"/>
          <w:szCs w:val="24"/>
          <w:rtl w:val="0"/>
        </w:rPr>
        <w:t xml:space="preserve"> самого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допросили под Сывороткой правды... в присутствии Дамблдора, бросавшего на авроров устрашающие взгляды. Так что те лишь удостоверились, что Гарри </w:t>
      </w:r>
      <w:r w:rsidDel="00000000" w:rsidR="00000000" w:rsidRPr="00000000">
        <w:rPr>
          <w:rFonts w:ascii="Times New Roman" w:cs="Times New Roman" w:eastAsia="Times New Roman" w:hAnsi="Times New Roman"/>
          <w:sz w:val="24"/>
          <w:szCs w:val="24"/>
          <w:rtl w:val="0"/>
        </w:rPr>
        <w:t xml:space="preserve">не устраивал этот розыгрыш</w:t>
      </w:r>
      <w:r w:rsidDel="00000000" w:rsidR="00000000" w:rsidRPr="00000000">
        <w:rPr>
          <w:rFonts w:ascii="Times New Roman" w:cs="Times New Roman" w:eastAsia="Times New Roman" w:hAnsi="Times New Roman"/>
          <w:sz w:val="24"/>
          <w:szCs w:val="24"/>
          <w:rtl w:val="0"/>
        </w:rPr>
        <w:t xml:space="preserve"> и никуда в последнее время не </w:t>
      </w:r>
      <w:r w:rsidDel="00000000" w:rsidR="00000000" w:rsidRPr="00000000">
        <w:rPr>
          <w:rFonts w:ascii="Times New Roman" w:cs="Times New Roman" w:eastAsia="Times New Roman" w:hAnsi="Times New Roman"/>
          <w:sz w:val="24"/>
          <w:szCs w:val="24"/>
          <w:rtl w:val="0"/>
        </w:rPr>
        <w:t xml:space="preserve">исчезал</w:t>
      </w:r>
      <w:r w:rsidDel="00000000" w:rsidR="00000000" w:rsidRPr="00000000">
        <w:rPr>
          <w:rFonts w:ascii="Times New Roman" w:cs="Times New Roman" w:eastAsia="Times New Roman" w:hAnsi="Times New Roman"/>
          <w:sz w:val="24"/>
          <w:szCs w:val="24"/>
          <w:rtl w:val="0"/>
        </w:rPr>
        <w:t xml:space="preserve"> из Хогвартса, после чего убрались восвояси.</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Фред и Джордж </w:t>
      </w:r>
      <w:r w:rsidDel="00000000" w:rsidR="00000000" w:rsidRPr="00000000">
        <w:rPr>
          <w:rFonts w:ascii="Times New Roman" w:cs="Times New Roman" w:eastAsia="Times New Roman" w:hAnsi="Times New Roman"/>
          <w:sz w:val="24"/>
          <w:szCs w:val="24"/>
          <w:rtl w:val="0"/>
        </w:rPr>
        <w:t xml:space="preserve">не знали</w:t>
      </w:r>
      <w:r w:rsidDel="00000000" w:rsidR="00000000" w:rsidRPr="00000000">
        <w:rPr>
          <w:rFonts w:ascii="Times New Roman" w:cs="Times New Roman" w:eastAsia="Times New Roman" w:hAnsi="Times New Roman"/>
          <w:sz w:val="24"/>
          <w:szCs w:val="24"/>
          <w:rtl w:val="0"/>
        </w:rPr>
        <w:t xml:space="preserve">, должны ли они чувствовать себя оскорблёнными: розыгрыш устроили они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почему же </w:t>
      </w:r>
      <w:r w:rsidDel="00000000" w:rsidR="00000000" w:rsidRPr="00000000">
        <w:rPr>
          <w:rFonts w:ascii="Times New Roman" w:cs="Times New Roman" w:eastAsia="Times New Roman" w:hAnsi="Times New Roman"/>
          <w:sz w:val="24"/>
          <w:szCs w:val="24"/>
          <w:rtl w:val="0"/>
        </w:rPr>
        <w:t xml:space="preserve">допрашивали Гарри Поттера</w:t>
      </w:r>
      <w:r w:rsidDel="00000000" w:rsidR="00000000" w:rsidRPr="00000000">
        <w:rPr>
          <w:rFonts w:ascii="Times New Roman" w:cs="Times New Roman" w:eastAsia="Times New Roman" w:hAnsi="Times New Roman"/>
          <w:sz w:val="24"/>
          <w:szCs w:val="24"/>
          <w:rtl w:val="0"/>
        </w:rPr>
        <w:t xml:space="preserve">? Но оскорблённое, </w:t>
      </w:r>
      <w:r w:rsidDel="00000000" w:rsidR="00000000" w:rsidRPr="00000000">
        <w:rPr>
          <w:rFonts w:ascii="Times New Roman" w:cs="Times New Roman" w:eastAsia="Times New Roman" w:hAnsi="Times New Roman"/>
          <w:sz w:val="24"/>
          <w:szCs w:val="24"/>
          <w:rtl w:val="0"/>
        </w:rPr>
        <w:t xml:space="preserve">возможно по той же причине</w:t>
      </w:r>
      <w:r w:rsidDel="00000000" w:rsidR="00000000" w:rsidRPr="00000000">
        <w:rPr>
          <w:rFonts w:ascii="Times New Roman" w:cs="Times New Roman" w:eastAsia="Times New Roman" w:hAnsi="Times New Roman"/>
          <w:sz w:val="24"/>
          <w:szCs w:val="24"/>
          <w:rtl w:val="0"/>
        </w:rPr>
        <w:t xml:space="preserve">, выражение лица Гарри того стоило.</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и следовало ожидать, </w:t>
      </w:r>
      <w:r w:rsidDel="00000000" w:rsidR="00000000" w:rsidRPr="00000000">
        <w:rPr>
          <w:rFonts w:ascii="Times New Roman" w:cs="Times New Roman" w:eastAsia="Times New Roman" w:hAnsi="Times New Roman"/>
          <w:sz w:val="24"/>
          <w:szCs w:val="24"/>
          <w:rtl w:val="0"/>
        </w:rPr>
        <w:t xml:space="preserve">Рита Скитер и редактор «</w:t>
      </w:r>
      <w:r w:rsidDel="00000000" w:rsidR="00000000" w:rsidRPr="00000000">
        <w:rPr>
          <w:rFonts w:ascii="Times New Roman" w:cs="Times New Roman" w:eastAsia="Times New Roman" w:hAnsi="Times New Roman"/>
          <w:sz w:val="24"/>
          <w:szCs w:val="24"/>
          <w:rtl w:val="0"/>
        </w:rPr>
        <w:t xml:space="preserve">Ежедневного пророка</w:t>
      </w:r>
      <w:r w:rsidDel="00000000" w:rsidR="00000000" w:rsidRPr="00000000">
        <w:rPr>
          <w:rFonts w:ascii="Times New Roman" w:cs="Times New Roman" w:eastAsia="Times New Roman" w:hAnsi="Times New Roman"/>
          <w:sz w:val="24"/>
          <w:szCs w:val="24"/>
          <w:rtl w:val="0"/>
        </w:rPr>
        <w:t xml:space="preserve">» исчезли</w:t>
      </w:r>
      <w:r w:rsidDel="00000000" w:rsidR="00000000" w:rsidRPr="00000000">
        <w:rPr>
          <w:rFonts w:ascii="Times New Roman" w:cs="Times New Roman" w:eastAsia="Times New Roman" w:hAnsi="Times New Roman"/>
          <w:sz w:val="24"/>
          <w:szCs w:val="24"/>
          <w:rtl w:val="0"/>
        </w:rPr>
        <w:t xml:space="preserve"> и, скорее всего, уже покинули</w:t>
      </w:r>
      <w:r w:rsidDel="00000000" w:rsidR="00000000" w:rsidRPr="00000000">
        <w:rPr>
          <w:rFonts w:ascii="Times New Roman" w:cs="Times New Roman" w:eastAsia="Times New Roman" w:hAnsi="Times New Roman"/>
          <w:sz w:val="24"/>
          <w:szCs w:val="24"/>
          <w:rtl w:val="0"/>
        </w:rPr>
        <w:t xml:space="preserve"> страну. Об этом можно было бы рассказать семье. Папа наверняка бы их поздравил. Правда, сначала бы их убила мама, а Джинни — сожгла останки.</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пока всё шло нормально. Когда-нибудь они расскажут папе обо всём, а между тем...</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…между тем Дамблдор, проходя мимо них по коридору, чихнул, и из его кармана случайно выпал маленький свёрток. </w:t>
      </w:r>
      <w:r w:rsidDel="00000000" w:rsidR="00000000" w:rsidRPr="00000000">
        <w:rPr>
          <w:rFonts w:ascii="Times New Roman" w:cs="Times New Roman" w:eastAsia="Times New Roman" w:hAnsi="Times New Roman"/>
          <w:sz w:val="24"/>
          <w:szCs w:val="24"/>
          <w:rtl w:val="0"/>
        </w:rPr>
        <w:t xml:space="preserve">Внутри обнаружилась</w:t>
      </w:r>
      <w:r w:rsidDel="00000000" w:rsidR="00000000" w:rsidRPr="00000000">
        <w:rPr>
          <w:rFonts w:ascii="Times New Roman" w:cs="Times New Roman" w:eastAsia="Times New Roman" w:hAnsi="Times New Roman"/>
          <w:sz w:val="24"/>
          <w:szCs w:val="24"/>
          <w:rtl w:val="0"/>
        </w:rPr>
        <w:t xml:space="preserve"> пара</w:t>
      </w:r>
      <w:r w:rsidDel="00000000" w:rsidR="00000000" w:rsidRPr="00000000">
        <w:rPr>
          <w:rFonts w:ascii="Times New Roman" w:cs="Times New Roman" w:eastAsia="Times New Roman" w:hAnsi="Times New Roman"/>
          <w:sz w:val="24"/>
          <w:szCs w:val="24"/>
          <w:rtl w:val="0"/>
        </w:rPr>
        <w:t xml:space="preserve"> одинаковых моноклей отличного качества, вроде тех</w:t>
      </w:r>
      <w:r w:rsidDel="00000000" w:rsidR="00000000" w:rsidRPr="00000000">
        <w:rPr>
          <w:rFonts w:ascii="Times New Roman" w:cs="Times New Roman" w:eastAsia="Times New Roman" w:hAnsi="Times New Roman"/>
          <w:sz w:val="24"/>
          <w:szCs w:val="24"/>
          <w:rtl w:val="0"/>
        </w:rPr>
        <w:t xml:space="preserve">, что используют взломщики заклинаний. Близнецы проверили свои приобретения на «запретном» коридоре третьего этажа, прогулявшись до магического зеркала и обратно. </w:t>
      </w:r>
      <w:r w:rsidDel="00000000" w:rsidR="00000000" w:rsidRPr="00000000">
        <w:rPr>
          <w:rFonts w:ascii="Times New Roman" w:cs="Times New Roman" w:eastAsia="Times New Roman" w:hAnsi="Times New Roman"/>
          <w:sz w:val="24"/>
          <w:szCs w:val="24"/>
          <w:rtl w:val="0"/>
        </w:rPr>
        <w:t xml:space="preserve">Абсолютно </w:t>
      </w:r>
      <w:r w:rsidDel="00000000" w:rsidR="00000000" w:rsidRPr="00000000">
        <w:rPr>
          <w:rFonts w:ascii="Times New Roman" w:cs="Times New Roman" w:eastAsia="Times New Roman" w:hAnsi="Times New Roman"/>
          <w:sz w:val="24"/>
          <w:szCs w:val="24"/>
          <w:rtl w:val="0"/>
        </w:rPr>
        <w:t xml:space="preserve">все</w:t>
      </w:r>
      <w:r w:rsidDel="00000000" w:rsidR="00000000" w:rsidRPr="00000000">
        <w:rPr>
          <w:rFonts w:ascii="Times New Roman" w:cs="Times New Roman" w:eastAsia="Times New Roman" w:hAnsi="Times New Roman"/>
          <w:sz w:val="24"/>
          <w:szCs w:val="24"/>
          <w:rtl w:val="0"/>
        </w:rPr>
        <w:t xml:space="preserve"> охранные заклинания они так и не обнаружили, но с моноклями они заметили </w:t>
      </w:r>
      <w:r w:rsidDel="00000000" w:rsidR="00000000" w:rsidRPr="00000000">
        <w:rPr>
          <w:rFonts w:ascii="Times New Roman" w:cs="Times New Roman" w:eastAsia="Times New Roman" w:hAnsi="Times New Roman"/>
          <w:sz w:val="24"/>
          <w:szCs w:val="24"/>
          <w:rtl w:val="0"/>
        </w:rPr>
        <w:t xml:space="preserve">гораздо</w:t>
      </w:r>
      <w:r w:rsidDel="00000000" w:rsidR="00000000" w:rsidRPr="00000000">
        <w:rPr>
          <w:rFonts w:ascii="Times New Roman" w:cs="Times New Roman" w:eastAsia="Times New Roman" w:hAnsi="Times New Roman"/>
          <w:sz w:val="24"/>
          <w:szCs w:val="24"/>
          <w:rtl w:val="0"/>
        </w:rPr>
        <w:t xml:space="preserve"> больше, чем в первый раз. </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Конечно, теперь нужно тщательно следить, чтобы их не поймали с моноклями в карманах. Иначе </w:t>
      </w:r>
      <w:r w:rsidDel="00000000" w:rsidR="00000000" w:rsidRPr="00000000">
        <w:rPr>
          <w:rFonts w:ascii="Times New Roman" w:cs="Times New Roman" w:eastAsia="Times New Roman" w:hAnsi="Times New Roman"/>
          <w:sz w:val="24"/>
          <w:szCs w:val="24"/>
          <w:rtl w:val="0"/>
        </w:rPr>
        <w:t xml:space="preserve">придётся</w:t>
      </w:r>
      <w:r w:rsidDel="00000000" w:rsidR="00000000" w:rsidRPr="00000000">
        <w:rPr>
          <w:rFonts w:ascii="Times New Roman" w:cs="Times New Roman" w:eastAsia="Times New Roman" w:hAnsi="Times New Roman"/>
          <w:sz w:val="24"/>
          <w:szCs w:val="24"/>
          <w:rtl w:val="0"/>
        </w:rPr>
        <w:t xml:space="preserve"> стоять в кабинете директора и</w:t>
      </w:r>
      <w:r w:rsidDel="00000000" w:rsidR="00000000" w:rsidRPr="00000000">
        <w:rPr>
          <w:rFonts w:ascii="Times New Roman" w:cs="Times New Roman" w:eastAsia="Times New Roman" w:hAnsi="Times New Roman"/>
          <w:sz w:val="24"/>
          <w:szCs w:val="24"/>
          <w:rtl w:val="0"/>
        </w:rPr>
        <w:t xml:space="preserve"> выслушива</w:t>
      </w:r>
      <w:r w:rsidDel="00000000" w:rsidR="00000000" w:rsidRPr="00000000">
        <w:rPr>
          <w:rFonts w:ascii="Times New Roman" w:cs="Times New Roman" w:eastAsia="Times New Roman" w:hAnsi="Times New Roman"/>
          <w:sz w:val="24"/>
          <w:szCs w:val="24"/>
          <w:rtl w:val="0"/>
        </w:rPr>
        <w:t xml:space="preserve">ть суровую лекцию, а может быть даже угрозы об исключении.</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здорово, что не все распределённые в Гриффиндор вырастают в профессора МакГонагалл.</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сидел за столом в непримечательной белой комнате без окон напротив человека с ничего не выражающим лицом, одетого в строгую чёрную мантию.</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Комната была защищена от прослушивания, и даже просто «Здравствуйте, мистер Поттер» этот человек сказал только после того, как выполнил ровно двадцать семь заклинаний.</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Человек в чёрном странным образом подходил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роль того, кто попытается прочесть мысли Гарри.</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Готовьтесь, — голос его был столь же невыразителен, как и внешность.</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Книга по окклюменции, которую прочёл Гарри, утверждала, что человеческий разум открыт для легилименции определёнными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поверхностями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Если поверхности не удастся защитить, легилимент сможет пройти </w:t>
      </w:r>
      <w:r w:rsidDel="00000000" w:rsidR="00000000" w:rsidRPr="00000000">
        <w:rPr>
          <w:rFonts w:ascii="Times New Roman" w:cs="Times New Roman" w:eastAsia="Times New Roman" w:hAnsi="Times New Roman"/>
          <w:sz w:val="24"/>
          <w:szCs w:val="24"/>
          <w:rtl w:val="0"/>
        </w:rPr>
        <w:t xml:space="preserve">сквозь них</w:t>
      </w:r>
      <w:r w:rsidDel="00000000" w:rsidR="00000000" w:rsidRPr="00000000">
        <w:rPr>
          <w:rFonts w:ascii="Times New Roman" w:cs="Times New Roman" w:eastAsia="Times New Roman" w:hAnsi="Times New Roman"/>
          <w:sz w:val="24"/>
          <w:szCs w:val="24"/>
          <w:rtl w:val="0"/>
        </w:rPr>
        <w:t xml:space="preserve"> и получить доступ к любой части разума, которую его собственный разум способен понять...</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…хотя таких частей, судя по всему, не много. Похоже,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понять чужой разум люди способны только на самом </w:t>
      </w:r>
      <w:r w:rsidDel="00000000" w:rsidR="00000000" w:rsidRPr="00000000">
        <w:rPr>
          <w:rFonts w:ascii="Times New Roman" w:cs="Times New Roman" w:eastAsia="Times New Roman" w:hAnsi="Times New Roman"/>
          <w:sz w:val="24"/>
          <w:szCs w:val="24"/>
          <w:rtl w:val="0"/>
        </w:rPr>
        <w:t xml:space="preserve">поверхностном</w:t>
      </w:r>
      <w:r w:rsidDel="00000000" w:rsidR="00000000" w:rsidRPr="00000000">
        <w:rPr>
          <w:rFonts w:ascii="Times New Roman" w:cs="Times New Roman" w:eastAsia="Times New Roman" w:hAnsi="Times New Roman"/>
          <w:sz w:val="24"/>
          <w:szCs w:val="24"/>
          <w:rtl w:val="0"/>
        </w:rPr>
        <w:t xml:space="preserve"> уровне. Гарри задавался вопросом, не позволит ли его знание когнитивистики стать особо сильным легилиментом, но опыт последних дней </w:t>
      </w:r>
      <w:r w:rsidDel="00000000" w:rsidR="00000000" w:rsidRPr="00000000">
        <w:rPr>
          <w:rFonts w:ascii="Times New Roman" w:cs="Times New Roman" w:eastAsia="Times New Roman" w:hAnsi="Times New Roman"/>
          <w:sz w:val="24"/>
          <w:szCs w:val="24"/>
          <w:rtl w:val="0"/>
        </w:rPr>
        <w:t xml:space="preserve">наконец-то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втолковал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ему, что не стоит слишком уж надеяться на быстрый успех в незнакомых областях. </w:t>
      </w:r>
      <w:r w:rsidDel="00000000" w:rsidR="00000000" w:rsidRPr="00000000">
        <w:rPr>
          <w:rFonts w:ascii="Times New Roman" w:cs="Times New Roman" w:eastAsia="Times New Roman" w:hAnsi="Times New Roman"/>
          <w:sz w:val="24"/>
          <w:szCs w:val="24"/>
          <w:rtl w:val="0"/>
        </w:rPr>
        <w:t xml:space="preserve"> В конце концов, ни один когнитивист не понимал людей настолько хорошо, </w:t>
      </w:r>
      <w:r w:rsidDel="00000000" w:rsidR="00000000" w:rsidRPr="00000000">
        <w:rPr>
          <w:rFonts w:ascii="Times New Roman" w:cs="Times New Roman" w:eastAsia="Times New Roman" w:hAnsi="Times New Roman"/>
          <w:sz w:val="24"/>
          <w:szCs w:val="24"/>
          <w:rtl w:val="0"/>
        </w:rPr>
        <w:t xml:space="preserve">чтобы </w:t>
      </w:r>
      <w:r w:rsidDel="00000000" w:rsidR="00000000" w:rsidRPr="00000000">
        <w:rPr>
          <w:rFonts w:ascii="Times New Roman" w:cs="Times New Roman" w:eastAsia="Times New Roman" w:hAnsi="Times New Roman"/>
          <w:sz w:val="24"/>
          <w:szCs w:val="24"/>
          <w:rtl w:val="0"/>
        </w:rPr>
        <w:t xml:space="preserve">создать хотя бы одного</w:t>
      </w:r>
      <w:r w:rsidDel="00000000" w:rsidR="00000000" w:rsidRPr="00000000">
        <w:rPr>
          <w:rFonts w:ascii="Times New Roman" w:cs="Times New Roman" w:eastAsia="Times New Roman" w:hAnsi="Times New Roman"/>
          <w:sz w:val="24"/>
          <w:szCs w:val="24"/>
          <w:rtl w:val="0"/>
        </w:rPr>
        <w:t xml:space="preserve"> человека.</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первой стадии изучения </w:t>
      </w:r>
      <w:r w:rsidDel="00000000" w:rsidR="00000000" w:rsidRPr="00000000">
        <w:rPr>
          <w:rFonts w:ascii="Times New Roman" w:cs="Times New Roman" w:eastAsia="Times New Roman" w:hAnsi="Times New Roman"/>
          <w:sz w:val="24"/>
          <w:szCs w:val="24"/>
          <w:rtl w:val="0"/>
        </w:rPr>
        <w:t xml:space="preserve">окклюменции — искусства противостоять легилименции — следовало представить</w:t>
      </w:r>
      <w:r w:rsidDel="00000000" w:rsidR="00000000" w:rsidRPr="00000000">
        <w:rPr>
          <w:rFonts w:ascii="Times New Roman" w:cs="Times New Roman" w:eastAsia="Times New Roman" w:hAnsi="Times New Roman"/>
          <w:sz w:val="24"/>
          <w:szCs w:val="24"/>
          <w:rtl w:val="0"/>
        </w:rPr>
        <w:t xml:space="preserve"> себя другой личностью, притвориться максимально тщательно, полностью вжиться в чужой образ. На поздних стадиях делать это уже необязательно, но вначале таким образом можно найти</w:t>
      </w:r>
      <w:r w:rsidDel="00000000" w:rsidR="00000000" w:rsidRPr="00000000">
        <w:rPr>
          <w:rFonts w:ascii="Times New Roman" w:cs="Times New Roman" w:eastAsia="Times New Roman" w:hAnsi="Times New Roman"/>
          <w:sz w:val="24"/>
          <w:szCs w:val="24"/>
          <w:rtl w:val="0"/>
        </w:rPr>
        <w:t xml:space="preserve"> свои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собственные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поверхности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если хорошо сосредоточиться, когда кто-либо пытается прочесть твои мысли, то можно почувствовать непрошенного гостя. Задача окклюмента — позаботиться, чтобы легилимент всегда касался только воображаемой личности, а не настоящей.</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pPr>
      <w:r w:rsidDel="00000000" w:rsidR="00000000" w:rsidRPr="00000000">
        <w:rPr>
          <w:rFonts w:ascii="Times New Roman" w:cs="Times New Roman" w:eastAsia="Times New Roman" w:hAnsi="Times New Roman"/>
          <w:sz w:val="24"/>
          <w:szCs w:val="24"/>
          <w:rtl w:val="0"/>
        </w:rPr>
        <w:t xml:space="preserve">Поднаторев в этом, можно изобразить из себя очень простого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человека, прикинуться </w:t>
      </w:r>
      <w:r w:rsidDel="00000000" w:rsidR="00000000" w:rsidRPr="00000000">
        <w:rPr>
          <w:rFonts w:ascii="Times New Roman" w:cs="Times New Roman" w:eastAsia="Times New Roman" w:hAnsi="Times New Roman"/>
          <w:sz w:val="24"/>
          <w:szCs w:val="24"/>
          <w:rtl w:val="0"/>
        </w:rPr>
        <w:t xml:space="preserve">камнем</w:t>
      </w:r>
      <w:r w:rsidDel="00000000" w:rsidR="00000000" w:rsidRPr="00000000">
        <w:rPr>
          <w:rFonts w:ascii="Times New Roman" w:cs="Times New Roman" w:eastAsia="Times New Roman" w:hAnsi="Times New Roman"/>
          <w:sz w:val="24"/>
          <w:szCs w:val="24"/>
          <w:rtl w:val="0"/>
        </w:rPr>
        <w:t xml:space="preserve">, и завести привычку сохранять притворство там, где находятся твои поверхности. Именно таков стандартный барьер окклюмента. Научиться прикидываться камнем сложно, но повторять это впоследствии легко. Легилименту открыты лишь неглубокие поверхности, потому при достаточной практике </w:t>
      </w:r>
      <w:r w:rsidDel="00000000" w:rsidR="00000000" w:rsidRPr="00000000">
        <w:rPr>
          <w:rFonts w:ascii="Times New Roman" w:cs="Times New Roman" w:eastAsia="Times New Roman" w:hAnsi="Times New Roman"/>
          <w:sz w:val="24"/>
          <w:szCs w:val="24"/>
          <w:rtl w:val="0"/>
        </w:rPr>
        <w:t xml:space="preserve">подобное состояние можно поддерживать не задумываясь.</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Первоклассный же окклюмент опережает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любые </w:t>
      </w:r>
      <w:r w:rsidDel="00000000" w:rsidR="00000000" w:rsidRPr="00000000">
        <w:rPr>
          <w:rFonts w:ascii="Times New Roman" w:cs="Times New Roman" w:eastAsia="Times New Roman" w:hAnsi="Times New Roman"/>
          <w:sz w:val="24"/>
          <w:szCs w:val="24"/>
          <w:rtl w:val="0"/>
        </w:rPr>
        <w:t xml:space="preserve">попытки </w:t>
      </w:r>
      <w:r w:rsidDel="00000000" w:rsidR="00000000" w:rsidRPr="00000000">
        <w:rPr>
          <w:rFonts w:ascii="Times New Roman" w:cs="Times New Roman" w:eastAsia="Times New Roman" w:hAnsi="Times New Roman"/>
          <w:sz w:val="24"/>
          <w:szCs w:val="24"/>
          <w:rtl w:val="0"/>
        </w:rPr>
        <w:t xml:space="preserve">проникновения в свой разум и формирует ответы на вопросы с той скоростью, с какой их задаёт легилимент. Таким образом легилимент пройдёт через его поверхности, но не поймёт, видит он настоящий разум или выдуманную картинку.</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 можно обмануть даже самого лучшего легилимента. Если первоклассный окклюмент делает вид, что опускает свой барьер, узнать</w:t>
      </w:r>
      <w:r w:rsidDel="00000000" w:rsidR="00000000" w:rsidRPr="00000000">
        <w:rPr>
          <w:rFonts w:ascii="Times New Roman" w:cs="Times New Roman" w:eastAsia="Times New Roman" w:hAnsi="Times New Roman"/>
          <w:sz w:val="24"/>
          <w:szCs w:val="24"/>
          <w:rtl w:val="0"/>
        </w:rPr>
        <w:t xml:space="preserve">, не притворяется ли он</w:t>
      </w:r>
      <w:r w:rsidDel="00000000" w:rsidR="00000000" w:rsidRPr="00000000">
        <w:rPr>
          <w:rFonts w:ascii="Times New Roman" w:cs="Times New Roman" w:eastAsia="Times New Roman" w:hAnsi="Times New Roman"/>
          <w:sz w:val="24"/>
          <w:szCs w:val="24"/>
          <w:rtl w:val="0"/>
        </w:rPr>
        <w:t xml:space="preserve"> — невозможно. Хуже того, нельзя понять, что имеешь дело с первоклассным окклюментом. Они редко встречаются, но сам факт, что они существуют, означает, что </w:t>
      </w:r>
      <w:r w:rsidDel="00000000" w:rsidR="00000000" w:rsidRPr="00000000">
        <w:rPr>
          <w:rFonts w:ascii="Times New Roman" w:cs="Times New Roman" w:eastAsia="Times New Roman" w:hAnsi="Times New Roman"/>
          <w:sz w:val="24"/>
          <w:szCs w:val="24"/>
          <w:rtl w:val="0"/>
        </w:rPr>
        <w:t xml:space="preserve">доверять легилименции полностью невозможно.</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Ещё одно печальное свидетельство того, насколько плохо люди понимают друг друга и насколько малое представление имеют волшебники о глубинах человеческого разума, раз даже лучшего телепата можно обвести вокруг пальца, представив себя кем-то другим.</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w:t>
      </w:r>
      <w:r w:rsidDel="00000000" w:rsidR="00000000" w:rsidRPr="00000000">
        <w:rPr>
          <w:rFonts w:ascii="Times New Roman" w:cs="Times New Roman" w:eastAsia="Times New Roman" w:hAnsi="Times New Roman"/>
          <w:sz w:val="24"/>
          <w:szCs w:val="24"/>
          <w:rtl w:val="0"/>
        </w:rPr>
        <w:t xml:space="preserve"> то же время, именно благодаря этому притворству люди в принципе способны понять друг друга. </w:t>
      </w:r>
      <w:r w:rsidDel="00000000" w:rsidR="00000000" w:rsidRPr="00000000">
        <w:rPr>
          <w:rFonts w:ascii="Times New Roman" w:cs="Times New Roman" w:eastAsia="Times New Roman" w:hAnsi="Times New Roman"/>
          <w:sz w:val="24"/>
          <w:szCs w:val="24"/>
          <w:rtl w:val="0"/>
        </w:rPr>
        <w:t xml:space="preserve">Мы </w:t>
      </w:r>
      <w:r w:rsidDel="00000000" w:rsidR="00000000" w:rsidRPr="00000000">
        <w:rPr>
          <w:rFonts w:ascii="Times New Roman" w:cs="Times New Roman" w:eastAsia="Times New Roman" w:hAnsi="Times New Roman"/>
          <w:sz w:val="24"/>
          <w:szCs w:val="24"/>
          <w:rtl w:val="0"/>
        </w:rPr>
        <w:t xml:space="preserve">не предсказываем поведение других людей, моделируя по отдельности действия сотни триллионов синапсов их мозга. Если попросить самого искусного на свете </w:t>
      </w:r>
      <w:r w:rsidDel="00000000" w:rsidR="00000000" w:rsidRPr="00000000">
        <w:rPr>
          <w:rFonts w:ascii="Times New Roman" w:cs="Times New Roman" w:eastAsia="Times New Roman" w:hAnsi="Times New Roman"/>
          <w:sz w:val="24"/>
          <w:szCs w:val="24"/>
          <w:rtl w:val="0"/>
        </w:rPr>
        <w:t xml:space="preserve">манипулятора </w:t>
      </w:r>
      <w:r w:rsidDel="00000000" w:rsidR="00000000" w:rsidRPr="00000000">
        <w:rPr>
          <w:rFonts w:ascii="Times New Roman" w:cs="Times New Roman" w:eastAsia="Times New Roman" w:hAnsi="Times New Roman"/>
          <w:sz w:val="24"/>
          <w:szCs w:val="24"/>
          <w:rtl w:val="0"/>
        </w:rPr>
        <w:t xml:space="preserve">построить искусственный интеллект с нуля, он лишь недоумённо поднимет брови. Мы предсказываем поведение других, приказывая мозгу мыслить как они. Если мы хотим знать, как поступит разгневанный человек, мы активируем те цепи нашего мозга, которые отвечают за гнев, и </w:t>
      </w:r>
      <w:r w:rsidDel="00000000" w:rsidR="00000000" w:rsidRPr="00000000">
        <w:rPr>
          <w:rFonts w:ascii="Times New Roman" w:cs="Times New Roman" w:eastAsia="Times New Roman" w:hAnsi="Times New Roman"/>
          <w:sz w:val="24"/>
          <w:szCs w:val="24"/>
          <w:rtl w:val="0"/>
        </w:rPr>
        <w:t xml:space="preserve">полученное в результате</w:t>
      </w:r>
      <w:r w:rsidDel="00000000" w:rsidR="00000000" w:rsidRPr="00000000">
        <w:rPr>
          <w:rFonts w:ascii="Times New Roman" w:cs="Times New Roman" w:eastAsia="Times New Roman" w:hAnsi="Times New Roman"/>
          <w:sz w:val="24"/>
          <w:szCs w:val="24"/>
          <w:rtl w:val="0"/>
        </w:rPr>
        <w:t xml:space="preserve"> действия этих цепей и есть наше предсказание. Как изнутри выглядят нейронные цепи, отвечающие за гнев? Никто не знает. Самый искусный </w:t>
      </w:r>
      <w:r w:rsidDel="00000000" w:rsidR="00000000" w:rsidRPr="00000000">
        <w:rPr>
          <w:rFonts w:ascii="Times New Roman" w:cs="Times New Roman" w:eastAsia="Times New Roman" w:hAnsi="Times New Roman"/>
          <w:sz w:val="24"/>
          <w:szCs w:val="24"/>
          <w:rtl w:val="0"/>
        </w:rPr>
        <w:t xml:space="preserve">манипулятор — </w:t>
      </w:r>
      <w:r w:rsidDel="00000000" w:rsidR="00000000" w:rsidRPr="00000000">
        <w:rPr>
          <w:rFonts w:ascii="Times New Roman" w:cs="Times New Roman" w:eastAsia="Times New Roman" w:hAnsi="Times New Roman"/>
          <w:sz w:val="24"/>
          <w:szCs w:val="24"/>
          <w:rtl w:val="0"/>
        </w:rPr>
        <w:t xml:space="preserve">как и лучший легилимент — может вообще не знать, что такое нейроны.</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Окклюмент может изобразить всё, что легилимент способен понять</w:t>
      </w:r>
      <w:r w:rsidDel="00000000" w:rsidR="00000000" w:rsidRPr="00000000">
        <w:rPr>
          <w:rFonts w:ascii="Times New Roman" w:cs="Times New Roman" w:eastAsia="Times New Roman" w:hAnsi="Times New Roman"/>
          <w:sz w:val="24"/>
          <w:szCs w:val="24"/>
          <w:rtl w:val="0"/>
        </w:rPr>
        <w:t xml:space="preserve">. Это одна и та же способность — возможно, за неё отвечают одни и те же нейронные цепи, общий набор управляющих элементов, перестраивающих наш мозг, чтобы он моделировал мозг другого человека.</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Таким образом гонка между телепатическим нападением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телепатической обороной завершилась уверенной победой обороны. Иначе весь магический мир, возможно даже вся Земля, </w:t>
      </w:r>
      <w:r w:rsidDel="00000000" w:rsidR="00000000" w:rsidRPr="00000000">
        <w:rPr>
          <w:rFonts w:ascii="Times New Roman" w:cs="Times New Roman" w:eastAsia="Times New Roman" w:hAnsi="Times New Roman"/>
          <w:sz w:val="24"/>
          <w:szCs w:val="24"/>
          <w:rtl w:val="0"/>
        </w:rPr>
        <w:t xml:space="preserve">был</w:t>
      </w:r>
      <w:r w:rsidDel="00000000" w:rsidR="00000000" w:rsidRPr="00000000">
        <w:rPr>
          <w:rFonts w:ascii="Times New Roman" w:cs="Times New Roman" w:eastAsia="Times New Roman" w:hAnsi="Times New Roman"/>
          <w:sz w:val="24"/>
          <w:szCs w:val="24"/>
          <w:rtl w:val="0"/>
        </w:rPr>
        <w:t xml:space="preserve">и бы совсем другими...</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сделал глубокий вдох и сконцентрировался. Слегка улыбнулся.</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кои-то веки он не чувствовал себя обделённым при распределении мистических способностей.</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почти месяца работы, </w:t>
      </w:r>
      <w:r w:rsidDel="00000000" w:rsidR="00000000" w:rsidRPr="00000000">
        <w:rPr>
          <w:rFonts w:ascii="Times New Roman" w:cs="Times New Roman" w:eastAsia="Times New Roman" w:hAnsi="Times New Roman"/>
          <w:sz w:val="24"/>
          <w:szCs w:val="24"/>
          <w:rtl w:val="0"/>
        </w:rPr>
        <w:t xml:space="preserve">подчиняясь скорее внезапному порыву, а не основываясь на реальных подозрениях</w:t>
      </w:r>
      <w:r w:rsidDel="00000000" w:rsidR="00000000" w:rsidRPr="00000000">
        <w:rPr>
          <w:rFonts w:ascii="Times New Roman" w:cs="Times New Roman" w:eastAsia="Times New Roman" w:hAnsi="Times New Roman"/>
          <w:sz w:val="24"/>
          <w:szCs w:val="24"/>
          <w:rtl w:val="0"/>
        </w:rPr>
        <w:t xml:space="preserve">, Гарри решил вызвать в себе холодную ярость и опять попробовать упражнения из книги по окклюменции. К тому времени он уже почти не надеялся, что это сработает, но попытка не пытка...</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Сложнейшие упражнения из книги он проделал за два часа. На следующий день Гарри пошёл к профессору Квирреллу и сказал, что готов.</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оказалось,</w:t>
      </w:r>
      <w:r w:rsidDel="00000000" w:rsidR="00000000" w:rsidRPr="00000000">
        <w:rPr>
          <w:rFonts w:ascii="Times New Roman" w:cs="Times New Roman" w:eastAsia="Times New Roman" w:hAnsi="Times New Roman"/>
          <w:sz w:val="24"/>
          <w:szCs w:val="24"/>
          <w:rtl w:val="0"/>
        </w:rPr>
        <w:t xml:space="preserve"> его тёмная сторона очень, очень</w:t>
      </w:r>
      <w:r w:rsidDel="00000000" w:rsidR="00000000" w:rsidRPr="00000000">
        <w:rPr>
          <w:rFonts w:ascii="Times New Roman" w:cs="Times New Roman" w:eastAsia="Times New Roman" w:hAnsi="Times New Roman"/>
          <w:sz w:val="24"/>
          <w:szCs w:val="24"/>
          <w:rtl w:val="0"/>
        </w:rPr>
        <w:t xml:space="preserve"> хорошо притворяется другими людьми.</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воскресил в памяти, как он впервые полностью ей открылся. Это воспоминание служило ему «спусковым крючком»...</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Северус явно был доволен собой. «А что до вас... минус пять баллов. Нет, минус десять баллов с Когтеврана за дерзость».</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Улыбка Гарри стала холоднее, он </w:t>
      </w:r>
      <w:r w:rsidDel="00000000" w:rsidR="00000000" w:rsidRPr="00000000">
        <w:rPr>
          <w:rFonts w:ascii="Times New Roman" w:cs="Times New Roman" w:eastAsia="Times New Roman" w:hAnsi="Times New Roman"/>
          <w:sz w:val="24"/>
          <w:szCs w:val="24"/>
          <w:rtl w:val="0"/>
        </w:rPr>
        <w:t xml:space="preserve">внимательно </w:t>
      </w:r>
      <w:r w:rsidDel="00000000" w:rsidR="00000000" w:rsidRPr="00000000">
        <w:rPr>
          <w:rFonts w:ascii="Times New Roman" w:cs="Times New Roman" w:eastAsia="Times New Roman" w:hAnsi="Times New Roman"/>
          <w:sz w:val="24"/>
          <w:szCs w:val="24"/>
          <w:rtl w:val="0"/>
        </w:rPr>
        <w:t xml:space="preserve">посмотрел на человека в чёрном, который думал, что сможет прочесть его мысли.</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затем Гарри полностью превратился в другого человека, которому, по его мнению, здесь было самое место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сидел</w:t>
      </w:r>
      <w:r w:rsidDel="00000000" w:rsidR="00000000" w:rsidRPr="00000000">
        <w:rPr>
          <w:rFonts w:ascii="Times New Roman" w:cs="Times New Roman" w:eastAsia="Times New Roman" w:hAnsi="Times New Roman"/>
          <w:sz w:val="24"/>
          <w:szCs w:val="24"/>
          <w:rtl w:val="0"/>
        </w:rPr>
        <w:t xml:space="preserve"> за столом в непримечательной белой комнате без окон напротив человека с ничего не выражающим лицом, одетого в строгую чёрную мантию.</w: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Кимбол</w:t>
      </w:r>
      <w:r w:rsidDel="00000000" w:rsidR="00000000" w:rsidRPr="00000000">
        <w:rPr>
          <w:rFonts w:ascii="Times New Roman" w:cs="Times New Roman" w:eastAsia="Times New Roman" w:hAnsi="Times New Roman"/>
          <w:sz w:val="24"/>
          <w:szCs w:val="24"/>
          <w:rtl w:val="0"/>
        </w:rPr>
        <w:t xml:space="preserve">л </w:t>
      </w:r>
      <w:r w:rsidDel="00000000" w:rsidR="00000000" w:rsidRPr="00000000">
        <w:rPr>
          <w:rFonts w:ascii="Times New Roman" w:cs="Times New Roman" w:eastAsia="Times New Roman" w:hAnsi="Times New Roman"/>
          <w:sz w:val="24"/>
          <w:szCs w:val="24"/>
          <w:rtl w:val="0"/>
        </w:rPr>
        <w:t xml:space="preserve">Киннисон рассматривал человека в чёрном, который думал, что сможет прочесть мысли л</w:t>
      </w:r>
      <w:r w:rsidDel="00000000" w:rsidR="00000000" w:rsidRPr="00000000">
        <w:rPr>
          <w:rFonts w:ascii="Times New Roman" w:cs="Times New Roman" w:eastAsia="Times New Roman" w:hAnsi="Times New Roman"/>
          <w:sz w:val="24"/>
          <w:szCs w:val="24"/>
          <w:rtl w:val="0"/>
        </w:rPr>
        <w:t xml:space="preserve">енсмена</w:t>
      </w:r>
      <w:r w:rsidDel="00000000" w:rsidR="00000000" w:rsidRPr="00000000">
        <w:rPr>
          <w:rFonts w:ascii="Times New Roman" w:cs="Times New Roman" w:eastAsia="Times New Roman" w:hAnsi="Times New Roman"/>
          <w:sz w:val="24"/>
          <w:szCs w:val="24"/>
          <w:rtl w:val="0"/>
        </w:rPr>
        <w:t xml:space="preserve"> второй ступени из Галактического патруля.</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Сказать, что Кимболл Киннисон был уверен в исходе, было бы явным преуменьшением. Он учился у </w:t>
      </w:r>
      <w:r w:rsidDel="00000000" w:rsidR="00000000" w:rsidRPr="00000000">
        <w:rPr>
          <w:rFonts w:ascii="Times New Roman" w:cs="Times New Roman" w:eastAsia="Times New Roman" w:hAnsi="Times New Roman"/>
          <w:sz w:val="24"/>
          <w:szCs w:val="24"/>
          <w:rtl w:val="0"/>
        </w:rPr>
        <w:t xml:space="preserve">Ментора</w:t>
      </w:r>
      <w:r w:rsidDel="00000000" w:rsidR="00000000" w:rsidRPr="00000000">
        <w:rPr>
          <w:rFonts w:ascii="Times New Roman" w:cs="Times New Roman" w:eastAsia="Times New Roman" w:hAnsi="Times New Roman"/>
          <w:sz w:val="24"/>
          <w:szCs w:val="24"/>
          <w:rtl w:val="0"/>
        </w:rPr>
        <w:t xml:space="preserve"> с Аризии, </w:t>
      </w:r>
      <w:r w:rsidDel="00000000" w:rsidR="00000000" w:rsidRPr="00000000">
        <w:rPr>
          <w:rFonts w:ascii="Times New Roman" w:cs="Times New Roman" w:eastAsia="Times New Roman" w:hAnsi="Times New Roman"/>
          <w:sz w:val="24"/>
          <w:szCs w:val="24"/>
          <w:rtl w:val="0"/>
        </w:rPr>
        <w:t xml:space="preserve">самого блестящего</w:t>
      </w:r>
      <w:r w:rsidDel="00000000" w:rsidR="00000000" w:rsidRPr="00000000">
        <w:rPr>
          <w:rFonts w:ascii="Times New Roman" w:cs="Times New Roman" w:eastAsia="Times New Roman" w:hAnsi="Times New Roman"/>
          <w:sz w:val="24"/>
          <w:szCs w:val="24"/>
          <w:rtl w:val="0"/>
        </w:rPr>
        <w:t xml:space="preserve"> ума в этой и других вселенных, и жалкий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волшебник, сидящий напротив него, увидит лишь то, что Серый ленсмен захочет ему показать...</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…разум мальчика, которым он сейчас притворялся, невинного ребёнка по имени Гарри Поттер.</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готов, — произнёс Кимболл Киннисон робким голосом, который очень подходил одиннадцатилетнему мальчику.</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Легилименс</w:t>
      </w:r>
      <w:r w:rsidDel="00000000" w:rsidR="00000000" w:rsidRPr="00000000">
        <w:rPr>
          <w:rFonts w:ascii="Times New Roman" w:cs="Times New Roman" w:eastAsia="Times New Roman" w:hAnsi="Times New Roman"/>
          <w:sz w:val="24"/>
          <w:szCs w:val="24"/>
          <w:rtl w:val="0"/>
        </w:rPr>
        <w:t xml:space="preserve">, — сказал волшебник в чёрном.</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Наступила тишина.</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Волшебник в чёрном моргнул, как будто увидел что-то настолько поразительное, </w:t>
      </w:r>
      <w:r w:rsidDel="00000000" w:rsidR="00000000" w:rsidRPr="00000000">
        <w:rPr>
          <w:rFonts w:ascii="Times New Roman" w:cs="Times New Roman" w:eastAsia="Times New Roman" w:hAnsi="Times New Roman"/>
          <w:sz w:val="24"/>
          <w:szCs w:val="24"/>
          <w:rtl w:val="0"/>
        </w:rPr>
        <w:t xml:space="preserve">что даже </w:t>
      </w:r>
      <w:r w:rsidDel="00000000" w:rsidR="00000000" w:rsidRPr="00000000">
        <w:rPr>
          <w:rFonts w:ascii="Times New Roman" w:cs="Times New Roman" w:eastAsia="Times New Roman" w:hAnsi="Times New Roman"/>
          <w:i w:val="1"/>
          <w:sz w:val="24"/>
          <w:szCs w:val="24"/>
          <w:rtl w:val="0"/>
        </w:rPr>
        <w:t xml:space="preserve">его</w:t>
      </w:r>
      <w:r w:rsidDel="00000000" w:rsidR="00000000" w:rsidRPr="00000000">
        <w:rPr>
          <w:rFonts w:ascii="Times New Roman" w:cs="Times New Roman" w:eastAsia="Times New Roman" w:hAnsi="Times New Roman"/>
          <w:sz w:val="24"/>
          <w:szCs w:val="24"/>
          <w:rtl w:val="0"/>
        </w:rPr>
        <w:t xml:space="preserve"> веки дрогнули.</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 Мальчика-Который-Выжил есть таинственная тёмная сторона?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Его голос</w:t>
      </w:r>
      <w:r w:rsidDel="00000000" w:rsidR="00000000" w:rsidRPr="00000000">
        <w:rPr>
          <w:rFonts w:ascii="Times New Roman" w:cs="Times New Roman" w:eastAsia="Times New Roman" w:hAnsi="Times New Roman"/>
          <w:sz w:val="24"/>
          <w:szCs w:val="24"/>
          <w:rtl w:val="0"/>
        </w:rPr>
        <w:t xml:space="preserve"> уже не был совершенно невыразительным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Щёки Гарри медленно </w:t>
      </w:r>
      <w:r w:rsidDel="00000000" w:rsidR="00000000" w:rsidRPr="00000000">
        <w:rPr>
          <w:rFonts w:ascii="Times New Roman" w:cs="Times New Roman" w:eastAsia="Times New Roman" w:hAnsi="Times New Roman"/>
          <w:sz w:val="24"/>
          <w:szCs w:val="24"/>
          <w:rtl w:val="0"/>
        </w:rPr>
        <w:t xml:space="preserve">залило </w:t>
      </w:r>
      <w:r w:rsidDel="00000000" w:rsidR="00000000" w:rsidRPr="00000000">
        <w:rPr>
          <w:rFonts w:ascii="Times New Roman" w:cs="Times New Roman" w:eastAsia="Times New Roman" w:hAnsi="Times New Roman"/>
          <w:sz w:val="24"/>
          <w:szCs w:val="24"/>
          <w:rtl w:val="0"/>
        </w:rPr>
        <w:t xml:space="preserve">огнём.</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что ж, — произнёс легилимент, быстро вернувшись к полному спокойствию. — Прошу прощения, мистер Поттер. З</w:t>
      </w:r>
      <w:r w:rsidDel="00000000" w:rsidR="00000000" w:rsidRPr="00000000">
        <w:rPr>
          <w:rFonts w:ascii="Times New Roman" w:cs="Times New Roman" w:eastAsia="Times New Roman" w:hAnsi="Times New Roman"/>
          <w:sz w:val="24"/>
          <w:szCs w:val="24"/>
          <w:rtl w:val="0"/>
        </w:rPr>
        <w:t xml:space="preserve">нать свои сильные стороны</w:t>
      </w:r>
      <w:r w:rsidDel="00000000" w:rsidR="00000000" w:rsidRPr="00000000">
        <w:rPr>
          <w:rFonts w:ascii="Times New Roman" w:cs="Times New Roman" w:eastAsia="Times New Roman" w:hAnsi="Times New Roman"/>
          <w:sz w:val="24"/>
          <w:szCs w:val="24"/>
          <w:rtl w:val="0"/>
        </w:rPr>
        <w:t xml:space="preserve"> — хорошо, но не стоит их переоценивать. </w:t>
      </w:r>
      <w:r w:rsidDel="00000000" w:rsidR="00000000" w:rsidRPr="00000000">
        <w:rPr>
          <w:rFonts w:ascii="Times New Roman" w:cs="Times New Roman" w:eastAsia="Times New Roman" w:hAnsi="Times New Roman"/>
          <w:sz w:val="24"/>
          <w:szCs w:val="24"/>
          <w:rtl w:val="0"/>
        </w:rPr>
        <w:t xml:space="preserve"> Вы действительно способны научиться окклюменции в одиннадцатилетнем возрасте. Ч</w:t>
      </w:r>
      <w:r w:rsidDel="00000000" w:rsidR="00000000" w:rsidRPr="00000000">
        <w:rPr>
          <w:rFonts w:ascii="Times New Roman" w:cs="Times New Roman" w:eastAsia="Times New Roman" w:hAnsi="Times New Roman"/>
          <w:sz w:val="24"/>
          <w:szCs w:val="24"/>
          <w:rtl w:val="0"/>
        </w:rPr>
        <w:t xml:space="preserve">то меня изумляет.</w:t>
      </w:r>
      <w:r w:rsidDel="00000000" w:rsidR="00000000" w:rsidRPr="00000000">
        <w:rPr>
          <w:rFonts w:ascii="Times New Roman" w:cs="Times New Roman" w:eastAsia="Times New Roman" w:hAnsi="Times New Roman"/>
          <w:sz w:val="24"/>
          <w:szCs w:val="24"/>
          <w:rtl w:val="0"/>
        </w:rPr>
        <w:t xml:space="preserve"> Я думал, мистер Дамблдор опять </w:t>
      </w:r>
      <w:r w:rsidDel="00000000" w:rsidR="00000000" w:rsidRPr="00000000">
        <w:rPr>
          <w:rFonts w:ascii="Times New Roman" w:cs="Times New Roman" w:eastAsia="Times New Roman" w:hAnsi="Times New Roman"/>
          <w:sz w:val="24"/>
          <w:szCs w:val="24"/>
          <w:rtl w:val="0"/>
        </w:rPr>
        <w:t xml:space="preserve">притворяется сумасшедшим</w:t>
      </w:r>
      <w:r w:rsidDel="00000000" w:rsidR="00000000" w:rsidRPr="00000000">
        <w:rPr>
          <w:rFonts w:ascii="Times New Roman" w:cs="Times New Roman" w:eastAsia="Times New Roman" w:hAnsi="Times New Roman"/>
          <w:sz w:val="24"/>
          <w:szCs w:val="24"/>
          <w:rtl w:val="0"/>
        </w:rPr>
        <w:t xml:space="preserve">. Ваша способность к диссоциации столь сильна, что я был удивлён, не найдя других признаков плохого обращения с вами в детстве. В своё время вы станете превосходным окклюментом. Но даже наличие значительных способностей не даёт оснований ожидать, что вам удастся создать успешный барьер окклюмента с первой попытки. Подобные ожидания просто нелепы. Вы по</w:t>
      </w:r>
      <w:r w:rsidDel="00000000" w:rsidR="00000000" w:rsidRPr="00000000">
        <w:rPr>
          <w:rFonts w:ascii="Times New Roman" w:cs="Times New Roman" w:eastAsia="Times New Roman" w:hAnsi="Times New Roman"/>
          <w:sz w:val="24"/>
          <w:szCs w:val="24"/>
          <w:rtl w:val="0"/>
        </w:rPr>
        <w:t xml:space="preserve">чувствовали </w:t>
      </w:r>
      <w:r w:rsidDel="00000000" w:rsidR="00000000" w:rsidRPr="00000000">
        <w:rPr>
          <w:rFonts w:ascii="Times New Roman" w:cs="Times New Roman" w:eastAsia="Times New Roman" w:hAnsi="Times New Roman"/>
          <w:sz w:val="24"/>
          <w:szCs w:val="24"/>
          <w:rtl w:val="0"/>
        </w:rPr>
        <w:t xml:space="preserve">что-нибудь, пока я читал ваши мысли?</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покачал головой. Теперь он был красный как рак.</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Будьте внимательней в следующий раз. Цель — не создать убедительный образ в первый же день занятий. Цель — узнать, где находятся ваши поверхности. Готовьтесь.</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попытался опять притвориться Кимболлом Киннисоном, попытался сосредоточиться. Но он был в лёгком замешательстве, и в голове постоянно всплывало то, о чём он не должен был думать...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Ох, сейчас он опять всё сольёт.</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сжал зубы. По крайней мере инструктору сотрут память после урока.</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Легилименс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Наступила тишина...</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Он сидел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непримечательной белой комнате без окон напротив человека с ничего не выражающим лицом, одетого в строгую чёрную мантию.</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Четв</w:t>
      </w:r>
      <w:del w:author="Alaric Lightin" w:id="3" w:date="2019-03-27T15:21:14Z">
        <w:r w:rsidDel="00000000" w:rsidR="00000000" w:rsidRPr="00000000">
          <w:rPr>
            <w:rFonts w:ascii="Times New Roman" w:cs="Times New Roman" w:eastAsia="Times New Roman" w:hAnsi="Times New Roman"/>
            <w:sz w:val="24"/>
            <w:szCs w:val="24"/>
            <w:rtl w:val="0"/>
          </w:rPr>
          <w:delText xml:space="preserve">е</w:delText>
        </w:r>
      </w:del>
      <w:ins w:author="Alaric Lightin" w:id="3" w:date="2019-03-27T15:21:14Z">
        <w:r w:rsidDel="00000000" w:rsidR="00000000" w:rsidRPr="00000000">
          <w:rPr>
            <w:rFonts w:ascii="Times New Roman" w:cs="Times New Roman" w:eastAsia="Times New Roman" w:hAnsi="Times New Roman"/>
            <w:sz w:val="24"/>
            <w:szCs w:val="24"/>
            <w:rtl w:val="0"/>
          </w:rPr>
          <w:t xml:space="preserve">ё</w:t>
        </w:r>
      </w:ins>
      <w:r w:rsidDel="00000000" w:rsidR="00000000" w:rsidRPr="00000000">
        <w:rPr>
          <w:rFonts w:ascii="Times New Roman" w:cs="Times New Roman" w:eastAsia="Times New Roman" w:hAnsi="Times New Roman"/>
          <w:sz w:val="24"/>
          <w:szCs w:val="24"/>
          <w:rtl w:val="0"/>
        </w:rPr>
        <w:t xml:space="preserve">ртый день занятий выпал на вечер воскресенья. Когда платишь учителю такие деньги, то  заниматься можно в любое, чёрт побери, время, не обращая внимания на такую ерунду, как понятие выходного дня.</w:t>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Здравствуйте, мистер Поттер, — невыразительным голосом сказал телепат, после того как произнёс полный набор заклинаний для обеспечения приватности.</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Здравствуйте, мистер Бестер, — устало ответил Гарри. — </w:t>
      </w:r>
      <w:r w:rsidDel="00000000" w:rsidR="00000000" w:rsidRPr="00000000">
        <w:rPr>
          <w:rFonts w:ascii="Times New Roman" w:cs="Times New Roman" w:eastAsia="Times New Roman" w:hAnsi="Times New Roman"/>
          <w:sz w:val="24"/>
          <w:szCs w:val="24"/>
          <w:rtl w:val="0"/>
        </w:rPr>
        <w:t xml:space="preserve">Может, в этот раз пропустим первоначальное потрясение?</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Вам удалось меня удивить</w:t>
      </w:r>
      <w:r w:rsidDel="00000000" w:rsidR="00000000" w:rsidRPr="00000000">
        <w:rPr>
          <w:rFonts w:ascii="Times New Roman" w:cs="Times New Roman" w:eastAsia="Times New Roman" w:hAnsi="Times New Roman"/>
          <w:sz w:val="24"/>
          <w:szCs w:val="24"/>
          <w:rtl w:val="0"/>
        </w:rPr>
        <w:t xml:space="preserve">? — слегка заинтригованно спросил мистер Бестер. — Ну что ж. — Он поднял палочку и посмотрел Гарри в глаза. — </w:t>
      </w:r>
      <w:r w:rsidDel="00000000" w:rsidR="00000000" w:rsidRPr="00000000">
        <w:rPr>
          <w:rFonts w:ascii="Times New Roman" w:cs="Times New Roman" w:eastAsia="Times New Roman" w:hAnsi="Times New Roman"/>
          <w:i w:val="1"/>
          <w:sz w:val="24"/>
          <w:szCs w:val="24"/>
          <w:rtl w:val="0"/>
        </w:rPr>
        <w:t xml:space="preserve">Легилименс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Наступила тишина. Затем волшебник в чёрном вздрогнул, как будто ему наступили на ногу.</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Тёмный Лорд </w:t>
      </w:r>
      <w:r w:rsidDel="00000000" w:rsidR="00000000" w:rsidRPr="00000000">
        <w:rPr>
          <w:rFonts w:ascii="Times New Roman" w:cs="Times New Roman" w:eastAsia="Times New Roman" w:hAnsi="Times New Roman"/>
          <w:sz w:val="24"/>
          <w:szCs w:val="24"/>
          <w:rtl w:val="0"/>
        </w:rPr>
        <w:t xml:space="preserve">жив?</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выдавил он. Затем глаза телепата резко расширились. — </w:t>
      </w:r>
      <w:r w:rsidDel="00000000" w:rsidR="00000000" w:rsidRPr="00000000">
        <w:rPr>
          <w:rFonts w:ascii="Times New Roman" w:cs="Times New Roman" w:eastAsia="Times New Roman" w:hAnsi="Times New Roman"/>
          <w:sz w:val="24"/>
          <w:szCs w:val="24"/>
          <w:rtl w:val="0"/>
        </w:rPr>
        <w:t xml:space="preserve">Дамблдор становился невидимым и проникал в спальню для девочек?</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вздохнул и посмотрел на часы. Опять около трёх секунд...</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Итак, — произнёс мистер Бестер. Его голос ещё не восстановил свою невыразительность полностью. — Вы искренне верите, что откроете секретные законы магии и станете всемогущим.</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Точно, — спокойно сказал Гарри, всё ещё глядя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часы. — Я </w:t>
      </w:r>
      <w:r w:rsidDel="00000000" w:rsidR="00000000" w:rsidRPr="00000000">
        <w:rPr>
          <w:rFonts w:ascii="Times New Roman" w:cs="Times New Roman" w:eastAsia="Times New Roman" w:hAnsi="Times New Roman"/>
          <w:sz w:val="24"/>
          <w:szCs w:val="24"/>
          <w:rtl w:val="0"/>
        </w:rPr>
        <w:t xml:space="preserve">именно </w:t>
      </w:r>
      <w:r w:rsidDel="00000000" w:rsidR="00000000" w:rsidRPr="00000000">
        <w:rPr>
          <w:rFonts w:ascii="Times New Roman" w:cs="Times New Roman" w:eastAsia="Times New Roman" w:hAnsi="Times New Roman"/>
          <w:sz w:val="24"/>
          <w:szCs w:val="24"/>
          <w:rtl w:val="0"/>
        </w:rPr>
        <w:t xml:space="preserve">настолько</w:t>
      </w:r>
      <w:r w:rsidDel="00000000" w:rsidR="00000000" w:rsidRPr="00000000">
        <w:rPr>
          <w:rFonts w:ascii="Times New Roman" w:cs="Times New Roman" w:eastAsia="Times New Roman" w:hAnsi="Times New Roman"/>
          <w:sz w:val="24"/>
          <w:szCs w:val="24"/>
          <w:rtl w:val="0"/>
        </w:rPr>
        <w:t xml:space="preserve"> самоуверен.</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Интересно. Кажется, Распределяющая шляпа считает, что вы будете следующим Тёмным Лордом.</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ещё вы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знаете, что я изо всех сил стараюсь им не стать, и вы видели, что у нас уже была длинная дискуссия о том, хотите ли вы учить меня окклюменции, и в конце вы решили, что будете, так что, может, пропустим всё это и двинемся дальше?</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 сказал телепат, как и в прошлый раз, ровно шесть секунд спустя. — Готовьтесь. — Он помолчал, потом с некоторой тоской в голосе добавил: — Х</w:t>
      </w:r>
      <w:r w:rsidDel="00000000" w:rsidR="00000000" w:rsidRPr="00000000">
        <w:rPr>
          <w:rFonts w:ascii="Times New Roman" w:cs="Times New Roman" w:eastAsia="Times New Roman" w:hAnsi="Times New Roman"/>
          <w:sz w:val="24"/>
          <w:szCs w:val="24"/>
          <w:rtl w:val="0"/>
        </w:rPr>
        <w:t xml:space="preserve">отел бы</w:t>
      </w: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запомнить этот трюк с золотом и серебром.</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сильно тревожило, насколько </w:t>
      </w:r>
      <w:r w:rsidDel="00000000" w:rsidR="00000000" w:rsidRPr="00000000">
        <w:rPr>
          <w:rFonts w:ascii="Times New Roman" w:cs="Times New Roman" w:eastAsia="Times New Roman" w:hAnsi="Times New Roman"/>
          <w:sz w:val="24"/>
          <w:szCs w:val="24"/>
          <w:rtl w:val="0"/>
        </w:rPr>
        <w:t xml:space="preserve">повторимы</w:t>
      </w:r>
      <w:r w:rsidDel="00000000" w:rsidR="00000000" w:rsidRPr="00000000">
        <w:rPr>
          <w:rFonts w:ascii="Times New Roman" w:cs="Times New Roman" w:eastAsia="Times New Roman" w:hAnsi="Times New Roman"/>
          <w:sz w:val="24"/>
          <w:szCs w:val="24"/>
          <w:rtl w:val="0"/>
        </w:rPr>
        <w:t xml:space="preserve"> человеческие мысли, если возвращать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людей в исходное состояние и подвергать одним и тем же воздействиям. Это разрушало иллюзии, которых у хорошего редукциониста вообще-то </w:t>
      </w:r>
      <w:r w:rsidDel="00000000" w:rsidR="00000000" w:rsidRPr="00000000">
        <w:rPr>
          <w:rFonts w:ascii="Times New Roman" w:cs="Times New Roman" w:eastAsia="Times New Roman" w:hAnsi="Times New Roman"/>
          <w:sz w:val="24"/>
          <w:szCs w:val="24"/>
          <w:rtl w:val="0"/>
        </w:rPr>
        <w:t xml:space="preserve">и быть </w:t>
      </w:r>
      <w:r w:rsidDel="00000000" w:rsidR="00000000" w:rsidRPr="00000000">
        <w:rPr>
          <w:rFonts w:ascii="Times New Roman" w:cs="Times New Roman" w:eastAsia="Times New Roman" w:hAnsi="Times New Roman"/>
          <w:sz w:val="24"/>
          <w:szCs w:val="24"/>
          <w:rtl w:val="0"/>
        </w:rPr>
        <w:t xml:space="preserve">не должно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Утром в следующий понедельник Гарри выскочил из класса после урока т</w:t>
      </w:r>
      <w:r w:rsidDel="00000000" w:rsidR="00000000" w:rsidRPr="00000000">
        <w:rPr>
          <w:rFonts w:ascii="Times New Roman" w:cs="Times New Roman" w:eastAsia="Times New Roman" w:hAnsi="Times New Roman"/>
          <w:sz w:val="24"/>
          <w:szCs w:val="24"/>
          <w:rtl w:val="0"/>
        </w:rPr>
        <w:t xml:space="preserve">раво</w:t>
      </w:r>
      <w:r w:rsidDel="00000000" w:rsidR="00000000" w:rsidRPr="00000000">
        <w:rPr>
          <w:rFonts w:ascii="Times New Roman" w:cs="Times New Roman" w:eastAsia="Times New Roman" w:hAnsi="Times New Roman"/>
          <w:sz w:val="24"/>
          <w:szCs w:val="24"/>
          <w:rtl w:val="0"/>
        </w:rPr>
        <w:t xml:space="preserve">ведения в совершенно отвратительном настроении. Кипевшая от негодования Гермиона </w:t>
      </w:r>
      <w:r w:rsidDel="00000000" w:rsidR="00000000" w:rsidRPr="00000000">
        <w:rPr>
          <w:rFonts w:ascii="Times New Roman" w:cs="Times New Roman" w:eastAsia="Times New Roman" w:hAnsi="Times New Roman"/>
          <w:sz w:val="24"/>
          <w:szCs w:val="24"/>
          <w:rtl w:val="0"/>
        </w:rPr>
        <w:t xml:space="preserve">следовала </w:t>
      </w:r>
      <w:r w:rsidDel="00000000" w:rsidR="00000000" w:rsidRPr="00000000">
        <w:rPr>
          <w:rFonts w:ascii="Times New Roman" w:cs="Times New Roman" w:eastAsia="Times New Roman" w:hAnsi="Times New Roman"/>
          <w:sz w:val="24"/>
          <w:szCs w:val="24"/>
          <w:rtl w:val="0"/>
        </w:rPr>
        <w:t xml:space="preserve">за ним.</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Остальные ученики задержались, увлечённо обсуждая победу Когтеврана во втором матче по квиддичу.</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Оказывается</w:t>
      </w:r>
      <w:r w:rsidDel="00000000" w:rsidR="00000000" w:rsidRPr="00000000">
        <w:rPr>
          <w:rFonts w:ascii="Times New Roman" w:cs="Times New Roman" w:eastAsia="Times New Roman" w:hAnsi="Times New Roman"/>
          <w:sz w:val="24"/>
          <w:szCs w:val="24"/>
          <w:rtl w:val="0"/>
        </w:rPr>
        <w:t xml:space="preserve">, вчера вечером после ужина какая-то девчонка полчаса летала на метле, а затем поймала нечто, напоминающее гигантского комара. Были и другие факты, касающиеся вчерашнего матча, но они </w:t>
      </w:r>
      <w:r w:rsidDel="00000000" w:rsidR="00000000" w:rsidRPr="00000000">
        <w:rPr>
          <w:rFonts w:ascii="Times New Roman" w:cs="Times New Roman" w:eastAsia="Times New Roman" w:hAnsi="Times New Roman"/>
          <w:sz w:val="24"/>
          <w:szCs w:val="24"/>
          <w:rtl w:val="0"/>
        </w:rPr>
        <w:t xml:space="preserve">не имели большого значения.</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пропустил это волнительное спортивное событие из-за урока о</w:t>
      </w:r>
      <w:r w:rsidDel="00000000" w:rsidR="00000000" w:rsidRPr="00000000">
        <w:rPr>
          <w:rFonts w:ascii="Times New Roman" w:cs="Times New Roman" w:eastAsia="Times New Roman" w:hAnsi="Times New Roman"/>
          <w:sz w:val="24"/>
          <w:szCs w:val="24"/>
          <w:rtl w:val="0"/>
        </w:rPr>
        <w:t xml:space="preserve">кклюменции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и вообще у него </w:t>
      </w:r>
      <w:r w:rsidDel="00000000" w:rsidR="00000000" w:rsidRPr="00000000">
        <w:rPr>
          <w:rFonts w:ascii="Times New Roman" w:cs="Times New Roman" w:eastAsia="Times New Roman" w:hAnsi="Times New Roman"/>
          <w:sz w:val="24"/>
          <w:szCs w:val="24"/>
          <w:rtl w:val="0"/>
        </w:rPr>
        <w:t xml:space="preserve">есть</w:t>
      </w:r>
      <w:r w:rsidDel="00000000" w:rsidR="00000000" w:rsidRPr="00000000">
        <w:rPr>
          <w:rFonts w:ascii="Times New Roman" w:cs="Times New Roman" w:eastAsia="Times New Roman" w:hAnsi="Times New Roman"/>
          <w:sz w:val="24"/>
          <w:szCs w:val="24"/>
          <w:rtl w:val="0"/>
        </w:rPr>
        <w:t xml:space="preserve"> дела поважнее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н </w:t>
      </w:r>
      <w:r w:rsidDel="00000000" w:rsidR="00000000" w:rsidRPr="00000000">
        <w:rPr>
          <w:rFonts w:ascii="Times New Roman" w:cs="Times New Roman" w:eastAsia="Times New Roman" w:hAnsi="Times New Roman"/>
          <w:sz w:val="24"/>
          <w:szCs w:val="24"/>
          <w:rtl w:val="0"/>
        </w:rPr>
        <w:t xml:space="preserve">успешно уклонился</w:t>
      </w:r>
      <w:r w:rsidDel="00000000" w:rsidR="00000000" w:rsidRPr="00000000">
        <w:rPr>
          <w:rFonts w:ascii="Times New Roman" w:cs="Times New Roman" w:eastAsia="Times New Roman" w:hAnsi="Times New Roman"/>
          <w:sz w:val="24"/>
          <w:szCs w:val="24"/>
          <w:rtl w:val="0"/>
        </w:rPr>
        <w:t xml:space="preserve"> от разговоров в спальне Когтеврана, благо существовали такие замечательные вещи, как волшебные сундуки и чары тишины. Он даже завтракал за столом Гриффиндора.</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Гарри не смог избежать урока т</w:t>
      </w:r>
      <w:r w:rsidDel="00000000" w:rsidR="00000000" w:rsidRPr="00000000">
        <w:rPr>
          <w:rFonts w:ascii="Times New Roman" w:cs="Times New Roman" w:eastAsia="Times New Roman" w:hAnsi="Times New Roman"/>
          <w:sz w:val="24"/>
          <w:szCs w:val="24"/>
          <w:rtl w:val="0"/>
        </w:rPr>
        <w:t xml:space="preserve">раво</w:t>
      </w:r>
      <w:r w:rsidDel="00000000" w:rsidR="00000000" w:rsidRPr="00000000">
        <w:rPr>
          <w:rFonts w:ascii="Times New Roman" w:cs="Times New Roman" w:eastAsia="Times New Roman" w:hAnsi="Times New Roman"/>
          <w:sz w:val="24"/>
          <w:szCs w:val="24"/>
          <w:rtl w:val="0"/>
        </w:rPr>
        <w:t xml:space="preserve">ведения и когтевранцев, </w:t>
      </w:r>
      <w:r w:rsidDel="00000000" w:rsidR="00000000" w:rsidRPr="00000000">
        <w:rPr>
          <w:rFonts w:ascii="Times New Roman" w:cs="Times New Roman" w:eastAsia="Times New Roman" w:hAnsi="Times New Roman"/>
          <w:sz w:val="24"/>
          <w:szCs w:val="24"/>
          <w:rtl w:val="0"/>
        </w:rPr>
        <w:t xml:space="preserve">обсуждавших матч</w:t>
      </w:r>
      <w:r w:rsidDel="00000000" w:rsidR="00000000" w:rsidRPr="00000000">
        <w:rPr>
          <w:rFonts w:ascii="Times New Roman" w:cs="Times New Roman" w:eastAsia="Times New Roman" w:hAnsi="Times New Roman"/>
          <w:sz w:val="24"/>
          <w:szCs w:val="24"/>
          <w:rtl w:val="0"/>
        </w:rPr>
        <w:t xml:space="preserve"> перед уроком, после урока и </w:t>
      </w:r>
      <w:r w:rsidDel="00000000" w:rsidR="00000000" w:rsidRPr="00000000">
        <w:rPr>
          <w:rFonts w:ascii="Times New Roman" w:cs="Times New Roman" w:eastAsia="Times New Roman" w:hAnsi="Times New Roman"/>
          <w:sz w:val="24"/>
          <w:szCs w:val="24"/>
          <w:rtl w:val="0"/>
        </w:rPr>
        <w:t xml:space="preserve">даже </w:t>
      </w:r>
      <w:r w:rsidDel="00000000" w:rsidR="00000000" w:rsidRPr="00000000">
        <w:rPr>
          <w:rFonts w:ascii="Times New Roman" w:cs="Times New Roman" w:eastAsia="Times New Roman" w:hAnsi="Times New Roman"/>
          <w:sz w:val="24"/>
          <w:szCs w:val="24"/>
          <w:rtl w:val="0"/>
        </w:rPr>
        <w:t xml:space="preserve">во время урока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пока Гарри не отвлёкся от детёныша фуркота, чей подгузник он менял, и не объявил громогласно, что некоторые из присутствующих пытаются изучать растения, а снитчи не растут на деревьях, и почему бы им всем, извините, не заткнуться. </w:t>
      </w:r>
      <w:r w:rsidDel="00000000" w:rsidR="00000000" w:rsidRPr="00000000">
        <w:rPr>
          <w:rFonts w:ascii="Times New Roman" w:cs="Times New Roman" w:eastAsia="Times New Roman" w:hAnsi="Times New Roman"/>
          <w:sz w:val="24"/>
          <w:szCs w:val="24"/>
          <w:rtl w:val="0"/>
        </w:rPr>
        <w:t xml:space="preserve">На него потрясённо посмотрели все присутствующие</w:t>
      </w:r>
      <w:r w:rsidDel="00000000" w:rsidR="00000000" w:rsidRPr="00000000">
        <w:rPr>
          <w:rFonts w:ascii="Times New Roman" w:cs="Times New Roman" w:eastAsia="Times New Roman" w:hAnsi="Times New Roman"/>
          <w:sz w:val="24"/>
          <w:szCs w:val="24"/>
          <w:rtl w:val="0"/>
        </w:rPr>
        <w:t xml:space="preserve">, кроме Гермионы, которая чуть ли 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аплодировала, и профессора Спраут, которая наградила его баллом Когтеврану.</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Балл Когтеврану.</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Один балл.</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Семь идиотов на своих идиотских мётлах, играющих в идиотскую игру, получили сто девяносто баллов.</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оказалось, очки квиддича напрямую добавляются к общим баллам факультета.</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Другими словами, поимка золотого комара стоила 150 баллов.</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мог даже представить, что же ему нужно совершить, чтобы заслужить сто пятьдесят баллов. Ну, разве что, спасти сто пятьдесят пуффендуйцев</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или </w:t>
      </w:r>
      <w:r w:rsidDel="00000000" w:rsidR="00000000" w:rsidRPr="00000000">
        <w:rPr>
          <w:rFonts w:ascii="Times New Roman" w:cs="Times New Roman" w:eastAsia="Times New Roman" w:hAnsi="Times New Roman"/>
          <w:sz w:val="24"/>
          <w:szCs w:val="24"/>
          <w:rtl w:val="0"/>
        </w:rPr>
        <w:t xml:space="preserve">предложить </w:t>
      </w:r>
      <w:r w:rsidDel="00000000" w:rsidR="00000000" w:rsidRPr="00000000">
        <w:rPr>
          <w:rFonts w:ascii="Times New Roman" w:cs="Times New Roman" w:eastAsia="Times New Roman" w:hAnsi="Times New Roman"/>
          <w:sz w:val="24"/>
          <w:szCs w:val="24"/>
          <w:rtl w:val="0"/>
        </w:rPr>
        <w:t xml:space="preserve">пятнадцать</w:t>
      </w:r>
      <w:r w:rsidDel="00000000" w:rsidR="00000000" w:rsidRPr="00000000">
        <w:rPr>
          <w:rFonts w:ascii="Times New Roman" w:cs="Times New Roman" w:eastAsia="Times New Roman" w:hAnsi="Times New Roman"/>
          <w:sz w:val="24"/>
          <w:szCs w:val="24"/>
          <w:rtl w:val="0"/>
        </w:rPr>
        <w:t xml:space="preserve"> столь же хороших идей, как использование защитных оболочек на маховиках времени</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или изобрести тысячу пятьсот </w:t>
      </w:r>
      <w:r w:rsidDel="00000000" w:rsidR="00000000" w:rsidRPr="00000000">
        <w:rPr>
          <w:rFonts w:ascii="Times New Roman" w:cs="Times New Roman" w:eastAsia="Times New Roman" w:hAnsi="Times New Roman"/>
          <w:sz w:val="24"/>
          <w:szCs w:val="24"/>
          <w:rtl w:val="0"/>
        </w:rPr>
        <w:t xml:space="preserve">творческих</w:t>
      </w:r>
      <w:r w:rsidDel="00000000" w:rsidR="00000000" w:rsidRPr="00000000">
        <w:rPr>
          <w:rFonts w:ascii="Times New Roman" w:cs="Times New Roman" w:eastAsia="Times New Roman" w:hAnsi="Times New Roman"/>
          <w:sz w:val="24"/>
          <w:szCs w:val="24"/>
          <w:rtl w:val="0"/>
        </w:rPr>
        <w:t xml:space="preserve"> способов убийства людей</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или просто быть Гермионой Грейнджер целый год.</w:t>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Надо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их убить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сказал Гарри Гермионе, шедшей рядом с ним и возмущённой не меньше.</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Кого? — уточнила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 Команду</w:t>
      </w:r>
      <w:r w:rsidDel="00000000" w:rsidR="00000000" w:rsidRPr="00000000">
        <w:rPr>
          <w:rFonts w:ascii="Times New Roman" w:cs="Times New Roman" w:eastAsia="Times New Roman" w:hAnsi="Times New Roman"/>
          <w:sz w:val="24"/>
          <w:szCs w:val="24"/>
          <w:rtl w:val="0"/>
        </w:rPr>
        <w:t xml:space="preserve"> по квиддичу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имел в виду всех имеющих хоть какое-то отношение к квиддичу, но, пожалуй, начать можно и с команды Когтеврана.</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Губы Гермионы неодобрительно сжались: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ты же знаешь, что убивать людей плохо?</w:t>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ответил он.</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Хорошо</w:t>
      </w:r>
      <w:r w:rsidDel="00000000" w:rsidR="00000000" w:rsidRPr="00000000">
        <w:rPr>
          <w:rFonts w:ascii="Times New Roman" w:cs="Times New Roman" w:eastAsia="Times New Roman" w:hAnsi="Times New Roman"/>
          <w:sz w:val="24"/>
          <w:szCs w:val="24"/>
          <w:rtl w:val="0"/>
        </w:rPr>
        <w:t xml:space="preserve">, просто </w:t>
      </w:r>
      <w:r w:rsidDel="00000000" w:rsidR="00000000" w:rsidRPr="00000000">
        <w:rPr>
          <w:rFonts w:ascii="Times New Roman" w:cs="Times New Roman" w:eastAsia="Times New Roman" w:hAnsi="Times New Roman"/>
          <w:sz w:val="24"/>
          <w:szCs w:val="24"/>
          <w:rtl w:val="0"/>
        </w:rPr>
        <w:t xml:space="preserve">проверила</w:t>
      </w:r>
      <w:r w:rsidDel="00000000" w:rsidR="00000000" w:rsidRPr="00000000">
        <w:rPr>
          <w:rFonts w:ascii="Times New Roman" w:cs="Times New Roman" w:eastAsia="Times New Roman" w:hAnsi="Times New Roman"/>
          <w:sz w:val="24"/>
          <w:szCs w:val="24"/>
          <w:rtl w:val="0"/>
        </w:rPr>
        <w:t xml:space="preserve">, что ты в курсе, — сказала Гермиона. — Я читала несколько романов Агаты Кристи... Давай начнём с ловца. Есть идеи, как з</w:t>
      </w:r>
      <w:r w:rsidDel="00000000" w:rsidR="00000000" w:rsidRPr="00000000">
        <w:rPr>
          <w:rFonts w:ascii="Times New Roman" w:cs="Times New Roman" w:eastAsia="Times New Roman" w:hAnsi="Times New Roman"/>
          <w:sz w:val="24"/>
          <w:szCs w:val="24"/>
          <w:rtl w:val="0"/>
        </w:rPr>
        <w:t xml:space="preserve">аманить</w:t>
      </w:r>
      <w:r w:rsidDel="00000000" w:rsidR="00000000" w:rsidRPr="00000000">
        <w:rPr>
          <w:rFonts w:ascii="Times New Roman" w:cs="Times New Roman" w:eastAsia="Times New Roman" w:hAnsi="Times New Roman"/>
          <w:sz w:val="24"/>
          <w:szCs w:val="24"/>
          <w:rtl w:val="0"/>
        </w:rPr>
        <w:t xml:space="preserve"> её на поезд?</w:t>
      </w: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Два ученика </w:t>
      </w:r>
      <w:r w:rsidDel="00000000" w:rsidR="00000000" w:rsidRPr="00000000">
        <w:rPr>
          <w:rFonts w:ascii="Times New Roman" w:cs="Times New Roman" w:eastAsia="Times New Roman" w:hAnsi="Times New Roman"/>
          <w:sz w:val="24"/>
          <w:szCs w:val="24"/>
          <w:rtl w:val="0"/>
        </w:rPr>
        <w:t xml:space="preserve">планируют</w:t>
      </w:r>
      <w:r w:rsidDel="00000000" w:rsidR="00000000" w:rsidRPr="00000000">
        <w:rPr>
          <w:rFonts w:ascii="Times New Roman" w:cs="Times New Roman" w:eastAsia="Times New Roman" w:hAnsi="Times New Roman"/>
          <w:sz w:val="24"/>
          <w:szCs w:val="24"/>
          <w:rtl w:val="0"/>
        </w:rPr>
        <w:t xml:space="preserve"> убийство, — произнёс вдруг сухой голос. — </w:t>
      </w:r>
      <w:r w:rsidDel="00000000" w:rsidR="00000000" w:rsidRPr="00000000">
        <w:rPr>
          <w:rFonts w:ascii="Times New Roman" w:cs="Times New Roman" w:eastAsia="Times New Roman" w:hAnsi="Times New Roman"/>
          <w:sz w:val="24"/>
          <w:szCs w:val="24"/>
          <w:rtl w:val="0"/>
        </w:rPr>
        <w:t xml:space="preserve">Куда катится этот мир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Из-за ближайшего угла выступил мужчина </w:t>
      </w:r>
      <w:r w:rsidDel="00000000" w:rsidR="00000000" w:rsidRPr="00000000">
        <w:rPr>
          <w:rFonts w:ascii="Times New Roman" w:cs="Times New Roman" w:eastAsia="Times New Roman" w:hAnsi="Times New Roman"/>
          <w:sz w:val="24"/>
          <w:szCs w:val="24"/>
          <w:rtl w:val="0"/>
        </w:rPr>
        <w:t xml:space="preserve">в не очень чистой мантии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засаленными и нечёсаными волосами до плеч</w:t>
      </w:r>
      <w:r w:rsidDel="00000000" w:rsidR="00000000" w:rsidRPr="00000000">
        <w:rPr>
          <w:rFonts w:ascii="Times New Roman" w:cs="Times New Roman" w:eastAsia="Times New Roman" w:hAnsi="Times New Roman"/>
          <w:sz w:val="24"/>
          <w:szCs w:val="24"/>
          <w:rtl w:val="0"/>
        </w:rPr>
        <w:t xml:space="preserve">. Казалось, от него исходила смертельная опасность. </w:t>
      </w:r>
      <w:r w:rsidDel="00000000" w:rsidR="00000000" w:rsidRPr="00000000">
        <w:rPr>
          <w:rFonts w:ascii="Times New Roman" w:cs="Times New Roman" w:eastAsia="Times New Roman" w:hAnsi="Times New Roman"/>
          <w:sz w:val="24"/>
          <w:szCs w:val="24"/>
          <w:rtl w:val="0"/>
        </w:rPr>
        <w:t xml:space="preserve">В голову начинали лезть мысли</w:t>
      </w:r>
      <w:r w:rsidDel="00000000" w:rsidR="00000000" w:rsidRPr="00000000">
        <w:rPr>
          <w:rFonts w:ascii="Times New Roman" w:cs="Times New Roman" w:eastAsia="Times New Roman" w:hAnsi="Times New Roman"/>
          <w:sz w:val="24"/>
          <w:szCs w:val="24"/>
          <w:rtl w:val="0"/>
        </w:rPr>
        <w:t xml:space="preserve"> о </w:t>
      </w:r>
      <w:r w:rsidDel="00000000" w:rsidR="00000000" w:rsidRPr="00000000">
        <w:rPr>
          <w:rFonts w:ascii="Times New Roman" w:cs="Times New Roman" w:eastAsia="Times New Roman" w:hAnsi="Times New Roman"/>
          <w:sz w:val="24"/>
          <w:szCs w:val="24"/>
          <w:rtl w:val="0"/>
        </w:rPr>
        <w:t xml:space="preserve">неправильно приготовленных зельях, случайных падениях и людях, умирающих в постели от причин, которые </w:t>
      </w:r>
      <w:r w:rsidDel="00000000" w:rsidR="00000000" w:rsidRPr="00000000">
        <w:rPr>
          <w:rFonts w:ascii="Times New Roman" w:cs="Times New Roman" w:eastAsia="Times New Roman" w:hAnsi="Times New Roman"/>
          <w:sz w:val="24"/>
          <w:szCs w:val="24"/>
          <w:rtl w:val="0"/>
        </w:rPr>
        <w:t xml:space="preserve">будут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впоследствии</w:t>
      </w:r>
      <w:r w:rsidDel="00000000" w:rsidR="00000000" w:rsidRPr="00000000">
        <w:rPr>
          <w:rFonts w:ascii="Times New Roman" w:cs="Times New Roman" w:eastAsia="Times New Roman" w:hAnsi="Times New Roman"/>
          <w:sz w:val="24"/>
          <w:szCs w:val="24"/>
          <w:rtl w:val="0"/>
        </w:rPr>
        <w:t xml:space="preserve"> определены аврорами как «естественные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без раздумий заслонил собой Гермиону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Позади него раздался вздох и мгновенье спустя Гермиона </w:t>
      </w:r>
      <w:r w:rsidDel="00000000" w:rsidR="00000000" w:rsidRPr="00000000">
        <w:rPr>
          <w:rFonts w:ascii="Times New Roman" w:cs="Times New Roman" w:eastAsia="Times New Roman" w:hAnsi="Times New Roman"/>
          <w:sz w:val="24"/>
          <w:szCs w:val="24"/>
          <w:rtl w:val="0"/>
        </w:rPr>
        <w:t xml:space="preserve">выскочила вперёд</w:t>
      </w:r>
      <w:r w:rsidDel="00000000" w:rsidR="00000000" w:rsidRPr="00000000">
        <w:rPr>
          <w:rFonts w:ascii="Times New Roman" w:cs="Times New Roman" w:eastAsia="Times New Roman" w:hAnsi="Times New Roman"/>
          <w:sz w:val="24"/>
          <w:szCs w:val="24"/>
          <w:rtl w:val="0"/>
        </w:rPr>
        <w:t xml:space="preserve"> и заслонила Гарри.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беги! — крикнула она</w:t>
      </w:r>
      <w:ins w:author="Alaric Lightin" w:id="4" w:date="2019-03-27T15:19:14Z">
        <w:r w:rsidDel="00000000" w:rsidR="00000000" w:rsidRPr="00000000">
          <w:rPr>
            <w:rFonts w:ascii="Times New Roman" w:cs="Times New Roman" w:eastAsia="Times New Roman" w:hAnsi="Times New Roman"/>
            <w:sz w:val="24"/>
            <w:szCs w:val="24"/>
            <w:rtl w:val="0"/>
          </w:rPr>
          <w:t xml:space="preserve">.</w:t>
        </w:r>
      </w:ins>
      <w:del w:author="Alaric Lightin" w:id="4" w:date="2019-03-27T15:19:14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 Это мальчиков нужно беречь от опасности.</w:t>
      </w: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Снейп холодно улыбнулся: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Забавно</w:t>
      </w:r>
      <w:r w:rsidDel="00000000" w:rsidR="00000000" w:rsidRPr="00000000">
        <w:rPr>
          <w:rFonts w:ascii="Times New Roman" w:cs="Times New Roman" w:eastAsia="Times New Roman" w:hAnsi="Times New Roman"/>
          <w:sz w:val="24"/>
          <w:szCs w:val="24"/>
          <w:rtl w:val="0"/>
        </w:rPr>
        <w:t xml:space="preserve">. Прошу уделить мне немного вашего времени, Поттер, если вы </w:t>
      </w:r>
      <w:r w:rsidDel="00000000" w:rsidR="00000000" w:rsidRPr="00000000">
        <w:rPr>
          <w:rFonts w:ascii="Times New Roman" w:cs="Times New Roman" w:eastAsia="Times New Roman" w:hAnsi="Times New Roman"/>
          <w:sz w:val="24"/>
          <w:szCs w:val="24"/>
          <w:rtl w:val="0"/>
        </w:rPr>
        <w:t xml:space="preserve">в состоянии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оторваться</w:t>
      </w:r>
      <w:r w:rsidDel="00000000" w:rsidR="00000000" w:rsidRPr="00000000">
        <w:rPr>
          <w:rFonts w:ascii="Times New Roman" w:cs="Times New Roman" w:eastAsia="Times New Roman" w:hAnsi="Times New Roman"/>
          <w:sz w:val="24"/>
          <w:szCs w:val="24"/>
          <w:rtl w:val="0"/>
        </w:rPr>
        <w:t xml:space="preserve"> от </w:t>
      </w:r>
      <w:r w:rsidDel="00000000" w:rsidR="00000000" w:rsidRPr="00000000">
        <w:rPr>
          <w:rFonts w:ascii="Times New Roman" w:cs="Times New Roman" w:eastAsia="Times New Roman" w:hAnsi="Times New Roman"/>
          <w:sz w:val="24"/>
          <w:szCs w:val="24"/>
          <w:rtl w:val="0"/>
        </w:rPr>
        <w:t xml:space="preserve">флирта </w:t>
      </w:r>
      <w:r w:rsidDel="00000000" w:rsidR="00000000" w:rsidRPr="00000000">
        <w:rPr>
          <w:rFonts w:ascii="Times New Roman" w:cs="Times New Roman" w:eastAsia="Times New Roman" w:hAnsi="Times New Roman"/>
          <w:sz w:val="24"/>
          <w:szCs w:val="24"/>
          <w:rtl w:val="0"/>
        </w:rPr>
        <w:t xml:space="preserve">с мисс Грейнджер.</w:t>
      </w: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лице Гермионы </w:t>
      </w:r>
      <w:r w:rsidDel="00000000" w:rsidR="00000000" w:rsidRPr="00000000">
        <w:rPr>
          <w:rFonts w:ascii="Times New Roman" w:cs="Times New Roman" w:eastAsia="Times New Roman" w:hAnsi="Times New Roman"/>
          <w:sz w:val="24"/>
          <w:szCs w:val="24"/>
          <w:rtl w:val="0"/>
        </w:rPr>
        <w:t xml:space="preserve">внезапно отразилось сильное </w:t>
      </w:r>
      <w:r w:rsidDel="00000000" w:rsidR="00000000" w:rsidRPr="00000000">
        <w:rPr>
          <w:rFonts w:ascii="Times New Roman" w:cs="Times New Roman" w:eastAsia="Times New Roman" w:hAnsi="Times New Roman"/>
          <w:sz w:val="24"/>
          <w:szCs w:val="24"/>
          <w:rtl w:val="0"/>
        </w:rPr>
        <w:t xml:space="preserve">волнение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Она повернулась к Гарри и хотела что-то сказать, но остановилась </w:t>
      </w:r>
      <w:r w:rsidDel="00000000" w:rsidR="00000000" w:rsidRPr="00000000">
        <w:rPr>
          <w:rFonts w:ascii="Times New Roman" w:cs="Times New Roman" w:eastAsia="Times New Roman" w:hAnsi="Times New Roman"/>
          <w:sz w:val="24"/>
          <w:szCs w:val="24"/>
          <w:rtl w:val="0"/>
        </w:rPr>
        <w:t xml:space="preserve">в </w:t>
      </w:r>
      <w:r w:rsidDel="00000000" w:rsidR="00000000" w:rsidRPr="00000000">
        <w:rPr>
          <w:rFonts w:ascii="Times New Roman" w:cs="Times New Roman" w:eastAsia="Times New Roman" w:hAnsi="Times New Roman"/>
          <w:sz w:val="24"/>
          <w:szCs w:val="24"/>
          <w:rtl w:val="0"/>
        </w:rPr>
        <w:t xml:space="preserve">нерешительности.</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не стоит </w:t>
      </w:r>
      <w:r w:rsidDel="00000000" w:rsidR="00000000" w:rsidRPr="00000000">
        <w:rPr>
          <w:rFonts w:ascii="Times New Roman" w:cs="Times New Roman" w:eastAsia="Times New Roman" w:hAnsi="Times New Roman"/>
          <w:sz w:val="24"/>
          <w:szCs w:val="24"/>
          <w:rtl w:val="0"/>
        </w:rPr>
        <w:t xml:space="preserve">беспокоиться</w:t>
      </w:r>
      <w:r w:rsidDel="00000000" w:rsidR="00000000" w:rsidRPr="00000000">
        <w:rPr>
          <w:rFonts w:ascii="Times New Roman" w:cs="Times New Roman" w:eastAsia="Times New Roman" w:hAnsi="Times New Roman"/>
          <w:sz w:val="24"/>
          <w:szCs w:val="24"/>
          <w:rtl w:val="0"/>
        </w:rPr>
        <w:t xml:space="preserve">, мисс Грейнджер, — вкрадчиво произнёс Северус. — Обещаю вернуть вашего кавалера </w:t>
      </w:r>
      <w:r w:rsidDel="00000000" w:rsidR="00000000" w:rsidRPr="00000000">
        <w:rPr>
          <w:rFonts w:ascii="Times New Roman" w:cs="Times New Roman" w:eastAsia="Times New Roman" w:hAnsi="Times New Roman"/>
          <w:sz w:val="24"/>
          <w:szCs w:val="24"/>
          <w:rtl w:val="0"/>
        </w:rPr>
        <w:t xml:space="preserve">в целости и сохранности</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Его улыбка исчезла.</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Сейчас мы с Поттером отойдём обсудить кое-что в частном порядке, только </w:t>
      </w:r>
      <w:r w:rsidDel="00000000" w:rsidR="00000000" w:rsidRPr="00000000">
        <w:rPr>
          <w:rFonts w:ascii="Times New Roman" w:cs="Times New Roman" w:eastAsia="Times New Roman" w:hAnsi="Times New Roman"/>
          <w:sz w:val="24"/>
          <w:szCs w:val="24"/>
          <w:rtl w:val="0"/>
        </w:rPr>
        <w:t xml:space="preserve">он и я</w:t>
      </w:r>
      <w:r w:rsidDel="00000000" w:rsidR="00000000" w:rsidRPr="00000000">
        <w:rPr>
          <w:rFonts w:ascii="Times New Roman" w:cs="Times New Roman" w:eastAsia="Times New Roman" w:hAnsi="Times New Roman"/>
          <w:sz w:val="24"/>
          <w:szCs w:val="24"/>
          <w:rtl w:val="0"/>
        </w:rPr>
        <w:t xml:space="preserve">. Надеюсь, понятно, что на вас приглашение не распространяется? На всякий случай, </w:t>
      </w:r>
      <w:r w:rsidDel="00000000" w:rsidR="00000000" w:rsidRPr="00000000">
        <w:rPr>
          <w:rFonts w:ascii="Times New Roman" w:cs="Times New Roman" w:eastAsia="Times New Roman" w:hAnsi="Times New Roman"/>
          <w:sz w:val="24"/>
          <w:szCs w:val="24"/>
          <w:rtl w:val="0"/>
        </w:rPr>
        <w:t xml:space="preserve">считайте это приказом</w:t>
      </w:r>
      <w:r w:rsidDel="00000000" w:rsidR="00000000" w:rsidRPr="00000000">
        <w:rPr>
          <w:rFonts w:ascii="Times New Roman" w:cs="Times New Roman" w:eastAsia="Times New Roman" w:hAnsi="Times New Roman"/>
          <w:sz w:val="24"/>
          <w:szCs w:val="24"/>
          <w:rtl w:val="0"/>
        </w:rPr>
        <w:t xml:space="preserve"> профессора Хогвартса. Я уверен, что такая хорошая маленькая девочка, как вы, не проявит непослушания.</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развернулся и направился обратно </w:t>
      </w:r>
      <w:r w:rsidDel="00000000" w:rsidR="00000000" w:rsidRPr="00000000">
        <w:rPr>
          <w:rFonts w:ascii="Times New Roman" w:cs="Times New Roman" w:eastAsia="Times New Roman" w:hAnsi="Times New Roman"/>
          <w:sz w:val="24"/>
          <w:szCs w:val="24"/>
          <w:rtl w:val="0"/>
        </w:rPr>
        <w:t xml:space="preserve">за угол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Идёте, Поттер? — послышался его голос.</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Э-м, — сказал Гарри Гермионе, — можно, я просто </w:t>
      </w:r>
      <w:r w:rsidDel="00000000" w:rsidR="00000000" w:rsidRPr="00000000">
        <w:rPr>
          <w:rFonts w:ascii="Times New Roman" w:cs="Times New Roman" w:eastAsia="Times New Roman" w:hAnsi="Times New Roman"/>
          <w:sz w:val="24"/>
          <w:szCs w:val="24"/>
          <w:rtl w:val="0"/>
        </w:rPr>
        <w:t xml:space="preserve">пойду </w:t>
      </w:r>
      <w:r w:rsidDel="00000000" w:rsidR="00000000" w:rsidRPr="00000000">
        <w:rPr>
          <w:rFonts w:ascii="Times New Roman" w:cs="Times New Roman" w:eastAsia="Times New Roman" w:hAnsi="Times New Roman"/>
          <w:sz w:val="24"/>
          <w:szCs w:val="24"/>
          <w:rtl w:val="0"/>
        </w:rPr>
        <w:t xml:space="preserve">за ним, а ты сама придумаешь, что мне следовало бы сказать тебе, чтобы ты не очень волновалась и обижалась?</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ответила Гермиона дрожащим голосом.</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Из-за угла донёсся смех Северуса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опустил глаза.</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Извини. Правда, извини.</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ушёл за профессором зельеварения.</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Итак, — произнёс Гарри. </w:t>
      </w:r>
      <w:r w:rsidDel="00000000" w:rsidR="00000000" w:rsidRPr="00000000">
        <w:rPr>
          <w:rFonts w:ascii="Times New Roman" w:cs="Times New Roman" w:eastAsia="Times New Roman" w:hAnsi="Times New Roman"/>
          <w:sz w:val="24"/>
          <w:szCs w:val="24"/>
          <w:rtl w:val="0"/>
        </w:rPr>
        <w:t xml:space="preserve">В каменном коридоре не было </w:t>
      </w:r>
      <w:r w:rsidDel="00000000" w:rsidR="00000000" w:rsidRPr="00000000">
        <w:rPr>
          <w:rFonts w:ascii="Times New Roman" w:cs="Times New Roman" w:eastAsia="Times New Roman" w:hAnsi="Times New Roman"/>
          <w:sz w:val="24"/>
          <w:szCs w:val="24"/>
          <w:rtl w:val="0"/>
        </w:rPr>
        <w:t xml:space="preserve">слышно ничего</w:t>
      </w:r>
      <w:r w:rsidDel="00000000" w:rsidR="00000000" w:rsidRPr="00000000">
        <w:rPr>
          <w:rFonts w:ascii="Times New Roman" w:cs="Times New Roman" w:eastAsia="Times New Roman" w:hAnsi="Times New Roman"/>
          <w:sz w:val="24"/>
          <w:szCs w:val="24"/>
          <w:rtl w:val="0"/>
        </w:rPr>
        <w:t xml:space="preserve">, кроме шагов двух пар ног, длинных и коротких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Профессор зельеварения шёл быстро, но</w:t>
      </w:r>
      <w:r w:rsidDel="00000000" w:rsidR="00000000" w:rsidRPr="00000000">
        <w:rPr>
          <w:rFonts w:ascii="Times New Roman" w:cs="Times New Roman" w:eastAsia="Times New Roman" w:hAnsi="Times New Roman"/>
          <w:sz w:val="24"/>
          <w:szCs w:val="24"/>
          <w:rtl w:val="0"/>
        </w:rPr>
        <w:t xml:space="preserve"> так,</w:t>
      </w:r>
      <w:r w:rsidDel="00000000" w:rsidR="00000000" w:rsidRPr="00000000">
        <w:rPr>
          <w:rFonts w:ascii="Times New Roman" w:cs="Times New Roman" w:eastAsia="Times New Roman" w:hAnsi="Times New Roman"/>
          <w:sz w:val="24"/>
          <w:szCs w:val="24"/>
          <w:rtl w:val="0"/>
        </w:rPr>
        <w:t xml:space="preserve"> чтобы Гарри мог успевать за ним. Насколько Гарри вообще был способен применять понятие</w:t>
      </w:r>
      <w:r w:rsidDel="00000000" w:rsidR="00000000" w:rsidRPr="00000000">
        <w:rPr>
          <w:rFonts w:ascii="Times New Roman" w:cs="Times New Roman" w:eastAsia="Times New Roman" w:hAnsi="Times New Roman"/>
          <w:sz w:val="24"/>
          <w:szCs w:val="24"/>
          <w:rtl w:val="0"/>
        </w:rPr>
        <w:t xml:space="preserve"> направления внутри Хогвартса, они шли к</w:t>
      </w:r>
      <w:r w:rsidDel="00000000" w:rsidR="00000000" w:rsidRPr="00000000">
        <w:rPr>
          <w:rFonts w:ascii="Times New Roman" w:cs="Times New Roman" w:eastAsia="Times New Roman" w:hAnsi="Times New Roman"/>
          <w:sz w:val="24"/>
          <w:szCs w:val="24"/>
          <w:rtl w:val="0"/>
        </w:rPr>
        <w:t xml:space="preserve">уда-то прочь от тех мест, где обычно бывали люди. — О чём вы хотели поговорить?</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w:t>
      </w:r>
      <w:r w:rsidDel="00000000" w:rsidR="00000000" w:rsidRPr="00000000">
        <w:rPr>
          <w:rFonts w:ascii="Times New Roman" w:cs="Times New Roman" w:eastAsia="Times New Roman" w:hAnsi="Times New Roman"/>
          <w:sz w:val="24"/>
          <w:szCs w:val="24"/>
          <w:rtl w:val="0"/>
        </w:rPr>
        <w:t xml:space="preserve">е думаю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вы сможете объяснить, — сухо начал Северус, — почему вы двое планировали убийство Чжоу Чанг?</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думаю, что вы сможете объяснить, — столь же </w:t>
      </w:r>
      <w:r w:rsidDel="00000000" w:rsidR="00000000" w:rsidRPr="00000000">
        <w:rPr>
          <w:rFonts w:ascii="Times New Roman" w:cs="Times New Roman" w:eastAsia="Times New Roman" w:hAnsi="Times New Roman"/>
          <w:sz w:val="24"/>
          <w:szCs w:val="24"/>
          <w:rtl w:val="0"/>
        </w:rPr>
        <w:t xml:space="preserve">сухо </w:t>
      </w:r>
      <w:r w:rsidDel="00000000" w:rsidR="00000000" w:rsidRPr="00000000">
        <w:rPr>
          <w:rFonts w:ascii="Times New Roman" w:cs="Times New Roman" w:eastAsia="Times New Roman" w:hAnsi="Times New Roman"/>
          <w:sz w:val="24"/>
          <w:szCs w:val="24"/>
          <w:rtl w:val="0"/>
        </w:rPr>
        <w:t xml:space="preserve">ответил Гарри, — как официальный представитель системы образования Хогвартса, почему поимка золотого комара считается учебным достижением, достойным ста пятидесяти баллов факультету?</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Улыбка </w:t>
      </w:r>
      <w:r w:rsidDel="00000000" w:rsidR="00000000" w:rsidRPr="00000000">
        <w:rPr>
          <w:rFonts w:ascii="Times New Roman" w:cs="Times New Roman" w:eastAsia="Times New Roman" w:hAnsi="Times New Roman"/>
          <w:sz w:val="24"/>
          <w:szCs w:val="24"/>
          <w:rtl w:val="0"/>
        </w:rPr>
        <w:t xml:space="preserve">тронула</w:t>
      </w:r>
      <w:r w:rsidDel="00000000" w:rsidR="00000000" w:rsidRPr="00000000">
        <w:rPr>
          <w:rFonts w:ascii="Times New Roman" w:cs="Times New Roman" w:eastAsia="Times New Roman" w:hAnsi="Times New Roman"/>
          <w:sz w:val="24"/>
          <w:szCs w:val="24"/>
          <w:rtl w:val="0"/>
        </w:rPr>
        <w:t xml:space="preserve"> губы Северуса.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Хм, </w:t>
      </w:r>
      <w:r w:rsidDel="00000000" w:rsidR="00000000" w:rsidRPr="00000000">
        <w:rPr>
          <w:rFonts w:ascii="Times New Roman" w:cs="Times New Roman" w:eastAsia="Times New Roman" w:hAnsi="Times New Roman"/>
          <w:sz w:val="24"/>
          <w:szCs w:val="24"/>
          <w:rtl w:val="0"/>
        </w:rPr>
        <w:t xml:space="preserve">я был более высокого мнения о вашей проницательности.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в самом деле не способны понять своих одноклассников, Поттер, или просто настолько их не любите, что даже не пытаетесь? Если бы очки квиддича не шли в зачёт Кубка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школы</w:t>
      </w:r>
      <w:r w:rsidDel="00000000" w:rsidR="00000000" w:rsidRPr="00000000">
        <w:rPr>
          <w:rFonts w:ascii="Times New Roman" w:cs="Times New Roman" w:eastAsia="Times New Roman" w:hAnsi="Times New Roman"/>
          <w:sz w:val="24"/>
          <w:szCs w:val="24"/>
          <w:rtl w:val="0"/>
        </w:rPr>
        <w:t xml:space="preserve">, то </w:t>
      </w:r>
      <w:r w:rsidDel="00000000" w:rsidR="00000000" w:rsidRPr="00000000">
        <w:rPr>
          <w:rFonts w:ascii="Times New Roman" w:cs="Times New Roman" w:eastAsia="Times New Roman" w:hAnsi="Times New Roman"/>
          <w:sz w:val="24"/>
          <w:szCs w:val="24"/>
          <w:rtl w:val="0"/>
        </w:rPr>
        <w:t xml:space="preserve">практически всем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было бы наплевать на эту систему баллов. Она превратилась бы в невразумительное соревнование для учеников вроде вас и мисс Грейнджер.</w:t>
      </w: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Поразительно хороший ответ.</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 удивления разум Гарри заработал в полную силу.</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Учитывая всё известное о профессоре, не было ничего странного в том, что Северус понимал своих учеников, действительно их хорошо понимал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же </w:t>
      </w:r>
      <w:r w:rsidDel="00000000" w:rsidR="00000000" w:rsidRPr="00000000">
        <w:rPr>
          <w:rFonts w:ascii="Times New Roman" w:cs="Times New Roman" w:eastAsia="Times New Roman" w:hAnsi="Times New Roman"/>
          <w:sz w:val="24"/>
          <w:szCs w:val="24"/>
          <w:rtl w:val="0"/>
        </w:rPr>
        <w:t xml:space="preserve">читал</w:t>
      </w:r>
      <w:r w:rsidDel="00000000" w:rsidR="00000000" w:rsidRPr="00000000">
        <w:rPr>
          <w:rFonts w:ascii="Times New Roman" w:cs="Times New Roman" w:eastAsia="Times New Roman" w:hAnsi="Times New Roman"/>
          <w:sz w:val="24"/>
          <w:szCs w:val="24"/>
          <w:rtl w:val="0"/>
        </w:rPr>
        <w:t xml:space="preserve"> их мысли.</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книге говорилось, что успешные легилименты встречаются чрезвычайно редко, даже реже, чем </w:t>
      </w:r>
      <w:r w:rsidDel="00000000" w:rsidR="00000000" w:rsidRPr="00000000">
        <w:rPr>
          <w:rFonts w:ascii="Times New Roman" w:cs="Times New Roman" w:eastAsia="Times New Roman" w:hAnsi="Times New Roman"/>
          <w:sz w:val="24"/>
          <w:szCs w:val="24"/>
          <w:rtl w:val="0"/>
        </w:rPr>
        <w:t xml:space="preserve">первоклассные окклюменты</w:t>
      </w:r>
      <w:r w:rsidDel="00000000" w:rsidR="00000000" w:rsidRPr="00000000">
        <w:rPr>
          <w:rFonts w:ascii="Times New Roman" w:cs="Times New Roman" w:eastAsia="Times New Roman" w:hAnsi="Times New Roman"/>
          <w:sz w:val="24"/>
          <w:szCs w:val="24"/>
          <w:rtl w:val="0"/>
        </w:rPr>
        <w:t xml:space="preserve">, так как почти никто не обладает достаточной дисциплиной ума.</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Дисциплиной ума?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Некоторое время назад Гарри собирал свидетельства о человеке, который постоянно выходил из себя во время уроков и отрывался на маленьких детях...</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этот же самый человек, когда Гарри сказал, что Тёмный Лорд всё ещё жив, среагировал мгновенно и достоверно — как человек</w:t>
      </w:r>
      <w:r w:rsidDel="00000000" w:rsidR="00000000" w:rsidRPr="00000000">
        <w:rPr>
          <w:rFonts w:ascii="Times New Roman" w:cs="Times New Roman" w:eastAsia="Times New Roman" w:hAnsi="Times New Roman"/>
          <w:sz w:val="24"/>
          <w:szCs w:val="24"/>
          <w:rtl w:val="0"/>
        </w:rPr>
        <w:t xml:space="preserve"> абсолютно несведущий.</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Этот человек крался по Хогвартсу как убийца, излучающий опасность...</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конечно же, никогда бы не стал делать настоящий убийца. Настоящие убийцы должны выглядеть, как кроткие маленькие бухгалтеры до тех пор, </w:t>
      </w:r>
      <w:r w:rsidDel="00000000" w:rsidR="00000000" w:rsidRPr="00000000">
        <w:rPr>
          <w:rFonts w:ascii="Times New Roman" w:cs="Times New Roman" w:eastAsia="Times New Roman" w:hAnsi="Times New Roman"/>
          <w:sz w:val="24"/>
          <w:szCs w:val="24"/>
          <w:rtl w:val="0"/>
        </w:rPr>
        <w:t xml:space="preserve">пока не убьют тебя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был деканом факультета надменного и аристократичного и носил мантию в пятнах от зелий и ингредиентов, которые магия могла бы очистить за пару минут.</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заметил, что пребывает в замешательстве, и оценка возможной угрозы со стороны декана Слизерина выросла астрономически.</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считал Северуса своим, и ничто не противоречило этому. Как и обещалось, профессор зельеварения был «страшным, но не жестоким». </w:t>
      </w:r>
      <w:r w:rsidDel="00000000" w:rsidR="00000000" w:rsidRPr="00000000">
        <w:rPr>
          <w:rFonts w:ascii="Times New Roman" w:cs="Times New Roman" w:eastAsia="Times New Roman" w:hAnsi="Times New Roman"/>
          <w:sz w:val="24"/>
          <w:szCs w:val="24"/>
          <w:rtl w:val="0"/>
        </w:rPr>
        <w:t xml:space="preserve">И, как ранее выяснил Гарри, в основе этого лежала причастность Северуса к «Братству», в котором Гарри была отведена роль Фродо.</w:t>
      </w: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если бы Северус собирался причинить вред, он, конечно же, не стал бы забирать Гарри на глазах у свидетеля — Гермионы. Он легко мог дождаться момента, когда Гарри будет один...</w:t>
      </w: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незаметно прикусил губу.</w:t>
      </w: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Когда-то я знал мальчика, который обожал квиддич, — сказал Северус Снейп. — Он был полным идиотом. </w:t>
      </w:r>
      <w:r w:rsidDel="00000000" w:rsidR="00000000" w:rsidRPr="00000000">
        <w:rPr>
          <w:rFonts w:ascii="Times New Roman" w:cs="Times New Roman" w:eastAsia="Times New Roman" w:hAnsi="Times New Roman"/>
          <w:sz w:val="24"/>
          <w:szCs w:val="24"/>
          <w:rtl w:val="0"/>
        </w:rPr>
        <w:t xml:space="preserve">Что для меня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для нас обоих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неудивительно.</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это к чему?</w:t>
      </w:r>
      <w:r w:rsidDel="00000000" w:rsidR="00000000" w:rsidRPr="00000000">
        <w:rPr>
          <w:rFonts w:ascii="Times New Roman" w:cs="Times New Roman" w:eastAsia="Times New Roman" w:hAnsi="Times New Roman"/>
          <w:sz w:val="24"/>
          <w:szCs w:val="24"/>
          <w:rtl w:val="0"/>
        </w:rPr>
        <w:t xml:space="preserve"> — медленно спросил Гарри.</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Терпение, Поттер.</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повернул голову и затем проскользил своей походкой убийцы в ближайшее ответвление коридора, меньше и </w:t>
      </w:r>
      <w:r w:rsidDel="00000000" w:rsidR="00000000" w:rsidRPr="00000000">
        <w:rPr>
          <w:rFonts w:ascii="Times New Roman" w:cs="Times New Roman" w:eastAsia="Times New Roman" w:hAnsi="Times New Roman"/>
          <w:sz w:val="24"/>
          <w:szCs w:val="24"/>
          <w:rtl w:val="0"/>
        </w:rPr>
        <w:t xml:space="preserve">у</w:t>
      </w:r>
      <w:r w:rsidDel="00000000" w:rsidR="00000000" w:rsidRPr="00000000">
        <w:rPr>
          <w:rFonts w:ascii="Times New Roman" w:cs="Times New Roman" w:eastAsia="Times New Roman" w:hAnsi="Times New Roman"/>
          <w:sz w:val="24"/>
          <w:szCs w:val="24"/>
          <w:rtl w:val="0"/>
        </w:rPr>
        <w:t xml:space="preserve">же предыдущего.</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проследовал за ним, размышляя, не будет ли разумнее просто сбежать.</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повернули, затем повернули ещё раз и зашли в тупик, к обычной пустой стене. Если Хогвартс действительно был построен, а не призван, или наколдован, или порождён, или ещё как-нибудь </w:t>
      </w:r>
      <w:r w:rsidDel="00000000" w:rsidR="00000000" w:rsidRPr="00000000">
        <w:rPr>
          <w:rFonts w:ascii="Times New Roman" w:cs="Times New Roman" w:eastAsia="Times New Roman" w:hAnsi="Times New Roman"/>
          <w:sz w:val="24"/>
          <w:szCs w:val="24"/>
          <w:rtl w:val="0"/>
        </w:rPr>
        <w:t xml:space="preserve">сотворён</w:t>
      </w:r>
      <w:r w:rsidDel="00000000" w:rsidR="00000000" w:rsidRPr="00000000">
        <w:rPr>
          <w:rFonts w:ascii="Times New Roman" w:cs="Times New Roman" w:eastAsia="Times New Roman" w:hAnsi="Times New Roman"/>
          <w:sz w:val="24"/>
          <w:szCs w:val="24"/>
          <w:rtl w:val="0"/>
        </w:rPr>
        <w:t xml:space="preserve">, то у Гарри нашлось бы несколько резких слов в адрес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архитектора, который придумал коридоры, ведущие в никуда.</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Квиетус</w:t>
      </w:r>
      <w:r w:rsidDel="00000000" w:rsidR="00000000" w:rsidRPr="00000000">
        <w:rPr>
          <w:rFonts w:ascii="Times New Roman" w:cs="Times New Roman" w:eastAsia="Times New Roman" w:hAnsi="Times New Roman"/>
          <w:sz w:val="24"/>
          <w:szCs w:val="24"/>
          <w:rtl w:val="0"/>
        </w:rPr>
        <w:t xml:space="preserve">, — сказал Северус, затем </w:t>
      </w:r>
      <w:r w:rsidDel="00000000" w:rsidR="00000000" w:rsidRPr="00000000">
        <w:rPr>
          <w:rFonts w:ascii="Times New Roman" w:cs="Times New Roman" w:eastAsia="Times New Roman" w:hAnsi="Times New Roman"/>
          <w:sz w:val="24"/>
          <w:szCs w:val="24"/>
          <w:rtl w:val="0"/>
        </w:rPr>
        <w:t xml:space="preserve">произнёс </w:t>
      </w:r>
      <w:r w:rsidDel="00000000" w:rsidR="00000000" w:rsidRPr="00000000">
        <w:rPr>
          <w:rFonts w:ascii="Times New Roman" w:cs="Times New Roman" w:eastAsia="Times New Roman" w:hAnsi="Times New Roman"/>
          <w:sz w:val="24"/>
          <w:szCs w:val="24"/>
          <w:rtl w:val="0"/>
        </w:rPr>
        <w:t xml:space="preserve">ещё несколько заклинаний.</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прислонился к стене, скрестил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руки на груди, и стал следить за лицом Снейпа.</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w:t>
      </w:r>
      <w:r w:rsidDel="00000000" w:rsidR="00000000" w:rsidRPr="00000000">
        <w:rPr>
          <w:rFonts w:ascii="Times New Roman" w:cs="Times New Roman" w:eastAsia="Times New Roman" w:hAnsi="Times New Roman"/>
          <w:sz w:val="24"/>
          <w:szCs w:val="24"/>
          <w:rtl w:val="0"/>
        </w:rPr>
        <w:t xml:space="preserve">смотрите мне в глаза, Поттер? — произнёс Северус Снейп. — Ваши уроки окклюменции не могли зайти так далеко, чтобы вы смогли противостоять легилименции. Но, возможно, вы уже продвинулись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достаточно, чтобы обнаружить вмешательство. Я не могу быть уверен, потому и не стану рисковать. — Он слегка улыбнулся. — Полагаю, то же самое можно сказать про Дамблдора, </w:t>
      </w:r>
      <w:r w:rsidDel="00000000" w:rsidR="00000000" w:rsidRPr="00000000">
        <w:rPr>
          <w:rFonts w:ascii="Times New Roman" w:cs="Times New Roman" w:eastAsia="Times New Roman" w:hAnsi="Times New Roman"/>
          <w:sz w:val="24"/>
          <w:szCs w:val="24"/>
          <w:rtl w:val="0"/>
        </w:rPr>
        <w:t xml:space="preserve">поэтому </w:t>
      </w:r>
      <w:r w:rsidDel="00000000" w:rsidR="00000000" w:rsidRPr="00000000">
        <w:rPr>
          <w:rFonts w:ascii="Times New Roman" w:cs="Times New Roman" w:eastAsia="Times New Roman" w:hAnsi="Times New Roman"/>
          <w:sz w:val="24"/>
          <w:szCs w:val="24"/>
          <w:rtl w:val="0"/>
        </w:rPr>
        <w:t xml:space="preserve">именно сейчас</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между нами и возможен этот небольшой разговор.</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Брови Гарри невольно поползли вверх.</w:t>
      </w: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начала, — проговорил Северус, </w:t>
      </w:r>
      <w:r w:rsidDel="00000000" w:rsidR="00000000" w:rsidRPr="00000000">
        <w:rPr>
          <w:rFonts w:ascii="Times New Roman" w:cs="Times New Roman" w:eastAsia="Times New Roman" w:hAnsi="Times New Roman"/>
          <w:sz w:val="24"/>
          <w:szCs w:val="24"/>
          <w:rtl w:val="0"/>
        </w:rPr>
        <w:t xml:space="preserve">сверкнув</w:t>
      </w:r>
      <w:r w:rsidDel="00000000" w:rsidR="00000000" w:rsidRPr="00000000">
        <w:rPr>
          <w:rFonts w:ascii="Times New Roman" w:cs="Times New Roman" w:eastAsia="Times New Roman" w:hAnsi="Times New Roman"/>
          <w:sz w:val="24"/>
          <w:szCs w:val="24"/>
          <w:rtl w:val="0"/>
        </w:rPr>
        <w:t xml:space="preserve"> глазами, — я хотел бы получить от вас обещание держать нашу беседу в тайне от всех без исключения. Если кто-то в школе спросит, то мы обсуждали вашу домашнюю работу по зельям. А если вопрос будет исходить от Дамблдора или МакГонагалл, то я выдавал вам секреты Драко Малфоя, и </w:t>
      </w:r>
      <w:r w:rsidDel="00000000" w:rsidR="00000000" w:rsidRPr="00000000">
        <w:rPr>
          <w:rFonts w:ascii="Times New Roman" w:cs="Times New Roman" w:eastAsia="Times New Roman" w:hAnsi="Times New Roman"/>
          <w:sz w:val="24"/>
          <w:szCs w:val="24"/>
          <w:rtl w:val="0"/>
        </w:rPr>
        <w:t xml:space="preserve">ни вы, ни я </w:t>
      </w:r>
      <w:r w:rsidDel="00000000" w:rsidR="00000000" w:rsidRPr="00000000">
        <w:rPr>
          <w:rFonts w:ascii="Times New Roman" w:cs="Times New Roman" w:eastAsia="Times New Roman" w:hAnsi="Times New Roman"/>
          <w:sz w:val="24"/>
          <w:szCs w:val="24"/>
          <w:rtl w:val="0"/>
        </w:rPr>
        <w:t xml:space="preserve">не считаем правильным углубляться в детали.</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Мозг Гарри попытался просчитать все последствия и выводы из сказанного и столкнулся с нехваткой оперативной памяти.</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Итак? — спросил профессор зельеварения.</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 медленно проговорил Гарри. Участие в разговоре с обещанием держать его в тайне ограничит его не сильнее, чем неучастие с ровно </w:t>
      </w:r>
      <w:r w:rsidDel="00000000" w:rsidR="00000000" w:rsidRPr="00000000">
        <w:rPr>
          <w:rFonts w:ascii="Times New Roman" w:cs="Times New Roman" w:eastAsia="Times New Roman" w:hAnsi="Times New Roman"/>
          <w:sz w:val="24"/>
          <w:szCs w:val="24"/>
          <w:rtl w:val="0"/>
        </w:rPr>
        <w:t xml:space="preserve">такой же н</w:t>
      </w:r>
      <w:r w:rsidDel="00000000" w:rsidR="00000000" w:rsidRPr="00000000">
        <w:rPr>
          <w:rFonts w:ascii="Times New Roman" w:cs="Times New Roman" w:eastAsia="Times New Roman" w:hAnsi="Times New Roman"/>
          <w:sz w:val="24"/>
          <w:szCs w:val="24"/>
          <w:rtl w:val="0"/>
        </w:rPr>
        <w:t xml:space="preserve">евозможностью рассказать о его содержании. — Обещаю.</w:t>
      </w: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пристально смотрел 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Однажды в кабинете директора вы сказали, что не </w:t>
      </w:r>
      <w:r w:rsidDel="00000000" w:rsidR="00000000" w:rsidRPr="00000000">
        <w:rPr>
          <w:rFonts w:ascii="Times New Roman" w:cs="Times New Roman" w:eastAsia="Times New Roman" w:hAnsi="Times New Roman"/>
          <w:sz w:val="24"/>
          <w:szCs w:val="24"/>
          <w:rtl w:val="0"/>
        </w:rPr>
        <w:t xml:space="preserve">потерпите</w:t>
      </w:r>
      <w:r w:rsidDel="00000000" w:rsidR="00000000" w:rsidRPr="00000000">
        <w:rPr>
          <w:rFonts w:ascii="Times New Roman" w:cs="Times New Roman" w:eastAsia="Times New Roman" w:hAnsi="Times New Roman"/>
          <w:sz w:val="24"/>
          <w:szCs w:val="24"/>
          <w:rtl w:val="0"/>
        </w:rPr>
        <w:t xml:space="preserve"> грубости или издевательств. И мне стало интересно, насколько вы, Поттер, похожи на своего отца?</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вы не имеете в виду Майкла Веррес-Эванса, — ответил Гарри, — то я могу вам сказать только то, что я знаю очень мало о Джеймсе Поттере.</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кивнул, как будто самому себе.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 пятом курсе Слизерина есть мальчик по и</w:t>
      </w:r>
      <w:r w:rsidDel="00000000" w:rsidR="00000000" w:rsidRPr="00000000">
        <w:rPr>
          <w:rFonts w:ascii="Times New Roman" w:cs="Times New Roman" w:eastAsia="Times New Roman" w:hAnsi="Times New Roman"/>
          <w:sz w:val="24"/>
          <w:szCs w:val="24"/>
          <w:rtl w:val="0"/>
        </w:rPr>
        <w:t xml:space="preserve">мени </w:t>
      </w:r>
      <w:r w:rsidDel="00000000" w:rsidR="00000000" w:rsidRPr="00000000">
        <w:rPr>
          <w:rFonts w:ascii="Times New Roman" w:cs="Times New Roman" w:eastAsia="Times New Roman" w:hAnsi="Times New Roman"/>
          <w:sz w:val="24"/>
          <w:szCs w:val="24"/>
          <w:rtl w:val="0"/>
        </w:rPr>
        <w:t xml:space="preserve">Лесат </w:t>
      </w:r>
      <w:r w:rsidDel="00000000" w:rsidR="00000000" w:rsidRPr="00000000">
        <w:rPr>
          <w:rFonts w:ascii="Times New Roman" w:cs="Times New Roman" w:eastAsia="Times New Roman" w:hAnsi="Times New Roman"/>
          <w:sz w:val="24"/>
          <w:szCs w:val="24"/>
          <w:rtl w:val="0"/>
        </w:rPr>
        <w:t xml:space="preserve">Лестр</w:t>
      </w:r>
      <w:r w:rsidDel="00000000" w:rsidR="00000000" w:rsidRPr="00000000">
        <w:rPr>
          <w:rFonts w:ascii="Times New Roman" w:cs="Times New Roman" w:eastAsia="Times New Roman" w:hAnsi="Times New Roman"/>
          <w:sz w:val="24"/>
          <w:szCs w:val="24"/>
          <w:rtl w:val="0"/>
        </w:rPr>
        <w:t xml:space="preserve">ейндж. Над ним издеваются гриффиндорцы, а я... несколько стеснён в возможностя</w:t>
      </w:r>
      <w:r w:rsidDel="00000000" w:rsidR="00000000" w:rsidRPr="00000000">
        <w:rPr>
          <w:rFonts w:ascii="Times New Roman" w:cs="Times New Roman" w:eastAsia="Times New Roman" w:hAnsi="Times New Roman"/>
          <w:sz w:val="24"/>
          <w:szCs w:val="24"/>
          <w:rtl w:val="0"/>
        </w:rPr>
        <w:t xml:space="preserve">х влиять на подобную ситуацию. Возможно, вы сможете помочь. Если по</w:t>
      </w:r>
      <w:r w:rsidDel="00000000" w:rsidR="00000000" w:rsidRPr="00000000">
        <w:rPr>
          <w:rFonts w:ascii="Times New Roman" w:cs="Times New Roman" w:eastAsia="Times New Roman" w:hAnsi="Times New Roman"/>
          <w:sz w:val="24"/>
          <w:szCs w:val="24"/>
          <w:rtl w:val="0"/>
        </w:rPr>
        <w:t xml:space="preserve">желаете</w:t>
      </w:r>
      <w:r w:rsidDel="00000000" w:rsidR="00000000" w:rsidRPr="00000000">
        <w:rPr>
          <w:rFonts w:ascii="Times New Roman" w:cs="Times New Roman" w:eastAsia="Times New Roman" w:hAnsi="Times New Roman"/>
          <w:sz w:val="24"/>
          <w:szCs w:val="24"/>
          <w:rtl w:val="0"/>
        </w:rPr>
        <w:t xml:space="preserve">. Я не прошу у вас одолжения и не буду ничем вам обязан. </w:t>
      </w:r>
      <w:r w:rsidDel="00000000" w:rsidR="00000000" w:rsidRPr="00000000">
        <w:rPr>
          <w:rFonts w:ascii="Times New Roman" w:cs="Times New Roman" w:eastAsia="Times New Roman" w:hAnsi="Times New Roman"/>
          <w:sz w:val="24"/>
          <w:szCs w:val="24"/>
          <w:rtl w:val="0"/>
        </w:rPr>
        <w:t xml:space="preserve">Я просто предлагаю вам возможность что-нибудь сделать.</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смотрел на Северуса и размышлял.</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Думаете, это ловушка? — спросил Северус со слабой улыбкой. — Нет, это проверка. Считайте</w:t>
      </w:r>
      <w:r w:rsidDel="00000000" w:rsidR="00000000" w:rsidRPr="00000000">
        <w:rPr>
          <w:rFonts w:ascii="Times New Roman" w:cs="Times New Roman" w:eastAsia="Times New Roman" w:hAnsi="Times New Roman"/>
          <w:sz w:val="24"/>
          <w:szCs w:val="24"/>
          <w:rtl w:val="0"/>
        </w:rPr>
        <w:t xml:space="preserve">, что мне просто любопытно, как вы поступите.</w:t>
      </w:r>
      <w:r w:rsidDel="00000000" w:rsidR="00000000" w:rsidRPr="00000000">
        <w:rPr>
          <w:rFonts w:ascii="Times New Roman" w:cs="Times New Roman" w:eastAsia="Times New Roman" w:hAnsi="Times New Roman"/>
          <w:sz w:val="24"/>
          <w:szCs w:val="24"/>
          <w:rtl w:val="0"/>
        </w:rPr>
        <w:t xml:space="preserve"> Но проблемы Лесата совершенно реальны, равно как и </w:t>
      </w:r>
      <w:r w:rsidDel="00000000" w:rsidR="00000000" w:rsidRPr="00000000">
        <w:rPr>
          <w:rFonts w:ascii="Times New Roman" w:cs="Times New Roman" w:eastAsia="Times New Roman" w:hAnsi="Times New Roman"/>
          <w:sz w:val="24"/>
          <w:szCs w:val="24"/>
          <w:rtl w:val="0"/>
        </w:rPr>
        <w:t xml:space="preserve">сложности, из-за которых я </w:t>
      </w:r>
      <w:r w:rsidDel="00000000" w:rsidR="00000000" w:rsidRPr="00000000">
        <w:rPr>
          <w:rFonts w:ascii="Times New Roman" w:cs="Times New Roman" w:eastAsia="Times New Roman" w:hAnsi="Times New Roman"/>
          <w:sz w:val="24"/>
          <w:szCs w:val="24"/>
          <w:rtl w:val="0"/>
        </w:rPr>
        <w:t xml:space="preserve">не вмешиваюсь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Плохо, когда все знают, что ты — хороший парень, подумал Гарри.</w:t>
      </w:r>
      <w:r w:rsidDel="00000000" w:rsidR="00000000" w:rsidRPr="00000000">
        <w:rPr>
          <w:rFonts w:ascii="Times New Roman" w:cs="Times New Roman" w:eastAsia="Times New Roman" w:hAnsi="Times New Roman"/>
          <w:sz w:val="24"/>
          <w:szCs w:val="24"/>
          <w:rtl w:val="0"/>
        </w:rPr>
        <w:t xml:space="preserve"> Даже зная, что они знают, он не мог </w:t>
      </w:r>
      <w:r w:rsidDel="00000000" w:rsidR="00000000" w:rsidRPr="00000000">
        <w:rPr>
          <w:rFonts w:ascii="Times New Roman" w:cs="Times New Roman" w:eastAsia="Times New Roman" w:hAnsi="Times New Roman"/>
          <w:sz w:val="24"/>
          <w:szCs w:val="24"/>
          <w:rtl w:val="0"/>
        </w:rPr>
        <w:t xml:space="preserve">отказаться от </w:t>
      </w:r>
      <w:r w:rsidDel="00000000" w:rsidR="00000000" w:rsidRPr="00000000">
        <w:rPr>
          <w:rFonts w:ascii="Times New Roman" w:cs="Times New Roman" w:eastAsia="Times New Roman" w:hAnsi="Times New Roman"/>
          <w:sz w:val="24"/>
          <w:szCs w:val="24"/>
          <w:rtl w:val="0"/>
        </w:rPr>
        <w:t xml:space="preserve">приманки.</w:t>
      </w: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раз его отец тоже защищал учеников от хулиганов... то </w:t>
      </w:r>
      <w:r w:rsidDel="00000000" w:rsidR="00000000" w:rsidRPr="00000000">
        <w:rPr>
          <w:rFonts w:ascii="Times New Roman" w:cs="Times New Roman" w:eastAsia="Times New Roman" w:hAnsi="Times New Roman"/>
          <w:sz w:val="24"/>
          <w:szCs w:val="24"/>
          <w:rtl w:val="0"/>
        </w:rPr>
        <w:t xml:space="preserve">уже не столь важно, что стоит за просьбой Северуса</w:t>
      </w:r>
      <w:r w:rsidDel="00000000" w:rsidR="00000000" w:rsidRPr="00000000">
        <w:rPr>
          <w:rFonts w:ascii="Times New Roman" w:cs="Times New Roman" w:eastAsia="Times New Roman" w:hAnsi="Times New Roman"/>
          <w:sz w:val="24"/>
          <w:szCs w:val="24"/>
          <w:rtl w:val="0"/>
        </w:rPr>
        <w:t xml:space="preserve">. Гарри чувствовал внутри тепло и гордость </w:t>
      </w:r>
      <w:r w:rsidDel="00000000" w:rsidR="00000000" w:rsidRPr="00000000">
        <w:rPr>
          <w:rFonts w:ascii="Times New Roman" w:cs="Times New Roman" w:eastAsia="Times New Roman" w:hAnsi="Times New Roman"/>
          <w:sz w:val="24"/>
          <w:szCs w:val="24"/>
          <w:rtl w:val="0"/>
        </w:rPr>
        <w:t xml:space="preserve">и не мог спокойно уйти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Отлично, — сказал он. — Расскажите мне про Лесата. П</w:t>
      </w:r>
      <w:r w:rsidDel="00000000" w:rsidR="00000000" w:rsidRPr="00000000">
        <w:rPr>
          <w:rFonts w:ascii="Times New Roman" w:cs="Times New Roman" w:eastAsia="Times New Roman" w:hAnsi="Times New Roman"/>
          <w:sz w:val="24"/>
          <w:szCs w:val="24"/>
          <w:rtl w:val="0"/>
        </w:rPr>
        <w:t xml:space="preserve">очему над ним издеваются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Слабая улыбка исчезла с лица Северуса.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полагаете, для этого есть причины, Поттер?</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их нет, — спокойно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ответил Гарри, — мне просто пришла в голову мысль, что, может быть, он столкнул с лестницы какую-нибудь маловажную грязнокровку.</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Лесат Лестрейндж, — холодно произн</w:t>
      </w:r>
      <w:del w:author="Alaric Lightin" w:id="5" w:date="2019-03-27T15:20:51Z">
        <w:r w:rsidDel="00000000" w:rsidR="00000000" w:rsidRPr="00000000">
          <w:rPr>
            <w:rFonts w:ascii="Times New Roman" w:cs="Times New Roman" w:eastAsia="Times New Roman" w:hAnsi="Times New Roman"/>
            <w:sz w:val="24"/>
            <w:szCs w:val="24"/>
            <w:rtl w:val="0"/>
          </w:rPr>
          <w:delText xml:space="preserve">е</w:delText>
        </w:r>
      </w:del>
      <w:ins w:author="Alaric Lightin" w:id="5" w:date="2019-03-27T15:20:51Z">
        <w:r w:rsidDel="00000000" w:rsidR="00000000" w:rsidRPr="00000000">
          <w:rPr>
            <w:rFonts w:ascii="Times New Roman" w:cs="Times New Roman" w:eastAsia="Times New Roman" w:hAnsi="Times New Roman"/>
            <w:sz w:val="24"/>
            <w:szCs w:val="24"/>
            <w:rtl w:val="0"/>
          </w:rPr>
          <w:t xml:space="preserve">ё</w:t>
        </w:r>
      </w:ins>
      <w:r w:rsidDel="00000000" w:rsidR="00000000" w:rsidRPr="00000000">
        <w:rPr>
          <w:rFonts w:ascii="Times New Roman" w:cs="Times New Roman" w:eastAsia="Times New Roman" w:hAnsi="Times New Roman"/>
          <w:sz w:val="24"/>
          <w:szCs w:val="24"/>
          <w:rtl w:val="0"/>
        </w:rPr>
        <w:t xml:space="preserve">с Северус, — это </w:t>
      </w:r>
      <w:r w:rsidDel="00000000" w:rsidR="00000000" w:rsidRPr="00000000">
        <w:rPr>
          <w:rFonts w:ascii="Times New Roman" w:cs="Times New Roman" w:eastAsia="Times New Roman" w:hAnsi="Times New Roman"/>
          <w:sz w:val="24"/>
          <w:szCs w:val="24"/>
          <w:rtl w:val="0"/>
        </w:rPr>
        <w:t xml:space="preserve">сын </w:t>
      </w:r>
      <w:r w:rsidDel="00000000" w:rsidR="00000000" w:rsidRPr="00000000">
        <w:rPr>
          <w:rFonts w:ascii="Times New Roman" w:cs="Times New Roman" w:eastAsia="Times New Roman" w:hAnsi="Times New Roman"/>
          <w:sz w:val="24"/>
          <w:szCs w:val="24"/>
          <w:rtl w:val="0"/>
        </w:rPr>
        <w:t xml:space="preserve">Беллатрисы Блэк, наиболее фанатичной и злобной приспешницы Тёмного Лорда, признанный бастард Рабастана Лестрейнджа. Вскоре после смерти Тёмного Лорда Беллатриса, Рабастан и его брат Родольфус были </w:t>
      </w:r>
      <w:r w:rsidDel="00000000" w:rsidR="00000000" w:rsidRPr="00000000">
        <w:rPr>
          <w:rFonts w:ascii="Times New Roman" w:cs="Times New Roman" w:eastAsia="Times New Roman" w:hAnsi="Times New Roman"/>
          <w:sz w:val="24"/>
          <w:szCs w:val="24"/>
          <w:rtl w:val="0"/>
        </w:rPr>
        <w:t xml:space="preserve">схвачены</w:t>
      </w:r>
      <w:r w:rsidDel="00000000" w:rsidR="00000000" w:rsidRPr="00000000">
        <w:rPr>
          <w:rFonts w:ascii="Times New Roman" w:cs="Times New Roman" w:eastAsia="Times New Roman" w:hAnsi="Times New Roman"/>
          <w:sz w:val="24"/>
          <w:szCs w:val="24"/>
          <w:rtl w:val="0"/>
        </w:rPr>
        <w:t xml:space="preserve">, когда они пытали Алису и Фрэнка </w:t>
      </w:r>
      <w:r w:rsidDel="00000000" w:rsidR="00000000" w:rsidRPr="00000000">
        <w:rPr>
          <w:rFonts w:ascii="Times New Roman" w:cs="Times New Roman" w:eastAsia="Times New Roman" w:hAnsi="Times New Roman"/>
          <w:sz w:val="24"/>
          <w:szCs w:val="24"/>
          <w:rtl w:val="0"/>
        </w:rPr>
        <w:t xml:space="preserve">Лонгботтом</w:t>
      </w:r>
      <w:r w:rsidDel="00000000" w:rsidR="00000000" w:rsidRPr="00000000">
        <w:rPr>
          <w:rFonts w:ascii="Times New Roman" w:cs="Times New Roman" w:eastAsia="Times New Roman" w:hAnsi="Times New Roman"/>
          <w:sz w:val="24"/>
          <w:szCs w:val="24"/>
          <w:rtl w:val="0"/>
        </w:rPr>
        <w:t xml:space="preserve">ов. Все трое получили пожизненное заключение в Азкабане. Лонгботтомы сошли с ума от длительного применения заклинания Круциатус и до сих пор </w:t>
      </w:r>
      <w:r w:rsidDel="00000000" w:rsidR="00000000" w:rsidRPr="00000000">
        <w:rPr>
          <w:rFonts w:ascii="Times New Roman" w:cs="Times New Roman" w:eastAsia="Times New Roman" w:hAnsi="Times New Roman"/>
          <w:sz w:val="24"/>
          <w:szCs w:val="24"/>
          <w:rtl w:val="0"/>
        </w:rPr>
        <w:t xml:space="preserve">находятся </w:t>
      </w:r>
      <w:r w:rsidDel="00000000" w:rsidR="00000000" w:rsidRPr="00000000">
        <w:rPr>
          <w:rFonts w:ascii="Times New Roman" w:cs="Times New Roman" w:eastAsia="Times New Roman" w:hAnsi="Times New Roman"/>
          <w:sz w:val="24"/>
          <w:szCs w:val="24"/>
          <w:rtl w:val="0"/>
        </w:rPr>
        <w:t xml:space="preserve">в больнице Святого Мунго, в палате для безнадёжно больных. Является ли что-то из перечисленного хорошей причиной для издевательств над Лесатом, Поттер?</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Вовсе нет, — по-прежнему спокойно сказал Гарри. — А сам Лесат не совершал ничего такого, о чём вам было бы известно?</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Слабая улыбка вновь коснулась губ Северуса.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не более святой, чем любой из нас. Но он не толкал грязнокровок с лестниц, </w:t>
      </w:r>
      <w:r w:rsidDel="00000000" w:rsidR="00000000" w:rsidRPr="00000000">
        <w:rPr>
          <w:rFonts w:ascii="Times New Roman" w:cs="Times New Roman" w:eastAsia="Times New Roman" w:hAnsi="Times New Roman"/>
          <w:sz w:val="24"/>
          <w:szCs w:val="24"/>
          <w:rtl w:val="0"/>
        </w:rPr>
        <w:t xml:space="preserve">во всяком случае я об этом не слышал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не видели в его мыслях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Выражение лица Северуса было по-прежнему </w:t>
      </w:r>
      <w:r w:rsidDel="00000000" w:rsidR="00000000" w:rsidRPr="00000000">
        <w:rPr>
          <w:rFonts w:ascii="Times New Roman" w:cs="Times New Roman" w:eastAsia="Times New Roman" w:hAnsi="Times New Roman"/>
          <w:sz w:val="24"/>
          <w:szCs w:val="24"/>
          <w:rtl w:val="0"/>
        </w:rPr>
        <w:t xml:space="preserve">холодным.</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нарушал его приватности, Поттер. </w:t>
      </w:r>
      <w:r w:rsidDel="00000000" w:rsidR="00000000" w:rsidRPr="00000000">
        <w:rPr>
          <w:rFonts w:ascii="Times New Roman" w:cs="Times New Roman" w:eastAsia="Times New Roman" w:hAnsi="Times New Roman"/>
          <w:sz w:val="24"/>
          <w:szCs w:val="24"/>
          <w:rtl w:val="0"/>
        </w:rPr>
        <w:t xml:space="preserve">Но я заглядывал в гриффиндорцев</w:t>
      </w:r>
      <w:r w:rsidDel="00000000" w:rsidR="00000000" w:rsidRPr="00000000">
        <w:rPr>
          <w:rFonts w:ascii="Times New Roman" w:cs="Times New Roman" w:eastAsia="Times New Roman" w:hAnsi="Times New Roman"/>
          <w:sz w:val="24"/>
          <w:szCs w:val="24"/>
          <w:rtl w:val="0"/>
        </w:rPr>
        <w:t xml:space="preserve">. Он просто удобная цель для их </w:t>
      </w:r>
      <w:r w:rsidDel="00000000" w:rsidR="00000000" w:rsidRPr="00000000">
        <w:rPr>
          <w:rFonts w:ascii="Times New Roman" w:cs="Times New Roman" w:eastAsia="Times New Roman" w:hAnsi="Times New Roman"/>
          <w:sz w:val="24"/>
          <w:szCs w:val="24"/>
          <w:rtl w:val="0"/>
        </w:rPr>
        <w:t xml:space="preserve">мелочного самоутверждения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Холодная волна гнева прокатилась по спине Гарри, и ему пришлось напомнить себе, что Северус может и не быть правдивым источником сведений.</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вы считаете, — произн</w:t>
      </w:r>
      <w:del w:author="Alaric Lightin" w:id="6" w:date="2019-03-27T15:20:57Z">
        <w:r w:rsidDel="00000000" w:rsidR="00000000" w:rsidRPr="00000000">
          <w:rPr>
            <w:rFonts w:ascii="Times New Roman" w:cs="Times New Roman" w:eastAsia="Times New Roman" w:hAnsi="Times New Roman"/>
            <w:sz w:val="24"/>
            <w:szCs w:val="24"/>
            <w:rtl w:val="0"/>
          </w:rPr>
          <w:delText xml:space="preserve">е</w:delText>
        </w:r>
      </w:del>
      <w:ins w:author="Alaric Lightin" w:id="6" w:date="2019-03-27T15:20:57Z">
        <w:r w:rsidDel="00000000" w:rsidR="00000000" w:rsidRPr="00000000">
          <w:rPr>
            <w:rFonts w:ascii="Times New Roman" w:cs="Times New Roman" w:eastAsia="Times New Roman" w:hAnsi="Times New Roman"/>
            <w:sz w:val="24"/>
            <w:szCs w:val="24"/>
            <w:rtl w:val="0"/>
          </w:rPr>
          <w:t xml:space="preserve">ё</w:t>
        </w:r>
      </w:ins>
      <w:r w:rsidDel="00000000" w:rsidR="00000000" w:rsidRPr="00000000">
        <w:rPr>
          <w:rFonts w:ascii="Times New Roman" w:cs="Times New Roman" w:eastAsia="Times New Roman" w:hAnsi="Times New Roman"/>
          <w:sz w:val="24"/>
          <w:szCs w:val="24"/>
          <w:rtl w:val="0"/>
        </w:rPr>
        <w:t xml:space="preserve">с Гарри, — что вмешательство Гарри Поттера, Мальчика-Который-Выжил, может оказаться действенным.</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pPr>
      <w:r w:rsidDel="00000000" w:rsidR="00000000" w:rsidRPr="00000000">
        <w:rPr>
          <w:rFonts w:ascii="Times New Roman" w:cs="Times New Roman" w:eastAsia="Times New Roman" w:hAnsi="Times New Roman"/>
          <w:sz w:val="24"/>
          <w:szCs w:val="24"/>
          <w:rtl w:val="0"/>
        </w:rPr>
        <w:t xml:space="preserve">— Именно, — ответил Северус и сообщил Гарри, когда и где гриффиндорцы планируют очередную маленькую забаву.</w:t>
      </w: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Главный коридор третьего</w:t>
      </w:r>
      <w:r w:rsidDel="00000000" w:rsidR="00000000" w:rsidRPr="00000000">
        <w:rPr>
          <w:rFonts w:ascii="Times New Roman" w:cs="Times New Roman" w:eastAsia="Times New Roman" w:hAnsi="Times New Roman"/>
          <w:sz w:val="24"/>
          <w:szCs w:val="24"/>
          <w:rtl w:val="0"/>
        </w:rPr>
        <w:t xml:space="preserve"> этажа Хогвартса проходит через центр замка и направлен по оси «север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юг». В его центре есть небольшое ответвление, которое через дюжину шагов поворачивает под прямым углом, образуя букву «Г», а ещё через дюжину шагов заканчивается о</w:t>
      </w:r>
      <w:r w:rsidDel="00000000" w:rsidR="00000000" w:rsidRPr="00000000">
        <w:rPr>
          <w:rFonts w:ascii="Times New Roman" w:cs="Times New Roman" w:eastAsia="Times New Roman" w:hAnsi="Times New Roman"/>
          <w:sz w:val="24"/>
          <w:szCs w:val="24"/>
          <w:rtl w:val="0"/>
        </w:rPr>
        <w:t xml:space="preserve">коло широкого окна. </w:t>
      </w:r>
      <w:r w:rsidDel="00000000" w:rsidR="00000000" w:rsidRPr="00000000">
        <w:rPr>
          <w:rFonts w:ascii="Times New Roman" w:cs="Times New Roman" w:eastAsia="Times New Roman" w:hAnsi="Times New Roman"/>
          <w:sz w:val="24"/>
          <w:szCs w:val="24"/>
          <w:rtl w:val="0"/>
        </w:rPr>
        <w:t xml:space="preserve">Из этого окна с высоты трёх этажей</w:t>
      </w:r>
      <w:r w:rsidDel="00000000" w:rsidR="00000000" w:rsidRPr="00000000">
        <w:rPr>
          <w:rFonts w:ascii="Times New Roman" w:cs="Times New Roman" w:eastAsia="Times New Roman" w:hAnsi="Times New Roman"/>
          <w:sz w:val="24"/>
          <w:szCs w:val="24"/>
          <w:rtl w:val="0"/>
        </w:rPr>
        <w:t xml:space="preserve"> было видно, как лёгкий дождик поливал восточную часть территории замка.</w:t>
      </w:r>
      <w:r w:rsidDel="00000000" w:rsidR="00000000" w:rsidRPr="00000000">
        <w:rPr>
          <w:rFonts w:ascii="Times New Roman" w:cs="Times New Roman" w:eastAsia="Times New Roman" w:hAnsi="Times New Roman"/>
          <w:sz w:val="24"/>
          <w:szCs w:val="24"/>
          <w:rtl w:val="0"/>
        </w:rPr>
        <w:t xml:space="preserve"> Стоя у окна, нельзя услышать, что происходит в главном коридоре, а из главного ко</w:t>
      </w:r>
      <w:r w:rsidDel="00000000" w:rsidR="00000000" w:rsidRPr="00000000">
        <w:rPr>
          <w:rFonts w:ascii="Times New Roman" w:cs="Times New Roman" w:eastAsia="Times New Roman" w:hAnsi="Times New Roman"/>
          <w:sz w:val="24"/>
          <w:szCs w:val="24"/>
          <w:rtl w:val="0"/>
        </w:rPr>
        <w:t xml:space="preserve">ридора нельзя услышать происходящее у окна. Если кто-то думает, что это странно, он слишком мало был в Хогвартсе.</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Четыре мальчика в мантиях с красной оторочкой громко смеялись. Мальчик в мантии с зелёной оторочкой кричал и отчаянно пытался уцепиться за края окна, в которое его пытались вытолкнуть эти четверо. Конечно, это была всего лишь шутка. Кроме того, падение с такой высоты не убьёт волшебника. Все развлекаются. Если кто-то думает, что это странно...</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вы делаете?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раздался голос шестого мальчика.</w:t>
      </w: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Четвёрка в мантиях </w:t>
      </w:r>
      <w:r w:rsidDel="00000000" w:rsidR="00000000" w:rsidRPr="00000000">
        <w:rPr>
          <w:rFonts w:ascii="Times New Roman" w:cs="Times New Roman" w:eastAsia="Times New Roman" w:hAnsi="Times New Roman"/>
          <w:sz w:val="24"/>
          <w:szCs w:val="24"/>
          <w:rtl w:val="0"/>
        </w:rPr>
        <w:t xml:space="preserve">с красной оторочкой </w:t>
      </w:r>
      <w:r w:rsidDel="00000000" w:rsidR="00000000" w:rsidRPr="00000000">
        <w:rPr>
          <w:rFonts w:ascii="Times New Roman" w:cs="Times New Roman" w:eastAsia="Times New Roman" w:hAnsi="Times New Roman"/>
          <w:sz w:val="24"/>
          <w:szCs w:val="24"/>
          <w:rtl w:val="0"/>
        </w:rPr>
        <w:t xml:space="preserve">резко развернулась. Мальчик в мантии с зелёной оторочкой отчаянно рванулся внутрь и свалился на пол. Его лицо блестело от сл</w:t>
      </w:r>
      <w:del w:author="Alaric Lightin" w:id="7" w:date="2019-03-27T15:20:29Z">
        <w:r w:rsidDel="00000000" w:rsidR="00000000" w:rsidRPr="00000000">
          <w:rPr>
            <w:rFonts w:ascii="Times New Roman" w:cs="Times New Roman" w:eastAsia="Times New Roman" w:hAnsi="Times New Roman"/>
            <w:sz w:val="24"/>
            <w:szCs w:val="24"/>
            <w:rtl w:val="0"/>
          </w:rPr>
          <w:delText xml:space="preserve">е</w:delText>
        </w:r>
      </w:del>
      <w:ins w:author="Alaric Lightin" w:id="7" w:date="2019-03-27T15:20:29Z">
        <w:r w:rsidDel="00000000" w:rsidR="00000000" w:rsidRPr="00000000">
          <w:rPr>
            <w:rFonts w:ascii="Times New Roman" w:cs="Times New Roman" w:eastAsia="Times New Roman" w:hAnsi="Times New Roman"/>
            <w:sz w:val="24"/>
            <w:szCs w:val="24"/>
            <w:rtl w:val="0"/>
          </w:rPr>
          <w:t xml:space="preserve">ё</w:t>
        </w:r>
      </w:ins>
      <w:r w:rsidDel="00000000" w:rsidR="00000000" w:rsidRPr="00000000">
        <w:rPr>
          <w:rFonts w:ascii="Times New Roman" w:cs="Times New Roman" w:eastAsia="Times New Roman" w:hAnsi="Times New Roman"/>
          <w:sz w:val="24"/>
          <w:szCs w:val="24"/>
          <w:rtl w:val="0"/>
        </w:rPr>
        <w:t xml:space="preserve">з.</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 с облегчением произнёс самый</w:t>
      </w:r>
      <w:r w:rsidDel="00000000" w:rsidR="00000000" w:rsidRPr="00000000">
        <w:rPr>
          <w:rFonts w:ascii="Times New Roman" w:cs="Times New Roman" w:eastAsia="Times New Roman" w:hAnsi="Times New Roman"/>
          <w:sz w:val="24"/>
          <w:szCs w:val="24"/>
          <w:rtl w:val="0"/>
        </w:rPr>
        <w:t xml:space="preserve"> красивый</w:t>
      </w:r>
      <w:r w:rsidDel="00000000" w:rsidR="00000000" w:rsidRPr="00000000">
        <w:rPr>
          <w:rFonts w:ascii="Times New Roman" w:cs="Times New Roman" w:eastAsia="Times New Roman" w:hAnsi="Times New Roman"/>
          <w:sz w:val="24"/>
          <w:szCs w:val="24"/>
          <w:rtl w:val="0"/>
        </w:rPr>
        <w:t xml:space="preserve"> из четв</w:t>
      </w:r>
      <w:del w:author="Alaric Lightin" w:id="8" w:date="2019-03-27T15:21:25Z">
        <w:r w:rsidDel="00000000" w:rsidR="00000000" w:rsidRPr="00000000">
          <w:rPr>
            <w:rFonts w:ascii="Times New Roman" w:cs="Times New Roman" w:eastAsia="Times New Roman" w:hAnsi="Times New Roman"/>
            <w:sz w:val="24"/>
            <w:szCs w:val="24"/>
            <w:rtl w:val="0"/>
          </w:rPr>
          <w:delText xml:space="preserve">е</w:delText>
        </w:r>
      </w:del>
      <w:ins w:author="Alaric Lightin" w:id="8" w:date="2019-03-27T15:21:25Z">
        <w:r w:rsidDel="00000000" w:rsidR="00000000" w:rsidRPr="00000000">
          <w:rPr>
            <w:rFonts w:ascii="Times New Roman" w:cs="Times New Roman" w:eastAsia="Times New Roman" w:hAnsi="Times New Roman"/>
            <w:sz w:val="24"/>
            <w:szCs w:val="24"/>
            <w:rtl w:val="0"/>
          </w:rPr>
          <w:t xml:space="preserve">ё</w:t>
        </w:r>
      </w:ins>
      <w:r w:rsidDel="00000000" w:rsidR="00000000" w:rsidRPr="00000000">
        <w:rPr>
          <w:rFonts w:ascii="Times New Roman" w:cs="Times New Roman" w:eastAsia="Times New Roman" w:hAnsi="Times New Roman"/>
          <w:sz w:val="24"/>
          <w:szCs w:val="24"/>
          <w:rtl w:val="0"/>
        </w:rPr>
        <w:t xml:space="preserve">рки, — это ты</w:t>
      </w:r>
      <w:r w:rsidDel="00000000" w:rsidR="00000000" w:rsidRPr="00000000">
        <w:rPr>
          <w:rFonts w:ascii="Times New Roman" w:cs="Times New Roman" w:eastAsia="Times New Roman" w:hAnsi="Times New Roman"/>
          <w:sz w:val="24"/>
          <w:szCs w:val="24"/>
          <w:rtl w:val="0"/>
        </w:rPr>
        <w:t xml:space="preserve">. Эй, Лесси, знаешь, кто это?</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на полу не ответил, </w:t>
      </w:r>
      <w:r w:rsidDel="00000000" w:rsidR="00000000" w:rsidRPr="00000000">
        <w:rPr>
          <w:rFonts w:ascii="Times New Roman" w:cs="Times New Roman" w:eastAsia="Times New Roman" w:hAnsi="Times New Roman"/>
          <w:sz w:val="24"/>
          <w:szCs w:val="24"/>
          <w:rtl w:val="0"/>
        </w:rPr>
        <w:t xml:space="preserve">пытаясь совладать со всхлипами, </w:t>
      </w:r>
      <w:r w:rsidDel="00000000" w:rsidR="00000000" w:rsidRPr="00000000">
        <w:rPr>
          <w:rFonts w:ascii="Times New Roman" w:cs="Times New Roman" w:eastAsia="Times New Roman" w:hAnsi="Times New Roman"/>
          <w:sz w:val="24"/>
          <w:szCs w:val="24"/>
          <w:rtl w:val="0"/>
        </w:rPr>
        <w:t xml:space="preserve">и говоривший занёс ногу, чтобы его пнуть.</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Прекрати! — крикнул шестой мальчик.</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Уже занёсший ногу мальчик в мантии с красной оторочкой покачнулся.</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Гм, — произнёс он, — а ты</w:t>
      </w:r>
      <w:r w:rsidDel="00000000" w:rsidR="00000000" w:rsidRPr="00000000">
        <w:rPr>
          <w:rFonts w:ascii="Times New Roman" w:cs="Times New Roman" w:eastAsia="Times New Roman" w:hAnsi="Times New Roman"/>
          <w:sz w:val="24"/>
          <w:szCs w:val="24"/>
          <w:rtl w:val="0"/>
        </w:rPr>
        <w:t xml:space="preserve">-то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знаешь, кто это?</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pPr>
      <w:r w:rsidDel="00000000" w:rsidR="00000000" w:rsidRPr="00000000">
        <w:rPr>
          <w:rFonts w:ascii="Times New Roman" w:cs="Times New Roman" w:eastAsia="Times New Roman" w:hAnsi="Times New Roman"/>
          <w:sz w:val="24"/>
          <w:szCs w:val="24"/>
          <w:rtl w:val="0"/>
        </w:rPr>
        <w:t xml:space="preserve">— Лесат Лестрейндж, — ответил шестой мальчик, тяжело дыша, — и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ничего не сделал моим родителям, ему было всего пять лет.</w:t>
      </w: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Невилл Лонгботтом </w:t>
      </w:r>
      <w:r w:rsidDel="00000000" w:rsidR="00000000" w:rsidRPr="00000000">
        <w:rPr>
          <w:rFonts w:ascii="Times New Roman" w:cs="Times New Roman" w:eastAsia="Times New Roman" w:hAnsi="Times New Roman"/>
          <w:sz w:val="24"/>
          <w:szCs w:val="24"/>
          <w:rtl w:val="0"/>
        </w:rPr>
        <w:t xml:space="preserve">не сводил глаз с</w:t>
      </w:r>
      <w:r w:rsidDel="00000000" w:rsidR="00000000" w:rsidRPr="00000000">
        <w:rPr>
          <w:rFonts w:ascii="Times New Roman" w:cs="Times New Roman" w:eastAsia="Times New Roman" w:hAnsi="Times New Roman"/>
          <w:sz w:val="24"/>
          <w:szCs w:val="24"/>
          <w:rtl w:val="0"/>
        </w:rPr>
        <w:t xml:space="preserve"> четырёх огромных хулиганов-пятикурсников и изо всех сил старался </w:t>
      </w:r>
      <w:r w:rsidDel="00000000" w:rsidR="00000000" w:rsidRPr="00000000">
        <w:rPr>
          <w:rFonts w:ascii="Times New Roman" w:cs="Times New Roman" w:eastAsia="Times New Roman" w:hAnsi="Times New Roman"/>
          <w:sz w:val="24"/>
          <w:szCs w:val="24"/>
          <w:rtl w:val="0"/>
        </w:rPr>
        <w:t xml:space="preserve">унять дрожь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Надо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было просто сказать Гарри Поттеру «нет».</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ты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защищаешь его? — </w:t>
      </w:r>
      <w:r w:rsidDel="00000000" w:rsidR="00000000" w:rsidRPr="00000000">
        <w:rPr>
          <w:rFonts w:ascii="Times New Roman" w:cs="Times New Roman" w:eastAsia="Times New Roman" w:hAnsi="Times New Roman"/>
          <w:sz w:val="24"/>
          <w:szCs w:val="24"/>
          <w:rtl w:val="0"/>
        </w:rPr>
        <w:t xml:space="preserve">красавчик явно был сбит с толку, но это не помешало ему тут же перейти в нападение</w:t>
      </w:r>
      <w:r w:rsidDel="00000000" w:rsidR="00000000" w:rsidRPr="00000000">
        <w:rPr>
          <w:rFonts w:ascii="Times New Roman" w:cs="Times New Roman" w:eastAsia="Times New Roman" w:hAnsi="Times New Roman"/>
          <w:sz w:val="24"/>
          <w:szCs w:val="24"/>
          <w:rtl w:val="0"/>
        </w:rPr>
        <w:t xml:space="preserve">. — Он </w:t>
      </w:r>
      <w:r w:rsidDel="00000000" w:rsidR="00000000" w:rsidRPr="00000000">
        <w:rPr>
          <w:rFonts w:ascii="Times New Roman" w:cs="Times New Roman" w:eastAsia="Times New Roman" w:hAnsi="Times New Roman"/>
          <w:sz w:val="24"/>
          <w:szCs w:val="24"/>
          <w:rtl w:val="0"/>
        </w:rPr>
        <w:t xml:space="preserve">слизеринец</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Лестрейндж</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потерял родителей, — ответил Невилл. — Я знаю, каково это.</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сам не понял, откуда у него взялись слова. Прозвучало довольно клёво, так мог бы сказать Гарри Поттер.</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Дрожь, впрочем, не прошла.</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кем ты себя </w:t>
      </w:r>
      <w:r w:rsidDel="00000000" w:rsidR="00000000" w:rsidRPr="00000000">
        <w:rPr>
          <w:rFonts w:ascii="Times New Roman" w:cs="Times New Roman" w:eastAsia="Times New Roman" w:hAnsi="Times New Roman"/>
          <w:sz w:val="24"/>
          <w:szCs w:val="24"/>
          <w:rtl w:val="0"/>
        </w:rPr>
        <w:t xml:space="preserve">возомнил</w:t>
      </w:r>
      <w:r w:rsidDel="00000000" w:rsidR="00000000" w:rsidRPr="00000000">
        <w:rPr>
          <w:rFonts w:ascii="Times New Roman" w:cs="Times New Roman" w:eastAsia="Times New Roman" w:hAnsi="Times New Roman"/>
          <w:sz w:val="24"/>
          <w:szCs w:val="24"/>
          <w:rtl w:val="0"/>
        </w:rPr>
        <w:t xml:space="preserve">? — уже сердито спросил красавчик.</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 Невилл, последний из</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Благородного и Древнейшего Дома Лонгботтомов...</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не произнёс это вслух.</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думаю, что он </w:t>
      </w:r>
      <w:r w:rsidDel="00000000" w:rsidR="00000000" w:rsidRPr="00000000">
        <w:rPr>
          <w:rFonts w:ascii="Times New Roman" w:cs="Times New Roman" w:eastAsia="Times New Roman" w:hAnsi="Times New Roman"/>
          <w:sz w:val="24"/>
          <w:szCs w:val="24"/>
          <w:rtl w:val="0"/>
        </w:rPr>
        <w:t xml:space="preserve">предатель</w:t>
      </w:r>
      <w:r w:rsidDel="00000000" w:rsidR="00000000" w:rsidRPr="00000000">
        <w:rPr>
          <w:rFonts w:ascii="Times New Roman" w:cs="Times New Roman" w:eastAsia="Times New Roman" w:hAnsi="Times New Roman"/>
          <w:sz w:val="24"/>
          <w:szCs w:val="24"/>
          <w:rtl w:val="0"/>
        </w:rPr>
        <w:t xml:space="preserve">, — заявил кто-то из гриффиндорцев. У Невилла душа ушла в пятки.</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знал, он знал, что так всё и будет. Гарри Поттер ошибся. Хулиганы не остановятся просто потому, что их попросил Невилл Лонгботтом.</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Красавчик сделал шаг вперёд, остальные шагнули за ним.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Вот оно что, — произнёс Невилл, сам удивлённый твёрдостью своего голоса. — Вам всё равно, над кем издеваться — над Лесатом </w:t>
      </w:r>
      <w:r w:rsidDel="00000000" w:rsidR="00000000" w:rsidRPr="00000000">
        <w:rPr>
          <w:rFonts w:ascii="Times New Roman" w:cs="Times New Roman" w:eastAsia="Times New Roman" w:hAnsi="Times New Roman"/>
          <w:sz w:val="24"/>
          <w:szCs w:val="24"/>
          <w:rtl w:val="0"/>
        </w:rPr>
        <w:t xml:space="preserve">Лестрейнджем </w:t>
      </w:r>
      <w:r w:rsidDel="00000000" w:rsidR="00000000" w:rsidRPr="00000000">
        <w:rPr>
          <w:rFonts w:ascii="Times New Roman" w:cs="Times New Roman" w:eastAsia="Times New Roman" w:hAnsi="Times New Roman"/>
          <w:sz w:val="24"/>
          <w:szCs w:val="24"/>
          <w:rtl w:val="0"/>
        </w:rPr>
        <w:t xml:space="preserve">или Невиллом Лонгботтомом.</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пола донёсся всхлип Лесата.</w:t>
      </w: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Зло есть зло, — прорычал тот, кто назвал Невилла предателем. — И если ты друг злодея, ты тоже злодей.</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Четвёрка сделала ещё шаг вперёд.</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Лесат, покачиваясь, встал на ноги. Его лицо было серым. Он молча проковылял пару шагов и прислонился к стене. Его глаза не отрываясь смотрели на поворот коридора, путь к спасению.</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Друг, — произнёс Невилл. — Да, у меня есть друзья. Один из них — Мальчик-Который-Выжил.</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Пара гриффиндорцев беспокойно переглянулись. Красавчик даже не поморщился.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Поттера здесь нет, — резко сказал он, — а если бы он здесь был, вряд ли бы ему понравилось, что Лонгботтом защищает Лестрейнджа.</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Гриффиндорцы сделали ещё шаг. Сзади них вдоль стены крался Лесат, выжидая свой шанс.</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Невилл сглотнул и поднял правую </w:t>
      </w:r>
      <w:r w:rsidDel="00000000" w:rsidR="00000000" w:rsidRPr="00000000">
        <w:rPr>
          <w:rFonts w:ascii="Times New Roman" w:cs="Times New Roman" w:eastAsia="Times New Roman" w:hAnsi="Times New Roman"/>
          <w:sz w:val="24"/>
          <w:szCs w:val="24"/>
          <w:rtl w:val="0"/>
        </w:rPr>
        <w:t xml:space="preserve">руку с соединёнными большим и указательным пальцами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Закрыл глаза — он обещал Гарри Поттеру не подглядывать.</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это не сработает, он больше никогда никому не будет доверять.</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Учитывая происходящее, сказанные им слова прозвучали на удивление чётко:</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Джеймс Поттер-Эванс-Веррес. Гарри Джеймс Поттер-Эванс-Веррес. Гарри Джеймс Поттер-Эванс-Веррес. </w:t>
      </w:r>
      <w:r w:rsidDel="00000000" w:rsidR="00000000" w:rsidRPr="00000000">
        <w:rPr>
          <w:rFonts w:ascii="Times New Roman" w:cs="Times New Roman" w:eastAsia="Times New Roman" w:hAnsi="Times New Roman"/>
          <w:sz w:val="24"/>
          <w:szCs w:val="24"/>
          <w:rtl w:val="0"/>
        </w:rPr>
        <w:t xml:space="preserve">Твоим долгом мне</w:t>
      </w:r>
      <w:r w:rsidDel="00000000" w:rsidR="00000000" w:rsidRPr="00000000">
        <w:rPr>
          <w:rFonts w:ascii="Times New Roman" w:cs="Times New Roman" w:eastAsia="Times New Roman" w:hAnsi="Times New Roman"/>
          <w:sz w:val="24"/>
          <w:szCs w:val="24"/>
          <w:rtl w:val="0"/>
        </w:rPr>
        <w:t xml:space="preserve"> и силой твоего истинного имени заклинаю тебя, открываю путь для тебя, приказываю предстать передо мной.</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Невилл щёлкнул пальцами.</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открыл глаза.</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Лесат Лестрейндж удивлённо смотрел на него.</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Четвёрка гриффиндорцев удивлённо смотрела на него.</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Красавчик засмеялся. Остальные трое его поддержали.</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Поттер должен был выйти из-за угла или что-то типа того? — спросил красавчик. — О. Кажется, тебя подвели.</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угрожающе шагнул к Невиллу.</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Остальные трое дружно последовали за ним.</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Эхем, — произнёс Гарри Поттер из-за их спин. Он стоял, прислонившись к стене у окна, в тупике коридора, куда никто не мог пройти </w:t>
      </w:r>
      <w:r w:rsidDel="00000000" w:rsidR="00000000" w:rsidRPr="00000000">
        <w:rPr>
          <w:rFonts w:ascii="Times New Roman" w:cs="Times New Roman" w:eastAsia="Times New Roman" w:hAnsi="Times New Roman"/>
          <w:sz w:val="24"/>
          <w:szCs w:val="24"/>
          <w:rtl w:val="0"/>
        </w:rPr>
        <w:t xml:space="preserve">незаме</w:t>
      </w:r>
      <w:r w:rsidDel="00000000" w:rsidR="00000000" w:rsidRPr="00000000">
        <w:rPr>
          <w:rFonts w:ascii="Times New Roman" w:cs="Times New Roman" w:eastAsia="Times New Roman" w:hAnsi="Times New Roman"/>
          <w:sz w:val="24"/>
          <w:szCs w:val="24"/>
          <w:rtl w:val="0"/>
        </w:rPr>
        <w:t xml:space="preserve">ченным.</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сли вид кричащих людей всегда доставляет столько удовольствия, то нет ничего удивительного </w:t>
      </w:r>
      <w:r w:rsidDel="00000000" w:rsidR="00000000" w:rsidRPr="00000000">
        <w:rPr>
          <w:rFonts w:ascii="Times New Roman" w:cs="Times New Roman" w:eastAsia="Times New Roman" w:hAnsi="Times New Roman"/>
          <w:sz w:val="24"/>
          <w:szCs w:val="24"/>
          <w:rtl w:val="0"/>
        </w:rPr>
        <w:t xml:space="preserve">в том</w:t>
      </w:r>
      <w:r w:rsidDel="00000000" w:rsidR="00000000" w:rsidRPr="00000000">
        <w:rPr>
          <w:rFonts w:ascii="Times New Roman" w:cs="Times New Roman" w:eastAsia="Times New Roman" w:hAnsi="Times New Roman"/>
          <w:sz w:val="24"/>
          <w:szCs w:val="24"/>
          <w:rtl w:val="0"/>
        </w:rPr>
        <w:t xml:space="preserve">, что многие становятся хулиганами.</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уверенно двинулся вперёд и встал между Лесатом Лестрейнджем и остальными. Обвёл ледяным взглядом гриффиндорцев. В итоге его глаза остановились на красавчике-вожаке.</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Карл Слопер, — произнёс Гарри Поттер. — </w:t>
      </w:r>
      <w:r w:rsidDel="00000000" w:rsidR="00000000" w:rsidRPr="00000000">
        <w:rPr>
          <w:rFonts w:ascii="Times New Roman" w:cs="Times New Roman" w:eastAsia="Times New Roman" w:hAnsi="Times New Roman"/>
          <w:sz w:val="24"/>
          <w:szCs w:val="24"/>
          <w:rtl w:val="0"/>
        </w:rPr>
        <w:t xml:space="preserve">Полагаю, я полностью понимаю, что </w:t>
      </w:r>
      <w:r w:rsidDel="00000000" w:rsidR="00000000" w:rsidRPr="00000000">
        <w:rPr>
          <w:rFonts w:ascii="Times New Roman" w:cs="Times New Roman" w:eastAsia="Times New Roman" w:hAnsi="Times New Roman"/>
          <w:sz w:val="24"/>
          <w:szCs w:val="24"/>
          <w:rtl w:val="0"/>
        </w:rPr>
        <w:t xml:space="preserve">здесь </w:t>
      </w:r>
      <w:r w:rsidDel="00000000" w:rsidR="00000000" w:rsidRPr="00000000">
        <w:rPr>
          <w:rFonts w:ascii="Times New Roman" w:cs="Times New Roman" w:eastAsia="Times New Roman" w:hAnsi="Times New Roman"/>
          <w:sz w:val="24"/>
          <w:szCs w:val="24"/>
          <w:rtl w:val="0"/>
        </w:rPr>
        <w:t xml:space="preserve">происходит</w:t>
      </w:r>
      <w:r w:rsidDel="00000000" w:rsidR="00000000" w:rsidRPr="00000000">
        <w:rPr>
          <w:rFonts w:ascii="Times New Roman" w:cs="Times New Roman" w:eastAsia="Times New Roman" w:hAnsi="Times New Roman"/>
          <w:sz w:val="24"/>
          <w:szCs w:val="24"/>
          <w:rtl w:val="0"/>
        </w:rPr>
        <w:t xml:space="preserve">. Если даже Лесат когда-либо совершил хотя бы одно злодейство, кроме как родился не у тех родителей, вы об этом ничего не знаете. Если я ошибаюсь, мистер Слопер, предлагаю вам разубедить меня прямо сейчас.</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лицам остальных Невилл понял, что они напуганы. Да он и сам был напуган. Гарри заявил, что всё это будет розыгрышем, но как он смог это сделать?</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он — Лестрейндж</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сказал вожак.</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w:t>
      </w:r>
      <w:r w:rsidDel="00000000" w:rsidR="00000000" w:rsidRPr="00000000">
        <w:rPr>
          <w:rFonts w:ascii="Times New Roman" w:cs="Times New Roman" w:eastAsia="Times New Roman" w:hAnsi="Times New Roman"/>
          <w:sz w:val="24"/>
          <w:szCs w:val="24"/>
          <w:rtl w:val="0"/>
        </w:rPr>
        <w:t xml:space="preserve">потерял родителей</w:t>
      </w:r>
      <w:r w:rsidDel="00000000" w:rsidR="00000000" w:rsidRPr="00000000">
        <w:rPr>
          <w:rFonts w:ascii="Times New Roman" w:cs="Times New Roman" w:eastAsia="Times New Roman" w:hAnsi="Times New Roman"/>
          <w:sz w:val="24"/>
          <w:szCs w:val="24"/>
          <w:rtl w:val="0"/>
        </w:rPr>
        <w:t xml:space="preserve">, — ещё более холодным голосом возразил Гарри Поттер.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этот раз вздрогнули все гриффиндорцы, кроме вожака.</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Итак, — продолжил Гарри Поттер. — Вы убедились, что Невилл не хочет, чтобы вы мучили невиновного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имени Лонгботтомов. Если я скажу вам, что Мальчик-Который-Выжил тоже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считает, что вы не правы,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что сегодня вы совершили ужасную ошибку, это будет иметь значение?</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Вожак сделал шаг к Гарри.</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Остальные не сдвинулись с места.</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Карл, — сглотнув, сказал один из них. — Может, нам стоит уйти...</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Говорят, ты собираешься стать новым Тёмным Лордом, — не сводя глаз с Гарри, заявил вожак.</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усмехнулся.</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Говорят, я тайн</w:t>
      </w:r>
      <w:r w:rsidDel="00000000" w:rsidR="00000000" w:rsidRPr="00000000">
        <w:rPr>
          <w:rFonts w:ascii="Times New Roman" w:cs="Times New Roman" w:eastAsia="Times New Roman" w:hAnsi="Times New Roman"/>
          <w:sz w:val="24"/>
          <w:szCs w:val="24"/>
          <w:rtl w:val="0"/>
        </w:rPr>
        <w:t xml:space="preserve">о помолвлен с Джиневрой Уизли, и есть пророчество, что мы завоюем Францию. — Улыбка исчезла. — Если уж вы так хотите, мистер Карл С</w:t>
      </w:r>
      <w:r w:rsidDel="00000000" w:rsidR="00000000" w:rsidRPr="00000000">
        <w:rPr>
          <w:rFonts w:ascii="Times New Roman" w:cs="Times New Roman" w:eastAsia="Times New Roman" w:hAnsi="Times New Roman"/>
          <w:sz w:val="24"/>
          <w:szCs w:val="24"/>
          <w:rtl w:val="0"/>
        </w:rPr>
        <w:t xml:space="preserve">лопер, я могу выразиться более ясно. </w:t>
      </w:r>
      <w:r w:rsidDel="00000000" w:rsidR="00000000" w:rsidRPr="00000000">
        <w:rPr>
          <w:rFonts w:ascii="Times New Roman" w:cs="Times New Roman" w:eastAsia="Times New Roman" w:hAnsi="Times New Roman"/>
          <w:sz w:val="24"/>
          <w:szCs w:val="24"/>
          <w:rtl w:val="0"/>
        </w:rPr>
        <w:t xml:space="preserve">Оставьте Лесата в покое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 противном случае я об этом узнаю.</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 это Лесси тебе настучал, — холодно сказал вожак.</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Точно, — сухо ответил Гарри Поттер, — и он также сказал мне, что </w:t>
      </w:r>
      <w:r w:rsidDel="00000000" w:rsidR="00000000" w:rsidRPr="00000000">
        <w:rPr>
          <w:rFonts w:ascii="Times New Roman" w:cs="Times New Roman" w:eastAsia="Times New Roman" w:hAnsi="Times New Roman"/>
          <w:sz w:val="24"/>
          <w:szCs w:val="24"/>
          <w:rtl w:val="0"/>
        </w:rPr>
        <w:t xml:space="preserve">вы </w:t>
      </w:r>
      <w:r w:rsidDel="00000000" w:rsidR="00000000" w:rsidRPr="00000000">
        <w:rPr>
          <w:rFonts w:ascii="Times New Roman" w:cs="Times New Roman" w:eastAsia="Times New Roman" w:hAnsi="Times New Roman"/>
          <w:sz w:val="24"/>
          <w:szCs w:val="24"/>
          <w:rtl w:val="0"/>
        </w:rPr>
        <w:t xml:space="preserve">сегодня делали после урока заклинаний в закрытой уединённой комнате, где вас никто не мог увидеть, с некоей девушкой из Пуффендуя, у которой была белая лента в волосах...</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вожака отвисла челюсть.</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Один из гриффиндорцев испуганно вскрикнул, развернулся и </w:t>
      </w:r>
      <w:r w:rsidDel="00000000" w:rsidR="00000000" w:rsidRPr="00000000">
        <w:rPr>
          <w:rFonts w:ascii="Times New Roman" w:cs="Times New Roman" w:eastAsia="Times New Roman" w:hAnsi="Times New Roman"/>
          <w:sz w:val="24"/>
          <w:szCs w:val="24"/>
          <w:rtl w:val="0"/>
        </w:rPr>
        <w:t xml:space="preserve">скрылся за углом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Частые звуки </w:t>
      </w:r>
      <w:r w:rsidDel="00000000" w:rsidR="00000000" w:rsidRPr="00000000">
        <w:rPr>
          <w:rFonts w:ascii="Times New Roman" w:cs="Times New Roman" w:eastAsia="Times New Roman" w:hAnsi="Times New Roman"/>
          <w:sz w:val="24"/>
          <w:szCs w:val="24"/>
          <w:rtl w:val="0"/>
        </w:rPr>
        <w:t xml:space="preserve">его шагов быстро удалились и пропали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их осталось шестеро.</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 произнёс Гарри Поттер</w:t>
      </w:r>
      <w:ins w:author="Alaric Lightin" w:id="9" w:date="2019-03-27T15:19:30Z">
        <w:r w:rsidDel="00000000" w:rsidR="00000000" w:rsidRPr="00000000">
          <w:rPr>
            <w:rFonts w:ascii="Times New Roman" w:cs="Times New Roman" w:eastAsia="Times New Roman" w:hAnsi="Times New Roman"/>
            <w:sz w:val="24"/>
            <w:szCs w:val="24"/>
            <w:rtl w:val="0"/>
          </w:rPr>
          <w:t xml:space="preserve">,</w:t>
        </w:r>
      </w:ins>
      <w:del w:author="Alaric Lightin" w:id="9" w:date="2019-03-27T15:19:30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 вот ушёл </w:t>
      </w:r>
      <w:r w:rsidDel="00000000" w:rsidR="00000000" w:rsidRPr="00000000">
        <w:rPr>
          <w:rFonts w:ascii="Times New Roman" w:cs="Times New Roman" w:eastAsia="Times New Roman" w:hAnsi="Times New Roman"/>
          <w:sz w:val="24"/>
          <w:szCs w:val="24"/>
          <w:rtl w:val="0"/>
        </w:rPr>
        <w:t xml:space="preserve">довольно сообразительный молодой человек.</w:t>
      </w:r>
      <w:r w:rsidDel="00000000" w:rsidR="00000000" w:rsidRPr="00000000">
        <w:rPr>
          <w:rFonts w:ascii="Times New Roman" w:cs="Times New Roman" w:eastAsia="Times New Roman" w:hAnsi="Times New Roman"/>
          <w:sz w:val="24"/>
          <w:szCs w:val="24"/>
          <w:rtl w:val="0"/>
        </w:rPr>
        <w:t xml:space="preserve"> Остальным не мешало бы последовать примеру Бертрама Кирка, прежде чем они попадут, так сказать, в неприятности.</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угрожаешь на нас </w:t>
      </w:r>
      <w:r w:rsidDel="00000000" w:rsidR="00000000" w:rsidRPr="00000000">
        <w:rPr>
          <w:rFonts w:ascii="Times New Roman" w:cs="Times New Roman" w:eastAsia="Times New Roman" w:hAnsi="Times New Roman"/>
          <w:sz w:val="24"/>
          <w:szCs w:val="24"/>
          <w:rtl w:val="0"/>
        </w:rPr>
        <w:t xml:space="preserve">настучать</w:t>
      </w:r>
      <w:r w:rsidDel="00000000" w:rsidR="00000000" w:rsidRPr="00000000">
        <w:rPr>
          <w:rFonts w:ascii="Times New Roman" w:cs="Times New Roman" w:eastAsia="Times New Roman" w:hAnsi="Times New Roman"/>
          <w:sz w:val="24"/>
          <w:szCs w:val="24"/>
          <w:rtl w:val="0"/>
        </w:rPr>
        <w:t xml:space="preserve">? — судя по всему, красавчик из Гриффиндора хотел, чтобы это прозвучало грозно, но мешала дрожь в голосе. — </w:t>
      </w:r>
      <w:r w:rsidDel="00000000" w:rsidR="00000000" w:rsidRPr="00000000">
        <w:rPr>
          <w:rFonts w:ascii="Times New Roman" w:cs="Times New Roman" w:eastAsia="Times New Roman" w:hAnsi="Times New Roman"/>
          <w:sz w:val="24"/>
          <w:szCs w:val="24"/>
          <w:rtl w:val="0"/>
        </w:rPr>
        <w:t xml:space="preserve">Со стукачами</w:t>
      </w:r>
      <w:r w:rsidDel="00000000" w:rsidR="00000000" w:rsidRPr="00000000">
        <w:rPr>
          <w:rFonts w:ascii="Times New Roman" w:cs="Times New Roman" w:eastAsia="Times New Roman" w:hAnsi="Times New Roman"/>
          <w:sz w:val="24"/>
          <w:szCs w:val="24"/>
          <w:rtl w:val="0"/>
        </w:rPr>
        <w:t xml:space="preserve"> случаются плохие </w:t>
      </w:r>
      <w:r w:rsidDel="00000000" w:rsidR="00000000" w:rsidRPr="00000000">
        <w:rPr>
          <w:rFonts w:ascii="Times New Roman" w:cs="Times New Roman" w:eastAsia="Times New Roman" w:hAnsi="Times New Roman"/>
          <w:sz w:val="24"/>
          <w:szCs w:val="24"/>
          <w:rtl w:val="0"/>
        </w:rPr>
        <w:t xml:space="preserve">вещи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Двое других гриффиндорцев попятились.</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расхохотался.</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это серьёзно? Вы правда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пытаетесь мне угрожать? Скажите честно, вы думаете, что вы страшнее Перегрина Деррика, Северуса Снейпа, или, раз уж об этом зашла речь, Сами-Знаете-Кого?</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Тут вздрогнул даже вожак.</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поднял руку со сложенными пальцами. Троица гриффиндорцев отшатнулась. У одного из них вырвалось:</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pPr>
      <w:r w:rsidDel="00000000" w:rsidR="00000000" w:rsidRPr="00000000">
        <w:rPr>
          <w:rFonts w:ascii="Times New Roman" w:cs="Times New Roman" w:eastAsia="Times New Roman" w:hAnsi="Times New Roman"/>
          <w:sz w:val="24"/>
          <w:szCs w:val="24"/>
          <w:rtl w:val="0"/>
        </w:rPr>
        <w:t xml:space="preserve">— Не надо!..</w:t>
      </w: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Понимаете, — произнёс Гарри Поттер,</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если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щёлкну пальцами, вы станете персонажами весёлой и увлекательной истории, над которой все будут нервно хохотать сегодня за ужином. Но дело в том, что уважаемые мной люди просят меня не прибегать к этому приёму. Профессор МакГонагалл сказала, что я всегда выбираю слишком лёгкий путь, а профессор Квиррелл — что мне нужно научиться проигрывать. Так что... Помните, как я позволил побить себя нескольким </w:t>
      </w:r>
      <w:r w:rsidDel="00000000" w:rsidR="00000000" w:rsidRPr="00000000">
        <w:rPr>
          <w:rFonts w:ascii="Times New Roman" w:cs="Times New Roman" w:eastAsia="Times New Roman" w:hAnsi="Times New Roman"/>
          <w:sz w:val="24"/>
          <w:szCs w:val="24"/>
          <w:rtl w:val="0"/>
        </w:rPr>
        <w:t xml:space="preserve">старш</w:t>
      </w:r>
      <w:r w:rsidDel="00000000" w:rsidR="00000000" w:rsidRPr="00000000">
        <w:rPr>
          <w:rFonts w:ascii="Times New Roman" w:cs="Times New Roman" w:eastAsia="Times New Roman" w:hAnsi="Times New Roman"/>
          <w:sz w:val="24"/>
          <w:szCs w:val="24"/>
          <w:rtl w:val="0"/>
        </w:rPr>
        <w:t xml:space="preserve">екурсникам из Слизерина? Мы можем это повторить. Вы поиздеваетесь некоторое время надо мной, а я не буду сопротивляться. Единственное — </w:t>
      </w:r>
      <w:r w:rsidDel="00000000" w:rsidR="00000000" w:rsidRPr="00000000">
        <w:rPr>
          <w:rFonts w:ascii="Times New Roman" w:cs="Times New Roman" w:eastAsia="Times New Roman" w:hAnsi="Times New Roman"/>
          <w:sz w:val="24"/>
          <w:szCs w:val="24"/>
          <w:rtl w:val="0"/>
        </w:rPr>
        <w:t xml:space="preserve">помните</w:t>
      </w:r>
      <w:r w:rsidDel="00000000" w:rsidR="00000000" w:rsidRPr="00000000">
        <w:rPr>
          <w:rFonts w:ascii="Times New Roman" w:cs="Times New Roman" w:eastAsia="Times New Roman" w:hAnsi="Times New Roman"/>
          <w:sz w:val="24"/>
          <w:szCs w:val="24"/>
          <w:rtl w:val="0"/>
        </w:rPr>
        <w:t xml:space="preserve">, как в конце я попросил своих многочисленных друзей ничего не предпринимать по этому поводу? В этот раз мы пропустим эту часть. Так что вперёд. Побейте меня.</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шагнул им навстречу и развёл руки в приглашающем жесте.</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Трое гриффиндорцев не выдержали и бросились наутёк. Невилл еле успел сделать шаг в сторону, чтобы его не сбили с ног.</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Какое-то время тишину нарушал только их топот, а затем стих и он.</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их осталось трое.</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сделал глубокий вдох, затем — выдох:</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Уфф. Невилл, ты как?</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норме.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было очень круто, — сдавленно пропищал Невилл.</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широко улыбнулся.</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Знаешь, ты тоже был довольно крут.</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Невилл понимал, что Гарри Поттер просто хочет его подбодрить, но в груди всё равно приятно потеплело.</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повернулся к Лесату Лестрейнджу...</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Лестрейндж, ты как? — спросил Невилл, опередив Гарри.</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не мог и предположить, что когда-либо скажет подобные слова.</w:t>
      </w: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Лесат Лестрейндж медленно повернулся и пристально посмотрел на Невилла. Он больше не плакал, но на его окаменевшем лице блестели дорожки слёз.</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Думаешь, ты знаешь, каково это? — голос Лесата дрожал. — Думаешь, ты знаешь?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Мои родители в </w:t>
      </w:r>
      <w:r w:rsidDel="00000000" w:rsidR="00000000" w:rsidRPr="00000000">
        <w:rPr>
          <w:rFonts w:ascii="Times New Roman" w:cs="Times New Roman" w:eastAsia="Times New Roman" w:hAnsi="Times New Roman"/>
          <w:sz w:val="24"/>
          <w:szCs w:val="24"/>
          <w:rtl w:val="0"/>
        </w:rPr>
        <w:t xml:space="preserve">Азкабане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Я пытаюсь не думать об этом, а они продолжают напоминать мне. О</w:t>
      </w:r>
      <w:r w:rsidDel="00000000" w:rsidR="00000000" w:rsidRPr="00000000">
        <w:rPr>
          <w:rFonts w:ascii="Times New Roman" w:cs="Times New Roman" w:eastAsia="Times New Roman" w:hAnsi="Times New Roman"/>
          <w:sz w:val="24"/>
          <w:szCs w:val="24"/>
          <w:rtl w:val="0"/>
        </w:rPr>
        <w:t xml:space="preserve">ни</w:t>
      </w:r>
      <w:r w:rsidDel="00000000" w:rsidR="00000000" w:rsidRPr="00000000">
        <w:rPr>
          <w:rFonts w:ascii="Times New Roman" w:cs="Times New Roman" w:eastAsia="Times New Roman" w:hAnsi="Times New Roman"/>
          <w:sz w:val="24"/>
          <w:szCs w:val="24"/>
          <w:rtl w:val="0"/>
        </w:rPr>
        <w:t xml:space="preserve"> считают, это </w:t>
      </w:r>
      <w:r w:rsidDel="00000000" w:rsidR="00000000" w:rsidRPr="00000000">
        <w:rPr>
          <w:rFonts w:ascii="Times New Roman" w:cs="Times New Roman" w:eastAsia="Times New Roman" w:hAnsi="Times New Roman"/>
          <w:sz w:val="24"/>
          <w:szCs w:val="24"/>
          <w:rtl w:val="0"/>
        </w:rPr>
        <w:t xml:space="preserve">замечательно</w:t>
      </w:r>
      <w:r w:rsidDel="00000000" w:rsidR="00000000" w:rsidRPr="00000000">
        <w:rPr>
          <w:rFonts w:ascii="Times New Roman" w:cs="Times New Roman" w:eastAsia="Times New Roman" w:hAnsi="Times New Roman"/>
          <w:sz w:val="24"/>
          <w:szCs w:val="24"/>
          <w:rtl w:val="0"/>
        </w:rPr>
        <w:t xml:space="preserve">, что мать находится в холодной и тёмной камере, и дементоры высасывают из неё жизнь. Я хотел бы быть, как Гарри Поттер, по крайней мере его родители не страдают. Мои родители страдают всегда, каждый день, каждую секунду. Я хотел бы быть, как ты, ты можешь иногда видеть своих родителей, ты знаешь, что они любили тебя. Если моя мать когда-то </w:t>
      </w:r>
      <w:r w:rsidDel="00000000" w:rsidR="00000000" w:rsidRPr="00000000">
        <w:rPr>
          <w:rFonts w:ascii="Times New Roman" w:cs="Times New Roman" w:eastAsia="Times New Roman" w:hAnsi="Times New Roman"/>
          <w:sz w:val="24"/>
          <w:szCs w:val="24"/>
          <w:rtl w:val="0"/>
        </w:rPr>
        <w:t xml:space="preserve">меня</w:t>
      </w:r>
      <w:r w:rsidDel="00000000" w:rsidR="00000000" w:rsidRPr="00000000">
        <w:rPr>
          <w:rFonts w:ascii="Times New Roman" w:cs="Times New Roman" w:eastAsia="Times New Roman" w:hAnsi="Times New Roman"/>
          <w:sz w:val="24"/>
          <w:szCs w:val="24"/>
          <w:rtl w:val="0"/>
        </w:rPr>
        <w:t xml:space="preserve"> и любила, то дементоры уже съели эту любовь...</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Невилл остолбенел, он совсем не ожидал услышать такой ответ.</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Лесат повернулся к Гарри Поттеру, глаза которого расширились от ужаса.</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Бросился перед ним на колени, коснулся земли лбом и прошептал:</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Помогите мне, повелитель.</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Наступила ужасная тишина. Невилл совершенно не знал, что сказать, и Гарри, судя по его потрясённому лицу, — тоже.</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Говорят, вы можете всё. Пожалуйста, умоляю, мой лорд, спасите моих родителей из Азкабана. Я вечно буду вашим верным слугой, моя жизнь и моя смерть </w:t>
      </w:r>
      <w:r w:rsidDel="00000000" w:rsidR="00000000" w:rsidRPr="00000000">
        <w:rPr>
          <w:rFonts w:ascii="Times New Roman" w:cs="Times New Roman" w:eastAsia="Times New Roman" w:hAnsi="Times New Roman"/>
          <w:sz w:val="24"/>
          <w:szCs w:val="24"/>
          <w:rtl w:val="0"/>
        </w:rPr>
        <w:t xml:space="preserve">будут</w:t>
      </w:r>
      <w:r w:rsidDel="00000000" w:rsidR="00000000" w:rsidRPr="00000000">
        <w:rPr>
          <w:rFonts w:ascii="Times New Roman" w:cs="Times New Roman" w:eastAsia="Times New Roman" w:hAnsi="Times New Roman"/>
          <w:sz w:val="24"/>
          <w:szCs w:val="24"/>
          <w:rtl w:val="0"/>
        </w:rPr>
        <w:t xml:space="preserve"> принадлежать вам, только, пожалуйста...</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Лесат, — срывающимся голосом произнёс Гарри, — Лесат, я не могу, я не способен это сделать, всё, что я могу — лишь дурацкие фокусы...</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отчаянно вскрикнул Лесат</w:t>
      </w:r>
      <w:ins w:author="Alaric Lightin" w:id="10" w:date="2019-03-27T15:19:48Z">
        <w:r w:rsidDel="00000000" w:rsidR="00000000" w:rsidRPr="00000000">
          <w:rPr>
            <w:rFonts w:ascii="Times New Roman" w:cs="Times New Roman" w:eastAsia="Times New Roman" w:hAnsi="Times New Roman"/>
            <w:sz w:val="24"/>
            <w:szCs w:val="24"/>
            <w:rtl w:val="0"/>
          </w:rPr>
          <w:t xml:space="preserve">.</w:t>
        </w:r>
      </w:ins>
      <w:del w:author="Alaric Lightin" w:id="10" w:date="2019-03-27T15:19:48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 Я видел</w:t>
      </w:r>
      <w:r w:rsidDel="00000000" w:rsidR="00000000" w:rsidRPr="00000000">
        <w:rPr>
          <w:rFonts w:ascii="Times New Roman" w:cs="Times New Roman" w:eastAsia="Times New Roman" w:hAnsi="Times New Roman"/>
          <w:sz w:val="24"/>
          <w:szCs w:val="24"/>
          <w:rtl w:val="0"/>
        </w:rPr>
        <w:t xml:space="preserve">, всё правда, вы можете их спасти!</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сглотнул.</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Лесат, мы всё это устроили вместе с Невиллом, мы спланировали всё заранее, спроси его!</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 и было, хотя Гарри не объяснил, как он будет выполнять свою часть...</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Лесат оторвал лицо от пола. Оно оказалось мертвенно-бледным. Его крик резанул Невилла по ушам:</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Грязнокровкин сын! Ты можешь спасти её, просто не хочешь! Я встал перед тобой на колени, я умолял тебя, а ты не хочешь помочь! Я должен был знать, ты — Мальчик-Который-Выжил, ты считаешь, что она там и должна быть!</w:t>
      </w: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не могу!</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Гарри кричал так же отчаянно, как и Лесат. —</w:t>
      </w:r>
      <w:r w:rsidDel="00000000" w:rsidR="00000000" w:rsidRPr="00000000">
        <w:rPr>
          <w:rFonts w:ascii="Times New Roman" w:cs="Times New Roman" w:eastAsia="Times New Roman" w:hAnsi="Times New Roman"/>
          <w:sz w:val="24"/>
          <w:szCs w:val="24"/>
          <w:rtl w:val="0"/>
        </w:rPr>
        <w:t xml:space="preserve"> Не важно</w:t>
      </w:r>
      <w:r w:rsidDel="00000000" w:rsidR="00000000" w:rsidRPr="00000000">
        <w:rPr>
          <w:rFonts w:ascii="Times New Roman" w:cs="Times New Roman" w:eastAsia="Times New Roman" w:hAnsi="Times New Roman"/>
          <w:sz w:val="24"/>
          <w:szCs w:val="24"/>
          <w:rtl w:val="0"/>
        </w:rPr>
        <w:t xml:space="preserve">, хочу ли я, это не в моей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власти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Лесат вскочил, плюнул Гарри под </w:t>
      </w:r>
      <w:r w:rsidDel="00000000" w:rsidR="00000000" w:rsidRPr="00000000">
        <w:rPr>
          <w:rFonts w:ascii="Times New Roman" w:cs="Times New Roman" w:eastAsia="Times New Roman" w:hAnsi="Times New Roman"/>
          <w:sz w:val="24"/>
          <w:szCs w:val="24"/>
          <w:rtl w:val="0"/>
        </w:rPr>
        <w:t xml:space="preserve">ноги</w:t>
      </w:r>
      <w:r w:rsidDel="00000000" w:rsidR="00000000" w:rsidRPr="00000000">
        <w:rPr>
          <w:rFonts w:ascii="Times New Roman" w:cs="Times New Roman" w:eastAsia="Times New Roman" w:hAnsi="Times New Roman"/>
          <w:sz w:val="24"/>
          <w:szCs w:val="24"/>
          <w:rtl w:val="0"/>
        </w:rPr>
        <w:t xml:space="preserve">, развернулся и ушёл. Когда он повернул за угол, судя по звуку, его шаги ускорились. Невиллу показалось, что он различил </w:t>
      </w:r>
      <w:r w:rsidDel="00000000" w:rsidR="00000000" w:rsidRPr="00000000">
        <w:rPr>
          <w:rFonts w:ascii="Times New Roman" w:cs="Times New Roman" w:eastAsia="Times New Roman" w:hAnsi="Times New Roman"/>
          <w:sz w:val="24"/>
          <w:szCs w:val="24"/>
          <w:rtl w:val="0"/>
        </w:rPr>
        <w:t xml:space="preserve">среди них</w:t>
      </w:r>
      <w:r w:rsidDel="00000000" w:rsidR="00000000" w:rsidRPr="00000000">
        <w:rPr>
          <w:rFonts w:ascii="Times New Roman" w:cs="Times New Roman" w:eastAsia="Times New Roman" w:hAnsi="Times New Roman"/>
          <w:sz w:val="24"/>
          <w:szCs w:val="24"/>
          <w:rtl w:val="0"/>
        </w:rPr>
        <w:t xml:space="preserve"> тихий всхлип.</w:t>
      </w: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их осталось двое.</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Невилл посмотрел на Гарри.</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посмотрел на Невилла.</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М-да, — тихо сказал Невилл. — Кажется, он не сильно обрадовался, что его спасли.</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думал, что я ему помогу, — хрипло ответил Гарри. — В первый раз за эти годы у него появилась надежда.</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Невилл сглотнул.</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Извини.</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Гарри был полностью сбит с толку.</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поблагодарил тебя, когда ты мне помог...</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Всё, что ты </w:t>
      </w:r>
      <w:r w:rsidDel="00000000" w:rsidR="00000000" w:rsidRPr="00000000">
        <w:rPr>
          <w:rFonts w:ascii="Times New Roman" w:cs="Times New Roman" w:eastAsia="Times New Roman" w:hAnsi="Times New Roman"/>
          <w:sz w:val="24"/>
          <w:szCs w:val="24"/>
          <w:rtl w:val="0"/>
        </w:rPr>
        <w:t xml:space="preserve">мне наговорил тогда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было совершенно правильно</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сказал </w:t>
      </w:r>
      <w:r w:rsidDel="00000000" w:rsidR="00000000" w:rsidRPr="00000000">
        <w:rPr>
          <w:rFonts w:ascii="Times New Roman" w:cs="Times New Roman" w:eastAsia="Times New Roman" w:hAnsi="Times New Roman"/>
          <w:sz w:val="24"/>
          <w:szCs w:val="24"/>
          <w:rtl w:val="0"/>
        </w:rPr>
        <w:t xml:space="preserve">Мальчик-Который-Выжил.</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возразил Невилл, — </w:t>
      </w:r>
      <w:r w:rsidDel="00000000" w:rsidR="00000000" w:rsidRPr="00000000">
        <w:rPr>
          <w:rFonts w:ascii="Times New Roman" w:cs="Times New Roman" w:eastAsia="Times New Roman" w:hAnsi="Times New Roman"/>
          <w:sz w:val="24"/>
          <w:szCs w:val="24"/>
          <w:rtl w:val="0"/>
        </w:rPr>
        <w:t xml:space="preserve">не всё</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Мальчики обменялись печальными, снисходительными улыбками.</w:t>
      </w: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знаю, что в реальной жизни ничего бы не получилось, — произнёс Невилл. — Я бы ничего не смог, если бы тебя тут не было. Но спасибо за то, что дал мне сыграть эту роль.</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 всё, хватит, — сказал Гарри.</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повернулся спиной к Невиллу и некоторое время смотрел на мрачные облака за окном.</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Невиллу пришла сумасшедшая мысль.</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чувствуешь себя виноватым, потому что не можешь вытащить родителей Лесата из Азкабана?</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ответил Гарри.</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Прошло несколько секунд.</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сказал он.</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глупо, — </w:t>
      </w:r>
      <w:r w:rsidDel="00000000" w:rsidR="00000000" w:rsidRPr="00000000">
        <w:rPr>
          <w:rFonts w:ascii="Times New Roman" w:cs="Times New Roman" w:eastAsia="Times New Roman" w:hAnsi="Times New Roman"/>
          <w:sz w:val="24"/>
          <w:szCs w:val="24"/>
          <w:rtl w:val="0"/>
        </w:rPr>
        <w:t xml:space="preserve">заметил </w:t>
      </w:r>
      <w:r w:rsidDel="00000000" w:rsidR="00000000" w:rsidRPr="00000000">
        <w:rPr>
          <w:rFonts w:ascii="Times New Roman" w:cs="Times New Roman" w:eastAsia="Times New Roman" w:hAnsi="Times New Roman"/>
          <w:sz w:val="24"/>
          <w:szCs w:val="24"/>
          <w:rtl w:val="0"/>
        </w:rPr>
        <w:t xml:space="preserve">Невилл.</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в курсе.</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Тебе что, обязательно делать буквально </w:t>
      </w:r>
      <w:r w:rsidDel="00000000" w:rsidR="00000000" w:rsidRPr="00000000">
        <w:rPr>
          <w:rFonts w:ascii="Times New Roman" w:cs="Times New Roman" w:eastAsia="Times New Roman" w:hAnsi="Times New Roman"/>
          <w:sz w:val="24"/>
          <w:szCs w:val="24"/>
          <w:rtl w:val="0"/>
        </w:rPr>
        <w:t xml:space="preserve">всё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 чём тебя попросят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Мальчик-Который-Выжил </w:t>
      </w:r>
      <w:r w:rsidDel="00000000" w:rsidR="00000000" w:rsidRPr="00000000">
        <w:rPr>
          <w:rFonts w:ascii="Times New Roman" w:cs="Times New Roman" w:eastAsia="Times New Roman" w:hAnsi="Times New Roman"/>
          <w:sz w:val="24"/>
          <w:szCs w:val="24"/>
          <w:rtl w:val="0"/>
        </w:rPr>
        <w:t xml:space="preserve">повернулся обратно</w:t>
      </w:r>
      <w:r w:rsidDel="00000000" w:rsidR="00000000" w:rsidRPr="00000000">
        <w:rPr>
          <w:rFonts w:ascii="Times New Roman" w:cs="Times New Roman" w:eastAsia="Times New Roman" w:hAnsi="Times New Roman"/>
          <w:sz w:val="24"/>
          <w:szCs w:val="24"/>
          <w:rtl w:val="0"/>
        </w:rPr>
        <w:t xml:space="preserve"> и посмотрел Невиллу в глаза.</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Делать</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Нет. Чувствовать себя виноватым за то, что не сделал? Да.</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Невиллу не хватало слов.</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После смерти Тёмного Лорда Беллатриса Блэк была в буквальном смысле самым плохим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человеком в мире. Ещё до того, как её отправили в Азкабан. Она запытала моих отца и мать до потери рассудка, потому что хотела узнать, что случилось с Тёмным Лордом...</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знаю, — тихо сказал Гарри. — Я понимаю, но...</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w:t>
      </w:r>
      <w:r w:rsidDel="00000000" w:rsidR="00000000" w:rsidRPr="00000000">
        <w:rPr>
          <w:rFonts w:ascii="Times New Roman" w:cs="Times New Roman" w:eastAsia="Times New Roman" w:hAnsi="Times New Roman"/>
          <w:sz w:val="24"/>
          <w:szCs w:val="24"/>
          <w:rtl w:val="0"/>
        </w:rPr>
        <w:t xml:space="preserve">Не понимаешь!</w:t>
      </w:r>
      <w:r w:rsidDel="00000000" w:rsidR="00000000" w:rsidRPr="00000000">
        <w:rPr>
          <w:rFonts w:ascii="Times New Roman" w:cs="Times New Roman" w:eastAsia="Times New Roman" w:hAnsi="Times New Roman"/>
          <w:sz w:val="24"/>
          <w:szCs w:val="24"/>
          <w:rtl w:val="0"/>
        </w:rPr>
        <w:t xml:space="preserve"> В тот раз у неё были </w:t>
      </w:r>
      <w:r w:rsidDel="00000000" w:rsidR="00000000" w:rsidRPr="00000000">
        <w:rPr>
          <w:rFonts w:ascii="Times New Roman" w:cs="Times New Roman" w:eastAsia="Times New Roman" w:hAnsi="Times New Roman"/>
          <w:sz w:val="24"/>
          <w:szCs w:val="24"/>
          <w:rtl w:val="0"/>
        </w:rPr>
        <w:t xml:space="preserve">причины</w:t>
      </w:r>
      <w:r w:rsidDel="00000000" w:rsidR="00000000" w:rsidRPr="00000000">
        <w:rPr>
          <w:rFonts w:ascii="Times New Roman" w:cs="Times New Roman" w:eastAsia="Times New Roman" w:hAnsi="Times New Roman"/>
          <w:sz w:val="24"/>
          <w:szCs w:val="24"/>
          <w:rtl w:val="0"/>
        </w:rPr>
        <w:t xml:space="preserve">, а мои родители были аврорами! </w:t>
      </w:r>
      <w:r w:rsidDel="00000000" w:rsidR="00000000" w:rsidRPr="00000000">
        <w:rPr>
          <w:rFonts w:ascii="Times New Roman" w:cs="Times New Roman" w:eastAsia="Times New Roman" w:hAnsi="Times New Roman"/>
          <w:sz w:val="24"/>
          <w:szCs w:val="24"/>
          <w:rtl w:val="0"/>
        </w:rPr>
        <w:t xml:space="preserve">Это далеко не худшее из того, что она успела совершить!</w:t>
      </w:r>
      <w:r w:rsidDel="00000000" w:rsidR="00000000" w:rsidRPr="00000000">
        <w:rPr>
          <w:rFonts w:ascii="Times New Roman" w:cs="Times New Roman" w:eastAsia="Times New Roman" w:hAnsi="Times New Roman"/>
          <w:sz w:val="24"/>
          <w:szCs w:val="24"/>
          <w:rtl w:val="0"/>
        </w:rPr>
        <w:t xml:space="preserve"> — голос Невилла дрожал.</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Пусть </w:t>
      </w:r>
      <w:r w:rsidDel="00000000" w:rsidR="00000000" w:rsidRPr="00000000">
        <w:rPr>
          <w:rFonts w:ascii="Times New Roman" w:cs="Times New Roman" w:eastAsia="Times New Roman" w:hAnsi="Times New Roman"/>
          <w:sz w:val="24"/>
          <w:szCs w:val="24"/>
          <w:rtl w:val="0"/>
        </w:rPr>
        <w:t xml:space="preserve">так,</w:t>
      </w:r>
      <w:r w:rsidDel="00000000" w:rsidR="00000000" w:rsidRPr="00000000">
        <w:rPr>
          <w:rFonts w:ascii="Times New Roman" w:cs="Times New Roman" w:eastAsia="Times New Roman" w:hAnsi="Times New Roman"/>
          <w:sz w:val="24"/>
          <w:szCs w:val="24"/>
          <w:rtl w:val="0"/>
        </w:rPr>
        <w:t xml:space="preserve"> — глаза Мальчика-Который-Выжил расфокусировались, как будто он смотрел куда-то вдаль на что-то, незримое для Невилла. — Но, возможно, есть какое-то ужасно умное решение, которое позволит спасти всех и все после этого будут жить долго и счастливо. И, может, будь я в самом деле умён, я бы его уже нашёл...</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 тебя проблемы</w:t>
      </w:r>
      <w:r w:rsidDel="00000000" w:rsidR="00000000" w:rsidRPr="00000000">
        <w:rPr>
          <w:rFonts w:ascii="Times New Roman" w:cs="Times New Roman" w:eastAsia="Times New Roman" w:hAnsi="Times New Roman"/>
          <w:sz w:val="24"/>
          <w:szCs w:val="24"/>
          <w:rtl w:val="0"/>
        </w:rPr>
        <w:t xml:space="preserve">, — сказал Невилл. — Ты думаешь, что должен быть таким, каким тебя представляет Лесат.</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Ага, — ответил Мальчик-Который-Выжил. — </w:t>
      </w:r>
      <w:r w:rsidDel="00000000" w:rsidR="00000000" w:rsidRPr="00000000">
        <w:rPr>
          <w:rFonts w:ascii="Times New Roman" w:cs="Times New Roman" w:eastAsia="Times New Roman" w:hAnsi="Times New Roman"/>
          <w:sz w:val="24"/>
          <w:szCs w:val="24"/>
          <w:rtl w:val="0"/>
        </w:rPr>
        <w:t xml:space="preserve">В общем </w:t>
      </w:r>
      <w:r w:rsidDel="00000000" w:rsidR="00000000" w:rsidRPr="00000000">
        <w:rPr>
          <w:rFonts w:ascii="Times New Roman" w:cs="Times New Roman" w:eastAsia="Times New Roman" w:hAnsi="Times New Roman"/>
          <w:sz w:val="24"/>
          <w:szCs w:val="24"/>
          <w:rtl w:val="0"/>
        </w:rPr>
        <w:t xml:space="preserve">так и есть. Каждый раз, когда кто-то взывает ко мне, а я не могу ответить, я чувствую вину за то, что я не Бог.</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Невилл не совсем понял его, хотя...</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Что-то в этом неправильно.</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вздохнул.</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в курсе, что у меня есть проблема, и я представляю, как с ней справиться.</w:t>
      </w:r>
      <w:r w:rsidDel="00000000" w:rsidR="00000000" w:rsidRPr="00000000">
        <w:rPr>
          <w:rFonts w:ascii="Times New Roman" w:cs="Times New Roman" w:eastAsia="Times New Roman" w:hAnsi="Times New Roman"/>
          <w:sz w:val="24"/>
          <w:szCs w:val="24"/>
          <w:rtl w:val="0"/>
        </w:rPr>
        <w:t xml:space="preserve"> Я работаю над этим.</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смотрел Невиллу вслед.</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Конечно, Гарри не сказал, что решение уже есть — нужно поскорее стать богом.</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Шаги Невилла удалились, в коридоре стало тихо.</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он остался один.</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Эхем, — </w:t>
      </w:r>
      <w:r w:rsidDel="00000000" w:rsidR="00000000" w:rsidRPr="00000000">
        <w:rPr>
          <w:rFonts w:ascii="Times New Roman" w:cs="Times New Roman" w:eastAsia="Times New Roman" w:hAnsi="Times New Roman"/>
          <w:sz w:val="24"/>
          <w:szCs w:val="24"/>
          <w:rtl w:val="0"/>
        </w:rPr>
        <w:t xml:space="preserve">раздался</w:t>
      </w:r>
      <w:r w:rsidDel="00000000" w:rsidR="00000000" w:rsidRPr="00000000">
        <w:rPr>
          <w:rFonts w:ascii="Times New Roman" w:cs="Times New Roman" w:eastAsia="Times New Roman" w:hAnsi="Times New Roman"/>
          <w:sz w:val="24"/>
          <w:szCs w:val="24"/>
          <w:rtl w:val="0"/>
        </w:rPr>
        <w:t xml:space="preserve"> голос Северуса Снейпа прямо </w:t>
      </w:r>
      <w:r w:rsidDel="00000000" w:rsidR="00000000" w:rsidRPr="00000000">
        <w:rPr>
          <w:rFonts w:ascii="Times New Roman" w:cs="Times New Roman" w:eastAsia="Times New Roman" w:hAnsi="Times New Roman"/>
          <w:sz w:val="24"/>
          <w:szCs w:val="24"/>
          <w:rtl w:val="0"/>
        </w:rPr>
        <w:t xml:space="preserve">у Гарри за спиной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вскрикнул и тут же себя за это возненавидел.</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медленно повернулся.</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Высокий неопрятный мужчина в грязной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мантии стоял, прислонившись к стене в той же позе, что и Гарри некоторое время назад.</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Отличная мантия-невидимка, Поттер, — растягивая слова произнёс профессор зельеварения. — Это многое объясняет.</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Ох ты ж блин!</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Может, я находился в компании Дамблдора слишком долго, — сказал Северус, — </w:t>
      </w:r>
      <w:r w:rsidDel="00000000" w:rsidR="00000000" w:rsidRPr="00000000">
        <w:rPr>
          <w:rFonts w:ascii="Times New Roman" w:cs="Times New Roman" w:eastAsia="Times New Roman" w:hAnsi="Times New Roman"/>
          <w:sz w:val="24"/>
          <w:szCs w:val="24"/>
          <w:rtl w:val="0"/>
        </w:rPr>
        <w:t xml:space="preserve">но не могу не спросить, это Мантия невидимости?</w:t>
      </w: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моментально превратился в кого-то, кто никогда не слышал про Мантию невидимости и кто был в точности так же умён, </w:t>
      </w:r>
      <w:r w:rsidDel="00000000" w:rsidR="00000000" w:rsidRPr="00000000">
        <w:rPr>
          <w:rFonts w:ascii="Times New Roman" w:cs="Times New Roman" w:eastAsia="Times New Roman" w:hAnsi="Times New Roman"/>
          <w:sz w:val="24"/>
          <w:szCs w:val="24"/>
          <w:rtl w:val="0"/>
        </w:rPr>
        <w:t xml:space="preserve">как, по мнению Гарри, думал о нём Северус.</w:t>
      </w: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Вполне возможно, — ответил Гарри</w:t>
      </w:r>
      <w:ins w:author="Alaric Lightin" w:id="11" w:date="2019-03-27T15:20:15Z">
        <w:r w:rsidDel="00000000" w:rsidR="00000000" w:rsidRPr="00000000">
          <w:rPr>
            <w:rFonts w:ascii="Times New Roman" w:cs="Times New Roman" w:eastAsia="Times New Roman" w:hAnsi="Times New Roman"/>
            <w:sz w:val="24"/>
            <w:szCs w:val="24"/>
            <w:rtl w:val="0"/>
          </w:rPr>
          <w:t xml:space="preserve">.</w:t>
        </w:r>
      </w:ins>
      <w:del w:author="Alaric Lightin" w:id="11" w:date="2019-03-27T15:20:15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Полагаю, вы понимаете, что из этого следует?</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снисходительно хмыкнул.</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Понятия не имеете </w:t>
      </w:r>
      <w:r w:rsidDel="00000000" w:rsidR="00000000" w:rsidRPr="00000000">
        <w:rPr>
          <w:rFonts w:ascii="Times New Roman" w:cs="Times New Roman" w:eastAsia="Times New Roman" w:hAnsi="Times New Roman"/>
          <w:sz w:val="24"/>
          <w:szCs w:val="24"/>
          <w:rtl w:val="0"/>
        </w:rPr>
        <w:t xml:space="preserve">о чём </w:t>
      </w:r>
      <w:r w:rsidDel="00000000" w:rsidR="00000000" w:rsidRPr="00000000">
        <w:rPr>
          <w:rFonts w:ascii="Times New Roman" w:cs="Times New Roman" w:eastAsia="Times New Roman" w:hAnsi="Times New Roman"/>
          <w:sz w:val="24"/>
          <w:szCs w:val="24"/>
          <w:rtl w:val="0"/>
        </w:rPr>
        <w:t xml:space="preserve">речь, верно, Поттер? Довольно неуклюжая попытка узнать больше.</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(Однажды во время совместного ужина профессор Квиррелл отметил, что при обсуждении опасных тем Гарри лучше придумать что-нибудь получше его обычного приёма с непроницаемым лицом, и рассказал про обман первого уровня, второго и так далее. Таким образом, или Северус представлял себе Гарри как игрока первого уровня, что ставило самого Северуса на второй уровень, и тогда трёхуровневый </w:t>
      </w:r>
      <w:r w:rsidDel="00000000" w:rsidR="00000000" w:rsidRPr="00000000">
        <w:rPr>
          <w:rFonts w:ascii="Times New Roman" w:cs="Times New Roman" w:eastAsia="Times New Roman" w:hAnsi="Times New Roman"/>
          <w:sz w:val="24"/>
          <w:szCs w:val="24"/>
          <w:rtl w:val="0"/>
        </w:rPr>
        <w:t xml:space="preserve">ход </w:t>
      </w:r>
      <w:r w:rsidDel="00000000" w:rsidR="00000000" w:rsidRPr="00000000">
        <w:rPr>
          <w:rFonts w:ascii="Times New Roman" w:cs="Times New Roman" w:eastAsia="Times New Roman" w:hAnsi="Times New Roman"/>
          <w:sz w:val="24"/>
          <w:szCs w:val="24"/>
          <w:rtl w:val="0"/>
        </w:rPr>
        <w:t xml:space="preserve">Гарри был успешен. Или Северус был игроком четвёртого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уровня и хотел, чтобы Гарри думал, что обман </w:t>
      </w:r>
      <w:r w:rsidDel="00000000" w:rsidR="00000000" w:rsidRPr="00000000">
        <w:rPr>
          <w:rFonts w:ascii="Times New Roman" w:cs="Times New Roman" w:eastAsia="Times New Roman" w:hAnsi="Times New Roman"/>
          <w:sz w:val="24"/>
          <w:szCs w:val="24"/>
          <w:rtl w:val="0"/>
        </w:rPr>
        <w:t xml:space="preserve">прошёл</w:t>
      </w:r>
      <w:r w:rsidDel="00000000" w:rsidR="00000000" w:rsidRPr="00000000">
        <w:rPr>
          <w:rFonts w:ascii="Times New Roman" w:cs="Times New Roman" w:eastAsia="Times New Roman" w:hAnsi="Times New Roman"/>
          <w:sz w:val="24"/>
          <w:szCs w:val="24"/>
          <w:rtl w:val="0"/>
        </w:rPr>
        <w:t xml:space="preserve">. В тот раз Гарри, улыбаясь, спросил Квиррелла, на каком уровне  играет он</w:t>
      </w:r>
      <w:r w:rsidDel="00000000" w:rsidR="00000000" w:rsidRPr="00000000">
        <w:rPr>
          <w:rFonts w:ascii="Times New Roman" w:cs="Times New Roman" w:eastAsia="Times New Roman" w:hAnsi="Times New Roman"/>
          <w:sz w:val="24"/>
          <w:szCs w:val="24"/>
          <w:rtl w:val="0"/>
        </w:rPr>
        <w:t xml:space="preserve"> сам</w:t>
      </w:r>
      <w:r w:rsidDel="00000000" w:rsidR="00000000" w:rsidRPr="00000000">
        <w:rPr>
          <w:rFonts w:ascii="Times New Roman" w:cs="Times New Roman" w:eastAsia="Times New Roman" w:hAnsi="Times New Roman"/>
          <w:sz w:val="24"/>
          <w:szCs w:val="24"/>
          <w:rtl w:val="0"/>
        </w:rPr>
        <w:t xml:space="preserve">, и профессор, тоже с улыбкой, ответил: «На один уровень выше, чем вы».)</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Значит, вы наблюдали всё это время, — произнёс Гарри. — «</w:t>
      </w:r>
      <w:r w:rsidDel="00000000" w:rsidR="00000000" w:rsidRPr="00000000">
        <w:rPr>
          <w:rFonts w:ascii="Times New Roman" w:cs="Times New Roman" w:eastAsia="Times New Roman" w:hAnsi="Times New Roman"/>
          <w:sz w:val="24"/>
          <w:szCs w:val="24"/>
          <w:rtl w:val="0"/>
        </w:rPr>
        <w:t xml:space="preserve">Разнаваждение», вроде бы это так называется.</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Сдержанная улыбка.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Было бы глупо с моей стороны допустить для вас хоть малейший риск.</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вы хотели узнать результат своей проверки из первых рук, — отметил Гарри. — Итак, похож ли я на своего отца?</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Странное печальное выражение, казавшееся инородным, появилось на лице Снейпа:</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бы сказал, Гарри Поттер, что вы скорее напоминаете...</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вдруг остановился.</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пристально посмотрел</w:t>
      </w:r>
      <w:r w:rsidDel="00000000" w:rsidR="00000000" w:rsidRPr="00000000">
        <w:rPr>
          <w:rFonts w:ascii="Times New Roman" w:cs="Times New Roman" w:eastAsia="Times New Roman" w:hAnsi="Times New Roman"/>
          <w:sz w:val="24"/>
          <w:szCs w:val="24"/>
          <w:rtl w:val="0"/>
        </w:rPr>
        <w:t xml:space="preserve"> на Гарри.</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Лестрейндж назвал вас сыном грязнокровки, — медленно произн</w:t>
      </w:r>
      <w:del w:author="Alaric Lightin" w:id="12" w:date="2019-03-27T15:20:39Z">
        <w:r w:rsidDel="00000000" w:rsidR="00000000" w:rsidRPr="00000000">
          <w:rPr>
            <w:rFonts w:ascii="Times New Roman" w:cs="Times New Roman" w:eastAsia="Times New Roman" w:hAnsi="Times New Roman"/>
            <w:sz w:val="24"/>
            <w:szCs w:val="24"/>
            <w:rtl w:val="0"/>
          </w:rPr>
          <w:delText xml:space="preserve">е</w:delText>
        </w:r>
      </w:del>
      <w:ins w:author="Alaric Lightin" w:id="12" w:date="2019-03-27T15:20:39Z">
        <w:r w:rsidDel="00000000" w:rsidR="00000000" w:rsidRPr="00000000">
          <w:rPr>
            <w:rFonts w:ascii="Times New Roman" w:cs="Times New Roman" w:eastAsia="Times New Roman" w:hAnsi="Times New Roman"/>
            <w:sz w:val="24"/>
            <w:szCs w:val="24"/>
            <w:rtl w:val="0"/>
          </w:rPr>
          <w:t xml:space="preserve">ё</w:t>
        </w:r>
      </w:ins>
      <w:r w:rsidDel="00000000" w:rsidR="00000000" w:rsidRPr="00000000">
        <w:rPr>
          <w:rFonts w:ascii="Times New Roman" w:cs="Times New Roman" w:eastAsia="Times New Roman" w:hAnsi="Times New Roman"/>
          <w:sz w:val="24"/>
          <w:szCs w:val="24"/>
          <w:rtl w:val="0"/>
        </w:rPr>
        <w:t xml:space="preserve">с Северус. — Мне показалось, это вас не </w:t>
      </w:r>
      <w:r w:rsidDel="00000000" w:rsidR="00000000" w:rsidRPr="00000000">
        <w:rPr>
          <w:rFonts w:ascii="Times New Roman" w:cs="Times New Roman" w:eastAsia="Times New Roman" w:hAnsi="Times New Roman"/>
          <w:sz w:val="24"/>
          <w:szCs w:val="24"/>
          <w:rtl w:val="0"/>
        </w:rPr>
        <w:t xml:space="preserve">сильно</w:t>
      </w:r>
      <w:r w:rsidDel="00000000" w:rsidR="00000000" w:rsidRPr="00000000">
        <w:rPr>
          <w:rFonts w:ascii="Times New Roman" w:cs="Times New Roman" w:eastAsia="Times New Roman" w:hAnsi="Times New Roman"/>
          <w:sz w:val="24"/>
          <w:szCs w:val="24"/>
          <w:rtl w:val="0"/>
        </w:rPr>
        <w:t xml:space="preserve"> задело.</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нахмурил брови.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Учитывая обстоятельства, нет.</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только что помогли ему, — сказал Северус, не отводя взгляд от Гарри. — А он бросил эти слова вам в лицо. Конечно, вы не сможете просто так простить подобное обращение.</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только что прошёл через довольно </w:t>
      </w:r>
      <w:r w:rsidDel="00000000" w:rsidR="00000000" w:rsidRPr="00000000">
        <w:rPr>
          <w:rFonts w:ascii="Times New Roman" w:cs="Times New Roman" w:eastAsia="Times New Roman" w:hAnsi="Times New Roman"/>
          <w:sz w:val="24"/>
          <w:szCs w:val="24"/>
          <w:rtl w:val="0"/>
        </w:rPr>
        <w:t xml:space="preserve">неприятное испытани</w:t>
      </w:r>
      <w:r w:rsidDel="00000000" w:rsidR="00000000" w:rsidRPr="00000000">
        <w:rPr>
          <w:rFonts w:ascii="Times New Roman" w:cs="Times New Roman" w:eastAsia="Times New Roman" w:hAnsi="Times New Roman"/>
          <w:sz w:val="24"/>
          <w:szCs w:val="24"/>
          <w:rtl w:val="0"/>
        </w:rPr>
        <w:t xml:space="preserve">е, — ответил Гарри. — И </w:t>
      </w:r>
      <w:r w:rsidDel="00000000" w:rsidR="00000000" w:rsidRPr="00000000">
        <w:rPr>
          <w:rFonts w:ascii="Times New Roman" w:cs="Times New Roman" w:eastAsia="Times New Roman" w:hAnsi="Times New Roman"/>
          <w:sz w:val="24"/>
          <w:szCs w:val="24"/>
          <w:rtl w:val="0"/>
        </w:rPr>
        <w:t xml:space="preserve">сомнительно, чтобы то, что его спас первокурсник, пошло на пользу его гордости.</w:t>
      </w: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вам легко простить, — продолжил Северус, его голос звучал странно, — потому что Лестрейндж ничего для вас не значит. Просто какой-то незнакомый слизеринец. Если бы он был вам </w:t>
      </w:r>
      <w:r w:rsidDel="00000000" w:rsidR="00000000" w:rsidRPr="00000000">
        <w:rPr>
          <w:rFonts w:ascii="Times New Roman" w:cs="Times New Roman" w:eastAsia="Times New Roman" w:hAnsi="Times New Roman"/>
          <w:sz w:val="24"/>
          <w:szCs w:val="24"/>
          <w:rtl w:val="0"/>
        </w:rPr>
        <w:t xml:space="preserve">другом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возможно, его слова задели бы вас сильнее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бы он был другом, — ответил Гарри, — у меня было бы ещё больше причин простить его.</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Молчание длилось долго. Гарри не мог сказать, откуда и почему, но он чувствовал, как воздух вокруг наполнился ужасным давлением, как будто его захлестнуло водой, которая продолжала подниматься всё выше и выше.</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Северус улыбнулся, внезапно расслабившись, и всё давление исчезло.</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человек, который очень легко прощает, — сказал Северус, всё ещё улыбаясь. — Полагаю, вы научились этому у вашего приёмного отца, Майкла Веррес-Эванса.</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Скорее, это была папина коллекция научной фантастики и фэнтези, — заметил Гарри. — Что-то вроде моего пятого родителя. Я прожил жизни всех персонажей из моих книг, и вся их мудрость звучит в моей голове. Мне кажется, где-то среди них был герой, похожий на Лесата, хоть я и не могу сказать, кто именно. Мне было нетрудно представить себя на его месте. И книги подсказали мне, как поступить. Хорошие парни умеют прощать.</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издал короткий удивлённый смешок.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Боюсь, я не слишком много знаю о том, как поступают хорошие парни.</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взглянул на него. </w:t>
      </w:r>
      <w:r w:rsidDel="00000000" w:rsidR="00000000" w:rsidRPr="00000000">
        <w:rPr>
          <w:rFonts w:ascii="Times New Roman" w:cs="Times New Roman" w:eastAsia="Times New Roman" w:hAnsi="Times New Roman"/>
          <w:sz w:val="24"/>
          <w:szCs w:val="24"/>
          <w:rtl w:val="0"/>
        </w:rPr>
        <w:t xml:space="preserve">Было печально услышать подобное признание. </w:t>
      </w: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хотите, я могу одолжить вам несколько книг про хороших парней.</w:t>
      </w: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бы хотелось спросить вашего совета, — </w:t>
      </w:r>
      <w:r w:rsidDel="00000000" w:rsidR="00000000" w:rsidRPr="00000000">
        <w:rPr>
          <w:rFonts w:ascii="Times New Roman" w:cs="Times New Roman" w:eastAsia="Times New Roman" w:hAnsi="Times New Roman"/>
          <w:sz w:val="24"/>
          <w:szCs w:val="24"/>
          <w:rtl w:val="0"/>
        </w:rPr>
        <w:t xml:space="preserve">произнёс Северус уже обычным тоном</w:t>
      </w:r>
      <w:r w:rsidDel="00000000" w:rsidR="00000000" w:rsidRPr="00000000">
        <w:rPr>
          <w:rFonts w:ascii="Times New Roman" w:cs="Times New Roman" w:eastAsia="Times New Roman" w:hAnsi="Times New Roman"/>
          <w:sz w:val="24"/>
          <w:szCs w:val="24"/>
          <w:rtl w:val="0"/>
        </w:rPr>
        <w:t xml:space="preserve">. — Я знаю ещё одного пятикурсника из Слизерина, которого обижали гриффиндорцы. Он добивался расположения красивой маглорождённой девушки, которая однажды увидела, как его мучают, и попыталась спасти от хулиганов. Он назвал её грязнокровкой, и это был конец их отношений. Он извинялся много раз, но она так и не простила его. </w:t>
      </w:r>
      <w:r w:rsidDel="00000000" w:rsidR="00000000" w:rsidRPr="00000000">
        <w:rPr>
          <w:rFonts w:ascii="Times New Roman" w:cs="Times New Roman" w:eastAsia="Times New Roman" w:hAnsi="Times New Roman"/>
          <w:sz w:val="24"/>
          <w:szCs w:val="24"/>
          <w:rtl w:val="0"/>
        </w:rPr>
        <w:t xml:space="preserve">Как вы думаете</w:t>
      </w:r>
      <w:r w:rsidDel="00000000" w:rsidR="00000000" w:rsidRPr="00000000">
        <w:rPr>
          <w:rFonts w:ascii="Times New Roman" w:cs="Times New Roman" w:eastAsia="Times New Roman" w:hAnsi="Times New Roman"/>
          <w:sz w:val="24"/>
          <w:szCs w:val="24"/>
          <w:rtl w:val="0"/>
        </w:rPr>
        <w:t xml:space="preserve">, что он мог бы сказать или сделать, чтобы заслужить прощение, подобное тому, что вы дали Лестрейнджу?</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Э-э-э, — выдавил Гарри, — основываясь лишь на этой информации, </w:t>
      </w:r>
      <w:r w:rsidDel="00000000" w:rsidR="00000000" w:rsidRPr="00000000">
        <w:rPr>
          <w:rFonts w:ascii="Times New Roman" w:cs="Times New Roman" w:eastAsia="Times New Roman" w:hAnsi="Times New Roman"/>
          <w:sz w:val="24"/>
          <w:szCs w:val="24"/>
          <w:rtl w:val="0"/>
        </w:rPr>
        <w:t xml:space="preserve">я не думаю, что проблема была только в нём</w:t>
      </w:r>
      <w:r w:rsidDel="00000000" w:rsidR="00000000" w:rsidRPr="00000000">
        <w:rPr>
          <w:rFonts w:ascii="Times New Roman" w:cs="Times New Roman" w:eastAsia="Times New Roman" w:hAnsi="Times New Roman"/>
          <w:sz w:val="24"/>
          <w:szCs w:val="24"/>
          <w:rtl w:val="0"/>
        </w:rPr>
        <w:t xml:space="preserve">. Я бы посоветовал ему не встречаться с девушкой, настолько неспособной к прощению. Допустим, они поженились, можете ли вы представить жизнь в такой семье?</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Возникла пауза.</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ведь она умела прощать, — удивился Северус, — иначе почему впоследствии она стала девушкой того хулигана? Скажите мне, почему она простила хулигана, а не того, кто был обижен?</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пожал плечами.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Навскидку, потому, что хулиган сильно ранил кого-то другого, а обиженный хоть и слегка, но ранил её</w:t>
      </w:r>
      <w:r w:rsidDel="00000000" w:rsidR="00000000" w:rsidRPr="00000000">
        <w:rPr>
          <w:rFonts w:ascii="Times New Roman" w:cs="Times New Roman" w:eastAsia="Times New Roman" w:hAnsi="Times New Roman"/>
          <w:sz w:val="24"/>
          <w:szCs w:val="24"/>
          <w:rtl w:val="0"/>
        </w:rPr>
        <w:t xml:space="preserve"> саму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 общем, по какой-то причине для неё это оказалось гораздо менее простительным. Впрочем, стоит ли копать слишком глубоко? Был ли хулиган красив? Или богат?</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Возникла очередная пауза.</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по обоим пунктам, — ответил Снейп.</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вот и ответ, — кивнул Гарри. — Я никогда не учился в старших классах, но мои книги говорят о существовании определённого сорта юных девушек, которые будут в ярости от единственной обиды, полученной от бедного невзрачного паренька, но которые могут найти место в своём сердце для прощения богатого и красивого хулигана. </w:t>
      </w:r>
      <w:r w:rsidDel="00000000" w:rsidR="00000000" w:rsidRPr="00000000">
        <w:rPr>
          <w:rFonts w:ascii="Times New Roman" w:cs="Times New Roman" w:eastAsia="Times New Roman" w:hAnsi="Times New Roman"/>
          <w:sz w:val="24"/>
          <w:szCs w:val="24"/>
          <w:rtl w:val="0"/>
        </w:rPr>
        <w:t xml:space="preserve">Другими</w:t>
      </w:r>
      <w:r w:rsidDel="00000000" w:rsidR="00000000" w:rsidRPr="00000000">
        <w:rPr>
          <w:rFonts w:ascii="Times New Roman" w:cs="Times New Roman" w:eastAsia="Times New Roman" w:hAnsi="Times New Roman"/>
          <w:sz w:val="24"/>
          <w:szCs w:val="24"/>
          <w:rtl w:val="0"/>
        </w:rPr>
        <w:t xml:space="preserve"> словами, она была </w:t>
      </w:r>
      <w:r w:rsidDel="00000000" w:rsidR="00000000" w:rsidRPr="00000000">
        <w:rPr>
          <w:rFonts w:ascii="Times New Roman" w:cs="Times New Roman" w:eastAsia="Times New Roman" w:hAnsi="Times New Roman"/>
          <w:sz w:val="24"/>
          <w:szCs w:val="24"/>
          <w:rtl w:val="0"/>
        </w:rPr>
        <w:t xml:space="preserve">поверхностной</w:t>
      </w:r>
      <w:r w:rsidDel="00000000" w:rsidR="00000000" w:rsidRPr="00000000">
        <w:rPr>
          <w:rFonts w:ascii="Times New Roman" w:cs="Times New Roman" w:eastAsia="Times New Roman" w:hAnsi="Times New Roman"/>
          <w:sz w:val="24"/>
          <w:szCs w:val="24"/>
          <w:rtl w:val="0"/>
        </w:rPr>
        <w:t xml:space="preserve">. Передайте ему, кто бы он ни был, что она не стоит его. Ему нужно преодолеть это чувство и двигаться дальше, встречаясь с девушками, которые </w:t>
      </w:r>
      <w:r w:rsidDel="00000000" w:rsidR="00000000" w:rsidRPr="00000000">
        <w:rPr>
          <w:rFonts w:ascii="Times New Roman" w:cs="Times New Roman" w:eastAsia="Times New Roman" w:hAnsi="Times New Roman"/>
          <w:sz w:val="24"/>
          <w:szCs w:val="24"/>
          <w:rtl w:val="0"/>
        </w:rPr>
        <w:t xml:space="preserve">не столь прелестны, сколь содержательны.</w:t>
      </w: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сверлил Гарри взглядом, его глаза сверкнули. Улыбка погасла, и хотя лицо Снейпа дёрнулось, ему так и не удалось её вернуть.</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забеспокоился.</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Э-э-э, не то чтобы у меня самого был опыт в этой области, по очевидным причинам, но я думаю, что мудрый советчик из моих книг сказал бы именно так.</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Снова молчание и снова сверкание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глаз.</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Возможно, это подходящий момент для смены темы.</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я прошёл вашу проверку? — спросил Гарри.</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Думаю, — промолвил Северус, — между нами более не состоится разговоров, Поттер, и с вашей стороны будет чрезвычайно мудро никогда не касаться сегодняшней темы.</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моргнул.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могли бы вы сказать, что я сделал не так?</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оскорбили меня, — сообщил Северус, — и я больше не доверяю вашим познаниям.</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Застигнутый </w:t>
      </w:r>
      <w:r w:rsidDel="00000000" w:rsidR="00000000" w:rsidRPr="00000000">
        <w:rPr>
          <w:rFonts w:ascii="Times New Roman" w:cs="Times New Roman" w:eastAsia="Times New Roman" w:hAnsi="Times New Roman"/>
          <w:sz w:val="24"/>
          <w:szCs w:val="24"/>
          <w:rtl w:val="0"/>
        </w:rPr>
        <w:t xml:space="preserve">врасплох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не отводил глаз от Снейпа.</w:t>
      </w: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вы дали мне совет из лучших побуждений, — продолжил Северус, — потому и я дам вам искренний совет.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Его голос был почти абсолютно ровным. Как струна, несмотря на огромную тяжесть, подвешенную к её середине, натянутая ровно благодаря миллиону тонн веса, приложенного к её концам.</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Сегодня вы </w:t>
      </w:r>
      <w:r w:rsidDel="00000000" w:rsidR="00000000" w:rsidRPr="00000000">
        <w:rPr>
          <w:rFonts w:ascii="Times New Roman" w:cs="Times New Roman" w:eastAsia="Times New Roman" w:hAnsi="Times New Roman"/>
          <w:sz w:val="24"/>
          <w:szCs w:val="24"/>
          <w:rtl w:val="0"/>
        </w:rPr>
        <w:t xml:space="preserve">чуть не умерли</w:t>
      </w:r>
      <w:r w:rsidDel="00000000" w:rsidR="00000000" w:rsidRPr="00000000">
        <w:rPr>
          <w:rFonts w:ascii="Times New Roman" w:cs="Times New Roman" w:eastAsia="Times New Roman" w:hAnsi="Times New Roman"/>
          <w:sz w:val="24"/>
          <w:szCs w:val="24"/>
          <w:rtl w:val="0"/>
        </w:rPr>
        <w:t xml:space="preserve">, Поттер. В будущем никогда не спешите делиться своей мудростью, пока не будете точно понимать, о чём говорит ваш собеседник.</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Разум Гарри наконец-то уловил связь.</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 это вы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заткнул свой рот, когда «чуть не умерли» дошло до него. На две секунды позже, чем нужно.</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ответил Северус, — 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ужасное давление вновь захлестнуло комнату, как будто они оказались на дне океана.</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мог дышать.</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Проиграй. Сейчас же.</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знал, — прошептал Гарри, — Прос...</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оборвал Северус.</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стоял в тишине, его разум судорожно искал варианты. К сожалению, </w:t>
      </w:r>
      <w:r w:rsidDel="00000000" w:rsidR="00000000" w:rsidRPr="00000000">
        <w:rPr>
          <w:rFonts w:ascii="Times New Roman" w:cs="Times New Roman" w:eastAsia="Times New Roman" w:hAnsi="Times New Roman"/>
          <w:sz w:val="24"/>
          <w:szCs w:val="24"/>
          <w:rtl w:val="0"/>
        </w:rPr>
        <w:t xml:space="preserve">Северус стоял между ним и окном, падение из которого не убьёт никакого волшебника.</w:t>
      </w:r>
      <w:r w:rsidDel="00000000" w:rsidR="00000000" w:rsidRPr="00000000">
        <w:rPr>
          <w:rtl w:val="0"/>
        </w:rPr>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Ваши книги предали вас, Поттер, — промолвил Северус, тем же голосом, ровно натянутым чудовищной тяжестью. — Они </w:t>
      </w:r>
      <w:r w:rsidDel="00000000" w:rsidR="00000000" w:rsidRPr="00000000">
        <w:rPr>
          <w:rFonts w:ascii="Times New Roman" w:cs="Times New Roman" w:eastAsia="Times New Roman" w:hAnsi="Times New Roman"/>
          <w:sz w:val="24"/>
          <w:szCs w:val="24"/>
          <w:rtl w:val="0"/>
        </w:rPr>
        <w:t xml:space="preserve">не сообщили вам кое-что очень важное.</w:t>
      </w:r>
      <w:r w:rsidDel="00000000" w:rsidR="00000000" w:rsidRPr="00000000">
        <w:rPr>
          <w:rFonts w:ascii="Times New Roman" w:cs="Times New Roman" w:eastAsia="Times New Roman" w:hAnsi="Times New Roman"/>
          <w:sz w:val="24"/>
          <w:szCs w:val="24"/>
          <w:rtl w:val="0"/>
        </w:rPr>
        <w:t xml:space="preserve"> Из книг невозможно научиться тому, что значит потерять любимого человека. Это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просто невозможно понять, не пережив самому.</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Мой отец, — прошептал Гарри. Это была его лучшая догадка, единственное, что могло его спасти. — Мой отец пытался защитить вас от хулиганов.</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Жуткая улыбка растянула лицо Северуса, и он двинулся к Гарри.</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нему и мимо него.</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 свидания, Поттер, — обронил Северус, не оглядываясь. — </w:t>
      </w:r>
      <w:r w:rsidDel="00000000" w:rsidR="00000000" w:rsidRPr="00000000">
        <w:rPr>
          <w:rFonts w:ascii="Times New Roman" w:cs="Times New Roman" w:eastAsia="Times New Roman" w:hAnsi="Times New Roman"/>
          <w:sz w:val="24"/>
          <w:szCs w:val="24"/>
          <w:rtl w:val="0"/>
        </w:rPr>
        <w:t xml:space="preserve">Отныне мы мало что можем сказать друг другу.</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Рядом с углом коридора он остановился и, не поворачиваясь, сказал последнюю фразу.</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Ваш отец был тем хулиганом, а что ваша мать находила в нём, я никак не мог понять до сегодняшнего дня.</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ушёл.</w:t>
      </w:r>
      <w:r w:rsidDel="00000000" w:rsidR="00000000" w:rsidRPr="00000000">
        <w:rPr>
          <w:rtl w:val="0"/>
        </w:rPr>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повернулся и подошёл к окну. Его дрожащие руки легли на карниз.</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Никогда не давай мудрых советов, пока не будешь точно понимать, о чём говорит твой собеседник. Понял.</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Какое-то время Гарри глазел на облака и на лёгкую морось. Окно выходило на восточную сторону, был день, и даже если бы солнце виднелось через облака, Гарри не смог бы его увидеть.</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Его руки перестали дрожать, но грудь всё равно будто сжимали металлические обручи.</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Значит, его отец был хулиганом.</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его мать была поверхностной.</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Возможно, они переросли это. Хорошие люди, вроде профессора МакГонагалл, похоже, высоко их ценили и,</w:t>
      </w:r>
      <w:r w:rsidDel="00000000" w:rsidR="00000000" w:rsidRPr="00000000">
        <w:rPr>
          <w:rFonts w:ascii="Times New Roman" w:cs="Times New Roman" w:eastAsia="Times New Roman" w:hAnsi="Times New Roman"/>
          <w:sz w:val="24"/>
          <w:szCs w:val="24"/>
          <w:rtl w:val="0"/>
        </w:rPr>
        <w:t xml:space="preserve"> наверное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только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из-за их героической жертвы.</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Конечно, это было слабым утешением для одиннадцатилетнего мальчика, который вскоре превратится в подростка и уже задумывается, каким именно подростком он может стать.</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 </w:t>
      </w:r>
      <w:r w:rsidDel="00000000" w:rsidR="00000000" w:rsidRPr="00000000">
        <w:rPr>
          <w:rFonts w:ascii="Times New Roman" w:cs="Times New Roman" w:eastAsia="Times New Roman" w:hAnsi="Times New Roman"/>
          <w:sz w:val="24"/>
          <w:szCs w:val="24"/>
          <w:rtl w:val="0"/>
        </w:rPr>
        <w:t xml:space="preserve">ужасно.</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 печально.</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Какая у Гарри отвратительная жизнь.</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Узнав, что его биологические родители не были совершенны, пожалуй, он </w:t>
      </w:r>
      <w:r w:rsidDel="00000000" w:rsidR="00000000" w:rsidRPr="00000000">
        <w:rPr>
          <w:rFonts w:ascii="Times New Roman" w:cs="Times New Roman" w:eastAsia="Times New Roman" w:hAnsi="Times New Roman"/>
          <w:sz w:val="24"/>
          <w:szCs w:val="24"/>
          <w:rtl w:val="0"/>
        </w:rPr>
        <w:t xml:space="preserve">имеет право </w:t>
      </w:r>
      <w:r w:rsidDel="00000000" w:rsidR="00000000" w:rsidRPr="00000000">
        <w:rPr>
          <w:rFonts w:ascii="Times New Roman" w:cs="Times New Roman" w:eastAsia="Times New Roman" w:hAnsi="Times New Roman"/>
          <w:sz w:val="24"/>
          <w:szCs w:val="24"/>
          <w:rtl w:val="0"/>
        </w:rPr>
        <w:t xml:space="preserve">похандрить, жалея самого себя.</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Возможно, ему стоит пожаловаться Лесату Лестрейнджу.</w:t>
      </w: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читал про дементоров. Холод, тьма и страх окружали их, они высасывали все счастливые мысли, и в этой пустоте оставались лишь худшие воспоминания.</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мог вообразить себя на месте Лесата, знающего, что его родители проведут в Азкабане всю жизнь, </w:t>
      </w:r>
      <w:r w:rsidDel="00000000" w:rsidR="00000000" w:rsidRPr="00000000">
        <w:rPr>
          <w:rFonts w:ascii="Times New Roman" w:cs="Times New Roman" w:eastAsia="Times New Roman" w:hAnsi="Times New Roman"/>
          <w:sz w:val="24"/>
          <w:szCs w:val="24"/>
          <w:rtl w:val="0"/>
        </w:rPr>
        <w:t xml:space="preserve">там</w:t>
      </w:r>
      <w:r w:rsidDel="00000000" w:rsidR="00000000" w:rsidRPr="00000000">
        <w:rPr>
          <w:rFonts w:ascii="Times New Roman" w:cs="Times New Roman" w:eastAsia="Times New Roman" w:hAnsi="Times New Roman"/>
          <w:sz w:val="24"/>
          <w:szCs w:val="24"/>
          <w:rtl w:val="0"/>
        </w:rPr>
        <w:t xml:space="preserve">, откуда никому не удавалось сбежать.</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Наверное, и Лесат представляет себя на месте матери, в холоде, тьме и страхе, наедине со своими худшими воспоминаниями, даже во сне, каждую секунду каждого дня.</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мгновенье Гарри представил своих маму и папу в Азкабане, окружённых дементорами, высасывающими их жизни, вытягивающими счастливые воспоминания об их любви к нему. Только на мгновенье, прежде чем воображение выбило предохранитель и вызвало экстренное выключение системы, попросив больше никогда не воображать такое.</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Правильно ли так поступать с кем-либо, пусть даже со вторым злейшим человеком в мире?</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Нет, — </w:t>
      </w:r>
      <w:r w:rsidDel="00000000" w:rsidR="00000000" w:rsidRPr="00000000">
        <w:rPr>
          <w:rFonts w:ascii="Times New Roman" w:cs="Times New Roman" w:eastAsia="Times New Roman" w:hAnsi="Times New Roman"/>
          <w:sz w:val="24"/>
          <w:szCs w:val="24"/>
          <w:rtl w:val="0"/>
        </w:rPr>
        <w:t xml:space="preserve">отозвалась мудрость книг Гарри, — </w:t>
      </w:r>
      <w:r w:rsidDel="00000000" w:rsidR="00000000" w:rsidRPr="00000000">
        <w:rPr>
          <w:rFonts w:ascii="Times New Roman" w:cs="Times New Roman" w:eastAsia="Times New Roman" w:hAnsi="Times New Roman"/>
          <w:i w:val="1"/>
          <w:sz w:val="24"/>
          <w:szCs w:val="24"/>
          <w:rtl w:val="0"/>
        </w:rPr>
        <w:t xml:space="preserve">только если нет другого выхода, любого другого выхода</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если система правосудия в мире волшебников не была столь же совершенна, как их тюрьмы (принимая во внимание всё, что было известно Гарри, это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казалось довольно маловероятным) — где-то в Азкабане находился совершенно невиновный человек и, возможно, не один.</w:t>
      </w:r>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горле у Гарри засаднило, в глазах появилась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влага, он захотел телепортировать всех узников Азкабана куда-нибудь в безопасное место и вызвать с неба огонь, чтобы стереть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ужасное место с лица земли. Но он не </w:t>
      </w:r>
      <w:r w:rsidDel="00000000" w:rsidR="00000000" w:rsidRPr="00000000">
        <w:rPr>
          <w:rFonts w:ascii="Times New Roman" w:cs="Times New Roman" w:eastAsia="Times New Roman" w:hAnsi="Times New Roman"/>
          <w:sz w:val="24"/>
          <w:szCs w:val="24"/>
          <w:rtl w:val="0"/>
        </w:rPr>
        <w:t xml:space="preserve">мог</w:t>
      </w:r>
      <w:r w:rsidDel="00000000" w:rsidR="00000000" w:rsidRPr="00000000">
        <w:rPr>
          <w:rFonts w:ascii="Times New Roman" w:cs="Times New Roman" w:eastAsia="Times New Roman" w:hAnsi="Times New Roman"/>
          <w:sz w:val="24"/>
          <w:szCs w:val="24"/>
          <w:rtl w:val="0"/>
        </w:rPr>
        <w:t xml:space="preserve">, потому что не был богом.</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И Гарри вспомнил слова, сказанные Квирреллом под звёздным небом: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Иногда, когда мне становится особенно ненавистен этот испорченный мир, я задаюсь вопросом: может, где-то там, вдали, есть более подходящее для меня место? Но звёзды так далеки... И какие бы сны я увидел, если бы спал так долго?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Сейчас</w:t>
      </w:r>
      <w:r w:rsidDel="00000000" w:rsidR="00000000" w:rsidRPr="00000000">
        <w:rPr>
          <w:rFonts w:ascii="Times New Roman" w:cs="Times New Roman" w:eastAsia="Times New Roman" w:hAnsi="Times New Roman"/>
          <w:sz w:val="24"/>
          <w:szCs w:val="24"/>
          <w:rtl w:val="0"/>
        </w:rPr>
        <w:t xml:space="preserve"> этот испорченный мир казался особенно ненавистным.</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Гарри так и не мог до конца понять слова профессора, словно то был голос пришельца или Искусcтвенного Интеллекта, кого-то, кто был устроен настолько по-другому, что мозг Гарри невозможно было заставить работать в таком режиме.</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Нельзя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покидат</w:t>
      </w:r>
      <w:r w:rsidDel="00000000" w:rsidR="00000000" w:rsidRPr="00000000">
        <w:rPr>
          <w:rFonts w:ascii="Times New Roman" w:cs="Times New Roman" w:eastAsia="Times New Roman" w:hAnsi="Times New Roman"/>
          <w:sz w:val="24"/>
          <w:szCs w:val="24"/>
          <w:rtl w:val="0"/>
        </w:rPr>
        <w:t xml:space="preserve">ь родную планету, пока на ней есть такое место, как Азкабан.</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Нужно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остаться и принять бой.</w:t>
      </w:r>
      <w:r w:rsidDel="00000000" w:rsidR="00000000" w:rsidRPr="00000000">
        <w:rPr>
          <w:rtl w:val="0"/>
        </w:rPr>
      </w:r>
    </w:p>
    <w:sectPr>
      <w:pgSz w:h="16838" w:w="11906"/>
      <w:pgMar w:bottom="566.9291338582677" w:top="566.9291338582677" w:left="566.9291338582677" w:right="566.929133858267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48"/>
      <w:szCs w:val="48"/>
    </w:rPr>
  </w:style>
  <w:style w:type="paragraph" w:styleId="Heading2">
    <w:name w:val="heading 2"/>
    <w:basedOn w:val="Normal"/>
    <w:next w:val="Normal"/>
    <w:pPr>
      <w:spacing w:line="24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80" w:before="280" w:lineRule="auto"/>
    </w:pPr>
    <w:rPr>
      <w:b w:val="1"/>
      <w:sz w:val="28"/>
      <w:szCs w:val="28"/>
    </w:rPr>
  </w:style>
  <w:style w:type="paragraph" w:styleId="Heading4">
    <w:name w:val="heading 4"/>
    <w:basedOn w:val="Normal"/>
    <w:next w:val="Normal"/>
    <w:pPr>
      <w:keepNext w:val="0"/>
      <w:keepLines w:val="0"/>
      <w:widowControl w:val="0"/>
      <w:spacing w:after="40" w:before="240" w:lineRule="auto"/>
    </w:pPr>
    <w:rPr>
      <w:b w:val="1"/>
      <w:sz w:val="24"/>
      <w:szCs w:val="24"/>
    </w:rPr>
  </w:style>
  <w:style w:type="paragraph" w:styleId="Heading5">
    <w:name w:val="heading 5"/>
    <w:basedOn w:val="Normal"/>
    <w:next w:val="Normal"/>
    <w:pPr>
      <w:keepNext w:val="0"/>
      <w:keepLines w:val="0"/>
      <w:widowControl w:val="0"/>
      <w:spacing w:after="40" w:before="220" w:lineRule="auto"/>
    </w:pPr>
    <w:rPr>
      <w:b w:val="1"/>
      <w:sz w:val="22"/>
      <w:szCs w:val="22"/>
    </w:rPr>
  </w:style>
  <w:style w:type="paragraph" w:styleId="Heading6">
    <w:name w:val="heading 6"/>
    <w:basedOn w:val="Normal"/>
    <w:next w:val="Normal"/>
    <w:pPr>
      <w:keepNext w:val="0"/>
      <w:keepLines w:val="0"/>
      <w:widowControl w:val="0"/>
      <w:spacing w:after="40" w:before="200" w:lineRule="auto"/>
    </w:pPr>
    <w:rPr>
      <w:b w:val="1"/>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