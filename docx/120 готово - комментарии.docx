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="240" w:lineRule="auto"/>
        <w:ind w:firstLine="573.0708661417323"/>
        <w:contextualSpacing w:val="0"/>
        <w:jc w:val="center"/>
      </w:pPr>
      <w:bookmarkStart w:colFirst="0" w:colLast="0" w:name="h.ds5z98khoeu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120. Мне есть что защищать. Драко Малфой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слёзы высохли ещё несколько часов назад. Теперь он просто ждал, когда ему сообщат, что станет с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сиротой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опекой Хогвартса, чья жизнь и счастье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руках врагов его семьи.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придти,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Винсент и Грегори покинули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Малфоя. Пустота переполняла его настолько,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 не осталось даже для притворной обходительности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отец мёртв, как и его крёстный отец — мистер МакНейр, как и его второй крёстный — мистер Эйвери. Даже Сириус Блэк, двоюродный брат его матери, каким-то образом умудрился умереть. А последняя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дома Блэков не была другом ни одному Малфою.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Мальчик не ответил. После некоторой паузы дверь отворилась, и на пороге появился… 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Уходи, — сказал Драко Малфой Мальчику-К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него не получилось произнести это слово хоть сколько-нибудь убедительно.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ненадолго, — ответил Гарри Поттер, заходя в кабинет. 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жно принять одно решение,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выбор можешь только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отвернулся к стене,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даже на то, чтобы просто смотреть на Гарри Поттера, ему уже не хватало сил.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решить, — сказал Гарри, — что будет 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Драко Малфоем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подразумеваю ничего зловещего. В любом случае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будешь расти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богатым наследником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Благородного и Древнейшего Дома. Дело в том, — голос Гарри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дело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не знаешь всей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меня преслед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ует мысль,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её узнаешь, ты заявишь, что больше не желаешь, чтобы я был твоим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я по-прежнему хочу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просто…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сказать тебе… и постоянно лгать, чтобы быть твоим другом…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 могу.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неправильно. Я… я больше не хочу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хочу больше тобой манипулировать.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достаточно из-за меня пострадал.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 не пытайся быть моим другом, у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 не слишком получается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появились в сознании Драко, но губы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произнесли.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практически потерял Гарри — из-за того, как Гарри играл с их дружбой, из-за лжи и манипуляций.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 думать о возвращении в Слизерин в одиночку, возможно, без Винсента и Грегори, если их матери разорвут соглашение… Драко не хотел этого,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 вернуться в Слизерин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оказаться на всю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окружении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согласился, чтобы их распределили в Слизерин.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хватило здравого смысла, чтобы вспомнить, что очень многие его настоящие друзья дружат и с Гарри, что Падма — когтевранка, что даже Теодор — лейтенант Хаоса. От Дома Малфоев остались лишь традиции, и эти традиции утверждали, что глупо говорить победителю войны, чтобы он убирался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пытался быть твоим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опустошённо ответил Драко. — Расскажи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я сейчас и сделаю, — произнёс Гарри. — А когда я уйду,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директриса и запечатает последние полчаса твоей памяти. Но до того, зная всю правду, ты решишь, хочешь ли ты и дальше иметь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со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Гарри опять дрогнул. — Так вот. Согласно записям, которые я прочёл перед тем,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сюда, вся эта история началась ещё в 1926 году, когда родился волшебник-полукровка по имени Том Морфин Риддл. Его мать умерла при родах, и он воспитывался в магловском приюте, пока профессор Дамблдор не принёс ему письмо из Хогвартса…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говорил и говорил, и его слова крушили остатки разума Драко, как удары молота.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Тёмный Лорд был полукровкой. Он никогда, даже на долю секунды, не верил в чистоту крови.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Лорд Волдеморт для Тома Риддла был лишь дурной шуткой.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Пожиратели Смерти должны были проиграть Дэвиду Монро,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тот мог захватить 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Отказавшись от первоначального плана, Том Риддл не пытался победить по-настоящему, а продолжал играть в Волдеморта, потому что ему нравилось помыкать Пожирателями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Волдеморт использовал меня, пытаясь подставить отца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обвини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 его в покушении на моё убийство, а затем ещё раз использовал меня, чтобы добраться до Философского Камня.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помнил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ему уже сказали, что его вместе с профессором Спраут использовали как пешку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 него не будут выдвигать никаких обвинений.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прозвучали последние ужасные слова.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Ты… — прошептал Драко Малфой. — Ты…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я прошлой ночью убил твоего отца и всех остальных Пожирателей Смерти. Волдеморт приказал им стрелять в меня сразу же, если я что-нибудь сделаю, поэтому мне пришлось их убить. Волдеморт был угрозой всему миру, и только 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его остановить, — казалось, Гарри Поттеру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выдавлива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себя слова. — В тот миг я не думал о тебе, о Теодоре, о Винсенте и Грегори,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подумал, ничего бы не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умудрился совершенно не понять,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«мистер Белый» — это Люциус,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я понял, я всё равно не рискнул бы оставить его в живых, ведь он мог владеть беспалочковой магией. Задолго до всего этого мне приходила в голову мысль, что политический ландшафт стал бы только лучше, если бы все Пожиратели Смерти внезапно умерли. Я всегда считал Пожирателей Смерти ужасными людьми, ещё со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первой встречи,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старался тебе этого не показывать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если бы твой отец не оказался на том кладбище и мне дали бы кнопку, нажав на которую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мог бы его убить,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нажимать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речь шла только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политических соображениях. Что я теперь чувствую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раскаиваюсь ли я…  Да, часть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вопит в обычном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человеческом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я кого-то убил. А другая часть говорит,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моральной точки зрения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Пожиратели Смерти отреклись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права на жизнь в тот день, когда присоединились к Волдеморту. Они первыми направили на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 и так далее.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прямо сейчас мне 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 от того,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это обернулось для тебя.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очередной раз.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кажется, — голос Гарри опять немного дрогнул, — будто всё, что я делаю, лишь вредит тебе, несмотря на все мои благие намерения.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находясь рядом со мной, ты постоянно что-то теряешь. Поэтому, если ты скажешь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держаться подальше, я так и сделаю.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ты захочешь,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попытался 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твоим друго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-настоящему,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стану.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будет больше никаких манипуляций, никаких попыток тебя использовать,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никаких рискованных ситуаций для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Клянусь.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плакал, открыто плакал перед лицом своего врага, забыв о приличиях и самообладании. Не осталось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ради кого стоило бы сдерживаться.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было ложью, ложь громоздилась на горы лжи, лжи, лжи…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умереть, — выдавил Драко. — Ты должен умереть за то, что убил отца.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лишь заполнили его ещё большим количеством пустоты, но он не мог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лишь покачал головой.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это не вариант?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страдать.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потребовал, чтобы лорд Малфой дал ответ.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отказался.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заставить себя произнести ни один из вариантов ответа.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хотел, чтобы победитель войны и их общие друзья оставили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одиночестве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он не хотел давать Гарри отпущение грехов, которое тот желал.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Драко Малфой отказался отвечать, а затем время для этого отрезка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истекло.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неподалёку от бывшей вотчины директрисы МакГонагалл сидел мальчик. Его слёзы высохли ещё несколько часов назад. Теперь он просто ждал, когда ему сообщат, что станет с ним, сиротой под опекой Хогвартса, чья жизнь и счастье оказались в руках врагов его семьи. 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 сюда придти, и он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больше ничего не оставалось, потому что больше идти ему было некуда. Винсент и Грегори покинули его, матери призвали их на спешные похороны отцов.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поехать с ними, но он не смог себя заставить. Он бы не справился с ролью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Пустота переполняла его настолько, что места не осталось даже для лжи.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мертвы. Всё с самого начала было напрасно.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кабинета постучали. После небольшой вежливой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паузы дверь отворилась, и на пороге появилась директриса МакГонагалл, одетая примерно так же, как она одевалась в бытность профессором. 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окликнула его победивший враг его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Пожалуйста, пойдёмте со 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ышел вместе с ней в коридор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 дверями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увидел ждущего Гарри Поттера,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мозг отказался как-либо реагировать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я хотел тебе сообщить, — сказал Гарри Поттер. — Я обнаружил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пергамент, надпись на котором гласила, что вну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находится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оружие против Дома Малфой. Надпись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мне не следует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пергамент, пока итог всей войны не повиснет на волоске. Я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тебе, что я нашёл внутри,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посчитал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таком случае твоё решение может оказаться предвзятым. Как ты думаешь, если хорошему человеку, который никогда не убивал и не лгал, пришлось сделать выбор между одним и другим, какой выбор был бы хуже?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проигнорировал Гарри Поттера и ушёл вместе с директрисой МакГонагалл. Печально проводивший их взглядом Гарри остался позади.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прежний кабинет директрисы, где та взмахом палочки зажгла огонь в камине, произнесла в зелёное пламя: «Бюро путешествий Грин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готтса», — 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Драко, шагнула в камин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неимением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других вариантов Драко Малфой последовал за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лежала в постели, чувствуя себя этим утром даже более вяло, чем обычно. Она проснулась слишком рано — солнце только взошло, впрочем, сейчас от прямых лучей дом защищали небоскрёбы. В висках слегка отдавалось похмелье, во рту пересохло. Она старалась не злоупотреблять выпивкой (хотя и не понимала почему), но вчера на неё нахлынуло… особенно сильное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уныние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словно она потеряла что-то важное.  Не в первый раз и не в сотый она подумала о переезде — в Аделаиду или в Перт, может быть, даже в Перт Амбой, если понадобится. Её неотступно преследовало ощущение, что она должна находиться не здесь, а где-то ещё. И хотя ей вполне хватало на жизнь денег, получаемых от страховой компании, шиковать она не могла. У неё не было средств, чтобы колесить по миру в поисках неизвестности, которой, как подсказывали ей чувства, она принадлежала. Она довольно много смотрела телевизор, брала напрокат видеофильмы о путешествиях, но никакое из мест, увиденных на экране, не казалось ей более «правильным», чем Сидней.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она потеряла в ДТП свою память — не только память о погибшей семье, которая теперь для неё ничего не значила, но даже воспоминания о том, как пользоваться плитой,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ороженной, остановившейся во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подозревала, нет, она знала: чего бы ни ждало её сердце, какой бы ни было нужно повернуть ключ, чтобы заставить её жизнь снова двигаться,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потеряла из-за того лишившегося управления микроавтобуса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Почти каждое утро она думала,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строила предположения, что же она потеряла, что же исчезло, совершенно исчезло из её жизни и её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позвонили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застонала и повернула голову, чтобы посмотреть на экран электронного будильника, стоявшего рядом с кроватью. Часы показывали 6:31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тра. Кто-то совсем спятил? Ну что ж, в таком случае, пусть этот идиот подождёт,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она, не торопясь, выберется из постели.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она встала, и, не обращая внимания на вновь зазвеневший звонок, нырнула в ванную и оделась.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проковыляла вниз по ступенькам, игнорируя в очередной раз возникшее чувство, что на звонки в дверь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отвечать кто-то другой.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там?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она в закрытую дверь. В двери был глазок, но через него ничего не было видно.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Нэнси Мэнсон? — послышался голос женщины, говорящей с чётким шотландским акцентом.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осторожно ответила она.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Эуноэ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голос шотландки. Дверь пронзила вспышка света, Нэнси потрясённо отпрыгнула, но вспышка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покачну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и прижала руку ко лбу. Вспышки света, так просто проходящие сквозь дверь и попадающие в людей, — это… это было…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чем-то особенно удивительным…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будете ли вы любезны открыть дверь? — попросила шотландка за дверью. — Война окончена, и ваши воспоминания в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ором времени вернутся. Здесь кое-кому нужно вас увидеть.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воспоминания…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Нэнси казалось, что её голова уже переполняется от запрятанного содержимого, которое принялся возвращать её мозг, но всё же она смогла протянуть руку и распахнуть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ней стояла женщина, одетая как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совершенно нормальная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ведьма — в чёрной мантии и остроконечной шляпе…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и мальчик с короткими белыми волосам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 тёмной мантии с зелёной оторочкой. Мальчик смотрел на неё, раскрыв рот. Его глаза расширились и начали заполняться слезами.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Мантия с зелёной оторочкой и белые волосы…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шевельнулось что-то тёплое. Сердце забилось сильнее. Она осознала, что, возможно, предмет её десятилетних поисков стоит перед ней прямо сейчас. Где-то глубоко внутри, вокруг её сердца, трескался лёд. Часть её, которая так долго оставалась неподвижной, готовилась вырваться на свободу.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смотрел на неё. Её губы беззвучно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всплыло загадочное имя.</w:t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Люциус? — прошептала 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firstLine="573.0708661417323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