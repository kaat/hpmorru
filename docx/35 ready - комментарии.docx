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вы правы, это аргумент ad hominem.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что есть что,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пусть Дамблдор был ущербным лидером, который проигрывал войну, было бы смехотворно предполагать, что хоть какой-то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Если вы пережив</w:t>
      </w:r>
      <w:del w:author="Alaric Lightin" w:id="0" w:date="2019-03-27T15:28:28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28:2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те её, чего вы никак не сможете сделать, не избавившись от восторженных детских иллюзий!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и была ваша детская ошибка, которую Драко Малфой не допустил бы даже в восемь лет. Даже вам должно было быть очевидно, что следовало промолчать и в первую очередь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ним.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сделал что?!</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шантажировал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Забини, угрожая его кузине?! Просто чтобы свести нашу битву к ничьей? Почему?!</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также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оставались в безопасности,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уже проиграл</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w:t>
      </w:r>
      <w:del w:author="Alaric Lightin" w:id="1" w:date="2019-03-27T15:28:08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28:0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д и  знает, что ей суждено достичь звёзд.</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w:t>
      </w:r>
      <w:del w:author="Alaric Lightin" w:id="2" w:date="2019-03-27T15:29:3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смотря на все его попытки успокоиться...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по-настоящему плохого.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самого себя, а Снейп не стал бы причинять вред одному из своих слизеринцев... или стал бы?</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никогда не мстил моей матери, — гордо ответил Блейз, — даже несмотря на то, что она выходила замуж семь раз и все её мужья загадочно погибали, оставляя ей кучу денег.</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ещё и у него будет шанс перепродать вдобавок и мистера Плащ-и-Шляпа.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одновременно. Если посмотреть на это с такой точки зрения, то пока он справлялся даже лучше, чем она.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вам рассказал?! — испуганно выпалила Гермиона. — Директор обещал, что никто не узнает!</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признаваться в чём-либо только потому, что я сказала, что всё знаю. Как это часто бывает, директор совершенно ничего мне не говорил, просто я слишком хорошо его знаю.</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это действительно обожгло.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это хотела...</w:t>
      </w:r>
      <w:del w:author="Alaric Lightin" w:id="3" w:date="2019-03-27T15:27:5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начала профессор МакГонагалл и умолкла. — Мисс Грейнджер, меня это волнует именно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правда,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это хорошо, когда ученики сильные и смелые, — сказала Гермиона. — Вы же поэтому звали меня в Гриффиндор, разве нет?</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w:t>
      </w:r>
      <w:del w:author="Alaric Lightin" w:id="4" w:date="2019-03-27T15:28:18Z">
        <w:r w:rsidDel="00000000" w:rsidR="00000000" w:rsidRPr="00000000">
          <w:rPr>
            <w:rFonts w:ascii="Times New Roman" w:cs="Times New Roman" w:eastAsia="Times New Roman" w:hAnsi="Times New Roman"/>
            <w:sz w:val="24"/>
            <w:szCs w:val="24"/>
            <w:rtl w:val="0"/>
          </w:rPr>
          <w:delText xml:space="preserve">е</w:delText>
        </w:r>
      </w:del>
      <w:ins w:author="Alaric Lightin" w:id="4" w:date="2019-03-27T15:28:18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 факультете. Предлагала ли Распределяющая шляпа... нет, я не должна спрашивать.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чуть не спросила, чем она не хороша для Слизерина, но сумела сдержаться. — Так что у меня есть смелость, профессор!</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это было, ну...</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чёртов идиот, который отказывался выпускать свои книги из поля зрения, затыкался и позволял Драко сосредоточиться...</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Поттер!</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недостойно и по-детски, сколько бы лет ему ни было.</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ты-ы-ы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можешь им это объясни-и-ить...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мне-то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хочу, чтобы профессор Квиррелл вёл Боевую магию и в следующем году»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sz w:val="24"/>
          <w:szCs w:val="24"/>
          <w:rtl w:val="0"/>
        </w:rPr>
        <w:t xml:space="preserve">поинтереснее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переводчиков:</w:t>
      </w:r>
      <w:r w:rsidDel="00000000" w:rsidR="00000000" w:rsidRPr="00000000">
        <w:rPr>
          <w:rFonts w:ascii="Times New Roman" w:cs="Times New Roman" w:eastAsia="Times New Roman" w:hAnsi="Times New Roman"/>
          <w:sz w:val="24"/>
          <w:szCs w:val="24"/>
          <w:rtl w:val="0"/>
        </w:rPr>
        <w:br w:type="textWrapping"/>
        <w:t xml:space="preserve">Книга «Думай как физик» в оригинале называется </w:t>
      </w:r>
      <w:r w:rsidDel="00000000" w:rsidR="00000000" w:rsidRPr="00000000">
        <w:rPr>
          <w:rFonts w:ascii="Times New Roman" w:cs="Times New Roman" w:eastAsia="Times New Roman" w:hAnsi="Times New Roman"/>
          <w:sz w:val="24"/>
          <w:szCs w:val="24"/>
          <w:rtl w:val="0"/>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