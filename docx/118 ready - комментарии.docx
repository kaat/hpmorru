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28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ejx4gvljkyu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Глава 118.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есть что защищать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Профессор Квиррелл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firstLine="28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firstLine="28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28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голубом безоблачном небе сияло яркое солнце. Шотландская зелень сверкала в его лучах, рассыпавшихся искрами отражённого белого света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прохождении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каждой росинки, при отражении от каждого листика, чья поверхность располагалась под нужным углом.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28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отказался произносить речь. Уже во второй раз отказался. Ещё несколько недель назад — в мае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Флитвик ему это предлагал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хотел дать Гарри время написать текст заранее. Тогда Гарри тоже сказал “нет”.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2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речь произносил шестикурсник Гриффиндора, Оливер Габрика, занявший четвёртое место по количеству баллов Квиррелла среди всех учеников. Также он был генералом армии.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однотонной чёрной мантии высокий семнадцатилетний парень выглядел не особенно удачно.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Вместо красного галстука на нём был фиолетовый, какой иногда носил профессор Квиррелл.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28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Учитывая обстоятельства,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говорил Оливер Габрика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экспромтом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Речи, составленные заранее, 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забракованы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левой руке гриффиндорец держал пергамент, но совсем в него не заглядывал.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2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Оливер говорил в тишине, изредка нарушаемой сдавленными всхлипами. Его голос дрожал: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28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 был тяжело болен. Думаю, будь он в полной силе, Сами-Знаете-Кто не смог бы победить его так легко, а возможно, и вовсе не смог бы. Говорят, в своё время Дэвид Монро был единственным, кого Сами-Знаете-Кто действительно боялся. Но… — Оливер запнулся. — Профессор Квиррелл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 полной силе,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был тяжело болен. Ему даже ходить было тяжело.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вышел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встретить Тёмного Лорда лицом к лицу, в одиночку.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2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Гриффиндорец немного помолчал, давая ученикам время поплакать.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2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Оливер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вытер слёзы рукавом и снова заговорил.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2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Мы не знаем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именно произошло, — сказал Оливер.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Наверное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Тёмный Лорд смеялся над ним. Может быть, издевался над профессором, вызывая его на бой, когда тот не мог 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ыпрямиться.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теперь-то он больше не смеётся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28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Ученики энергично закивали. Насколько мог видеть Гарри, кивали все — от гриффиндорцев до слизеринцев.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2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Может быть, Тёмный Лорд знал, как излечить профессора Квиррелла. В конце концов, Сами-Знаете-Кто вернулся из мёртвых. Может быть, он предложил профессору Квирреллу жизнь, если тот согласится служить ему. Профессор Квиррелл улыбнулся и сказал Тёмному Лорду,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пришло время сыграть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игру “Кто тут самый опасный волшебник в мире”.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2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знаешь — не выдумывай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Гарри не сказал ничего.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мог бы сказать Тёмный Лорд, так мог бы ответить профессор Квиррелл.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28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Пусть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нам и не рассказывают всех подробностей, — продолжил Оливер, — но мы можем догадаться, что случилось потом.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все знаем, что Гермиону Грейнджер — одну из лучших учениц профессора —  в этом году убил тролль.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аверняка это подстроил Тёмный Лорд, как и то покушение с помощью Охлаждающих чар.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знал, что за этим стоял Тёмный Лорд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поэтому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выкрал тело мисс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Грейнджер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сохранил его…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2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за это нельзя его винить.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2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А потом 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встретился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Тёмным Лордом лицом к лицу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Тёмный Лорд убил про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фессора Квиррелла. А Гермиона Грейнджер вернулась к жизни. Говорят, сейчас она жива и здорова,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и, возможно,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более чем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Когда Тёмный Лорд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пытался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схватить её, всё что от него осталось — обожжённая мантия и его руки вокруг горла мисс Грейнджер.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точно так же, как Гарри Поттера защитила от Смертельного проклятья любовь и жертва его матери, желание профессора Квиррелла сразиться с Тёмным Лордом в одиночку наверняка призвало дух Гермионы Грейнджер оттуда, где он был…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Оливера прервался.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28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совсем так, — хрипло произнёс Гарри с первого ряда. Он был просто обязан что-то сказать по этому поводу, пока всё не зашло слишком далеко.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Если оно уже не зашло.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— Дэвид Монро был могущественным волшебником, никто, кроме его самого и меня, даже не знал, насколько могущественным. Вряд ли можно вернуть кого-то к жизни, просто пожертвовав собой. Никому не стоит предпринимать подобных попыток.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2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Какая чудесная история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должно было случиться именно так. Обязано было случиться именно так!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2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Я не так много знаю о человеке, скрывавшемся под личностью профессора,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Оливер Габрика,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смог взять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себя в руки. — Я знаю, что Дэвид Монро не был счастливым человеком. Ему никогда не удавалось вызвать патронуса.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28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глазах Гарри снова стали собираться слёзы. Это неправильно,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честно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Волдеморт убил стольк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людей, он должен был умереть вместе со своими последователями, он не заслуживает особого обращения.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дело было не в слабости Гарри, ведь остались крестражи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Волдеморта нельзя было просто убить.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 может признать это — признать, что он рад,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 рад</w:t>
      </w:r>
      <w:del w:author="Alaric Lightin" w:id="0" w:date="2019-08-13T15:53:3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профессор Квиррелл не исчез полностью…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2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Но я… знаю, — сказал Оливер. На его щеках блестели слёзы. — Профессор Квиррелл… счастлив, где бы он… ни был сейчас.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2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левой руке Гарри ярко блестел в свете утреннего солнца крошечный изумруд.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280"/>
        <w:rPr>
          <w:rFonts w:ascii="Times New Roman" w:cs="Times New Roman" w:eastAsia="Times New Roman" w:hAnsi="Times New Roman"/>
          <w:i w:val="1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в раю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не у какой-то далёкой-далёкой звезды, не в каком-то ином месте. Это другая, лучшая личность.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покажу тебе, когда-нибудь я покажу тебе, как быть счастливым…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2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Оливер впервые за время выступления опустил взгляд на пергамент, который держал в руке. После чего заговорил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уверенней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2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Без сомнений, профессор Квиррелл был самым лучшим профессором Боевой магии за всё время существования Хогвартса. Наверняка даже Салазар Слизерин, какие бы заклинания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знал, не был и наполовину таким хорошим учителем как профессор</w:t>
      </w: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начале этого года профессор Квиррелл сказал, что его уроки послужат нам надёжной основой в искусстве Защиты. Так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Всегда.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следующем году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мы сами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учить новых учеников, и не важно, кто станет следующим профессором. Старшие будут учить младших. Так мы справимся с проклятьем должности профессора Защиты. Мы не будем сидеть и ждать, пока нас кто-то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научит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мы позаботимся, чтобы то, чему нас учил профессор Квиррелл, всегда помнили в стенах Хогвартса.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2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посмотрел на профессора — нет, директрису МакГонагалл, — и увидел, как та молча кивнула. Она выглядела грустной, решительной и гордой.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2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Нам ещё не дали увидеть мисс Грейн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Оливера дрогнул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Девочку-Которая-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Ожила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глядя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всегда буду думать о профессоре Защиты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Его жертва живёт в ней, точно так же, как то, чему он нас учил, живёт в нас,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Оливер бросил взгляд в сторону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затем снова посмотрел в пергамент. — Профессору Квирреллу, лучшему слизеринцу за всю историю, такому, каким должен быть каждый слизеринец, троекратное ура!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2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Урраааа! Урраааа! Урраааа!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Насколько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 судить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Гарри, не промолчал никто.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