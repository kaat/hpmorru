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3.0708661417323"/>
        <w:contextualSpacing w:val="0"/>
        <w:jc w:val="center"/>
      </w:pPr>
      <w:bookmarkStart w:colFirst="0" w:colLast="0" w:name="h.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commentRangeStart w:id="0"/>
      <w:r w:rsidDel="00000000" w:rsidR="00000000" w:rsidRPr="00000000">
        <w:rPr>
          <w:rFonts w:ascii="Times New Roman" w:cs="Times New Roman" w:eastAsia="Times New Roman" w:hAnsi="Times New Roman"/>
          <w:sz w:val="24"/>
          <w:szCs w:val="24"/>
          <w:rtl w:val="0"/>
        </w:rPr>
        <w:t xml:space="preserve">л,</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commentRangeStart w:id="1"/>
      <w:r w:rsidDel="00000000" w:rsidR="00000000" w:rsidRPr="00000000">
        <w:rPr>
          <w:rFonts w:ascii="Times New Roman" w:cs="Times New Roman" w:eastAsia="Times New Roman" w:hAnsi="Times New Roman"/>
          <w:sz w:val="24"/>
          <w:szCs w:val="24"/>
          <w:rtl w:val="0"/>
        </w:rPr>
        <w:t xml:space="preserve">и и</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тому месту, </w:t>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которое он ищет</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commentRangeStart w:id="5"/>
      <w:r w:rsidDel="00000000" w:rsidR="00000000" w:rsidRPr="00000000">
        <w:rPr>
          <w:rFonts w:ascii="Times New Roman" w:cs="Times New Roman" w:eastAsia="Times New Roman" w:hAnsi="Times New Roman"/>
          <w:sz w:val="24"/>
          <w:szCs w:val="24"/>
          <w:rtl w:val="0"/>
        </w:rPr>
        <w:t xml:space="preserve">т и</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del w:author="Alaric Lightin" w:id="0" w:date="2015-11-09T20:02:07Z">
        <w:r w:rsidDel="00000000" w:rsidR="00000000" w:rsidRPr="00000000">
          <w:rPr>
            <w:rFonts w:ascii="Times New Roman" w:cs="Times New Roman" w:eastAsia="Times New Roman" w:hAnsi="Times New Roman"/>
            <w:sz w:val="24"/>
            <w:szCs w:val="24"/>
            <w:rtl w:val="0"/>
          </w:rPr>
          <w:delText xml:space="preserve">у</w:delText>
        </w:r>
      </w:del>
      <w:ins w:author="Alaric Lightin" w:id="0" w:date="2015-11-09T20:02:07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i w:val="1"/>
          <w:sz w:val="24"/>
          <w:szCs w:val="24"/>
          <w:rtl w:val="0"/>
        </w:rPr>
        <w:t xml:space="preserve">тупости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del w:author="Alaric Lightin" w:id="1" w:date="2015-11-09T20:02:35Z">
        <w:r w:rsidDel="00000000" w:rsidR="00000000" w:rsidRPr="00000000">
          <w:rPr>
            <w:rFonts w:ascii="Times New Roman" w:cs="Times New Roman" w:eastAsia="Times New Roman" w:hAnsi="Times New Roman"/>
            <w:sz w:val="24"/>
            <w:szCs w:val="24"/>
            <w:rtl w:val="0"/>
          </w:rPr>
          <w:delText xml:space="preserve">у</w:delText>
        </w:r>
      </w:del>
      <w:ins w:author="Alaric Lightin" w:id="1" w:date="2015-11-09T20:02:35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commentRangeStart w:id="6"/>
      <w:r w:rsidDel="00000000" w:rsidR="00000000" w:rsidRPr="00000000">
        <w:rPr>
          <w:rFonts w:ascii="Times New Roman" w:cs="Times New Roman" w:eastAsia="Times New Roman" w:hAnsi="Times New Roman"/>
          <w:sz w:val="24"/>
          <w:szCs w:val="24"/>
          <w:rtl w:val="0"/>
        </w:rPr>
        <w:t xml:space="preserve">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commentRangeStart w:id="7"/>
      <w:r w:rsidDel="00000000" w:rsidR="00000000" w:rsidRPr="00000000">
        <w:rPr>
          <w:rFonts w:ascii="Times New Roman" w:cs="Times New Roman" w:eastAsia="Times New Roman" w:hAnsi="Times New Roman"/>
          <w:sz w:val="24"/>
          <w:szCs w:val="24"/>
          <w:rtl w:val="0"/>
        </w:rPr>
        <w:t xml:space="preserve">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commentRangeStart w:id="8"/>
      <w:r w:rsidDel="00000000" w:rsidR="00000000" w:rsidRPr="00000000">
        <w:rPr>
          <w:rFonts w:ascii="Times New Roman" w:cs="Times New Roman" w:eastAsia="Times New Roman" w:hAnsi="Times New Roman"/>
          <w:sz w:val="24"/>
          <w:szCs w:val="24"/>
          <w:rtl w:val="0"/>
        </w:rPr>
        <w:t xml:space="preserve">г и</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commentRangeStart w:id="9"/>
      <w:r w:rsidDel="00000000" w:rsidR="00000000" w:rsidRPr="00000000">
        <w:rPr>
          <w:rFonts w:ascii="Times New Roman" w:cs="Times New Roman" w:eastAsia="Times New Roman" w:hAnsi="Times New Roman"/>
          <w:sz w:val="24"/>
          <w:szCs w:val="24"/>
          <w:rtl w:val="0"/>
        </w:rPr>
        <w:t xml:space="preserve">обличье</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i w:val="1"/>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commentRangeStart w:id="10"/>
      <w:r w:rsidDel="00000000" w:rsidR="00000000" w:rsidRPr="00000000">
        <w:rPr>
          <w:rFonts w:ascii="Times New Roman" w:cs="Times New Roman" w:eastAsia="Times New Roman" w:hAnsi="Times New Roman"/>
          <w:sz w:val="24"/>
          <w:szCs w:val="24"/>
          <w:rtl w:val="0"/>
        </w:rPr>
        <w:t xml:space="preserve">чтобы</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commentRangeStart w:id="11"/>
      <w:r w:rsidDel="00000000" w:rsidR="00000000" w:rsidRPr="00000000">
        <w:rPr>
          <w:rFonts w:ascii="Times New Roman" w:cs="Times New Roman" w:eastAsia="Times New Roman" w:hAnsi="Times New Roman"/>
          <w:sz w:val="24"/>
          <w:szCs w:val="24"/>
          <w:rtl w:val="0"/>
        </w:rPr>
        <w:t xml:space="preserve">о, зн</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commentRangeStart w:id="12"/>
      <w:r w:rsidDel="00000000" w:rsidR="00000000" w:rsidRPr="00000000">
        <w:rPr>
          <w:rFonts w:ascii="Times New Roman" w:cs="Times New Roman" w:eastAsia="Times New Roman" w:hAnsi="Times New Roman"/>
          <w:sz w:val="24"/>
          <w:szCs w:val="24"/>
          <w:rtl w:val="0"/>
        </w:rPr>
        <w:t xml:space="preserve">, </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commentRangeStart w:id="13"/>
      <w:r w:rsidDel="00000000" w:rsidR="00000000" w:rsidRPr="00000000">
        <w:rPr>
          <w:rFonts w:ascii="Times New Roman" w:cs="Times New Roman" w:eastAsia="Times New Roman" w:hAnsi="Times New Roman"/>
          <w:sz w:val="24"/>
          <w:szCs w:val="24"/>
          <w:rtl w:val="0"/>
        </w:rPr>
        <w:t xml:space="preserve">ебе, —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Э-э</w:t>
      </w:r>
      <w:commentRangeStart w:id="14"/>
      <w:commentRangeStart w:id="15"/>
      <w:commentRangeStart w:id="16"/>
      <w:r w:rsidDel="00000000" w:rsidR="00000000" w:rsidRPr="00000000">
        <w:rPr>
          <w:rFonts w:ascii="Times New Roman" w:cs="Times New Roman" w:eastAsia="Times New Roman" w:hAnsi="Times New Roman"/>
          <w:sz w:val="24"/>
          <w:szCs w:val="24"/>
          <w:rtl w:val="0"/>
        </w:rPr>
        <w:t xml:space="preserv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commentRangeStart w:id="17"/>
      <w:r w:rsidDel="00000000" w:rsidR="00000000" w:rsidRPr="00000000">
        <w:rPr>
          <w:rFonts w:ascii="Times New Roman" w:cs="Times New Roman" w:eastAsia="Times New Roman" w:hAnsi="Times New Roman"/>
          <w:sz w:val="24"/>
          <w:szCs w:val="24"/>
          <w:rtl w:val="0"/>
        </w:rPr>
        <w:t xml:space="preserve">а, — </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del w:author="Alaric Lightin" w:id="2" w:date="2015-11-09T04:51:25Z">
        <w:r w:rsidDel="00000000" w:rsidR="00000000" w:rsidRPr="00000000">
          <w:rPr>
            <w:rFonts w:ascii="Times New Roman" w:cs="Times New Roman" w:eastAsia="Times New Roman" w:hAnsi="Times New Roman"/>
            <w:sz w:val="24"/>
            <w:szCs w:val="24"/>
            <w:rtl w:val="0"/>
          </w:rPr>
          <w:delText xml:space="preserve">К</w:delText>
        </w:r>
      </w:del>
      <w:ins w:author="Alaric Lightin" w:id="2" w:date="2015-11-09T04:51:25Z">
        <w:r w:rsidDel="00000000" w:rsidR="00000000" w:rsidRPr="00000000">
          <w:rPr>
            <w:rFonts w:ascii="Times New Roman" w:cs="Times New Roman" w:eastAsia="Times New Roman" w:hAnsi="Times New Roman"/>
            <w:sz w:val="24"/>
            <w:szCs w:val="24"/>
            <w:rtl w:val="0"/>
          </w:rPr>
          <w:t xml:space="preserve">к</w:t>
        </w:r>
      </w:ins>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w:t>
      </w:r>
      <w:commentRangeStart w:id="18"/>
      <w:r w:rsidDel="00000000" w:rsidR="00000000" w:rsidRPr="00000000">
        <w:rPr>
          <w:rFonts w:ascii="Times New Roman" w:cs="Times New Roman" w:eastAsia="Times New Roman" w:hAnsi="Times New Roman"/>
          <w:sz w:val="24"/>
          <w:szCs w:val="24"/>
          <w:rtl w:val="0"/>
        </w:rPr>
        <w:t xml:space="preserve"> стобальной ш</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commentRangeStart w:id="19"/>
      <w:r w:rsidDel="00000000" w:rsidR="00000000" w:rsidRPr="00000000">
        <w:rPr>
          <w:rFonts w:ascii="Times New Roman" w:cs="Times New Roman" w:eastAsia="Times New Roman" w:hAnsi="Times New Roman"/>
          <w:sz w:val="24"/>
          <w:szCs w:val="24"/>
          <w:rtl w:val="0"/>
        </w:rPr>
        <w:t xml:space="preserve">там,</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w:t>
      </w:r>
      <w:commentRangeStart w:id="20"/>
      <w:r w:rsidDel="00000000" w:rsidR="00000000" w:rsidRPr="00000000">
        <w:rPr>
          <w:rFonts w:ascii="Times New Roman" w:cs="Times New Roman" w:eastAsia="Times New Roman" w:hAnsi="Times New Roman"/>
          <w:sz w:val="24"/>
          <w:szCs w:val="24"/>
          <w:rtl w:val="0"/>
        </w:rPr>
        <w:t xml:space="preserve">тогда я считал себя просто вундеркиндом, а потом обнаружил о себе что-то новое,</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что мне нужно было ещё оправдать.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commentRangeStart w:id="21"/>
      <w:r w:rsidDel="00000000" w:rsidR="00000000" w:rsidRPr="00000000">
        <w:rPr>
          <w:rFonts w:ascii="Times New Roman" w:cs="Times New Roman" w:eastAsia="Times New Roman" w:hAnsi="Times New Roman"/>
          <w:sz w:val="24"/>
          <w:szCs w:val="24"/>
          <w:rtl w:val="0"/>
        </w:rPr>
        <w:t xml:space="preserve"> </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commentRangeStart w:id="22"/>
      <w:r w:rsidDel="00000000" w:rsidR="00000000" w:rsidRPr="00000000">
        <w:rPr>
          <w:rFonts w:ascii="Times New Roman" w:cs="Times New Roman" w:eastAsia="Times New Roman" w:hAnsi="Times New Roman"/>
          <w:sz w:val="24"/>
          <w:szCs w:val="24"/>
          <w:rtl w:val="0"/>
        </w:rPr>
        <w:t xml:space="preserve">, —</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commentRangeStart w:id="23"/>
      <w:r w:rsidDel="00000000" w:rsidR="00000000" w:rsidRPr="00000000">
        <w:rPr>
          <w:rFonts w:ascii="Times New Roman" w:cs="Times New Roman" w:eastAsia="Times New Roman" w:hAnsi="Times New Roman"/>
          <w:sz w:val="24"/>
          <w:szCs w:val="24"/>
          <w:rtl w:val="0"/>
        </w:rPr>
        <w:t xml:space="preserve">, </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commentRangeStart w:id="24"/>
      <w:r w:rsidDel="00000000" w:rsidR="00000000" w:rsidRPr="00000000">
        <w:rPr>
          <w:rFonts w:ascii="Times New Roman" w:cs="Times New Roman" w:eastAsia="Times New Roman" w:hAnsi="Times New Roman"/>
          <w:sz w:val="24"/>
          <w:szCs w:val="24"/>
          <w:rtl w:val="0"/>
        </w:rPr>
        <w:t xml:space="preserve"> и</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commentRangeStart w:id="25"/>
      <w:r w:rsidDel="00000000" w:rsidR="00000000" w:rsidRPr="00000000">
        <w:rPr>
          <w:rFonts w:ascii="Times New Roman" w:cs="Times New Roman" w:eastAsia="Times New Roman" w:hAnsi="Times New Roman"/>
          <w:sz w:val="24"/>
          <w:szCs w:val="24"/>
          <w:rtl w:val="0"/>
        </w:rPr>
        <w:t xml:space="preserve">, — </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commentRangeStart w:id="26"/>
      <w:r w:rsidDel="00000000" w:rsidR="00000000" w:rsidRPr="00000000">
        <w:rPr>
          <w:rFonts w:ascii="Times New Roman" w:cs="Times New Roman" w:eastAsia="Times New Roman" w:hAnsi="Times New Roman"/>
          <w:sz w:val="24"/>
          <w:szCs w:val="24"/>
          <w:rtl w:val="0"/>
        </w:rPr>
        <w:t xml:space="preserve">шь, </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commentRangeStart w:id="27"/>
      <w:r w:rsidDel="00000000" w:rsidR="00000000" w:rsidRPr="00000000">
        <w:rPr>
          <w:rFonts w:ascii="Times New Roman" w:cs="Times New Roman" w:eastAsia="Times New Roman" w:hAnsi="Times New Roman"/>
          <w:sz w:val="24"/>
          <w:szCs w:val="24"/>
          <w:rtl w:val="0"/>
        </w:rPr>
        <w:t xml:space="preserve">ь, </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commentRangeStart w:id="28"/>
      <w:r w:rsidDel="00000000" w:rsidR="00000000" w:rsidRPr="00000000">
        <w:rPr>
          <w:rFonts w:ascii="Times New Roman" w:cs="Times New Roman" w:eastAsia="Times New Roman" w:hAnsi="Times New Roman"/>
          <w:sz w:val="24"/>
          <w:szCs w:val="24"/>
          <w:rtl w:val="0"/>
        </w:rPr>
        <w:t xml:space="preserve">,—</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commentRangeStart w:id="29"/>
      <w:r w:rsidDel="00000000" w:rsidR="00000000" w:rsidRPr="00000000">
        <w:rPr>
          <w:rFonts w:ascii="Times New Roman" w:cs="Times New Roman" w:eastAsia="Times New Roman" w:hAnsi="Times New Roman"/>
          <w:sz w:val="24"/>
          <w:szCs w:val="24"/>
          <w:rtl w:val="0"/>
        </w:rPr>
        <w:t xml:space="preserve">еля.</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commentRangeStart w:id="30"/>
      <w:r w:rsidDel="00000000" w:rsidR="00000000" w:rsidRPr="00000000">
        <w:rPr>
          <w:rFonts w:ascii="Times New Roman" w:cs="Times New Roman" w:eastAsia="Times New Roman" w:hAnsi="Times New Roman"/>
          <w:sz w:val="24"/>
          <w:szCs w:val="24"/>
          <w:rtl w:val="0"/>
        </w:rPr>
        <w:t xml:space="preserve">мерти, —</w:t>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commentRangeStart w:id="31"/>
      <w:r w:rsidDel="00000000" w:rsidR="00000000" w:rsidRPr="00000000">
        <w:rPr>
          <w:rFonts w:ascii="Times New Roman" w:cs="Times New Roman" w:eastAsia="Times New Roman" w:hAnsi="Times New Roman"/>
          <w:sz w:val="24"/>
          <w:szCs w:val="24"/>
          <w:rtl w:val="0"/>
        </w:rPr>
        <w:t xml:space="preserve">ю, </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w:t>
      </w:r>
      <w:commentRangeStart w:id="32"/>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commentRangeStart w:id="33"/>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commentRangeStart w:id="34"/>
      <w:r w:rsidDel="00000000" w:rsidR="00000000" w:rsidRPr="00000000">
        <w:rPr>
          <w:rFonts w:ascii="Times New Roman" w:cs="Times New Roman" w:eastAsia="Times New Roman" w:hAnsi="Times New Roman"/>
          <w:sz w:val="24"/>
          <w:szCs w:val="24"/>
          <w:rtl w:val="0"/>
        </w:rPr>
        <w:t xml:space="preserve">я, —</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commentRangeStart w:id="35"/>
      <w:r w:rsidDel="00000000" w:rsidR="00000000" w:rsidRPr="00000000">
        <w:rPr>
          <w:rFonts w:ascii="Times New Roman" w:cs="Times New Roman" w:eastAsia="Times New Roman" w:hAnsi="Times New Roman"/>
          <w:sz w:val="24"/>
          <w:szCs w:val="24"/>
          <w:rtl w:val="0"/>
        </w:rPr>
        <w:t xml:space="preserve">с, —</w:t>
      </w:r>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commentRangeStart w:id="36"/>
      <w:r w:rsidDel="00000000" w:rsidR="00000000" w:rsidRPr="00000000">
        <w:rPr>
          <w:rFonts w:ascii="Times New Roman" w:cs="Times New Roman" w:eastAsia="Times New Roman" w:hAnsi="Times New Roman"/>
          <w:sz w:val="24"/>
          <w:szCs w:val="24"/>
          <w:rtl w:val="0"/>
        </w:rPr>
        <w:t xml:space="preserve">.</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 </w:t>
      </w:r>
      <w:ins w:author="Alaric Lightin" w:id="3" w:date="2015-11-09T04:51:4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commentRangeStart w:id="37"/>
      <w:commentRangeStart w:id="38"/>
      <w:r w:rsidDel="00000000" w:rsidR="00000000" w:rsidRPr="00000000">
        <w:rPr>
          <w:rFonts w:ascii="Times New Roman" w:cs="Times New Roman" w:eastAsia="Times New Roman" w:hAnsi="Times New Roman"/>
          <w:sz w:val="24"/>
          <w:szCs w:val="24"/>
          <w:rtl w:val="0"/>
        </w:rPr>
        <w:t xml:space="preserve">исходно</w:t>
      </w:r>
      <w:commentRangeEnd w:id="37"/>
      <w:r w:rsidDel="00000000" w:rsidR="00000000" w:rsidRPr="00000000">
        <w:commentReference w:id="37"/>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commentRangeStart w:id="39"/>
      <w:r w:rsidDel="00000000" w:rsidR="00000000" w:rsidRPr="00000000">
        <w:rPr>
          <w:rFonts w:ascii="Times New Roman" w:cs="Times New Roman" w:eastAsia="Times New Roman" w:hAnsi="Times New Roman"/>
          <w:sz w:val="24"/>
          <w:szCs w:val="24"/>
          <w:rtl w:val="0"/>
        </w:rPr>
        <w:t xml:space="preserve">, —</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w:t>
      </w:r>
      <w:del w:author="Yuliy L" w:id="4" w:date="2016-02-23T04:10:44Z">
        <w:commentRangeStart w:id="40"/>
        <w:commentRangeStart w:id="41"/>
        <w:r w:rsidDel="00000000" w:rsidR="00000000" w:rsidRPr="00000000">
          <w:rPr>
            <w:rFonts w:ascii="Times New Roman" w:cs="Times New Roman" w:eastAsia="Times New Roman" w:hAnsi="Times New Roman"/>
            <w:sz w:val="24"/>
            <w:szCs w:val="24"/>
            <w:rtl w:val="0"/>
          </w:rPr>
          <w:delText xml:space="preserve">т</w:delText>
        </w:r>
      </w:del>
      <w:commentRangeEnd w:id="40"/>
      <w:r w:rsidDel="00000000" w:rsidR="00000000" w:rsidRPr="00000000">
        <w:commentReference w:id="40"/>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ч…</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commentRangeStart w:id="42"/>
      <w:r w:rsidDel="00000000" w:rsidR="00000000" w:rsidRPr="00000000">
        <w:rPr>
          <w:rFonts w:ascii="Times New Roman" w:cs="Times New Roman" w:eastAsia="Times New Roman" w:hAnsi="Times New Roman"/>
          <w:sz w:val="24"/>
          <w:szCs w:val="24"/>
          <w:rtl w:val="0"/>
        </w:rPr>
        <w:t xml:space="preserve">у и </w:t>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Может, когда мы станем старше, мы полюбим друг друга, а, может, и нет. Может, наша любовь будет долгой, а, может, и нет</w:t>
      </w:r>
      <w:commentRangeStart w:id="43"/>
      <w:r w:rsidDel="00000000" w:rsidR="00000000" w:rsidRPr="00000000">
        <w:rPr>
          <w:rFonts w:ascii="Times New Roman" w:cs="Times New Roman" w:eastAsia="Times New Roman" w:hAnsi="Times New Roman"/>
          <w:sz w:val="24"/>
          <w:szCs w:val="24"/>
          <w:rtl w:val="0"/>
        </w:rPr>
        <w:t xml:space="preserve">,  — Г</w:t>
      </w:r>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и ему нечем было от него закрыться</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commentRangeStart w:id="44"/>
      <w:commentRangeStart w:id="45"/>
      <w:r w:rsidDel="00000000" w:rsidR="00000000" w:rsidRPr="00000000">
        <w:rPr>
          <w:rFonts w:ascii="Times New Roman" w:cs="Times New Roman" w:eastAsia="Times New Roman" w:hAnsi="Times New Roman"/>
          <w:sz w:val="24"/>
          <w:szCs w:val="24"/>
          <w:rtl w:val="0"/>
        </w:rPr>
        <w:t xml:space="preserve">ёплых чувств, и я чувствую,</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commentRangeStart w:id="46"/>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commentRangeEnd w:id="46"/>
      <w:r w:rsidDel="00000000" w:rsidR="00000000" w:rsidRPr="00000000">
        <w:commentReference w:id="46"/>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commentRangeStart w:id="47"/>
      <w:commentRangeStart w:id="48"/>
      <w:r w:rsidDel="00000000" w:rsidR="00000000" w:rsidRPr="00000000">
        <w:rPr>
          <w:rFonts w:ascii="Times New Roman" w:cs="Times New Roman" w:eastAsia="Times New Roman" w:hAnsi="Times New Roman"/>
          <w:i w:val="1"/>
          <w:sz w:val="24"/>
          <w:szCs w:val="24"/>
          <w:rtl w:val="0"/>
        </w:rPr>
        <w:t xml:space="preserve">На этом</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Желаю вам долгой жизни и процветания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19" w:date="2015-11-14T21:4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смотрела куда? - смотрела туда, где взойдет солнце</w:t>
      </w:r>
    </w:p>
  </w:comment>
  <w:comment w:author="Chaika Che" w:id="26" w:date="2015-11-14T22:0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1" w:date="2015-11-14T21:4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32" w:date="2015-11-15T15:4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маленькая буква</w:t>
      </w:r>
    </w:p>
  </w:comment>
  <w:comment w:author="Chaika Che" w:id="27" w:date="2015-11-14T22:0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5" w:date="2015-11-14T21:5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6" w:date="2015-11-15T16:1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4"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чувств, чувствую - плохо. Предлагаю: Но у меня внутри просто бурлит от всех этих теплых чувств, такое ощущение, что я могу взорваться, если не сделаю хоть что-нибудь...</w:t>
      </w:r>
    </w:p>
  </w:comment>
  <w:comment w:author="Alaric Lightin" w:id="45"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 и я даже немного боюсь, что могу взорваться, если..."?</w:t>
      </w:r>
    </w:p>
  </w:comment>
  <w:comment w:author="Chaika Che" w:id="28" w:date="2015-11-14T22:01: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1" w:date="2015-11-15T15:4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2" w:date="2015-11-14T20:3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3" w:date="2015-11-14T20:3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0" w:date="2015-11-14T20:1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11" w:date="2015-11-14T20:2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3" w:date="2015-11-15T16:0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2" w:date="2015-11-15T16:08: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39" w:date="2015-11-15T16:0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0" w:date="2015-11-14T22:0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7" w:date="2015-11-15T16: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заменила на "изначально"</w:t>
      </w:r>
    </w:p>
  </w:comment>
  <w:comment w:author="Chaika Che" w:id="38" w:date="2015-11-15T16: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исходно так в русском не используется</w:t>
      </w:r>
    </w:p>
  </w:comment>
  <w:comment w:author="Chaika Che" w:id="29" w:date="2015-11-14T22:0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точка</w:t>
      </w:r>
    </w:p>
  </w:comment>
  <w:comment w:author="Chaika Che" w:id="35" w:date="2015-11-15T15:4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4" w:date="2015-11-15T15:4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3" w:date="2015-11-15T15:4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Yuliy L" w:id="47" w:date="2015-11-15T16:1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сюда добавить подзаголовок «От автора:»?</w:t>
      </w:r>
    </w:p>
  </w:comment>
  <w:comment w:author="Chaika Che" w:id="48" w:date="2015-11-15T16:1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не надо, так как вся книга, так сказать, от автора))) в обычной литературе в таких случаях не делают дополнительных пояснений</w:t>
      </w:r>
    </w:p>
  </w:comment>
  <w:comment w:author="Chaika Che" w:id="9" w:date="2015-11-14T19:1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5" w:date="2015-11-14T17:5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6" w:date="2015-11-14T18: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1" w:date="2015-11-15T16:1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3" w:date="2015-11-14T21:5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8" w:date="2015-11-14T18: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4" w:date="2015-11-14T21:5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2" w:date="2015-11-14T21:5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7" w:date="2015-11-14T18:4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17" w:date="2015-11-14T20:4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 w:date="2015-11-15T16: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изменила бы на "к тому месту, что он ищет". очень плохо - 2 раза которое</w:t>
      </w:r>
    </w:p>
  </w:comment>
  <w:comment w:author="Alaric Lightin" w:id="3" w:date="2015-11-15T06:0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"которые приведут его к искомому месту"?</w:t>
      </w:r>
    </w:p>
  </w:comment>
  <w:comment w:author="Chaika Che" w:id="4" w:date="2015-11-15T16: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Chaika Che" w:id="18" w:date="2015-11-14T20:5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Yuliy L" w:id="14" w:date="2015-11-14T20:4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Одна точка или три?</w:t>
      </w:r>
    </w:p>
  </w:comment>
  <w:comment w:author="Alaric Lightin" w:id="15" w:date="2015-11-09T04:5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три по идее</w:t>
      </w:r>
    </w:p>
  </w:comment>
  <w:comment w:author="Chaika Che" w:id="16" w:date="2015-11-14T20:4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Chaika Che" w:id="0" w:date="2015-11-14T17:3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Yuliy L" w:id="20" w:date="2015-11-09T00:4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считают, что кривая формулировка.</w:t>
      </w:r>
    </w:p>
  </w:comment>
  <w:comment w:author="Yuliy L" w:id="36" w:date="2015-11-09T00:4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Тире?</w:t>
      </w:r>
    </w:p>
  </w:comment>
  <w:comment w:author="Yuliy L" w:id="40" w:date="2016-02-22T18:4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 вроде квиддич?</w:t>
      </w:r>
    </w:p>
  </w:comment>
  <w:comment w:author="Alaric Lightin" w:id="41" w:date="2016-02-23T04:1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