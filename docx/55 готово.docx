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w7s4m6kekwob" w:colLast="0"/>
      <w:bookmarkEnd w:id="0"/>
      <w:r w:rsidRPr="00000000" w:rsidR="00000000" w:rsidDel="00000000">
        <w:rPr>
          <w:rtl w:val="0"/>
        </w:rPr>
        <w:t xml:space="preserve">Глава 55. Стэнфордский тюремный эксперимент. Часть 5</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стены которого несли следы недавней магической битвы, под тусклым светом газовых ламп мальчик мелкими шажками продвигался вперёд, вытянув руку к неподвижной змее — телу его учителя.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на расстояние метра, он наконец ощутил на краешке сознания знакомый зуд.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и очень слабое, но всё то же чувство тревоги...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Значит, профессор Квиррелл жив.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вместо радости эта мысль принесла лишь какое-то опустошение и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всё равно скоро поймают, и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его просто отправят домой, к родителям.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проиграл.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Ещё не поздно,</w:t>
      </w:r>
      <w:r w:rsidRPr="00000000" w:rsidR="00000000" w:rsidDel="00000000">
        <w:rPr>
          <w:rFonts w:cs="Times New Roman" w:hAnsi="Times New Roman" w:eastAsia="Times New Roman" w:ascii="Times New Roman"/>
          <w:sz w:val="24"/>
          <w:rtl w:val="0"/>
        </w:rPr>
        <w:t xml:space="preserve"> — зашептал внутренний голос. — </w:t>
      </w:r>
      <w:r w:rsidRPr="00000000" w:rsidR="00000000" w:rsidDel="00000000">
        <w:rPr>
          <w:rFonts w:cs="Times New Roman" w:hAnsi="Times New Roman" w:eastAsia="Times New Roman" w:ascii="Times New Roman"/>
          <w:i w:val="1"/>
          <w:sz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Рука Гарри начала медленно подниматься, направляя палочку на полицейского и...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Точно. Он же верил в ценность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Вместе с этой мыслью пришло замешательство. Гарри совсем не мог вспомнить, почему он считал ценными жизни других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 сказала его логическая составляющая. — </w:t>
      </w:r>
      <w:r w:rsidRPr="00000000" w:rsidR="00000000" w:rsidDel="00000000">
        <w:rPr>
          <w:rFonts w:cs="Times New Roman" w:hAnsi="Times New Roman" w:eastAsia="Times New Roman" w:ascii="Times New Roman"/>
          <w:i w:val="1"/>
          <w:sz w:val="24"/>
          <w:rtl w:val="0"/>
        </w:rPr>
        <w:t xml:space="preserve">Почему в моём сознании произошли изменения?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он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 забыл заново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руку, удерживая палочку перед собой, пальцы сложились в начальную позицию заклинания.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остановился.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не мог точно вспомнить... что же он использовал в качестве счастливой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Возможно, эти мысли вызваны воздействием дементоров и не являются точной оценкой происходящего,</w:t>
      </w:r>
      <w:r w:rsidRPr="00000000" w:rsidR="00000000" w:rsidDel="00000000">
        <w:rPr>
          <w:rFonts w:cs="Times New Roman" w:hAnsi="Times New Roman" w:eastAsia="Times New Roman" w:ascii="Times New Roman"/>
          <w:sz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RPr="00000000" w:rsidR="00000000" w:rsidDel="00000000">
        <w:rPr>
          <w:rFonts w:cs="Times New Roman" w:hAnsi="Times New Roman" w:eastAsia="Times New Roman" w:ascii="Times New Roman"/>
          <w:i w:val="1"/>
          <w:sz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Этого Гарри тоже вспомнить не смог.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Когда ты в последний раз разговаривал с кем-нибудь о дементорах?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...думать о звёздах, о бестелесном падении сквозь космос, окутать этой мыслью всё сознание, словно барьером окклюмента.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второй урок Защиты, пятница, именно тогда профессор Квиррелл показал ему звёзды, а затем ещё раз, на Рождество.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нетрудно вспомнить их, эти обжигающие белые точки на фоне абсолютной черноты.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 огромный водоворот Млечного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Вспомнил чувство умиротворённости.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холод, охвативший его конечности, казалось, слегка отступил.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думал о своём категорическом неприятии смерти как естественного порядка вещей.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вызвать Истинную форму патронуса, нужно думать о ценности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Идея убить всех... на самом деле принадлежала не ему, это следствие воздействия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Отчаяние — тоже воздействие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Гарри смог представить Землю, сине-белый шар в окружении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я не позволю им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оценил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и в самом деле выглядела довольно безнадёжной.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у него нет выбора, кроме как идти вперёд. Нет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бессмысленнее, чем сдаваться раньше, чем действительно проиграешь.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мог бы легко привести всё в порядок, если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на Гарри в полной мере обрушилось чувство, что его предали.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почему он...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Потому что он — зло,</w:t>
      </w:r>
      <w:r w:rsidRPr="00000000" w:rsidR="00000000" w:rsidDel="00000000">
        <w:rPr>
          <w:rFonts w:cs="Times New Roman" w:hAnsi="Times New Roman" w:eastAsia="Times New Roman" w:ascii="Times New Roman"/>
          <w:sz w:val="24"/>
          <w:rtl w:val="0"/>
        </w:rPr>
        <w:t xml:space="preserve"> — тихо и печально сказали гриффиндорец с пуффендуйцем. — </w:t>
      </w:r>
      <w:r w:rsidRPr="00000000" w:rsidR="00000000" w:rsidDel="00000000">
        <w:rPr>
          <w:rFonts w:cs="Times New Roman" w:hAnsi="Times New Roman" w:eastAsia="Times New Roman" w:ascii="Times New Roman"/>
          <w:i w:val="1"/>
          <w:sz w:val="24"/>
          <w:rtl w:val="0"/>
        </w:rPr>
        <w:t xml:space="preserve">Мы же тебе говорили.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отчаянно подумал Гарри. — </w:t>
      </w:r>
      <w:r w:rsidRPr="00000000" w:rsidR="00000000" w:rsidDel="00000000">
        <w:rPr>
          <w:rFonts w:cs="Times New Roman" w:hAnsi="Times New Roman" w:eastAsia="Times New Roman" w:ascii="Times New Roman"/>
          <w:i w:val="1"/>
          <w:sz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Вот только на самом деле профессор Квиррелл и не планировал никакого «идеального преступления»,</w:t>
      </w:r>
      <w:r w:rsidRPr="00000000" w:rsidR="00000000" w:rsidDel="00000000">
        <w:rPr>
          <w:rFonts w:cs="Times New Roman" w:hAnsi="Times New Roman" w:eastAsia="Times New Roman" w:ascii="Times New Roman"/>
          <w:sz w:val="24"/>
          <w:rtl w:val="0"/>
        </w:rPr>
        <w:t xml:space="preserve"> — мрачно ответил слизеринец. — </w:t>
      </w:r>
      <w:r w:rsidRPr="00000000" w:rsidR="00000000" w:rsidDel="00000000">
        <w:rPr>
          <w:rFonts w:cs="Times New Roman" w:hAnsi="Times New Roman" w:eastAsia="Times New Roman" w:ascii="Times New Roman"/>
          <w:i w:val="1"/>
          <w:sz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Гарри почти исчез, затем: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с сожалением констатировали три его другие части.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притворятся моим другом как можно дольше, и только когда возникнет необходимость, прибегнуть к шантажу...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Рационализация</w:t>
      </w:r>
      <w:r w:rsidRPr="00000000" w:rsidR="00000000" w:rsidDel="00000000">
        <w:rPr>
          <w:rFonts w:cs="Times New Roman" w:hAnsi="Times New Roman" w:eastAsia="Times New Roman" w:ascii="Times New Roman"/>
          <w:sz w:val="24"/>
          <w:rtl w:val="0"/>
        </w:rPr>
        <w:t xml:space="preserve">, — заявил слизеринец. — </w:t>
      </w:r>
      <w:r w:rsidRPr="00000000" w:rsidR="00000000" w:rsidDel="00000000">
        <w:rPr>
          <w:rFonts w:cs="Times New Roman" w:hAnsi="Times New Roman" w:eastAsia="Times New Roman" w:ascii="Times New Roman"/>
          <w:i w:val="1"/>
          <w:sz w:val="24"/>
          <w:rtl w:val="0"/>
        </w:rPr>
        <w:t xml:space="preserve">Тогда почему же профессор Квиррелл так поступил?</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замечаю, что я озадачен.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голове воцарилось молчание. Все его воображаемые личности воздержались от комментариев.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продолжил рассматривать умеренно безнадёжную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Должен ли он заново оценить вероятность того, что Беллатриса — зло?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сейчас это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то, кем она является,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это один из доступных ему ресурсов, пусть даже Беллатриса измождена и на девять десятых мертва...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змеиное тело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...которой, возможно, хватит на один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пробуждение профессора Квиррелла вообще хорошая идея.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Спокойствие,</w:t>
      </w:r>
      <w:r w:rsidRPr="00000000" w:rsidR="00000000" w:rsidDel="00000000">
        <w:rPr>
          <w:rFonts w:cs="Times New Roman" w:hAnsi="Times New Roman" w:eastAsia="Times New Roman" w:ascii="Times New Roman"/>
          <w:sz w:val="24"/>
          <w:rtl w:val="0"/>
        </w:rPr>
        <w:t xml:space="preserve"> — напомнил себе Гарри и посмотрел на распростёртое на полу тело аврора.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Беллатрисы хватит ещё и на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так ли уж </w:t>
      </w:r>
      <w:r w:rsidRPr="00000000" w:rsidR="00000000" w:rsidDel="00000000">
        <w:rPr>
          <w:rFonts w:cs="Times New Roman" w:hAnsi="Times New Roman" w:eastAsia="Times New Roman" w:ascii="Times New Roman"/>
          <w:sz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Беллатриса может нести змеиное тело профессора. Гарри не осмеливался к нему даже притронуться, не то что левитировать.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w:t>
      </w:r>
      <w:r w:rsidRPr="00000000" w:rsidR="00000000" w:rsidDel="00000000">
        <w:rPr>
          <w:rFonts w:cs="Times New Roman" w:hAnsi="Times New Roman" w:eastAsia="Times New Roman" w:ascii="Times New Roman"/>
          <w:i w:val="1"/>
          <w:sz w:val="24"/>
          <w:rtl w:val="0"/>
        </w:rPr>
        <w:t xml:space="preserve">ближайшая </w:t>
      </w:r>
      <w:r w:rsidRPr="00000000" w:rsidR="00000000" w:rsidDel="00000000">
        <w:rPr>
          <w:rFonts w:cs="Times New Roman" w:hAnsi="Times New Roman" w:eastAsia="Times New Roman" w:ascii="Times New Roman"/>
          <w:sz w:val="24"/>
          <w:rtl w:val="0"/>
        </w:rPr>
        <w:t xml:space="preserve">цель была очевидна — он и Беллатриса должны убираться отсюда как можно скорее.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течении нескольких минут выдавали одни и те же сведения. А ещё профессор Квиррелл говорил, что он не может наложить чары Невидимости на патронуса Гарри, которого ни в коем случае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отпускать, потому что если он исчезнет, то дементоры немедленно узнают о том, что Беллатриса пытается сбежать, и известят авроров...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этом месте цепочка его мыслей оборвалась.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Бывают времена, когда выражения «О, чёрт!» совершенно недостаточно для описания ситуации.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 сделал несколько шагов назад, и, направив на шкаф палочку,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Гармония Нектере Пасус.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ту же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w:t>
      </w:r>
      <w:r w:rsidRPr="00000000" w:rsidR="00000000" w:rsidDel="00000000">
        <w:rPr>
          <w:rFonts w:cs="Times New Roman" w:hAnsi="Times New Roman" w:eastAsia="Times New Roman" w:ascii="Times New Roman"/>
          <w:sz w:val="24"/>
          <w:rtl w:val="0"/>
        </w:rPr>
        <w:t xml:space="preserve">знаков </w:t>
      </w:r>
      <w:r w:rsidRPr="00000000" w:rsidR="00000000" w:rsidDel="00000000">
        <w:rPr>
          <w:rFonts w:cs="Times New Roman" w:hAnsi="Times New Roman" w:eastAsia="Times New Roman" w:ascii="Times New Roman"/>
          <w:sz w:val="24"/>
          <w:rtl w:val="0"/>
        </w:rPr>
        <w:t xml:space="preserve">различия,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 Ли открыть рот, как в Исчезательном шкафу материализовалась ещё одна тройка авроров с мётлами.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ними последовали трое магов из Ударного отряда в полном боевом снаряжении.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тройка из Ударного отряда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команда с мётлами.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накинул обратно капюшон мантии, указал палочкой на Беллатрису и прошептал как можно мягче: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Судя по тому, как дёрнулось тело Беллатрисы, заклинание Гарри сработало недостаточно мягко.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Запавшие тёмные глаза открылись.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пауза, а потом бледная голова Беллатрисы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 сухо сказал Гарри. — Я не спрашиваю, можешь ли ты идти самостоятельно, дорогая Белла, но, боюсь, тебе придётся.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указал на неё палочкой: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Медленно, словно впервые за многие годы, Беллатриса Блэк поднялась на ноги.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взгляд сразу же отыскал парящий за окном труп: нагое, давно разложившееся тело.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Беллатриса Блэк? — резко спросила Амелия, не показывая страха перед созданием страха.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у неё на мгновение в жилах застыла кровь, когда труп раздвинул губы и пробулькал: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знаю.</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Беллатриса направила палочку на змею и чётко, хотя и шёпотом, произнесла: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не шелохнулась.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попытаться ещё раз, мой лорд? — прошептала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замешкалась, затем нерешительно ответила: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да,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лишь направила палочку на аврора, молча постояла некоторое время и наконец прошептала: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моя дорогая Белла, — сказал Гарри, усмехнувшись. — Ещё я попрошу тебя нести эту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(Крошечная часть Гарри заметила, что очень </w:t>
      </w:r>
      <w:r w:rsidRPr="00000000" w:rsidR="00000000" w:rsidDel="00000000">
        <w:rPr>
          <w:rFonts w:cs="Times New Roman" w:hAnsi="Times New Roman" w:eastAsia="Times New Roman" w:ascii="Times New Roman"/>
          <w:i w:val="1"/>
          <w:sz w:val="24"/>
          <w:rtl w:val="0"/>
        </w:rPr>
        <w:t xml:space="preserve">приятно </w:t>
      </w:r>
      <w:r w:rsidRPr="00000000" w:rsidR="00000000" w:rsidDel="00000000">
        <w:rPr>
          <w:rFonts w:cs="Times New Roman" w:hAnsi="Times New Roman" w:eastAsia="Times New Roman" w:ascii="Times New Roman"/>
          <w:sz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 мной, — скомандовал мальчик и двинулся по коридору.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посмотрела на Ору, которая возилась с зеркалом аврора МакКаскера.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Специалист Вайнбах, — гаркнула директор, заставив молодую ведьму вздрогнуть. — Есть ответ от зеркала Однорукого?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Кто-то за это ответит.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нашли дыру в крыше над спиралью В, — крикнул кто-то в дверной проём, — ещё открыта, обманные чары активны.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хищно улыбнулась, как волк при виде добычи.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Блэк всё ещё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Азкабане она и останется. Навсегда.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отвернулась от окна и нахмурилась. В комнате присутствовало слишком много людей, и две трети присутствующих здесь были </w:t>
      </w:r>
      <w:r w:rsidRPr="00000000" w:rsidR="00000000" w:rsidDel="00000000">
        <w:rPr>
          <w:rFonts w:cs="Times New Roman" w:hAnsi="Times New Roman" w:eastAsia="Times New Roman" w:ascii="Times New Roman"/>
          <w:i w:val="1"/>
          <w:sz w:val="24"/>
          <w:rtl w:val="0"/>
        </w:rPr>
        <w:t xml:space="preserve">не нужны</w:t>
      </w:r>
      <w:r w:rsidRPr="00000000" w:rsidR="00000000" w:rsidDel="00000000">
        <w:rPr>
          <w:rFonts w:cs="Times New Roman" w:hAnsi="Times New Roman" w:eastAsia="Times New Roman" w:ascii="Times New Roman"/>
          <w:sz w:val="24"/>
          <w:rtl w:val="0"/>
        </w:rPr>
        <w:t xml:space="preserve">, они просто </w:t>
      </w:r>
      <w:r w:rsidRPr="00000000" w:rsidR="00000000" w:rsidDel="00000000">
        <w:rPr>
          <w:rFonts w:cs="Times New Roman" w:hAnsi="Times New Roman" w:eastAsia="Times New Roman" w:ascii="Times New Roman"/>
          <w:i w:val="1"/>
          <w:sz w:val="24"/>
          <w:rtl w:val="0"/>
        </w:rPr>
        <w:t xml:space="preserve">хотели</w:t>
      </w:r>
      <w:r w:rsidRPr="00000000" w:rsidR="00000000" w:rsidDel="00000000">
        <w:rPr>
          <w:rFonts w:cs="Times New Roman" w:hAnsi="Times New Roman" w:eastAsia="Times New Roman" w:ascii="Times New Roman"/>
          <w:sz w:val="24"/>
          <w:rtl w:val="0"/>
        </w:rPr>
        <w:t xml:space="preserve"> находиться в центре событий. Если и было что-то, чего Амелия не переносила, так это люди, которые делают то, что хотят, вместо того, что нужно.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Собравшиеся удивлённо посмотрели на Амелию, когда её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Преступники нашли какой-то способ помешать дементорам найти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считалось </w:t>
      </w:r>
      <w:r w:rsidRPr="00000000" w:rsidR="00000000" w:rsidDel="00000000">
        <w:rPr>
          <w:rFonts w:cs="Times New Roman" w:hAnsi="Times New Roman" w:eastAsia="Times New Roman" w:ascii="Times New Roman"/>
          <w:i w:val="1"/>
          <w:sz w:val="24"/>
          <w:rtl w:val="0"/>
        </w:rPr>
        <w:t xml:space="preserve">невозможным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этой мысли у Амелии холодела кровь. Это было похоже...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сделала глубокий вдох, и её стальной командирский голос загремел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увидела холод в глазах пожилых, увидела, как некоторые из младших авроров вздрогнули.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знала, что они поняли, но на всякий случай она произнесла это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когда он понял, что авроры уже могли поднять тревогу, а профессор Квиррелл не собирается просыпаться...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мысли на секунду застыли.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Гарри не получалось придумать ни единого выхода из 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Пока он не сказал сам себе: </w:t>
      </w:r>
      <w:r w:rsidRPr="00000000" w:rsidR="00000000" w:rsidDel="00000000">
        <w:rPr>
          <w:rFonts w:cs="Times New Roman" w:hAnsi="Times New Roman" w:eastAsia="Times New Roman" w:ascii="Times New Roman"/>
          <w:i w:val="1"/>
          <w:sz w:val="24"/>
          <w:rtl w:val="0"/>
        </w:rPr>
        <w:t xml:space="preserve">ну, а если бы это были просто военные игры, что бы сделал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Ответ пришёл мгновенно.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Гарри подумал: </w:t>
      </w:r>
      <w:r w:rsidRPr="00000000" w:rsidR="00000000" w:rsidDel="00000000">
        <w:rPr>
          <w:rFonts w:cs="Times New Roman" w:hAnsi="Times New Roman" w:eastAsia="Times New Roman" w:ascii="Times New Roman"/>
          <w:i w:val="1"/>
          <w:sz w:val="24"/>
          <w:rtl w:val="0"/>
        </w:rPr>
        <w:t xml:space="preserve">но если это настолько просто, почему же никто раньше не сбегал из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после того, как он осознал, в чём, возможно, могла быть проблема: </w:t>
      </w:r>
      <w:r w:rsidRPr="00000000" w:rsidR="00000000" w:rsidDel="00000000">
        <w:rPr>
          <w:rFonts w:cs="Times New Roman" w:hAnsi="Times New Roman" w:eastAsia="Times New Roman" w:ascii="Times New Roman"/>
          <w:i w:val="1"/>
          <w:sz w:val="24"/>
          <w:rtl w:val="0"/>
        </w:rPr>
        <w:t xml:space="preserve">отлично, а как генерал Хаоса разберётся с этим?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тогда генерал Хаоса предложил поправку к первоначальному плану.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самая безумно гриффиндорская идея, которую Гарри когда-либо...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пытался придумать план </w:t>
      </w:r>
      <w:r w:rsidRPr="00000000" w:rsidR="00000000" w:rsidDel="00000000">
        <w:rPr>
          <w:rFonts w:cs="Times New Roman" w:hAnsi="Times New Roman" w:eastAsia="Times New Roman" w:ascii="Times New Roman"/>
          <w:i w:val="1"/>
          <w:sz w:val="24"/>
          <w:rtl w:val="0"/>
        </w:rPr>
        <w:t xml:space="preserve">получше</w:t>
      </w:r>
      <w:r w:rsidRPr="00000000" w:rsidR="00000000" w:rsidDel="00000000">
        <w:rPr>
          <w:rFonts w:cs="Times New Roman" w:hAnsi="Times New Roman" w:eastAsia="Times New Roman" w:ascii="Times New Roman"/>
          <w:sz w:val="24"/>
          <w:rtl w:val="0"/>
        </w:rPr>
        <w:t xml:space="preserve">, но без особых успехов.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Какие мы привередливые</w:t>
      </w:r>
      <w:r w:rsidRPr="00000000" w:rsidR="00000000" w:rsidDel="00000000">
        <w:rPr>
          <w:rFonts w:cs="Times New Roman" w:hAnsi="Times New Roman" w:eastAsia="Times New Roman" w:ascii="Times New Roman"/>
          <w:sz w:val="24"/>
          <w:rtl w:val="0"/>
        </w:rPr>
        <w:t xml:space="preserve">, — фыркнул гриффиндорец. — </w:t>
      </w:r>
      <w:r w:rsidRPr="00000000" w:rsidR="00000000" w:rsidDel="00000000">
        <w:rPr>
          <w:rFonts w:cs="Times New Roman" w:hAnsi="Times New Roman" w:eastAsia="Times New Roman" w:ascii="Times New Roman"/>
          <w:i w:val="1"/>
          <w:sz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Эм...</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действительно сейчас подумал: «Работай на меня, я оценю тебя по достоинству»?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Подобная преданность тронула бы даже камень,</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Даже если я получаю её незаслуженно, я ничего не могу поделать,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Большинству субличностей Гарри в целом нечего было на это сказать.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услышал...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звуки были еле различимыми, но с каждым шагом Гарри они становились всё громче.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Далёкий, неразборчивый женский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автоматически прислушался.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«...пожалуйста,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хотела...»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 понял,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он слышит, и почти сразу же осознал,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он слышит.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больше не поддерживал вокруг тишину, а Азкабан на самом деле не был лишён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Слабый женский голос повторял: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становился громче с каждым шагом Гарри, он мог теперь различить интонации, ужас, раскаяние,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...худшее воспоминание этой женщины, повторяющееся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...убийство, из-за которого она попала в Азкабан...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стал ярче. Он не выходил из-под контроля, но становился ярче с каждым шагом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стало легче от того, что он мог помочь Беллатрисе. Но этого было не достаточно.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 разглядел огромную металлическую дверь в центре коридора на этом этаже.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сказал внутренний голос. </w:t>
      </w:r>
      <w:r w:rsidRPr="00000000" w:rsidR="00000000" w:rsidDel="00000000">
        <w:rPr>
          <w:rFonts w:cs="Times New Roman" w:hAnsi="Times New Roman" w:eastAsia="Times New Roman" w:ascii="Times New Roman"/>
          <w:i w:val="1"/>
          <w:sz w:val="24"/>
          <w:rtl w:val="0"/>
        </w:rPr>
        <w:t xml:space="preserve">Это был шаг первый.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неизбежно приближался прямо к металлической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Теперь открой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что ты делаешь? Вернись и вытащи её оттуда!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Спаси её! Что ты делаешь? Ей плохо,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был свет, и он разгорался всё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всхлипнула женщина, — пожалуйста, я больше не могу вспомнить имена моих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умру,</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Сияние всё усиливалось.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конце концов, нельзя с уверенностью сказать, что Гарри умрёт.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Существовала только вероятность умереть, к тому же разве некоторые вещи не стоят вероятности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Неужели?</w:t>
      </w:r>
      <w:r w:rsidRPr="00000000" w:rsidR="00000000" w:rsidDel="00000000">
        <w:rPr>
          <w:rFonts w:cs="Times New Roman" w:hAnsi="Times New Roman" w:eastAsia="Times New Roman" w:ascii="Times New Roman"/>
          <w:sz w:val="24"/>
          <w:rtl w:val="0"/>
        </w:rPr>
        <w:t xml:space="preserve"> — сказал тот внутренний голос, который пытался его убедить. — </w:t>
      </w:r>
      <w:r w:rsidRPr="00000000" w:rsidR="00000000" w:rsidDel="00000000">
        <w:rPr>
          <w:rFonts w:cs="Times New Roman" w:hAnsi="Times New Roman" w:eastAsia="Times New Roman" w:ascii="Times New Roman"/>
          <w:i w:val="1"/>
          <w:sz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Серебряный свет уже потерял всякую форму.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Невозможно было разглядеть коридор.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больше не видел собственное тело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Осталась лишь бестелесная точка обзора с бесконечно расходящимися лучами серебристого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Возвышенные цели казались очень далёкими, очень абстрактными, в сравнении с единственной женщиной, умоляющей его о помощи, не было </w:t>
      </w:r>
      <w:r w:rsidRPr="00000000" w:rsidR="00000000" w:rsidDel="00000000">
        <w:rPr>
          <w:rFonts w:cs="Times New Roman" w:hAnsi="Times New Roman" w:eastAsia="Times New Roman" w:ascii="Times New Roman"/>
          <w:i w:val="1"/>
          <w:sz w:val="24"/>
          <w:rtl w:val="0"/>
        </w:rPr>
        <w:t xml:space="preserve">уверенности</w:t>
      </w:r>
      <w:r w:rsidRPr="00000000" w:rsidR="00000000" w:rsidDel="00000000">
        <w:rPr>
          <w:rFonts w:cs="Times New Roman" w:hAnsi="Times New Roman" w:eastAsia="Times New Roman" w:ascii="Times New Roman"/>
          <w:sz w:val="24"/>
          <w:rtl w:val="0"/>
        </w:rPr>
        <w:t xml:space="preserve">, что Гарри когда-либо сделает что-то более важное, чем этот единственный поступок, который он мог совершить здесь и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 вдохе, который мог стать последним, Гарри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возмущённо отозвалась другая его часть, пытаясь найти контраргумент, которого не существовало...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медленно угас до прежнего состояния.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жизненных сил Гарри вернулась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была потеряна, истрачена на сияние.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Клянусь,</w:t>
      </w:r>
      <w:r w:rsidRPr="00000000" w:rsidR="00000000" w:rsidDel="00000000">
        <w:rPr>
          <w:rFonts w:cs="Times New Roman" w:hAnsi="Times New Roman" w:eastAsia="Times New Roman" w:ascii="Times New Roman"/>
          <w:sz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RPr="00000000" w:rsidR="00000000" w:rsidDel="00000000">
        <w:rPr>
          <w:rFonts w:cs="Times New Roman" w:hAnsi="Times New Roman" w:eastAsia="Times New Roman" w:ascii="Times New Roman"/>
          <w:i w:val="1"/>
          <w:sz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двое пошли дальше, а голос убийцы кричал и умолял вернуться и спасти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Совсем как в прошлый раз? — отрывисто спросила директор Боунс у аврора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Молодой аврор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мэм.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Эммелину Вэнс раздирали внутренние противоречия.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Боунс — не Крауч.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Ей казалось, что сейчас настало самое подходящее время, чтобы посоветоваться с Альбусом Дамблдором.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ещё немного поколебалась, возможно, дольше, чем нужно, и наконец решилась. </w:t>
      </w:r>
      <w:r w:rsidRPr="00000000" w:rsidR="00000000" w:rsidDel="00000000">
        <w:rPr>
          <w:rFonts w:cs="Times New Roman" w:hAnsi="Times New Roman" w:eastAsia="Times New Roman" w:ascii="Times New Roman"/>
          <w:i w:val="1"/>
          <w:sz w:val="24"/>
          <w:rtl w:val="0"/>
        </w:rPr>
        <w:t xml:space="preserve">К чёрту всё,</w:t>
      </w:r>
      <w:r w:rsidRPr="00000000" w:rsidR="00000000" w:rsidDel="00000000">
        <w:rPr>
          <w:rFonts w:cs="Times New Roman" w:hAnsi="Times New Roman" w:eastAsia="Times New Roman" w:ascii="Times New Roman"/>
          <w:sz w:val="24"/>
          <w:rtl w:val="0"/>
        </w:rPr>
        <w:t xml:space="preserve"> — подумала она, — </w:t>
      </w:r>
      <w:r w:rsidRPr="00000000" w:rsidR="00000000" w:rsidDel="00000000">
        <w:rPr>
          <w:rFonts w:cs="Times New Roman" w:hAnsi="Times New Roman" w:eastAsia="Times New Roman" w:ascii="Times New Roman"/>
          <w:i w:val="1"/>
          <w:sz w:val="24"/>
          <w:rtl w:val="0"/>
        </w:rPr>
        <w:t xml:space="preserve">мы на одной стороне, и нам следует держаться вместе, нравится это директору Боунс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при этой мысли её серебристый воробей вспорхнул к ней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готово.docx</dc:title>
</cp:coreProperties>
</file>