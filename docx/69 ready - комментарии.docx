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40" w:lineRule="auto"/>
        <w:jc w:val="center"/>
        <w:rPr/>
      </w:pPr>
      <w:bookmarkStart w:colFirst="0" w:colLast="0" w:name="_o5a6migaz13e" w:id="0"/>
      <w:bookmarkEnd w:id="0"/>
      <w:r w:rsidDel="00000000" w:rsidR="00000000" w:rsidRPr="00000000">
        <w:rPr>
          <w:rtl w:val="0"/>
        </w:rPr>
        <w:t xml:space="preserve">Глава 69. Самоактуализация. Часть 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лишь краем глаза заметила то ли золотой, то ли красный отблеск, чем-то похожий на пламя. Он отразился в отполированной металлической статуе, стоящей на пересечении двух коридоров. Через мгновение </w:t>
      </w:r>
      <w:r w:rsidDel="00000000" w:rsidR="00000000" w:rsidRPr="00000000">
        <w:rPr>
          <w:rFonts w:ascii="Times New Roman" w:cs="Times New Roman" w:eastAsia="Times New Roman" w:hAnsi="Times New Roman"/>
          <w:sz w:val="24"/>
          <w:szCs w:val="24"/>
          <w:rtl w:val="0"/>
        </w:rPr>
        <w:t xml:space="preserve">отблеск</w:t>
      </w:r>
      <w:r w:rsidDel="00000000" w:rsidR="00000000" w:rsidRPr="00000000">
        <w:rPr>
          <w:rFonts w:ascii="Times New Roman" w:cs="Times New Roman" w:eastAsia="Times New Roman" w:hAnsi="Times New Roman"/>
          <w:sz w:val="24"/>
          <w:szCs w:val="24"/>
          <w:rtl w:val="0"/>
        </w:rPr>
        <w:t xml:space="preserve"> исчез.</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озадаченно остановилась, а потом чуть было не пошла дальше, но что-то в этом отблеске показалось ей знакомым...</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подошла к статуе и выглянула в коридор, из которого,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хоже, и пришла эта вспышка.</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услышала слабый, доносящийся как будто издалека, крик.</w:t>
      </w:r>
      <w:r w:rsidDel="00000000" w:rsidR="00000000" w:rsidRPr="00000000">
        <w:rPr>
          <w:rFonts w:ascii="Times New Roman" w:cs="Times New Roman" w:eastAsia="Times New Roman" w:hAnsi="Times New Roman"/>
          <w:sz w:val="24"/>
          <w:szCs w:val="24"/>
          <w:rtl w:val="0"/>
        </w:rPr>
        <w:t xml:space="preserve"> Зов.</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пустилась бегом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бежала долго. Иногда на перекрёстках 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останавливалась, чтобы набрать побольше воздуха, и замечала то в одном направлении, то в другом отражение вспышки пламени или слышала этот далёкий зов. </w:t>
      </w:r>
      <w:r w:rsidDel="00000000" w:rsidR="00000000" w:rsidRPr="00000000">
        <w:rPr>
          <w:rFonts w:ascii="Times New Roman" w:cs="Times New Roman" w:eastAsia="Times New Roman" w:hAnsi="Times New Roman"/>
          <w:sz w:val="24"/>
          <w:szCs w:val="24"/>
          <w:rtl w:val="0"/>
        </w:rPr>
        <w:t xml:space="preserve">Если бы Гермиона не тренировалась со своей армией</w:t>
      </w:r>
      <w:r w:rsidDel="00000000" w:rsidR="00000000" w:rsidRPr="00000000">
        <w:rPr>
          <w:rFonts w:ascii="Times New Roman" w:cs="Times New Roman" w:eastAsia="Times New Roman" w:hAnsi="Times New Roman"/>
          <w:sz w:val="24"/>
          <w:szCs w:val="24"/>
          <w:rtl w:val="0"/>
        </w:rPr>
        <w:t xml:space="preserve">, то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такого бега она бы очень скоро рухнула без сил.</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так и не увидела феникса.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Гермиона выбежала на четверную развилку и в этот раз не заметила </w:t>
      </w:r>
      <w:r w:rsidDel="00000000" w:rsidR="00000000" w:rsidRPr="00000000">
        <w:rPr>
          <w:rFonts w:ascii="Times New Roman" w:cs="Times New Roman" w:eastAsia="Times New Roman" w:hAnsi="Times New Roman"/>
          <w:sz w:val="24"/>
          <w:szCs w:val="24"/>
          <w:rtl w:val="0"/>
        </w:rPr>
        <w:t xml:space="preserve">совершенно ничего</w:t>
      </w:r>
      <w:r w:rsidDel="00000000" w:rsidR="00000000" w:rsidRPr="00000000">
        <w:rPr>
          <w:rFonts w:ascii="Times New Roman" w:cs="Times New Roman" w:eastAsia="Times New Roman" w:hAnsi="Times New Roman"/>
          <w:sz w:val="24"/>
          <w:szCs w:val="24"/>
          <w:rtl w:val="0"/>
        </w:rPr>
        <w:t xml:space="preserve">. Не было никаких знаков. Она подождала пару минут, но так и не услышала крика, не увидела огненного отблеска. И когда она с болезненной грустью начала задумываться, не </w:t>
      </w:r>
      <w:r w:rsidDel="00000000" w:rsidR="00000000" w:rsidRPr="00000000">
        <w:rPr>
          <w:rFonts w:ascii="Times New Roman" w:cs="Times New Roman" w:eastAsia="Times New Roman" w:hAnsi="Times New Roman"/>
          <w:sz w:val="24"/>
          <w:szCs w:val="24"/>
          <w:rtl w:val="0"/>
        </w:rPr>
        <w:t xml:space="preserve">почудилось</w:t>
      </w:r>
      <w:r w:rsidDel="00000000" w:rsidR="00000000" w:rsidRPr="00000000">
        <w:rPr>
          <w:rFonts w:ascii="Times New Roman" w:cs="Times New Roman" w:eastAsia="Times New Roman" w:hAnsi="Times New Roman"/>
          <w:sz w:val="24"/>
          <w:szCs w:val="24"/>
          <w:rtl w:val="0"/>
        </w:rPr>
        <w:t xml:space="preserve"> ли ей это всё, до неё донёсся крик.</w:t>
      </w:r>
      <w:r w:rsidDel="00000000" w:rsidR="00000000" w:rsidRPr="00000000">
        <w:rPr>
          <w:rFonts w:ascii="Times New Roman" w:cs="Times New Roman" w:eastAsia="Times New Roman" w:hAnsi="Times New Roman"/>
          <w:sz w:val="24"/>
          <w:szCs w:val="24"/>
          <w:rtl w:val="0"/>
        </w:rPr>
        <w:t xml:space="preserve"> Уже человеческий.</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Ноги вынесли Гермиону за угол, и она с первого взгляда поняла, что происходит. Мальчик в мантии с жёлтой оторочкой висел в воздухе, как будто невидимая рука держала его за ногу. А три здоровых парня в мантиях с зелёной оторочкой уже разворачивались к ней.</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Генерал не размышляла и секунды — люди, которые останавливаются, чтобы подумать, нападают недостаточно внезапно.</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оказалась в её руке, пальцы повернулись </w:t>
      </w:r>
      <w:r w:rsidDel="00000000" w:rsidR="00000000" w:rsidRPr="00000000">
        <w:rPr>
          <w:rFonts w:ascii="Times New Roman" w:cs="Times New Roman" w:eastAsia="Times New Roman" w:hAnsi="Times New Roman"/>
          <w:sz w:val="24"/>
          <w:szCs w:val="24"/>
          <w:rtl w:val="0"/>
        </w:rPr>
        <w:t xml:space="preserve">как положено</w:t>
      </w:r>
      <w:r w:rsidDel="00000000" w:rsidR="00000000" w:rsidRPr="00000000">
        <w:rPr>
          <w:rFonts w:ascii="Times New Roman" w:cs="Times New Roman" w:eastAsia="Times New Roman" w:hAnsi="Times New Roman"/>
          <w:sz w:val="24"/>
          <w:szCs w:val="24"/>
          <w:rtl w:val="0"/>
        </w:rPr>
        <w:t xml:space="preserve">, и губы шепну</w:t>
      </w:r>
      <w:r w:rsidDel="00000000" w:rsidR="00000000" w:rsidRPr="00000000">
        <w:rPr>
          <w:rFonts w:ascii="Times New Roman" w:cs="Times New Roman" w:eastAsia="Times New Roman" w:hAnsi="Times New Roman"/>
          <w:sz w:val="24"/>
          <w:szCs w:val="24"/>
          <w:rtl w:val="0"/>
        </w:rPr>
        <w:t xml:space="preserve">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большой из хулиганов свалился, пуффендуец с глухим звуком рухнул на пол. Двое других хулиганов попытались в неё прицелиться...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и другой здоровяк опрокинулся — она стреляла в того, кто поднял палочку быстрее.</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два усыпляющих заклинания подряд даже для Гермионы было слишком, и справиться с третьим хулиганом она не успевала...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 выкрикнул последний хулиган, и вокруг него замерцал синий ореол.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Двадцать четыре часа назад Гермиона бы запаниковала: полноценные чары Щита позволяли хулигану использовать против неё заклинания, оставаясь при этом в безопасности.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сейчас...</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выкрикнул хулиган.</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Сгусток малинового света вылетел ей навстречу с ужасающей яркостью. Он сиял намного ярче, чем любое заклинание Гарри.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слегка отклонилась влево, и заклинание прошло мимо — прицеливался хулиган явно не так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как Гарри. Девочка подумала, что, возможно, хулиганы не участвуют в битвах профессора Квиррелла.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выкрикнул хулиган ещё раз. — </w:t>
      </w:r>
      <w:r w:rsidDel="00000000" w:rsidR="00000000" w:rsidRPr="00000000">
        <w:rPr>
          <w:rFonts w:ascii="Times New Roman" w:cs="Times New Roman" w:eastAsia="Times New Roman" w:hAnsi="Times New Roman"/>
          <w:i w:val="1"/>
          <w:sz w:val="24"/>
          <w:szCs w:val="24"/>
          <w:rtl w:val="0"/>
        </w:rPr>
        <w:t xml:space="preserve">Экспеллиармус! Ступефай!</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Как бы то ни было, она</w:t>
      </w:r>
      <w:commentRangeStart w:id="0"/>
      <w:r w:rsidDel="00000000" w:rsidR="00000000" w:rsidRPr="00000000">
        <w:rPr>
          <w:rFonts w:ascii="Times New Roman" w:cs="Times New Roman" w:eastAsia="Times New Roman" w:hAnsi="Times New Roman"/>
          <w:sz w:val="24"/>
          <w:szCs w:val="24"/>
          <w:rtl w:val="0"/>
        </w:rPr>
        <w:t xml:space="preserve"> совсем только что</w:t>
      </w:r>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потратила целый час, вспоминая заклинания, которые должна была применить против Гарри и Невилла...</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Джеллифай!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завопил хулиган. Это заклинание захватывало широкую область и не было видно в воздухе, поэтому Гермиона не смогла увернуться и её колени подкосились. Следом раздался яростный </w:t>
      </w:r>
      <w:r w:rsidDel="00000000" w:rsidR="00000000" w:rsidRPr="00000000">
        <w:rPr>
          <w:rFonts w:ascii="Times New Roman" w:cs="Times New Roman" w:eastAsia="Times New Roman" w:hAnsi="Times New Roman"/>
          <w:sz w:val="24"/>
          <w:szCs w:val="24"/>
          <w:rtl w:val="0"/>
        </w:rPr>
        <w:t xml:space="preserve">рёв</w:t>
      </w:r>
      <w:r w:rsidDel="00000000" w:rsidR="00000000" w:rsidRPr="00000000">
        <w:rPr>
          <w:rFonts w:ascii="Times New Roman" w:cs="Times New Roman" w:eastAsia="Times New Roman" w:hAnsi="Times New Roman"/>
          <w:sz w:val="24"/>
          <w:szCs w:val="24"/>
          <w:rtl w:val="0"/>
        </w:rPr>
        <w:t xml:space="preserve">, и сверкнула ещё более яркая малиновая </w:t>
      </w:r>
      <w:r w:rsidDel="00000000" w:rsidR="00000000" w:rsidRPr="00000000">
        <w:rPr>
          <w:rFonts w:ascii="Times New Roman" w:cs="Times New Roman" w:eastAsia="Times New Roman" w:hAnsi="Times New Roman"/>
          <w:sz w:val="24"/>
          <w:szCs w:val="24"/>
          <w:rtl w:val="0"/>
        </w:rPr>
        <w:t xml:space="preserve">вспышка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увернулась от этого заклинания, намеренно упав. Теперь у неё уже было достаточно сил, чтобы выкрикнуть следующее заклинание.</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Глиссео,</w:t>
      </w:r>
      <w:r w:rsidDel="00000000" w:rsidR="00000000" w:rsidRPr="00000000">
        <w:rPr>
          <w:rFonts w:ascii="Times New Roman" w:cs="Times New Roman" w:eastAsia="Times New Roman" w:hAnsi="Times New Roman"/>
          <w:sz w:val="24"/>
          <w:szCs w:val="24"/>
          <w:rtl w:val="0"/>
        </w:rPr>
        <w:t xml:space="preserve"> — сказала Гермиона, направляя свои слова в пол.</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 — выдал хулиган, когда пол ушёл </w:t>
      </w:r>
      <w:r w:rsidDel="00000000" w:rsidR="00000000" w:rsidRPr="00000000">
        <w:rPr>
          <w:rFonts w:ascii="Times New Roman" w:cs="Times New Roman" w:eastAsia="Times New Roman" w:hAnsi="Times New Roman"/>
          <w:sz w:val="24"/>
          <w:szCs w:val="24"/>
          <w:rtl w:val="0"/>
        </w:rPr>
        <w:t xml:space="preserve">из-под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ног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просто выронил палочку.</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померк и исчез.</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сказала Гермиона.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Fonts w:ascii="Times New Roman" w:cs="Times New Roman" w:eastAsia="Times New Roman" w:hAnsi="Times New Roman"/>
          <w:sz w:val="24"/>
          <w:szCs w:val="24"/>
          <w:rtl w:val="0"/>
        </w:rPr>
        <w:t xml:space="preserve">Всё 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судорожно хватая ртом воздух, она подползла к пуффендуйцу. Тот сидел и с лёгким стоном потирал макушку, которой ударился об пол при падении. Хорошо, что он не магл, осознала Гермиона, ведь иначе он мог сломать себе шею. Она совсем об этом не подумала.</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вздохнул.</w:t>
      </w:r>
      <w:r w:rsidDel="00000000" w:rsidR="00000000" w:rsidRPr="00000000">
        <w:rPr>
          <w:rFonts w:ascii="Times New Roman" w:cs="Times New Roman" w:eastAsia="Times New Roman" w:hAnsi="Times New Roman"/>
          <w:sz w:val="24"/>
          <w:szCs w:val="24"/>
          <w:rtl w:val="0"/>
        </w:rPr>
        <w:t xml:space="preserve"> У него были </w:t>
      </w:r>
      <w:r w:rsidDel="00000000" w:rsidR="00000000" w:rsidRPr="00000000">
        <w:rPr>
          <w:rFonts w:ascii="Times New Roman" w:cs="Times New Roman" w:eastAsia="Times New Roman" w:hAnsi="Times New Roman"/>
          <w:sz w:val="24"/>
          <w:szCs w:val="24"/>
          <w:rtl w:val="0"/>
        </w:rPr>
        <w:t xml:space="preserve">тёмные волосы и непримечательного цвета</w:t>
      </w:r>
      <w:r w:rsidDel="00000000" w:rsidR="00000000" w:rsidRPr="00000000">
        <w:rPr>
          <w:rFonts w:ascii="Times New Roman" w:cs="Times New Roman" w:eastAsia="Times New Roman" w:hAnsi="Times New Roman"/>
          <w:sz w:val="24"/>
          <w:szCs w:val="24"/>
          <w:rtl w:val="0"/>
        </w:rPr>
        <w:t xml:space="preserve"> карие глаза</w:t>
      </w:r>
      <w:r w:rsidDel="00000000" w:rsidR="00000000" w:rsidRPr="00000000">
        <w:rPr>
          <w:rFonts w:ascii="Times New Roman" w:cs="Times New Roman" w:eastAsia="Times New Roman" w:hAnsi="Times New Roman"/>
          <w:sz w:val="24"/>
          <w:szCs w:val="24"/>
          <w:rtl w:val="0"/>
        </w:rPr>
        <w:t xml:space="preserve">, что почему-то казалось очень подходящим для пуффендуйца. </w:t>
      </w:r>
      <w:r w:rsidDel="00000000" w:rsidR="00000000" w:rsidRPr="00000000">
        <w:rPr>
          <w:rFonts w:ascii="Times New Roman" w:cs="Times New Roman" w:eastAsia="Times New Roman" w:hAnsi="Times New Roman"/>
          <w:sz w:val="24"/>
          <w:szCs w:val="24"/>
          <w:rtl w:val="0"/>
        </w:rPr>
        <w:t xml:space="preserve">Слёз на его лице не было</w:t>
      </w:r>
      <w:r w:rsidDel="00000000" w:rsidR="00000000" w:rsidRPr="00000000">
        <w:rPr>
          <w:rFonts w:ascii="Times New Roman" w:cs="Times New Roman" w:eastAsia="Times New Roman" w:hAnsi="Times New Roman"/>
          <w:sz w:val="24"/>
          <w:szCs w:val="24"/>
          <w:rtl w:val="0"/>
        </w:rPr>
        <w:t xml:space="preserve">, но выглядел он несколько бледно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Гермиона решила, что он, наверное, с третьего курса, может быть, с четвёртого.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посмотрел на Гермиону, и его карие глаза расширились.</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Солнечный Генерал?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ответила она. — Это, — </w:t>
      </w:r>
      <w:commentRangeStart w:id="1"/>
      <w:r w:rsidDel="00000000" w:rsidR="00000000" w:rsidRPr="00000000">
        <w:rPr>
          <w:rFonts w:ascii="Times New Roman" w:cs="Times New Roman" w:eastAsia="Times New Roman" w:hAnsi="Times New Roman"/>
          <w:sz w:val="24"/>
          <w:szCs w:val="24"/>
          <w:rtl w:val="0"/>
        </w:rPr>
        <w:t xml:space="preserve">вдох</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этот пуффендуец скажет что-нибудь про то, что она — любовь Гарри Поттера, то ему не жить.</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Круто, — сказал пуффендуец. — Это было... ты сейчас... в смысле, я видел тебя на экранах перед</w:t>
      </w:r>
      <w:r w:rsidDel="00000000" w:rsidR="00000000" w:rsidRPr="00000000">
        <w:rPr>
          <w:rFonts w:ascii="Times New Roman" w:cs="Times New Roman" w:eastAsia="Times New Roman" w:hAnsi="Times New Roman"/>
          <w:sz w:val="24"/>
          <w:szCs w:val="24"/>
          <w:rtl w:val="0"/>
        </w:rPr>
        <w:t xml:space="preserve"> Рождеств</w:t>
      </w:r>
      <w:r w:rsidDel="00000000" w:rsidR="00000000" w:rsidRPr="00000000">
        <w:rPr>
          <w:rFonts w:ascii="Times New Roman" w:cs="Times New Roman" w:eastAsia="Times New Roman" w:hAnsi="Times New Roman"/>
          <w:sz w:val="24"/>
          <w:szCs w:val="24"/>
          <w:rtl w:val="0"/>
        </w:rPr>
        <w:t xml:space="preserve">ом, но... круто! Прямо не верится, что ты это сделала!</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Мне самой не верится, что я это сделала,</w:t>
      </w:r>
      <w:r w:rsidDel="00000000" w:rsidR="00000000" w:rsidRPr="00000000">
        <w:rPr>
          <w:rFonts w:ascii="Times New Roman" w:cs="Times New Roman" w:eastAsia="Times New Roman" w:hAnsi="Times New Roman"/>
          <w:sz w:val="24"/>
          <w:szCs w:val="24"/>
          <w:rtl w:val="0"/>
        </w:rPr>
        <w:t xml:space="preserve"> — подумала Гермиона Грейнджер, на которую накатила внезапная слабость — наверное, из-за всей этой беготни.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 — </w:t>
      </w:r>
      <w:commentRangeStart w:id="2"/>
      <w:r w:rsidDel="00000000" w:rsidR="00000000" w:rsidRPr="00000000">
        <w:rPr>
          <w:rFonts w:ascii="Times New Roman" w:cs="Times New Roman" w:eastAsia="Times New Roman" w:hAnsi="Times New Roman"/>
          <w:sz w:val="24"/>
          <w:szCs w:val="24"/>
          <w:rtl w:val="0"/>
        </w:rPr>
        <w:t xml:space="preserve">вдох</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 ...ни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сказала она. — Не мог бы ты, — </w:t>
      </w:r>
      <w:commentRangeStart w:id="3"/>
      <w:r w:rsidDel="00000000" w:rsidR="00000000" w:rsidRPr="00000000">
        <w:rPr>
          <w:rFonts w:ascii="Times New Roman" w:cs="Times New Roman" w:eastAsia="Times New Roman" w:hAnsi="Times New Roman"/>
          <w:sz w:val="24"/>
          <w:szCs w:val="24"/>
          <w:rtl w:val="0"/>
        </w:rPr>
        <w:t xml:space="preserve">вдох</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снять </w:t>
      </w:r>
      <w:r w:rsidDel="00000000" w:rsidR="00000000" w:rsidRPr="00000000">
        <w:rPr>
          <w:rFonts w:ascii="Times New Roman" w:cs="Times New Roman" w:eastAsia="Times New Roman" w:hAnsi="Times New Roman"/>
          <w:i w:val="1"/>
          <w:sz w:val="24"/>
          <w:szCs w:val="24"/>
          <w:rtl w:val="0"/>
        </w:rPr>
        <w:t xml:space="preserve">Джеллифай</w:t>
      </w:r>
      <w:r w:rsidDel="00000000" w:rsidR="00000000" w:rsidRPr="00000000">
        <w:rPr>
          <w:rFonts w:ascii="Times New Roman" w:cs="Times New Roman" w:eastAsia="Times New Roman" w:hAnsi="Times New Roman"/>
          <w:sz w:val="24"/>
          <w:szCs w:val="24"/>
          <w:rtl w:val="0"/>
        </w:rPr>
        <w:t xml:space="preserve"> с моих ног?</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кивнул, встал на ноги и достал из мантии палочку, но Гермионе пришлось несколько подправить его движения палочкой, прежде чем </w:t>
      </w:r>
      <w:r w:rsidDel="00000000" w:rsidR="00000000" w:rsidRPr="00000000">
        <w:rPr>
          <w:rFonts w:ascii="Times New Roman" w:cs="Times New Roman" w:eastAsia="Times New Roman" w:hAnsi="Times New Roman"/>
          <w:sz w:val="24"/>
          <w:szCs w:val="24"/>
          <w:rtl w:val="0"/>
        </w:rPr>
        <w:t xml:space="preserve">контрзаклинание</w:t>
      </w:r>
      <w:r w:rsidDel="00000000" w:rsidR="00000000" w:rsidRPr="00000000">
        <w:rPr>
          <w:rFonts w:ascii="Times New Roman" w:cs="Times New Roman" w:eastAsia="Times New Roman" w:hAnsi="Times New Roman"/>
          <w:sz w:val="24"/>
          <w:szCs w:val="24"/>
          <w:rtl w:val="0"/>
        </w:rPr>
        <w:t xml:space="preserve"> сработало.</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Майкл Хопкинс, — представился мальчик, когда Гермиона поднялась на ноги. Он протянул ей руку. — Или просто Майк из Пуффендуя, </w:t>
      </w:r>
      <w:r w:rsidDel="00000000" w:rsidR="00000000" w:rsidRPr="00000000">
        <w:rPr>
          <w:rFonts w:ascii="Times New Roman" w:cs="Times New Roman" w:eastAsia="Times New Roman" w:hAnsi="Times New Roman"/>
          <w:sz w:val="24"/>
          <w:szCs w:val="24"/>
          <w:rtl w:val="0"/>
        </w:rPr>
        <w:t xml:space="preserve">в этом году</w:t>
      </w:r>
      <w:r w:rsidDel="00000000" w:rsidR="00000000" w:rsidRPr="00000000">
        <w:rPr>
          <w:rFonts w:ascii="Times New Roman" w:cs="Times New Roman" w:eastAsia="Times New Roman" w:hAnsi="Times New Roman"/>
          <w:sz w:val="24"/>
          <w:szCs w:val="24"/>
          <w:rtl w:val="0"/>
        </w:rPr>
        <w:t xml:space="preserve"> я единственный </w:t>
      </w:r>
      <w:r w:rsidDel="00000000" w:rsidR="00000000" w:rsidRPr="00000000">
        <w:rPr>
          <w:rFonts w:ascii="Times New Roman" w:cs="Times New Roman" w:eastAsia="Times New Roman" w:hAnsi="Times New Roman"/>
          <w:sz w:val="24"/>
          <w:szCs w:val="24"/>
          <w:rtl w:val="0"/>
        </w:rPr>
        <w:t xml:space="preserve">Майк</w:t>
      </w:r>
      <w:r w:rsidDel="00000000" w:rsidR="00000000" w:rsidRPr="00000000">
        <w:rPr>
          <w:rFonts w:ascii="Times New Roman" w:cs="Times New Roman" w:eastAsia="Times New Roman" w:hAnsi="Times New Roman"/>
          <w:sz w:val="24"/>
          <w:szCs w:val="24"/>
          <w:rtl w:val="0"/>
        </w:rPr>
        <w:t xml:space="preserve"> во всём Пуффендуе, представляешь?</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пожали руки, и Майк сказал:</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спасибо.</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была готова к приступу эйфории, охватившему её от этих слов: чувство, что она вот так </w:t>
      </w:r>
      <w:r w:rsidDel="00000000" w:rsidR="00000000" w:rsidRPr="00000000">
        <w:rPr>
          <w:rFonts w:ascii="Times New Roman" w:cs="Times New Roman" w:eastAsia="Times New Roman" w:hAnsi="Times New Roman"/>
          <w:sz w:val="24"/>
          <w:szCs w:val="24"/>
          <w:rtl w:val="0"/>
        </w:rPr>
        <w:t xml:space="preserve">кого-то спасла,</w:t>
      </w:r>
      <w:r w:rsidDel="00000000" w:rsidR="00000000" w:rsidRPr="00000000">
        <w:rPr>
          <w:rFonts w:ascii="Times New Roman" w:cs="Times New Roman" w:eastAsia="Times New Roman" w:hAnsi="Times New Roman"/>
          <w:sz w:val="24"/>
          <w:szCs w:val="24"/>
          <w:rtl w:val="0"/>
        </w:rPr>
        <w:t xml:space="preserve"> было буквально лучшим за всю её жизнь.</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повернулась и посмотрела на хулиганов.</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были очень большими и выглядели лет на пятнадцать. Гермиона неожиданно осознала, насколько </w:t>
      </w:r>
      <w:r w:rsidDel="00000000" w:rsidR="00000000" w:rsidRPr="00000000">
        <w:rPr>
          <w:rFonts w:ascii="Times New Roman" w:cs="Times New Roman" w:eastAsia="Times New Roman" w:hAnsi="Times New Roman"/>
          <w:sz w:val="24"/>
          <w:szCs w:val="24"/>
          <w:rtl w:val="0"/>
        </w:rPr>
        <w:t xml:space="preserve">огромная </w:t>
      </w:r>
      <w:r w:rsidDel="00000000" w:rsidR="00000000" w:rsidRPr="00000000">
        <w:rPr>
          <w:rFonts w:ascii="Times New Roman" w:cs="Times New Roman" w:eastAsia="Times New Roman" w:hAnsi="Times New Roman"/>
          <w:sz w:val="24"/>
          <w:szCs w:val="24"/>
          <w:rtl w:val="0"/>
        </w:rPr>
        <w:t xml:space="preserve">разница возникла между учениками, которые записались на все дополнительные занятия профессора Квиррелла, и теми, кого годами учили худшие из худших преподавателей. Первые, например, </w:t>
      </w:r>
      <w:r w:rsidDel="00000000" w:rsidR="00000000" w:rsidRPr="00000000">
        <w:rPr>
          <w:rFonts w:ascii="Times New Roman" w:cs="Times New Roman" w:eastAsia="Times New Roman" w:hAnsi="Times New Roman"/>
          <w:sz w:val="24"/>
          <w:szCs w:val="24"/>
          <w:rtl w:val="0"/>
        </w:rPr>
        <w:t xml:space="preserve">были способны попадать, куда целятся, думать во время боя </w:t>
      </w:r>
      <w:r w:rsidDel="00000000" w:rsidR="00000000" w:rsidRPr="00000000">
        <w:rPr>
          <w:rFonts w:ascii="Times New Roman" w:cs="Times New Roman" w:eastAsia="Times New Roman" w:hAnsi="Times New Roman"/>
          <w:sz w:val="24"/>
          <w:szCs w:val="24"/>
          <w:rtl w:val="0"/>
        </w:rPr>
        <w:t xml:space="preserve">и догадываться</w:t>
      </w:r>
      <w:r w:rsidDel="00000000" w:rsidR="00000000" w:rsidRPr="00000000">
        <w:rPr>
          <w:rFonts w:ascii="Times New Roman" w:cs="Times New Roman" w:eastAsia="Times New Roman" w:hAnsi="Times New Roman"/>
          <w:sz w:val="24"/>
          <w:szCs w:val="24"/>
          <w:rtl w:val="0"/>
        </w:rPr>
        <w:t xml:space="preserve">, что нужно использовать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на упавших товарищей. И всё остальное, что говорил профессор Квиррелл, в частности, что в реальной жизни почти любой бой начинается с неожиданного нападения, внезапно стало для неё намного более осмысленным.</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ещё пытаясь отдышаться, Гермиона перевела взгляд обратно на Майка.</w:t>
      </w:r>
      <w:commentRangeStart w:id="4"/>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вдох, — не поверишь, — сказала Гермиона Грейнджер. — Но пять минут назад я, — вдох,</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 никак не могла понять, </w:t>
      </w:r>
      <w:r w:rsidDel="00000000" w:rsidR="00000000" w:rsidRPr="00000000">
        <w:rPr>
          <w:rFonts w:ascii="Times New Roman" w:cs="Times New Roman" w:eastAsia="Times New Roman" w:hAnsi="Times New Roman"/>
          <w:sz w:val="24"/>
          <w:szCs w:val="24"/>
          <w:rtl w:val="0"/>
        </w:rPr>
        <w:t xml:space="preserve">как стать, — вдох, — героем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Неужели она на самом деле думала, что ей нужно от кого-то получить </w:t>
      </w:r>
      <w:r w:rsidDel="00000000" w:rsidR="00000000" w:rsidRPr="00000000">
        <w:rPr>
          <w:rFonts w:ascii="Times New Roman" w:cs="Times New Roman" w:eastAsia="Times New Roman" w:hAnsi="Times New Roman"/>
          <w:sz w:val="24"/>
          <w:szCs w:val="24"/>
          <w:rtl w:val="0"/>
        </w:rPr>
        <w:t xml:space="preserve">разрешение</w:t>
      </w:r>
      <w:r w:rsidDel="00000000" w:rsidR="00000000" w:rsidRPr="00000000">
        <w:rPr>
          <w:rFonts w:ascii="Times New Roman" w:cs="Times New Roman" w:eastAsia="Times New Roman" w:hAnsi="Times New Roman"/>
          <w:sz w:val="24"/>
          <w:szCs w:val="24"/>
          <w:rtl w:val="0"/>
        </w:rPr>
        <w:t xml:space="preserve">? Или что герои просто сидят и ждут, пока кто-нибудь </w:t>
      </w:r>
      <w:commentRangeStart w:id="5"/>
      <w:r w:rsidDel="00000000" w:rsidR="00000000" w:rsidRPr="00000000">
        <w:rPr>
          <w:rFonts w:ascii="Times New Roman" w:cs="Times New Roman" w:eastAsia="Times New Roman" w:hAnsi="Times New Roman"/>
          <w:sz w:val="24"/>
          <w:szCs w:val="24"/>
          <w:rtl w:val="0"/>
        </w:rPr>
        <w:t xml:space="preserve">не </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даст им задание? Всё гораздо проще: надо идти туда, где творится зло, и этого достаточно, чтобы стать героем. </w:t>
      </w:r>
      <w:r w:rsidDel="00000000" w:rsidR="00000000" w:rsidRPr="00000000">
        <w:rPr>
          <w:rFonts w:ascii="Times New Roman" w:cs="Times New Roman" w:eastAsia="Times New Roman" w:hAnsi="Times New Roman"/>
          <w:sz w:val="24"/>
          <w:szCs w:val="24"/>
          <w:rtl w:val="0"/>
        </w:rPr>
        <w:t xml:space="preserve">Она должна была даже без помощи феникса помнить</w:t>
      </w:r>
      <w:r w:rsidDel="00000000" w:rsidR="00000000" w:rsidRPr="00000000">
        <w:rPr>
          <w:rFonts w:ascii="Times New Roman" w:cs="Times New Roman" w:eastAsia="Times New Roman" w:hAnsi="Times New Roman"/>
          <w:sz w:val="24"/>
          <w:szCs w:val="24"/>
          <w:rtl w:val="0"/>
        </w:rPr>
        <w:t xml:space="preserve">, что и здесь, в Хогвартсе, иногда </w:t>
      </w:r>
      <w:r w:rsidDel="00000000" w:rsidR="00000000" w:rsidRPr="00000000">
        <w:rPr>
          <w:rFonts w:ascii="Times New Roman" w:cs="Times New Roman" w:eastAsia="Times New Roman" w:hAnsi="Times New Roman"/>
          <w:sz w:val="24"/>
          <w:szCs w:val="24"/>
          <w:rtl w:val="0"/>
        </w:rPr>
        <w:t xml:space="preserve">случается что-нибудь плохое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нервно обернулась и посмотрела на </w:t>
      </w:r>
      <w:r w:rsidDel="00000000" w:rsidR="00000000" w:rsidRPr="00000000">
        <w:rPr>
          <w:rFonts w:ascii="Times New Roman" w:cs="Times New Roman" w:eastAsia="Times New Roman" w:hAnsi="Times New Roman"/>
          <w:sz w:val="24"/>
          <w:szCs w:val="24"/>
          <w:rtl w:val="0"/>
        </w:rPr>
        <w:t xml:space="preserve">троицу </w:t>
      </w:r>
      <w:r w:rsidDel="00000000" w:rsidR="00000000" w:rsidRPr="00000000">
        <w:rPr>
          <w:rFonts w:ascii="Times New Roman" w:cs="Times New Roman" w:eastAsia="Times New Roman" w:hAnsi="Times New Roman"/>
          <w:sz w:val="24"/>
          <w:szCs w:val="24"/>
          <w:rtl w:val="0"/>
        </w:rPr>
        <w:t xml:space="preserve">лежавших без сознания старшекурсников. Они </w:t>
      </w:r>
      <w:r w:rsidDel="00000000" w:rsidR="00000000" w:rsidRPr="00000000">
        <w:rPr>
          <w:rFonts w:ascii="Times New Roman" w:cs="Times New Roman" w:eastAsia="Times New Roman" w:hAnsi="Times New Roman"/>
          <w:sz w:val="24"/>
          <w:szCs w:val="24"/>
          <w:rtl w:val="0"/>
        </w:rPr>
        <w:t xml:space="preserve">видели</w:t>
      </w:r>
      <w:r w:rsidDel="00000000" w:rsidR="00000000" w:rsidRPr="00000000">
        <w:rPr>
          <w:rFonts w:ascii="Times New Roman" w:cs="Times New Roman" w:eastAsia="Times New Roman" w:hAnsi="Times New Roman"/>
          <w:sz w:val="24"/>
          <w:szCs w:val="24"/>
          <w:rtl w:val="0"/>
        </w:rPr>
        <w:t xml:space="preserve"> её, наверняка они </w:t>
      </w:r>
      <w:r w:rsidDel="00000000" w:rsidR="00000000" w:rsidRPr="00000000">
        <w:rPr>
          <w:rFonts w:ascii="Times New Roman" w:cs="Times New Roman" w:eastAsia="Times New Roman" w:hAnsi="Times New Roman"/>
          <w:sz w:val="24"/>
          <w:szCs w:val="24"/>
          <w:rtl w:val="0"/>
        </w:rPr>
        <w:t xml:space="preserve">знают</w:t>
      </w:r>
      <w:r w:rsidDel="00000000" w:rsidR="00000000" w:rsidRPr="00000000">
        <w:rPr>
          <w:rFonts w:ascii="Times New Roman" w:cs="Times New Roman" w:eastAsia="Times New Roman" w:hAnsi="Times New Roman"/>
          <w:sz w:val="24"/>
          <w:szCs w:val="24"/>
          <w:rtl w:val="0"/>
        </w:rPr>
        <w:t xml:space="preserve">, кто она. Они могут как-нибудь застать её врасплох и... </w:t>
      </w:r>
      <w:r w:rsidDel="00000000" w:rsidR="00000000" w:rsidRPr="00000000">
        <w:rPr>
          <w:rFonts w:ascii="Times New Roman" w:cs="Times New Roman" w:eastAsia="Times New Roman" w:hAnsi="Times New Roman"/>
          <w:sz w:val="24"/>
          <w:szCs w:val="24"/>
          <w:rtl w:val="0"/>
        </w:rPr>
        <w:t xml:space="preserve">и всерьёз навредить 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остановилась.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вспомнила, что Гарри Поттер встал посреди </w:t>
      </w:r>
      <w:r w:rsidDel="00000000" w:rsidR="00000000" w:rsidRPr="00000000">
        <w:rPr>
          <w:rFonts w:ascii="Times New Roman" w:cs="Times New Roman" w:eastAsia="Times New Roman" w:hAnsi="Times New Roman"/>
          <w:sz w:val="24"/>
          <w:szCs w:val="24"/>
          <w:rtl w:val="0"/>
        </w:rPr>
        <w:t xml:space="preserve">пяти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хулиганов-слизеринцев в первый же день занятий, когда он даже толком не знал, как пользоваться палочкой.</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вспомнила, как директор сказал, что люди взрослеют, когда попадают во взрослые ситуации, и что большинство людей всю жизнь </w:t>
      </w:r>
      <w:r w:rsidDel="00000000" w:rsidR="00000000" w:rsidRPr="00000000">
        <w:rPr>
          <w:rFonts w:ascii="Times New Roman" w:cs="Times New Roman" w:eastAsia="Times New Roman" w:hAnsi="Times New Roman"/>
          <w:sz w:val="24"/>
          <w:szCs w:val="24"/>
          <w:rtl w:val="0"/>
        </w:rPr>
        <w:t xml:space="preserve">живут</w:t>
      </w:r>
      <w:r w:rsidDel="00000000" w:rsidR="00000000" w:rsidRPr="00000000">
        <w:rPr>
          <w:rFonts w:ascii="Times New Roman" w:cs="Times New Roman" w:eastAsia="Times New Roman" w:hAnsi="Times New Roman"/>
          <w:sz w:val="24"/>
          <w:szCs w:val="24"/>
          <w:rtl w:val="0"/>
        </w:rPr>
        <w:t xml:space="preserve"> в плену собственного страха.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также она вспомнила, как профессор МакГонагалл сказала: «</w:t>
      </w:r>
      <w:r w:rsidDel="00000000" w:rsidR="00000000" w:rsidRPr="00000000">
        <w:rPr>
          <w:rFonts w:ascii="Times New Roman" w:cs="Times New Roman" w:eastAsia="Times New Roman" w:hAnsi="Times New Roman"/>
          <w:sz w:val="24"/>
          <w:szCs w:val="24"/>
          <w:rtl w:val="0"/>
        </w:rPr>
        <w:t xml:space="preserve">Вам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двенадцать</w:t>
      </w:r>
      <w:r w:rsidDel="00000000" w:rsidR="00000000" w:rsidRPr="00000000">
        <w:rPr>
          <w:rFonts w:ascii="Times New Roman" w:cs="Times New Roman" w:eastAsia="Times New Roman" w:hAnsi="Times New Roman"/>
          <w:sz w:val="24"/>
          <w:szCs w:val="24"/>
          <w:rtl w:val="0"/>
        </w:rPr>
        <w:t xml:space="preserve">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глубоко вздохнула. Затем ещё раз, и ещё.</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спросила Майка, не нужно ли ему к Мадам Помфри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отказался. Также она попросила его назвать имена слизеринцев, просто на всякий случай.</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Гермиона Грейнджер побрела прочь от валяющихся на полу хулиганов</w:t>
      </w:r>
      <w:r w:rsidDel="00000000" w:rsidR="00000000" w:rsidRPr="00000000">
        <w:rPr>
          <w:rFonts w:ascii="Times New Roman" w:cs="Times New Roman" w:eastAsia="Times New Roman" w:hAnsi="Times New Roman"/>
          <w:sz w:val="24"/>
          <w:szCs w:val="24"/>
          <w:rtl w:val="0"/>
        </w:rPr>
        <w:t xml:space="preserve">, не забыв надеть улыбку.</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pPr>
      <w:r w:rsidDel="00000000" w:rsidR="00000000" w:rsidRPr="00000000">
        <w:rPr>
          <w:rFonts w:ascii="Times New Roman" w:cs="Times New Roman" w:eastAsia="Times New Roman" w:hAnsi="Times New Roman"/>
          <w:sz w:val="24"/>
          <w:szCs w:val="24"/>
          <w:rtl w:val="0"/>
        </w:rPr>
        <w:t xml:space="preserve">Она понимала — скорее всего, рано или поздно ей отомстят. Но совершенно очевидно: если </w:t>
      </w:r>
      <w:r w:rsidDel="00000000" w:rsidR="00000000" w:rsidRPr="00000000">
        <w:rPr>
          <w:rFonts w:ascii="Times New Roman" w:cs="Times New Roman" w:eastAsia="Times New Roman" w:hAnsi="Times New Roman"/>
          <w:sz w:val="24"/>
          <w:szCs w:val="24"/>
          <w:rtl w:val="0"/>
        </w:rPr>
        <w:t xml:space="preserve">человек слишком боится пострадать за правое дело</w:t>
      </w:r>
      <w:r w:rsidDel="00000000" w:rsidR="00000000" w:rsidRPr="00000000">
        <w:rPr>
          <w:rFonts w:ascii="Times New Roman" w:cs="Times New Roman" w:eastAsia="Times New Roman" w:hAnsi="Times New Roman"/>
          <w:sz w:val="24"/>
          <w:szCs w:val="24"/>
          <w:rtl w:val="0"/>
        </w:rPr>
        <w:t xml:space="preserve">, он — не герой. И если бы Гермионе на голову прямо сейчас надели Распределяющую шляпу, та бы, ни секунды не сомневаясь, выкрикнула: «ГРИФФИНДОР!»</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Эйфория от того, что она кого-то спасла, до сих пор не покидала её, и Гермиона уже начала беспокоиться, не сломалось ли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неё в мозгах.</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подошла к столу Когтеврана, её неожиданно встретила волна перешёптываний, и Гермиона подумала, не </w:t>
      </w:r>
      <w:r w:rsidDel="00000000" w:rsidR="00000000" w:rsidRPr="00000000">
        <w:rPr>
          <w:rFonts w:ascii="Times New Roman" w:cs="Times New Roman" w:eastAsia="Times New Roman" w:hAnsi="Times New Roman"/>
          <w:sz w:val="24"/>
          <w:szCs w:val="24"/>
          <w:rtl w:val="0"/>
        </w:rPr>
        <w:t xml:space="preserve">рассказал ли уже что-нибудь пуффендуец</w:t>
      </w:r>
      <w:r w:rsidDel="00000000" w:rsidR="00000000" w:rsidRPr="00000000">
        <w:rPr>
          <w:rFonts w:ascii="Times New Roman" w:cs="Times New Roman" w:eastAsia="Times New Roman" w:hAnsi="Times New Roman"/>
          <w:sz w:val="24"/>
          <w:szCs w:val="24"/>
          <w:rtl w:val="0"/>
        </w:rPr>
        <w:t xml:space="preserve">, но потом ей пришло в голову, что шёпот, наверное, был по </w:t>
      </w:r>
      <w:r w:rsidDel="00000000" w:rsidR="00000000" w:rsidRPr="00000000">
        <w:rPr>
          <w:rFonts w:ascii="Times New Roman" w:cs="Times New Roman" w:eastAsia="Times New Roman" w:hAnsi="Times New Roman"/>
          <w:sz w:val="24"/>
          <w:szCs w:val="24"/>
          <w:rtl w:val="0"/>
        </w:rPr>
        <w:t xml:space="preserve">какому-то </w:t>
      </w:r>
      <w:r w:rsidDel="00000000" w:rsidR="00000000" w:rsidRPr="00000000">
        <w:rPr>
          <w:rFonts w:ascii="Times New Roman" w:cs="Times New Roman" w:eastAsia="Times New Roman" w:hAnsi="Times New Roman"/>
          <w:sz w:val="24"/>
          <w:szCs w:val="24"/>
          <w:rtl w:val="0"/>
        </w:rPr>
        <w:t xml:space="preserve">другому </w:t>
      </w:r>
      <w:r w:rsidDel="00000000" w:rsidR="00000000" w:rsidRPr="00000000">
        <w:rPr>
          <w:rFonts w:ascii="Times New Roman" w:cs="Times New Roman" w:eastAsia="Times New Roman" w:hAnsi="Times New Roman"/>
          <w:sz w:val="24"/>
          <w:szCs w:val="24"/>
          <w:rtl w:val="0"/>
        </w:rPr>
        <w:t xml:space="preserve">поводу.</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села напротив Гарри Поттера, который выглядел </w:t>
      </w:r>
      <w:r w:rsidDel="00000000" w:rsidR="00000000" w:rsidRPr="00000000">
        <w:rPr>
          <w:rFonts w:ascii="Times New Roman" w:cs="Times New Roman" w:eastAsia="Times New Roman" w:hAnsi="Times New Roman"/>
          <w:sz w:val="24"/>
          <w:szCs w:val="24"/>
          <w:rtl w:val="0"/>
        </w:rPr>
        <w:t xml:space="preserve">чрезвычайно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взволнованно</w:t>
      </w:r>
      <w:r w:rsidDel="00000000" w:rsidR="00000000" w:rsidRPr="00000000">
        <w:rPr>
          <w:rFonts w:ascii="Times New Roman" w:cs="Times New Roman" w:eastAsia="Times New Roman" w:hAnsi="Times New Roman"/>
          <w:sz w:val="24"/>
          <w:szCs w:val="24"/>
          <w:rtl w:val="0"/>
        </w:rPr>
        <w:t xml:space="preserve">, возможно потому, что она до сих пор улыбалась.</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w:t>
      </w:r>
      <w:r w:rsidDel="00000000" w:rsidR="00000000" w:rsidRPr="00000000">
        <w:rPr>
          <w:rFonts w:ascii="Times New Roman" w:cs="Times New Roman" w:eastAsia="Times New Roman" w:hAnsi="Times New Roman"/>
          <w:sz w:val="24"/>
          <w:szCs w:val="24"/>
          <w:rtl w:val="0"/>
        </w:rPr>
        <w:t xml:space="preserve">начал было Гарри,</w:t>
      </w:r>
      <w:r w:rsidDel="00000000" w:rsidR="00000000" w:rsidRPr="00000000">
        <w:rPr>
          <w:rFonts w:ascii="Times New Roman" w:cs="Times New Roman" w:eastAsia="Times New Roman" w:hAnsi="Times New Roman"/>
          <w:sz w:val="24"/>
          <w:szCs w:val="24"/>
          <w:rtl w:val="0"/>
        </w:rPr>
        <w:t xml:space="preserve"> пока она </w:t>
      </w:r>
      <w:r w:rsidDel="00000000" w:rsidR="00000000" w:rsidRPr="00000000">
        <w:rPr>
          <w:rFonts w:ascii="Times New Roman" w:cs="Times New Roman" w:eastAsia="Times New Roman" w:hAnsi="Times New Roman"/>
          <w:sz w:val="24"/>
          <w:szCs w:val="24"/>
          <w:rtl w:val="0"/>
        </w:rPr>
        <w:t xml:space="preserve">накладывала</w:t>
      </w:r>
      <w:r w:rsidDel="00000000" w:rsidR="00000000" w:rsidRPr="00000000">
        <w:rPr>
          <w:rFonts w:ascii="Times New Roman" w:cs="Times New Roman" w:eastAsia="Times New Roman" w:hAnsi="Times New Roman"/>
          <w:sz w:val="24"/>
          <w:szCs w:val="24"/>
          <w:rtl w:val="0"/>
        </w:rPr>
        <w:t xml:space="preserve"> себе свежевыпеченный хлеб, масло, корицу, ни в коем случае не фрукты и не овощи, и три шоколадных пирожных. — Э-э...</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налила себе стакан грейпфрутового сока, а затем прервала его:</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есть к вам вопрос, мистер Поттер</w:t>
      </w:r>
      <w:r w:rsidDel="00000000" w:rsidR="00000000" w:rsidRPr="00000000">
        <w:rPr>
          <w:rFonts w:ascii="Times New Roman" w:cs="Times New Roman" w:eastAsia="Times New Roman" w:hAnsi="Times New Roman"/>
          <w:sz w:val="24"/>
          <w:szCs w:val="24"/>
          <w:rtl w:val="0"/>
        </w:rPr>
        <w:t xml:space="preserve">. Как вы думаете,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людей не получается стать собой?</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Гарри.</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посмотрела на него.</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Представь, что сегодня ничего не происходило, — попросила она, — и просто скажи, что бы ты сказал вчера.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протянул Гарри </w:t>
      </w:r>
      <w:r w:rsidDel="00000000" w:rsidR="00000000" w:rsidRPr="00000000">
        <w:rPr>
          <w:rFonts w:ascii="Times New Roman" w:cs="Times New Roman" w:eastAsia="Times New Roman" w:hAnsi="Times New Roman"/>
          <w:sz w:val="24"/>
          <w:szCs w:val="24"/>
          <w:rtl w:val="0"/>
        </w:rPr>
        <w:t xml:space="preserve">смущённо и обеспокоенно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 считаю, что </w:t>
      </w:r>
      <w:r w:rsidDel="00000000" w:rsidR="00000000" w:rsidRPr="00000000">
        <w:rPr>
          <w:rFonts w:ascii="Times New Roman" w:cs="Times New Roman" w:eastAsia="Times New Roman" w:hAnsi="Times New Roman"/>
          <w:sz w:val="24"/>
          <w:szCs w:val="24"/>
          <w:rtl w:val="0"/>
        </w:rPr>
        <w:t xml:space="preserve">мы 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являемся самими собой... Не похоже, чтобы я был чьей-то несовершенной копией. Но если попробовать ответить</w:t>
      </w:r>
      <w:r w:rsidDel="00000000" w:rsidR="00000000" w:rsidRPr="00000000">
        <w:rPr>
          <w:rFonts w:ascii="Times New Roman" w:cs="Times New Roman" w:eastAsia="Times New Roman" w:hAnsi="Times New Roman"/>
          <w:sz w:val="24"/>
          <w:szCs w:val="24"/>
          <w:rtl w:val="0"/>
        </w:rPr>
        <w:t xml:space="preserve"> в духе вопроса</w:t>
      </w:r>
      <w:r w:rsidDel="00000000" w:rsidR="00000000" w:rsidRPr="00000000">
        <w:rPr>
          <w:rFonts w:ascii="Times New Roman" w:cs="Times New Roman" w:eastAsia="Times New Roman" w:hAnsi="Times New Roman"/>
          <w:sz w:val="24"/>
          <w:szCs w:val="24"/>
          <w:rtl w:val="0"/>
        </w:rPr>
        <w:t xml:space="preserve">, то я бы сказал, что люди не становятся собой, </w:t>
      </w:r>
      <w:r w:rsidDel="00000000" w:rsidR="00000000" w:rsidRPr="00000000">
        <w:rPr>
          <w:rFonts w:ascii="Times New Roman" w:cs="Times New Roman" w:eastAsia="Times New Roman" w:hAnsi="Times New Roman"/>
          <w:sz w:val="24"/>
          <w:szCs w:val="24"/>
          <w:rtl w:val="0"/>
        </w:rPr>
        <w:t xml:space="preserve">потому</w:t>
      </w:r>
      <w:r w:rsidDel="00000000" w:rsidR="00000000" w:rsidRPr="00000000">
        <w:rPr>
          <w:rFonts w:ascii="Times New Roman" w:cs="Times New Roman" w:eastAsia="Times New Roman" w:hAnsi="Times New Roman"/>
          <w:sz w:val="24"/>
          <w:szCs w:val="24"/>
          <w:rtl w:val="0"/>
        </w:rPr>
        <w:t xml:space="preserve"> что набираются всякой ерунды </w:t>
      </w:r>
      <w:r w:rsidDel="00000000" w:rsidR="00000000" w:rsidRPr="00000000">
        <w:rPr>
          <w:rFonts w:ascii="Times New Roman" w:cs="Times New Roman" w:eastAsia="Times New Roman" w:hAnsi="Times New Roman"/>
          <w:sz w:val="24"/>
          <w:szCs w:val="24"/>
          <w:rtl w:val="0"/>
        </w:rPr>
        <w:t xml:space="preserve">из </w:t>
      </w:r>
      <w:r w:rsidDel="00000000" w:rsidR="00000000" w:rsidRPr="00000000">
        <w:rPr>
          <w:rFonts w:ascii="Times New Roman" w:cs="Times New Roman" w:eastAsia="Times New Roman" w:hAnsi="Times New Roman"/>
          <w:sz w:val="24"/>
          <w:szCs w:val="24"/>
          <w:rtl w:val="0"/>
        </w:rPr>
        <w:t xml:space="preserve">своего окружения,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затем бездумно её повторяют. Например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сколько людей, играющих в квиддич, играли бы в такую игру, если бы придумали её сами? 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взять магловскую Британию: сколько людей, считающих себя лейбористами, консерваторами или либерал-демократами, разделяли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в точности такую же совокупность политических взглядов, если бы им пришлось придумывать всё самим?</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задумалась. Ей было любопытн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скажет </w:t>
      </w:r>
      <w:r w:rsidDel="00000000" w:rsidR="00000000" w:rsidRPr="00000000">
        <w:rPr>
          <w:rFonts w:ascii="Times New Roman" w:cs="Times New Roman" w:eastAsia="Times New Roman" w:hAnsi="Times New Roman"/>
          <w:sz w:val="24"/>
          <w:szCs w:val="24"/>
          <w:rtl w:val="0"/>
        </w:rPr>
        <w:t xml:space="preserve">ли Гарри что-нибудь слизеринское или, может, даже гриффиндорское, но то, что он ответил, явно не вписывалось в </w:t>
      </w:r>
      <w:r w:rsidDel="00000000" w:rsidR="00000000" w:rsidRPr="00000000">
        <w:rPr>
          <w:rFonts w:ascii="Times New Roman" w:cs="Times New Roman" w:eastAsia="Times New Roman" w:hAnsi="Times New Roman"/>
          <w:sz w:val="24"/>
          <w:szCs w:val="24"/>
          <w:rtl w:val="0"/>
        </w:rPr>
        <w:t xml:space="preserve">перечень </w:t>
      </w:r>
      <w:r w:rsidDel="00000000" w:rsidR="00000000" w:rsidRPr="00000000">
        <w:rPr>
          <w:rFonts w:ascii="Times New Roman" w:cs="Times New Roman" w:eastAsia="Times New Roman" w:hAnsi="Times New Roman"/>
          <w:sz w:val="24"/>
          <w:szCs w:val="24"/>
          <w:rtl w:val="0"/>
        </w:rPr>
        <w:t xml:space="preserve">директора, и Гермионе пришло в голову, что,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существует гораздо больше точек зрения по этому вопросу, чем четыре.</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Гермиона. — Другой вопрос. Что делает человека героем?</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Героем?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переспросил Гарри.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ответила Гермиона.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потянул Гарри. Вилка и нож в его руках нервно пилили отбивную на всё более тонкие ломтики. — По-моему, нетрудно сделать что-нибудь, если оно лежит в рамках привычного мира... Н</w:t>
      </w:r>
      <w:r w:rsidDel="00000000" w:rsidR="00000000" w:rsidRPr="00000000">
        <w:rPr>
          <w:rFonts w:ascii="Times New Roman" w:cs="Times New Roman" w:eastAsia="Times New Roman" w:hAnsi="Times New Roman"/>
          <w:sz w:val="24"/>
          <w:szCs w:val="24"/>
          <w:rtl w:val="0"/>
        </w:rPr>
        <w:t xml:space="preserve">апример</w:t>
      </w:r>
      <w:r w:rsidDel="00000000" w:rsidR="00000000" w:rsidRPr="00000000">
        <w:rPr>
          <w:rFonts w:ascii="Times New Roman" w:cs="Times New Roman" w:eastAsia="Times New Roman" w:hAnsi="Times New Roman"/>
          <w:sz w:val="24"/>
          <w:szCs w:val="24"/>
          <w:rtl w:val="0"/>
        </w:rPr>
        <w:t xml:space="preserve">, если от тебя ждут, что ты это сделаешь, или если у тебя уже есть необходимые для этого навыки, или ты выполняешь работу под наблюдением человека, который не даст тебе совершить ошибку и проследит, чтобы ты сделал свою часть. Но для таких ситуаций, скорее всего, уже есть готовые решения, а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них не нужны герои. Поэтому я считаю, что люди, которых мы называем «героями»,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редки, поскольку им приходится всё делать самостоятельно, а большинство чувствует себя неуютно в таких обстоятельствах. А почему ты спрашиваешь? — Гарри наколол на вилку три кусочка тщательно искромсанного бифштекса и отправил их в рот.</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я только что оглушила трёх слизеринских хулиганов-старшекурсников и спасла пуффендуйца, — ответила Гермиона. — Я собираюсь стать героем.</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перестал давиться </w:t>
      </w:r>
      <w:r w:rsidDel="00000000" w:rsidR="00000000" w:rsidRPr="00000000">
        <w:rPr>
          <w:rFonts w:ascii="Times New Roman" w:cs="Times New Roman" w:eastAsia="Times New Roman" w:hAnsi="Times New Roman"/>
          <w:sz w:val="24"/>
          <w:szCs w:val="24"/>
          <w:rtl w:val="0"/>
        </w:rPr>
        <w:t xml:space="preserve">едой </w:t>
      </w:r>
      <w:r w:rsidDel="00000000" w:rsidR="00000000" w:rsidRPr="00000000">
        <w:rPr>
          <w:rFonts w:ascii="Times New Roman" w:cs="Times New Roman" w:eastAsia="Times New Roman" w:hAnsi="Times New Roman"/>
          <w:sz w:val="24"/>
          <w:szCs w:val="24"/>
          <w:rtl w:val="0"/>
        </w:rPr>
        <w:t xml:space="preserve">(некоторые из когтевранцев на расстоянии слышимости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кашляли), он только и с</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вымолвить:</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рассказала, что произошло. Волны перешёптываний побежали от них даже раньше, чем она успела </w:t>
      </w:r>
      <w:r w:rsidDel="00000000" w:rsidR="00000000" w:rsidRPr="00000000">
        <w:rPr>
          <w:rFonts w:ascii="Times New Roman" w:cs="Times New Roman" w:eastAsia="Times New Roman" w:hAnsi="Times New Roman"/>
          <w:sz w:val="24"/>
          <w:szCs w:val="24"/>
          <w:rtl w:val="0"/>
        </w:rPr>
        <w:t xml:space="preserve">закончить</w:t>
      </w:r>
      <w:r w:rsidDel="00000000" w:rsidR="00000000" w:rsidRPr="00000000">
        <w:rPr>
          <w:rFonts w:ascii="Times New Roman" w:cs="Times New Roman" w:eastAsia="Times New Roman" w:hAnsi="Times New Roman"/>
          <w:sz w:val="24"/>
          <w:szCs w:val="24"/>
          <w:rtl w:val="0"/>
        </w:rPr>
        <w:t xml:space="preserve">. (Правда, Гермиона не стала упоминать про феникса — ей показалось, что это личное и должно остаться между ними. Размышляя об этом впоследствии, Гермиона с некоторым </w:t>
      </w:r>
      <w:r w:rsidDel="00000000" w:rsidR="00000000" w:rsidRPr="00000000">
        <w:rPr>
          <w:rFonts w:ascii="Times New Roman" w:cs="Times New Roman" w:eastAsia="Times New Roman" w:hAnsi="Times New Roman"/>
          <w:sz w:val="24"/>
          <w:szCs w:val="24"/>
          <w:rtl w:val="0"/>
        </w:rPr>
        <w:t xml:space="preserve">удивлением </w:t>
      </w:r>
      <w:r w:rsidDel="00000000" w:rsidR="00000000" w:rsidRPr="00000000">
        <w:rPr>
          <w:rFonts w:ascii="Times New Roman" w:cs="Times New Roman" w:eastAsia="Times New Roman" w:hAnsi="Times New Roman"/>
          <w:sz w:val="24"/>
          <w:szCs w:val="24"/>
          <w:rtl w:val="0"/>
        </w:rPr>
        <w:t xml:space="preserve">подумала, что феникс приходит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кто хочет</w:t>
      </w:r>
      <w:r w:rsidDel="00000000" w:rsidR="00000000" w:rsidRPr="00000000">
        <w:rPr>
          <w:rFonts w:ascii="Times New Roman" w:cs="Times New Roman" w:eastAsia="Times New Roman" w:hAnsi="Times New Roman"/>
          <w:sz w:val="24"/>
          <w:szCs w:val="24"/>
          <w:rtl w:val="0"/>
        </w:rPr>
        <w:t xml:space="preserve"> быть героем. Эти мысли казались немного эгоистичными, но, возможно, это не важно, если феникс видит, что ты хочешь помогать людям.)</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закончила, Гарри некоторое время лишь изумлённо смотрел на неё и молчал.</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меня за то, как я вела себя раньше, — сказала Гермиона. Она отпила грейпфрутового сока из стакана. — Я должна была вспомнить,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если я по-прежнему обставляю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на уроках Чар, то ты имеешь полное право быть лучше меня на уроках Защиты.</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 не пойми меня неправильно, — сказал Гарри. Сейчас он выглядел слишком взрослым и мрачным. — Но ты уверена, что это то, кто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ты</w:t>
      </w:r>
      <w:r w:rsidDel="00000000" w:rsidR="00000000" w:rsidRPr="00000000">
        <w:rPr>
          <w:rFonts w:ascii="Times New Roman" w:cs="Times New Roman" w:eastAsia="Times New Roman" w:hAnsi="Times New Roman"/>
          <w:sz w:val="24"/>
          <w:szCs w:val="24"/>
          <w:rtl w:val="0"/>
        </w:rPr>
        <w:t xml:space="preserve">, а не, грубо говоря, кто есть 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совершенно уверена, — ответила Гермиона. — Посмотри, даже моё имя напоминает слово «Героиня», надо только выкинуть «м» и переставить пару букв, а я и не замечала этого до сегодняшнего дня.</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Жизнь героя — это не игры и шутки, — предупредил Гарри. — Настоящий героизм, который приходится проявлять взрослым — это совсем другое, и это вовсе не так просто.</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 </w:t>
      </w:r>
      <w:r w:rsidDel="00000000" w:rsidR="00000000" w:rsidRPr="00000000">
        <w:rPr>
          <w:rFonts w:ascii="Times New Roman" w:cs="Times New Roman" w:eastAsia="Times New Roman" w:hAnsi="Times New Roman"/>
          <w:sz w:val="24"/>
          <w:szCs w:val="24"/>
          <w:rtl w:val="0"/>
        </w:rPr>
        <w:t xml:space="preserve">кивнула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тяжело, это болезненно</w:t>
      </w:r>
      <w:r w:rsidDel="00000000" w:rsidR="00000000" w:rsidRPr="00000000">
        <w:rPr>
          <w:rFonts w:ascii="Times New Roman" w:cs="Times New Roman" w:eastAsia="Times New Roman" w:hAnsi="Times New Roman"/>
          <w:sz w:val="24"/>
          <w:szCs w:val="24"/>
          <w:rtl w:val="0"/>
        </w:rPr>
        <w:t xml:space="preserve">, и тебе придётся принимать решения там, где хороших решений просто нет...</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Гарри, я тоже читала </w:t>
      </w:r>
      <w:r w:rsidDel="00000000" w:rsidR="00000000" w:rsidRPr="00000000">
        <w:rPr>
          <w:rFonts w:ascii="Times New Roman" w:cs="Times New Roman" w:eastAsia="Times New Roman" w:hAnsi="Times New Roman"/>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книги.</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ты не понимаешь, несмотря на то, что книги тебя предупредили, попросту не существует способа понять это, пока...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это не остановило тебя, — сказала Гермиона. — Не остановило тебя 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секунду. Готова поспорить, ты даже никогда </w:t>
      </w:r>
      <w:r w:rsidDel="00000000" w:rsidR="00000000" w:rsidRPr="00000000">
        <w:rPr>
          <w:rFonts w:ascii="Times New Roman" w:cs="Times New Roman" w:eastAsia="Times New Roman" w:hAnsi="Times New Roman"/>
          <w:sz w:val="24"/>
          <w:szCs w:val="24"/>
          <w:rtl w:val="0"/>
        </w:rPr>
        <w:t xml:space="preserve">не задумывался</w:t>
      </w:r>
      <w:r w:rsidDel="00000000" w:rsidR="00000000" w:rsidRPr="00000000">
        <w:rPr>
          <w:rFonts w:ascii="Times New Roman" w:cs="Times New Roman" w:eastAsia="Times New Roman" w:hAnsi="Times New Roman"/>
          <w:sz w:val="24"/>
          <w:szCs w:val="24"/>
          <w:rtl w:val="0"/>
        </w:rPr>
        <w:t xml:space="preserve"> о том, чтобы из-за этого отказаться от судьбы героя. Так почему же ты думаешь, что это остановит меня?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Широкая улыбка внезапно озарила лицо Гарри, улыбка настолько же светлая и мальчишеская, насколько его лицо только что было взрослым и мрачным. Между ними всё снова стало хорошо.</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ведь знаешь, что обязательно случится что-нибудь кошмарно невообразимое и всё пойдёт наперекосяк? — спросил Гарри, по-прежнему широко улыбаясь.</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w:t>
      </w:r>
      <w:r w:rsidDel="00000000" w:rsidR="00000000" w:rsidRPr="00000000">
        <w:rPr>
          <w:rFonts w:ascii="Times New Roman" w:cs="Times New Roman" w:eastAsia="Times New Roman" w:hAnsi="Times New Roman"/>
          <w:sz w:val="24"/>
          <w:szCs w:val="24"/>
          <w:rtl w:val="0"/>
        </w:rPr>
        <w:t xml:space="preserve">уж</w:t>
      </w:r>
      <w:r w:rsidDel="00000000" w:rsidR="00000000" w:rsidRPr="00000000">
        <w:rPr>
          <w:rFonts w:ascii="Times New Roman" w:cs="Times New Roman" w:eastAsia="Times New Roman" w:hAnsi="Times New Roman"/>
          <w:sz w:val="24"/>
          <w:szCs w:val="24"/>
          <w:rtl w:val="0"/>
        </w:rPr>
        <w:t xml:space="preserve"> знаю, — ответила Гермиона. Она откусила ещё кусочек тоста. — Кстати, я </w:t>
      </w:r>
      <w:r w:rsidDel="00000000" w:rsidR="00000000" w:rsidRPr="00000000">
        <w:rPr>
          <w:rFonts w:ascii="Times New Roman" w:cs="Times New Roman" w:eastAsia="Times New Roman" w:hAnsi="Times New Roman"/>
          <w:sz w:val="24"/>
          <w:szCs w:val="24"/>
          <w:rtl w:val="0"/>
        </w:rPr>
        <w:t xml:space="preserve">тут </w:t>
      </w:r>
      <w:r w:rsidDel="00000000" w:rsidR="00000000" w:rsidRPr="00000000">
        <w:rPr>
          <w:rFonts w:ascii="Times New Roman" w:cs="Times New Roman" w:eastAsia="Times New Roman" w:hAnsi="Times New Roman"/>
          <w:sz w:val="24"/>
          <w:szCs w:val="24"/>
          <w:rtl w:val="0"/>
        </w:rPr>
        <w:t xml:space="preserve">вспомнила, что Дамблдор отказался стать моим </w:t>
      </w:r>
      <w:r w:rsidDel="00000000" w:rsidR="00000000" w:rsidRPr="00000000">
        <w:rPr>
          <w:rFonts w:ascii="Times New Roman" w:cs="Times New Roman" w:eastAsia="Times New Roman" w:hAnsi="Times New Roman"/>
          <w:sz w:val="24"/>
          <w:szCs w:val="24"/>
          <w:rtl w:val="0"/>
        </w:rPr>
        <w:t xml:space="preserve">таинственным старым волшебником</w:t>
      </w:r>
      <w:r w:rsidDel="00000000" w:rsidR="00000000" w:rsidRPr="00000000">
        <w:rPr>
          <w:rFonts w:ascii="Times New Roman" w:cs="Times New Roman" w:eastAsia="Times New Roman" w:hAnsi="Times New Roman"/>
          <w:sz w:val="24"/>
          <w:szCs w:val="24"/>
          <w:rtl w:val="0"/>
        </w:rPr>
        <w:t xml:space="preserve">. Куда надо написать, чтобы мне выдали другого?</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ослесловие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профессор Флитвик сказал, что, судя по всему, её решимость непоколебима, — строгим тоном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продолжала Минерва, не сводя глаз со старого седобородого волшебника, ответственного за всё это. Альбус Дамблдор лишь молча сидел и слушал, взгляд его был печален и устремлён в даль. — Когда профессор Флитвик пригрозил ей переводом в Гриффиндор, мисс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sz w:val="24"/>
          <w:szCs w:val="24"/>
          <w:rtl w:val="0"/>
        </w:rPr>
        <w:t xml:space="preserve"> не моргнув глазом </w:t>
      </w:r>
      <w:r w:rsidDel="00000000" w:rsidR="00000000" w:rsidRPr="00000000">
        <w:rPr>
          <w:rFonts w:ascii="Times New Roman" w:cs="Times New Roman" w:eastAsia="Times New Roman" w:hAnsi="Times New Roman"/>
          <w:sz w:val="24"/>
          <w:szCs w:val="24"/>
          <w:rtl w:val="0"/>
        </w:rPr>
        <w:t xml:space="preserve">ответила, что в таком случае она заберёт с собой все книги. Гермиона Грейнджер решила стать </w:t>
      </w:r>
      <w:r w:rsidDel="00000000" w:rsidR="00000000" w:rsidRPr="00000000">
        <w:rPr>
          <w:rFonts w:ascii="Times New Roman" w:cs="Times New Roman" w:eastAsia="Times New Roman" w:hAnsi="Times New Roman"/>
          <w:sz w:val="24"/>
          <w:szCs w:val="24"/>
          <w:rtl w:val="0"/>
        </w:rPr>
        <w:t xml:space="preserve">героем</w:t>
      </w:r>
      <w:r w:rsidDel="00000000" w:rsidR="00000000" w:rsidRPr="00000000">
        <w:rPr>
          <w:rFonts w:ascii="Times New Roman" w:cs="Times New Roman" w:eastAsia="Times New Roman" w:hAnsi="Times New Roman"/>
          <w:sz w:val="24"/>
          <w:szCs w:val="24"/>
          <w:rtl w:val="0"/>
        </w:rPr>
        <w:t xml:space="preserve">, и она не желает слышать слова «нет». Я сомневаюсь, что вам бы удалось её подтолкнуть </w:t>
      </w:r>
      <w:r w:rsidDel="00000000" w:rsidR="00000000" w:rsidRPr="00000000">
        <w:rPr>
          <w:rFonts w:ascii="Times New Roman" w:cs="Times New Roman" w:eastAsia="Times New Roman" w:hAnsi="Times New Roman"/>
          <w:sz w:val="24"/>
          <w:szCs w:val="24"/>
          <w:rtl w:val="0"/>
        </w:rPr>
        <w:t xml:space="preserve">к этому </w:t>
      </w:r>
      <w:r w:rsidDel="00000000" w:rsidR="00000000" w:rsidRPr="00000000">
        <w:rPr>
          <w:rFonts w:ascii="Times New Roman" w:cs="Times New Roman" w:eastAsia="Times New Roman" w:hAnsi="Times New Roman"/>
          <w:sz w:val="24"/>
          <w:szCs w:val="24"/>
          <w:rtl w:val="0"/>
        </w:rPr>
        <w:t xml:space="preserve">решению сильнее, даже </w:t>
      </w:r>
      <w:r w:rsidDel="00000000" w:rsidR="00000000" w:rsidRPr="00000000">
        <w:rPr>
          <w:rFonts w:ascii="Times New Roman" w:cs="Times New Roman" w:eastAsia="Times New Roman" w:hAnsi="Times New Roman"/>
          <w:sz w:val="24"/>
          <w:szCs w:val="24"/>
          <w:rtl w:val="0"/>
        </w:rPr>
        <w:t xml:space="preserve">если бы вы </w:t>
      </w:r>
      <w:r w:rsidDel="00000000" w:rsidR="00000000" w:rsidRPr="00000000">
        <w:rPr>
          <w:rFonts w:ascii="Times New Roman" w:cs="Times New Roman" w:eastAsia="Times New Roman" w:hAnsi="Times New Roman"/>
          <w:sz w:val="24"/>
          <w:szCs w:val="24"/>
          <w:rtl w:val="0"/>
        </w:rPr>
        <w:t xml:space="preserve">постарались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Минерве потребовались пять полных </w:t>
      </w:r>
      <w:r w:rsidDel="00000000" w:rsidR="00000000" w:rsidRPr="00000000">
        <w:rPr>
          <w:rFonts w:ascii="Times New Roman" w:cs="Times New Roman" w:eastAsia="Times New Roman" w:hAnsi="Times New Roman"/>
          <w:sz w:val="24"/>
          <w:szCs w:val="24"/>
          <w:rtl w:val="0"/>
        </w:rPr>
        <w:t xml:space="preserve">секунд</w:t>
      </w:r>
      <w:r w:rsidDel="00000000" w:rsidR="00000000" w:rsidRPr="00000000">
        <w:rPr>
          <w:rFonts w:ascii="Times New Roman" w:cs="Times New Roman" w:eastAsia="Times New Roman" w:hAnsi="Times New Roman"/>
          <w:sz w:val="24"/>
          <w:szCs w:val="24"/>
          <w:rtl w:val="0"/>
        </w:rPr>
        <w:t xml:space="preserve">, чтобы осознать.</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завопила она.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Дорогая моя, — произнёс старый волшебник, — после общения с тридцатым по счёту героем начинаешь понимать, насколько предсказуемо они реагируют на определённые фразы, например, что они слишком молоды, или что им не суждено быть героями, или что жизнь героя полна невзгод. Для полной уверенности следует сказать им все три. Однако, — с коротким вздохом продолжил директор, — не следует делать слишком явных намёков, иначе тебя может подловить твоя заместительница.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w:t>
      </w:r>
      <w:r w:rsidDel="00000000" w:rsidR="00000000" w:rsidRPr="00000000">
        <w:rPr>
          <w:rFonts w:ascii="Times New Roman" w:cs="Times New Roman" w:eastAsia="Times New Roman" w:hAnsi="Times New Roman"/>
          <w:sz w:val="24"/>
          <w:szCs w:val="24"/>
          <w:rtl w:val="0"/>
        </w:rPr>
        <w:t xml:space="preserve">ещё строже </w:t>
      </w:r>
      <w:r w:rsidDel="00000000" w:rsidR="00000000" w:rsidRPr="00000000">
        <w:rPr>
          <w:rFonts w:ascii="Times New Roman" w:cs="Times New Roman" w:eastAsia="Times New Roman" w:hAnsi="Times New Roman"/>
          <w:sz w:val="24"/>
          <w:szCs w:val="24"/>
          <w:rtl w:val="0"/>
        </w:rPr>
        <w:t xml:space="preserve">сказала Минерва, — если она пострадает, клянусь, что на этот раз я</w:t>
      </w:r>
      <w:ins w:author="Alaric Lightin" w:id="0" w:date="2019-03-29T13:41:04Z">
        <w:r w:rsidDel="00000000" w:rsidR="00000000" w:rsidRPr="00000000">
          <w:rPr>
            <w:rFonts w:ascii="Times New Roman" w:cs="Times New Roman" w:eastAsia="Times New Roman" w:hAnsi="Times New Roman"/>
            <w:sz w:val="24"/>
            <w:szCs w:val="24"/>
            <w:rtl w:val="0"/>
          </w:rPr>
          <w:t xml:space="preserve">…</w:t>
        </w:r>
      </w:ins>
      <w:del w:author="Alaric Lightin" w:id="0" w:date="2019-03-29T13:41:0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бы пришла к тому же самому в своё время, — прервал её Альбус, его взгляд был по-прежнему печален и отстранён. — Те, кому суждено стать героями, не будут слушать наших предупреждений, Минерва, и не имеет значения, как сильно мы стараемся. </w:t>
      </w:r>
      <w:r w:rsidDel="00000000" w:rsidR="00000000" w:rsidRPr="00000000">
        <w:rPr>
          <w:rFonts w:ascii="Times New Roman" w:cs="Times New Roman" w:eastAsia="Times New Roman" w:hAnsi="Times New Roman"/>
          <w:sz w:val="24"/>
          <w:szCs w:val="24"/>
          <w:rtl w:val="0"/>
        </w:rPr>
        <w:t xml:space="preserve">И раз уж так</w:t>
      </w:r>
      <w:r w:rsidDel="00000000" w:rsidR="00000000" w:rsidRPr="00000000">
        <w:rPr>
          <w:rFonts w:ascii="Times New Roman" w:cs="Times New Roman" w:eastAsia="Times New Roman" w:hAnsi="Times New Roman"/>
          <w:sz w:val="24"/>
          <w:szCs w:val="24"/>
          <w:rtl w:val="0"/>
        </w:rPr>
        <w:t xml:space="preserve">, для Гарри будет лучше, если мисс Грейнджер не слишком сильно от него отстанет.</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будто из ниоткуда директор достал шкатулку, открыл её и вытащил маленький жёлтый комочек. Минерве никогда не удавалось понять, где он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хранит, и никогда не удавалось</w:t>
      </w:r>
      <w:r w:rsidDel="00000000" w:rsidR="00000000" w:rsidRPr="00000000">
        <w:rPr>
          <w:rFonts w:ascii="Times New Roman" w:cs="Times New Roman" w:eastAsia="Times New Roman" w:hAnsi="Times New Roman"/>
          <w:sz w:val="24"/>
          <w:szCs w:val="24"/>
          <w:rtl w:val="0"/>
        </w:rPr>
        <w:t xml:space="preserve"> определить, какая магия здесь замешана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Лимонную дольку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двенадцать лет, Альбус!</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ослесловие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чёрных водах озера </w:t>
      </w:r>
      <w:r w:rsidDel="00000000" w:rsidR="00000000" w:rsidRPr="00000000">
        <w:rPr>
          <w:rFonts w:ascii="Times New Roman" w:cs="Times New Roman" w:eastAsia="Times New Roman" w:hAnsi="Times New Roman"/>
          <w:sz w:val="24"/>
          <w:szCs w:val="24"/>
          <w:rtl w:val="0"/>
        </w:rPr>
        <w:t xml:space="preserve">плавали едва заметные в вечернем сумраке рыбки</w:t>
      </w:r>
      <w:r w:rsidDel="00000000" w:rsidR="00000000" w:rsidRPr="00000000">
        <w:rPr>
          <w:rFonts w:ascii="Times New Roman" w:cs="Times New Roman" w:eastAsia="Times New Roman" w:hAnsi="Times New Roman"/>
          <w:sz w:val="24"/>
          <w:szCs w:val="24"/>
          <w:rtl w:val="0"/>
        </w:rPr>
        <w:t xml:space="preserve">. Когда рыбки подплывали близко, их освещали яркие окна слизеринской гостиной, но, уплывая прочь, они растворялись во тьме.</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сидела на удобном чёрном кожаном диванчике, пряча лицо в ладонях. Дафну окружали сияющие </w:t>
      </w:r>
      <w:r w:rsidDel="00000000" w:rsidR="00000000" w:rsidRPr="00000000">
        <w:rPr>
          <w:rFonts w:ascii="Times New Roman" w:cs="Times New Roman" w:eastAsia="Times New Roman" w:hAnsi="Times New Roman"/>
          <w:sz w:val="24"/>
          <w:szCs w:val="24"/>
          <w:rtl w:val="0"/>
        </w:rPr>
        <w:t xml:space="preserve">ярко-белые искры</w:t>
      </w:r>
      <w:r w:rsidDel="00000000" w:rsidR="00000000" w:rsidRPr="00000000">
        <w:rPr>
          <w:rFonts w:ascii="Times New Roman" w:cs="Times New Roman" w:eastAsia="Times New Roman" w:hAnsi="Times New Roman"/>
          <w:sz w:val="24"/>
          <w:szCs w:val="24"/>
          <w:rtl w:val="0"/>
        </w:rPr>
        <w:t xml:space="preserve">, а её голова светилась жёлто-золотым.</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заранее была готова услышать, как её дразнят за влюблённость в Невилла Лонгботтома. Она ожидала услышать множество ехидных замечаний о пуффендуйцах. Она придумала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вагон и маленькую тележку остроумных ответов по дороге в подземелья Слизерина.</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 нетерпением </w:t>
      </w:r>
      <w:r w:rsidDel="00000000" w:rsidR="00000000" w:rsidRPr="00000000">
        <w:rPr>
          <w:rFonts w:ascii="Times New Roman" w:cs="Times New Roman" w:eastAsia="Times New Roman" w:hAnsi="Times New Roman"/>
          <w:sz w:val="24"/>
          <w:szCs w:val="24"/>
          <w:rtl w:val="0"/>
        </w:rPr>
        <w:t xml:space="preserve">предвкушал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когда же её начнут дразнить из-за Невилла. Если тебя дразнят за что-то подобное, значит ты уже стала настоящей девушкой.</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как оказалось, никто не сообразил, что она вызвала Невилла на Древнейшую Дуэль, потому что Невилл е</w:t>
      </w:r>
      <w:r w:rsidDel="00000000" w:rsidR="00000000" w:rsidRPr="00000000">
        <w:rPr>
          <w:rFonts w:ascii="Times New Roman" w:cs="Times New Roman" w:eastAsia="Times New Roman" w:hAnsi="Times New Roman"/>
          <w:sz w:val="24"/>
          <w:szCs w:val="24"/>
          <w:rtl w:val="0"/>
        </w:rPr>
        <w:t xml:space="preserve">й понравился.</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Она-то думала, что это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но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никому и в голову </w:t>
      </w:r>
      <w:r w:rsidDel="00000000" w:rsidR="00000000" w:rsidRPr="00000000">
        <w:rPr>
          <w:rFonts w:ascii="Times New Roman" w:cs="Times New Roman" w:eastAsia="Times New Roman" w:hAnsi="Times New Roman"/>
          <w:sz w:val="24"/>
          <w:szCs w:val="24"/>
          <w:rtl w:val="0"/>
        </w:rPr>
        <w:t xml:space="preserve">не пришла эта мысль.</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Заклятье, что настигает тебя, всегда оказывается незамеченным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следовало бы назвать себя просто Дафной из Солнечных, как Невилл из Хаоса. Или Солнечной Дафной, как Солнечный Рон. Да </w:t>
      </w:r>
      <w:r w:rsidDel="00000000" w:rsidR="00000000" w:rsidRPr="00000000">
        <w:rPr>
          <w:rFonts w:ascii="Times New Roman" w:cs="Times New Roman" w:eastAsia="Times New Roman" w:hAnsi="Times New Roman"/>
          <w:sz w:val="24"/>
          <w:szCs w:val="24"/>
          <w:rtl w:val="0"/>
        </w:rPr>
        <w:t xml:space="preserve">как угодно</w:t>
      </w:r>
      <w:r w:rsidDel="00000000" w:rsidR="00000000" w:rsidRPr="00000000">
        <w:rPr>
          <w:rFonts w:ascii="Times New Roman" w:cs="Times New Roman" w:eastAsia="Times New Roman" w:hAnsi="Times New Roman"/>
          <w:sz w:val="24"/>
          <w:szCs w:val="24"/>
          <w:rtl w:val="0"/>
        </w:rPr>
        <w:t xml:space="preserve">, только не Солнечной Гринграсс.</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Солнечная Гринграсс.</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Это имя превратили в Солнечную Зелёную Травку и Голубое Небо.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rtl w:val="0"/>
        </w:rPr>
        <w:t xml:space="preserve">[В переводе с английского фамилия «Гринграсс» значит «Зелёная трава» — Прим. переводчиков.]</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кто-то добавил Покрытые Снегом Горы и Шаловливых Лесных Созданий.</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настоящий момент она носила титул Сверкающей Принцессы Единорогов из Благородного и Древнейшего Дома Сверкающих Какашек.</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какая-то </w:t>
      </w:r>
      <w:r w:rsidDel="00000000" w:rsidR="00000000" w:rsidRPr="00000000">
        <w:rPr>
          <w:rFonts w:ascii="Times New Roman" w:cs="Times New Roman" w:eastAsia="Times New Roman" w:hAnsi="Times New Roman"/>
          <w:sz w:val="24"/>
          <w:szCs w:val="24"/>
          <w:rtl w:val="0"/>
        </w:rPr>
        <w:t xml:space="preserve">чёртова </w:t>
      </w:r>
      <w:r w:rsidDel="00000000" w:rsidR="00000000" w:rsidRPr="00000000">
        <w:rPr>
          <w:rFonts w:ascii="Times New Roman" w:cs="Times New Roman" w:eastAsia="Times New Roman" w:hAnsi="Times New Roman"/>
          <w:sz w:val="24"/>
          <w:szCs w:val="24"/>
          <w:rtl w:val="0"/>
        </w:rPr>
        <w:t xml:space="preserve">семикурсница наложила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Сверкающее проклятие — Дафна даже не знала, что такое заклинание вообще существует.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не помогало, она просила помочь старших девочек, которые, как она думала, были её подругами (очевидно, она ошибалась на этот счёт), затем она угрожала шутнице тяжёлыми политическими последствиями, которые не преминут обрушиться </w:t>
      </w:r>
      <w:r w:rsidDel="00000000" w:rsidR="00000000" w:rsidRPr="00000000">
        <w:rPr>
          <w:rFonts w:ascii="Times New Roman" w:cs="Times New Roman" w:eastAsia="Times New Roman" w:hAnsi="Times New Roman"/>
          <w:sz w:val="24"/>
          <w:szCs w:val="24"/>
          <w:rtl w:val="0"/>
        </w:rPr>
        <w:t xml:space="preserve">на неё</w:t>
      </w:r>
      <w:r w:rsidDel="00000000" w:rsidR="00000000" w:rsidRPr="00000000">
        <w:rPr>
          <w:rFonts w:ascii="Times New Roman" w:cs="Times New Roman" w:eastAsia="Times New Roman" w:hAnsi="Times New Roman"/>
          <w:sz w:val="24"/>
          <w:szCs w:val="24"/>
          <w:rtl w:val="0"/>
        </w:rPr>
        <w:t xml:space="preserve">, когда узнает отец, но в итоге, несмотря ни на что, сверкающая Дафна Гринграсс по-прежнему сидела в гостиной Слизерина, пряча лицо в ладонях, и недоумевала, как же её угораздило оказаться единственным здравомыслящим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Хогвартсе.</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закончился ужин, а её </w:t>
      </w:r>
      <w:r w:rsidDel="00000000" w:rsidR="00000000" w:rsidRPr="00000000">
        <w:rPr>
          <w:rFonts w:ascii="Times New Roman" w:cs="Times New Roman" w:eastAsia="Times New Roman" w:hAnsi="Times New Roman"/>
          <w:sz w:val="24"/>
          <w:szCs w:val="24"/>
          <w:rtl w:val="0"/>
        </w:rPr>
        <w:t xml:space="preserve">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продолжали дразнить. И если </w:t>
      </w:r>
      <w:r w:rsidDel="00000000" w:rsidR="00000000" w:rsidRPr="00000000">
        <w:rPr>
          <w:rFonts w:ascii="Times New Roman" w:cs="Times New Roman" w:eastAsia="Times New Roman" w:hAnsi="Times New Roman"/>
          <w:sz w:val="24"/>
          <w:szCs w:val="24"/>
          <w:rtl w:val="0"/>
        </w:rPr>
        <w:t xml:space="preserve">это не прекратится </w:t>
      </w:r>
      <w:r w:rsidDel="00000000" w:rsidR="00000000" w:rsidRPr="00000000">
        <w:rPr>
          <w:rFonts w:ascii="Times New Roman" w:cs="Times New Roman" w:eastAsia="Times New Roman" w:hAnsi="Times New Roman"/>
          <w:sz w:val="24"/>
          <w:szCs w:val="24"/>
          <w:rtl w:val="0"/>
        </w:rPr>
        <w:t xml:space="preserve">к завтрашнему утру, она </w:t>
      </w:r>
      <w:r w:rsidDel="00000000" w:rsidR="00000000" w:rsidRPr="00000000">
        <w:rPr>
          <w:rFonts w:ascii="Times New Roman" w:cs="Times New Roman" w:eastAsia="Times New Roman" w:hAnsi="Times New Roman"/>
          <w:sz w:val="24"/>
          <w:szCs w:val="24"/>
          <w:rtl w:val="0"/>
        </w:rPr>
        <w:t xml:space="preserve">переведётся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Дурмстранг и станет следующей Тёмной </w:t>
      </w:r>
      <w:r w:rsidDel="00000000" w:rsidR="00000000" w:rsidRPr="00000000">
        <w:rPr>
          <w:rFonts w:ascii="Times New Roman" w:cs="Times New Roman" w:eastAsia="Times New Roman" w:hAnsi="Times New Roman"/>
          <w:sz w:val="24"/>
          <w:szCs w:val="24"/>
          <w:rtl w:val="0"/>
        </w:rPr>
        <w:t xml:space="preserve">Леди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 возвестили близняшки Кэрроу, раз</w:t>
      </w:r>
      <w:r w:rsidDel="00000000" w:rsidR="00000000" w:rsidRPr="00000000">
        <w:rPr>
          <w:rFonts w:ascii="Times New Roman" w:cs="Times New Roman" w:eastAsia="Times New Roman" w:hAnsi="Times New Roman"/>
          <w:sz w:val="24"/>
          <w:szCs w:val="24"/>
          <w:rtl w:val="0"/>
        </w:rPr>
        <w:t xml:space="preserve">махивая </w:t>
      </w:r>
      <w:r w:rsidDel="00000000" w:rsidR="00000000" w:rsidRPr="00000000">
        <w:rPr>
          <w:rFonts w:ascii="Times New Roman" w:cs="Times New Roman" w:eastAsia="Times New Roman" w:hAnsi="Times New Roman"/>
          <w:sz w:val="24"/>
          <w:szCs w:val="24"/>
          <w:rtl w:val="0"/>
        </w:rPr>
        <w:t xml:space="preserve">номером «Ежедневного пророка». — Знаете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новости? Визенгамот только что постановил считать выражение «п</w:t>
      </w:r>
      <w:r w:rsidDel="00000000" w:rsidR="00000000" w:rsidRPr="00000000">
        <w:rPr>
          <w:rFonts w:ascii="Times New Roman" w:cs="Times New Roman" w:eastAsia="Times New Roman" w:hAnsi="Times New Roman"/>
          <w:sz w:val="24"/>
          <w:szCs w:val="24"/>
          <w:rtl w:val="0"/>
        </w:rPr>
        <w:t xml:space="preserve">осмотрим, на что ты </w:t>
      </w:r>
      <w:r w:rsidDel="00000000" w:rsidR="00000000" w:rsidRPr="00000000">
        <w:rPr>
          <w:rFonts w:ascii="Times New Roman" w:cs="Times New Roman" w:eastAsia="Times New Roman" w:hAnsi="Times New Roman"/>
          <w:sz w:val="24"/>
          <w:szCs w:val="24"/>
          <w:rtl w:val="0"/>
        </w:rPr>
        <w:t xml:space="preserve">способен» законным вызовом на дуэль, которая будет продолжаться, пока вызвавший не приляжет поспать!</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как вы смеете оскорблять честь Сверкающей Принцессы Единорогов! — крикнула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 Посмотрим, на что вы способны! — она завалилась на диванчик и начала громко храпеть.</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попыталась ещё глубже спрятать сверкающее лицо в своих светящихся ладонях.</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того, как моя семья придёт к власти, я прикажу наложить на всех вас антиаппарационные чары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выбросить </w:t>
      </w:r>
      <w:r w:rsidDel="00000000" w:rsidR="00000000" w:rsidRPr="00000000">
        <w:rPr>
          <w:rFonts w:ascii="Times New Roman" w:cs="Times New Roman" w:eastAsia="Times New Roman" w:hAnsi="Times New Roman"/>
          <w:sz w:val="24"/>
          <w:szCs w:val="24"/>
          <w:rtl w:val="0"/>
        </w:rPr>
        <w:t xml:space="preserve">в открытое море, — сказала она, не обращаясь ни к кому конкретно. — Вас всех это устраивает, да?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Тук-тук, тук-тук-тук, тук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удивлённо подняла голову: это же условный сигнал Солнечных...</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наречённый Грегори, слышу стук!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проревел мистер Гойл.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Стук двери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Посмотрим, дверь, на что ты способна!</w:t>
      </w:r>
      <w:r w:rsidDel="00000000" w:rsidR="00000000" w:rsidRPr="00000000">
        <w:rPr>
          <w:rFonts w:ascii="Times New Roman" w:cs="Times New Roman" w:eastAsia="Times New Roman" w:hAnsi="Times New Roman"/>
          <w:sz w:val="24"/>
          <w:szCs w:val="24"/>
          <w:rtl w:val="0"/>
        </w:rPr>
        <w:t xml:space="preserve"> — крикнул сидевший около двери мальчик постарше и распахнул её.</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Последовало м</w:t>
      </w:r>
      <w:r w:rsidDel="00000000" w:rsidR="00000000" w:rsidRPr="00000000">
        <w:rPr>
          <w:rFonts w:ascii="Times New Roman" w:cs="Times New Roman" w:eastAsia="Times New Roman" w:hAnsi="Times New Roman"/>
          <w:sz w:val="24"/>
          <w:szCs w:val="24"/>
          <w:rtl w:val="0"/>
        </w:rPr>
        <w:t xml:space="preserve">гновение </w:t>
      </w:r>
      <w:r w:rsidDel="00000000" w:rsidR="00000000" w:rsidRPr="00000000">
        <w:rPr>
          <w:rFonts w:ascii="Times New Roman" w:cs="Times New Roman" w:eastAsia="Times New Roman" w:hAnsi="Times New Roman"/>
          <w:sz w:val="24"/>
          <w:szCs w:val="24"/>
          <w:rtl w:val="0"/>
        </w:rPr>
        <w:t xml:space="preserve">всеобщего </w:t>
      </w:r>
      <w:r w:rsidDel="00000000" w:rsidR="00000000" w:rsidRPr="00000000">
        <w:rPr>
          <w:rFonts w:ascii="Times New Roman" w:cs="Times New Roman" w:eastAsia="Times New Roman" w:hAnsi="Times New Roman"/>
          <w:sz w:val="24"/>
          <w:szCs w:val="24"/>
          <w:rtl w:val="0"/>
        </w:rPr>
        <w:t xml:space="preserve">удивления.</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зашла поговорить с мисс Гринграсс, — казалось, Солнечный Генерал пытается придать своему голосу уверенности. — Кто-нибудь, пожалуйста...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выражению лица Гермионы, она только что заметила сверкающую Дафну.</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момент Милисента Булстроуд выскочила из нижней спальни и закричала: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вы не поверите, только что Грейнджер</w:t>
      </w:r>
      <w:r w:rsidDel="00000000" w:rsidR="00000000" w:rsidRPr="00000000">
        <w:rPr>
          <w:rFonts w:ascii="Times New Roman" w:cs="Times New Roman" w:eastAsia="Times New Roman" w:hAnsi="Times New Roman"/>
          <w:sz w:val="24"/>
          <w:szCs w:val="24"/>
          <w:rtl w:val="0"/>
        </w:rPr>
        <w:t xml:space="preserve"> побила Деррика и остатки его команды, и он получил от отца сову с сообщением, что если он не...</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Милисента заметила Гермиону, стоящую в </w:t>
      </w:r>
      <w:r w:rsidDel="00000000" w:rsidR="00000000" w:rsidRPr="00000000">
        <w:rPr>
          <w:rFonts w:ascii="Times New Roman" w:cs="Times New Roman" w:eastAsia="Times New Roman" w:hAnsi="Times New Roman"/>
          <w:sz w:val="24"/>
          <w:szCs w:val="24"/>
          <w:rtl w:val="0"/>
        </w:rPr>
        <w:t xml:space="preserve">дверях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Возникшая тишина была очень громкой.</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произнесла Дафна.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пронеслось у неё в голове. — Э-э, что вы здесь делаете, генерал?</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протянула Гермиона со странной улыбкой, — я решила, что нечестно, когда таинственные старые волшебники кому-то дают шанс стать героем, а кому-то нет, а ещё я читала книги по </w:t>
      </w:r>
      <w:r w:rsidDel="00000000" w:rsidR="00000000" w:rsidRPr="00000000">
        <w:rPr>
          <w:rFonts w:ascii="Times New Roman" w:cs="Times New Roman" w:eastAsia="Times New Roman" w:hAnsi="Times New Roman"/>
          <w:sz w:val="24"/>
          <w:szCs w:val="24"/>
          <w:rtl w:val="0"/>
        </w:rPr>
        <w:t xml:space="preserve">истории</w:t>
      </w:r>
      <w:r w:rsidDel="00000000" w:rsidR="00000000" w:rsidRPr="00000000">
        <w:rPr>
          <w:rFonts w:ascii="Times New Roman" w:cs="Times New Roman" w:eastAsia="Times New Roman" w:hAnsi="Times New Roman"/>
          <w:sz w:val="24"/>
          <w:szCs w:val="24"/>
          <w:rtl w:val="0"/>
        </w:rPr>
        <w:t xml:space="preserve">, и в них явно недостаточно девочек-героев. Вот я и подумала просто зайти к тебе и узнать</w:t>
      </w:r>
      <w:r w:rsidDel="00000000" w:rsidR="00000000" w:rsidRPr="00000000">
        <w:rPr>
          <w:rFonts w:ascii="Times New Roman" w:cs="Times New Roman" w:eastAsia="Times New Roman" w:hAnsi="Times New Roman"/>
          <w:sz w:val="24"/>
          <w:szCs w:val="24"/>
          <w:rtl w:val="0"/>
        </w:rPr>
        <w:t xml:space="preserve">, не хочешь ли ты стать героем </w:t>
      </w:r>
      <w:r w:rsidDel="00000000" w:rsidR="00000000" w:rsidRPr="00000000">
        <w:rPr>
          <w:rFonts w:ascii="Times New Roman" w:cs="Times New Roman" w:eastAsia="Times New Roman" w:hAnsi="Times New Roman"/>
          <w:sz w:val="24"/>
          <w:szCs w:val="24"/>
          <w:rtl w:val="0"/>
        </w:rPr>
        <w:t xml:space="preserve">и, кстати,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ты так светишься?</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возникла пауза.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ответила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 наверное, не самый лучший момент для этого вопроса...</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w:t>
      </w:r>
      <w:r w:rsidDel="00000000" w:rsidR="00000000" w:rsidRPr="00000000">
        <w:rPr>
          <w:rFonts w:ascii="Times New Roman" w:cs="Times New Roman" w:eastAsia="Times New Roman" w:hAnsi="Times New Roman"/>
          <w:sz w:val="24"/>
          <w:szCs w:val="24"/>
          <w:rtl w:val="0"/>
        </w:rPr>
        <w:t xml:space="preserve"> — заорала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вскакивая с диванчика.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w:t>
      </w:r>
      <w:r w:rsidDel="00000000" w:rsidR="00000000" w:rsidRPr="00000000">
        <w:rPr>
          <w:rFonts w:ascii="Times New Roman" w:cs="Times New Roman" w:eastAsia="Times New Roman" w:hAnsi="Times New Roman"/>
          <w:sz w:val="24"/>
          <w:szCs w:val="24"/>
          <w:rtl w:val="0"/>
        </w:rPr>
        <w:t xml:space="preserve">была рождена Женская Организация по Продвижению </w:t>
      </w:r>
      <w:r w:rsidDel="00000000" w:rsidR="00000000" w:rsidRPr="00000000">
        <w:rPr>
          <w:rFonts w:ascii="Times New Roman" w:cs="Times New Roman" w:eastAsia="Times New Roman" w:hAnsi="Times New Roman"/>
          <w:sz w:val="24"/>
          <w:szCs w:val="24"/>
          <w:rtl w:val="0"/>
        </w:rPr>
        <w:t xml:space="preserve">Равных Прав</w:t>
      </w:r>
      <w:r w:rsidDel="00000000" w:rsidR="00000000" w:rsidRPr="00000000">
        <w:rPr>
          <w:rFonts w:ascii="Times New Roman" w:cs="Times New Roman" w:eastAsia="Times New Roman" w:hAnsi="Times New Roman"/>
          <w:sz w:val="24"/>
          <w:szCs w:val="24"/>
          <w:rtl w:val="0"/>
        </w:rPr>
        <w:t xml:space="preserve"> на Героизм.</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eb Mazursky" w:id="0" w:date="2018-11-18T12:00:23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ы??</w:t>
      </w:r>
    </w:p>
  </w:comment>
  <w:comment w:author="Gleb Mazursky" w:id="2" w:date="2018-11-18T12:03:56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аналогично</w:t>
      </w:r>
    </w:p>
  </w:comment>
  <w:comment w:author="Gleb Mazursky" w:id="5" w:date="2018-11-18T12:08:00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лишнее?</w:t>
      </w:r>
    </w:p>
  </w:comment>
  <w:comment w:author="Gleb Mazursky" w:id="1" w:date="2018-11-18T12:02:54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я понимаю, что у автора там "sigh" но мы же не Михаил Самин )</w:t>
      </w:r>
    </w:p>
  </w:comment>
  <w:comment w:author="Gleb Mazursky" w:id="4" w:date="2018-11-18T12:08:44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тут вдохи</w:t>
      </w:r>
    </w:p>
  </w:comment>
  <w:comment w:author="Gleb Mazursky" w:id="3" w:date="2018-11-18T12:08:51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b w:val="1"/>
      <w:color w:val="674ea7"/>
      <w:sz w:val="16"/>
      <w:szCs w:val="16"/>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