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widowControl w:val="0"/>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myhcfnr81bfc" w:id="0"/>
      <w:bookmarkEnd w:id="0"/>
      <w:r w:rsidDel="00000000" w:rsidR="00000000" w:rsidRPr="00000000">
        <w:rPr>
          <w:rtl w:val="0"/>
        </w:rPr>
        <w:t xml:space="preserve">Глава 86. </w:t>
      </w:r>
      <w:r w:rsidDel="00000000" w:rsidR="00000000" w:rsidRPr="00000000">
        <w:rPr>
          <w:rtl w:val="0"/>
        </w:rPr>
        <w:t xml:space="preserve">Проверка</w:t>
      </w:r>
      <w:r w:rsidDel="00000000" w:rsidR="00000000" w:rsidRPr="00000000">
        <w:rPr>
          <w:rtl w:val="0"/>
        </w:rPr>
        <w:t xml:space="preserve"> </w:t>
      </w:r>
      <w:r w:rsidDel="00000000" w:rsidR="00000000" w:rsidRPr="00000000">
        <w:rPr>
          <w:rtl w:val="0"/>
        </w:rPr>
        <w:t xml:space="preserve">многомерной гипотезы</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(Заголовки международных газет 7 апреля 1992 г.)</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«Волшебный Вестник </w:t>
      </w:r>
      <w:r w:rsidDel="00000000" w:rsidR="00000000" w:rsidRPr="00000000">
        <w:rPr>
          <w:rFonts w:ascii="Times New Roman" w:cs="Times New Roman" w:eastAsia="Times New Roman" w:hAnsi="Times New Roman"/>
          <w:rtl w:val="0"/>
        </w:rPr>
        <w:t xml:space="preserve">Торонто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БРИТАНСКИЙ ВИЗЕНГАМОТ В ПОЛНОМ СОСТАВЕ СООБЩАЕТ:</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МАЛЬЧИК-КОТОРЫЙ-ВЫЖИЛ ЗАПУГАЛ ДЕМЕНТОРА.</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МНЕНИЕ ЭКСПЕРТА ПО </w:t>
      </w:r>
      <w:r w:rsidDel="00000000" w:rsidR="00000000" w:rsidRPr="00000000">
        <w:rPr>
          <w:rtl w:val="0"/>
        </w:rPr>
        <w:t xml:space="preserve">ВОЛШЕБНЫМ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СУЩЕСТВАМ: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ДА ВЫ ПРОСТО ЛЖЁТЕ!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ФРАНЦИЯ И ГЕРМАНИЯ ОБВИНЯЮТ БРИТАНИЮ</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ТОМ, ЧТО ВСЁ БЫЛО ПОДСТРОЕНО.</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Новозеландские </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жедневные Чародейски</w:t>
      </w:r>
      <w:r w:rsidDel="00000000" w:rsidR="00000000" w:rsidRPr="00000000">
        <w:rPr>
          <w:rtl w:val="0"/>
        </w:rPr>
        <w:t xml:space="preserve">е И</w:t>
      </w:r>
      <w:r w:rsidDel="00000000" w:rsidR="00000000" w:rsidRPr="00000000">
        <w:rPr>
          <w:rFonts w:ascii="Times New Roman" w:cs="Times New Roman" w:eastAsia="Times New Roman" w:hAnsi="Times New Roman"/>
          <w:rtl w:val="0"/>
        </w:rPr>
        <w:t xml:space="preserve">звестия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СВЕЛО С УМА </w:t>
      </w:r>
      <w:r w:rsidDel="00000000" w:rsidR="00000000" w:rsidRPr="00000000">
        <w:rPr>
          <w:rFonts w:ascii="Times New Roman" w:cs="Times New Roman" w:eastAsia="Times New Roman" w:hAnsi="Times New Roman"/>
          <w:rtl w:val="0"/>
        </w:rPr>
        <w:t xml:space="preserve">БРИТАНСК</w:t>
      </w:r>
      <w:r w:rsidDel="00000000" w:rsidR="00000000" w:rsidRPr="00000000">
        <w:rPr>
          <w:rFonts w:ascii="Times New Roman" w:cs="Times New Roman" w:eastAsia="Times New Roman" w:hAnsi="Times New Roman"/>
          <w:rtl w:val="0"/>
        </w:rPr>
        <w:t xml:space="preserve">ИХ ЗАКОНОДАТЕЛЕЙ?</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НАШЕ ПРАВИТЕЛЬСТВО НА ОЧЕРЕДИ?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Fonts w:ascii="Times New Roman" w:cs="Times New Roman" w:eastAsia="Times New Roman" w:hAnsi="Times New Roman"/>
          <w:rtl w:val="0"/>
        </w:rPr>
        <w:t xml:space="preserve">ЭКСПЕРТЫ </w:t>
      </w:r>
      <w:r w:rsidDel="00000000" w:rsidR="00000000" w:rsidRPr="00000000">
        <w:rPr>
          <w:rtl w:val="0"/>
        </w:rPr>
        <w:t xml:space="preserve">ПРИВЕЛИ</w:t>
      </w:r>
      <w:r w:rsidDel="00000000" w:rsidR="00000000" w:rsidRPr="00000000">
        <w:rPr>
          <w:rtl w:val="0"/>
        </w:rPr>
        <w:t xml:space="preserve"> ТОП-</w:t>
      </w: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rtl w:val="0"/>
        </w:rPr>
        <w:t xml:space="preserve">ПРИ</w:t>
      </w:r>
      <w:r w:rsidDel="00000000" w:rsidR="00000000" w:rsidRPr="00000000">
        <w:rPr>
          <w:rtl w:val="0"/>
        </w:rPr>
        <w:t xml:space="preserve">ЧИН СЧИТАТЬ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ЧТО ЭТО УЖЕ ПРОИЗОШЛО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Американский </w:t>
      </w:r>
      <w:r w:rsidDel="00000000" w:rsidR="00000000" w:rsidRPr="00000000">
        <w:rPr>
          <w:rtl w:val="0"/>
        </w:rPr>
        <w:t xml:space="preserve">М</w:t>
      </w:r>
      <w:r w:rsidDel="00000000" w:rsidR="00000000" w:rsidRPr="00000000">
        <w:rPr>
          <w:rFonts w:ascii="Times New Roman" w:cs="Times New Roman" w:eastAsia="Times New Roman" w:hAnsi="Times New Roman"/>
          <w:rtl w:val="0"/>
        </w:rPr>
        <w:t xml:space="preserve">аг</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КЛАН ВЕРВОЛЬФОВ</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СТАЛ ПЕРВЫМИ ОБИТАТЕЛЯМИ ВАЙОМИНГА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Придира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МАЛФОЙ СБЕГАЕТ ИЗ ХОГВАРТС</w:t>
      </w:r>
      <w:r w:rsidDel="00000000" w:rsidR="00000000" w:rsidRPr="00000000">
        <w:rPr>
          <w:rFonts w:ascii="Times New Roman" w:cs="Times New Roman" w:eastAsia="Times New Roman" w:hAnsi="Times New Roman"/>
          <w:rtl w:val="0"/>
        </w:rPr>
        <w:t xml:space="preserve">А</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СИЛА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ВЕЙЛ ПРОБУДИЛАСЬ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Ежедневный Пророк</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БЕЗУМНАЯ МАГЛОРОЖДЁННАЯ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ОСВОБОЖДЕНА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ИЗ-ЗА ЮРИДИЧЕСКОЙ УЛОВКИ.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ПОТТЕР </w:t>
      </w:r>
      <w:r w:rsidDel="00000000" w:rsidR="00000000" w:rsidRPr="00000000">
        <w:rPr>
          <w:rtl w:val="0"/>
        </w:rPr>
        <w:t xml:space="preserve">УГРОЖАЕТ</w:t>
      </w:r>
      <w:r w:rsidDel="00000000" w:rsidR="00000000" w:rsidRPr="00000000">
        <w:rPr>
          <w:rFonts w:ascii="Times New Roman" w:cs="Times New Roman" w:eastAsia="Times New Roman" w:hAnsi="Times New Roman"/>
          <w:rtl w:val="0"/>
        </w:rPr>
        <w:t xml:space="preserve"> МИНИСТЕРСТВ</w:t>
      </w:r>
      <w:r w:rsidDel="00000000" w:rsidR="00000000" w:rsidRPr="00000000">
        <w:rPr>
          <w:rtl w:val="0"/>
        </w:rPr>
        <w:t xml:space="preserve">У</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НАПАДЕНИЕМ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АЗКАБАН</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Волдеморт</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 апреля 1992 года, 19:22)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снова они вчетвером собрались вокруг древнего</w:t>
      </w:r>
      <w:r w:rsidDel="00000000" w:rsidR="00000000" w:rsidRPr="00000000">
        <w:rPr>
          <w:rtl w:val="0"/>
        </w:rPr>
        <w:t xml:space="preserve"> </w:t>
      </w:r>
      <w:r w:rsidDel="00000000" w:rsidR="00000000" w:rsidRPr="00000000">
        <w:rPr>
          <w:rtl w:val="0"/>
        </w:rPr>
        <w:t xml:space="preserve">стола директора Хогвартса — стола, выдвижные ящики которого </w:t>
      </w:r>
      <w:r w:rsidDel="00000000" w:rsidR="00000000" w:rsidRPr="00000000">
        <w:rPr>
          <w:rtl w:val="0"/>
        </w:rPr>
        <w:t xml:space="preserve">содержали </w:t>
      </w:r>
      <w:r w:rsidDel="00000000" w:rsidR="00000000" w:rsidRPr="00000000">
        <w:rPr>
          <w:rtl w:val="0"/>
        </w:rPr>
        <w:t xml:space="preserve">другие ящики, а в тех были свои ящики, и именно в</w:t>
      </w:r>
      <w:r w:rsidDel="00000000" w:rsidR="00000000" w:rsidRPr="00000000">
        <w:rPr>
          <w:rtl w:val="0"/>
        </w:rPr>
        <w:t xml:space="preserve"> этих </w:t>
      </w:r>
      <w:r w:rsidDel="00000000" w:rsidR="00000000" w:rsidRPr="00000000">
        <w:rPr>
          <w:rtl w:val="0"/>
        </w:rPr>
        <w:t xml:space="preserve">ящиках и хранились все старые документы школы Хогвартс. Согласно легенде, когда-то в этом столе потерялась директриса </w:t>
      </w:r>
      <w:r w:rsidDel="00000000" w:rsidR="00000000" w:rsidRPr="00000000">
        <w:rPr>
          <w:rtl w:val="0"/>
        </w:rPr>
        <w:t xml:space="preserve">Шейла</w:t>
      </w:r>
      <w:r w:rsidDel="00000000" w:rsidR="00000000" w:rsidRPr="00000000">
        <w:rPr>
          <w:rtl w:val="0"/>
        </w:rPr>
        <w:t xml:space="preserve">,</w:t>
      </w:r>
      <w:r w:rsidDel="00000000" w:rsidR="00000000" w:rsidRPr="00000000">
        <w:rPr>
          <w:rtl w:val="0"/>
        </w:rPr>
        <w:t xml:space="preserve"> и пребывает там до сих пор, и </w:t>
      </w:r>
      <w:r w:rsidDel="00000000" w:rsidR="00000000" w:rsidRPr="00000000">
        <w:rPr>
          <w:rtl w:val="0"/>
        </w:rPr>
        <w:t xml:space="preserve">выберется </w:t>
      </w:r>
      <w:r w:rsidDel="00000000" w:rsidR="00000000" w:rsidRPr="00000000">
        <w:rPr>
          <w:rtl w:val="0"/>
        </w:rPr>
        <w:t xml:space="preserve">наружу</w:t>
      </w:r>
      <w:r w:rsidDel="00000000" w:rsidR="00000000" w:rsidRPr="00000000">
        <w:rPr>
          <w:rtl w:val="0"/>
        </w:rPr>
        <w:t xml:space="preserve">, лишь когда приведёт в порядок свои бумаги. У Минервы не вызывала особого восторга м</w:t>
      </w:r>
      <w:r w:rsidDel="00000000" w:rsidR="00000000" w:rsidRPr="00000000">
        <w:rPr>
          <w:rtl w:val="0"/>
        </w:rPr>
        <w:t xml:space="preserve">ысль, что когда-нибудь вместе со столом она унаследует все эти ящики.</w:t>
      </w:r>
      <w:r w:rsidDel="00000000" w:rsidR="00000000" w:rsidRPr="00000000">
        <w:rPr>
          <w:rtl w:val="0"/>
        </w:rPr>
        <w:t xml:space="preserve"> Но до этого </w:t>
      </w:r>
      <w:r w:rsidDel="00000000" w:rsidR="00000000" w:rsidRPr="00000000">
        <w:rPr>
          <w:rtl w:val="0"/>
        </w:rPr>
        <w:t xml:space="preserve">надо </w:t>
      </w:r>
      <w:r w:rsidDel="00000000" w:rsidR="00000000" w:rsidRPr="00000000">
        <w:rPr>
          <w:rtl w:val="0"/>
        </w:rPr>
        <w:t xml:space="preserve">было </w:t>
      </w:r>
      <w:r w:rsidDel="00000000" w:rsidR="00000000" w:rsidRPr="00000000">
        <w:rPr>
          <w:rtl w:val="0"/>
        </w:rPr>
        <w:t xml:space="preserve">е</w:t>
      </w:r>
      <w:r w:rsidDel="00000000" w:rsidR="00000000" w:rsidRPr="00000000">
        <w:rPr>
          <w:rtl w:val="0"/>
        </w:rPr>
        <w:t xml:space="preserve">щё д</w:t>
      </w:r>
      <w:r w:rsidDel="00000000" w:rsidR="00000000" w:rsidRPr="00000000">
        <w:rPr>
          <w:rtl w:val="0"/>
        </w:rPr>
        <w:t xml:space="preserve">ожить</w:t>
      </w:r>
      <w:r w:rsidDel="00000000" w:rsidR="00000000" w:rsidRPr="00000000">
        <w:rP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 столом с серьёзным и </w:t>
      </w:r>
      <w:r w:rsidDel="00000000" w:rsidR="00000000" w:rsidRPr="00000000">
        <w:rPr>
          <w:rtl w:val="0"/>
        </w:rPr>
        <w:t xml:space="preserve">сосредоточенным </w:t>
      </w:r>
      <w:r w:rsidDel="00000000" w:rsidR="00000000" w:rsidRPr="00000000">
        <w:rPr>
          <w:rtl w:val="0"/>
        </w:rPr>
        <w:t xml:space="preserve">видом сидел Альбус Дамблдор.</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Рядом с холодным, засыпанным пеплом</w:t>
      </w:r>
      <w:r w:rsidDel="00000000" w:rsidR="00000000" w:rsidRPr="00000000">
        <w:rPr>
          <w:rtl w:val="0"/>
        </w:rPr>
        <w:t xml:space="preserve"> камином зловеще замер Северус Снейп, словно вампир, </w:t>
      </w:r>
      <w:r w:rsidDel="00000000" w:rsidR="00000000" w:rsidRPr="00000000">
        <w:rPr>
          <w:rtl w:val="0"/>
        </w:rPr>
        <w:t xml:space="preserve">изображать которого, если верить заявлениям учеников, профессор очень любил.</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Предполагалось, что к ним присоединится Шизоглаз </w:t>
      </w:r>
      <w:r w:rsidDel="00000000" w:rsidR="00000000" w:rsidRPr="00000000">
        <w:rPr>
          <w:rtl w:val="0"/>
        </w:rPr>
        <w:t xml:space="preserve">Хмури</w:t>
      </w:r>
      <w:r w:rsidDel="00000000" w:rsidR="00000000" w:rsidRPr="00000000">
        <w:rPr>
          <w:rtl w:val="0"/>
        </w:rPr>
        <w:t xml:space="preserve">, но он пока не появился.</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Гарри...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u w:val="single"/>
        </w:rPr>
      </w:pPr>
      <w:r w:rsidDel="00000000" w:rsidR="00000000" w:rsidRPr="00000000">
        <w:rPr>
          <w:rtl w:val="0"/>
        </w:rPr>
        <w:t xml:space="preserve">Маленькая, худенькая фигурка примостилась на подлокотнике кресла, словно энергия переполняла </w:t>
      </w:r>
      <w:r w:rsidDel="00000000" w:rsidR="00000000" w:rsidRPr="00000000">
        <w:rPr>
          <w:rtl w:val="0"/>
        </w:rPr>
        <w:t xml:space="preserve">Гарри </w:t>
      </w:r>
      <w:r w:rsidDel="00000000" w:rsidR="00000000" w:rsidRPr="00000000">
        <w:rPr>
          <w:rtl w:val="0"/>
        </w:rPr>
        <w:t xml:space="preserve">настолько, что он не мог сидеть нормально, как все люди. Неподвижное лицо, </w:t>
      </w:r>
      <w:r w:rsidDel="00000000" w:rsidR="00000000" w:rsidRPr="00000000">
        <w:rPr>
          <w:rtl w:val="0"/>
        </w:rPr>
        <w:t xml:space="preserve">слипшиеся </w:t>
      </w:r>
      <w:r w:rsidDel="00000000" w:rsidR="00000000" w:rsidRPr="00000000">
        <w:rPr>
          <w:rtl w:val="0"/>
        </w:rPr>
        <w:t xml:space="preserve">волосы, пристальный взгляд зелёных глаз, и в центре всего этого — </w:t>
      </w:r>
      <w:r w:rsidDel="00000000" w:rsidR="00000000" w:rsidRPr="00000000">
        <w:rPr>
          <w:rtl w:val="0"/>
        </w:rPr>
        <w:t xml:space="preserve">зигзаг </w:t>
      </w:r>
      <w:r w:rsidDel="00000000" w:rsidR="00000000" w:rsidRPr="00000000">
        <w:rPr>
          <w:rtl w:val="0"/>
        </w:rPr>
        <w:t xml:space="preserve">молнии его </w:t>
      </w:r>
      <w:r w:rsidDel="00000000" w:rsidR="00000000" w:rsidRPr="00000000">
        <w:rPr>
          <w:rtl w:val="0"/>
        </w:rPr>
        <w:t xml:space="preserve">незаживающего</w:t>
      </w:r>
      <w:r w:rsidDel="00000000" w:rsidR="00000000" w:rsidRPr="00000000">
        <w:rPr>
          <w:rtl w:val="0"/>
        </w:rPr>
        <w:t xml:space="preserve"> шрама. </w:t>
      </w:r>
      <w:r w:rsidDel="00000000" w:rsidR="00000000" w:rsidRPr="00000000">
        <w:rPr>
          <w:rtl w:val="0"/>
        </w:rPr>
        <w:t xml:space="preserve">Всего за одну неделю мальчик стал гораздо мрачнее.</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Del="00000000" w:rsidR="00000000" w:rsidRPr="00000000">
        <w:rPr>
          <w:rtl w:val="0"/>
        </w:rPr>
        <w:t xml:space="preserve">не могла не представлять детство Гарри Поттера чем-то вроде охапки хвороста</w:t>
      </w:r>
      <w:r w:rsidDel="00000000" w:rsidR="00000000" w:rsidRPr="00000000">
        <w:rPr>
          <w:rtl w:val="0"/>
        </w:rPr>
        <w:t xml:space="preserve">, которую она и Альбус ветка за веткой бросали в огонь.</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Пророчества всегда сложно понять</w:t>
      </w:r>
      <w:r w:rsidDel="00000000" w:rsidR="00000000" w:rsidRPr="00000000">
        <w:rPr>
          <w:rtl w:val="0"/>
        </w:rPr>
        <w:t xml:space="preserve">, — Альбус Дамблдор наполовину прикрыл глаза, будто от усталости. — </w:t>
      </w:r>
      <w:r w:rsidDel="00000000" w:rsidR="00000000" w:rsidRPr="00000000">
        <w:rPr>
          <w:rtl w:val="0"/>
        </w:rPr>
        <w:t xml:space="preserve">Смутные, расплывчатые, их смысл</w:t>
      </w:r>
      <w:r w:rsidDel="00000000" w:rsidR="00000000" w:rsidRPr="00000000">
        <w:rPr>
          <w:rtl w:val="0"/>
        </w:rPr>
        <w:t xml:space="preserve"> ускользает словно вода сквозь пальцы. Пророчество — это всегда бремя, ибо в нём нет ответов, лишь одни вопросы.</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источал напряжение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Del="00000000" w:rsidR="00000000" w:rsidRPr="00000000">
        <w:rPr>
          <w:rtl w:val="0"/>
        </w:rPr>
        <w:t xml:space="preserve">оценивать </w:t>
      </w:r>
      <w:r w:rsidDel="00000000" w:rsidR="00000000" w:rsidRPr="00000000">
        <w:rPr>
          <w:rtl w:val="0"/>
        </w:rPr>
        <w:t xml:space="preserve">мои гипотезы о том, что происходит. </w:t>
      </w:r>
      <w:r w:rsidDel="00000000" w:rsidR="00000000" w:rsidRPr="00000000">
        <w:rPr>
          <w:rtl w:val="0"/>
        </w:rPr>
        <w:t xml:space="preserve">Я уже не говорю о том, как глупо — и опасно — то, что Тёмный Лорд знает пророчество, а я — нет.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Del="00000000" w:rsidR="00000000" w:rsidRPr="00000000">
        <w:rPr>
          <w:rtl w:val="0"/>
        </w:rPr>
        <w:t xml:space="preserve">что именно Трелони сделала то пророчество и что Тёмный Лорд знает, о чём в нём говорится, он узнал это не от неё.</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 попытках предотвратить именно это пророчество Волдеморт направился навстречу своей гибели от твоих рук, — </w:t>
      </w:r>
      <w:r w:rsidDel="00000000" w:rsidR="00000000" w:rsidRPr="00000000">
        <w:rPr>
          <w:rtl w:val="0"/>
        </w:rPr>
        <w:t xml:space="preserve">сказал тогда старый волшебник</w:t>
      </w:r>
      <w:r w:rsidDel="00000000" w:rsidR="00000000" w:rsidRPr="00000000">
        <w:rPr>
          <w:rtl w:val="0"/>
        </w:rPr>
        <w:t xml:space="preserve">. — </w:t>
      </w:r>
      <w:r w:rsidDel="00000000" w:rsidR="00000000" w:rsidRPr="00000000">
        <w:rPr>
          <w:rtl w:val="0"/>
        </w:rPr>
        <w:t xml:space="preserve">Это знание принесло ему один лишь вред. Обдумай это как следует, Гарри Поттер. </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помедлил.</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Минерва, — наконец произнёс он. — Будьте любезны.</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 И Тёмный Лорд отметит его как равного себе</w:t>
      </w:r>
      <w:r w:rsidDel="00000000" w:rsidR="00000000" w:rsidRPr="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Del="00000000" w:rsidR="00000000" w:rsidRPr="00000000">
        <w:rPr>
          <w:i w:val="1"/>
          <w:rtl w:val="0"/>
        </w:rPr>
        <w:t xml:space="preserve">Но он будет обладать силой, что неведома Тёмному Лорду... и каждому должно уничтожи</w:t>
      </w:r>
      <w:r w:rsidDel="00000000" w:rsidR="00000000" w:rsidRPr="00000000">
        <w:rPr>
          <w:i w:val="1"/>
          <w:rtl w:val="0"/>
        </w:rPr>
        <w:t xml:space="preserve">ть другого, почти ничего не оставив, ибо не могут их несхожие души существовать в одном мире</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последней строчке зловещее предзнаменование прозвучало настолько сильно, что у</w:t>
      </w:r>
      <w:r w:rsidDel="00000000" w:rsidR="00000000" w:rsidRPr="00000000">
        <w:rPr>
          <w:rtl w:val="0"/>
        </w:rPr>
        <w:t xml:space="preserve"> Минервы по коже пробежали мурашки — почти как тогда, когда она слушала Си</w:t>
      </w:r>
      <w:del w:author="Alaric Lightin" w:id="0" w:date="2018-08-15T13:05:16Z">
        <w:commentRangeStart w:id="0"/>
        <w:r w:rsidDel="00000000" w:rsidR="00000000" w:rsidRPr="00000000">
          <w:rPr>
            <w:rtl w:val="0"/>
          </w:rPr>
          <w:delText xml:space="preserve">б</w:delText>
        </w:r>
      </w:del>
      <w:ins w:author="Alaric Lightin" w:id="0" w:date="2018-08-15T13:05:16Z">
        <w:commentRangeEnd w:id="0"/>
        <w:r w:rsidDel="00000000" w:rsidR="00000000" w:rsidRPr="00000000">
          <w:commentReference w:id="0"/>
        </w:r>
        <w:r w:rsidDel="00000000" w:rsidR="00000000" w:rsidRPr="00000000">
          <w:rPr>
            <w:rtl w:val="0"/>
          </w:rPr>
          <w:t xml:space="preserve">в</w:t>
        </w:r>
      </w:ins>
      <w:r w:rsidDel="00000000" w:rsidR="00000000" w:rsidRPr="00000000">
        <w:rPr>
          <w:rtl w:val="0"/>
        </w:rPr>
        <w:t xml:space="preserve">иллу Трелони.</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выслушал пророчество с хмурым видом.</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Можно</w:t>
      </w:r>
      <w:r w:rsidDel="00000000" w:rsidR="00000000" w:rsidRPr="00000000">
        <w:rPr>
          <w:rtl w:val="0"/>
        </w:rPr>
        <w:t xml:space="preserve"> повторить? — попросил он.</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 </w:t>
      </w:r>
      <w:r w:rsidDel="00000000" w:rsidR="00000000" w:rsidRPr="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Постойте, может быть, лучше это записать? Мне нужно проанализировать</w:t>
      </w:r>
      <w:r w:rsidDel="00000000" w:rsidR="00000000" w:rsidRPr="00000000">
        <w:rPr>
          <w:rtl w:val="0"/>
        </w:rPr>
        <w:t xml:space="preserve"> всё тщательно</w:t>
      </w:r>
      <w:r w:rsidDel="00000000" w:rsidR="00000000" w:rsidRPr="00000000">
        <w:rPr>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Итак</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начал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я тогда ещё не родился, да и трудно представить, чтобы мои родители трижды бросали вызов</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мне. Этот шрам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очевидный кандидат в </w:t>
      </w:r>
      <w:r w:rsidDel="00000000" w:rsidR="00000000" w:rsidRPr="00000000">
        <w:rPr>
          <w:rtl w:val="0"/>
        </w:rPr>
        <w:t xml:space="preserve">«метки»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коснулся своего лба.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Остаётся сила, которая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 возможно, это намёк на мои научные познания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Северус.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удивлённо посмотрел на профессора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w:t>
      </w:r>
      <w:r w:rsidDel="00000000" w:rsidR="00000000" w:rsidRPr="00000000">
        <w:rPr>
          <w:rFonts w:ascii="Times New Roman" w:cs="Times New Roman" w:eastAsia="Times New Roman" w:hAnsi="Times New Roman"/>
          <w:rtl w:val="0"/>
        </w:rPr>
        <w:t xml:space="preserve">лаза Северуса были закрыты, его лицо было напряжено и сосредоточено.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Тёмный Лорд мог бы получить эту силу, просто изучив те же книги, что и вы, Поттер. Но пророчество говорит не 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силе, которой не обладает Тёмный Лорд</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 даже не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которую не может получить Тёмный Лорд</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Оно говорит о </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силе,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ведомой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Тёмному Лорду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должно быть что-то более </w:t>
      </w:r>
      <w:r w:rsidDel="00000000" w:rsidR="00000000" w:rsidRPr="00000000">
        <w:rPr>
          <w:rtl w:val="0"/>
        </w:rPr>
        <w:t xml:space="preserve">чуждое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ему</w:t>
      </w:r>
      <w:r w:rsidDel="00000000" w:rsidR="00000000" w:rsidRPr="00000000">
        <w:rPr>
          <w:rFonts w:ascii="Times New Roman" w:cs="Times New Roman" w:eastAsia="Times New Roman" w:hAnsi="Times New Roman"/>
          <w:rtl w:val="0"/>
        </w:rPr>
        <w:t xml:space="preserve">, чем магловские артефакты. Возможно, что-то, что он вообще не в силах понять, даже если увидит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Наука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мешок технологических фокусов,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не просто магловский аналог волшебной палочки.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w:t>
      </w:r>
      <w:r w:rsidDel="00000000" w:rsidR="00000000" w:rsidRPr="00000000">
        <w:rPr>
          <w:rtl w:val="0"/>
        </w:rPr>
        <w:t xml:space="preserve">даже не совсем знание, в смысле, то, что можно выучить наизусть, как, например, </w:t>
      </w:r>
      <w:r w:rsidDel="00000000" w:rsidR="00000000" w:rsidRPr="00000000">
        <w:rPr>
          <w:rtl w:val="0"/>
        </w:rPr>
        <w:t xml:space="preserve">таблицу Менделеева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Это другой способ мышления.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Может быть...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пробормотал профессор зельеварения, но чувствовалось, что Гарри его не убедил.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пожалуй, — Гарри потёр свой</w:t>
      </w:r>
      <w:r w:rsidDel="00000000" w:rsidR="00000000" w:rsidRPr="00000000">
        <w:rPr>
          <w:rtl w:val="0"/>
        </w:rPr>
        <w:t xml:space="preserve"> </w:t>
      </w:r>
      <w:r w:rsidDel="00000000" w:rsidR="00000000" w:rsidRPr="00000000">
        <w:rPr>
          <w:rtl w:val="0"/>
        </w:rPr>
        <w:t xml:space="preserve">шрам. — Но... раз уж это всё, что мы знаем... ладно, я спрошу прямо. Откуда вы знаете</w:t>
      </w:r>
      <w:r w:rsidDel="00000000" w:rsidR="00000000" w:rsidRPr="00000000">
        <w:rPr>
          <w:rtl w:val="0"/>
        </w:rPr>
        <w:t xml:space="preserve">, что Тёмный Лорд вообще выжил?</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воскликнула Минерва. Альбус лишь вздохнул и снова откинулся на спинку огромного директорского кресла.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продолжил Гарри,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Del="00000000" w:rsidR="00000000" w:rsidRPr="00000000">
        <w:rPr>
          <w:rFonts w:ascii="Times New Roman" w:cs="Times New Roman" w:eastAsia="Times New Roman" w:hAnsi="Times New Roman"/>
          <w:rtl w:val="0"/>
        </w:rPr>
        <w:t xml:space="preserve">другого, почти </w:t>
      </w:r>
      <w:r w:rsidDel="00000000" w:rsidR="00000000" w:rsidRPr="00000000">
        <w:rPr>
          <w:rtl w:val="0"/>
        </w:rPr>
        <w:t xml:space="preserve">ничего не оставив</w:t>
      </w:r>
      <w:r w:rsidDel="00000000" w:rsidR="00000000" w:rsidRPr="00000000">
        <w:rPr>
          <w:rFonts w:ascii="Times New Roman" w:cs="Times New Roman" w:eastAsia="Times New Roman" w:hAnsi="Times New Roman"/>
          <w:rtl w:val="0"/>
        </w:rPr>
        <w:t xml:space="preserve">. Поэтому Сами-Знаете-Кто напал на Годрикову лощину и тут же</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оказался уничтожен, оставив некие остатки, которые могут быть, а могут и не быть его бестелесной душой. Может быть, его остатки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Пожиратели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мерти или Тёмная метка.</w:t>
      </w:r>
      <w:r w:rsidDel="00000000" w:rsidR="00000000" w:rsidRPr="00000000">
        <w:rPr>
          <w:rtl w:val="0"/>
        </w:rPr>
        <w:t xml:space="preserve"> </w:t>
      </w:r>
      <w:r w:rsidDel="00000000" w:rsidR="00000000" w:rsidRPr="00000000">
        <w:rPr>
          <w:rtl w:val="0"/>
        </w:rPr>
        <w:t xml:space="preserve">Я в том смысле</w:t>
      </w:r>
      <w:r w:rsidDel="00000000" w:rsidR="00000000" w:rsidRPr="00000000">
        <w:rPr>
          <w:rtl w:val="0"/>
        </w:rPr>
        <w:t xml:space="preserve">, что, быть может, пророчество уже сбылось.</w:t>
      </w:r>
      <w:r w:rsidDel="00000000" w:rsidR="00000000" w:rsidRPr="00000000">
        <w:rPr>
          <w:rFonts w:ascii="Times New Roman" w:cs="Times New Roman" w:eastAsia="Times New Roman" w:hAnsi="Times New Roman"/>
          <w:rtl w:val="0"/>
        </w:rPr>
        <w:t xml:space="preserve"> Не поймите </w:t>
      </w:r>
      <w:r w:rsidDel="00000000" w:rsidR="00000000" w:rsidRPr="00000000">
        <w:rPr>
          <w:rtl w:val="0"/>
        </w:rPr>
        <w:t xml:space="preserve">н</w:t>
      </w:r>
      <w:r w:rsidDel="00000000" w:rsidR="00000000" w:rsidRPr="00000000">
        <w:rPr>
          <w:rFonts w:ascii="Times New Roman" w:cs="Times New Roman" w:eastAsia="Times New Roman" w:hAnsi="Times New Roman"/>
          <w:rtl w:val="0"/>
        </w:rPr>
        <w:t xml:space="preserve">еправильно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я понимаю, что моя интерпретация выглядит натянутой. Формулировки Трелони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похожи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то, как если бы они описывали</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только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события, которые исторически имели место 31-го октября 1981-го года. Если кто-то нападает на ребёнка, </w:t>
      </w:r>
      <w:r w:rsidDel="00000000" w:rsidR="00000000" w:rsidRPr="00000000">
        <w:rPr>
          <w:rtl w:val="0"/>
        </w:rPr>
        <w:t xml:space="preserve">и</w:t>
      </w:r>
      <w:r w:rsidDel="00000000" w:rsidR="00000000" w:rsidRPr="00000000">
        <w:rPr>
          <w:rFonts w:ascii="Times New Roman" w:cs="Times New Roman" w:eastAsia="Times New Roman" w:hAnsi="Times New Roman"/>
          <w:rtl w:val="0"/>
        </w:rPr>
        <w:t xml:space="preserve"> заклинание бьёт рикошетом в него самого, это сложно назвать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могуществом, чтобы победить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Но если принять за гипотезу, что пророчество говорит о нескольких возможных вариантах будущего, один из которых и свершился на Хэллоуин, тогда, возможно, пророчество уже исполнилось.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w:t>
      </w:r>
      <w:r w:rsidDel="00000000" w:rsidR="00000000" w:rsidRPr="00000000">
        <w:rPr>
          <w:rtl w:val="0"/>
        </w:rPr>
        <w:t xml:space="preserve">рвалось у </w:t>
      </w:r>
      <w:r w:rsidDel="00000000" w:rsidR="00000000" w:rsidRPr="00000000">
        <w:rPr>
          <w:rFonts w:ascii="Times New Roman" w:cs="Times New Roman" w:eastAsia="Times New Roman" w:hAnsi="Times New Roman"/>
          <w:rtl w:val="0"/>
        </w:rPr>
        <w:t xml:space="preserve">Минерв</w:t>
      </w:r>
      <w:r w:rsidDel="00000000" w:rsidR="00000000" w:rsidRPr="00000000">
        <w:rPr>
          <w:rtl w:val="0"/>
        </w:rPr>
        <w:t xml:space="preserve">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налёт на Азкабан</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Тёмный Лорд выжил, то, конечно, он наиболее очевидный подозреваемый в налёте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рассудительно сказал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Можно даже сказать, что налёт на Азкабан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байесовское свидетельство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Del="00000000" w:rsidR="00000000" w:rsidRPr="00000000">
        <w:rPr>
          <w:rFonts w:ascii="Times New Roman" w:cs="Times New Roman" w:eastAsia="Times New Roman" w:hAnsi="Times New Roman"/>
          <w:rtl w:val="0"/>
        </w:rPr>
        <w:t xml:space="preserve"> лишь</w:t>
      </w:r>
      <w:r w:rsidDel="00000000" w:rsidR="00000000" w:rsidRPr="00000000">
        <w:rPr>
          <w:rFonts w:ascii="Times New Roman" w:cs="Times New Roman" w:eastAsia="Times New Roman" w:hAnsi="Times New Roman"/>
          <w:rtl w:val="0"/>
        </w:rPr>
        <w:t xml:space="preserve"> слабое байесовское свидетельство. Этот побег </w:t>
      </w:r>
      <w:r w:rsidDel="00000000" w:rsidR="00000000" w:rsidRPr="00000000">
        <w:rPr>
          <w:rFonts w:ascii="Times New Roman" w:cs="Times New Roman" w:eastAsia="Times New Roman" w:hAnsi="Times New Roman"/>
          <w:rtl w:val="0"/>
        </w:rPr>
        <w:t xml:space="preserve">мо</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случиться</w:t>
      </w:r>
      <w:r w:rsidDel="00000000" w:rsidR="00000000" w:rsidRPr="00000000">
        <w:rPr>
          <w:rFonts w:ascii="Times New Roman" w:cs="Times New Roman" w:eastAsia="Times New Roman" w:hAnsi="Times New Roman"/>
          <w:rtl w:val="0"/>
        </w:rPr>
        <w:t xml:space="preserve"> и без живого</w:t>
      </w:r>
      <w:r w:rsidDel="00000000" w:rsidR="00000000" w:rsidRPr="00000000">
        <w:rPr>
          <w:rFonts w:ascii="Times New Roman" w:cs="Times New Roman" w:eastAsia="Times New Roman" w:hAnsi="Times New Roman"/>
          <w:rtl w:val="0"/>
        </w:rPr>
        <w:t xml:space="preserve"> Тёмного Лорда</w:t>
      </w:r>
      <w:r w:rsidDel="00000000" w:rsidR="00000000" w:rsidRPr="00000000">
        <w:rPr>
          <w:rFonts w:ascii="Times New Roman" w:cs="Times New Roman" w:eastAsia="Times New Roman" w:hAnsi="Times New Roman"/>
          <w:rtl w:val="0"/>
        </w:rPr>
        <w:t xml:space="preserve">. Профессор Квиррелл, который</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не </w:t>
      </w:r>
      <w:r w:rsidDel="00000000" w:rsidR="00000000" w:rsidRPr="00000000">
        <w:rPr>
          <w:rFonts w:ascii="Times New Roman" w:cs="Times New Roman" w:eastAsia="Times New Roman" w:hAnsi="Times New Roman"/>
          <w:rtl w:val="0"/>
        </w:rPr>
        <w:t xml:space="preserve">предполага</w:t>
      </w:r>
      <w:r w:rsidDel="00000000" w:rsidR="00000000" w:rsidRPr="00000000">
        <w:rPr>
          <w:rtl w:val="0"/>
        </w:rPr>
        <w:t xml:space="preserve">ет</w:t>
      </w:r>
      <w:r w:rsidDel="00000000" w:rsidR="00000000" w:rsidRPr="00000000">
        <w:rPr>
          <w:rFonts w:ascii="Times New Roman" w:cs="Times New Roman" w:eastAsia="Times New Roman" w:hAnsi="Times New Roman"/>
          <w:rtl w:val="0"/>
        </w:rPr>
        <w:t xml:space="preserve">, что С</w:t>
      </w:r>
      <w:r w:rsidDel="00000000" w:rsidR="00000000" w:rsidRPr="00000000">
        <w:rPr>
          <w:rFonts w:ascii="Times New Roman" w:cs="Times New Roman" w:eastAsia="Times New Roman" w:hAnsi="Times New Roman"/>
          <w:rtl w:val="0"/>
        </w:rPr>
        <w:t xml:space="preserve">ами-Знаете-Кто ещё </w:t>
      </w:r>
      <w:r w:rsidDel="00000000" w:rsidR="00000000" w:rsidRPr="00000000">
        <w:rPr>
          <w:rtl w:val="0"/>
        </w:rPr>
        <w:t xml:space="preserve">жив</w:t>
      </w:r>
      <w:r w:rsidDel="00000000" w:rsidR="00000000" w:rsidRPr="00000000">
        <w:rPr>
          <w:rFonts w:ascii="Times New Roman" w:cs="Times New Roman" w:eastAsia="Times New Roman" w:hAnsi="Times New Roman"/>
          <w:rtl w:val="0"/>
        </w:rPr>
        <w:t xml:space="preserve">, без труда придумал собственное объяснение. </w:t>
      </w:r>
      <w:r w:rsidDel="00000000" w:rsidR="00000000" w:rsidRPr="00000000">
        <w:rPr>
          <w:rtl w:val="0"/>
        </w:rPr>
        <w:t xml:space="preserve">По его мнению</w:t>
      </w:r>
      <w:r w:rsidDel="00000000" w:rsidR="00000000" w:rsidRPr="00000000">
        <w:rPr>
          <w:rFonts w:ascii="Times New Roman" w:cs="Times New Roman" w:eastAsia="Times New Roman" w:hAnsi="Times New Roman"/>
          <w:rtl w:val="0"/>
        </w:rPr>
        <w:t xml:space="preserve">, скорее всего какой-то могущественный волшебник захотел воспользоваться Беллатрисой </w:t>
      </w:r>
      <w:r w:rsidDel="00000000" w:rsidR="00000000" w:rsidRPr="00000000">
        <w:rPr>
          <w:rFonts w:ascii="Times New Roman" w:cs="Times New Roman" w:eastAsia="Times New Roman" w:hAnsi="Times New Roman"/>
          <w:rtl w:val="0"/>
        </w:rPr>
        <w:t xml:space="preserve">Блэк</w:t>
      </w:r>
      <w:r w:rsidDel="00000000" w:rsidR="00000000" w:rsidRPr="00000000">
        <w:rPr>
          <w:rFonts w:ascii="Times New Roman" w:cs="Times New Roman" w:eastAsia="Times New Roman" w:hAnsi="Times New Roman"/>
          <w:rtl w:val="0"/>
        </w:rPr>
        <w:t xml:space="preserve">, потому что она, возможно, </w:t>
      </w:r>
      <w:r w:rsidDel="00000000" w:rsidR="00000000" w:rsidRPr="00000000">
        <w:rPr>
          <w:rFonts w:ascii="Times New Roman" w:cs="Times New Roman" w:eastAsia="Times New Roman" w:hAnsi="Times New Roman"/>
          <w:rtl w:val="0"/>
        </w:rPr>
        <w:t xml:space="preserve">владеет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тайнами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Del="00000000" w:rsidR="00000000" w:rsidRPr="00000000">
        <w:rPr>
          <w:rFonts w:ascii="Times New Roman" w:cs="Times New Roman" w:eastAsia="Times New Roman" w:hAnsi="Times New Roman"/>
          <w:rtl w:val="0"/>
        </w:rPr>
        <w:t xml:space="preserve">тела</w:t>
      </w:r>
      <w:r w:rsidDel="00000000" w:rsidR="00000000" w:rsidRPr="00000000">
        <w:rPr>
          <w:rFonts w:ascii="Times New Roman" w:cs="Times New Roman" w:eastAsia="Times New Roman" w:hAnsi="Times New Roman"/>
          <w:rtl w:val="0"/>
        </w:rPr>
        <w:t xml:space="preserve">, очень мала, даже если магия это и допускает. В большинстве случаев такого не происходит. Таким образом, если </w:t>
      </w:r>
      <w:r w:rsidDel="00000000" w:rsidR="00000000" w:rsidRPr="00000000">
        <w:rPr>
          <w:rFonts w:ascii="Times New Roman" w:cs="Times New Roman" w:eastAsia="Times New Roman" w:hAnsi="Times New Roman"/>
          <w:rtl w:val="0"/>
        </w:rPr>
        <w:t xml:space="preserve">абсолютно </w:t>
      </w:r>
      <w:r w:rsidDel="00000000" w:rsidR="00000000" w:rsidRPr="00000000">
        <w:rPr>
          <w:rFonts w:ascii="Times New Roman" w:cs="Times New Roman" w:eastAsia="Times New Roman" w:hAnsi="Times New Roman"/>
          <w:rtl w:val="0"/>
        </w:rPr>
        <w:t xml:space="preserve">всё</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что у нас есть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нападение на Азкабан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бы сказал, что это недостаточное байесовское свидетельств</w:t>
      </w:r>
      <w:r w:rsidDel="00000000" w:rsidR="00000000" w:rsidRPr="00000000">
        <w:rPr>
          <w:rtl w:val="0"/>
        </w:rPr>
        <w:t xml:space="preserve">о. </w:t>
      </w:r>
      <w:r w:rsidDel="00000000" w:rsidR="00000000" w:rsidRPr="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Нет, — отрезал Северус. — Пророчество ещё не сбылось. В противном случае я бы об этом знал.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 этом уверены</w:t>
      </w:r>
      <w:r w:rsidDel="00000000" w:rsidR="00000000" w:rsidRPr="00000000">
        <w:rPr>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Поттер. Если бы пророчество сбылось, я бы </w:t>
      </w:r>
      <w:r w:rsidDel="00000000" w:rsidR="00000000" w:rsidRPr="00000000">
        <w:rPr>
          <w:rtl w:val="0"/>
        </w:rPr>
        <w:t xml:space="preserve">его</w:t>
      </w:r>
      <w:r w:rsidDel="00000000" w:rsidR="00000000" w:rsidRPr="00000000">
        <w:rPr>
          <w:rtl w:val="0"/>
        </w:rPr>
        <w:t xml:space="preserve"> </w:t>
      </w:r>
      <w:r w:rsidDel="00000000" w:rsidR="00000000" w:rsidRPr="00000000">
        <w:rPr>
          <w:rtl w:val="0"/>
        </w:rPr>
        <w:t xml:space="preserve">понял! Я слышал слова Трелони, я помню голос Трелони, и, если бы я</w:t>
      </w:r>
      <w:r w:rsidDel="00000000" w:rsidR="00000000" w:rsidRPr="00000000">
        <w:rPr>
          <w:rtl w:val="0"/>
        </w:rPr>
        <w:t xml:space="preserve"> узнал о</w:t>
      </w:r>
      <w:r w:rsidDel="00000000" w:rsidR="00000000" w:rsidRPr="00000000">
        <w:rPr>
          <w:rtl w:val="0"/>
        </w:rPr>
        <w:t xml:space="preserve"> событиях, о которых говорит пророчество, я бы их распознал. То, что уже свершилось... </w:t>
      </w:r>
      <w:r w:rsidDel="00000000" w:rsidR="00000000" w:rsidRPr="00000000">
        <w:rPr>
          <w:rtl w:val="0"/>
        </w:rPr>
        <w:t xml:space="preserve">точно </w:t>
      </w:r>
      <w:r w:rsidDel="00000000" w:rsidR="00000000" w:rsidRPr="00000000">
        <w:rPr>
          <w:rtl w:val="0"/>
        </w:rPr>
        <w:t xml:space="preserve">не подходит, — уверенно закончил учитель Зельеварения.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b w:val="1"/>
        </w:rPr>
      </w:pPr>
      <w:r w:rsidDel="00000000" w:rsidR="00000000" w:rsidRPr="00000000">
        <w:rPr>
          <w:rtl w:val="0"/>
        </w:rPr>
        <w:t xml:space="preserve">— Я даже не знаю, что на это ответить, — сказал Гарри. Он рассеяно потёр рукой лоб. — Может быть, не подходит то, что вы думаете о произошедшем, а на самом деле всё по-другому...</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Волдеморт жив, — сказал Альбус. — Есть и другие свидетельства.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Например? — </w:t>
      </w:r>
      <w:r w:rsidDel="00000000" w:rsidR="00000000" w:rsidRPr="00000000">
        <w:rPr>
          <w:rtl w:val="0"/>
        </w:rPr>
        <w:t xml:space="preserve">тут же</w:t>
      </w:r>
      <w:r w:rsidDel="00000000" w:rsidR="00000000" w:rsidRPr="00000000">
        <w:rPr>
          <w:rtl w:val="0"/>
        </w:rPr>
        <w:t xml:space="preserve"> </w:t>
      </w:r>
      <w:r w:rsidDel="00000000" w:rsidR="00000000" w:rsidRPr="00000000">
        <w:rPr>
          <w:rtl w:val="0"/>
        </w:rPr>
        <w:t xml:space="preserve">спросил Гарри.</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Альбус помедлил.</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 есть, вы не можете </w:t>
      </w:r>
      <w:r w:rsidDel="00000000" w:rsidR="00000000" w:rsidRPr="00000000">
        <w:rPr>
          <w:rtl w:val="0"/>
        </w:rPr>
        <w:t xml:space="preserve">найти ни одной книги о бессмертии, и это доказывает, что их взял Сами-Знаете-Кто?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так, — ответил Альбус. — </w:t>
      </w:r>
      <w:r w:rsidDel="00000000" w:rsidR="00000000" w:rsidRPr="00000000">
        <w:rPr>
          <w:rtl w:val="0"/>
        </w:rPr>
        <w:t xml:space="preserve">Существует </w:t>
      </w:r>
      <w:r w:rsidDel="00000000" w:rsidR="00000000" w:rsidRPr="00000000">
        <w:rPr>
          <w:rtl w:val="0"/>
        </w:rPr>
        <w:t xml:space="preserve">одна книга — я не буду произносить вслух её название — которая пропала из Запретной секции библиотеки Хогвартса.</w:t>
      </w:r>
      <w:r w:rsidDel="00000000" w:rsidR="00000000" w:rsidRPr="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Del="00000000" w:rsidR="00000000" w:rsidRPr="00000000">
        <w:rPr>
          <w:rtl w:val="0"/>
        </w:rPr>
        <w:t xml:space="preserve">даже </w:t>
      </w:r>
      <w:r w:rsidDel="00000000" w:rsidR="00000000" w:rsidRPr="00000000">
        <w:rPr>
          <w:rtl w:val="0"/>
        </w:rPr>
        <w:t xml:space="preserve">если Волдеморт попытался стать бессмертным, это не доказывает, что он в этом преуспел.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Доказывает, директор? Всегда есть лишь вероятности. </w:t>
      </w:r>
      <w:r w:rsidDel="00000000" w:rsidR="00000000" w:rsidRPr="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Del="00000000" w:rsidR="00000000" w:rsidRPr="00000000">
        <w:rPr>
          <w:rtl w:val="0"/>
        </w:rPr>
        <w:t xml:space="preserve">Я признаю это и благодарю вас за предоставленные факты. Вопрос в том, </w:t>
      </w:r>
      <w:r w:rsidDel="00000000" w:rsidR="00000000" w:rsidRPr="00000000">
        <w:rPr>
          <w:rtl w:val="0"/>
        </w:rPr>
        <w:t xml:space="preserve">достаточно ли</w:t>
      </w:r>
      <w:r w:rsidDel="00000000" w:rsidR="00000000" w:rsidRPr="00000000">
        <w:rPr>
          <w:rtl w:val="0"/>
        </w:rPr>
        <w:t xml:space="preserve"> высока эта априорная вероятность.</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Но если ты признаёшь, что есть хоть какая-то возможность, что Волдеморт выжил, то ведь, </w:t>
      </w:r>
      <w:r w:rsidDel="00000000" w:rsidR="00000000" w:rsidRPr="00000000">
        <w:rPr>
          <w:rtl w:val="0"/>
        </w:rPr>
        <w:t xml:space="preserve">безусловно</w:t>
      </w:r>
      <w:r w:rsidDel="00000000" w:rsidR="00000000" w:rsidRPr="00000000">
        <w:rPr>
          <w:rtl w:val="0"/>
        </w:rPr>
        <w:t xml:space="preserve">, стоит держаться настороже? — тихо спросил Альбус.</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согласно склонил голову</w:t>
      </w:r>
      <w:r w:rsidDel="00000000" w:rsidR="00000000" w:rsidRPr="00000000">
        <w:rPr>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правы, директор. Хотя</w:t>
      </w:r>
      <w:r w:rsidDel="00000000" w:rsidR="00000000" w:rsidRPr="00000000">
        <w:rPr>
          <w:rtl w:val="0"/>
        </w:rPr>
        <w:t xml:space="preserve">, </w:t>
      </w:r>
      <w:r w:rsidDel="00000000" w:rsidR="00000000" w:rsidRPr="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в некоторой степени</w:t>
      </w:r>
      <w:r w:rsidDel="00000000" w:rsidR="00000000" w:rsidRPr="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Del="00000000" w:rsidR="00000000" w:rsidRPr="00000000">
        <w:rPr>
          <w:rtl w:val="0"/>
        </w:rPr>
        <w:t xml:space="preserve">также</w:t>
      </w:r>
      <w:r w:rsidDel="00000000" w:rsidR="00000000" w:rsidRPr="00000000">
        <w:rPr>
          <w:rtl w:val="0"/>
        </w:rPr>
        <w:t xml:space="preserve"> следует принять в расчёт и другие возможности — а в мире, где Сами-Знаете-Кто </w:t>
      </w:r>
      <w:r w:rsidDel="00000000" w:rsidR="00000000" w:rsidRPr="00000000">
        <w:rPr>
          <w:rtl w:val="0"/>
        </w:rPr>
        <w:t xml:space="preserve">всё-таки </w:t>
      </w:r>
      <w:r w:rsidDel="00000000" w:rsidR="00000000" w:rsidRPr="00000000">
        <w:rPr>
          <w:rtl w:val="0"/>
        </w:rPr>
        <w:t xml:space="preserve">не</w:t>
      </w:r>
      <w:r w:rsidDel="00000000" w:rsidR="00000000" w:rsidRPr="00000000">
        <w:rPr>
          <w:rtl w:val="0"/>
        </w:rPr>
        <w:t xml:space="preserve"> выжил, Гермиону мог подставить кто-то другой.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Глупость, — тихо</w:t>
      </w:r>
      <w:r w:rsidDel="00000000" w:rsidR="00000000" w:rsidRPr="00000000">
        <w:rPr>
          <w:rtl w:val="0"/>
        </w:rPr>
        <w:t xml:space="preserve"> </w:t>
      </w:r>
      <w:r w:rsidDel="00000000" w:rsidR="00000000" w:rsidRPr="00000000">
        <w:rPr>
          <w:rtl w:val="0"/>
        </w:rPr>
        <w:t xml:space="preserve">произнёс Северус. — Абсолютная глупость. Тёмная метка не исчезла, и её хозяин — тоже.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Вот, именно это я и подразумевал, когда говорил о формально недостаточном байесовском свидетельстве. Конечно, </w:t>
      </w:r>
      <w:r w:rsidDel="00000000" w:rsidR="00000000" w:rsidRPr="00000000">
        <w:rPr>
          <w:rtl w:val="0"/>
        </w:rPr>
        <w:t xml:space="preserve">звучит это мрачно, и судьбоносно, и всё такое</w:t>
      </w:r>
      <w:r w:rsidDel="00000000" w:rsidR="00000000" w:rsidRPr="00000000">
        <w:rPr>
          <w:rtl w:val="0"/>
        </w:rPr>
        <w:t xml:space="preserve">, но кто сказал, что магическим меткам не свойственно оставаться после смерти того, </w:t>
      </w:r>
      <w:r w:rsidDel="00000000" w:rsidR="00000000" w:rsidRPr="00000000">
        <w:rPr>
          <w:rtl w:val="0"/>
        </w:rPr>
        <w:t xml:space="preserve">кто</w:t>
      </w:r>
      <w:r w:rsidDel="00000000" w:rsidR="00000000" w:rsidRPr="00000000">
        <w:rPr>
          <w:rtl w:val="0"/>
        </w:rPr>
        <w:t xml:space="preserve"> </w:t>
      </w:r>
      <w:r w:rsidDel="00000000" w:rsidR="00000000" w:rsidRPr="00000000">
        <w:rPr>
          <w:rtl w:val="0"/>
        </w:rPr>
        <w:t xml:space="preserve">их нанёс</w:t>
      </w:r>
      <w:r w:rsidDel="00000000" w:rsidR="00000000" w:rsidRPr="00000000">
        <w:rPr>
          <w:rtl w:val="0"/>
        </w:rPr>
        <w:t xml:space="preserve">? Предположим, что метка действительно никуда не исчезает, пока с</w:t>
      </w:r>
      <w:r w:rsidDel="00000000" w:rsidR="00000000" w:rsidRPr="00000000">
        <w:rPr>
          <w:rtl w:val="0"/>
        </w:rPr>
        <w:t xml:space="preserve">ознание </w:t>
      </w:r>
      <w:r w:rsidDel="00000000" w:rsidR="00000000" w:rsidRPr="00000000">
        <w:rPr>
          <w:rtl w:val="0"/>
        </w:rPr>
        <w:t xml:space="preserve">Тёмного Лорда продолжает жить</w:t>
      </w:r>
      <w:r w:rsidDel="00000000" w:rsidR="00000000" w:rsidRPr="00000000">
        <w:rPr>
          <w:rtl w:val="0"/>
        </w:rPr>
        <w:t xml:space="preserve">, но априори </w:t>
      </w:r>
      <w:r w:rsidDel="00000000" w:rsidR="00000000" w:rsidRPr="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w:t>
      </w:r>
      <w:r w:rsidDel="00000000" w:rsidR="00000000" w:rsidRPr="00000000">
        <w:rPr>
          <w:rtl w:val="0"/>
        </w:rPr>
        <w:t xml:space="preserve">Допустим, первичные шансы против того, что Тёмный Лорд выжил — сто к одному</w:t>
      </w:r>
      <w:r w:rsidDel="00000000" w:rsidR="00000000" w:rsidRPr="00000000">
        <w:rPr>
          <w:rtl w:val="0"/>
        </w:rPr>
        <w:t xml:space="preserve">.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Откуда</w:t>
      </w:r>
      <w:r w:rsidDel="00000000" w:rsidR="00000000" w:rsidRPr="00000000">
        <w:rPr>
          <w:rFonts w:ascii="Times New Roman" w:cs="Times New Roman" w:eastAsia="Times New Roman" w:hAnsi="Times New Roman"/>
          <w:rtl w:val="0"/>
        </w:rPr>
        <w:t xml:space="preserve"> вы берёте все эти </w:t>
      </w:r>
      <w:r w:rsidDel="00000000" w:rsidR="00000000" w:rsidRPr="00000000">
        <w:rPr>
          <w:rtl w:val="0"/>
        </w:rPr>
        <w:t xml:space="preserve">числа</w:t>
      </w:r>
      <w:r w:rsidDel="00000000" w:rsidR="00000000" w:rsidRPr="00000000">
        <w:rPr>
          <w:rFonts w:ascii="Times New Roman" w:cs="Times New Roman" w:eastAsia="Times New Roman" w:hAnsi="Times New Roman"/>
          <w:rtl w:val="0"/>
        </w:rPr>
        <w:t xml:space="preserve">, Поттер?</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это признанны</w:t>
      </w:r>
      <w:r w:rsidDel="00000000" w:rsidR="00000000" w:rsidRPr="00000000">
        <w:rPr>
          <w:rtl w:val="0"/>
        </w:rPr>
        <w:t xml:space="preserve">й</w:t>
      </w:r>
      <w:r w:rsidDel="00000000" w:rsidR="00000000" w:rsidRPr="00000000">
        <w:rPr>
          <w:rFonts w:ascii="Times New Roman" w:cs="Times New Roman" w:eastAsia="Times New Roman" w:hAnsi="Times New Roman"/>
          <w:rtl w:val="0"/>
        </w:rPr>
        <w:t xml:space="preserve"> недостат</w:t>
      </w:r>
      <w:r w:rsidDel="00000000" w:rsidR="00000000" w:rsidRPr="00000000">
        <w:rPr>
          <w:rtl w:val="0"/>
        </w:rPr>
        <w:t xml:space="preserve">ок</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данного</w:t>
      </w:r>
      <w:r w:rsidDel="00000000" w:rsidR="00000000" w:rsidRPr="00000000">
        <w:rPr>
          <w:rFonts w:ascii="Times New Roman" w:cs="Times New Roman" w:eastAsia="Times New Roman" w:hAnsi="Times New Roman"/>
          <w:rtl w:val="0"/>
        </w:rPr>
        <w:t xml:space="preserve"> метода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моргнув глазом</w:t>
      </w:r>
      <w:r w:rsidDel="00000000" w:rsidR="00000000" w:rsidRPr="00000000">
        <w:rPr>
          <w:rFonts w:ascii="Times New Roman" w:cs="Times New Roman" w:eastAsia="Times New Roman" w:hAnsi="Times New Roman"/>
          <w:rtl w:val="0"/>
        </w:rPr>
        <w:t xml:space="preserve">, ответил Гарри. </w:t>
      </w:r>
      <w:r w:rsidDel="00000000" w:rsidR="00000000" w:rsidRPr="00000000">
        <w:rPr>
          <w:rtl w:val="0"/>
        </w:rPr>
        <w:t xml:space="preserve">— </w:t>
      </w:r>
      <w:r w:rsidDel="00000000" w:rsidR="00000000" w:rsidRPr="00000000">
        <w:rPr>
          <w:rtl w:val="0"/>
        </w:rPr>
        <w:t xml:space="preserve">Но качественно мы получаем, что </w:t>
      </w:r>
      <w:r w:rsidDel="00000000" w:rsidR="00000000" w:rsidRPr="00000000">
        <w:rPr>
          <w:rFonts w:ascii="Times New Roman" w:cs="Times New Roman" w:eastAsia="Times New Roman" w:hAnsi="Times New Roman"/>
          <w:rtl w:val="0"/>
        </w:rPr>
        <w:t xml:space="preserve">наблюдение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Тёмная метка не исчезла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не является </w:t>
      </w:r>
      <w:r w:rsidDel="00000000" w:rsidR="00000000" w:rsidRPr="00000000">
        <w:rPr>
          <w:rtl w:val="0"/>
        </w:rPr>
        <w:t xml:space="preserve">достаточным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подтверждением гипотезы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Тёмный Лорд бессмертен</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Del="00000000" w:rsidR="00000000" w:rsidRPr="00000000">
        <w:rPr>
          <w:i w:val="1"/>
          <w:rtl w:val="0"/>
        </w:rPr>
        <w:t xml:space="preserve"> </w:t>
      </w:r>
      <w:r w:rsidDel="00000000" w:rsidR="00000000" w:rsidRPr="00000000">
        <w:rPr>
          <w:rtl w:val="0"/>
        </w:rPr>
        <w:t xml:space="preserve">не значит, что именно он подставил Гермиону. Как сказал один хитроумный человек, здесь может быть больше одного плана и больше одного заговорщика.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у нас есть ещё профессор За</w:t>
      </w:r>
      <w:r w:rsidDel="00000000" w:rsidR="00000000" w:rsidRPr="00000000">
        <w:rPr>
          <w:rtl w:val="0"/>
        </w:rPr>
        <w:t xml:space="preserve">щ</w:t>
      </w:r>
      <w:r w:rsidDel="00000000" w:rsidR="00000000" w:rsidRPr="00000000">
        <w:rPr>
          <w:rFonts w:ascii="Times New Roman" w:cs="Times New Roman" w:eastAsia="Times New Roman" w:hAnsi="Times New Roman"/>
          <w:rtl w:val="0"/>
        </w:rPr>
        <w:t xml:space="preserve">иты</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заметил Северус</w:t>
      </w:r>
      <w:r w:rsidDel="00000000" w:rsidR="00000000" w:rsidRPr="00000000">
        <w:rPr>
          <w:rtl w:val="0"/>
        </w:rPr>
        <w:t xml:space="preserve"> с холодной </w:t>
      </w:r>
      <w:r w:rsidDel="00000000" w:rsidR="00000000" w:rsidRPr="00000000">
        <w:rPr>
          <w:rFonts w:ascii="Times New Roman" w:cs="Times New Roman" w:eastAsia="Times New Roman" w:hAnsi="Times New Roman"/>
          <w:rtl w:val="0"/>
        </w:rPr>
        <w:t xml:space="preserve">улыбк</w:t>
      </w:r>
      <w:r w:rsidDel="00000000" w:rsidR="00000000" w:rsidRPr="00000000">
        <w:rPr>
          <w:rtl w:val="0"/>
        </w:rPr>
        <w:t xml:space="preserve">ой</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П</w:t>
      </w:r>
      <w:r w:rsidDel="00000000" w:rsidR="00000000" w:rsidRPr="00000000">
        <w:rPr>
          <w:rFonts w:ascii="Times New Roman" w:cs="Times New Roman" w:eastAsia="Times New Roman" w:hAnsi="Times New Roman"/>
          <w:rtl w:val="0"/>
        </w:rPr>
        <w:t xml:space="preserve">олагаю, что мы вполне можем считать его подозреваемым. В конце концов, в прошлом году виновным оказался </w:t>
      </w:r>
      <w:r w:rsidDel="00000000" w:rsidR="00000000" w:rsidRPr="00000000">
        <w:rPr>
          <w:rFonts w:ascii="Times New Roman" w:cs="Times New Roman" w:eastAsia="Times New Roman" w:hAnsi="Times New Roman"/>
          <w:rtl w:val="0"/>
        </w:rPr>
        <w:t xml:space="preserve">профессор Защиты</w:t>
      </w:r>
      <w:r w:rsidDel="00000000" w:rsidR="00000000" w:rsidRPr="00000000">
        <w:rPr>
          <w:rFonts w:ascii="Times New Roman" w:cs="Times New Roman" w:eastAsia="Times New Roman" w:hAnsi="Times New Roman"/>
          <w:rtl w:val="0"/>
        </w:rPr>
        <w:t xml:space="preserve">, и в позапрошлом тоже, и в </w:t>
      </w:r>
      <w:r w:rsidDel="00000000" w:rsidR="00000000" w:rsidRPr="00000000">
        <w:rPr>
          <w:rFonts w:ascii="Times New Roman" w:cs="Times New Roman" w:eastAsia="Times New Roman" w:hAnsi="Times New Roman"/>
          <w:rtl w:val="0"/>
        </w:rPr>
        <w:t xml:space="preserve">поза-п</w:t>
      </w:r>
      <w:r w:rsidDel="00000000" w:rsidR="00000000" w:rsidRPr="00000000">
        <w:rPr>
          <w:rFonts w:ascii="Times New Roman" w:cs="Times New Roman" w:eastAsia="Times New Roman" w:hAnsi="Times New Roman"/>
          <w:rtl w:val="0"/>
        </w:rPr>
        <w:t xml:space="preserve">озапрошлом</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снова посмотрел на пергамент, лежавший у него на коленях.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Давайте двигаться дальше. Вы </w:t>
      </w:r>
      <w:r w:rsidDel="00000000" w:rsidR="00000000" w:rsidRPr="00000000">
        <w:rPr>
          <w:rtl w:val="0"/>
        </w:rPr>
        <w:t xml:space="preserve">совершенно </w:t>
      </w:r>
      <w:r w:rsidDel="00000000" w:rsidR="00000000" w:rsidRPr="00000000">
        <w:rPr>
          <w:rtl w:val="0"/>
        </w:rPr>
        <w:t xml:space="preserve">уверены, что точно запомнили пророчество? Мог кто-нибудь проникнуть в память профессора МакГонагалл и изменить или удалить строчку?</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Альбус помолчал и затем медленно ответил:</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Del="00000000" w:rsidR="00000000" w:rsidRPr="00000000">
        <w:rPr>
          <w:rtl w:val="0"/>
        </w:rPr>
        <w:t xml:space="preserve">тделе Тайн</w:t>
      </w:r>
      <w:r w:rsidDel="00000000" w:rsidR="00000000" w:rsidRPr="00000000">
        <w:rP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 Зал Пророчеств, — прошептала Минерва. </w:t>
      </w:r>
      <w:r w:rsidDel="00000000" w:rsidR="00000000" w:rsidRPr="00000000">
        <w:rPr>
          <w:rtl w:val="0"/>
        </w:rPr>
        <w:t xml:space="preserve">Она читала об этом месте. Книги рассказывали об огромном зале со стеллажами, на </w:t>
      </w:r>
      <w:r w:rsidDel="00000000" w:rsidR="00000000" w:rsidRPr="00000000">
        <w:rPr>
          <w:rtl w:val="0"/>
        </w:rPr>
        <w:t xml:space="preserve">которых</w:t>
      </w:r>
      <w:r w:rsidDel="00000000" w:rsidR="00000000" w:rsidRPr="00000000">
        <w:rPr>
          <w:rtl w:val="0"/>
        </w:rPr>
        <w:t xml:space="preserve"> в течение многих лет появлялись сияющие сферы.</w:t>
      </w:r>
      <w:r w:rsidDel="00000000" w:rsidR="00000000" w:rsidRPr="00000000">
        <w:rPr>
          <w:rtl w:val="0"/>
        </w:rPr>
        <w:t xml:space="preserve"> Считалось</w:t>
      </w:r>
      <w:r w:rsidDel="00000000" w:rsidR="00000000" w:rsidRPr="00000000">
        <w:rPr>
          <w:rtl w:val="0"/>
        </w:rPr>
        <w:t xml:space="preserve">, что</w:t>
      </w:r>
      <w:r w:rsidDel="00000000" w:rsidR="00000000" w:rsidRPr="00000000">
        <w:rPr>
          <w:rtl w:val="0"/>
        </w:rPr>
        <w:t xml:space="preserve"> его сотворил сам Мерлин, величайший из волшебников, в качестве прощальной пощёчины Судьбе. Не все пророчества </w:t>
      </w:r>
      <w:r w:rsidDel="00000000" w:rsidR="00000000" w:rsidRPr="00000000">
        <w:rPr>
          <w:rtl w:val="0"/>
        </w:rPr>
        <w:t xml:space="preserve">ведут </w:t>
      </w:r>
      <w:r w:rsidDel="00000000" w:rsidR="00000000" w:rsidRPr="00000000">
        <w:rPr>
          <w:rtl w:val="0"/>
        </w:rPr>
        <w:t xml:space="preserve">к благу. Поэтому Мерлин пожелал, чтобы те, о ком </w:t>
      </w:r>
      <w:r w:rsidDel="00000000" w:rsidR="00000000" w:rsidRPr="00000000">
        <w:rPr>
          <w:rtl w:val="0"/>
        </w:rPr>
        <w:t xml:space="preserve">говорится </w:t>
      </w:r>
      <w:r w:rsidDel="00000000" w:rsidR="00000000" w:rsidRPr="00000000">
        <w:rPr>
          <w:rtl w:val="0"/>
        </w:rPr>
        <w:t xml:space="preserve">в пророчествах, по крайней мере знали, что</w:t>
      </w:r>
      <w:r w:rsidDel="00000000" w:rsidR="00000000" w:rsidRPr="00000000">
        <w:rPr>
          <w:rtl w:val="0"/>
        </w:rPr>
        <w:t xml:space="preserve"> </w:t>
      </w:r>
      <w:r w:rsidDel="00000000" w:rsidR="00000000" w:rsidRPr="00000000">
        <w:rPr>
          <w:rtl w:val="0"/>
        </w:rPr>
        <w:t xml:space="preserve">им </w:t>
      </w:r>
      <w:r w:rsidDel="00000000" w:rsidR="00000000" w:rsidRPr="00000000">
        <w:rPr>
          <w:rtl w:val="0"/>
        </w:rPr>
        <w:t xml:space="preserve">пред</w:t>
      </w:r>
      <w:r w:rsidDel="00000000" w:rsidR="00000000" w:rsidRPr="00000000">
        <w:rPr>
          <w:rtl w:val="0"/>
        </w:rPr>
        <w:t xml:space="preserve">ре</w:t>
      </w:r>
      <w:r w:rsidDel="00000000" w:rsidR="00000000" w:rsidRPr="00000000">
        <w:rPr>
          <w:rtl w:val="0"/>
        </w:rPr>
        <w:t xml:space="preserve">чено. Это была дань уважения их свободе воли, чтобы Рок не мог распоряжаться ими, как ему захочется. В руки того,</w:t>
      </w:r>
      <w:r w:rsidDel="00000000" w:rsidR="00000000" w:rsidRPr="00000000">
        <w:rPr>
          <w:rtl w:val="0"/>
        </w:rPr>
        <w:t xml:space="preserve"> о ком говорится в пророчестве, опустится сияющая сфера, и он услышит пророчество, произнесённое голосом предсказателя. </w:t>
      </w:r>
      <w:r w:rsidDel="00000000" w:rsidR="00000000" w:rsidRPr="00000000">
        <w:rPr>
          <w:rtl w:val="0"/>
        </w:rPr>
        <w:t xml:space="preserve">Тот же, кто по</w:t>
      </w:r>
      <w:r w:rsidDel="00000000" w:rsidR="00000000" w:rsidRPr="00000000">
        <w:rPr>
          <w:rtl w:val="0"/>
        </w:rPr>
        <w:t xml:space="preserve">пыта</w:t>
      </w:r>
      <w:r w:rsidDel="00000000" w:rsidR="00000000" w:rsidRPr="00000000">
        <w:rPr>
          <w:rtl w:val="0"/>
        </w:rPr>
        <w:t xml:space="preserve">ется дотронуться до чужого пророчества, лишится рассудка... или, может быть, у него просто взорвётся голова — </w:t>
      </w:r>
      <w:r w:rsidDel="00000000" w:rsidR="00000000" w:rsidRPr="00000000">
        <w:rPr>
          <w:rtl w:val="0"/>
        </w:rPr>
        <w:t xml:space="preserve">в этом вопросе легенды расходились. Однако, в чём бы </w:t>
      </w:r>
      <w:r w:rsidDel="00000000" w:rsidR="00000000" w:rsidRPr="00000000">
        <w:rPr>
          <w:rtl w:val="0"/>
        </w:rPr>
        <w:t xml:space="preserve">н</w:t>
      </w:r>
      <w:r w:rsidDel="00000000" w:rsidR="00000000" w:rsidRPr="00000000">
        <w:rPr>
          <w:rtl w:val="0"/>
        </w:rPr>
        <w:t xml:space="preserve">и заключался изначальный замысел Мерлина, на протяжении веков Невыразимцы не позволяли никому входить в этот зал</w:t>
      </w:r>
      <w:r w:rsidDel="00000000" w:rsidR="00000000" w:rsidRPr="00000000">
        <w:rPr>
          <w:rtl w:val="0"/>
        </w:rPr>
        <w:t xml:space="preserve">, по крайней мере, насколько</w:t>
      </w:r>
      <w:r w:rsidDel="00000000" w:rsidR="00000000" w:rsidRPr="00000000">
        <w:rPr>
          <w:rtl w:val="0"/>
        </w:rPr>
        <w:t xml:space="preserve"> знала Минерва. В сборнике «Труды чародеев древности» утверждалось, что позднее </w:t>
      </w:r>
      <w:r w:rsidDel="00000000" w:rsidR="00000000" w:rsidRPr="00000000">
        <w:rPr>
          <w:rtl w:val="0"/>
        </w:rPr>
        <w:t xml:space="preserve">Невыразимцы </w:t>
      </w:r>
      <w:r w:rsidDel="00000000" w:rsidR="00000000" w:rsidRPr="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Del="00000000" w:rsidR="00000000" w:rsidRPr="00000000">
        <w:rPr>
          <w:rtl w:val="0"/>
        </w:rPr>
        <w:t xml:space="preserve">преемники Мерлина </w:t>
      </w:r>
      <w:r w:rsidDel="00000000" w:rsidR="00000000" w:rsidRPr="00000000">
        <w:rPr>
          <w:rtl w:val="0"/>
        </w:rPr>
        <w:t xml:space="preserve">запечатали его Зал. Минерве уже приходила в голову мысль (сказывались месяцы </w:t>
      </w:r>
      <w:r w:rsidDel="00000000" w:rsidR="00000000" w:rsidRPr="00000000">
        <w:rPr>
          <w:rtl w:val="0"/>
        </w:rPr>
        <w:t xml:space="preserve">в </w:t>
      </w:r>
      <w:r w:rsidDel="00000000" w:rsidR="00000000" w:rsidRPr="00000000">
        <w:rPr>
          <w:rtl w:val="0"/>
        </w:rPr>
        <w:t xml:space="preserve">обществе мистера Поттера), что в таком случае не ясно, откуда </w:t>
      </w:r>
      <w:r w:rsidDel="00000000" w:rsidR="00000000" w:rsidRPr="00000000">
        <w:rPr>
          <w:rtl w:val="0"/>
        </w:rPr>
        <w:t xml:space="preserve">именно </w:t>
      </w:r>
      <w:r w:rsidDel="00000000" w:rsidR="00000000" w:rsidRPr="00000000">
        <w:rPr>
          <w:rtl w:val="0"/>
        </w:rPr>
        <w:t xml:space="preserve">это известно. Но она также полагала, что не </w:t>
      </w:r>
      <w:r w:rsidDel="00000000" w:rsidR="00000000" w:rsidRPr="00000000">
        <w:rPr>
          <w:rtl w:val="0"/>
        </w:rPr>
        <w:t xml:space="preserve">стоит</w:t>
      </w:r>
      <w:r w:rsidDel="00000000" w:rsidR="00000000" w:rsidRPr="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Del="00000000" w:rsidR="00000000" w:rsidRPr="00000000">
        <w:rPr>
          <w:rtl w:val="0"/>
        </w:rPr>
        <w:t xml:space="preserve">значит</w:t>
      </w:r>
      <w:r w:rsidDel="00000000" w:rsidR="00000000" w:rsidRPr="00000000">
        <w:rPr>
          <w:rtl w:val="0"/>
        </w:rPr>
        <w:t xml:space="preserve">, Гарри?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нахмурился.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что я мог бы прослушать пророчество, или Тёмный Лорд... О, </w:t>
      </w:r>
      <w:r w:rsidDel="00000000" w:rsidR="00000000" w:rsidRPr="00000000">
        <w:rPr>
          <w:rtl w:val="0"/>
        </w:rPr>
        <w:t xml:space="preserve">точно, </w:t>
      </w:r>
      <w:r w:rsidDel="00000000" w:rsidR="00000000" w:rsidRPr="00000000">
        <w:rPr>
          <w:rtl w:val="0"/>
        </w:rPr>
        <w:t xml:space="preserve">мои родители. Те, кто трижды </w:t>
      </w:r>
      <w:r w:rsidDel="00000000" w:rsidR="00000000" w:rsidRPr="00000000">
        <w:rPr>
          <w:rtl w:val="0"/>
        </w:rPr>
        <w:t xml:space="preserve">бросали</w:t>
      </w:r>
      <w:r w:rsidDel="00000000" w:rsidR="00000000" w:rsidRPr="00000000">
        <w:rPr>
          <w:rtl w:val="0"/>
        </w:rPr>
        <w:t xml:space="preserve"> ему вызов. Они </w:t>
      </w:r>
      <w:r w:rsidDel="00000000" w:rsidR="00000000" w:rsidRPr="00000000">
        <w:rPr>
          <w:rtl w:val="0"/>
        </w:rPr>
        <w:t xml:space="preserve">упомянуты </w:t>
      </w:r>
      <w:r w:rsidDel="00000000" w:rsidR="00000000" w:rsidRPr="00000000">
        <w:rPr>
          <w:rtl w:val="0"/>
        </w:rPr>
        <w:t xml:space="preserve">в пророчестве, значит, тоже могли его прослушать?</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w:t>
      </w:r>
      <w:r w:rsidDel="00000000" w:rsidR="00000000" w:rsidRPr="00000000">
        <w:rPr>
          <w:rtl w:val="0"/>
        </w:rPr>
        <w:t xml:space="preserve">брал </w:t>
      </w:r>
      <w:r w:rsidDel="00000000" w:rsidR="00000000" w:rsidRPr="00000000">
        <w:rPr>
          <w:rtl w:val="0"/>
        </w:rPr>
        <w:t xml:space="preserve">Джеймса и Лили туда?</w:t>
      </w:r>
      <w:r w:rsidDel="00000000" w:rsidR="00000000" w:rsidRPr="00000000">
        <w:rPr>
          <w:rtl w:val="0"/>
        </w:rPr>
        <w:t xml:space="preserve">!</w:t>
      </w:r>
      <w:r w:rsidDel="00000000" w:rsidR="00000000" w:rsidRPr="00000000">
        <w:rPr>
          <w:rtl w:val="0"/>
        </w:rPr>
        <w:t xml:space="preserve"> — поразилась Минерва.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Фоукс может перенести во множество мест, — пояснил Альбус. — </w:t>
      </w:r>
      <w:r w:rsidDel="00000000" w:rsidR="00000000" w:rsidRPr="00000000">
        <w:rPr>
          <w:rtl w:val="0"/>
        </w:rPr>
        <w:t xml:space="preserve">Но не стоит об этом распространяться</w:t>
      </w:r>
      <w:r w:rsidDel="00000000" w:rsidR="00000000" w:rsidRPr="00000000">
        <w:rPr>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пристально посмотрел на Альбуса.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можно</w:t>
      </w:r>
      <w:r w:rsidDel="00000000" w:rsidR="00000000" w:rsidRPr="00000000">
        <w:rPr>
          <w:i w:val="1"/>
          <w:rtl w:val="0"/>
        </w:rPr>
        <w:t xml:space="preserve"> </w:t>
      </w:r>
      <w:r w:rsidDel="00000000" w:rsidR="00000000" w:rsidRPr="00000000">
        <w:rPr>
          <w:rtl w:val="0"/>
        </w:rPr>
        <w:t xml:space="preserve">мне </w:t>
      </w:r>
      <w:r w:rsidDel="00000000" w:rsidR="00000000" w:rsidRPr="00000000">
        <w:rPr>
          <w:rtl w:val="0"/>
        </w:rPr>
        <w:t xml:space="preserve">самому </w:t>
      </w:r>
      <w:r w:rsidDel="00000000" w:rsidR="00000000" w:rsidRPr="00000000">
        <w:rPr>
          <w:rtl w:val="0"/>
        </w:rPr>
        <w:t xml:space="preserve">отправится в этот Отдел</w:t>
      </w:r>
      <w:r w:rsidDel="00000000" w:rsidR="00000000" w:rsidRPr="00000000">
        <w:rPr>
          <w:rtl w:val="0"/>
        </w:rPr>
        <w:t xml:space="preserve"> Тайн</w:t>
      </w:r>
      <w:r w:rsidDel="00000000" w:rsidR="00000000" w:rsidRPr="00000000">
        <w:rPr>
          <w:rtl w:val="0"/>
        </w:rPr>
        <w:t xml:space="preserve"> и услышать запись пророчества? Насколько я слышал, оригинальная интонация голоса может помочь его понять. </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Старый волшебник медленно покачал головой — его очки на мгновение блеснули отражённым светом</w:t>
      </w:r>
      <w:r w:rsidDel="00000000" w:rsidR="00000000" w:rsidRPr="00000000">
        <w:rPr>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думаю, что это будет мудро, — ответил он. — Из-за причин не столь очевидных. </w:t>
      </w:r>
      <w:r w:rsidDel="00000000" w:rsidR="00000000" w:rsidRPr="00000000">
        <w:rPr>
          <w:rtl w:val="0"/>
        </w:rPr>
        <w:t xml:space="preserve">Место, сотворённое Мерлином,</w:t>
      </w:r>
      <w:r w:rsidDel="00000000" w:rsidR="00000000" w:rsidRPr="00000000">
        <w:rPr>
          <w:rtl w:val="0"/>
        </w:rPr>
        <w:t xml:space="preserve"> таит в себе опасность, и для некоторых людей эта опасность больше, чем для других.</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точно не значит, что ты должен повторить его путь, хоть в каком-нибудь </w:t>
      </w:r>
      <w:r w:rsidDel="00000000" w:rsidR="00000000" w:rsidRPr="00000000">
        <w:rPr>
          <w:rtl w:val="0"/>
        </w:rPr>
        <w:t xml:space="preserve">смысле</w:t>
      </w:r>
      <w:r w:rsidDel="00000000" w:rsidR="00000000" w:rsidRPr="00000000">
        <w:rPr>
          <w:rtl w:val="0"/>
        </w:rPr>
        <w:t xml:space="preserve">, — ответил Дамблдор.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идиот, директор. Маглы разработали одну или две концепции о временных парадоксах, хотя для них это не </w:t>
      </w:r>
      <w:r w:rsidDel="00000000" w:rsidR="00000000" w:rsidRPr="00000000">
        <w:rPr>
          <w:rtl w:val="0"/>
        </w:rPr>
        <w:t xml:space="preserve">бол</w:t>
      </w:r>
      <w:r w:rsidDel="00000000" w:rsidR="00000000" w:rsidRPr="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именно это значит?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 сказал Северус.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тоже, — сказала Минерва.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достал свою палочку и принялся вертеть её в руках, задумчиво разглядывая деревянную поверхность.</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Одиннадцать дюймов, остролист, с сердцевиной из пера феникса, — сказал он. — И феникс, чьё перо внутри этой палочки, </w:t>
      </w:r>
      <w:r w:rsidDel="00000000" w:rsidR="00000000" w:rsidRPr="00000000">
        <w:rPr>
          <w:rtl w:val="0"/>
        </w:rPr>
        <w:t xml:space="preserve">дал ещё только одно</w:t>
      </w:r>
      <w:r w:rsidDel="00000000" w:rsidR="00000000" w:rsidRPr="00000000">
        <w:rPr>
          <w:rtl w:val="0"/>
        </w:rPr>
        <w:t xml:space="preserve">, которое мистер... как там его зовут... Олива-что-то-там... поместил в сердцевину палочки Тёмного Лорда. А ещё 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Взгляд Северуса приобрёл задумчивое выражение, лицо директора оставалось непроницаемым.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Может ли быть, — запинаясь, </w:t>
      </w:r>
      <w:r w:rsidDel="00000000" w:rsidR="00000000" w:rsidRPr="00000000">
        <w:rPr>
          <w:rtl w:val="0"/>
        </w:rPr>
        <w:t xml:space="preserve">с</w:t>
      </w:r>
      <w:r w:rsidDel="00000000" w:rsidR="00000000" w:rsidRPr="00000000">
        <w:rPr>
          <w:rtl w:val="0"/>
        </w:rPr>
        <w:t xml:space="preserve">просила Минерва, — что Сами-Знаете-Кто... что Волдеморт... передал часть своей силы мистеру Поттеру</w:t>
      </w:r>
      <w:r w:rsidDel="00000000" w:rsidR="00000000" w:rsidRPr="00000000">
        <w:rPr>
          <w:rtl w:val="0"/>
        </w:rPr>
        <w:t xml:space="preserve"> </w:t>
      </w:r>
      <w:r w:rsidDel="00000000" w:rsidR="00000000" w:rsidRPr="00000000">
        <w:rPr>
          <w:rtl w:val="0"/>
        </w:rPr>
        <w:t xml:space="preserve">той ночью, когда Гарри получил этот шрам? </w:t>
      </w:r>
      <w:r w:rsidDel="00000000" w:rsidR="00000000" w:rsidRPr="00000000">
        <w:rPr>
          <w:rtl w:val="0"/>
        </w:rPr>
        <w:t xml:space="preserve">Неумышленно, конечно.</w:t>
      </w:r>
      <w:r w:rsidDel="00000000" w:rsidR="00000000" w:rsidRPr="00000000">
        <w:rPr>
          <w:rtl w:val="0"/>
        </w:rPr>
        <w:t xml:space="preserve"> Но всё же... я не понимаю, как мистер Поттер может быть равным ему, если его </w:t>
      </w:r>
      <w:r w:rsidDel="00000000" w:rsidR="00000000" w:rsidRPr="00000000">
        <w:rPr>
          <w:rtl w:val="0"/>
        </w:rPr>
        <w:t xml:space="preserve">магическая сила не сравнима с силой Тёмного Лорда...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Del="00000000" w:rsidR="00000000" w:rsidRPr="00000000">
        <w:rPr>
          <w:i w:val="1"/>
          <w:rtl w:val="0"/>
        </w:rPr>
        <w:t xml:space="preserve">Homo sapiens </w:t>
      </w:r>
      <w:r w:rsidDel="00000000" w:rsidR="00000000" w:rsidRPr="00000000">
        <w:rPr>
          <w:rtl w:val="0"/>
        </w:rPr>
        <w:t xml:space="preserve">стали доминантным видом на планете не потому, что у них были самые острые зубы или самая прочная броня. </w:t>
      </w:r>
      <w:r w:rsidDel="00000000" w:rsidR="00000000" w:rsidRPr="00000000">
        <w:rPr>
          <w:rFonts w:ascii="Times New Roman" w:cs="Times New Roman" w:eastAsia="Times New Roman" w:hAnsi="Times New Roman"/>
          <w:rtl w:val="0"/>
        </w:rPr>
        <w:t xml:space="preserve">Хотя, быть может, это не столь очевидно волшебникам.</w:t>
      </w:r>
      <w:r w:rsidDel="00000000" w:rsidR="00000000" w:rsidRPr="00000000">
        <w:rPr>
          <w:rFonts w:ascii="Times New Roman" w:cs="Times New Roman" w:eastAsia="Times New Roman" w:hAnsi="Times New Roman"/>
          <w:rtl w:val="0"/>
        </w:rPr>
        <w:t xml:space="preserve"> Тем не менее, бояться кого-то, кто не умнее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ниже моего достоинства как человека. </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насколько</w:t>
      </w:r>
      <w:r w:rsidDel="00000000" w:rsidR="00000000" w:rsidRPr="00000000">
        <w:rPr>
          <w:rFonts w:ascii="Times New Roman" w:cs="Times New Roman" w:eastAsia="Times New Roman" w:hAnsi="Times New Roman"/>
          <w:rtl w:val="0"/>
        </w:rPr>
        <w:t xml:space="preserve"> я слышал, в этом отношении Тёмный Лорд не был таким уж </w:t>
      </w:r>
      <w:r w:rsidDel="00000000" w:rsidR="00000000" w:rsidRPr="00000000">
        <w:rPr>
          <w:rtl w:val="0"/>
        </w:rPr>
        <w:t xml:space="preserve">страшным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что, воображаете себя умнее Тёмного Лорда, Поттер? — </w:t>
      </w:r>
      <w:r w:rsidDel="00000000" w:rsidR="00000000" w:rsidRPr="00000000">
        <w:rPr>
          <w:rtl w:val="0"/>
        </w:rPr>
        <w:t xml:space="preserve">в голосе профессора зельеварения прорезалось что-то от его обычной манеры презрительно растягивать слова.</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Альбус сделал успокаивающий жест прежде, чем профессор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 успел сказать что-нибудь едкое.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Скажи, Гарри, а где бы ты </w:t>
      </w:r>
      <w:r w:rsidDel="00000000" w:rsidR="00000000" w:rsidRPr="00000000">
        <w:rPr>
          <w:rFonts w:ascii="Times New Roman" w:cs="Times New Roman" w:eastAsia="Times New Roman" w:hAnsi="Times New Roman"/>
          <w:rtl w:val="0"/>
        </w:rPr>
        <w:t xml:space="preserve">сам </w:t>
      </w:r>
      <w:r w:rsidDel="00000000" w:rsidR="00000000" w:rsidRPr="00000000">
        <w:rPr>
          <w:rFonts w:ascii="Times New Roman" w:cs="Times New Roman" w:eastAsia="Times New Roman" w:hAnsi="Times New Roman"/>
          <w:rtl w:val="0"/>
        </w:rPr>
        <w:t xml:space="preserve">разместил Тёмную метку?</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нестандартном месте,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тут же ответил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Там, где е</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а ещ</w:t>
      </w:r>
      <w:r w:rsidDel="00000000" w:rsidR="00000000" w:rsidRPr="00000000">
        <w:rPr>
          <w:rtl w:val="0"/>
        </w:rPr>
        <w:t xml:space="preserve">ё</w:t>
      </w:r>
      <w:r w:rsidDel="00000000" w:rsidR="00000000" w:rsidRPr="00000000">
        <w:rPr>
          <w:rFonts w:ascii="Times New Roman" w:cs="Times New Roman" w:eastAsia="Times New Roman" w:hAnsi="Times New Roman"/>
          <w:rtl w:val="0"/>
        </w:rPr>
        <w:t xml:space="preserve"> лучше покрыть слоем фальшивой кожи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Предположим, ты ещё хитрее, — продолжил Альбус. — Ты — </w:t>
      </w:r>
      <w:r w:rsidDel="00000000" w:rsidR="00000000" w:rsidRPr="00000000">
        <w:rPr>
          <w:rtl w:val="0"/>
        </w:rPr>
        <w:t xml:space="preserve">мастер лжи, мастер коварства</w:t>
      </w:r>
      <w:r w:rsidDel="00000000" w:rsidR="00000000" w:rsidRPr="00000000">
        <w:rPr>
          <w:rtl w:val="0"/>
        </w:rPr>
        <w:t xml:space="preserve"> и используешь свои способности по полной.</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Del="00000000" w:rsidR="00000000" w:rsidRPr="00000000">
        <w:rPr>
          <w:rtl w:val="0"/>
        </w:rPr>
        <w:t xml:space="preserve">спешно выстави</w:t>
      </w:r>
      <w:r w:rsidDel="00000000" w:rsidR="00000000" w:rsidRPr="00000000">
        <w:rPr>
          <w:rtl w:val="0"/>
        </w:rPr>
        <w:t xml:space="preserve">ли Игоря Каркарова перед лицом Визенгамота, Метка чётко проступала на его руке, несмотря на</w:t>
      </w:r>
      <w:r w:rsidDel="00000000" w:rsidR="00000000" w:rsidRPr="00000000">
        <w:rPr>
          <w:rtl w:val="0"/>
        </w:rPr>
        <w:t xml:space="preserve"> </w:t>
      </w:r>
      <w:r w:rsidDel="00000000" w:rsidR="00000000" w:rsidRPr="00000000">
        <w:rPr>
          <w:rtl w:val="0"/>
        </w:rPr>
        <w:t xml:space="preserve">все старания Каркарова доказать свою невиновность. Я не </w:t>
      </w:r>
      <w:r w:rsidDel="00000000" w:rsidR="00000000" w:rsidRPr="00000000">
        <w:rPr>
          <w:rtl w:val="0"/>
        </w:rPr>
        <w:t xml:space="preserve">знаю</w:t>
      </w:r>
      <w:r w:rsidDel="00000000" w:rsidR="00000000" w:rsidRPr="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Ой, но</w:t>
      </w:r>
      <w:r w:rsidDel="00000000" w:rsidR="00000000" w:rsidRPr="00000000">
        <w:rPr>
          <w:i w:val="1"/>
          <w:rtl w:val="0"/>
        </w:rPr>
        <w:t xml:space="preserve"> </w:t>
      </w:r>
      <w:r w:rsidDel="00000000" w:rsidR="00000000" w:rsidRPr="00000000">
        <w:rPr>
          <w:rtl w:val="0"/>
        </w:rPr>
        <w:t xml:space="preserve">это же предельно упрощает дело, — тут же воскликнул Гарри. — Погодите-погодите... Вы были Пожирателем смерти?</w:t>
      </w:r>
      <w:r w:rsidDel="00000000" w:rsidR="00000000" w:rsidRPr="00000000">
        <w:rPr>
          <w:rtl w:val="0"/>
        </w:rPr>
        <w:t xml:space="preserve">!</w:t>
      </w:r>
      <w:r w:rsidDel="00000000" w:rsidR="00000000" w:rsidRPr="00000000">
        <w:rPr>
          <w:rtl w:val="0"/>
        </w:rPr>
        <w:t xml:space="preserve"> — Гарри перевёл взгляд на Северуса.</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Тот ответил холодной улыбкой: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до сих пор им являюсь, насколько им известно.</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Альбус, не сводя глаз с мальчика,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ты имеешь в виду, говоря, что это предельно упрощает дело?</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Теория информации для начинающих, — лекторским тоном сказал мальчик. — </w:t>
      </w:r>
      <w:r w:rsidDel="00000000" w:rsidR="00000000" w:rsidRPr="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Del="00000000" w:rsidR="00000000" w:rsidRPr="00000000">
        <w:rPr>
          <w:rtl w:val="0"/>
        </w:rPr>
        <w:t xml:space="preserve">разную вероятность для разных состояний</w:t>
      </w:r>
      <w:r w:rsidDel="00000000" w:rsidR="00000000" w:rsidRPr="00000000">
        <w:rPr>
          <w:rtl w:val="0"/>
        </w:rPr>
        <w:t xml:space="preserve"> Y</w:t>
      </w:r>
      <w:r w:rsidDel="00000000" w:rsidR="00000000" w:rsidRPr="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предполагаемые 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Del="00000000" w:rsidR="00000000" w:rsidRPr="00000000">
        <w:rPr>
          <w:rtl w:val="0"/>
        </w:rPr>
        <w:t xml:space="preserve"> поиска</w:t>
      </w:r>
      <w:r w:rsidDel="00000000" w:rsidR="00000000" w:rsidRPr="00000000">
        <w:rPr>
          <w:rtl w:val="0"/>
        </w:rPr>
        <w:t xml:space="preserve"> позже</w:t>
      </w:r>
      <w:r w:rsidDel="00000000" w:rsidR="00000000" w:rsidRPr="00000000">
        <w:rPr>
          <w:rtl w:val="0"/>
        </w:rPr>
        <w:t xml:space="preserve">, чтобы вы при необходимости смогли сыграть в «Двадцать вопросов» и сузить круг поисков — и те варианты, которые он не сможет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поняла, что слушает, разинув рот, и быстро его закрыла. Даже Альбус выглядел удивлённым.</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впоследствии, как я и сказал, </w:t>
      </w:r>
      <w:r w:rsidDel="00000000" w:rsidR="00000000" w:rsidRPr="00000000">
        <w:rPr>
          <w:rtl w:val="0"/>
        </w:rPr>
        <w:t xml:space="preserve">абсолютно </w:t>
      </w:r>
      <w:r w:rsidDel="00000000" w:rsidR="00000000" w:rsidRPr="00000000">
        <w:rPr>
          <w:rtl w:val="0"/>
        </w:rPr>
        <w:t xml:space="preserve">любое </w:t>
      </w:r>
      <w:r w:rsidDel="00000000" w:rsidR="00000000" w:rsidRPr="00000000">
        <w:rPr>
          <w:rtl w:val="0"/>
        </w:rPr>
        <w:t xml:space="preserve">поведенческое </w:t>
      </w:r>
      <w:r w:rsidDel="00000000" w:rsidR="00000000" w:rsidRPr="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Del="00000000" w:rsidR="00000000" w:rsidRPr="00000000">
        <w:rPr>
          <w:rtl w:val="0"/>
        </w:rPr>
        <w:t xml:space="preserve">скрытый </w:t>
      </w:r>
      <w:r w:rsidDel="00000000" w:rsidR="00000000" w:rsidRPr="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Благодарю вас, мистер Поттер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Все посмотрели на Северуса. Профессор Зельеварения </w:t>
      </w:r>
      <w:r w:rsidDel="00000000" w:rsidR="00000000" w:rsidRPr="00000000">
        <w:rPr>
          <w:rtl w:val="0"/>
        </w:rPr>
        <w:t xml:space="preserve">выпрямился и оскалил зубы с яростно-торжествующим видом</w:t>
      </w:r>
      <w:r w:rsidDel="00000000" w:rsidR="00000000" w:rsidRPr="00000000">
        <w:rPr>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А, — сказал Альбус. — Спасибо, Северус, — он на мгновение прикрыл глаза. — Пожалуй, это объясняет, </w:t>
      </w:r>
      <w:r w:rsidDel="00000000" w:rsidR="00000000" w:rsidRPr="00000000">
        <w:rPr>
          <w:rtl w:val="0"/>
        </w:rPr>
        <w:t xml:space="preserve">почему даже Питер не заподозрил Блэка</w:t>
      </w:r>
      <w:r w:rsidDel="00000000" w:rsidR="00000000" w:rsidRPr="00000000">
        <w:rPr>
          <w:rtl w:val="0"/>
        </w:rPr>
        <w:t xml:space="preserve">... Ну, хорошо. Как вам проверка, которую предложил Гарри?</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Зельеварения покачал головой.</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очень хитёр...</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на несколько секунд погрузился в размышления.</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Потом...</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Нет, — Гарри покачал головой. — Нет, это совершенно невозможно. Во-первых, мы говорим о логической задачке такого уровня сложности, что она могла бы появиться в первой</w:t>
      </w:r>
      <w:r w:rsidDel="00000000" w:rsidR="00000000" w:rsidRPr="00000000">
        <w:rPr>
          <w:rtl w:val="0"/>
        </w:rPr>
        <w:t xml:space="preserve"> главе какой-нибудь книги Рэймонда Смаллиана. Это совершенно несравнимо с тем, чем занимаются магловские учёные. А во-вторых, </w:t>
      </w:r>
      <w:r w:rsidDel="00000000" w:rsidR="00000000" w:rsidRPr="00000000">
        <w:rPr>
          <w:rtl w:val="0"/>
        </w:rPr>
        <w:t xml:space="preserve">не исключено</w:t>
      </w:r>
      <w:r w:rsidDel="00000000" w:rsidR="00000000" w:rsidRPr="00000000">
        <w:rPr>
          <w:rtl w:val="0"/>
        </w:rPr>
        <w:t xml:space="preserve">, что Тёмному Лорду потребовалось </w:t>
      </w:r>
      <w:r w:rsidDel="00000000" w:rsidR="00000000" w:rsidRPr="00000000">
        <w:rPr>
          <w:rtl w:val="0"/>
        </w:rPr>
        <w:t xml:space="preserve">пять месяцев</w:t>
      </w:r>
      <w:r w:rsidDel="00000000" w:rsidR="00000000" w:rsidRPr="00000000">
        <w:rPr>
          <w:rtl w:val="0"/>
        </w:rPr>
        <w:t xml:space="preserve">, чтобы придумать загадку, которую я разгадал за пять секунд...</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Скажите, Поттер, для вас </w:t>
      </w:r>
      <w:r w:rsidDel="00000000" w:rsidR="00000000" w:rsidRPr="00000000">
        <w:rPr>
          <w:rtl w:val="0"/>
        </w:rPr>
        <w:t xml:space="preserve">действительно</w:t>
      </w:r>
      <w:r w:rsidDel="00000000" w:rsidR="00000000" w:rsidRPr="00000000">
        <w:rPr>
          <w:rtl w:val="0"/>
        </w:rPr>
        <w:t xml:space="preserve"> непостижимо, что кто-то может быть таким же умным, как вы? —</w:t>
      </w:r>
      <w:r w:rsidDel="00000000" w:rsidR="00000000" w:rsidRPr="00000000">
        <w:rPr>
          <w:rtl w:val="0"/>
        </w:rPr>
        <w:t xml:space="preserve"> В этот раз в голосе профессора зельеварения было больше любопытства, чем высокомерия.</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Del="00000000" w:rsidR="00000000" w:rsidRPr="00000000">
        <w:rPr>
          <w:rtl w:val="0"/>
        </w:rPr>
        <w:t xml:space="preserve">— </w:t>
      </w:r>
      <w:r w:rsidDel="00000000" w:rsidR="00000000" w:rsidRPr="00000000">
        <w:rPr>
          <w:rtl w:val="0"/>
        </w:rPr>
        <w:t xml:space="preserve">Гарри провёл ладонью по лбу</w:t>
      </w:r>
      <w:r w:rsidDel="00000000" w:rsidR="00000000" w:rsidRPr="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равными.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помню ваш первый урок </w:t>
      </w:r>
      <w:r w:rsidDel="00000000" w:rsidR="00000000" w:rsidRPr="00000000">
        <w:rPr>
          <w:rtl w:val="0"/>
        </w:rPr>
        <w:t xml:space="preserve">з</w:t>
      </w:r>
      <w:r w:rsidDel="00000000" w:rsidR="00000000" w:rsidRPr="00000000">
        <w:rPr>
          <w:rFonts w:ascii="Times New Roman" w:cs="Times New Roman" w:eastAsia="Times New Roman" w:hAnsi="Times New Roman"/>
          <w:rtl w:val="0"/>
        </w:rPr>
        <w:t xml:space="preserve">ельеварения</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сухо сказа</w:t>
      </w:r>
      <w:r w:rsidDel="00000000" w:rsidR="00000000" w:rsidRPr="00000000">
        <w:rPr>
          <w:rtl w:val="0"/>
        </w:rPr>
        <w:t xml:space="preserve">л </w:t>
      </w:r>
      <w:r w:rsidDel="00000000" w:rsidR="00000000" w:rsidRPr="00000000">
        <w:rPr>
          <w:rFonts w:ascii="Times New Roman" w:cs="Times New Roman" w:eastAsia="Times New Roman" w:hAnsi="Times New Roman"/>
          <w:rtl w:val="0"/>
        </w:rPr>
        <w:t xml:space="preserve">профессор.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 думаю, что вам есть </w:t>
      </w:r>
      <w:r w:rsidDel="00000000" w:rsidR="00000000" w:rsidRPr="00000000">
        <w:rPr>
          <w:rtl w:val="0"/>
        </w:rPr>
        <w:t xml:space="preserve">ещё </w:t>
      </w:r>
      <w:r w:rsidDel="00000000" w:rsidR="00000000" w:rsidRPr="00000000">
        <w:rPr>
          <w:rFonts w:ascii="Times New Roman" w:cs="Times New Roman" w:eastAsia="Times New Roman" w:hAnsi="Times New Roman"/>
          <w:rtl w:val="0"/>
        </w:rPr>
        <w:t xml:space="preserve">чему поучиться.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 Спокойно, Северус, — сказал Альбус. — Гарри уже совершил больше, чем вам известно. Но скажи мне, Гарри... почему </w:t>
      </w:r>
      <w:r w:rsidDel="00000000" w:rsidR="00000000" w:rsidRPr="00000000">
        <w:rPr>
          <w:rtl w:val="0"/>
        </w:rPr>
        <w:t xml:space="preserve">всё-таки </w:t>
      </w:r>
      <w:r w:rsidDel="00000000" w:rsidR="00000000" w:rsidRPr="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Самое обидное заключалось в том, что Гарри не мог объяснить, почему он на самом деле </w:t>
      </w:r>
      <w:r w:rsidDel="00000000" w:rsidR="00000000" w:rsidRPr="00000000">
        <w:rPr>
          <w:rtl w:val="0"/>
        </w:rPr>
        <w:t xml:space="preserve">не согласен</w:t>
      </w:r>
      <w:r w:rsidDel="00000000" w:rsidR="00000000" w:rsidRPr="00000000">
        <w:rPr>
          <w:rtl w:val="0"/>
        </w:rPr>
        <w:t xml:space="preserve">, и это нарушало ряд базовых принципов совместного обсуждения.</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 не мог рассказать,</w:t>
      </w:r>
      <w:r w:rsidDel="00000000" w:rsidR="00000000" w:rsidRPr="00000000">
        <w:rPr>
          <w:rtl w:val="0"/>
        </w:rPr>
        <w:t xml:space="preserve"> как</w:t>
      </w:r>
      <w:r w:rsidDel="00000000" w:rsidR="00000000" w:rsidRPr="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присутствии профессора МакГонагалл Гарри не хотелось говорить, что </w:t>
      </w:r>
      <w:r w:rsidDel="00000000" w:rsidR="00000000" w:rsidRPr="00000000">
        <w:rPr>
          <w:rtl w:val="0"/>
        </w:rPr>
        <w:t xml:space="preserve">существование повреждений мозга</w:t>
      </w:r>
      <w:r w:rsidDel="00000000" w:rsidR="00000000" w:rsidRPr="00000000">
        <w:rPr>
          <w:rtl w:val="0"/>
        </w:rPr>
        <w:t xml:space="preserve"> подразумевает отсутствие такой штуки, как душа. Что в свою очередь делает успешный ритуал бессмертия... ну, не </w:t>
      </w:r>
      <w:r w:rsidDel="00000000" w:rsidR="00000000" w:rsidRPr="00000000">
        <w:rPr>
          <w:rtl w:val="0"/>
        </w:rPr>
        <w:t xml:space="preserve">невозможным</w:t>
      </w:r>
      <w:r w:rsidDel="00000000" w:rsidR="00000000" w:rsidRPr="00000000">
        <w:rPr>
          <w:rtl w:val="0"/>
        </w:rPr>
        <w:t xml:space="preserve"> — Гарри безусловно планировал </w:t>
      </w:r>
      <w:r w:rsidDel="00000000" w:rsidR="00000000" w:rsidRPr="00000000">
        <w:rPr>
          <w:rtl w:val="0"/>
        </w:rPr>
        <w:t xml:space="preserve">когда-нибудь</w:t>
      </w:r>
      <w:r w:rsidDel="00000000" w:rsidR="00000000" w:rsidRPr="00000000">
        <w:rPr>
          <w:rtl w:val="0"/>
        </w:rPr>
        <w:t xml:space="preserve"> проложить дорогу к магическому бессмертию, — но </w:t>
      </w:r>
      <w:r w:rsidDel="00000000" w:rsidR="00000000" w:rsidRPr="00000000">
        <w:rPr>
          <w:rtl w:val="0"/>
        </w:rPr>
        <w:t xml:space="preserve">гораздо более сложным </w:t>
      </w:r>
      <w:r w:rsidDel="00000000" w:rsidR="00000000" w:rsidRPr="00000000">
        <w:rPr>
          <w:rtl w:val="0"/>
        </w:rPr>
        <w:t xml:space="preserve">и требующим </w:t>
      </w:r>
      <w:r w:rsidDel="00000000" w:rsidR="00000000" w:rsidRPr="00000000">
        <w:rPr>
          <w:rtl w:val="0"/>
        </w:rPr>
        <w:t xml:space="preserve">гораздо больше изобретательности</w:t>
      </w:r>
      <w:r w:rsidDel="00000000" w:rsidR="00000000" w:rsidRPr="00000000">
        <w:rPr>
          <w:rtl w:val="0"/>
        </w:rPr>
        <w:t xml:space="preserve">, чем простая привязка уже существующей души к филактерии</w:t>
      </w:r>
      <w:r w:rsidDel="00000000" w:rsidR="00000000" w:rsidRPr="00000000">
        <w:rPr>
          <w:rtl w:val="0"/>
        </w:rPr>
        <w:t xml:space="preserve"> </w:t>
      </w:r>
      <w:r w:rsidDel="00000000" w:rsidR="00000000" w:rsidRPr="00000000">
        <w:rPr>
          <w:rtl w:val="0"/>
        </w:rPr>
        <w:t xml:space="preserve">лича</w:t>
      </w:r>
      <w:r w:rsidDel="00000000" w:rsidR="00000000" w:rsidRPr="00000000">
        <w:rPr>
          <w:rtl w:val="0"/>
        </w:rPr>
        <w:t xml:space="preserve">. Тем более, что ни один разумный волшебник не стал бы этим заниматься, если бы знал, что его душа и так бессмертна.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w:t>
      </w:r>
      <w:r w:rsidDel="00000000" w:rsidR="00000000" w:rsidRPr="00000000">
        <w:rPr>
          <w:rtl w:val="0"/>
        </w:rPr>
        <w:t xml:space="preserve"> настоящей и подлинной</w:t>
      </w:r>
      <w:r w:rsidDel="00000000" w:rsidR="00000000" w:rsidRPr="00000000">
        <w:rPr>
          <w:rtl w:val="0"/>
        </w:rPr>
        <w:t xml:space="preserve"> причиной, почему Гарри знал, что Тёмный Лорд не мог быть настолько умён... хм... наверное, было нетактично это говорить, но...</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присутствовал </w:t>
      </w:r>
      <w:r w:rsidDel="00000000" w:rsidR="00000000" w:rsidRPr="00000000">
        <w:rPr>
          <w:rtl w:val="0"/>
        </w:rPr>
        <w:t xml:space="preserve">на заседании Визенгамота. Он </w:t>
      </w:r>
      <w:r w:rsidDel="00000000" w:rsidR="00000000" w:rsidRPr="00000000">
        <w:rPr>
          <w:rtl w:val="0"/>
        </w:rPr>
        <w:t xml:space="preserve">своими глазами </w:t>
      </w:r>
      <w:r w:rsidDel="00000000" w:rsidR="00000000" w:rsidRPr="00000000">
        <w:rPr>
          <w:rtl w:val="0"/>
        </w:rPr>
        <w:t xml:space="preserve">видел</w:t>
      </w:r>
      <w:r w:rsidDel="00000000" w:rsidR="00000000" w:rsidRPr="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Del="00000000" w:rsidR="00000000" w:rsidRPr="00000000">
        <w:rPr>
          <w:rtl w:val="0"/>
        </w:rPr>
        <w:t xml:space="preserve">департаментов</w:t>
      </w:r>
      <w:r w:rsidDel="00000000" w:rsidR="00000000" w:rsidRPr="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Del="00000000" w:rsidR="00000000" w:rsidRPr="00000000">
        <w:rPr>
          <w:rtl w:val="0"/>
        </w:rPr>
        <w:t xml:space="preserve">прямо-таки </w:t>
      </w:r>
      <w:r w:rsidDel="00000000" w:rsidR="00000000" w:rsidRPr="00000000">
        <w:rPr>
          <w:rtl w:val="0"/>
        </w:rPr>
        <w:t xml:space="preserve">переполнен</w:t>
      </w:r>
      <w:r w:rsidDel="00000000" w:rsidR="00000000" w:rsidRPr="00000000">
        <w:rPr>
          <w:rtl w:val="0"/>
        </w:rPr>
        <w:t xml:space="preserve"> средствами для одурачивания людей. </w:t>
      </w:r>
      <w:r w:rsidDel="00000000" w:rsidR="00000000" w:rsidRPr="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Del="00000000" w:rsidR="00000000" w:rsidRPr="00000000">
        <w:rPr>
          <w:rtl w:val="0"/>
        </w:rPr>
        <w:t xml:space="preserve"> хотя, пожалуй, он </w:t>
      </w:r>
      <w:r w:rsidDel="00000000" w:rsidR="00000000" w:rsidRPr="00000000">
        <w:rPr>
          <w:rtl w:val="0"/>
        </w:rPr>
        <w:t xml:space="preserve">мог бы</w:t>
      </w:r>
      <w:r w:rsidDel="00000000" w:rsidR="00000000" w:rsidRPr="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Del="00000000" w:rsidR="00000000" w:rsidRPr="00000000">
        <w:rPr>
          <w:rtl w:val="0"/>
        </w:rPr>
        <w:t xml:space="preserve">Впрочем</w:t>
      </w:r>
      <w:r w:rsidDel="00000000" w:rsidR="00000000" w:rsidRPr="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тем не менее.</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потерпеть неудачу</w:t>
      </w:r>
      <w:r w:rsidDel="00000000" w:rsidR="00000000" w:rsidRPr="00000000">
        <w:rPr>
          <w:rtl w:val="0"/>
        </w:rPr>
        <w:t xml:space="preserve"> при попытке свергнуть правительство магической Британии, это означает, что вы — идиот.</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Del="00000000" w:rsidR="00000000" w:rsidRPr="00000000">
        <w:rPr>
          <w:rtl w:val="0"/>
        </w:rPr>
        <w:t xml:space="preserve">зло</w:t>
      </w:r>
      <w:r w:rsidDel="00000000" w:rsidR="00000000" w:rsidRPr="00000000">
        <w:rPr>
          <w:rtl w:val="0"/>
        </w:rPr>
        <w:t xml:space="preserve">дей. И вы сражались с Тёмным Лордом, ужасно</w:t>
      </w:r>
      <w:r w:rsidDel="00000000" w:rsidR="00000000" w:rsidRPr="00000000">
        <w:rPr>
          <w:rtl w:val="0"/>
        </w:rPr>
        <w:t xml:space="preserve"> </w:t>
      </w:r>
      <w:r w:rsidDel="00000000" w:rsidR="00000000" w:rsidRPr="00000000">
        <w:rPr>
          <w:rtl w:val="0"/>
        </w:rPr>
        <w:t xml:space="preserve">могущественным волшебником, который не был так ограничен в выборе средств, и вы</w:t>
      </w:r>
      <w:r w:rsidDel="00000000" w:rsidR="00000000" w:rsidRPr="00000000">
        <w:rPr>
          <w:i w:val="1"/>
          <w:rtl w:val="0"/>
        </w:rPr>
        <w:t xml:space="preserve"> </w:t>
      </w:r>
      <w:r w:rsidDel="00000000" w:rsidR="00000000" w:rsidRPr="00000000">
        <w:rPr>
          <w:rtl w:val="0"/>
        </w:rPr>
        <w:t xml:space="preserve">всё равно </w:t>
      </w:r>
      <w:r w:rsidDel="00000000" w:rsidR="00000000" w:rsidRPr="00000000">
        <w:rPr>
          <w:rtl w:val="0"/>
        </w:rPr>
        <w:t xml:space="preserve">его сдерживали. Если бы </w:t>
      </w:r>
      <w:r w:rsidDel="00000000" w:rsidR="00000000" w:rsidRPr="00000000">
        <w:rPr>
          <w:rtl w:val="0"/>
        </w:rPr>
        <w:t xml:space="preserve">сверх этого</w:t>
      </w:r>
      <w:r w:rsidDel="00000000" w:rsidR="00000000" w:rsidRPr="00000000">
        <w:rPr>
          <w:i w:val="1"/>
          <w:rtl w:val="0"/>
        </w:rPr>
        <w:t xml:space="preserve"> </w:t>
      </w:r>
      <w:r w:rsidDel="00000000" w:rsidR="00000000" w:rsidRPr="00000000">
        <w:rPr>
          <w:rtl w:val="0"/>
        </w:rPr>
        <w:t xml:space="preserve">Сами-Знаете-Кто был бы супер-умным, вы были бы </w:t>
      </w:r>
      <w:r w:rsidDel="00000000" w:rsidR="00000000" w:rsidRPr="00000000">
        <w:rPr>
          <w:rtl w:val="0"/>
        </w:rPr>
        <w:t xml:space="preserve">мертвы</w:t>
      </w:r>
      <w:r w:rsidDel="00000000" w:rsidR="00000000" w:rsidRPr="00000000">
        <w:rPr>
          <w:rtl w:val="0"/>
        </w:rPr>
        <w:t xml:space="preserve">. </w:t>
      </w:r>
      <w:r w:rsidDel="00000000" w:rsidR="00000000" w:rsidRPr="00000000">
        <w:rPr>
          <w:rtl w:val="0"/>
        </w:rPr>
        <w:t xml:space="preserve">Все </w:t>
      </w:r>
      <w:r w:rsidDel="00000000" w:rsidR="00000000" w:rsidRPr="00000000">
        <w:rPr>
          <w:rtl w:val="0"/>
        </w:rPr>
        <w:t xml:space="preserve">вы. Вы погибли бы </w:t>
      </w:r>
      <w:r w:rsidDel="00000000" w:rsidR="00000000" w:rsidRPr="00000000">
        <w:rPr>
          <w:rtl w:val="0"/>
        </w:rPr>
        <w:t xml:space="preserve">мгновенно...</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 голос профессора МакГонагалл дрожал. — Гарри, </w:t>
      </w:r>
      <w:r w:rsidDel="00000000" w:rsidR="00000000" w:rsidRPr="00000000">
        <w:rPr>
          <w:rtl w:val="0"/>
        </w:rPr>
        <w:t xml:space="preserve">но </w:t>
      </w:r>
      <w:r w:rsidDel="00000000" w:rsidR="00000000" w:rsidRPr="00000000">
        <w:rPr>
          <w:rtl w:val="0"/>
        </w:rPr>
        <w:t xml:space="preserve">мы действительно</w:t>
      </w:r>
      <w:r w:rsidDel="00000000" w:rsidR="00000000" w:rsidRPr="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провёл рукой по лбу.</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contextualSpacing w:val="0"/>
        <w:jc w:val="left"/>
        <w:rPr/>
      </w:pPr>
      <w:r w:rsidDel="00000000" w:rsidR="00000000" w:rsidRPr="00000000">
        <w:rPr>
          <w:rtl w:val="0"/>
        </w:rPr>
        <w:t xml:space="preserve">— </w:t>
      </w:r>
      <w:r w:rsidDel="00000000" w:rsidR="00000000" w:rsidRPr="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i w:val="1"/>
          <w:rtl w:val="0"/>
        </w:rPr>
        <w:t xml:space="preserve">Но всё это </w:t>
      </w:r>
      <w:r w:rsidDel="00000000" w:rsidR="00000000" w:rsidRPr="00000000">
        <w:rPr>
          <w:i w:val="1"/>
          <w:rtl w:val="0"/>
        </w:rPr>
        <w:t xml:space="preserve">не сравнимо</w:t>
      </w:r>
      <w:r w:rsidDel="00000000" w:rsidR="00000000" w:rsidRPr="00000000">
        <w:rPr>
          <w:i w:val="1"/>
          <w:rtl w:val="0"/>
        </w:rPr>
        <w:t xml:space="preserve"> с угрозой, когда ваш противник действительно умён. В этом случае он может просто трансфигурировать</w:t>
      </w:r>
      <w:r w:rsidDel="00000000" w:rsidR="00000000" w:rsidRPr="00000000">
        <w:rPr>
          <w:i w:val="1"/>
          <w:rtl w:val="0"/>
        </w:rPr>
        <w:t xml:space="preserve"> ботул</w:t>
      </w:r>
      <w:r w:rsidDel="00000000" w:rsidR="00000000" w:rsidRPr="00000000">
        <w:rPr>
          <w:i w:val="1"/>
          <w:rtl w:val="0"/>
        </w:rPr>
        <w:t xml:space="preserve">отоксин и подмешать миллионную долю грамма в ваш чай. </w:t>
      </w:r>
      <w:r w:rsidDel="00000000" w:rsidR="00000000" w:rsidRPr="00000000">
        <w:rPr>
          <w:rtl w:val="0"/>
        </w:rPr>
        <w:t xml:space="preserve">Был ли какой-нибудь безопасный способ объяснить это, не раскрывая деталей? Гарри не мог придумать ни одного.</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профессор Мак</w:t>
      </w:r>
      <w:r w:rsidDel="00000000" w:rsidR="00000000" w:rsidRPr="00000000">
        <w:rPr>
          <w:rtl w:val="0"/>
        </w:rPr>
        <w:t xml:space="preserve">Г</w:t>
      </w:r>
      <w:r w:rsidDel="00000000" w:rsidR="00000000" w:rsidRPr="00000000">
        <w:rPr>
          <w:rFonts w:ascii="Times New Roman" w:cs="Times New Roman" w:eastAsia="Times New Roman" w:hAnsi="Times New Roman"/>
          <w:rtl w:val="0"/>
        </w:rPr>
        <w:t xml:space="preserve">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Гарри, умоляю тебя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относись к Тёмному Лорду со всей серьёзностью! Он куда опаснее, чем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казалось, пожилая волшебница не может подобрать правильных слов.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 намного, намного опаснее, чем </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рансфигурация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Брови Гарри поползли вверх прежде, чем он смог совладать с собой.</w:t>
      </w:r>
      <w:r w:rsidDel="00000000" w:rsidR="00000000" w:rsidRPr="00000000">
        <w:rPr>
          <w:rtl w:val="0"/>
        </w:rPr>
        <w:t xml:space="preserve"> Со стороны Северуса Снейпа послышался мрачный смешок.</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Fonts w:ascii="Times New Roman" w:cs="Times New Roman" w:eastAsia="Times New Roman" w:hAnsi="Times New Roman"/>
          <w:i w:val="1"/>
          <w:rtl w:val="0"/>
        </w:rPr>
        <w:t xml:space="preserve">Хм, </w:t>
      </w:r>
      <w:r w:rsidDel="00000000" w:rsidR="00000000" w:rsidRPr="00000000">
        <w:rPr>
          <w:i w:val="1"/>
          <w:rtl w:val="0"/>
        </w:rPr>
        <w:t xml:space="preserve">— </w:t>
      </w:r>
      <w:r w:rsidDel="00000000" w:rsidR="00000000" w:rsidRPr="00000000">
        <w:rPr>
          <w:rtl w:val="0"/>
        </w:rPr>
        <w:t xml:space="preserve">задумался</w:t>
      </w:r>
      <w:r w:rsidDel="00000000" w:rsidR="00000000" w:rsidRPr="00000000">
        <w:rPr>
          <w:rFonts w:ascii="Times New Roman" w:cs="Times New Roman" w:eastAsia="Times New Roman" w:hAnsi="Times New Roman"/>
          <w:rtl w:val="0"/>
        </w:rPr>
        <w:t xml:space="preserve"> внутренний когтевранец.</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i w:val="1"/>
          <w:rtl w:val="0"/>
        </w:rPr>
        <w:t xml:space="preserve">честно говоря, профессор МакГонагалл права. </w:t>
      </w:r>
      <w:r w:rsidDel="00000000" w:rsidR="00000000" w:rsidRPr="00000000">
        <w:rPr>
          <w:i w:val="1"/>
          <w:rtl w:val="0"/>
        </w:rPr>
        <w:t xml:space="preserve">Мы не воспринимаем этот вопрос серьёзно, как воспринимают научную проблему.</w:t>
      </w:r>
      <w:r w:rsidDel="00000000" w:rsidR="00000000" w:rsidRPr="00000000">
        <w:rPr>
          <w:i w:val="1"/>
          <w:rtl w:val="0"/>
        </w:rPr>
        <w:t xml:space="preserve"> Усваивать</w:t>
      </w:r>
      <w:r w:rsidDel="00000000" w:rsidR="00000000" w:rsidRPr="00000000">
        <w:rPr>
          <w:i w:val="1"/>
          <w:rtl w:val="0"/>
        </w:rPr>
        <w:t xml:space="preserve"> </w:t>
      </w:r>
      <w:r w:rsidDel="00000000" w:rsidR="00000000" w:rsidRPr="00000000">
        <w:rPr>
          <w:i w:val="1"/>
          <w:rtl w:val="0"/>
        </w:rPr>
        <w:t xml:space="preserve">новую информацию </w:t>
      </w:r>
      <w:r w:rsidDel="00000000" w:rsidR="00000000" w:rsidRPr="00000000">
        <w:rPr>
          <w:rtl w:val="0"/>
        </w:rPr>
        <w:t xml:space="preserve">в принципе</w:t>
      </w:r>
      <w:r w:rsidDel="00000000" w:rsidR="00000000" w:rsidRPr="00000000">
        <w:rPr>
          <w:i w:val="1"/>
          <w:rtl w:val="0"/>
        </w:rPr>
        <w:t xml:space="preserve"> сложно, гораздо проще от неё отмахнуться, не задумываясь. </w:t>
      </w:r>
      <w:r w:rsidDel="00000000" w:rsidR="00000000" w:rsidRPr="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Del="00000000" w:rsidR="00000000" w:rsidRPr="00000000">
        <w:rPr>
          <w:i w:val="1"/>
          <w:rtl w:val="0"/>
        </w:rPr>
        <w:t xml:space="preserve">Потребуются целенаправленные усилия, чтобы разобрать по кусочкам и перепроверить всю цепочку умозаключений, </w:t>
      </w:r>
      <w:r w:rsidDel="00000000" w:rsidR="00000000" w:rsidRPr="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Пожалуйста, так и сделай,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кивнул Альбус Дамблдор.</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прикрыл глаза.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Его когтевранская сторона разделилась на три части.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Оцениваем вероятность, — </w:t>
      </w:r>
      <w:r w:rsidDel="00000000" w:rsidR="00000000" w:rsidRPr="00000000">
        <w:rPr>
          <w:rtl w:val="0"/>
        </w:rPr>
        <w:t xml:space="preserve">сказал когтевранец номер один, выступавший за председателя, — </w:t>
      </w:r>
      <w:r w:rsidDel="00000000" w:rsidR="00000000" w:rsidRPr="00000000">
        <w:rPr>
          <w:i w:val="1"/>
          <w:rtl w:val="0"/>
        </w:rPr>
        <w:t xml:space="preserve">что Тёмный Лорд жив и умён в той же степени, что и мы, и, следовательно, представляет собой настоящую угрозу.</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Почему тогда его враги до сих пор не мертвы? — </w:t>
      </w:r>
      <w:r w:rsidDel="00000000" w:rsidR="00000000" w:rsidRPr="00000000">
        <w:rPr>
          <w:rtl w:val="0"/>
        </w:rPr>
        <w:t xml:space="preserve">спросил когтевранец номер два, представлявший сторону обвинения.</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Прошу отметить, — </w:t>
      </w:r>
      <w:r w:rsidDel="00000000" w:rsidR="00000000" w:rsidRPr="00000000">
        <w:rPr>
          <w:rtl w:val="0"/>
        </w:rPr>
        <w:t xml:space="preserve">заявил первый когтевранец, — </w:t>
      </w:r>
      <w:r w:rsidDel="00000000" w:rsidR="00000000" w:rsidRPr="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где тут логическая ошибка? — </w:t>
      </w:r>
      <w:r w:rsidDel="00000000" w:rsidR="00000000" w:rsidRPr="00000000">
        <w:rPr>
          <w:rtl w:val="0"/>
        </w:rPr>
        <w:t xml:space="preserve">спросил второй когтевранец. — </w:t>
      </w:r>
      <w:r w:rsidDel="00000000" w:rsidR="00000000" w:rsidRPr="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Можем ли мы это утверждать с уверенностью? — </w:t>
      </w:r>
      <w:r w:rsidDel="00000000" w:rsidR="00000000" w:rsidRPr="00000000">
        <w:rPr>
          <w:rtl w:val="0"/>
        </w:rPr>
        <w:t xml:space="preserve">вмешался когтевранец номер три, назначенный на роль адвоката. — </w:t>
      </w:r>
      <w:r w:rsidDel="00000000" w:rsidR="00000000" w:rsidRPr="00000000">
        <w:rPr>
          <w:i w:val="1"/>
          <w:rtl w:val="0"/>
        </w:rPr>
        <w:t xml:space="preserve">Может быть, существовала какая-то причина, по которой Лорд Волдеморт </w:t>
      </w:r>
      <w:r w:rsidDel="00000000" w:rsidR="00000000" w:rsidRPr="00000000">
        <w:rPr>
          <w:rtl w:val="0"/>
        </w:rPr>
        <w:t xml:space="preserve">не</w:t>
      </w:r>
      <w:r w:rsidDel="00000000" w:rsidR="00000000" w:rsidRPr="00000000">
        <w:rPr>
          <w:i w:val="1"/>
          <w:rtl w:val="0"/>
        </w:rPr>
        <w:t xml:space="preserve"> сражался в полную силу...</w:t>
      </w:r>
      <w:r w:rsidDel="00000000" w:rsidR="00000000" w:rsidRPr="00000000">
        <w:rPr>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Какая, например? — </w:t>
      </w:r>
      <w:r w:rsidDel="00000000" w:rsidR="00000000" w:rsidRPr="00000000">
        <w:rPr>
          <w:rtl w:val="0"/>
        </w:rPr>
        <w:t xml:space="preserve">спросил когтевранец номер два. — </w:t>
      </w:r>
      <w:r w:rsidDel="00000000" w:rsidR="00000000" w:rsidRPr="00000000">
        <w:rPr>
          <w:i w:val="1"/>
          <w:rtl w:val="0"/>
        </w:rPr>
        <w:t xml:space="preserve">Кроме того, вне зависимости от ваших объяснений, я требую, чтобы данную идею </w:t>
      </w:r>
      <w:r w:rsidDel="00000000" w:rsidR="00000000" w:rsidRPr="00000000">
        <w:rPr>
          <w:i w:val="1"/>
          <w:rtl w:val="0"/>
        </w:rPr>
        <w:t xml:space="preserve">оштрафовали </w:t>
      </w:r>
      <w:r w:rsidDel="00000000" w:rsidR="00000000" w:rsidRPr="00000000">
        <w:rPr>
          <w:i w:val="1"/>
          <w:rtl w:val="0"/>
        </w:rPr>
        <w:t xml:space="preserve">в связи с</w:t>
      </w:r>
      <w:r w:rsidDel="00000000" w:rsidR="00000000" w:rsidRPr="00000000">
        <w:rPr>
          <w:i w:val="1"/>
          <w:rtl w:val="0"/>
        </w:rPr>
        <w:t xml:space="preserve"> её дополнительной сложностью</w:t>
      </w:r>
      <w:r w:rsidDel="00000000" w:rsidR="00000000" w:rsidRPr="00000000">
        <w:rPr>
          <w:i w:val="1"/>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Позвольте третьему высказаться, — </w:t>
      </w:r>
      <w:r w:rsidDel="00000000" w:rsidR="00000000" w:rsidRPr="00000000">
        <w:rPr>
          <w:rtl w:val="0"/>
        </w:rPr>
        <w:t xml:space="preserve">перебил первый когтевранец.</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Хорошо... смотрите, — </w:t>
      </w:r>
      <w:r w:rsidDel="00000000" w:rsidR="00000000" w:rsidRPr="00000000">
        <w:rPr>
          <w:rtl w:val="0"/>
        </w:rPr>
        <w:t xml:space="preserve">сказал третий когтевранец. — </w:t>
      </w:r>
      <w:r w:rsidDel="00000000" w:rsidR="00000000" w:rsidRPr="00000000">
        <w:rPr>
          <w:i w:val="1"/>
          <w:rtl w:val="0"/>
        </w:rPr>
        <w:t xml:space="preserve">Во-первых, мы не</w:t>
      </w:r>
      <w:r w:rsidDel="00000000" w:rsidR="00000000" w:rsidRPr="00000000">
        <w:rPr>
          <w:rtl w:val="0"/>
        </w:rPr>
        <w:t xml:space="preserve"> знаем</w:t>
      </w:r>
      <w:r w:rsidDel="00000000" w:rsidR="00000000" w:rsidRPr="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Используем Империус на них тоже, — </w:t>
      </w:r>
      <w:r w:rsidDel="00000000" w:rsidR="00000000" w:rsidRPr="00000000">
        <w:rPr>
          <w:rtl w:val="0"/>
        </w:rPr>
        <w:t xml:space="preserve">вставил второй когтевранец.</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w:t>
      </w:r>
      <w:r w:rsidDel="00000000" w:rsidR="00000000" w:rsidRPr="00000000">
        <w:rPr>
          <w:i w:val="1"/>
          <w:rtl w:val="0"/>
        </w:rPr>
        <w:t xml:space="preserve">и у олигархов есть Водопад воров на входе в </w:t>
      </w:r>
      <w:r w:rsidDel="00000000" w:rsidR="00000000" w:rsidRPr="00000000">
        <w:rPr>
          <w:rtl w:val="0"/>
        </w:rPr>
        <w:t xml:space="preserve">их </w:t>
      </w:r>
      <w:r w:rsidDel="00000000" w:rsidR="00000000" w:rsidRPr="00000000">
        <w:rPr>
          <w:i w:val="1"/>
          <w:rtl w:val="0"/>
        </w:rPr>
        <w:t xml:space="preserve">дома...</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Штраф за сложность! — </w:t>
      </w:r>
      <w:r w:rsidDel="00000000" w:rsidR="00000000" w:rsidRPr="00000000">
        <w:rPr>
          <w:rtl w:val="0"/>
        </w:rPr>
        <w:t xml:space="preserve">вскричал второй когтевранец. — </w:t>
      </w:r>
      <w:r w:rsidDel="00000000" w:rsidR="00000000" w:rsidRPr="00000000">
        <w:rPr>
          <w:i w:val="1"/>
          <w:rtl w:val="0"/>
        </w:rPr>
        <w:t xml:space="preserve">Это приумножение сущностей</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...будьте же благоразумны, — </w:t>
      </w:r>
      <w:r w:rsidDel="00000000" w:rsidR="00000000" w:rsidRPr="00000000">
        <w:rPr>
          <w:rtl w:val="0"/>
        </w:rPr>
        <w:t xml:space="preserve">сказал номер третий. — </w:t>
      </w:r>
      <w:r w:rsidDel="00000000" w:rsidR="00000000" w:rsidRPr="00000000">
        <w:rPr>
          <w:i w:val="1"/>
          <w:rtl w:val="0"/>
        </w:rPr>
        <w:t xml:space="preserve">Всё-таки мы пока не </w:t>
      </w:r>
      <w:r w:rsidDel="00000000" w:rsidR="00000000" w:rsidRPr="00000000">
        <w:rPr>
          <w:rtl w:val="0"/>
        </w:rPr>
        <w:t xml:space="preserve">встречали </w:t>
      </w:r>
      <w:r w:rsidDel="00000000" w:rsidR="00000000" w:rsidRPr="00000000">
        <w:rPr>
          <w:i w:val="1"/>
          <w:rtl w:val="0"/>
        </w:rPr>
        <w:t xml:space="preserve">никого</w:t>
      </w:r>
      <w:r w:rsidDel="00000000" w:rsidR="00000000" w:rsidRPr="00000000">
        <w:rPr>
          <w:rtl w:val="0"/>
        </w:rPr>
        <w:t xml:space="preserve">,</w:t>
      </w:r>
      <w:r w:rsidDel="00000000" w:rsidR="00000000" w:rsidRPr="00000000">
        <w:rPr>
          <w:i w:val="1"/>
          <w:rtl w:val="0"/>
        </w:rPr>
        <w:t xml:space="preserve"> кому бы удалось свергнуть министерство парой удачно наложенных заклинаний Империуса. И мы не </w:t>
      </w:r>
      <w:r w:rsidDel="00000000" w:rsidR="00000000" w:rsidRPr="00000000">
        <w:rPr>
          <w:rtl w:val="0"/>
        </w:rPr>
        <w:t xml:space="preserve">знаем</w:t>
      </w:r>
      <w:r w:rsidDel="00000000" w:rsidR="00000000" w:rsidRPr="00000000">
        <w:rPr>
          <w:i w:val="1"/>
          <w:rtl w:val="0"/>
        </w:rPr>
        <w:t xml:space="preserve">, действительно ли это так легко осуществить.</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 </w:t>
      </w:r>
      <w:r w:rsidDel="00000000" w:rsidR="00000000" w:rsidRPr="00000000">
        <w:rPr>
          <w:rtl w:val="0"/>
        </w:rPr>
        <w:t xml:space="preserve">возразил когтевранец номер два, — </w:t>
      </w:r>
      <w:r w:rsidDel="00000000" w:rsidR="00000000" w:rsidRPr="00000000">
        <w:rPr>
          <w:i w:val="1"/>
          <w:rtl w:val="0"/>
        </w:rPr>
        <w:t xml:space="preserve">даже принимая это во внимание... всё говорит о том, что можно было найти хоть какой-нибудь другой способ. </w:t>
      </w:r>
      <w:r w:rsidDel="00000000" w:rsidR="00000000" w:rsidRPr="00000000">
        <w:rPr>
          <w:i w:val="1"/>
          <w:rtl w:val="0"/>
        </w:rPr>
        <w:t xml:space="preserve">Десять лет неудач, куда это годится? Применение только обычной для террористов тактики? Это выглядит... словно он даже</w:t>
      </w:r>
      <w:r w:rsidDel="00000000" w:rsidR="00000000" w:rsidRPr="00000000">
        <w:rPr>
          <w:rtl w:val="0"/>
        </w:rPr>
        <w:t xml:space="preserve"> </w:t>
      </w:r>
      <w:r w:rsidDel="00000000" w:rsidR="00000000" w:rsidRPr="00000000">
        <w:rPr>
          <w:i w:val="1"/>
          <w:rtl w:val="0"/>
        </w:rPr>
        <w:t xml:space="preserve">не пытался</w:t>
      </w:r>
      <w:r w:rsidDel="00000000" w:rsidR="00000000" w:rsidRPr="00000000">
        <w:rPr>
          <w:rtl w:val="0"/>
        </w:rPr>
        <w:t xml:space="preserve"> </w:t>
      </w:r>
      <w:r w:rsidDel="00000000" w:rsidR="00000000" w:rsidRPr="00000000">
        <w:rPr>
          <w:i w:val="1"/>
          <w:rtl w:val="0"/>
        </w:rPr>
        <w:t xml:space="preserve">победить.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Возможно, у Лорда Волдеморта были и более творческие идеи, — </w:t>
      </w:r>
      <w:r w:rsidDel="00000000" w:rsidR="00000000" w:rsidRPr="00000000">
        <w:rPr>
          <w:rtl w:val="0"/>
        </w:rPr>
        <w:t xml:space="preserve">ответил третий когтевранец, — </w:t>
      </w:r>
      <w:r w:rsidDel="00000000" w:rsidR="00000000" w:rsidRPr="00000000">
        <w:rPr>
          <w:i w:val="1"/>
          <w:rtl w:val="0"/>
        </w:rPr>
        <w:t xml:space="preserve">но он не хотел давать подсказку правительствам </w:t>
      </w:r>
      <w:r w:rsidDel="00000000" w:rsidR="00000000" w:rsidRPr="00000000">
        <w:rPr>
          <w:rtl w:val="0"/>
        </w:rPr>
        <w:t xml:space="preserve">других</w:t>
      </w:r>
      <w:r w:rsidDel="00000000" w:rsidR="00000000" w:rsidRPr="00000000">
        <w:rPr>
          <w:i w:val="1"/>
          <w:rtl w:val="0"/>
        </w:rPr>
        <w:t xml:space="preserve"> стран, не хотел, чтобы они узнали, насколько они уязвимы, и поставили Водопад воров в </w:t>
      </w:r>
      <w:r w:rsidDel="00000000" w:rsidR="00000000" w:rsidRPr="00000000">
        <w:rPr>
          <w:rtl w:val="0"/>
        </w:rPr>
        <w:t xml:space="preserve">своих </w:t>
      </w:r>
      <w:r w:rsidDel="00000000" w:rsidR="00000000" w:rsidRPr="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Del="00000000" w:rsidR="00000000" w:rsidRPr="00000000">
        <w:rPr>
          <w:rtl w:val="0"/>
        </w:rPr>
        <w:t xml:space="preserve">все </w:t>
      </w:r>
      <w:r w:rsidDel="00000000" w:rsidR="00000000" w:rsidRPr="00000000">
        <w:rPr>
          <w:i w:val="1"/>
          <w:rtl w:val="0"/>
        </w:rPr>
        <w:t xml:space="preserve">остальные крупнейшие правительства одновременно.</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Вы предполагаете, что он хотел захватить весь мир, — </w:t>
      </w:r>
      <w:r w:rsidDel="00000000" w:rsidR="00000000" w:rsidRPr="00000000">
        <w:rPr>
          <w:rtl w:val="0"/>
        </w:rPr>
        <w:t xml:space="preserve">отметил когтевранец номер два.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Трелони предсказала, что он будет </w:t>
      </w:r>
      <w:r w:rsidDel="00000000" w:rsidR="00000000" w:rsidRPr="00000000">
        <w:rPr>
          <w:i w:val="1"/>
          <w:rtl w:val="0"/>
        </w:rPr>
        <w:t xml:space="preserve">равен </w:t>
      </w:r>
      <w:r w:rsidDel="00000000" w:rsidR="00000000" w:rsidRPr="00000000">
        <w:rPr>
          <w:i w:val="1"/>
          <w:rtl w:val="0"/>
        </w:rPr>
        <w:t xml:space="preserve">нам, — </w:t>
      </w:r>
      <w:r w:rsidDel="00000000" w:rsidR="00000000" w:rsidRPr="00000000">
        <w:rPr>
          <w:rtl w:val="0"/>
        </w:rPr>
        <w:t xml:space="preserve">торжественно произнёс третий. — </w:t>
      </w:r>
      <w:r w:rsidDel="00000000" w:rsidR="00000000" w:rsidRPr="00000000">
        <w:rPr>
          <w:i w:val="1"/>
          <w:rtl w:val="0"/>
        </w:rPr>
        <w:t xml:space="preserve">Следовательно, он хотел захватить весь мир.</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 если кто-то вам </w:t>
      </w:r>
      <w:r w:rsidDel="00000000" w:rsidR="00000000" w:rsidRPr="00000000">
        <w:rPr>
          <w:i w:val="1"/>
          <w:rtl w:val="0"/>
        </w:rPr>
        <w:t xml:space="preserve">равен</w:t>
      </w:r>
      <w:r w:rsidDel="00000000" w:rsidR="00000000" w:rsidRPr="00000000">
        <w:rPr>
          <w:i w:val="1"/>
          <w:rtl w:val="0"/>
        </w:rPr>
        <w:t xml:space="preserve"> и вам приходится с ним сражаться...</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На секунду Гарри попытался вообразить себе битву двух </w:t>
      </w:r>
      <w:r w:rsidDel="00000000" w:rsidR="00000000" w:rsidRPr="00000000">
        <w:rPr>
          <w:rtl w:val="0"/>
        </w:rPr>
        <w:t xml:space="preserve">по-настоящему </w:t>
      </w:r>
      <w:r w:rsidDel="00000000" w:rsidR="00000000" w:rsidRPr="00000000">
        <w:rPr>
          <w:rtl w:val="0"/>
        </w:rPr>
        <w:t xml:space="preserve">креативных </w:t>
      </w:r>
      <w:r w:rsidDel="00000000" w:rsidR="00000000" w:rsidRPr="00000000">
        <w:rPr>
          <w:rtl w:val="0"/>
        </w:rPr>
        <w:t xml:space="preserve">волшебников, сражающихся друг с другом в полную силу.</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w:t>
      </w:r>
      <w:r w:rsidDel="00000000" w:rsidR="00000000" w:rsidRPr="00000000">
        <w:rPr>
          <w:rtl w:val="0"/>
        </w:rPr>
        <w:t xml:space="preserve">отмечал </w:t>
      </w:r>
      <w:r w:rsidDel="00000000" w:rsidR="00000000" w:rsidRPr="00000000">
        <w:rPr>
          <w:rtl w:val="0"/>
        </w:rPr>
        <w:t xml:space="preserve">все заклинания и зелья из своих учебников за первый курс, которыми при творческом подходе</w:t>
      </w:r>
      <w:r w:rsidDel="00000000" w:rsidR="00000000" w:rsidRPr="00000000">
        <w:rPr>
          <w:rtl w:val="0"/>
        </w:rPr>
        <w:t xml:space="preserve"> </w:t>
      </w:r>
      <w:r w:rsidDel="00000000" w:rsidR="00000000" w:rsidRPr="00000000">
        <w:rPr>
          <w:rtl w:val="0"/>
        </w:rPr>
        <w:t xml:space="preserve">можно было бы убивать людей.</w:t>
      </w:r>
      <w:r w:rsidDel="00000000" w:rsidR="00000000" w:rsidRPr="00000000">
        <w:rPr>
          <w:rtl w:val="0"/>
        </w:rPr>
        <w:t xml:space="preserve"> Он не мог ничего с собой поделать. </w:t>
      </w:r>
      <w:r w:rsidDel="00000000" w:rsidR="00000000" w:rsidRPr="00000000">
        <w:rPr>
          <w:rtl w:val="0"/>
        </w:rPr>
        <w:t xml:space="preserve">В буквальном смысле. </w:t>
      </w:r>
      <w:r w:rsidDel="00000000" w:rsidR="00000000" w:rsidRPr="00000000">
        <w:rPr>
          <w:rtl w:val="0"/>
        </w:rPr>
        <w:t xml:space="preserve">Каждый</w:t>
      </w:r>
      <w:r w:rsidDel="00000000" w:rsidR="00000000" w:rsidRPr="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Del="00000000" w:rsidR="00000000" w:rsidRPr="00000000">
        <w:rPr>
          <w:rtl w:val="0"/>
        </w:rPr>
        <w:t xml:space="preserve">это — угроза всему живому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тряхнул головой, прогоняя из мыслей мрачную картину, </w:t>
      </w:r>
      <w:r w:rsidDel="00000000" w:rsidR="00000000" w:rsidRPr="00000000">
        <w:rPr>
          <w:rtl w:val="0"/>
        </w:rPr>
        <w:t xml:space="preserve">которую породили</w:t>
      </w:r>
      <w:r w:rsidDel="00000000" w:rsidR="00000000" w:rsidRPr="00000000">
        <w:rPr>
          <w:rtl w:val="0"/>
        </w:rPr>
        <w:t xml:space="preserve"> его же рассуждения. Вопрос в первую очередь заключ</w:t>
      </w:r>
      <w:r w:rsidDel="00000000" w:rsidR="00000000" w:rsidRPr="00000000">
        <w:rPr>
          <w:rtl w:val="0"/>
        </w:rPr>
        <w:t xml:space="preserve">ался в том, </w:t>
      </w:r>
      <w:r w:rsidDel="00000000" w:rsidR="00000000" w:rsidRPr="00000000">
        <w:rPr>
          <w:rtl w:val="0"/>
        </w:rPr>
        <w:t xml:space="preserve">велика ли </w:t>
      </w:r>
      <w:r w:rsidDel="00000000" w:rsidR="00000000" w:rsidRPr="00000000">
        <w:rPr>
          <w:rtl w:val="0"/>
        </w:rPr>
        <w:t xml:space="preserve">вероятность </w:t>
      </w:r>
      <w:r w:rsidDel="00000000" w:rsidR="00000000" w:rsidRPr="00000000">
        <w:rPr>
          <w:rtl w:val="0"/>
        </w:rPr>
        <w:t xml:space="preserve">столкнуться с чем-то столь же ужасным, как Тёмный Рационалист.</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Априорные шансы, что</w:t>
      </w:r>
      <w:r w:rsidDel="00000000" w:rsidR="00000000" w:rsidRPr="00000000">
        <w:rPr>
          <w:i w:val="1"/>
          <w:rtl w:val="0"/>
        </w:rPr>
        <w:t xml:space="preserve"> </w:t>
      </w:r>
      <w:r w:rsidDel="00000000" w:rsidR="00000000" w:rsidRPr="00000000">
        <w:rPr>
          <w:i w:val="1"/>
          <w:rtl w:val="0"/>
        </w:rPr>
        <w:t xml:space="preserve">некий волшебник </w:t>
      </w:r>
      <w:r w:rsidDel="00000000" w:rsidR="00000000" w:rsidRPr="00000000">
        <w:rPr>
          <w:i w:val="1"/>
          <w:rtl w:val="0"/>
        </w:rPr>
        <w:t xml:space="preserve">попытался совершить ритуал бессмертия и у него получилось...</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Ч</w:t>
      </w:r>
      <w:r w:rsidDel="00000000" w:rsidR="00000000" w:rsidRPr="00000000">
        <w:rPr>
          <w:i w:val="1"/>
          <w:rtl w:val="0"/>
        </w:rPr>
        <w:t xml:space="preserve">то, е</w:t>
      </w:r>
      <w:r w:rsidDel="00000000" w:rsidR="00000000" w:rsidRPr="00000000">
        <w:rPr>
          <w:i w:val="1"/>
          <w:rtl w:val="0"/>
        </w:rPr>
        <w:t xml:space="preserve">сли Тёмный Лорд так же умён, как мы? — </w:t>
      </w:r>
      <w:r w:rsidDel="00000000" w:rsidR="00000000" w:rsidRPr="00000000">
        <w:rPr>
          <w:rtl w:val="0"/>
        </w:rPr>
        <w:t xml:space="preserve">спросил третий когтевранец. — </w:t>
      </w:r>
      <w:r w:rsidDel="00000000" w:rsidR="00000000" w:rsidRPr="00000000">
        <w:rPr>
          <w:i w:val="1"/>
          <w:rtl w:val="0"/>
        </w:rPr>
        <w:t xml:space="preserve">Трелони, знаете ли,</w:t>
      </w:r>
      <w:r w:rsidDel="00000000" w:rsidR="00000000" w:rsidRPr="00000000">
        <w:rPr>
          <w:i w:val="1"/>
          <w:rtl w:val="0"/>
        </w:rPr>
        <w:t xml:space="preserve"> предсказала, что </w:t>
      </w:r>
      <w:r w:rsidDel="00000000" w:rsidR="00000000" w:rsidRPr="00000000">
        <w:rPr>
          <w:i w:val="1"/>
          <w:rtl w:val="0"/>
        </w:rPr>
        <w:t xml:space="preserve">он нам будет равен</w:t>
      </w:r>
      <w:r w:rsidDel="00000000" w:rsidR="00000000" w:rsidRPr="00000000">
        <w:rPr>
          <w:i w:val="1"/>
          <w:rtl w:val="0"/>
        </w:rPr>
        <w:t xml:space="preserve">. Значит, он мог </w:t>
      </w:r>
      <w:r w:rsidDel="00000000" w:rsidR="00000000" w:rsidRPr="00000000">
        <w:rPr>
          <w:rtl w:val="0"/>
        </w:rPr>
        <w:t xml:space="preserve">сделать </w:t>
      </w:r>
      <w:r w:rsidDel="00000000" w:rsidR="00000000" w:rsidRPr="00000000">
        <w:rPr>
          <w:i w:val="1"/>
          <w:rtl w:val="0"/>
        </w:rPr>
        <w:t xml:space="preserve">так, чтобы ритуал бессмертия сработал. P.S: не забыть про строчку об «</w:t>
      </w:r>
      <w:r w:rsidDel="00000000" w:rsidR="00000000" w:rsidRPr="00000000">
        <w:rPr>
          <w:i w:val="1"/>
          <w:rtl w:val="0"/>
        </w:rPr>
        <w:t xml:space="preserve">уничтожить, не оставив почти ничего</w:t>
      </w:r>
      <w:r w:rsidDel="00000000" w:rsidR="00000000" w:rsidRPr="00000000">
        <w:rPr>
          <w:i w:val="1"/>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Требование такого уровня интеллекта усложняло гипотезу ещё сильнее</w:t>
      </w:r>
      <w:r w:rsidDel="00000000" w:rsidR="00000000" w:rsidRPr="00000000">
        <w:rPr>
          <w:rtl w:val="0"/>
        </w:rPr>
        <w:t xml:space="preserve">: априорные шансы, что случайно выбранный индивид окажется настолько умён, были весьма низки...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Del="00000000" w:rsidR="00000000" w:rsidRPr="00000000">
        <w:rPr>
          <w:rtl w:val="0"/>
        </w:rPr>
        <w:t xml:space="preserve">не</w:t>
      </w:r>
      <w:r w:rsidDel="00000000" w:rsidR="00000000" w:rsidRPr="00000000">
        <w:rPr>
          <w:i w:val="1"/>
          <w:rtl w:val="0"/>
        </w:rPr>
        <w:t xml:space="preserve"> </w:t>
      </w:r>
      <w:r w:rsidDel="00000000" w:rsidR="00000000" w:rsidRPr="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Del="00000000" w:rsidR="00000000" w:rsidRPr="00000000">
        <w:rPr>
          <w:rtl w:val="0"/>
        </w:rPr>
        <w:t xml:space="preserve"> </w:t>
      </w:r>
      <w:r w:rsidDel="00000000" w:rsidR="00000000" w:rsidRPr="00000000">
        <w:rPr>
          <w:rtl w:val="0"/>
        </w:rPr>
        <w:t xml:space="preserve">и из </w:t>
      </w:r>
      <w:r w:rsidDel="00000000" w:rsidR="00000000" w:rsidRPr="00000000">
        <w:rPr>
          <w:rtl w:val="0"/>
        </w:rPr>
        <w:t xml:space="preserve">них</w:t>
      </w:r>
      <w:r w:rsidDel="00000000" w:rsidR="00000000" w:rsidRPr="00000000">
        <w:rPr>
          <w:i w:val="1"/>
          <w:rtl w:val="0"/>
        </w:rPr>
        <w:t xml:space="preserve"> </w:t>
      </w:r>
      <w:r w:rsidDel="00000000" w:rsidR="00000000" w:rsidRPr="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Существовали</w:t>
      </w:r>
      <w:r w:rsidDel="00000000" w:rsidR="00000000" w:rsidRPr="00000000">
        <w:rPr>
          <w:rtl w:val="0"/>
        </w:rPr>
        <w:t xml:space="preserve"> гипотезы, где Тёмный Лорд был умён, а Орден Феникса при этом не был</w:t>
      </w:r>
      <w:r w:rsidDel="00000000" w:rsidR="00000000" w:rsidRPr="00000000">
        <w:rPr>
          <w:i w:val="1"/>
          <w:rtl w:val="0"/>
        </w:rPr>
        <w:t xml:space="preserve"> </w:t>
      </w:r>
      <w:r w:rsidDel="00000000" w:rsidR="00000000" w:rsidRPr="00000000">
        <w:rPr>
          <w:rtl w:val="0"/>
        </w:rPr>
        <w:t xml:space="preserve">немедленно уничтожен, но такие гипотезы были куда сложнее, и потому их следовало штрафовать. </w:t>
      </w:r>
      <w:r w:rsidDel="00000000" w:rsidR="00000000" w:rsidRPr="00000000">
        <w:rPr>
          <w:rtl w:val="0"/>
        </w:rPr>
        <w:t xml:space="preserve">После перемножения всех штрафов за дополнительные усложнения получалось, ч</w:t>
      </w:r>
      <w:r w:rsidDel="00000000" w:rsidR="00000000" w:rsidRPr="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Del="00000000" w:rsidR="00000000" w:rsidRPr="00000000">
        <w:rPr>
          <w:rtl w:val="0"/>
        </w:rPr>
        <w:t xml:space="preserve">больше</w:t>
      </w:r>
      <w:r w:rsidDel="00000000" w:rsidR="00000000" w:rsidRPr="00000000">
        <w:rPr>
          <w:rtl w:val="0"/>
        </w:rPr>
        <w:t xml:space="preserve"> 99 процентов. Все возможные контр-аргументы могут в сумме дать больше одного процента.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ещё было Пророчество... которое в </w:t>
      </w:r>
      <w:r w:rsidDel="00000000" w:rsidR="00000000" w:rsidRPr="00000000">
        <w:rPr>
          <w:rtl w:val="0"/>
        </w:rPr>
        <w:t xml:space="preserve">первоначальном</w:t>
      </w:r>
      <w:r w:rsidDel="00000000" w:rsidR="00000000" w:rsidRPr="00000000">
        <w:rPr>
          <w:rtl w:val="0"/>
        </w:rPr>
        <w:t xml:space="preserve"> виде могло содержать, а могло и не содержать строку о том, что Лорд Волдеморт </w:t>
      </w:r>
      <w:r w:rsidDel="00000000" w:rsidR="00000000" w:rsidRPr="00000000">
        <w:rPr>
          <w:rtl w:val="0"/>
        </w:rPr>
        <w:t xml:space="preserve">немедленно </w:t>
      </w:r>
      <w:r w:rsidDel="00000000" w:rsidR="00000000" w:rsidRPr="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Del="00000000" w:rsidR="00000000" w:rsidRPr="00000000">
        <w:rPr>
          <w:rtl w:val="0"/>
        </w:rPr>
        <w:t xml:space="preserve">всё же </w:t>
      </w:r>
      <w:r w:rsidDel="00000000" w:rsidR="00000000" w:rsidRPr="00000000">
        <w:rPr>
          <w:rtl w:val="0"/>
        </w:rPr>
        <w:t xml:space="preserve">не </w:t>
      </w:r>
      <w:r w:rsidDel="00000000" w:rsidR="00000000" w:rsidRPr="00000000">
        <w:rPr>
          <w:rtl w:val="0"/>
        </w:rPr>
        <w:t xml:space="preserve">было,</w:t>
      </w:r>
      <w:r w:rsidDel="00000000" w:rsidR="00000000" w:rsidRPr="00000000">
        <w:rPr>
          <w:rtl w:val="0"/>
        </w:rPr>
        <w:t xml:space="preserve"> тогда Пророчество действительно </w:t>
      </w:r>
      <w:r w:rsidDel="00000000" w:rsidR="00000000" w:rsidRPr="00000000">
        <w:rPr>
          <w:rtl w:val="0"/>
        </w:rPr>
        <w:t xml:space="preserve">скорее говорит о том, что</w:t>
      </w:r>
      <w:r w:rsidDel="00000000" w:rsidR="00000000" w:rsidRPr="00000000">
        <w:rPr>
          <w:rtl w:val="0"/>
        </w:rPr>
        <w:t xml:space="preserve"> Сами-Знаете-Кому и Мальчику-Который-Выжил суждено противостоять друг другу через неопределённое время. Но в </w:t>
      </w:r>
      <w:r w:rsidDel="00000000" w:rsidR="00000000" w:rsidRPr="00000000">
        <w:rPr>
          <w:rtl w:val="0"/>
        </w:rPr>
        <w:t xml:space="preserve">этом</w:t>
      </w:r>
      <w:r w:rsidDel="00000000" w:rsidR="00000000" w:rsidRPr="00000000">
        <w:rPr>
          <w:rtl w:val="0"/>
        </w:rPr>
        <w:t xml:space="preserve"> случае было менее вероятно, </w:t>
      </w:r>
      <w:r w:rsidDel="00000000" w:rsidR="00000000" w:rsidRPr="00000000">
        <w:rPr>
          <w:rtl w:val="0"/>
        </w:rPr>
        <w:t xml:space="preserve">что Дамблдор станет изобретать правдоподобный предлог</w:t>
      </w:r>
      <w:r w:rsidDel="00000000" w:rsidR="00000000" w:rsidRPr="00000000">
        <w:rPr>
          <w:rtl w:val="0"/>
        </w:rPr>
        <w:t xml:space="preserve">, чтобы не брать Гарри в Зал Пророчеств...</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задумался, в состоянии ли он в принципе провести байесовское вычислени</w:t>
      </w:r>
      <w:r w:rsidDel="00000000" w:rsidR="00000000" w:rsidRPr="00000000">
        <w:rPr>
          <w:rtl w:val="0"/>
        </w:rPr>
        <w:t xml:space="preserve">е</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основываясь на </w:t>
      </w:r>
      <w:r w:rsidDel="00000000" w:rsidR="00000000" w:rsidRPr="00000000">
        <w:rPr>
          <w:rtl w:val="0"/>
        </w:rPr>
        <w:t xml:space="preserve">этих данных</w:t>
      </w:r>
      <w:r w:rsidDel="00000000" w:rsidR="00000000" w:rsidRPr="00000000">
        <w:rPr>
          <w:rtl w:val="0"/>
        </w:rPr>
        <w:t xml:space="preserve">.</w:t>
      </w:r>
      <w:r w:rsidDel="00000000" w:rsidR="00000000" w:rsidRPr="00000000">
        <w:rPr>
          <w:rtl w:val="0"/>
        </w:rPr>
        <w:t xml:space="preserve"> Конечно, смысл субъективного байесовского </w:t>
      </w:r>
      <w:r w:rsidDel="00000000" w:rsidR="00000000" w:rsidRPr="00000000">
        <w:rPr>
          <w:rtl w:val="0"/>
        </w:rPr>
        <w:t xml:space="preserve">вычисления </w:t>
      </w:r>
      <w:r w:rsidDel="00000000" w:rsidR="00000000" w:rsidRPr="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Del="00000000" w:rsidR="00000000" w:rsidRPr="00000000">
        <w:rPr>
          <w:rtl w:val="0"/>
        </w:rPr>
        <w:t xml:space="preserve">процесс</w:t>
      </w:r>
      <w:r w:rsidDel="00000000" w:rsidR="00000000" w:rsidRPr="00000000">
        <w:rPr>
          <w:rtl w:val="0"/>
        </w:rPr>
        <w:t xml:space="preserve"> сбора чисел заставил учесть все значимые факты и оценить все относительные вероятности. </w:t>
      </w:r>
      <w:r w:rsidDel="00000000" w:rsidR="00000000" w:rsidRPr="00000000">
        <w:rPr>
          <w:rtl w:val="0"/>
        </w:rPr>
        <w:t xml:space="preserve">Например, если уж вы действительно </w:t>
      </w:r>
      <w:r w:rsidDel="00000000" w:rsidR="00000000" w:rsidRPr="00000000">
        <w:rPr>
          <w:rtl w:val="0"/>
        </w:rPr>
        <w:t xml:space="preserve">всерьёз </w:t>
      </w:r>
      <w:r w:rsidDel="00000000" w:rsidR="00000000" w:rsidRPr="00000000">
        <w:rPr>
          <w:rtl w:val="0"/>
        </w:rPr>
        <w:t xml:space="preserve">задумались </w:t>
      </w:r>
      <w:r w:rsidDel="00000000" w:rsidR="00000000" w:rsidRPr="00000000">
        <w:rPr>
          <w:rtl w:val="0"/>
        </w:rPr>
        <w:t xml:space="preserve">о вероятности того, что Тёмная Метка не исчезает </w:t>
      </w:r>
      <w:r w:rsidDel="00000000" w:rsidR="00000000" w:rsidRPr="00000000">
        <w:rPr>
          <w:rtl w:val="0"/>
        </w:rPr>
        <w:t xml:space="preserve">и </w:t>
      </w:r>
      <w:r w:rsidDel="00000000" w:rsidR="00000000" w:rsidRPr="00000000">
        <w:rPr>
          <w:rtl w:val="0"/>
        </w:rPr>
        <w:t xml:space="preserve">после </w:t>
      </w:r>
      <w:r w:rsidDel="00000000" w:rsidR="00000000" w:rsidRPr="00000000">
        <w:rPr>
          <w:rtl w:val="0"/>
        </w:rPr>
        <w:t xml:space="preserve">смерти Тёмного Лорда, можно понять, что вероятность этой гипотезы не настолько низка, чтобы </w:t>
      </w:r>
      <w:r w:rsidDel="00000000" w:rsidR="00000000" w:rsidRPr="00000000">
        <w:rPr>
          <w:rtl w:val="0"/>
        </w:rPr>
        <w:t xml:space="preserve">её </w:t>
      </w:r>
      <w:r w:rsidDel="00000000" w:rsidR="00000000" w:rsidRPr="00000000">
        <w:rPr>
          <w:rtl w:val="0"/>
        </w:rPr>
        <w:t xml:space="preserve">игнорировать. </w:t>
      </w:r>
      <w:r w:rsidDel="00000000" w:rsidR="00000000" w:rsidRPr="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Del="00000000" w:rsidR="00000000" w:rsidRPr="00000000">
        <w:rPr>
          <w:rtl w:val="0"/>
        </w:rPr>
        <w:t xml:space="preserve">после </w:t>
      </w:r>
      <w:r w:rsidDel="00000000" w:rsidR="00000000" w:rsidRPr="00000000">
        <w:rPr>
          <w:rtl w:val="0"/>
        </w:rPr>
        <w:t xml:space="preserve">того, как вам пришлось </w:t>
      </w:r>
      <w:r w:rsidDel="00000000" w:rsidR="00000000" w:rsidRPr="00000000">
        <w:rPr>
          <w:rtl w:val="0"/>
        </w:rPr>
        <w:t xml:space="preserve">тщательно </w:t>
      </w:r>
      <w:r w:rsidDel="00000000" w:rsidR="00000000" w:rsidRPr="00000000">
        <w:rPr>
          <w:rtl w:val="0"/>
        </w:rPr>
        <w:t xml:space="preserve">взвесить </w:t>
      </w:r>
      <w:r w:rsidDel="00000000" w:rsidR="00000000" w:rsidRPr="00000000">
        <w:rPr>
          <w:rtl w:val="0"/>
        </w:rPr>
        <w:t xml:space="preserve">каждую деталь. </w:t>
      </w:r>
      <w:r w:rsidDel="00000000" w:rsidR="00000000" w:rsidRPr="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w:t>
      </w:r>
      <w:r w:rsidDel="00000000" w:rsidR="00000000" w:rsidRPr="00000000">
        <w:rPr>
          <w:rtl w:val="0"/>
        </w:rPr>
        <w:t xml:space="preserve">впрочем, одно можно было сказать наверняка.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это вычисление в принципе можно произвести, потребуются листок бумаги и карандаш.</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Внезапно в камине директорского кабинета ярко вспыхнуло</w:t>
      </w:r>
      <w:r w:rsidDel="00000000" w:rsidR="00000000" w:rsidRPr="00000000">
        <w:rPr>
          <w:rtl w:val="0"/>
        </w:rPr>
        <w:t xml:space="preserve"> </w:t>
      </w:r>
      <w:r w:rsidDel="00000000" w:rsidR="00000000" w:rsidRPr="00000000">
        <w:rPr>
          <w:rtl w:val="0"/>
        </w:rPr>
        <w:t xml:space="preserve">пламя</w:t>
      </w:r>
      <w:r w:rsidDel="00000000" w:rsidR="00000000" w:rsidRPr="00000000">
        <w:rPr>
          <w:rtl w:val="0"/>
        </w:rPr>
        <w:t xml:space="preserve"> и из оранжевого стало ярко-зелёным.</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А! — профессор МакГонагалл прервала неловкую паузу. — Должно быть, это Шизоглаз Хмури.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Оставим</w:t>
      </w:r>
      <w:r w:rsidDel="00000000" w:rsidR="00000000" w:rsidRPr="00000000">
        <w:rPr>
          <w:rtl w:val="0"/>
        </w:rPr>
        <w:t xml:space="preserve"> на время этот вопрос</w:t>
      </w:r>
      <w:r w:rsidDel="00000000" w:rsidR="00000000" w:rsidRPr="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57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Гермиона Грейнджер.</w:t>
        <w:br w:type="textWrapping"/>
        <w:t xml:space="preserve">(8 апреля 1992 года, 18:53)</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Del="00000000" w:rsidR="00000000" w:rsidRPr="00000000">
        <w:rPr>
          <w:rFonts w:ascii="Times New Roman" w:cs="Times New Roman" w:eastAsia="Times New Roman" w:hAnsi="Times New Roman"/>
          <w:rtl w:val="0"/>
        </w:rPr>
        <w:t xml:space="preserve">совмещали ужин с </w:t>
      </w:r>
      <w:r w:rsidDel="00000000" w:rsidR="00000000" w:rsidRPr="00000000">
        <w:rPr>
          <w:rtl w:val="0"/>
        </w:rPr>
        <w:t xml:space="preserve">оживлённой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дискуссией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Забавно,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задумчиво произнёс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 верил, когда генерал говорил</w:t>
      </w:r>
      <w:r w:rsidDel="00000000" w:rsidR="00000000" w:rsidRPr="00000000">
        <w:rPr>
          <w:rFonts w:ascii="Times New Roman" w:cs="Times New Roman" w:eastAsia="Times New Roman" w:hAnsi="Times New Roman"/>
          <w:rtl w:val="0"/>
        </w:rPr>
        <w:t xml:space="preserve">, что</w:t>
      </w:r>
      <w:r w:rsidDel="00000000" w:rsidR="00000000" w:rsidRPr="00000000">
        <w:rPr>
          <w:rFonts w:ascii="Times New Roman" w:cs="Times New Roman" w:eastAsia="Times New Roman" w:hAnsi="Times New Roman"/>
          <w:rtl w:val="0"/>
        </w:rPr>
        <w:t xml:space="preserve"> то, что мы выучили, изменит нас навсегда, и мы никогда не сможем вернуться к прежней жизни.</w:t>
      </w:r>
      <w:r w:rsidDel="00000000" w:rsidR="00000000" w:rsidRPr="00000000">
        <w:rPr>
          <w:rtl w:val="0"/>
        </w:rPr>
        <w:t xml:space="preserve"> </w:t>
      </w:r>
      <w:r w:rsidDel="00000000" w:rsidR="00000000" w:rsidRPr="00000000">
        <w:rPr>
          <w:rtl w:val="0"/>
        </w:rPr>
        <w:t xml:space="preserve">Как только мы поймём. Как только увидим то, что видит </w:t>
      </w:r>
      <w:r w:rsidDel="00000000" w:rsidR="00000000" w:rsidRPr="00000000">
        <w:rPr>
          <w:rtl w:val="0"/>
        </w:rPr>
        <w:t xml:space="preserve">он</w:t>
      </w:r>
      <w:r w:rsidDel="00000000" w:rsidR="00000000" w:rsidRPr="00000000">
        <w:rPr>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 Симус Финниган.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тоже думал, что это шутка. Ну</w:t>
      </w:r>
      <w:r w:rsidDel="00000000" w:rsidR="00000000" w:rsidRPr="00000000">
        <w:rPr>
          <w:rFonts w:ascii="Times New Roman" w:cs="Times New Roman" w:eastAsia="Times New Roman" w:hAnsi="Times New Roman"/>
          <w:rtl w:val="0"/>
        </w:rPr>
        <w:t xml:space="preserve">, как и всё остальное, что постоянно г</w:t>
      </w:r>
      <w:r w:rsidDel="00000000" w:rsidR="00000000" w:rsidRPr="00000000">
        <w:rPr>
          <w:rFonts w:ascii="Times New Roman" w:cs="Times New Roman" w:eastAsia="Times New Roman" w:hAnsi="Times New Roman"/>
          <w:rtl w:val="0"/>
        </w:rPr>
        <w:t xml:space="preserve">оворил генерал Хаоса.</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теперь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печально сказал Дин,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ведь уже </w:t>
      </w:r>
      <w:r w:rsidDel="00000000" w:rsidR="00000000" w:rsidRPr="00000000">
        <w:rPr>
          <w:rFonts w:ascii="Times New Roman" w:cs="Times New Roman" w:eastAsia="Times New Roman" w:hAnsi="Times New Roman"/>
          <w:rtl w:val="0"/>
        </w:rPr>
        <w:t xml:space="preserve">не сможем</w:t>
      </w:r>
      <w:r w:rsidDel="00000000" w:rsidR="00000000" w:rsidRPr="00000000">
        <w:rPr>
          <w:rFonts w:ascii="Times New Roman" w:cs="Times New Roman" w:eastAsia="Times New Roman" w:hAnsi="Times New Roman"/>
          <w:rtl w:val="0"/>
        </w:rPr>
        <w:t xml:space="preserve"> стать прежними? Это же всё равно, что, побывав в Хогвартсе, опять пойти в магловскую школу. Нам</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нужно держаться вместе. Больше мы ничего не можем сделать. </w:t>
      </w:r>
      <w:r w:rsidDel="00000000" w:rsidR="00000000" w:rsidRPr="00000000">
        <w:rPr>
          <w:rFonts w:ascii="Times New Roman" w:cs="Times New Roman" w:eastAsia="Times New Roman" w:hAnsi="Times New Roman"/>
          <w:rtl w:val="0"/>
        </w:rPr>
        <w:t xml:space="preserve">Но</w:t>
      </w:r>
      <w:r w:rsidDel="00000000" w:rsidR="00000000" w:rsidRPr="00000000">
        <w:rPr>
          <w:rFonts w:ascii="Times New Roman" w:cs="Times New Roman" w:eastAsia="Times New Roman" w:hAnsi="Times New Roman"/>
          <w:rtl w:val="0"/>
        </w:rPr>
        <w:t xml:space="preserve"> иначе</w:t>
      </w:r>
      <w:r w:rsidDel="00000000" w:rsidR="00000000" w:rsidRPr="00000000">
        <w:rPr>
          <w:rFonts w:ascii="Times New Roman" w:cs="Times New Roman" w:eastAsia="Times New Roman" w:hAnsi="Times New Roman"/>
          <w:rtl w:val="0"/>
        </w:rPr>
        <w:t xml:space="preserve"> мы спятим.</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Сидящий рядом Симус Финниган лишь молча кивнул и проглотил ещё один кусок </w:t>
      </w:r>
      <w:r w:rsidDel="00000000" w:rsidR="00000000" w:rsidRPr="00000000">
        <w:rPr>
          <w:rFonts w:ascii="Times New Roman" w:cs="Times New Roman" w:eastAsia="Times New Roman" w:hAnsi="Times New Roman"/>
          <w:rtl w:val="0"/>
        </w:rPr>
        <w:t xml:space="preserve">степняка</w:t>
      </w:r>
      <w:r w:rsidDel="00000000" w:rsidR="00000000" w:rsidRPr="00000000">
        <w:rPr>
          <w:rFonts w:ascii="Times New Roman" w:cs="Times New Roman" w:eastAsia="Times New Roman" w:hAnsi="Times New Roman"/>
          <w:rtl w:val="0"/>
        </w:rPr>
        <w:t xml:space="preserve">.</w:t>
      </w:r>
      <w:r w:rsidDel="00000000" w:rsidR="00000000" w:rsidRPr="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Вокруг них за столом Гриффиндора продолжался разговор. Он был не настоль</w:t>
      </w:r>
      <w:r w:rsidDel="00000000" w:rsidR="00000000" w:rsidRPr="00000000">
        <w:rPr>
          <w:rFonts w:ascii="Times New Roman" w:cs="Times New Roman" w:eastAsia="Times New Roman" w:hAnsi="Times New Roman"/>
          <w:rtl w:val="0"/>
        </w:rPr>
        <w:t xml:space="preserve">ко </w:t>
      </w:r>
      <w:r w:rsidDel="00000000" w:rsidR="00000000" w:rsidRPr="00000000">
        <w:rPr>
          <w:rFonts w:ascii="Times New Roman" w:cs="Times New Roman" w:eastAsia="Times New Roman" w:hAnsi="Times New Roman"/>
          <w:rtl w:val="0"/>
        </w:rPr>
        <w:t xml:space="preserve">б</w:t>
      </w:r>
      <w:r w:rsidDel="00000000" w:rsidR="00000000" w:rsidRPr="00000000">
        <w:rPr>
          <w:rtl w:val="0"/>
        </w:rPr>
        <w:t xml:space="preserve">урным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как вчера, но время от времени все возвращались к той же теме.</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считаю, что </w:t>
      </w:r>
      <w:r w:rsidDel="00000000" w:rsidR="00000000" w:rsidRPr="00000000">
        <w:rPr>
          <w:rtl w:val="0"/>
        </w:rPr>
        <w:t xml:space="preserve">здесь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точно </w:t>
      </w:r>
      <w:r w:rsidDel="00000000" w:rsidR="00000000" w:rsidRPr="00000000">
        <w:rPr>
          <w:rFonts w:ascii="Times New Roman" w:cs="Times New Roman" w:eastAsia="Times New Roman" w:hAnsi="Times New Roman"/>
          <w:rtl w:val="0"/>
        </w:rPr>
        <w:t xml:space="preserve">не обошлось без какого-то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любовного</w:t>
      </w:r>
      <w:r w:rsidDel="00000000" w:rsidR="00000000" w:rsidRPr="00000000">
        <w:rPr>
          <w:rFonts w:ascii="Times New Roman" w:cs="Times New Roman" w:eastAsia="Times New Roman" w:hAnsi="Times New Roman"/>
          <w:rtl w:val="0"/>
        </w:rPr>
        <w:t xml:space="preserve"> треугольника,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говорила второкурсница по имени Саманта Кроули (она никогда не отвечала на вопрос, </w:t>
      </w:r>
      <w:r w:rsidDel="00000000" w:rsidR="00000000" w:rsidRPr="00000000">
        <w:rPr>
          <w:rFonts w:ascii="Times New Roman" w:cs="Times New Roman" w:eastAsia="Times New Roman" w:hAnsi="Times New Roman"/>
          <w:rtl w:val="0"/>
        </w:rPr>
        <w:t xml:space="preserve">не родственница ли она</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Вопрос в том, </w:t>
      </w:r>
      <w:r w:rsidDel="00000000" w:rsidR="00000000" w:rsidRPr="00000000">
        <w:rPr>
          <w:rtl w:val="0"/>
        </w:rPr>
        <w:t xml:space="preserve">к чему всё шло</w:t>
      </w:r>
      <w:r w:rsidDel="00000000" w:rsidR="00000000" w:rsidRPr="00000000">
        <w:rPr>
          <w:rFonts w:ascii="Times New Roman" w:cs="Times New Roman" w:eastAsia="Times New Roman" w:hAnsi="Times New Roman"/>
          <w:rtl w:val="0"/>
        </w:rPr>
        <w:t xml:space="preserve"> до того, как всё пошло наперекосяк? Кто был в кого влюблён, и была ли эта любовь взаимной</w:t>
      </w:r>
      <w:r w:rsidDel="00000000" w:rsidR="00000000" w:rsidRPr="00000000">
        <w:rPr>
          <w:rtl w:val="0"/>
        </w:rPr>
        <w:t xml:space="preserve">... </w:t>
      </w:r>
      <w:r w:rsidDel="00000000" w:rsidR="00000000" w:rsidRPr="00000000">
        <w:rPr>
          <w:rtl w:val="0"/>
        </w:rPr>
        <w:t xml:space="preserve">Даже не знаю, </w:t>
      </w:r>
      <w:r w:rsidDel="00000000" w:rsidR="00000000" w:rsidRPr="00000000">
        <w:rPr>
          <w:rtl w:val="0"/>
        </w:rPr>
        <w:t xml:space="preserve">сколько</w:t>
      </w:r>
      <w:r w:rsidDel="00000000" w:rsidR="00000000" w:rsidRPr="00000000">
        <w:rPr>
          <w:rtl w:val="0"/>
        </w:rPr>
        <w:t xml:space="preserve"> </w:t>
      </w:r>
      <w:r w:rsidDel="00000000" w:rsidR="00000000" w:rsidRPr="00000000">
        <w:rPr>
          <w:rtl w:val="0"/>
        </w:rPr>
        <w:t xml:space="preserve">именно </w:t>
      </w:r>
      <w:r w:rsidDel="00000000" w:rsidR="00000000" w:rsidRPr="00000000">
        <w:rPr>
          <w:rtl w:val="0"/>
        </w:rPr>
        <w:t xml:space="preserve">тут получится возможных вариантов...</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Шестьдесят четыре,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Сара Варябил, цветущая красавица, которой, скорее, следовало оказаться в Когтевране или Пуффендуе.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постойте</w:t>
      </w:r>
      <w:r w:rsidDel="00000000" w:rsidR="00000000" w:rsidRPr="00000000">
        <w:rPr>
          <w:rtl w:val="0"/>
        </w:rPr>
        <w:t xml:space="preserve">, я ошиблась</w:t>
      </w:r>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Если, например, никто не любил Малфоя и Малфой никого не любил, то он бы вообще не был частью любовного треугольника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Так, тут нужна арифмантика. </w:t>
      </w:r>
      <w:r w:rsidDel="00000000" w:rsidR="00000000" w:rsidRPr="00000000">
        <w:rPr>
          <w:rFonts w:ascii="Times New Roman" w:cs="Times New Roman" w:eastAsia="Times New Roman" w:hAnsi="Times New Roman"/>
          <w:rtl w:val="0"/>
        </w:rPr>
        <w:t xml:space="preserve">Подождите, пожалуйста, пару минут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Лично для меня очевидно</w:t>
      </w:r>
      <w:r w:rsidDel="00000000" w:rsidR="00000000" w:rsidRPr="00000000">
        <w:rPr>
          <w:rtl w:val="0"/>
        </w:rPr>
        <w:t xml:space="preserve">, что Грейнджер — </w:t>
      </w:r>
      <w:r w:rsidDel="00000000" w:rsidR="00000000" w:rsidRPr="00000000">
        <w:rPr>
          <w:rtl w:val="0"/>
        </w:rPr>
        <w:t xml:space="preserve">мойрейл </w:t>
      </w:r>
      <w:r w:rsidDel="00000000" w:rsidR="00000000" w:rsidRPr="00000000">
        <w:rPr>
          <w:rtl w:val="0"/>
        </w:rPr>
        <w:t xml:space="preserve">Поттера, и что Поттер был ауспитцем для Малфоя и Грейнджер, — </w:t>
      </w:r>
      <w:r w:rsidDel="00000000" w:rsidR="00000000" w:rsidRPr="00000000">
        <w:rPr>
          <w:rtl w:val="0"/>
        </w:rPr>
        <w:t xml:space="preserve">заговорившая ведьма самодовольно кивнула, словно только что с блеском решила сложную задачу</w:t>
      </w:r>
      <w:r w:rsidDel="00000000" w:rsidR="00000000" w:rsidRPr="00000000">
        <w:rPr>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Да таких слов вообще нет</w:t>
      </w:r>
      <w:r w:rsidDel="00000000" w:rsidR="00000000" w:rsidRPr="00000000">
        <w:rPr>
          <w:rtl w:val="0"/>
        </w:rPr>
        <w:t xml:space="preserve">, — возразил молодой волшебник. —  Ты придумываешь их на ходу.</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Иногда существующих слов просто не хватает.</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так грустно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 Шерис Нгасерин в глазах действительно блестели слёзы.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Они же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они же </w:t>
      </w:r>
      <w:r w:rsidDel="00000000" w:rsidR="00000000" w:rsidRPr="00000000">
        <w:rPr>
          <w:rFonts w:ascii="Times New Roman" w:cs="Times New Roman" w:eastAsia="Times New Roman" w:hAnsi="Times New Roman"/>
          <w:rtl w:val="0"/>
        </w:rPr>
        <w:t xml:space="preserve">буквально</w:t>
      </w:r>
      <w:r w:rsidDel="00000000" w:rsidR="00000000" w:rsidRPr="00000000">
        <w:rPr>
          <w:rFonts w:ascii="Times New Roman" w:cs="Times New Roman" w:eastAsia="Times New Roman" w:hAnsi="Times New Roman"/>
          <w:rtl w:val="0"/>
        </w:rPr>
        <w:t xml:space="preserve"> были предназначены друг для друга!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имеешь в виду Поттера и Малфоя?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спросила второкурсница по имени Колин Джонсон.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Ну, да</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их семьи так сильно ненавидели друг друга, они </w:t>
      </w:r>
      <w:r w:rsidDel="00000000" w:rsidR="00000000" w:rsidRPr="00000000">
        <w:rPr>
          <w:rtl w:val="0"/>
        </w:rPr>
        <w:t xml:space="preserve">просто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 могли </w:t>
      </w:r>
      <w:r w:rsidDel="00000000" w:rsidR="00000000" w:rsidRPr="00000000">
        <w:rPr>
          <w:rFonts w:ascii="Times New Roman" w:cs="Times New Roman" w:eastAsia="Times New Roman" w:hAnsi="Times New Roman"/>
          <w:rtl w:val="0"/>
        </w:rPr>
        <w:t xml:space="preserve">не</w:t>
      </w:r>
      <w:r w:rsidDel="00000000" w:rsidR="00000000" w:rsidRPr="00000000">
        <w:rPr>
          <w:rFonts w:ascii="Times New Roman" w:cs="Times New Roman" w:eastAsia="Times New Roman" w:hAnsi="Times New Roman"/>
          <w:rtl w:val="0"/>
        </w:rPr>
        <w:t xml:space="preserve"> влюбиться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я имела в виду всех троих,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Шерис.</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Это заявление ненадолго приостановило сбивчивое обсуждение. </w:t>
      </w:r>
      <w:r w:rsidDel="00000000" w:rsidR="00000000" w:rsidRPr="00000000">
        <w:rPr>
          <w:rtl w:val="0"/>
        </w:rPr>
        <w:t xml:space="preserve">Дин Томас захлебнулся лимонадом и теперь сидел тихо, чтобы не забрызгать всех вокруг.</w:t>
      </w:r>
      <w:r w:rsidDel="00000000" w:rsidR="00000000" w:rsidRPr="00000000">
        <w:rPr>
          <w:rtl w:val="0"/>
        </w:rPr>
        <w:t xml:space="preserve"> Лимонад капал у него изо рта и пропитывал рубашку.</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темноволосая ведьма по имени Нэнси Хуа.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Шерис, твоя теория такая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из</w:t>
      </w:r>
      <w:r w:rsidDel="00000000" w:rsidR="00000000" w:rsidRPr="00000000">
        <w:rPr>
          <w:rtl w:val="0"/>
        </w:rPr>
        <w:t xml:space="preserve">ощрённая</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Люди, нужно мыслить реалистично,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Мы </w:t>
      </w:r>
      <w:r w:rsidDel="00000000" w:rsidR="00000000" w:rsidRPr="00000000">
        <w:rPr>
          <w:rFonts w:ascii="Times New Roman" w:cs="Times New Roman" w:eastAsia="Times New Roman" w:hAnsi="Times New Roman"/>
          <w:rtl w:val="0"/>
        </w:rPr>
        <w:t xml:space="preserve">точно </w:t>
      </w:r>
      <w:r w:rsidDel="00000000" w:rsidR="00000000" w:rsidRPr="00000000">
        <w:rPr>
          <w:rFonts w:ascii="Times New Roman" w:cs="Times New Roman" w:eastAsia="Times New Roman" w:hAnsi="Times New Roman"/>
          <w:rtl w:val="0"/>
        </w:rPr>
        <w:t xml:space="preserve">знаем</w:t>
      </w:r>
      <w:r w:rsidDel="00000000" w:rsidR="00000000" w:rsidRPr="00000000">
        <w:rPr>
          <w:rFonts w:ascii="Times New Roman" w:cs="Times New Roman" w:eastAsia="Times New Roman" w:hAnsi="Times New Roman"/>
          <w:rtl w:val="0"/>
        </w:rPr>
        <w:t xml:space="preserve">, что Грейнджер была влюблена в Поттера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Не нужно всё настолько усложнять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ведете себя, словно речь идёт о пьесе, а не о реальных людях!</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Но даже если Грейнджер была влюблена, странно, что она вот так вот сорвалась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заговорила Хлоя, чья чёрная мантия в сочетании с чёрной, как ночь, кожей превращали её в тёмный силуэ</w:t>
      </w:r>
      <w:r w:rsidDel="00000000" w:rsidR="00000000" w:rsidRPr="00000000">
        <w:rPr>
          <w:rtl w:val="0"/>
        </w:rPr>
        <w:t xml:space="preserve">т</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 знаю</w:t>
      </w:r>
      <w:r w:rsidDel="00000000" w:rsidR="00000000" w:rsidRPr="00000000">
        <w:rPr>
          <w:rtl w:val="0"/>
        </w:rPr>
        <w:t xml:space="preserve">… </w:t>
      </w:r>
      <w:r w:rsidDel="00000000" w:rsidR="00000000" w:rsidRPr="00000000">
        <w:rPr>
          <w:rtl w:val="0"/>
        </w:rPr>
        <w:t xml:space="preserve">Я</w:t>
      </w:r>
      <w:r w:rsidDel="00000000" w:rsidR="00000000" w:rsidRPr="00000000">
        <w:rPr>
          <w:rtl w:val="0"/>
        </w:rPr>
        <w:t xml:space="preserve"> думаю, что здесь, возможно, было что-то большее, чем трагическая история любви.</w:t>
      </w:r>
      <w:r w:rsidDel="00000000" w:rsidR="00000000" w:rsidRPr="00000000">
        <w:rPr>
          <w:rtl w:val="0"/>
        </w:rPr>
        <w:t xml:space="preserve"> </w:t>
      </w:r>
      <w:r w:rsidDel="00000000" w:rsidR="00000000" w:rsidRPr="00000000">
        <w:rPr>
          <w:rtl w:val="0"/>
        </w:rPr>
        <w:t xml:space="preserve">Подозреваю, большинство даже понятия не имеет, что происходит.</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Да! Спасибо!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выпалил Дин Томас.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Послушайте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как </w:t>
      </w:r>
      <w:r w:rsidDel="00000000" w:rsidR="00000000" w:rsidRPr="00000000">
        <w:rPr>
          <w:rFonts w:ascii="Times New Roman" w:cs="Times New Roman" w:eastAsia="Times New Roman" w:hAnsi="Times New Roman"/>
          <w:rtl w:val="0"/>
        </w:rPr>
        <w:t xml:space="preserve">вы не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нам Гарри Поттер так и </w:t>
      </w:r>
      <w:r w:rsidDel="00000000" w:rsidR="00000000" w:rsidRPr="00000000">
        <w:rPr>
          <w:rFonts w:ascii="Times New Roman" w:cs="Times New Roman" w:eastAsia="Times New Roman" w:hAnsi="Times New Roman"/>
          <w:rtl w:val="0"/>
        </w:rPr>
        <w:t xml:space="preserve">говорил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вы оказались не в состоянии </w:t>
      </w:r>
      <w:r w:rsidDel="00000000" w:rsidR="00000000" w:rsidRPr="00000000">
        <w:rPr>
          <w:rFonts w:ascii="Times New Roman" w:cs="Times New Roman" w:eastAsia="Times New Roman" w:hAnsi="Times New Roman"/>
          <w:rtl w:val="0"/>
        </w:rPr>
        <w:t xml:space="preserve">предсказать</w:t>
      </w:r>
      <w:r w:rsidDel="00000000" w:rsidR="00000000" w:rsidRPr="00000000">
        <w:rPr>
          <w:rFonts w:ascii="Times New Roman" w:cs="Times New Roman" w:eastAsia="Times New Roman" w:hAnsi="Times New Roman"/>
          <w:rtl w:val="0"/>
        </w:rPr>
        <w:t xml:space="preserve">, что что-то случится, если </w:t>
      </w:r>
      <w:r w:rsidDel="00000000" w:rsidR="00000000" w:rsidRPr="00000000">
        <w:rPr>
          <w:rtl w:val="0"/>
        </w:rPr>
        <w:t xml:space="preserve">что-то</w:t>
      </w:r>
      <w:r w:rsidDel="00000000" w:rsidR="00000000" w:rsidRPr="00000000">
        <w:rPr>
          <w:rFonts w:ascii="Times New Roman" w:cs="Times New Roman" w:eastAsia="Times New Roman" w:hAnsi="Times New Roman"/>
          <w:rtl w:val="0"/>
        </w:rPr>
        <w:t xml:space="preserve"> полностью застало вас врасплох, значит, ваших </w:t>
      </w:r>
      <w:r w:rsidDel="00000000" w:rsidR="00000000" w:rsidRPr="00000000">
        <w:rPr>
          <w:rFonts w:ascii="Times New Roman" w:cs="Times New Roman" w:eastAsia="Times New Roman" w:hAnsi="Times New Roman"/>
          <w:rtl w:val="0"/>
        </w:rPr>
        <w:t xml:space="preserve">старых</w:t>
      </w:r>
      <w:r w:rsidDel="00000000" w:rsidR="00000000" w:rsidRPr="00000000">
        <w:rPr>
          <w:rFonts w:ascii="Times New Roman" w:cs="Times New Roman" w:eastAsia="Times New Roman" w:hAnsi="Times New Roman"/>
          <w:rtl w:val="0"/>
        </w:rPr>
        <w:t xml:space="preserve"> представлений о мире недостаточно, чтобы объяснить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остановился, поскольку понял, что его никто не слушает. </w:t>
      </w:r>
      <w:r w:rsidDel="00000000" w:rsidR="00000000" w:rsidRPr="00000000">
        <w:rPr>
          <w:rtl w:val="0"/>
        </w:rPr>
        <w:t xml:space="preserve">—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овершенно безнадёжно</w:t>
      </w:r>
      <w:r w:rsidDel="00000000" w:rsidR="00000000" w:rsidRPr="00000000">
        <w:rPr>
          <w:rFonts w:ascii="Times New Roman" w:cs="Times New Roman" w:eastAsia="Times New Roman" w:hAnsi="Times New Roman"/>
          <w:rtl w:val="0"/>
        </w:rPr>
        <w:t xml:space="preserve">, да?</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 ты ещё не </w:t>
      </w:r>
      <w:r w:rsidDel="00000000" w:rsidR="00000000" w:rsidRPr="00000000">
        <w:rPr>
          <w:rtl w:val="0"/>
        </w:rPr>
        <w:t xml:space="preserve">понял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откликнулась Лаванда Браун, которая сидела напротив двух бывших </w:t>
      </w:r>
      <w:r w:rsidDel="00000000" w:rsidR="00000000" w:rsidRPr="00000000">
        <w:rPr>
          <w:rtl w:val="0"/>
        </w:rPr>
        <w:t xml:space="preserve">легионеров</w:t>
      </w:r>
      <w:r w:rsidDel="00000000" w:rsidR="00000000" w:rsidRPr="00000000">
        <w:rPr>
          <w:rFonts w:ascii="Times New Roman" w:cs="Times New Roman" w:eastAsia="Times New Roman" w:hAnsi="Times New Roman"/>
          <w:rtl w:val="0"/>
        </w:rPr>
        <w:t xml:space="preserve"> Хаоса.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тебя вообще сделали лейтенантом?</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Ой, да помолчите </w:t>
      </w:r>
      <w:r w:rsidDel="00000000" w:rsidR="00000000" w:rsidRPr="00000000">
        <w:rPr>
          <w:rFonts w:ascii="Times New Roman" w:cs="Times New Roman" w:eastAsia="Times New Roman" w:hAnsi="Times New Roman"/>
          <w:rtl w:val="0"/>
        </w:rPr>
        <w:t xml:space="preserve">вы!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рявкнула на них Шерис.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Очевидно же, что </w:t>
      </w:r>
      <w:r w:rsidDel="00000000" w:rsidR="00000000" w:rsidRPr="00000000">
        <w:rPr>
          <w:rFonts w:ascii="Times New Roman" w:cs="Times New Roman" w:eastAsia="Times New Roman" w:hAnsi="Times New Roman"/>
          <w:rtl w:val="0"/>
        </w:rPr>
        <w:t xml:space="preserve">вы оба</w:t>
      </w:r>
      <w:r w:rsidDel="00000000" w:rsidR="00000000" w:rsidRPr="00000000">
        <w:rPr>
          <w:rtl w:val="0"/>
        </w:rPr>
        <w:t xml:space="preserve"> сами хотите</w:t>
      </w:r>
      <w:r w:rsidDel="00000000" w:rsidR="00000000" w:rsidRPr="00000000">
        <w:rPr>
          <w:rFonts w:ascii="Times New Roman" w:cs="Times New Roman" w:eastAsia="Times New Roman" w:hAnsi="Times New Roman"/>
          <w:rtl w:val="0"/>
        </w:rPr>
        <w:t xml:space="preserve"> эту троицу!</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серьёзно!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воскликнула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Что, если 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прои</w:t>
      </w:r>
      <w:r w:rsidDel="00000000" w:rsidR="00000000" w:rsidRPr="00000000">
        <w:rPr>
          <w:rtl w:val="0"/>
        </w:rPr>
        <w:t xml:space="preserve">сходит</w:t>
      </w:r>
      <w:r w:rsidDel="00000000" w:rsidR="00000000" w:rsidRPr="00000000">
        <w:rPr>
          <w:rFonts w:ascii="Times New Roman" w:cs="Times New Roman" w:eastAsia="Times New Roman" w:hAnsi="Times New Roman"/>
          <w:rtl w:val="0"/>
        </w:rPr>
        <w:t xml:space="preserve"> что-то совсем </w:t>
      </w:r>
      <w:r w:rsidDel="00000000" w:rsidR="00000000" w:rsidRPr="00000000">
        <w:rPr>
          <w:rFonts w:ascii="Times New Roman" w:cs="Times New Roman" w:eastAsia="Times New Roman" w:hAnsi="Times New Roman"/>
          <w:rtl w:val="0"/>
        </w:rPr>
        <w:t xml:space="preserve">необычное</w:t>
      </w:r>
      <w:r w:rsidDel="00000000" w:rsidR="00000000" w:rsidRPr="00000000">
        <w:rPr>
          <w:rFonts w:ascii="Times New Roman" w:cs="Times New Roman" w:eastAsia="Times New Roman" w:hAnsi="Times New Roman"/>
          <w:rtl w:val="0"/>
        </w:rPr>
        <w:t xml:space="preserve">, о чём не догадываются </w:t>
      </w:r>
      <w:r w:rsidDel="00000000" w:rsidR="00000000" w:rsidRPr="00000000">
        <w:rPr>
          <w:rFonts w:ascii="Times New Roman" w:cs="Times New Roman" w:eastAsia="Times New Roman" w:hAnsi="Times New Roman"/>
          <w:rtl w:val="0"/>
        </w:rPr>
        <w:t xml:space="preserve">обычные</w:t>
      </w:r>
      <w:r w:rsidDel="00000000" w:rsidR="00000000" w:rsidRPr="00000000">
        <w:rPr>
          <w:rFonts w:ascii="Times New Roman" w:cs="Times New Roman" w:eastAsia="Times New Roman" w:hAnsi="Times New Roman"/>
          <w:rtl w:val="0"/>
        </w:rPr>
        <w:t xml:space="preserve"> люди? Что, если кто-то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заставил</w:t>
      </w:r>
      <w:r w:rsidDel="00000000" w:rsidR="00000000" w:rsidRPr="00000000">
        <w:rPr>
          <w:rFonts w:ascii="Times New Roman" w:cs="Times New Roman" w:eastAsia="Times New Roman" w:hAnsi="Times New Roman"/>
          <w:rtl w:val="0"/>
        </w:rPr>
        <w:t xml:space="preserve"> Грейнджер напасть на Малфоя, как и пытался всем сказать Поттер?</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думаю, Хлоя</w:t>
      </w:r>
      <w:r w:rsidDel="00000000" w:rsidR="00000000" w:rsidRPr="00000000">
        <w:rPr>
          <w:rFonts w:ascii="Times New Roman" w:cs="Times New Roman" w:eastAsia="Times New Roman" w:hAnsi="Times New Roman"/>
          <w:rtl w:val="0"/>
        </w:rPr>
        <w:t xml:space="preserve"> права,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 похожий на иностранца </w:t>
      </w:r>
      <w:r w:rsidDel="00000000" w:rsidR="00000000" w:rsidRPr="00000000">
        <w:rPr>
          <w:rFonts w:ascii="Times New Roman" w:cs="Times New Roman" w:eastAsia="Times New Roman" w:hAnsi="Times New Roman"/>
          <w:rtl w:val="0"/>
        </w:rPr>
        <w:t xml:space="preserve">ученик, который всегда представлялся как </w:t>
      </w:r>
      <w:r w:rsidDel="00000000" w:rsidR="00000000" w:rsidRPr="00000000">
        <w:rPr>
          <w:rFonts w:ascii="Times New Roman" w:cs="Times New Roman" w:eastAsia="Times New Roman" w:hAnsi="Times New Roman"/>
          <w:rtl w:val="0"/>
        </w:rPr>
        <w:t xml:space="preserve">Адриан </w:t>
      </w:r>
      <w:r w:rsidDel="00000000" w:rsidR="00000000" w:rsidRPr="00000000">
        <w:rPr>
          <w:rtl w:val="0"/>
        </w:rPr>
        <w:t xml:space="preserve">Турнепс</w:t>
      </w:r>
      <w:r w:rsidDel="00000000" w:rsidR="00000000" w:rsidRPr="00000000">
        <w:rPr>
          <w:rFonts w:ascii="Times New Roman" w:cs="Times New Roman" w:eastAsia="Times New Roman" w:hAnsi="Times New Roman"/>
          <w:rtl w:val="0"/>
        </w:rPr>
        <w:t xml:space="preserve">, хотя на самом деле родители </w:t>
      </w:r>
      <w:r w:rsidDel="00000000" w:rsidR="00000000" w:rsidRPr="00000000">
        <w:rPr>
          <w:rFonts w:ascii="Times New Roman" w:cs="Times New Roman" w:eastAsia="Times New Roman" w:hAnsi="Times New Roman"/>
          <w:rtl w:val="0"/>
        </w:rPr>
        <w:t xml:space="preserve">назвали </w:t>
      </w:r>
      <w:r w:rsidDel="00000000" w:rsidR="00000000" w:rsidRPr="00000000">
        <w:rPr>
          <w:rFonts w:ascii="Times New Roman" w:cs="Times New Roman" w:eastAsia="Times New Roman" w:hAnsi="Times New Roman"/>
          <w:rtl w:val="0"/>
        </w:rPr>
        <w:t xml:space="preserve">его </w:t>
      </w:r>
      <w:r w:rsidDel="00000000" w:rsidR="00000000" w:rsidRPr="00000000">
        <w:rPr>
          <w:rtl w:val="0"/>
        </w:rPr>
        <w:t xml:space="preserve">Чокнутый </w:t>
      </w:r>
      <w:r w:rsidDel="00000000" w:rsidR="00000000" w:rsidRPr="00000000">
        <w:rPr>
          <w:rFonts w:ascii="Times New Roman" w:cs="Times New Roman" w:eastAsia="Times New Roman" w:hAnsi="Times New Roman"/>
          <w:rtl w:val="0"/>
        </w:rPr>
        <w:t xml:space="preserve">Дронго</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Мне кажется, тут всё время был</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зловеще понизил голос..</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tl w:val="0"/>
        </w:rPr>
        <w:t xml:space="preserve">некто в тени</w:t>
      </w:r>
      <w:r w:rsidDel="00000000" w:rsidR="00000000" w:rsidRPr="00000000">
        <w:rPr>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Адриан опять заговорил по-нормальному, </w:t>
      </w:r>
      <w:r w:rsidDel="00000000" w:rsidR="00000000" w:rsidRPr="00000000">
        <w:rPr>
          <w:rtl w:val="0"/>
        </w:rPr>
        <w:t xml:space="preserve">— из-за которого всё и случилось</w:t>
      </w:r>
      <w:r w:rsidDel="00000000" w:rsidR="00000000" w:rsidRPr="00000000">
        <w:rPr>
          <w:rFonts w:ascii="Times New Roman" w:cs="Times New Roman" w:eastAsia="Times New Roman" w:hAnsi="Times New Roman"/>
          <w:rtl w:val="0"/>
        </w:rPr>
        <w:t xml:space="preserve">. Человек, который </w:t>
      </w:r>
      <w:r w:rsidDel="00000000" w:rsidR="00000000" w:rsidRPr="00000000">
        <w:rPr>
          <w:rFonts w:ascii="Times New Roman" w:cs="Times New Roman" w:eastAsia="Times New Roman" w:hAnsi="Times New Roman"/>
          <w:rtl w:val="0"/>
        </w:rPr>
        <w:t xml:space="preserve">сто</w:t>
      </w:r>
      <w:r w:rsidDel="00000000" w:rsidR="00000000" w:rsidRPr="00000000">
        <w:rPr>
          <w:rtl w:val="0"/>
        </w:rPr>
        <w:t xml:space="preserve">ял</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за </w:t>
      </w:r>
      <w:r w:rsidDel="00000000" w:rsidR="00000000" w:rsidRPr="00000000">
        <w:rPr>
          <w:rFonts w:ascii="Times New Roman" w:cs="Times New Roman" w:eastAsia="Times New Roman" w:hAnsi="Times New Roman"/>
          <w:rtl w:val="0"/>
        </w:rPr>
        <w:t xml:space="preserve">всем этим</w:t>
      </w:r>
      <w:r w:rsidDel="00000000" w:rsidR="00000000" w:rsidRPr="00000000">
        <w:rPr>
          <w:rFonts w:ascii="Times New Roman" w:cs="Times New Roman" w:eastAsia="Times New Roman" w:hAnsi="Times New Roman"/>
          <w:rtl w:val="0"/>
        </w:rPr>
        <w:t xml:space="preserve"> с самого начал</w:t>
      </w:r>
      <w:r w:rsidDel="00000000" w:rsidR="00000000" w:rsidRPr="00000000">
        <w:rPr>
          <w:rtl w:val="0"/>
        </w:rPr>
        <w:t xml:space="preserve">а</w:t>
      </w:r>
      <w:r w:rsidDel="00000000" w:rsidR="00000000" w:rsidRPr="00000000">
        <w:rPr>
          <w:rFonts w:ascii="Times New Roman" w:cs="Times New Roman" w:eastAsia="Times New Roman" w:hAnsi="Times New Roman"/>
          <w:rtl w:val="0"/>
        </w:rPr>
        <w:t xml:space="preserve">. И я совсем не о профессоре Снейпе.</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Ты же не хочешь сказать</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ахнула Сара.</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w:t>
      </w:r>
      <w:r w:rsidDel="00000000" w:rsidR="00000000" w:rsidRPr="00000000">
        <w:rPr>
          <w:rFonts w:ascii="Times New Roman" w:cs="Times New Roman" w:eastAsia="Times New Roman" w:hAnsi="Times New Roman"/>
          <w:rtl w:val="0"/>
        </w:rPr>
        <w:t xml:space="preserve">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заявил Адриан.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 самом деле</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за всем этим стоит...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Трейси Дэвис!</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то</w:t>
      </w:r>
      <w:r w:rsidDel="00000000" w:rsidR="00000000" w:rsidRPr="00000000">
        <w:rPr>
          <w:rtl w:val="0"/>
        </w:rPr>
        <w:t xml:space="preserve">же так думаю,</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сказала Хлоя.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 конце концов</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она быстро оглянулась по сторонам</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w:t>
      </w:r>
      <w:r w:rsidDel="00000000" w:rsidR="00000000" w:rsidRPr="00000000">
        <w:rPr>
          <w:rFonts w:ascii="Times New Roman" w:cs="Times New Roman" w:eastAsia="Times New Roman" w:hAnsi="Times New Roman"/>
          <w:rtl w:val="0"/>
        </w:rPr>
        <w:t xml:space="preserve">осле всей этой истории с хулиганами и потолком</w:t>
      </w:r>
      <w:r w:rsidDel="00000000" w:rsidR="00000000" w:rsidRPr="00000000">
        <w:rPr>
          <w:rtl w:val="0"/>
        </w:rPr>
        <w:t xml:space="preserve">... </w:t>
      </w:r>
      <w:r w:rsidDel="00000000" w:rsidR="00000000" w:rsidRPr="00000000">
        <w:rPr>
          <w:rtl w:val="0"/>
        </w:rPr>
        <w:t xml:space="preserve">даже деревья в лесах вокруг Хогвартса выглядят так, словно они </w:t>
      </w:r>
      <w:r w:rsidDel="00000000" w:rsidR="00000000" w:rsidRPr="00000000">
        <w:rPr>
          <w:rtl w:val="0"/>
        </w:rPr>
        <w:t xml:space="preserve">дрожат</w:t>
      </w:r>
      <w:r w:rsidDel="00000000" w:rsidR="00000000" w:rsidRPr="00000000">
        <w:rPr>
          <w:i w:val="1"/>
          <w:rtl w:val="0"/>
        </w:rPr>
        <w:t xml:space="preserve">... </w:t>
      </w:r>
      <w:r w:rsidDel="00000000" w:rsidR="00000000" w:rsidRPr="00000000">
        <w:rPr>
          <w:rtl w:val="0"/>
        </w:rPr>
        <w:t xml:space="preserve">словно они напуганы...</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Симус Финниган задумчиво нахмурил брови.</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Кажется, я понимаю, </w:t>
      </w:r>
      <w:r w:rsidDel="00000000" w:rsidR="00000000" w:rsidRPr="00000000">
        <w:rPr>
          <w:rFonts w:ascii="Times New Roman" w:cs="Times New Roman" w:eastAsia="Times New Roman" w:hAnsi="Times New Roman"/>
          <w:rtl w:val="0"/>
        </w:rPr>
        <w:t xml:space="preserve">откуда у Гарри его</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ну, вы понимаете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Симус понизил голос, чтобы его слышали только Лаванда и Дин.</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 я прекрасно поняла, что ты </w:t>
      </w:r>
      <w:r w:rsidDel="00000000" w:rsidR="00000000" w:rsidRPr="00000000">
        <w:rPr>
          <w:rFonts w:ascii="Times New Roman" w:cs="Times New Roman" w:eastAsia="Times New Roman" w:hAnsi="Times New Roman"/>
          <w:rtl w:val="0"/>
        </w:rPr>
        <w:t xml:space="preserve">хо</w:t>
      </w:r>
      <w:r w:rsidDel="00000000" w:rsidR="00000000" w:rsidRPr="00000000">
        <w:rPr>
          <w:rtl w:val="0"/>
        </w:rPr>
        <w:t xml:space="preserve">чешь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сказать,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Лаванда даже не старалась говорить тише.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Удивительно, что он не сломался и не начал убивать всех подряд ещё несколько лет назад.</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Лично меня,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Дин тоже заговорил тихо,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больше всего пугает, что на их месте могли бы быть </w:t>
      </w:r>
      <w:r w:rsidDel="00000000" w:rsidR="00000000" w:rsidRPr="00000000">
        <w:rPr>
          <w:rFonts w:ascii="Times New Roman" w:cs="Times New Roman" w:eastAsia="Times New Roman" w:hAnsi="Times New Roman"/>
          <w:i w:val="1"/>
          <w:rtl w:val="0"/>
        </w:rPr>
        <w:t xml:space="preserve">мы.</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Ага,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ответила Лаванда.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Как хорошо, </w:t>
      </w:r>
      <w:r w:rsidDel="00000000" w:rsidR="00000000" w:rsidRPr="00000000">
        <w:rPr>
          <w:rFonts w:ascii="Times New Roman" w:cs="Times New Roman" w:eastAsia="Times New Roman" w:hAnsi="Times New Roman"/>
          <w:rtl w:val="0"/>
        </w:rPr>
        <w:t xml:space="preserve">что </w:t>
      </w:r>
      <w:r w:rsidDel="00000000" w:rsidR="00000000" w:rsidRPr="00000000">
        <w:rPr>
          <w:rFonts w:ascii="Times New Roman" w:cs="Times New Roman" w:eastAsia="Times New Roman" w:hAnsi="Times New Roman"/>
          <w:rtl w:val="0"/>
        </w:rPr>
        <w:t xml:space="preserve">мы теперь в полной мере разумны</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Дин и Симус </w:t>
      </w:r>
      <w:r w:rsidDel="00000000" w:rsidR="00000000" w:rsidRPr="00000000">
        <w:rPr>
          <w:rtl w:val="0"/>
        </w:rPr>
        <w:t xml:space="preserve">серьёзно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кивнули.</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left="57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Гипотеза: Г. Л.</w:t>
        <w:br w:type="textWrapping"/>
        <w:t xml:space="preserve">(8 апреля 1992 года, 20:08)</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камине в кабинете д</w:t>
      </w:r>
      <w:r w:rsidDel="00000000" w:rsidR="00000000" w:rsidRPr="00000000">
        <w:rPr>
          <w:rtl w:val="0"/>
        </w:rPr>
        <w:t xml:space="preserve">иректора взметнулись ярко-зелёные языки пламени. </w:t>
      </w:r>
      <w:r w:rsidDel="00000000" w:rsidR="00000000" w:rsidRPr="00000000">
        <w:rPr>
          <w:rFonts w:ascii="Times New Roman" w:cs="Times New Roman" w:eastAsia="Times New Roman" w:hAnsi="Times New Roman"/>
          <w:rtl w:val="0"/>
        </w:rPr>
        <w:t xml:space="preserve">Огонь</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сгустился в крутящийся изумрудный вихрь, а затем пламя вспыхнуло ещё ярче и выплюнуло в воздух человеческую фигуру</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w:t>
      </w:r>
      <w:r w:rsidDel="00000000" w:rsidR="00000000" w:rsidRPr="00000000">
        <w:rPr>
          <w:rtl w:val="0"/>
        </w:rPr>
        <w:t xml:space="preserve">вигаясь по инерции, приданной пламенем, </w:t>
      </w:r>
      <w:r w:rsidDel="00000000" w:rsidR="00000000" w:rsidRPr="00000000">
        <w:rPr>
          <w:rtl w:val="0"/>
        </w:rPr>
        <w:t xml:space="preserve">прибывший</w:t>
      </w:r>
      <w:r w:rsidDel="00000000" w:rsidR="00000000" w:rsidRPr="00000000">
        <w:rPr>
          <w:rtl w:val="0"/>
        </w:rPr>
        <w:t xml:space="preserve"> ловко — словно в танце — крутанулс</w:t>
      </w:r>
      <w:r w:rsidDel="00000000" w:rsidR="00000000" w:rsidRPr="00000000">
        <w:rPr>
          <w:rtl w:val="0"/>
        </w:rPr>
        <w:t xml:space="preserve">я</w:t>
      </w:r>
      <w:r w:rsidDel="00000000" w:rsidR="00000000" w:rsidRPr="00000000">
        <w:rPr>
          <w:rtl w:val="0"/>
        </w:rPr>
        <w:t xml:space="preserve">, </w:t>
      </w:r>
      <w:r w:rsidDel="00000000" w:rsidR="00000000" w:rsidRPr="00000000">
        <w:rPr>
          <w:rtl w:val="0"/>
        </w:rPr>
        <w:t xml:space="preserve">и вся комната на мгновение оказалась под прицелом его палочки, которую он успел выхватить тем же движением</w:t>
      </w:r>
      <w:r w:rsidDel="00000000" w:rsidR="00000000" w:rsidRPr="00000000">
        <w:rPr>
          <w:rtl w:val="0"/>
        </w:rPr>
        <w:t xml:space="preserve">. После чего внезапно замер на месте.</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Del="00000000" w:rsidR="00000000" w:rsidRPr="00000000">
        <w:rPr>
          <w:rtl w:val="0"/>
        </w:rPr>
        <w:t xml:space="preserve">закрыто, причём не мантией, а кожаным одеянием, которое больше походило на доспех</w:t>
      </w:r>
      <w:r w:rsidDel="00000000" w:rsidR="00000000" w:rsidRPr="00000000">
        <w:rPr>
          <w:rtl w:val="0"/>
        </w:rPr>
        <w:t xml:space="preserve">, чем на обычную одежду. Тёмно-серая кожа подходила к его растрёпанным седым волосам.</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Затем Гарри обратил внимание на </w:t>
      </w:r>
      <w:r w:rsidDel="00000000" w:rsidR="00000000" w:rsidRPr="00000000">
        <w:rPr>
          <w:rtl w:val="0"/>
        </w:rPr>
        <w:t xml:space="preserve">правый глаз мужчины, сверкавший ярко-голубым.</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left="0" w:firstLine="570"/>
        <w:contextualSpacing w:val="0"/>
        <w:rPr/>
      </w:pPr>
      <w:r w:rsidDel="00000000" w:rsidR="00000000" w:rsidRPr="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Del="00000000" w:rsidR="00000000" w:rsidRPr="00000000">
        <w:rPr>
          <w:rtl w:val="0"/>
        </w:rPr>
        <w:t xml:space="preserve">событие разукрасило </w:t>
      </w:r>
      <w:r w:rsidDel="00000000" w:rsidR="00000000" w:rsidRPr="00000000">
        <w:rPr>
          <w:rtl w:val="0"/>
        </w:rPr>
        <w:t xml:space="preserve">шрамами каждый дюйм его тела и отхватило ему кусок носа...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Del="00000000" w:rsidR="00000000" w:rsidRPr="00000000">
        <w:rPr>
          <w:rtl w:val="0"/>
        </w:rPr>
        <w:t xml:space="preserve">Ощущения от его появления были схожи с ощущениями от попадания в засаду</w:t>
      </w:r>
      <w:r w:rsidDel="00000000" w:rsidR="00000000" w:rsidRPr="00000000">
        <w:rPr>
          <w:rtl w:val="0"/>
        </w:rPr>
        <w:t xml:space="preserve">. </w:t>
      </w:r>
      <w:r w:rsidDel="00000000" w:rsidR="00000000" w:rsidRPr="00000000">
        <w:rPr>
          <w:rtl w:val="0"/>
        </w:rPr>
        <w:t xml:space="preserve">Прежде чем Гарри успел остановить себя, его рука уже начала поднимать палочку для заклинания </w:t>
      </w:r>
      <w:r w:rsidDel="00000000" w:rsidR="00000000" w:rsidRPr="00000000">
        <w:rPr>
          <w:i w:val="1"/>
          <w:rtl w:val="0"/>
        </w:rPr>
        <w:t xml:space="preserve">Сомниум. </w:t>
      </w:r>
      <w:r w:rsidDel="00000000" w:rsidR="00000000" w:rsidRPr="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Del="00000000" w:rsidR="00000000" w:rsidRPr="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Полагаю, ты считаешь, что эта комната безопасна? — едко спросил мужчина в шрамах, обращаясь к директору.</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Здесь </w:t>
      </w:r>
      <w:r w:rsidDel="00000000" w:rsidR="00000000" w:rsidRPr="00000000">
        <w:rPr>
          <w:rtl w:val="0"/>
        </w:rPr>
        <w:t xml:space="preserve">только</w:t>
      </w:r>
      <w:r w:rsidDel="00000000" w:rsidR="00000000" w:rsidRPr="00000000">
        <w:rPr>
          <w:rFonts w:ascii="Times New Roman" w:cs="Times New Roman" w:eastAsia="Times New Roman" w:hAnsi="Times New Roman"/>
          <w:rtl w:val="0"/>
        </w:rPr>
        <w:t xml:space="preserve"> друзья</w:t>
      </w:r>
      <w:r w:rsidDel="00000000" w:rsidR="00000000" w:rsidRPr="00000000">
        <w:rPr>
          <w:rFonts w:ascii="Times New Roman" w:cs="Times New Roman" w:eastAsia="Times New Roman" w:hAnsi="Times New Roman"/>
          <w:rtl w:val="0"/>
        </w:rPr>
        <w:t xml:space="preserve">, — сказал Дамблдор.</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Голова мужчины дернулась в сторону Гарри:</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Включая его?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Если Гарри Поттер нам не друг, — серьёзно сказал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то мы все совершенно точно обречены. Поэтому мы можем допустить, что он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друг.</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Палочка мужчины оставалась поднятой, </w:t>
      </w:r>
      <w:r w:rsidDel="00000000" w:rsidR="00000000" w:rsidRPr="00000000">
        <w:rPr>
          <w:rFonts w:ascii="Times New Roman" w:cs="Times New Roman" w:eastAsia="Times New Roman" w:hAnsi="Times New Roman"/>
          <w:rtl w:val="0"/>
        </w:rPr>
        <w:t xml:space="preserve">но указывала немного в сторону от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Мальчишка на меня только чт</w:t>
      </w:r>
      <w:r w:rsidDel="00000000" w:rsidR="00000000" w:rsidRPr="00000000">
        <w:rPr>
          <w:rtl w:val="0"/>
        </w:rPr>
        <w:t xml:space="preserve">о чуть не набросился.</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Э-э-э-э</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Гарри</w:t>
      </w:r>
      <w:r w:rsidDel="00000000" w:rsidR="00000000" w:rsidRPr="00000000">
        <w:rPr>
          <w:rtl w:val="0"/>
        </w:rPr>
        <w:t xml:space="preserve"> заметил, что его рука до сих пор стискивает палочку,</w:t>
      </w:r>
      <w:r w:rsidDel="00000000" w:rsidR="00000000" w:rsidRPr="00000000">
        <w:rPr>
          <w:rtl w:val="0"/>
        </w:rPr>
        <w:t xml:space="preserve"> и</w:t>
      </w:r>
      <w:r w:rsidDel="00000000" w:rsidR="00000000" w:rsidRPr="00000000">
        <w:rPr>
          <w:rtl w:val="0"/>
        </w:rPr>
        <w:t xml:space="preserve"> демонстративно её опустил.</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Прошу прощения, просто вы выгл</w:t>
      </w:r>
      <w:r w:rsidDel="00000000" w:rsidR="00000000" w:rsidRPr="00000000">
        <w:rPr>
          <w:rtl w:val="0"/>
        </w:rPr>
        <w:t xml:space="preserve">ядели немного</w:t>
      </w:r>
      <w:r w:rsidDel="00000000" w:rsidR="00000000" w:rsidRPr="00000000">
        <w:rPr>
          <w:rtl w:val="0"/>
        </w:rPr>
        <w:t xml:space="preserve">... готовым к сражению.</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слегка</w:t>
      </w:r>
      <w:r w:rsidDel="00000000" w:rsidR="00000000" w:rsidRPr="00000000">
        <w:rPr>
          <w:rFonts w:ascii="Times New Roman" w:cs="Times New Roman" w:eastAsia="Times New Roman" w:hAnsi="Times New Roman"/>
          <w:rtl w:val="0"/>
        </w:rPr>
        <w:t xml:space="preserve"> шевельнул </w:t>
      </w:r>
      <w:r w:rsidDel="00000000" w:rsidR="00000000" w:rsidRPr="00000000">
        <w:rPr>
          <w:rtl w:val="0"/>
        </w:rPr>
        <w:t xml:space="preserve">кистью, </w:t>
      </w:r>
      <w:r w:rsidDel="00000000" w:rsidR="00000000" w:rsidRPr="00000000">
        <w:rPr>
          <w:rFonts w:ascii="Times New Roman" w:cs="Times New Roman" w:eastAsia="Times New Roman" w:hAnsi="Times New Roman"/>
          <w:rtl w:val="0"/>
        </w:rPr>
        <w:t xml:space="preserve">и </w:t>
      </w:r>
      <w:r w:rsidDel="00000000" w:rsidR="00000000" w:rsidRPr="00000000">
        <w:rPr>
          <w:rtl w:val="0"/>
        </w:rPr>
        <w:t xml:space="preserve">палочка,</w:t>
      </w:r>
      <w:r w:rsidDel="00000000" w:rsidR="00000000" w:rsidRPr="00000000">
        <w:rPr>
          <w:rFonts w:ascii="Times New Roman" w:cs="Times New Roman" w:eastAsia="Times New Roman" w:hAnsi="Times New Roman"/>
          <w:rtl w:val="0"/>
        </w:rPr>
        <w:t xml:space="preserve"> направленная почти на Гарри</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сдвинулась на несколько градусов</w:t>
      </w:r>
      <w:r w:rsidDel="00000000" w:rsidR="00000000" w:rsidRPr="00000000">
        <w:rPr>
          <w:rFonts w:ascii="Times New Roman" w:cs="Times New Roman" w:eastAsia="Times New Roman" w:hAnsi="Times New Roman"/>
          <w:rtl w:val="0"/>
        </w:rPr>
        <w:t xml:space="preserve">, хотя и не опустилась. З</w:t>
      </w:r>
      <w:r w:rsidDel="00000000" w:rsidR="00000000" w:rsidRPr="00000000">
        <w:rPr>
          <w:rtl w:val="0"/>
        </w:rPr>
        <w:t xml:space="preserve">атем коротко хрипло рассмеялся: </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Постоянная бдительность, </w:t>
      </w:r>
      <w:r w:rsidDel="00000000" w:rsidR="00000000" w:rsidRPr="00000000">
        <w:rPr>
          <w:rFonts w:ascii="Times New Roman" w:cs="Times New Roman" w:eastAsia="Times New Roman" w:hAnsi="Times New Roman"/>
          <w:rtl w:val="0"/>
        </w:rPr>
        <w:t xml:space="preserve">да</w:t>
      </w:r>
      <w:r w:rsidDel="00000000" w:rsidR="00000000" w:rsidRPr="00000000">
        <w:rPr>
          <w:rFonts w:ascii="Times New Roman" w:cs="Times New Roman" w:eastAsia="Times New Roman" w:hAnsi="Times New Roman"/>
          <w:rtl w:val="0"/>
        </w:rPr>
        <w:t xml:space="preserve">, парень?</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не параноик, если за вами </w:t>
      </w:r>
      <w:r w:rsidDel="00000000" w:rsidR="00000000" w:rsidRPr="00000000">
        <w:rPr>
          <w:rtl w:val="0"/>
        </w:rPr>
        <w:t xml:space="preserve">действительно следят</w:t>
      </w:r>
      <w:r w:rsidDel="00000000" w:rsidR="00000000" w:rsidRPr="00000000">
        <w:rPr>
          <w:rtl w:val="0"/>
        </w:rPr>
        <w:t xml:space="preserve">, — </w:t>
      </w:r>
      <w:r w:rsidDel="00000000" w:rsidR="00000000" w:rsidRPr="00000000">
        <w:rPr>
          <w:rtl w:val="0"/>
        </w:rPr>
        <w:t xml:space="preserve">перефразировал </w:t>
      </w:r>
      <w:r w:rsidDel="00000000" w:rsidR="00000000" w:rsidRPr="00000000">
        <w:rPr>
          <w:rtl w:val="0"/>
        </w:rPr>
        <w:t xml:space="preserve">Гарри поговорку.</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полностью развернулся к Гарри, и, насколько </w:t>
      </w:r>
      <w:r w:rsidDel="00000000" w:rsidR="00000000" w:rsidRPr="00000000">
        <w:rPr>
          <w:rtl w:val="0"/>
        </w:rPr>
        <w:t xml:space="preserve">мальчик</w:t>
      </w:r>
      <w:r w:rsidDel="00000000" w:rsidR="00000000" w:rsidRPr="00000000">
        <w:rPr>
          <w:rFonts w:ascii="Times New Roman" w:cs="Times New Roman" w:eastAsia="Times New Roman" w:hAnsi="Times New Roman"/>
          <w:rtl w:val="0"/>
        </w:rPr>
        <w:t xml:space="preserve"> мог прочитать выражение на лице в шрамах, сейчас </w:t>
      </w:r>
      <w:r w:rsidDel="00000000" w:rsidR="00000000" w:rsidRPr="00000000">
        <w:rPr>
          <w:rFonts w:ascii="Times New Roman" w:cs="Times New Roman" w:eastAsia="Times New Roman" w:hAnsi="Times New Roman"/>
          <w:rtl w:val="0"/>
        </w:rPr>
        <w:t xml:space="preserve">мужчина </w:t>
      </w:r>
      <w:r w:rsidDel="00000000" w:rsidR="00000000" w:rsidRPr="00000000">
        <w:rPr>
          <w:rFonts w:ascii="Times New Roman" w:cs="Times New Roman" w:eastAsia="Times New Roman" w:hAnsi="Times New Roman"/>
          <w:rtl w:val="0"/>
        </w:rPr>
        <w:t xml:space="preserve">выглядел заинтересованным.</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глазах Дамблдора снова появил</w:t>
      </w:r>
      <w:r w:rsidDel="00000000" w:rsidR="00000000" w:rsidRPr="00000000">
        <w:rPr>
          <w:rtl w:val="0"/>
        </w:rPr>
        <w:t xml:space="preserve">ись</w:t>
      </w:r>
      <w:r w:rsidDel="00000000" w:rsidR="00000000" w:rsidRPr="00000000">
        <w:rPr>
          <w:rFonts w:ascii="Times New Roman" w:cs="Times New Roman" w:eastAsia="Times New Roman" w:hAnsi="Times New Roman"/>
          <w:rtl w:val="0"/>
        </w:rPr>
        <w:t xml:space="preserve"> те </w:t>
      </w:r>
      <w:r w:rsidDel="00000000" w:rsidR="00000000" w:rsidRPr="00000000">
        <w:rPr>
          <w:rtl w:val="0"/>
        </w:rPr>
        <w:t xml:space="preserve">яркие искорки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что</w:t>
      </w:r>
      <w:r w:rsidDel="00000000" w:rsidR="00000000" w:rsidRPr="00000000">
        <w:rPr>
          <w:rFonts w:ascii="Times New Roman" w:cs="Times New Roman" w:eastAsia="Times New Roman" w:hAnsi="Times New Roman"/>
          <w:rtl w:val="0"/>
        </w:rPr>
        <w:t xml:space="preserve"> можно было заметить в его взгляде до побега из Азкабана. Улыбка под серебристыми усами словно никуда и не </w:t>
      </w:r>
      <w:r w:rsidDel="00000000" w:rsidR="00000000" w:rsidRPr="00000000">
        <w:rPr>
          <w:rtl w:val="0"/>
        </w:rPr>
        <w:t xml:space="preserve">исчезала.</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Гарри, это Аластор Хмури, которого ещё называют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Шизоглаз</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он примет командование Орденом Феникса после меня</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если со мной что-нибудь случится, скажем так. Аластор, это Гарри Поттер. У меня есть все основания надеяться, что вы двое великолепно поладите друг с другом.</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Я много слышал о тебе, малец, — сказал Шизоглаз Хмури. Его единственный настоящий тёмный глаз был прикован к </w:t>
      </w:r>
      <w:r w:rsidDel="00000000" w:rsidR="00000000" w:rsidRPr="00000000">
        <w:rPr>
          <w:rtl w:val="0"/>
        </w:rPr>
        <w:t xml:space="preserve">Гарри</w:t>
      </w:r>
      <w:r w:rsidDel="00000000" w:rsidR="00000000" w:rsidRPr="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Del="00000000" w:rsidR="00000000" w:rsidRPr="00000000">
        <w:rPr>
          <w:rtl w:val="0"/>
        </w:rPr>
        <w:t xml:space="preserve">пугателем дементоров</w:t>
      </w:r>
      <w:r w:rsidDel="00000000" w:rsidR="00000000" w:rsidRPr="00000000">
        <w:rPr>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некоторого раздумья Гарри решил ответить понимающей улыбкой.</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Как тебе это удалось</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 — мягко спросил мужчина.</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Теперь и его </w:t>
      </w:r>
      <w:r w:rsidDel="00000000" w:rsidR="00000000" w:rsidRPr="00000000">
        <w:rPr>
          <w:rFonts w:ascii="Times New Roman" w:cs="Times New Roman" w:eastAsia="Times New Roman" w:hAnsi="Times New Roman"/>
          <w:rtl w:val="0"/>
        </w:rPr>
        <w:t xml:space="preserve">голубой</w:t>
      </w:r>
      <w:r w:rsidDel="00000000" w:rsidR="00000000" w:rsidRPr="00000000">
        <w:rPr>
          <w:rFonts w:ascii="Times New Roman" w:cs="Times New Roman" w:eastAsia="Times New Roman" w:hAnsi="Times New Roman"/>
          <w:rtl w:val="0"/>
        </w:rPr>
        <w:t xml:space="preserve"> глаз уставился на Гарри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Я немного поболтал с одним из авроров, </w:t>
      </w:r>
      <w:r w:rsidDel="00000000" w:rsidR="00000000" w:rsidRPr="00000000">
        <w:rPr>
          <w:rFonts w:ascii="Times New Roman" w:cs="Times New Roman" w:eastAsia="Times New Roman" w:hAnsi="Times New Roman"/>
          <w:rtl w:val="0"/>
        </w:rPr>
        <w:t xml:space="preserve">которы</w:t>
      </w:r>
      <w:r w:rsidDel="00000000" w:rsidR="00000000" w:rsidRPr="00000000">
        <w:rPr>
          <w:rtl w:val="0"/>
        </w:rPr>
        <w:t xml:space="preserve">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конво</w:t>
      </w:r>
      <w:r w:rsidDel="00000000" w:rsidR="00000000" w:rsidRPr="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Это не было хитрым трюком, — ответил Гарри, — я просто шёл напрол</w:t>
      </w:r>
      <w:r w:rsidDel="00000000" w:rsidR="00000000" w:rsidRPr="00000000">
        <w:rPr>
          <w:rtl w:val="0"/>
        </w:rPr>
        <w:t xml:space="preserve">ом. Хотя, конечно, я </w:t>
      </w:r>
      <w:r w:rsidDel="00000000" w:rsidR="00000000" w:rsidRPr="00000000">
        <w:rPr>
          <w:rtl w:val="0"/>
        </w:rPr>
        <w:t xml:space="preserve">тоже могу врать.</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заднем плане хихикал откинувшийся на спинку кресла Дамблдор, сло</w:t>
      </w:r>
      <w:r w:rsidDel="00000000" w:rsidR="00000000" w:rsidRPr="00000000">
        <w:rPr>
          <w:rtl w:val="0"/>
        </w:rPr>
        <w:t xml:space="preserve">вно он был ещё одним устройством в директорском кабинете, которое издавало вот такой звук.</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 снова повернулся к директору,</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хотя его палочка по-прежнему смотрела при</w:t>
      </w:r>
      <w:r w:rsidDel="00000000" w:rsidR="00000000" w:rsidRPr="00000000">
        <w:rPr>
          <w:rtl w:val="0"/>
        </w:rPr>
        <w:t xml:space="preserve">близительно</w:t>
      </w:r>
      <w:r w:rsidDel="00000000" w:rsidR="00000000" w:rsidRPr="00000000">
        <w:rPr>
          <w:rFonts w:ascii="Times New Roman" w:cs="Times New Roman" w:eastAsia="Times New Roman" w:hAnsi="Times New Roman"/>
          <w:rtl w:val="0"/>
        </w:rPr>
        <w:t xml:space="preserve"> в сторону Гарри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Я </w:t>
      </w:r>
      <w:r w:rsidDel="00000000" w:rsidR="00000000" w:rsidRPr="00000000">
        <w:rPr>
          <w:rtl w:val="0"/>
        </w:rPr>
        <w:t xml:space="preserve">на</w:t>
      </w:r>
      <w:r w:rsidDel="00000000" w:rsidR="00000000" w:rsidRPr="00000000">
        <w:rPr>
          <w:rtl w:val="0"/>
        </w:rPr>
        <w:t xml:space="preserve">пал на след недавнего носителя Волди. Ты уверен, что его тень сейчас в Хогвартсе? — резко и по-деловому заговорил он.</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Не вполне... — </w:t>
      </w:r>
      <w:r w:rsidDel="00000000" w:rsidR="00000000" w:rsidRPr="00000000">
        <w:rPr>
          <w:rFonts w:ascii="Times New Roman" w:cs="Times New Roman" w:eastAsia="Times New Roman" w:hAnsi="Times New Roman"/>
          <w:rtl w:val="0"/>
        </w:rPr>
        <w:t xml:space="preserve">начал Дамблдор.</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 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Носителя Волди, — коротко пояснил Хмури. — Человека, чьим телом он пользовался, до того как завладел Грейнджер.</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Если </w:t>
      </w:r>
      <w:r w:rsidDel="00000000" w:rsidR="00000000" w:rsidRPr="00000000">
        <w:rPr>
          <w:rtl w:val="0"/>
        </w:rPr>
        <w:t xml:space="preserve">легенды </w:t>
      </w:r>
      <w:r w:rsidDel="00000000" w:rsidR="00000000" w:rsidRPr="00000000">
        <w:rPr>
          <w:rtl w:val="0"/>
        </w:rPr>
        <w:t xml:space="preserve">правдивы, — сказал Дамблдор, — существует некий предмет силы, который привязывает тень Волдеморта к этому миру. </w:t>
      </w:r>
      <w:r w:rsidDel="00000000" w:rsidR="00000000" w:rsidRPr="00000000">
        <w:rPr>
          <w:rtl w:val="0"/>
        </w:rPr>
        <w:t xml:space="preserve">И благодаря этому он может уговорить кого-нибудь дать завладеть своим телом. В обмен носитель получает часть его силы </w:t>
      </w:r>
      <w:r w:rsidDel="00000000" w:rsidR="00000000" w:rsidRPr="00000000">
        <w:rPr>
          <w:rtl w:val="0"/>
        </w:rPr>
        <w:t xml:space="preserve">и его гордыни...</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Ничего себе, — пробормотал Дамблдор. — А ты уверен, что дело не в его собственных способностях?</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Del="00000000" w:rsidR="00000000" w:rsidRPr="00000000">
        <w:rPr>
          <w:rtl w:val="0"/>
        </w:rPr>
        <w:t xml:space="preserve"> — </w:t>
      </w:r>
      <w:r w:rsidDel="00000000" w:rsidR="00000000" w:rsidRPr="00000000">
        <w:rPr>
          <w:rtl w:val="0"/>
        </w:rPr>
        <w:t xml:space="preserve">голубой глаз бешено вращался в глазнице. — Но, может быть, вы помните Локхарта учеником и считаете, что у него </w:t>
      </w:r>
      <w:r w:rsidDel="00000000" w:rsidR="00000000" w:rsidRPr="00000000">
        <w:rPr>
          <w:rtl w:val="0"/>
        </w:rPr>
        <w:t xml:space="preserve">хватало по</w:t>
      </w:r>
      <w:r w:rsidDel="00000000" w:rsidR="00000000" w:rsidRPr="00000000">
        <w:rPr>
          <w:rtl w:val="0"/>
        </w:rPr>
        <w:t xml:space="preserve">тенциала, чтобы совершить всё это самому?</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Нет,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нахмурилась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Должна признать, что это нево</w:t>
      </w:r>
      <w:r w:rsidDel="00000000" w:rsidR="00000000" w:rsidRPr="00000000">
        <w:rPr>
          <w:rtl w:val="0"/>
        </w:rPr>
        <w:t xml:space="preserve">зможно.</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Боюсь, я вынужден согласиться,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 ноткой боли произнёс Дамблдор.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Ах, Гил</w:t>
      </w:r>
      <w:r w:rsidDel="00000000" w:rsidR="00000000" w:rsidRPr="00000000">
        <w:rPr>
          <w:rtl w:val="0"/>
        </w:rPr>
        <w:t xml:space="preserve">дерой, несчастный глупец...</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Смешок Хмури был больше похож на рык:</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Три часа утра тебя устроят</w:t>
      </w:r>
      <w:r w:rsidDel="00000000" w:rsidR="00000000" w:rsidRPr="00000000">
        <w:rPr>
          <w:rFonts w:ascii="Times New Roman" w:cs="Times New Roman" w:eastAsia="Times New Roman" w:hAnsi="Times New Roman"/>
          <w:rtl w:val="0"/>
        </w:rPr>
        <w:t xml:space="preserve">, Альбус? Локхарт должен быть дома этой ночью.</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 каждым словом Гарри беспокоился всё больше и больше. Даже если у Министерства</w:t>
      </w:r>
      <w:r w:rsidDel="00000000" w:rsidR="00000000" w:rsidRPr="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Прошу прощения, — сказал Гарри. — А что именно произойдёт в три утра?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Должно быть,</w:t>
      </w:r>
      <w:r w:rsidDel="00000000" w:rsidR="00000000" w:rsidRPr="00000000">
        <w:rPr>
          <w:rFonts w:ascii="Times New Roman" w:cs="Times New Roman" w:eastAsia="Times New Roman" w:hAnsi="Times New Roman"/>
          <w:rtl w:val="0"/>
        </w:rPr>
        <w:t xml:space="preserve"> что-то в голосе Гарри его выдало</w:t>
      </w:r>
      <w:r w:rsidDel="00000000" w:rsidR="00000000" w:rsidRPr="00000000">
        <w:rPr>
          <w:rFonts w:ascii="Times New Roman" w:cs="Times New Roman" w:eastAsia="Times New Roman" w:hAnsi="Times New Roman"/>
          <w:rtl w:val="0"/>
        </w:rPr>
        <w:t xml:space="preserve">, потому что мужчина в шрамах развернулся к нему:</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 тебя с этим какие-то </w:t>
      </w:r>
      <w:r w:rsidDel="00000000" w:rsidR="00000000" w:rsidRPr="00000000">
        <w:rPr>
          <w:rtl w:val="0"/>
        </w:rPr>
        <w:t xml:space="preserve">трудности</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парень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замолчал, стараясь придумать, как сформулировать это для </w:t>
      </w:r>
      <w:r w:rsidDel="00000000" w:rsidR="00000000" w:rsidRPr="00000000">
        <w:rPr>
          <w:rtl w:val="0"/>
        </w:rPr>
        <w:t xml:space="preserve">нез</w:t>
      </w:r>
      <w:r w:rsidDel="00000000" w:rsidR="00000000" w:rsidRPr="00000000">
        <w:rPr>
          <w:rFonts w:ascii="Times New Roman" w:cs="Times New Roman" w:eastAsia="Times New Roman" w:hAnsi="Times New Roman"/>
          <w:rtl w:val="0"/>
        </w:rPr>
        <w:t xml:space="preserve">накомого человека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Ты хочешь расправиться </w:t>
      </w:r>
      <w:r w:rsidDel="00000000" w:rsidR="00000000" w:rsidRPr="00000000">
        <w:rPr>
          <w:rtl w:val="0"/>
        </w:rPr>
        <w:t xml:space="preserve">с</w:t>
      </w:r>
      <w:r w:rsidDel="00000000" w:rsidR="00000000" w:rsidRPr="00000000">
        <w:rPr>
          <w:rFonts w:ascii="Times New Roman" w:cs="Times New Roman" w:eastAsia="Times New Roman" w:hAnsi="Times New Roman"/>
          <w:rtl w:val="0"/>
        </w:rPr>
        <w:t xml:space="preserve"> ним сам? — продолжал давить мужчина в шрамах. — Хочешь отомстить за своих родителей?</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Fonts w:ascii="Times New Roman" w:cs="Times New Roman" w:eastAsia="Times New Roman" w:hAnsi="Times New Roman"/>
          <w:rtl w:val="0"/>
        </w:rPr>
        <w:t xml:space="preserve">— Нет, — ответил Гарри так вежливо, как мог. —</w:t>
      </w:r>
      <w:r w:rsidDel="00000000" w:rsidR="00000000" w:rsidRPr="00000000">
        <w:rPr>
          <w:rtl w:val="0"/>
        </w:rPr>
        <w:t xml:space="preserve"> Честно говоря... слушайте, если </w:t>
      </w:r>
      <w:r w:rsidDel="00000000" w:rsidR="00000000" w:rsidRPr="00000000">
        <w:rPr>
          <w:rtl w:val="0"/>
        </w:rPr>
        <w:t xml:space="preserve">бы мы на</w:t>
      </w:r>
      <w:r w:rsidDel="00000000" w:rsidR="00000000" w:rsidRPr="00000000">
        <w:rPr>
          <w:rtl w:val="0"/>
        </w:rPr>
        <w:t xml:space="preserve">верняка </w:t>
      </w:r>
      <w:r w:rsidDel="00000000" w:rsidR="00000000" w:rsidRPr="00000000">
        <w:rPr>
          <w:rtl w:val="0"/>
        </w:rPr>
        <w:t xml:space="preserve">знали, что он добровольно стал носителем для Сами-Знаете-Кого, это одно. Но если мы </w:t>
      </w:r>
      <w:r w:rsidDel="00000000" w:rsidR="00000000" w:rsidRPr="00000000">
        <w:rPr>
          <w:rtl w:val="0"/>
        </w:rPr>
        <w:t xml:space="preserve">не уверены</w:t>
      </w:r>
      <w:r w:rsidDel="00000000" w:rsidR="00000000" w:rsidRPr="00000000">
        <w:rPr>
          <w:rtl w:val="0"/>
        </w:rPr>
        <w:t xml:space="preserve">, а вы отправляетесь его убить...</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Убить? — Шизоглаз Хмури фыркнул. — </w:t>
      </w:r>
      <w:r w:rsidDel="00000000" w:rsidR="00000000" w:rsidRPr="00000000">
        <w:rPr>
          <w:rtl w:val="0"/>
        </w:rPr>
        <w:t xml:space="preserve">Мы хотим получить то, что спрятано у него в голове, — Хмури постучал себе по лбу. — Возможно, </w:t>
      </w:r>
      <w:r w:rsidDel="00000000" w:rsidR="00000000" w:rsidRPr="00000000">
        <w:rPr>
          <w:rtl w:val="0"/>
        </w:rPr>
        <w:t xml:space="preserve">нам повезло, и Волди </w:t>
      </w:r>
      <w:r w:rsidDel="00000000" w:rsidR="00000000" w:rsidRPr="00000000">
        <w:rPr>
          <w:rtl w:val="0"/>
        </w:rPr>
        <w:t xml:space="preserve">не смог стереть </w:t>
      </w:r>
      <w:r w:rsidDel="00000000" w:rsidR="00000000" w:rsidRPr="00000000">
        <w:rPr>
          <w:rtl w:val="0"/>
        </w:rPr>
        <w:t xml:space="preserve">во</w:t>
      </w:r>
      <w:r w:rsidDel="00000000" w:rsidR="00000000" w:rsidRPr="00000000">
        <w:rPr>
          <w:rtl w:val="0"/>
        </w:rPr>
        <w:t xml:space="preserve">споминания этого простофили так же легко, как сделал бы это при жизни, и Локхарт помнит, как выглядит крестраж.</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мысленно отметил слово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крестраж</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для последующего изучения и сказал:</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сделал глубокий вздох:</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 можете </w:t>
      </w:r>
      <w:r w:rsidDel="00000000" w:rsidR="00000000" w:rsidRPr="00000000">
        <w:rPr>
          <w:rFonts w:ascii="Times New Roman" w:cs="Times New Roman" w:eastAsia="Times New Roman" w:hAnsi="Times New Roman"/>
          <w:rtl w:val="0"/>
        </w:rPr>
        <w:t xml:space="preserve">по крайней мере попытаться не причинять вред этому человеку, в случае если он </w:t>
      </w:r>
      <w:r w:rsidDel="00000000" w:rsidR="00000000" w:rsidRPr="00000000">
        <w:rPr>
          <w:rFonts w:ascii="Times New Roman" w:cs="Times New Roman" w:eastAsia="Times New Roman" w:hAnsi="Times New Roman"/>
          <w:rtl w:val="0"/>
        </w:rPr>
        <w:t xml:space="preserve">всё же </w:t>
      </w:r>
      <w:r w:rsidDel="00000000" w:rsidR="00000000" w:rsidRPr="00000000">
        <w:rPr>
          <w:rFonts w:ascii="Times New Roman" w:cs="Times New Roman" w:eastAsia="Times New Roman" w:hAnsi="Times New Roman"/>
          <w:rtl w:val="0"/>
        </w:rPr>
        <w:t xml:space="preserve">не</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Мужчина в шрамах</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навис над столом директора:</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Он обуза. Наивный.</w:t>
      </w:r>
      <w:r w:rsidDel="00000000" w:rsidR="00000000" w:rsidRPr="00000000">
        <w:rPr>
          <w:rtl w:val="0"/>
        </w:rPr>
        <w:t xml:space="preserve"> </w:t>
      </w:r>
      <w:r w:rsidDel="00000000" w:rsidR="00000000" w:rsidRPr="00000000">
        <w:rPr>
          <w:rtl w:val="0"/>
        </w:rPr>
        <w:t xml:space="preserve">Ни черта</w:t>
      </w:r>
      <w:r w:rsidDel="00000000" w:rsidR="00000000" w:rsidRPr="00000000">
        <w:rPr>
          <w:rFonts w:ascii="Times New Roman" w:cs="Times New Roman" w:eastAsia="Times New Roman" w:hAnsi="Times New Roman"/>
          <w:rtl w:val="0"/>
        </w:rPr>
        <w:t xml:space="preserve"> не знает о том, что такое война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Я хочу, чтобы его отсюда </w:t>
      </w:r>
      <w:r w:rsidDel="00000000" w:rsidR="00000000" w:rsidRPr="00000000">
        <w:rPr>
          <w:rtl w:val="0"/>
        </w:rPr>
        <w:t xml:space="preserve">убрали и стёрли ему все воспоминания об Ордене, пока кто-нибудь из слуг Волди не вытащил их у него из головы...</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Вообще-то, я окклюмент.</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Шизоглаз Хмури </w:t>
      </w:r>
      <w:r w:rsidDel="00000000" w:rsidR="00000000" w:rsidRPr="00000000">
        <w:rPr>
          <w:rtl w:val="0"/>
        </w:rPr>
        <w:t xml:space="preserve">пристально посмотрел</w:t>
      </w:r>
      <w:r w:rsidDel="00000000" w:rsidR="00000000" w:rsidRPr="00000000">
        <w:rPr>
          <w:rFonts w:ascii="Times New Roman" w:cs="Times New Roman" w:eastAsia="Times New Roman" w:hAnsi="Times New Roman"/>
          <w:rtl w:val="0"/>
        </w:rPr>
        <w:t xml:space="preserve"> на директора, который в ответ кивнул.</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tl w:val="0"/>
        </w:rPr>
        <w:t xml:space="preserve">Тогда он</w:t>
      </w:r>
      <w:r w:rsidDel="00000000" w:rsidR="00000000" w:rsidRPr="00000000">
        <w:rPr>
          <w:rFonts w:ascii="Times New Roman" w:cs="Times New Roman" w:eastAsia="Times New Roman" w:hAnsi="Times New Roman"/>
          <w:rtl w:val="0"/>
        </w:rPr>
        <w:t xml:space="preserve"> повернулся лицом к Гарри, и их взгляды встретились.</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Внезапная яростная легилиментная атака едва </w:t>
      </w:r>
      <w:r w:rsidDel="00000000" w:rsidR="00000000" w:rsidRPr="00000000">
        <w:rPr>
          <w:rtl w:val="0"/>
        </w:rPr>
        <w:t xml:space="preserve">не сбросила Гарри с кресла</w:t>
      </w:r>
      <w:r w:rsidDel="00000000" w:rsidR="00000000" w:rsidRPr="00000000">
        <w:rPr>
          <w:rtl w:val="0"/>
        </w:rPr>
        <w:t xml:space="preserve">. Раскалённый добела клинок вонзился в воображаемую личность на переднем крае его разума. </w:t>
      </w:r>
      <w:r w:rsidDel="00000000" w:rsidR="00000000" w:rsidRPr="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Del="00000000" w:rsidR="00000000" w:rsidRPr="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притворяться, </w:t>
      </w:r>
      <w:r w:rsidDel="00000000" w:rsidR="00000000" w:rsidRPr="00000000">
        <w:rPr>
          <w:rtl w:val="0"/>
        </w:rPr>
        <w:t xml:space="preserve">что у него галлюцинации, лишь притворяться личностью, которая кричит от шока и боли от того, что легилименция рвёт её рассудок на части и заставляет верить, что она горит...</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удалось разорвать зрительный контакт, опустив взгляд на подбородок Хмури.</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Del="00000000" w:rsidR="00000000" w:rsidRPr="00000000">
        <w:rPr>
          <w:rtl w:val="0"/>
        </w:rPr>
        <w:t xml:space="preserve">настолько суровым способом</w:t>
      </w:r>
      <w:r w:rsidDel="00000000" w:rsidR="00000000" w:rsidRPr="00000000">
        <w:rPr>
          <w:rtl w:val="0"/>
        </w:rPr>
        <w:t xml:space="preserve">. Притворяться кем-то, испытывающим такую боль... У Гарри не хватало слов, чтобы описать, что значит</w:t>
      </w:r>
      <w:r w:rsidDel="00000000" w:rsidR="00000000" w:rsidRPr="00000000">
        <w:rPr>
          <w:rtl w:val="0"/>
        </w:rPr>
        <w:t xml:space="preserve"> </w:t>
      </w:r>
      <w:r w:rsidDel="00000000" w:rsidR="00000000" w:rsidRPr="00000000">
        <w:rPr>
          <w:rtl w:val="0"/>
        </w:rPr>
        <w:t xml:space="preserve">поддерживать воображаемую личность, страдающую от такой боли, но это точно не было </w:t>
      </w:r>
      <w:r w:rsidDel="00000000" w:rsidR="00000000" w:rsidRPr="00000000">
        <w:rPr>
          <w:rtl w:val="0"/>
        </w:rPr>
        <w:t xml:space="preserve">нормальным.</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я имею право на какое-то доверие, раз я всё-таки окклюмент?</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w:t>
      </w:r>
      <w:r w:rsidDel="00000000" w:rsidR="00000000" w:rsidRPr="00000000">
        <w:rPr>
          <w:rtl w:val="0"/>
        </w:rPr>
        <w:t xml:space="preserve">о есть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ты думаешь, что уже совсем взрослый, да? Смотри мне в глаза!</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усилил свои щиты и посмотрел ещё раз в тёмно-серый</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глаз и сверкающий голубой.</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Виде</w:t>
      </w:r>
      <w:r w:rsidDel="00000000" w:rsidR="00000000" w:rsidRPr="00000000">
        <w:rPr>
          <w:rtl w:val="0"/>
        </w:rPr>
        <w:t xml:space="preserve">л когда-нибудь чью-то смерть?</w:t>
      </w:r>
      <w:r w:rsidDel="00000000" w:rsidR="00000000" w:rsidRPr="00000000">
        <w:rPr>
          <w:rFonts w:ascii="Times New Roman" w:cs="Times New Roman" w:eastAsia="Times New Roman" w:hAnsi="Times New Roman"/>
          <w:rtl w:val="0"/>
        </w:rPr>
        <w:t xml:space="preserve"> — спросил Шизоглаз Хмури.</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Del="00000000" w:rsidR="00000000" w:rsidRPr="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 стороны профессора МакГонагалл послышался вздох. Лицо С</w:t>
      </w:r>
      <w:r w:rsidDel="00000000" w:rsidR="00000000" w:rsidRPr="00000000">
        <w:rPr>
          <w:rtl w:val="0"/>
        </w:rPr>
        <w:t xml:space="preserve">еверуса напряглось.</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мягко сказал Шизоглаз Хмури. Губы на лице в шрамах искривились в странной</w:t>
      </w:r>
      <w:r w:rsidDel="00000000" w:rsidR="00000000" w:rsidRPr="00000000">
        <w:rPr>
          <w:rtl w:val="0"/>
        </w:rPr>
        <w:t xml:space="preserve"> еле заметной улыбке</w:t>
      </w:r>
      <w:r w:rsidDel="00000000" w:rsidR="00000000" w:rsidRPr="00000000">
        <w:rPr>
          <w:rFonts w:ascii="Times New Roman" w:cs="Times New Roman" w:eastAsia="Times New Roman" w:hAnsi="Times New Roman"/>
          <w:rtl w:val="0"/>
        </w:rPr>
        <w:t xml:space="preserve">. — Я сделаю тебе то же предложение, которое бы сделал любому аврору-стажёру. </w:t>
      </w:r>
      <w:r w:rsidDel="00000000" w:rsidR="00000000" w:rsidRPr="00000000">
        <w:rPr>
          <w:rFonts w:ascii="Times New Roman" w:cs="Times New Roman" w:eastAsia="Times New Roman" w:hAnsi="Times New Roman"/>
          <w:rtl w:val="0"/>
        </w:rPr>
        <w:t xml:space="preserve">Дотронься до меня, паре</w:t>
      </w:r>
      <w:r w:rsidDel="00000000" w:rsidR="00000000" w:rsidRPr="00000000">
        <w:rPr>
          <w:rFonts w:ascii="Times New Roman" w:cs="Times New Roman" w:eastAsia="Times New Roman" w:hAnsi="Times New Roman"/>
          <w:rtl w:val="0"/>
        </w:rPr>
        <w:t xml:space="preserve">нь</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один удар, одно заклинание</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и я признаю твоё право</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спорить со мной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Аластор! — воскликнула профессор МакГонагалл.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совершенно </w:t>
      </w:r>
      <w:r w:rsidDel="00000000" w:rsidR="00000000" w:rsidRPr="00000000">
        <w:rPr>
          <w:rtl w:val="0"/>
        </w:rPr>
        <w:t xml:space="preserve">неразумная идея! </w:t>
      </w:r>
      <w:r w:rsidDel="00000000" w:rsidR="00000000" w:rsidRPr="00000000">
        <w:rPr>
          <w:rtl w:val="0"/>
        </w:rPr>
        <w:t xml:space="preserve">Несмотря на все прочие его достоинства, у мистера Поттера нет сотни лет боевого опыта!</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Хорошо, — сказал Гарри и</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вскочил </w:t>
      </w:r>
      <w:r w:rsidDel="00000000" w:rsidR="00000000" w:rsidRPr="00000000">
        <w:rPr>
          <w:rtl w:val="0"/>
        </w:rPr>
        <w:t xml:space="preserve">со</w:t>
      </w:r>
      <w:r w:rsidDel="00000000" w:rsidR="00000000" w:rsidRPr="00000000">
        <w:rPr>
          <w:rFonts w:ascii="Times New Roman" w:cs="Times New Roman" w:eastAsia="Times New Roman" w:hAnsi="Times New Roman"/>
          <w:rtl w:val="0"/>
        </w:rPr>
        <w:t xml:space="preserve"> своего кресла, не обращая внимание на вздох профессора МакГонагалл и скептическое фырканье</w:t>
      </w:r>
      <w:r w:rsidDel="00000000" w:rsidR="00000000" w:rsidRPr="00000000">
        <w:rPr>
          <w:rtl w:val="0"/>
        </w:rPr>
        <w:t xml:space="preserve"> профессора Снейпа</w:t>
      </w:r>
      <w:r w:rsidDel="00000000" w:rsidR="00000000" w:rsidRPr="00000000">
        <w:rPr>
          <w:rFonts w:ascii="Times New Roman" w:cs="Times New Roman" w:eastAsia="Times New Roman" w:hAnsi="Times New Roman"/>
          <w:rtl w:val="0"/>
        </w:rPr>
        <w:t xml:space="preserve">. Дамблдор приподнял брови, а Хмури о</w:t>
      </w:r>
      <w:r w:rsidDel="00000000" w:rsidR="00000000" w:rsidRPr="00000000">
        <w:rPr>
          <w:rFonts w:ascii="Times New Roman" w:cs="Times New Roman" w:eastAsia="Times New Roman" w:hAnsi="Times New Roman"/>
          <w:rtl w:val="0"/>
        </w:rPr>
        <w:t xml:space="preserve">скалился</w:t>
      </w:r>
      <w:r w:rsidDel="00000000" w:rsidR="00000000" w:rsidRPr="00000000">
        <w:rPr>
          <w:rFonts w:ascii="Times New Roman" w:cs="Times New Roman" w:eastAsia="Times New Roman" w:hAnsi="Times New Roman"/>
          <w:rtl w:val="0"/>
        </w:rPr>
        <w:t xml:space="preserve"> как тигр.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открыл глаза. Казалось, его голову набили ватой.</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кабинете директора уже никого не было, </w:t>
      </w:r>
      <w:r w:rsidDel="00000000" w:rsidR="00000000" w:rsidRPr="00000000">
        <w:rPr>
          <w:rtl w:val="0"/>
        </w:rPr>
        <w:t xml:space="preserve">огонь в камине</w:t>
      </w:r>
      <w:r w:rsidDel="00000000" w:rsidR="00000000" w:rsidRPr="00000000">
        <w:rPr>
          <w:rtl w:val="0"/>
        </w:rPr>
        <w:t xml:space="preserve"> почти потух. Лишь Дамблдор по-прежнему сидел за столом.</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Здравствуй, Гарри, — тихо сказал директор.</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даже не заметил его движения, — восхищённо </w:t>
      </w:r>
      <w:r w:rsidDel="00000000" w:rsidR="00000000" w:rsidRPr="00000000">
        <w:rPr>
          <w:rtl w:val="0"/>
        </w:rPr>
        <w:t xml:space="preserve">заявил </w:t>
      </w:r>
      <w:r w:rsidDel="00000000" w:rsidR="00000000" w:rsidRPr="00000000">
        <w:rPr>
          <w:rtl w:val="0"/>
        </w:rPr>
        <w:t xml:space="preserve">Гарри и, п</w:t>
      </w:r>
      <w:r w:rsidDel="00000000" w:rsidR="00000000" w:rsidRPr="00000000">
        <w:rPr>
          <w:rtl w:val="0"/>
        </w:rPr>
        <w:t xml:space="preserve">роигнорировав протест мышц, сел</w:t>
      </w:r>
      <w:r w:rsidDel="00000000" w:rsidR="00000000" w:rsidRPr="00000000">
        <w:rPr>
          <w:rtl w:val="0"/>
        </w:rPr>
        <w:t xml:space="preserve">.</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стоял в двух шагах от Аластора Хмури, — ответил Дамблдор, — и отвёл взгляд от его палочки.</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 </w:t>
      </w:r>
      <w:r w:rsidDel="00000000" w:rsidR="00000000" w:rsidRPr="00000000">
        <w:rPr>
          <w:rtl w:val="0"/>
        </w:rPr>
        <w:t xml:space="preserve">выта</w:t>
      </w:r>
      <w:r w:rsidDel="00000000" w:rsidR="00000000" w:rsidRPr="00000000">
        <w:rPr>
          <w:rtl w:val="0"/>
        </w:rPr>
        <w:t xml:space="preserve">скивая из кошеля Мантию Невидимости.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да... я принял дуэльную стойку, чтобы он подумал, что я обычный идиот и недооценил меня... Но должен признать, </w:t>
      </w:r>
      <w:r w:rsidDel="00000000" w:rsidR="00000000" w:rsidRPr="00000000">
        <w:rPr>
          <w:rtl w:val="0"/>
        </w:rPr>
        <w:t xml:space="preserve">это </w:t>
      </w:r>
      <w:r w:rsidDel="00000000" w:rsidR="00000000" w:rsidRPr="00000000">
        <w:rPr>
          <w:rtl w:val="0"/>
        </w:rPr>
        <w:t xml:space="preserve">было впечатляюще.</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 есть, ты так и планировал с самого начала? — спросил директор.</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натянул на голову капюшон Мантии и бросил взгляд на настенные часы, на которые он незаметно успел посмотреть </w:t>
      </w:r>
      <w:r w:rsidDel="00000000" w:rsidR="00000000" w:rsidRPr="00000000">
        <w:rPr>
          <w:rtl w:val="0"/>
        </w:rPr>
        <w:t xml:space="preserve">раньше</w:t>
      </w:r>
      <w:r w:rsidDel="00000000" w:rsidR="00000000" w:rsidRPr="00000000">
        <w:rPr>
          <w:rtl w:val="0"/>
        </w:rPr>
        <w:t xml:space="preserv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тот раз они показывали двадцать три минуты девятого. Сейчас — пять минут десятого.</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w:t>
      </w:r>
      <w:r w:rsidDel="00000000" w:rsidR="00000000" w:rsidRPr="00000000">
        <w:rPr>
          <w:rtl w:val="0"/>
        </w:rPr>
        <w:t xml:space="preserve">распахнув глаза</w:t>
      </w:r>
      <w:r w:rsidDel="00000000" w:rsidR="00000000" w:rsidRPr="00000000">
        <w:rPr>
          <w:rtl w:val="0"/>
        </w:rPr>
        <w:t xml:space="preserve">, </w:t>
      </w:r>
      <w:r w:rsidDel="00000000" w:rsidR="00000000" w:rsidRPr="00000000">
        <w:rPr>
          <w:rtl w:val="0"/>
        </w:rPr>
        <w:t xml:space="preserve">смотрела</w:t>
      </w:r>
      <w:r w:rsidDel="00000000" w:rsidR="00000000" w:rsidRPr="00000000">
        <w:rPr>
          <w:rtl w:val="0"/>
        </w:rPr>
        <w:t xml:space="preserve">, как мальчик принимает дуэльную стойку. Палочку он держал низко, и на секунду Минерва задума</w:t>
      </w:r>
      <w:r w:rsidDel="00000000" w:rsidR="00000000" w:rsidRPr="00000000">
        <w:rPr>
          <w:rtl w:val="0"/>
        </w:rPr>
        <w:t xml:space="preserve">лась, </w:t>
      </w:r>
      <w:r w:rsidDel="00000000" w:rsidR="00000000" w:rsidRPr="00000000">
        <w:rPr>
          <w:rtl w:val="0"/>
        </w:rPr>
        <w:t xml:space="preserve">что</w:t>
      </w:r>
      <w:r w:rsidDel="00000000" w:rsidR="00000000" w:rsidRPr="00000000">
        <w:rPr>
          <w:rtl w:val="0"/>
        </w:rPr>
        <w:t xml:space="preserve">,</w:t>
      </w:r>
      <w:r w:rsidDel="00000000" w:rsidR="00000000" w:rsidRPr="00000000">
        <w:rPr>
          <w:rtl w:val="0"/>
        </w:rPr>
        <w:t xml:space="preserve"> может быть, Гарри де</w:t>
      </w:r>
      <w:r w:rsidDel="00000000" w:rsidR="00000000" w:rsidRPr="00000000">
        <w:rPr>
          <w:rtl w:val="0"/>
        </w:rPr>
        <w:t xml:space="preserve">йствительно способен... нет, это совершенно нелепо, перед ним стоит сам Шизоглаз </w:t>
      </w:r>
      <w:r w:rsidDel="00000000" w:rsidR="00000000" w:rsidRPr="00000000">
        <w:rPr>
          <w:rtl w:val="0"/>
        </w:rPr>
        <w:t xml:space="preserve">Хмури</w:t>
      </w:r>
      <w:r w:rsidDel="00000000" w:rsidR="00000000" w:rsidRPr="00000000">
        <w:rPr>
          <w:rtl w:val="0"/>
        </w:rPr>
        <w:t xml:space="preserve">, и победа </w:t>
      </w:r>
      <w:r w:rsidDel="00000000" w:rsidR="00000000" w:rsidRPr="00000000">
        <w:rPr>
          <w:rtl w:val="0"/>
        </w:rPr>
        <w:t xml:space="preserve">для Гарри находится за пределами возможного.</w:t>
      </w:r>
      <w:r w:rsidDel="00000000" w:rsidR="00000000" w:rsidRPr="00000000">
        <w:rPr>
          <w:rtl w:val="0"/>
        </w:rPr>
        <w:t xml:space="preserve"> Конечно, то же самое она думала и о частичной трансфигурации...</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Что ж, начнём, — сказал Гарри и упал.</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Северус усмехнулся:</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Del="00000000" w:rsidR="00000000" w:rsidRPr="00000000">
        <w:rPr>
          <w:rtl w:val="0"/>
        </w:rPr>
        <w:t xml:space="preserve">слишком </w:t>
      </w:r>
      <w:r w:rsidDel="00000000" w:rsidR="00000000" w:rsidRPr="00000000">
        <w:rPr>
          <w:rtl w:val="0"/>
        </w:rPr>
        <w:t xml:space="preserve">раздуто. У мистера Поттера</w:t>
      </w:r>
      <w:r w:rsidDel="00000000" w:rsidR="00000000" w:rsidRPr="00000000">
        <w:rPr>
          <w:rtl w:val="0"/>
        </w:rPr>
        <w:t xml:space="preserve"> </w:t>
      </w:r>
      <w:r w:rsidDel="00000000" w:rsidR="00000000" w:rsidRPr="00000000">
        <w:rPr>
          <w:rtl w:val="0"/>
        </w:rPr>
        <w:t xml:space="preserve">действительно есть свои достоинства, Шизоглаз, пусть дуэлирование и не входит в их число.</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в ответ усмехнулся даже более зловеще:</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 гаркнул Альбус. Одновременно Минерва крикнула</w:t>
      </w:r>
      <w:r w:rsidDel="00000000" w:rsidR="00000000" w:rsidRPr="00000000">
        <w:rPr>
          <w:rtl w:val="0"/>
        </w:rPr>
        <w:t xml:space="preserve">: «Стойте!»</w:t>
      </w:r>
      <w:r w:rsidDel="00000000" w:rsidR="00000000" w:rsidRPr="00000000">
        <w:rPr>
          <w:rtl w:val="0"/>
        </w:rPr>
        <w:t xml:space="preserve">, Северус метнулся вперёд, а Шизоглаз Хмури демонстративно направил палочку на тело Гарри Поттера.</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 Ступефай!</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Del="00000000" w:rsidR="00000000" w:rsidRPr="00000000">
        <w:rPr>
          <w:rtl w:val="0"/>
        </w:rPr>
        <w:t xml:space="preserve"> </w:t>
      </w:r>
      <w:r w:rsidDel="00000000" w:rsidR="00000000" w:rsidRPr="00000000">
        <w:rPr>
          <w:rtl w:val="0"/>
        </w:rPr>
        <w:t xml:space="preserve">магии, его тело, казалось, </w:t>
      </w:r>
      <w:r w:rsidDel="00000000" w:rsidR="00000000" w:rsidRPr="00000000">
        <w:rPr>
          <w:rtl w:val="0"/>
        </w:rPr>
        <w:t xml:space="preserve">размазалось в пространстве</w:t>
      </w:r>
      <w:r w:rsidDel="00000000" w:rsidR="00000000" w:rsidRPr="00000000">
        <w:rPr>
          <w:rtl w:val="0"/>
        </w:rPr>
        <w:t xml:space="preserve">. Красный сгусток Оглушающего проклятия прошёл сквозь</w:t>
      </w:r>
      <w:r w:rsidDel="00000000" w:rsidR="00000000" w:rsidRPr="00000000">
        <w:rPr>
          <w:rtl w:val="0"/>
        </w:rPr>
        <w:t xml:space="preserve"> внезапно опустевший</w:t>
      </w:r>
      <w:r w:rsidDel="00000000" w:rsidR="00000000" w:rsidRPr="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Del="00000000" w:rsidR="00000000" w:rsidRPr="00000000">
        <w:rPr>
          <w:rtl w:val="0"/>
        </w:rPr>
        <w:t xml:space="preserve">семнадцать светящихся </w:t>
      </w:r>
      <w:r w:rsidDel="00000000" w:rsidR="00000000" w:rsidRPr="00000000">
        <w:rPr>
          <w:rtl w:val="0"/>
        </w:rPr>
        <w:t xml:space="preserve">сфер</w:t>
      </w:r>
      <w:r w:rsidDel="00000000" w:rsidR="00000000" w:rsidRPr="00000000">
        <w:rPr>
          <w:rtl w:val="0"/>
        </w:rPr>
        <w:t xml:space="preserve">,</w:t>
      </w:r>
      <w:r w:rsidDel="00000000" w:rsidR="00000000" w:rsidRPr="00000000">
        <w:rPr>
          <w:rtl w:val="0"/>
        </w:rPr>
        <w:t xml:space="preserve"> сформировавших знак </w:t>
      </w:r>
      <w:r w:rsidDel="00000000" w:rsidR="00000000" w:rsidRPr="00000000">
        <w:rPr>
          <w:i w:val="1"/>
          <w:rtl w:val="0"/>
        </w:rPr>
        <w:t xml:space="preserve">Сагитта Магика</w:t>
      </w:r>
      <w:r w:rsidDel="00000000" w:rsidR="00000000" w:rsidRPr="00000000">
        <w:rPr>
          <w:rtl w:val="0"/>
        </w:rPr>
        <w:t xml:space="preserve">. Через мгновенье из них вырвался яркий свет, который попал в </w:t>
      </w:r>
      <w:r w:rsidDel="00000000" w:rsidR="00000000" w:rsidRPr="00000000">
        <w:rPr>
          <w:rtl w:val="0"/>
        </w:rPr>
        <w:t xml:space="preserve">кого-то. Раздался глухой звук падающего на пол тела.</w:t>
      </w:r>
      <w:r w:rsidDel="00000000" w:rsidR="00000000" w:rsidRPr="00000000">
        <w:rPr>
          <w:rtl w:val="0"/>
        </w:rPr>
        <w:t xml:space="preserv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Ещё раз здравствуй, Гарри, — сказал Дамблдор.</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могу поверить,</w:t>
      </w:r>
      <w:r w:rsidDel="00000000" w:rsidR="00000000" w:rsidRPr="00000000">
        <w:rPr>
          <w:rtl w:val="0"/>
        </w:rPr>
        <w:t xml:space="preserve"> что он так быстро среагировал</w:t>
      </w:r>
      <w:r w:rsidDel="00000000" w:rsidR="00000000" w:rsidRPr="00000000">
        <w:rPr>
          <w:rtl w:val="0"/>
        </w:rPr>
        <w:t xml:space="preserve">, — Гарри поднялся с пола, где лежал невидимым для предыдущей версии себя, и отряхнул Мантию. — </w:t>
      </w:r>
      <w:r w:rsidDel="00000000" w:rsidR="00000000" w:rsidRPr="00000000">
        <w:rPr>
          <w:rtl w:val="0"/>
        </w:rPr>
        <w:t xml:space="preserve">И что он так быстро движется</w:t>
      </w:r>
      <w:r w:rsidDel="00000000" w:rsidR="00000000" w:rsidRPr="00000000">
        <w:rPr>
          <w:rtl w:val="0"/>
        </w:rPr>
        <w:t xml:space="preserve"> — тоже.</w:t>
      </w:r>
      <w:r w:rsidDel="00000000" w:rsidR="00000000" w:rsidRPr="00000000">
        <w:rPr>
          <w:rtl w:val="0"/>
        </w:rPr>
        <w:t xml:space="preserve"> </w:t>
      </w:r>
      <w:r w:rsidDel="00000000" w:rsidR="00000000" w:rsidRPr="00000000">
        <w:rPr>
          <w:rtl w:val="0"/>
        </w:rPr>
        <w:t xml:space="preserve">Мне нужно придумать какой-нибудь способ достать его, не произнося заклинаний, потому что это меня выдаёт...</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Del="00000000" w:rsidR="00000000" w:rsidRPr="00000000">
        <w:rPr>
          <w:rtl w:val="0"/>
        </w:rPr>
        <w:t xml:space="preserve"> одно </w:t>
      </w:r>
      <w:r w:rsidDel="00000000" w:rsidR="00000000" w:rsidRPr="00000000">
        <w:rPr>
          <w:rtl w:val="0"/>
        </w:rPr>
        <w:t xml:space="preserve">из директорских устройств, а когда она снова посмотрела на Шизоглаза, тот уже вскочил на </w:t>
      </w:r>
      <w:r w:rsidDel="00000000" w:rsidR="00000000" w:rsidRPr="00000000">
        <w:rPr>
          <w:rtl w:val="0"/>
        </w:rPr>
        <w:t xml:space="preserve">ноги</w:t>
      </w:r>
      <w:r w:rsidDel="00000000" w:rsidR="00000000" w:rsidRPr="00000000">
        <w:rPr>
          <w:rtl w:val="0"/>
        </w:rPr>
        <w:t xml:space="preserve">, и его палочка двигалась</w:t>
      </w:r>
      <w:r w:rsidDel="00000000" w:rsidR="00000000" w:rsidRPr="00000000">
        <w:rPr>
          <w:rtl w:val="0"/>
        </w:rPr>
        <w:t xml:space="preserve"> немыслимо быстро. </w:t>
      </w:r>
      <w:r w:rsidDel="00000000" w:rsidR="00000000" w:rsidRPr="00000000">
        <w:rPr>
          <w:rtl w:val="0"/>
        </w:rPr>
        <w:t xml:space="preserve">Раздался очередной звук падения...</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Ещё раз здравствуй, Гарри.</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Простите, директор, но не могли бы вы</w:t>
      </w:r>
      <w:r w:rsidDel="00000000" w:rsidR="00000000" w:rsidRPr="00000000">
        <w:rPr>
          <w:rtl w:val="0"/>
        </w:rPr>
        <w:t xml:space="preserve"> открыть вашу лестницу,</w:t>
      </w:r>
      <w:r w:rsidDel="00000000" w:rsidR="00000000" w:rsidRPr="00000000">
        <w:rPr>
          <w:rtl w:val="0"/>
        </w:rPr>
        <w:t xml:space="preserve"> а потом впустить </w:t>
      </w:r>
      <w:r w:rsidDel="00000000" w:rsidR="00000000" w:rsidRPr="00000000">
        <w:rPr>
          <w:rtl w:val="0"/>
        </w:rPr>
        <w:t xml:space="preserve">меня </w:t>
      </w:r>
      <w:r w:rsidDel="00000000" w:rsidR="00000000" w:rsidRPr="00000000">
        <w:rPr>
          <w:rtl w:val="0"/>
        </w:rPr>
        <w:t xml:space="preserve">обратно,</w:t>
      </w:r>
      <w:r w:rsidDel="00000000" w:rsidR="00000000" w:rsidRPr="00000000">
        <w:rPr>
          <w:rtl w:val="0"/>
        </w:rPr>
        <w:t xml:space="preserve"> прежде чем я совершу</w:t>
      </w:r>
      <w:r w:rsidDel="00000000" w:rsidR="00000000" w:rsidRPr="00000000">
        <w:rPr>
          <w:rtl w:val="0"/>
        </w:rPr>
        <w:t xml:space="preserve"> последний прыжок назад? Мне потребуется больше часа на подготовку...</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открыв рот, смотрела на Шизоглаза Хмури, который не опустил палочку ни на дюйм. Северус, судя по его лицу, </w:t>
      </w:r>
      <w:r w:rsidDel="00000000" w:rsidR="00000000" w:rsidRPr="00000000">
        <w:rPr>
          <w:rtl w:val="0"/>
        </w:rPr>
        <w:t xml:space="preserve">был близок к шоку</w:t>
      </w:r>
      <w:r w:rsidDel="00000000" w:rsidR="00000000" w:rsidRPr="00000000">
        <w:rPr>
          <w:rtl w:val="0"/>
        </w:rPr>
        <w:t xml:space="preserve">.</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что, парень? — спросил Шизоглаз Хмури. — Что ещё у тебя есть?</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Невидимая рука сняла капюшон мантии-невидимки, и в воздухе появилась парящая голова Гарри Поттера.</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Этот глаз, — </w:t>
      </w:r>
      <w:r w:rsidDel="00000000" w:rsidR="00000000" w:rsidRPr="00000000">
        <w:rPr>
          <w:rtl w:val="0"/>
        </w:rPr>
        <w:t xml:space="preserve">глаза самого мальчика дерзко сверкнули</w:t>
      </w:r>
      <w:r w:rsidDel="00000000" w:rsidR="00000000" w:rsidRPr="00000000">
        <w:rPr>
          <w:rtl w:val="0"/>
        </w:rPr>
        <w:t xml:space="preserve">. — Это не какой-то </w:t>
      </w:r>
      <w:r w:rsidDel="00000000" w:rsidR="00000000" w:rsidRPr="00000000">
        <w:rPr>
          <w:rtl w:val="0"/>
        </w:rPr>
        <w:t xml:space="preserve">обычный</w:t>
      </w:r>
      <w:r w:rsidDel="00000000" w:rsidR="00000000" w:rsidRPr="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Del="00000000" w:rsidR="00000000" w:rsidRPr="00000000">
        <w:rPr>
          <w:rtl w:val="0"/>
        </w:rPr>
        <w:t xml:space="preserve">я пронаблюдал всё с самого начала... </w:t>
      </w:r>
      <w:r w:rsidDel="00000000" w:rsidR="00000000" w:rsidRPr="00000000">
        <w:rPr>
          <w:rtl w:val="0"/>
        </w:rPr>
        <w:t xml:space="preserve">Вы увидели все мои «я», вернувшиеся </w:t>
      </w:r>
      <w:r w:rsidDel="00000000" w:rsidR="00000000" w:rsidRPr="00000000">
        <w:rPr>
          <w:rtl w:val="0"/>
        </w:rPr>
        <w:t xml:space="preserve">в прошлое</w:t>
      </w:r>
      <w:r w:rsidDel="00000000" w:rsidR="00000000" w:rsidRPr="00000000">
        <w:rPr>
          <w:rtl w:val="0"/>
        </w:rPr>
        <w:t xml:space="preserve">, сразу же, как вышли из камина, так?</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ухмыльнулся. Точно такой же оскал Минерва видела на его лице в тот раз, когда они </w:t>
      </w:r>
      <w:r w:rsidDel="00000000" w:rsidR="00000000" w:rsidRPr="00000000">
        <w:rPr>
          <w:rtl w:val="0"/>
        </w:rPr>
        <w:t xml:space="preserve">столкнулись с самим</w:t>
      </w:r>
      <w:r w:rsidDel="00000000" w:rsidR="00000000" w:rsidRPr="00000000">
        <w:rPr>
          <w:rtl w:val="0"/>
        </w:rPr>
        <w:t xml:space="preserve"> Волдемортом.</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Потрать сотню лет, охотясь на Тёмных волшебников, и </w:t>
      </w:r>
      <w:r w:rsidDel="00000000" w:rsidR="00000000" w:rsidRPr="00000000">
        <w:rPr>
          <w:rtl w:val="0"/>
        </w:rPr>
        <w:t xml:space="preserve">будешь видеть всё</w:t>
      </w:r>
      <w:r w:rsidDel="00000000" w:rsidR="00000000" w:rsidRPr="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Del="00000000" w:rsidR="00000000" w:rsidRPr="00000000">
        <w:rPr>
          <w:rtl w:val="0"/>
        </w:rPr>
        <w:t xml:space="preserve">приём с теневыми копи</w:t>
      </w:r>
      <w:r w:rsidDel="00000000" w:rsidR="00000000" w:rsidRPr="00000000">
        <w:rPr>
          <w:rtl w:val="0"/>
        </w:rPr>
        <w:t xml:space="preserve">ями не тянет против моего глаза.</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видите во всех направлениях, — </w:t>
      </w:r>
      <w:r w:rsidDel="00000000" w:rsidR="00000000" w:rsidRPr="00000000">
        <w:rPr>
          <w:rtl w:val="0"/>
        </w:rPr>
        <w:t xml:space="preserve">глаза Гарри Поттера всё также сверкали</w:t>
      </w:r>
      <w:r w:rsidDel="00000000" w:rsidR="00000000" w:rsidRPr="00000000">
        <w:rPr>
          <w:rtl w:val="0"/>
        </w:rPr>
        <w:t xml:space="preserve">. — </w:t>
      </w:r>
      <w:r w:rsidDel="00000000" w:rsidR="00000000" w:rsidRPr="00000000">
        <w:rPr>
          <w:rtl w:val="0"/>
        </w:rPr>
        <w:t xml:space="preserve">Не важно</w:t>
      </w:r>
      <w:r w:rsidDel="00000000" w:rsidR="00000000" w:rsidRPr="00000000">
        <w:rPr>
          <w:rtl w:val="0"/>
        </w:rPr>
        <w:t xml:space="preserve">, куда направлен глаз, он видит всё вокруг.</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Тигриная усмешка Хмури стала шире.</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Сейчас в комнате остался</w:t>
      </w:r>
      <w:r w:rsidDel="00000000" w:rsidR="00000000" w:rsidRPr="00000000">
        <w:rPr>
          <w:rtl w:val="0"/>
        </w:rPr>
        <w:t xml:space="preserve"> только один ты</w:t>
      </w:r>
      <w:r w:rsidDel="00000000" w:rsidR="00000000" w:rsidRPr="00000000">
        <w:rPr>
          <w:rtl w:val="0"/>
        </w:rPr>
        <w:t xml:space="preserve">, — сказал он. — Как ты д</w:t>
      </w:r>
      <w:r w:rsidDel="00000000" w:rsidR="00000000" w:rsidRPr="00000000">
        <w:rPr>
          <w:rtl w:val="0"/>
        </w:rPr>
        <w:t xml:space="preserve">умаешь</w:t>
      </w:r>
      <w:r w:rsidDel="00000000" w:rsidR="00000000" w:rsidRPr="00000000">
        <w:rPr>
          <w:rtl w:val="0"/>
        </w:rPr>
        <w:t xml:space="preserve">, это потому что ты сдашься после этого раза или потому что ты выиграешь? На что поставишь, сынок?</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моя последняя попытка, потому что я решил поставить три оставшихся часа </w:t>
      </w:r>
      <w:r w:rsidDel="00000000" w:rsidR="00000000" w:rsidRPr="00000000">
        <w:rPr>
          <w:rtl w:val="0"/>
        </w:rPr>
        <w:t xml:space="preserve">на один </w:t>
      </w:r>
      <w:r w:rsidDel="00000000" w:rsidR="00000000" w:rsidRPr="00000000">
        <w:rPr>
          <w:rtl w:val="0"/>
        </w:rPr>
        <w:t xml:space="preserve">заход, — ответил Гарри Поттер. — Что же насчёт того, выиграю ли я...</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Del="00000000" w:rsidR="00000000" w:rsidRPr="00000000">
        <w:rPr>
          <w:rtl w:val="0"/>
        </w:rPr>
        <w:t xml:space="preserve"> </w:t>
      </w:r>
      <w:r w:rsidDel="00000000" w:rsidR="00000000" w:rsidRPr="00000000">
        <w:rPr>
          <w:rtl w:val="0"/>
        </w:rPr>
        <w:t xml:space="preserve">назад, </w:t>
      </w:r>
      <w:r w:rsidDel="00000000" w:rsidR="00000000" w:rsidRPr="00000000">
        <w:rPr>
          <w:rtl w:val="0"/>
        </w:rPr>
        <w:t xml:space="preserve">и </w:t>
      </w:r>
      <w:r w:rsidDel="00000000" w:rsidR="00000000" w:rsidRPr="00000000">
        <w:rPr>
          <w:rtl w:val="0"/>
        </w:rPr>
        <w:t xml:space="preserve">мальчик крикнул:</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 </w:t>
      </w:r>
      <w:r w:rsidDel="00000000" w:rsidR="00000000" w:rsidRPr="00000000">
        <w:rPr>
          <w:i w:val="1"/>
          <w:rtl w:val="0"/>
        </w:rPr>
        <w:t xml:space="preserve">Ступофай!</w:t>
      </w: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Три мерцающие линии прошли мимо движущейся </w:t>
      </w:r>
      <w:r w:rsidDel="00000000" w:rsidR="00000000" w:rsidRPr="00000000">
        <w:rPr>
          <w:rtl w:val="0"/>
        </w:rPr>
        <w:t xml:space="preserve">головы </w:t>
      </w:r>
      <w:r w:rsidDel="00000000" w:rsidR="00000000" w:rsidRPr="00000000">
        <w:rPr>
          <w:rtl w:val="0"/>
        </w:rPr>
        <w:t xml:space="preserve">Гарри. Одновременно от Гарри полетел красный </w:t>
      </w:r>
      <w:r w:rsidDel="00000000" w:rsidR="00000000" w:rsidRPr="00000000">
        <w:rPr>
          <w:rtl w:val="0"/>
        </w:rPr>
        <w:t xml:space="preserve">сгусток</w:t>
      </w:r>
      <w:r w:rsidDel="00000000" w:rsidR="00000000" w:rsidRPr="00000000">
        <w:rPr>
          <w:rtl w:val="0"/>
        </w:rPr>
        <w:t xml:space="preserve">, который </w:t>
      </w:r>
      <w:r w:rsidDel="00000000" w:rsidR="00000000" w:rsidRPr="00000000">
        <w:rPr>
          <w:rtl w:val="0"/>
        </w:rPr>
        <w:t xml:space="preserve">проскочил </w:t>
      </w:r>
      <w:r w:rsidDel="00000000" w:rsidR="00000000" w:rsidRPr="00000000">
        <w:rPr>
          <w:rtl w:val="0"/>
        </w:rPr>
        <w:t xml:space="preserve">мимо Хмури, когда тот увернулся в другую сторону...</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бы Минерва моргнула, она бы это проглядела — красный сгусток резко развернулся в воздухе и ударил Хмури в ухо.</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w:t>
      </w:r>
      <w:r w:rsidDel="00000000" w:rsidR="00000000" w:rsidRPr="00000000">
        <w:rPr>
          <w:rtl w:val="0"/>
        </w:rPr>
        <w:t xml:space="preserve"> упал.</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Парящая голова Гарри Поттера рухнула</w:t>
      </w:r>
      <w:r w:rsidDel="00000000" w:rsidR="00000000" w:rsidRPr="00000000">
        <w:rPr>
          <w:rtl w:val="0"/>
        </w:rPr>
        <w:t xml:space="preserve"> </w:t>
      </w:r>
      <w:r w:rsidDel="00000000" w:rsidR="00000000" w:rsidRPr="00000000">
        <w:rPr>
          <w:rtl w:val="0"/>
        </w:rPr>
        <w:t xml:space="preserve">на высоту первокурсника, упавшего на четвереньки. Затем опустилась ещё ниже. На лице было заметно</w:t>
      </w:r>
      <w:r w:rsidDel="00000000" w:rsidR="00000000" w:rsidRPr="00000000">
        <w:rPr>
          <w:rtl w:val="0"/>
        </w:rPr>
        <w:t xml:space="preserve"> </w:t>
      </w:r>
      <w:r w:rsidDel="00000000" w:rsidR="00000000" w:rsidRPr="00000000">
        <w:rPr>
          <w:rtl w:val="0"/>
        </w:rPr>
        <w:t xml:space="preserve">внезапное истощение сил.</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 имя Мерлина! Что... — воскликнула Минерва МакГонагалл.</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кивнул, теперь он сидел в своём кресле, а не на подлокотнике.</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Del="00000000" w:rsidR="00000000" w:rsidRPr="00000000">
        <w:rPr>
          <w:rtl w:val="0"/>
        </w:rPr>
        <w:t xml:space="preserve"> если говоришь себе, что риск того стоит, то нет смысла возмущаться, когда приходится платить</w:t>
      </w:r>
      <w:r w:rsidDel="00000000" w:rsidR="00000000" w:rsidRPr="00000000">
        <w:rPr>
          <w:rtl w:val="0"/>
        </w:rPr>
        <w:t xml:space="preserve">. В любом случае, я понял, что если ваш глаз видит то, </w:t>
      </w:r>
      <w:r w:rsidDel="00000000" w:rsidR="00000000" w:rsidRPr="00000000">
        <w:rPr>
          <w:rtl w:val="0"/>
        </w:rPr>
        <w:t xml:space="preserve">что не видят другие</w:t>
      </w:r>
      <w:r w:rsidDel="00000000" w:rsidR="00000000" w:rsidRPr="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Del="00000000" w:rsidR="00000000" w:rsidRPr="00000000">
        <w:rPr>
          <w:rtl w:val="0"/>
        </w:rPr>
        <w:t xml:space="preserve">ярких</w:t>
      </w:r>
      <w:r w:rsidDel="00000000" w:rsidR="00000000" w:rsidRPr="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Del="00000000" w:rsidR="00000000" w:rsidRPr="00000000">
        <w:rPr>
          <w:rtl w:val="0"/>
        </w:rPr>
        <w:t xml:space="preserve">сотворил для меня одноразов</w:t>
      </w:r>
      <w:r w:rsidDel="00000000" w:rsidR="00000000" w:rsidRPr="00000000">
        <w:rPr>
          <w:rtl w:val="0"/>
        </w:rPr>
        <w:t xml:space="preserve">ый артефакт — хотя мне пришлось </w:t>
      </w:r>
      <w:r w:rsidDel="00000000" w:rsidR="00000000" w:rsidRPr="00000000">
        <w:rPr>
          <w:rtl w:val="0"/>
        </w:rPr>
        <w:t xml:space="preserve">убедить </w:t>
      </w:r>
      <w:r w:rsidDel="00000000" w:rsidR="00000000" w:rsidRPr="00000000">
        <w:rPr>
          <w:rtl w:val="0"/>
        </w:rPr>
        <w:t xml:space="preserve">его, что тут нет никакого жульничества, </w:t>
      </w:r>
      <w:r w:rsidDel="00000000" w:rsidR="00000000" w:rsidRPr="00000000">
        <w:rPr>
          <w:rtl w:val="0"/>
        </w:rPr>
        <w:t xml:space="preserve">поскольку </w:t>
      </w:r>
      <w:r w:rsidDel="00000000" w:rsidR="00000000" w:rsidRPr="00000000">
        <w:rPr>
          <w:rtl w:val="0"/>
        </w:rPr>
        <w:t xml:space="preserve">вряд ли хоть что-нибудь может считаться жульничеством в сражении с аврором, который дожил до отставки. И я по-прежнему не понимал, </w:t>
      </w:r>
      <w:r w:rsidDel="00000000" w:rsidR="00000000" w:rsidRPr="00000000">
        <w:rPr>
          <w:rtl w:val="0"/>
        </w:rPr>
        <w:t xml:space="preserve">как в вас можно попасть</w:t>
      </w:r>
      <w:r w:rsidDel="00000000" w:rsidR="00000000" w:rsidRPr="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Del="00000000" w:rsidR="00000000" w:rsidRPr="00000000">
        <w:rPr>
          <w:rtl w:val="0"/>
        </w:rPr>
        <w:t xml:space="preserve"> </w:t>
      </w:r>
      <w:r w:rsidDel="00000000" w:rsidR="00000000" w:rsidRPr="00000000">
        <w:rPr>
          <w:rtl w:val="0"/>
        </w:rPr>
        <w:t xml:space="preserve">чемпион дуэлей...</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в курсе, сынок.</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Простите</w:t>
      </w:r>
      <w:r w:rsidDel="00000000" w:rsidR="00000000" w:rsidRPr="00000000">
        <w:rPr>
          <w:rtl w:val="0"/>
        </w:rPr>
        <w:t xml:space="preserve">.</w:t>
      </w:r>
      <w:r w:rsidDel="00000000" w:rsidR="00000000" w:rsidRPr="00000000">
        <w:rPr>
          <w:rtl w:val="0"/>
        </w:rPr>
        <w:t xml:space="preserve"> В общем, профессор сказал, что в его бытность дуэлянтом ему так и не довелось использовать это заклинание, потому что</w:t>
      </w:r>
      <w:r w:rsidDel="00000000" w:rsidR="00000000" w:rsidRPr="00000000">
        <w:rPr>
          <w:rtl w:val="0"/>
        </w:rPr>
        <w:t xml:space="preserve"> </w:t>
      </w:r>
      <w:r w:rsidDel="00000000" w:rsidR="00000000" w:rsidRPr="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Del="00000000" w:rsidR="00000000" w:rsidRPr="00000000">
        <w:rPr>
          <w:rtl w:val="0"/>
        </w:rPr>
        <w:t xml:space="preserve"> </w:t>
      </w:r>
      <w:r w:rsidDel="00000000" w:rsidR="00000000" w:rsidRPr="00000000">
        <w:rPr>
          <w:rtl w:val="0"/>
        </w:rPr>
        <w:t xml:space="preserve">безразличное выражение лица. — Мистер Поттер, вы только что оглушили самого Шизоглаза Хмури! Самого знаменитого охотника на Тёмных Волшебников за всю историю аврората! Это же невозможно!</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мрачно</w:t>
      </w:r>
      <w:r w:rsidDel="00000000" w:rsidR="00000000" w:rsidRPr="00000000">
        <w:rPr>
          <w:rtl w:val="0"/>
        </w:rPr>
        <w:t xml:space="preserve"> </w:t>
      </w:r>
      <w:r w:rsidDel="00000000" w:rsidR="00000000" w:rsidRPr="00000000">
        <w:rPr>
          <w:rtl w:val="0"/>
        </w:rPr>
        <w:t xml:space="preserve">ухмыльнулся.</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что ты на это скажешь, парень? Мне любопытно.</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w:t>
      </w:r>
      <w:r w:rsidDel="00000000" w:rsidR="00000000" w:rsidRPr="00000000">
        <w:rPr>
          <w:rtl w:val="0"/>
        </w:rPr>
        <w:t xml:space="preserve"> </w:t>
      </w:r>
      <w:r w:rsidDel="00000000" w:rsidR="00000000" w:rsidRPr="00000000">
        <w:rPr>
          <w:rtl w:val="0"/>
        </w:rPr>
        <w:t xml:space="preserve">— протянул Гарри. — Во-первых, профессор МакГонагалл, ни один из нас не сражался всерьёз.</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Ни один из вас?!</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Del="00000000" w:rsidR="00000000" w:rsidRPr="00000000">
        <w:rPr>
          <w:rtl w:val="0"/>
        </w:rPr>
        <w:t xml:space="preserve">всё-таки </w:t>
      </w:r>
      <w:r w:rsidDel="00000000" w:rsidR="00000000" w:rsidRPr="00000000">
        <w:rPr>
          <w:rtl w:val="0"/>
        </w:rPr>
        <w:t xml:space="preserve">не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Del="00000000" w:rsidR="00000000" w:rsidRPr="00000000">
        <w:rPr>
          <w:rtl w:val="0"/>
        </w:rPr>
        <w:t xml:space="preserve"> </w:t>
      </w:r>
      <w:r w:rsidDel="00000000" w:rsidR="00000000" w:rsidRPr="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не так уж стыдно, — </w:t>
      </w:r>
      <w:r w:rsidDel="00000000" w:rsidR="00000000" w:rsidRPr="00000000">
        <w:rPr>
          <w:rtl w:val="0"/>
        </w:rPr>
        <w:t xml:space="preserve">Хмури слегка угрожающе ухмыльнулся</w:t>
      </w:r>
      <w:r w:rsidDel="00000000" w:rsidR="00000000" w:rsidRPr="00000000">
        <w:rPr>
          <w:rtl w:val="0"/>
        </w:rPr>
        <w:t xml:space="preserve">.</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Гарри этого, похоже, не заметил.</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Можно сказать, что мистер Хмури проверял меня, попытаюсь ли я с ним сразиться или попытаюсь победить.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Del="00000000" w:rsidR="00000000" w:rsidRPr="00000000">
        <w:rPr>
          <w:rtl w:val="0"/>
        </w:rPr>
        <w:t xml:space="preserve">приведёт</w:t>
      </w:r>
      <w:r w:rsidDel="00000000" w:rsidR="00000000" w:rsidRPr="00000000">
        <w:rPr>
          <w:rtl w:val="0"/>
        </w:rPr>
        <w:t xml:space="preserve"> к победе — или же буду пробовать</w:t>
      </w:r>
      <w:r w:rsidDel="00000000" w:rsidR="00000000" w:rsidRPr="00000000">
        <w:rPr>
          <w:rtl w:val="0"/>
        </w:rPr>
        <w:t xml:space="preserve"> </w:t>
      </w:r>
      <w:r w:rsidDel="00000000" w:rsidR="00000000" w:rsidRPr="00000000">
        <w:rPr>
          <w:rtl w:val="0"/>
        </w:rPr>
        <w:t xml:space="preserve">необычные </w:t>
      </w:r>
      <w:r w:rsidDel="00000000" w:rsidR="00000000" w:rsidRPr="00000000">
        <w:rPr>
          <w:rtl w:val="0"/>
        </w:rPr>
        <w:t xml:space="preserve">п</w:t>
      </w:r>
      <w:r w:rsidDel="00000000" w:rsidR="00000000" w:rsidRPr="00000000">
        <w:rPr>
          <w:rtl w:val="0"/>
        </w:rPr>
        <w:t xml:space="preserve">одходы, пока не найду что-нибудь, что могло бы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Del="00000000" w:rsidR="00000000" w:rsidRPr="00000000">
        <w:rPr>
          <w:rtl w:val="0"/>
        </w:rPr>
        <w:t xml:space="preserve">истиной</w:t>
      </w:r>
      <w:r w:rsidDel="00000000" w:rsidR="00000000" w:rsidRPr="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Del="00000000" w:rsidR="00000000" w:rsidRPr="00000000">
        <w:rPr>
          <w:rtl w:val="0"/>
        </w:rPr>
        <w:t xml:space="preserve"> </w:t>
      </w:r>
      <w:r w:rsidDel="00000000" w:rsidR="00000000" w:rsidRPr="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Поттер серьёзно кивнул.</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Сообразительность такого рода убивает людей</w:t>
      </w:r>
      <w:r w:rsidDel="00000000" w:rsidR="00000000" w:rsidRPr="00000000">
        <w:rPr>
          <w:rtl w:val="0"/>
        </w:rPr>
        <w:t xml:space="preserve">, парень, не забывай об этом.</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Мальчик-Который-Выжил печально вздохнул.</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знаю. Простите.</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Итак, сынок. Тебе есть что сказать, прежде чем мы с Альбусом отправимся за Локхартом?</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открыл уже рот, но замер.</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Del="00000000" w:rsidR="00000000" w:rsidRPr="00000000">
        <w:rPr>
          <w:rtl w:val="0"/>
        </w:rPr>
        <w:t xml:space="preserve">Я не знаю цену</w:t>
      </w:r>
      <w:r w:rsidDel="00000000" w:rsidR="00000000" w:rsidRPr="00000000">
        <w:rPr>
          <w:rtl w:val="0"/>
        </w:rPr>
        <w:t xml:space="preserve">. Просто, пожалуйста, если сможете, постарайтесь не причинить ему вреда, если он невиновен.</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смогу, — сказал Хмури.</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ещё — вы же намереваетесь просмотреть его разум, чтобы найти доказательства вмешательства</w:t>
      </w:r>
      <w:r w:rsidDel="00000000" w:rsidR="00000000" w:rsidRPr="00000000">
        <w:rPr>
          <w:rtl w:val="0"/>
        </w:rPr>
        <w:t xml:space="preserve"> </w:t>
      </w:r>
      <w:r w:rsidDel="00000000" w:rsidR="00000000" w:rsidRPr="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Шизоглаз нахмурился.</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Сынок, никто не получает силу так быстро, если он не замышляет</w:t>
      </w:r>
      <w:r w:rsidDel="00000000" w:rsidR="00000000" w:rsidRPr="00000000">
        <w:rPr>
          <w:rtl w:val="0"/>
        </w:rPr>
        <w:t xml:space="preserve"> что-нибудь</w:t>
      </w:r>
      <w:r w:rsidDel="00000000" w:rsidR="00000000" w:rsidRPr="00000000">
        <w:rPr>
          <w:rtl w:val="0"/>
        </w:rPr>
        <w:t xml:space="preserve">.</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вижу в этом смысла, но думаю, что могу оказать тебе такую любезность.</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Что-нибудь ещё, Аластор? — спросил Альбус.</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 ответил Хмури. — Насчёт вашего профессора Защиты...</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Гилдерой Локхарт: КОНЕЦ</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ind w:left="570" w:firstLine="0"/>
        <w:contextualSpacing w:val="0"/>
        <w:rPr>
          <w:i w:val="1"/>
        </w:rPr>
      </w:pPr>
      <w:r w:rsidDel="00000000" w:rsidR="00000000" w:rsidRPr="00000000">
        <w:rPr>
          <w:i w:val="1"/>
          <w:rtl w:val="0"/>
        </w:rPr>
        <w:t xml:space="preserve">Гипотеза: Дамблдор</w:t>
        <w:br w:type="textWrapping"/>
        <w:t xml:space="preserve">(9 апреля 1992 года, 17:32)</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Del="00000000" w:rsidR="00000000" w:rsidRPr="00000000">
        <w:rPr>
          <w:rtl w:val="0"/>
        </w:rPr>
        <w:t xml:space="preserve">пристально за движениями профессора.</w:t>
      </w: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Если это маленькое резкое движение перейдёт в </w:t>
      </w:r>
      <w:r w:rsidDel="00000000" w:rsidR="00000000" w:rsidRPr="00000000">
        <w:rPr>
          <w:rtl w:val="0"/>
        </w:rPr>
        <w:t xml:space="preserve">постоянный </w:t>
      </w:r>
      <w:r w:rsidDel="00000000" w:rsidR="00000000" w:rsidRPr="00000000">
        <w:rPr>
          <w:rtl w:val="0"/>
        </w:rPr>
        <w:t xml:space="preserve">тремор</w:t>
      </w:r>
      <w:r w:rsidDel="00000000" w:rsidR="00000000" w:rsidRPr="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Безумие, — заметил профессор Квиррелл и </w:t>
      </w:r>
      <w:r w:rsidDel="00000000" w:rsidR="00000000" w:rsidRPr="00000000">
        <w:rPr>
          <w:rtl w:val="0"/>
        </w:rPr>
        <w:t xml:space="preserve">ост</w:t>
      </w:r>
      <w:r w:rsidDel="00000000" w:rsidR="00000000" w:rsidRPr="00000000">
        <w:rPr>
          <w:rtl w:val="0"/>
        </w:rPr>
        <w:t xml:space="preserve">о</w:t>
      </w:r>
      <w:r w:rsidDel="00000000" w:rsidR="00000000" w:rsidRPr="00000000">
        <w:rPr>
          <w:rtl w:val="0"/>
        </w:rPr>
        <w:t xml:space="preserve">рожно </w:t>
      </w:r>
      <w:r w:rsidDel="00000000" w:rsidR="00000000" w:rsidRPr="00000000">
        <w:rPr>
          <w:rtl w:val="0"/>
        </w:rPr>
        <w:t xml:space="preserve">глотнул из чашки, не отрывая от неё глаз и не смотря на Гарри, что для него было нехарактерно, — само по себе может быть </w:t>
      </w:r>
      <w:r w:rsidDel="00000000" w:rsidR="00000000" w:rsidRPr="00000000">
        <w:rPr>
          <w:rtl w:val="0"/>
        </w:rPr>
        <w:t xml:space="preserve">по</w:t>
      </w:r>
      <w:r w:rsidDel="00000000" w:rsidR="00000000" w:rsidRPr="00000000">
        <w:rPr>
          <w:rtl w:val="0"/>
        </w:rPr>
        <w:t xml:space="preserve">черком.</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Del="00000000" w:rsidR="00000000" w:rsidRPr="00000000">
        <w:rPr>
          <w:rtl w:val="0"/>
        </w:rPr>
        <w:t xml:space="preserve">и тогда комнату заполняла тишина, звеневшая в ушах.</w:t>
      </w:r>
      <w:r w:rsidDel="00000000" w:rsidR="00000000" w:rsidRPr="00000000">
        <w:rPr>
          <w:rtl w:val="0"/>
        </w:rPr>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t xml:space="preserve">—</w:t>
      </w:r>
      <w:r w:rsidDel="00000000" w:rsidR="00000000" w:rsidRPr="00000000">
        <w:rPr>
          <w:rtl w:val="0"/>
        </w:rPr>
        <w:t xml:space="preserve"> В каком-то смысле я согласен,</w:t>
      </w:r>
      <w:r w:rsidDel="00000000" w:rsidR="00000000" w:rsidRPr="00000000">
        <w:rPr>
          <w:rtl w:val="0"/>
        </w:rPr>
        <w:t xml:space="preserve"> — ответил Гарри. — Если кто-то говорит мне, что все на него </w:t>
      </w:r>
      <w:r w:rsidDel="00000000" w:rsidR="00000000" w:rsidRPr="00000000">
        <w:rPr>
          <w:rtl w:val="0"/>
        </w:rPr>
        <w:t xml:space="preserve">глазеют </w:t>
      </w:r>
      <w:r w:rsidDel="00000000" w:rsidR="00000000" w:rsidRPr="00000000">
        <w:rPr>
          <w:rtl w:val="0"/>
        </w:rPr>
        <w:t xml:space="preserve">и что его нижнее белье посыпано гипнотическим порошком, то этот человек — психопат, потому что это стандартные признаки психоза. Но ваше утверждение, что любое непонятное</w:t>
      </w:r>
      <w:r w:rsidDel="00000000" w:rsidR="00000000" w:rsidRPr="00000000">
        <w:rPr>
          <w:rtl w:val="0"/>
        </w:rPr>
        <w:t xml:space="preserve"> </w:t>
      </w:r>
      <w:r w:rsidDel="00000000" w:rsidR="00000000" w:rsidRPr="00000000">
        <w:rPr>
          <w:rtl w:val="0"/>
        </w:rPr>
        <w:t xml:space="preserve">происшествие</w:t>
      </w:r>
      <w:r w:rsidDel="00000000" w:rsidR="00000000" w:rsidRPr="00000000">
        <w:rPr>
          <w:rtl w:val="0"/>
        </w:rPr>
        <w:t xml:space="preserve"> указывает на вмешательство Альбуса Дамблдора, кажется мне... </w:t>
      </w:r>
      <w:r w:rsidDel="00000000" w:rsidR="00000000" w:rsidRPr="00000000">
        <w:rPr>
          <w:rtl w:val="0"/>
        </w:rPr>
        <w:t xml:space="preserve">п</w:t>
      </w:r>
      <w:r w:rsidDel="00000000" w:rsidR="00000000" w:rsidRPr="00000000">
        <w:rPr>
          <w:rtl w:val="0"/>
        </w:rPr>
        <w:t xml:space="preserve">еребором. Если я</w:t>
      </w:r>
      <w:r w:rsidDel="00000000" w:rsidR="00000000" w:rsidRPr="00000000">
        <w:rPr>
          <w:rtl w:val="0"/>
        </w:rPr>
        <w:t xml:space="preserve"> не вижу какой-то цели</w:t>
      </w:r>
      <w:r w:rsidDel="00000000" w:rsidR="00000000" w:rsidRPr="00000000">
        <w:rPr>
          <w:rtl w:val="0"/>
        </w:rPr>
        <w:t xml:space="preserve">, это ещё не значит, что цели вообще нет</w:t>
      </w:r>
      <w:r w:rsidDel="00000000" w:rsidR="00000000" w:rsidRPr="00000000">
        <w:rPr>
          <w:i w:val="1"/>
          <w:rtl w:val="0"/>
        </w:rPr>
        <w:t xml:space="preserve">.</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Отсутствие цели? — переспросил</w:t>
      </w:r>
      <w:r w:rsidDel="00000000" w:rsidR="00000000" w:rsidRPr="00000000">
        <w:rPr>
          <w:rtl w:val="0"/>
        </w:rPr>
        <w:t xml:space="preserve"> </w:t>
      </w:r>
      <w:r w:rsidDel="00000000" w:rsidR="00000000" w:rsidRPr="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Del="00000000" w:rsidR="00000000" w:rsidRPr="00000000">
        <w:rPr>
          <w:rtl w:val="0"/>
        </w:rPr>
        <w:t xml:space="preserve">Люциуса Малфоя отбросить свою игру ради мести ва</w:t>
      </w:r>
      <w:r w:rsidDel="00000000" w:rsidR="00000000" w:rsidRPr="00000000">
        <w:rPr>
          <w:rtl w:val="0"/>
        </w:rPr>
        <w:t xml:space="preserve">м... или тут может иметь место дюжина других интриг. Кто знает, какие действия директор сочтёт разумными, </w:t>
      </w:r>
      <w:r w:rsidDel="00000000" w:rsidR="00000000" w:rsidRPr="00000000">
        <w:rPr>
          <w:rtl w:val="0"/>
        </w:rPr>
        <w:t xml:space="preserve">когда </w:t>
      </w:r>
      <w:r w:rsidDel="00000000" w:rsidR="00000000" w:rsidRPr="00000000">
        <w:rPr>
          <w:rtl w:val="0"/>
        </w:rPr>
        <w:t xml:space="preserve">он уже натворил множество странного?</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Ранее</w:t>
      </w:r>
      <w:r w:rsidDel="00000000" w:rsidR="00000000" w:rsidRPr="00000000">
        <w:rPr>
          <w:rtl w:val="0"/>
        </w:rPr>
        <w:t xml:space="preserve"> </w:t>
      </w:r>
      <w:r w:rsidDel="00000000" w:rsidR="00000000" w:rsidRPr="00000000">
        <w:rPr>
          <w:rtl w:val="0"/>
        </w:rPr>
        <w:t xml:space="preserve">Гарри вежливо </w:t>
      </w:r>
      <w:r w:rsidDel="00000000" w:rsidR="00000000" w:rsidRPr="00000000">
        <w:rPr>
          <w:rtl w:val="0"/>
        </w:rPr>
        <w:t xml:space="preserve">отказался</w:t>
      </w:r>
      <w:r w:rsidDel="00000000" w:rsidR="00000000" w:rsidRPr="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 настоящему времени я </w:t>
      </w:r>
      <w:r w:rsidDel="00000000" w:rsidR="00000000" w:rsidRPr="00000000">
        <w:rPr>
          <w:rtl w:val="0"/>
        </w:rPr>
        <w:t xml:space="preserve">немного узнал</w:t>
      </w:r>
      <w:r w:rsidDel="00000000" w:rsidR="00000000" w:rsidRPr="00000000">
        <w:rPr>
          <w:rtl w:val="0"/>
        </w:rPr>
        <w:t xml:space="preserve"> Дамблдора, — заметил Гарри. — Если, </w:t>
      </w:r>
      <w:r w:rsidDel="00000000" w:rsidR="00000000" w:rsidRPr="00000000">
        <w:rPr>
          <w:rtl w:val="0"/>
        </w:rPr>
        <w:t xml:space="preserve">конечно</w:t>
      </w:r>
      <w:r w:rsidDel="00000000" w:rsidR="00000000" w:rsidRPr="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 тихо</w:t>
      </w:r>
      <w:r w:rsidDel="00000000" w:rsidR="00000000" w:rsidRPr="00000000">
        <w:rPr>
          <w:rtl w:val="0"/>
        </w:rPr>
        <w:t xml:space="preserve"> </w:t>
      </w:r>
      <w:r w:rsidDel="00000000" w:rsidR="00000000" w:rsidRPr="00000000">
        <w:rPr>
          <w:rtl w:val="0"/>
        </w:rPr>
        <w:t xml:space="preserve">сказал профессор Защиты, в его бледных глазах блеснуло отражение чашки. — Но, возможно, это ещё один след, мистер Поттер. Вы </w:t>
      </w:r>
      <w:r w:rsidDel="00000000" w:rsidR="00000000" w:rsidRPr="00000000">
        <w:rPr>
          <w:rtl w:val="0"/>
        </w:rPr>
        <w:t xml:space="preserve">ещ</w:t>
      </w:r>
      <w:r w:rsidDel="00000000" w:rsidR="00000000" w:rsidRPr="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Эти слова заставили Гарри задуматься. </w:t>
      </w:r>
      <w:r w:rsidDel="00000000" w:rsidR="00000000" w:rsidRPr="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Del="00000000" w:rsidR="00000000" w:rsidRPr="00000000">
        <w:rPr>
          <w:rtl w:val="0"/>
        </w:rPr>
        <w:t xml:space="preserve">Подобным же образом профессор Квиррелл уже</w:t>
      </w:r>
      <w:r w:rsidDel="00000000" w:rsidR="00000000" w:rsidRPr="00000000">
        <w:rPr>
          <w:i w:val="1"/>
          <w:rtl w:val="0"/>
        </w:rPr>
        <w:t xml:space="preserve"> </w:t>
      </w:r>
      <w:r w:rsidDel="00000000" w:rsidR="00000000" w:rsidRPr="00000000">
        <w:rPr>
          <w:rtl w:val="0"/>
        </w:rPr>
        <w:t xml:space="preserve">предсказал, что мишенью Дамблдора может</w:t>
      </w:r>
      <w:r w:rsidDel="00000000" w:rsidR="00000000" w:rsidRPr="00000000">
        <w:rPr>
          <w:rtl w:val="0"/>
        </w:rPr>
        <w:t xml:space="preserve"> стать </w:t>
      </w:r>
      <w:r w:rsidDel="00000000" w:rsidR="00000000" w:rsidRPr="00000000">
        <w:rPr>
          <w:rtl w:val="0"/>
        </w:rPr>
        <w:t xml:space="preserve">Драко... </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w:t>
      </w:r>
      <w:r w:rsidDel="00000000" w:rsidR="00000000" w:rsidRPr="00000000">
        <w:rPr>
          <w:rtl w:val="0"/>
        </w:rPr>
        <w:t xml:space="preserve">понимаю</w:t>
      </w:r>
      <w:r w:rsidDel="00000000" w:rsidR="00000000" w:rsidRPr="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 Не обязательно, мистер Поттер, — профессор Квиррелл до</w:t>
      </w:r>
      <w:r w:rsidDel="00000000" w:rsidR="00000000" w:rsidRPr="00000000">
        <w:rPr>
          <w:rtl w:val="0"/>
        </w:rPr>
        <w:t xml:space="preserve">пил </w:t>
      </w:r>
      <w:r w:rsidDel="00000000" w:rsidR="00000000" w:rsidRPr="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Тогда кто это? — спросил Гарри, слегка озадаченный. Профессор Квиррелл явно не собирался ответить «Сами-Знаете-Кто»...</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всерьёз пытаетесь убедить меня, что это Гермиона...</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сузил глаза и направил</w:t>
      </w:r>
      <w:r w:rsidDel="00000000" w:rsidR="00000000" w:rsidRPr="00000000">
        <w:rPr>
          <w:rtl w:val="0"/>
        </w:rPr>
        <w:t xml:space="preserve"> </w:t>
      </w:r>
      <w:r w:rsidDel="00000000" w:rsidR="00000000" w:rsidRPr="00000000">
        <w:rPr>
          <w:rtl w:val="0"/>
        </w:rPr>
        <w:t xml:space="preserve">на Гарри </w:t>
      </w:r>
      <w:r w:rsidDel="00000000" w:rsidR="00000000" w:rsidRPr="00000000">
        <w:rPr>
          <w:rtl w:val="0"/>
        </w:rPr>
        <w:t xml:space="preserve">один </w:t>
      </w:r>
      <w:r w:rsidDel="00000000" w:rsidR="00000000" w:rsidRPr="00000000">
        <w:rPr>
          <w:rtl w:val="0"/>
        </w:rPr>
        <w:t xml:space="preserve">из тех своих взглядов</w:t>
      </w:r>
      <w:r w:rsidDel="00000000" w:rsidR="00000000" w:rsidRPr="00000000">
        <w:rPr>
          <w:i w:val="1"/>
          <w:rtl w:val="0"/>
        </w:rPr>
        <w:t xml:space="preserve">,</w:t>
      </w:r>
      <w:r w:rsidDel="00000000" w:rsidR="00000000" w:rsidRPr="00000000">
        <w:rPr>
          <w:rtl w:val="0"/>
        </w:rPr>
        <w:t xml:space="preserve"> которые означали, что тот сморозил глупость.</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Драко? Драко д</w:t>
      </w:r>
      <w:r w:rsidDel="00000000" w:rsidR="00000000" w:rsidRPr="00000000">
        <w:rPr>
          <w:rtl w:val="0"/>
        </w:rPr>
        <w:t xml:space="preserve">опрашивали</w:t>
      </w:r>
      <w:r w:rsidDel="00000000" w:rsidR="00000000" w:rsidRPr="00000000">
        <w:rPr>
          <w:rtl w:val="0"/>
        </w:rPr>
        <w:t xml:space="preserve"> под сывороткой правды... но у Люциуса было достаточно власти, чтобы заставить авроров... ох.</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думаете, что Люциус Малфой </w:t>
      </w:r>
      <w:r w:rsidDel="00000000" w:rsidR="00000000" w:rsidRPr="00000000">
        <w:rPr>
          <w:rtl w:val="0"/>
        </w:rPr>
        <w:t xml:space="preserve">сам </w:t>
      </w:r>
      <w:r w:rsidDel="00000000" w:rsidR="00000000" w:rsidRPr="00000000">
        <w:rPr>
          <w:rtl w:val="0"/>
        </w:rPr>
        <w:t xml:space="preserve">подстроил покушение</w:t>
      </w:r>
      <w:r w:rsidDel="00000000" w:rsidR="00000000" w:rsidRPr="00000000">
        <w:rPr>
          <w:rtl w:val="0"/>
        </w:rPr>
        <w:t xml:space="preserve"> </w:t>
      </w:r>
      <w:r w:rsidDel="00000000" w:rsidR="00000000" w:rsidRPr="00000000">
        <w:rPr>
          <w:rtl w:val="0"/>
        </w:rPr>
        <w:t xml:space="preserve">на своего </w:t>
      </w:r>
      <w:r w:rsidDel="00000000" w:rsidR="00000000" w:rsidRPr="00000000">
        <w:rPr>
          <w:rtl w:val="0"/>
        </w:rPr>
        <w:t xml:space="preserve">собственного </w:t>
      </w:r>
      <w:r w:rsidDel="00000000" w:rsidR="00000000" w:rsidRPr="00000000">
        <w:rPr>
          <w:rtl w:val="0"/>
        </w:rPr>
        <w:t xml:space="preserve">сына? — спросил Гарри.</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Я не куплюсь на это</w:t>
      </w:r>
      <w:r w:rsidDel="00000000" w:rsidR="00000000" w:rsidRPr="00000000">
        <w:rPr>
          <w:rtl w:val="0"/>
        </w:rPr>
        <w:t xml:space="preserve">, — решительно сказал Гарри.</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w:t>
      </w:r>
      <w:r w:rsidDel="00000000" w:rsidR="00000000" w:rsidRPr="00000000">
        <w:rPr>
          <w:rtl w:val="0"/>
        </w:rPr>
        <w:t xml:space="preserve">л</w:t>
      </w:r>
      <w:r w:rsidDel="00000000" w:rsidR="00000000" w:rsidRPr="00000000">
        <w:rPr>
          <w:rtl w:val="0"/>
        </w:rPr>
        <w:t xml:space="preserve">орд Малфой слишком кроток, чтобы причинить своему сыну такой вред, — сказал профессор с оттенком тяжёлого</w:t>
      </w:r>
      <w:r w:rsidDel="00000000" w:rsidR="00000000" w:rsidRPr="00000000">
        <w:rPr>
          <w:rtl w:val="0"/>
        </w:rPr>
        <w:t xml:space="preserve"> </w:t>
      </w:r>
      <w:r w:rsidDel="00000000" w:rsidR="00000000" w:rsidRPr="00000000">
        <w:rPr>
          <w:rtl w:val="0"/>
        </w:rPr>
        <w:t xml:space="preserve">сарказма.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Del="00000000" w:rsidR="00000000" w:rsidRPr="00000000">
        <w:rPr>
          <w:rtl w:val="0"/>
        </w:rPr>
        <w:t xml:space="preserve">расчёт</w:t>
      </w:r>
      <w:r w:rsidDel="00000000" w:rsidR="00000000" w:rsidRPr="00000000">
        <w:rPr>
          <w:rtl w:val="0"/>
        </w:rPr>
        <w:t xml:space="preserve"> родительскую любовь, вам понадобится уйма времени, чтобы объяснить, почему родители не</w:t>
      </w:r>
      <w:r w:rsidDel="00000000" w:rsidR="00000000" w:rsidRPr="00000000">
        <w:rPr>
          <w:rtl w:val="0"/>
        </w:rPr>
        <w:t xml:space="preserve"> отправили меня в детский дом</w:t>
      </w:r>
      <w:r w:rsidDel="00000000" w:rsidR="00000000" w:rsidRPr="00000000">
        <w:rPr>
          <w:rtl w:val="0"/>
        </w:rPr>
        <w:t xml:space="preserve"> после И</w:t>
      </w:r>
      <w:r w:rsidDel="00000000" w:rsidR="00000000" w:rsidRPr="00000000">
        <w:rPr>
          <w:rtl w:val="0"/>
        </w:rPr>
        <w:t xml:space="preserve">нцидента с Научным Проектом</w:t>
      </w:r>
      <w:r w:rsidDel="00000000" w:rsidR="00000000" w:rsidRPr="00000000">
        <w:rPr>
          <w:rtl w:val="0"/>
        </w:rPr>
        <w:t xml:space="preserve">.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никак на это не отреагировал. </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продолжил: </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роль любящего отца, и что он отказался от этой роли, узнав, что Драко связался с </w:t>
      </w:r>
      <w:r w:rsidDel="00000000" w:rsidR="00000000" w:rsidRPr="00000000">
        <w:rPr>
          <w:rtl w:val="0"/>
        </w:rPr>
        <w:t xml:space="preserve">маглорождённой</w:t>
      </w:r>
      <w:r w:rsidDel="00000000" w:rsidR="00000000" w:rsidRPr="00000000">
        <w:rPr>
          <w:rtl w:val="0"/>
        </w:rPr>
        <w:t xml:space="preserve">. Но, как говорится, нужно отличать возможность от вероятности.</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Тем лучше преступление, — по-прежнему тихо сказал профессор Защиты, — если настоящего </w:t>
      </w:r>
      <w:r w:rsidDel="00000000" w:rsidR="00000000" w:rsidRPr="00000000">
        <w:rPr>
          <w:rtl w:val="0"/>
        </w:rPr>
        <w:t xml:space="preserve">преступника</w:t>
      </w:r>
      <w:r w:rsidDel="00000000" w:rsidR="00000000" w:rsidRPr="00000000">
        <w:rPr>
          <w:rtl w:val="0"/>
        </w:rPr>
        <w:t xml:space="preserve"> никто не заподозрит</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Неверно, — сказал профессор Защиты. — Люциус Малфой не доверил бы такую миссию слуге. Но, предположим, </w:t>
      </w:r>
      <w:r w:rsidDel="00000000" w:rsidR="00000000" w:rsidRPr="00000000">
        <w:rPr>
          <w:rtl w:val="0"/>
        </w:rPr>
        <w:t xml:space="preserve">одна </w:t>
      </w:r>
      <w:r w:rsidDel="00000000" w:rsidR="00000000" w:rsidRPr="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i w:val="1"/>
          <w:rtl w:val="0"/>
        </w:rPr>
        <w:t xml:space="preserve">Империо</w:t>
      </w:r>
      <w:r w:rsidDel="00000000" w:rsidR="00000000" w:rsidRPr="00000000">
        <w:rPr>
          <w:rtl w:val="0"/>
        </w:rPr>
        <w:t xml:space="preserve">.</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Скорее, </w:t>
      </w:r>
      <w:r w:rsidDel="00000000" w:rsidR="00000000" w:rsidRPr="00000000">
        <w:rPr>
          <w:i w:val="1"/>
          <w:rtl w:val="0"/>
        </w:rPr>
        <w:t xml:space="preserve">Легилименс</w:t>
      </w:r>
      <w:r w:rsidDel="00000000" w:rsidR="00000000" w:rsidRPr="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Del="00000000" w:rsidR="00000000" w:rsidRPr="00000000">
        <w:rPr>
          <w:rtl w:val="0"/>
        </w:rPr>
        <w:t xml:space="preserve">не </w:t>
      </w:r>
      <w:r w:rsidDel="00000000" w:rsidR="00000000" w:rsidRPr="00000000">
        <w:rPr>
          <w:rtl w:val="0"/>
        </w:rPr>
        <w:t xml:space="preserve">знает. Но Малфой — превосходный о</w:t>
      </w:r>
      <w:r w:rsidDel="00000000" w:rsidR="00000000" w:rsidRPr="00000000">
        <w:rPr>
          <w:rtl w:val="0"/>
        </w:rPr>
        <w:t xml:space="preserve">кклюмент</w:t>
      </w:r>
      <w:r w:rsidDel="00000000" w:rsidR="00000000" w:rsidRPr="00000000">
        <w:rPr>
          <w:rtl w:val="0"/>
        </w:rPr>
        <w:t xml:space="preserve">, и, возможно,</w:t>
      </w:r>
      <w:r w:rsidDel="00000000" w:rsidR="00000000" w:rsidRPr="00000000">
        <w:rPr>
          <w:rtl w:val="0"/>
        </w:rPr>
        <w:t xml:space="preserve"> он способен использовать </w:t>
      </w:r>
      <w:r w:rsidDel="00000000" w:rsidR="00000000" w:rsidRPr="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Или, что даже более напрашивается, профессор Спраут, — сказал Гарри. — Потому что она последняя, кого можно заподозрить.</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немного поколебался.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Возможно. </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Дамблдор </w:t>
      </w:r>
      <w:r w:rsidDel="00000000" w:rsidR="00000000" w:rsidRPr="00000000">
        <w:rPr>
          <w:rtl w:val="0"/>
        </w:rPr>
        <w:t xml:space="preserve">вёл</w:t>
      </w:r>
      <w:r w:rsidDel="00000000" w:rsidR="00000000" w:rsidRPr="00000000">
        <w:rPr>
          <w:rtl w:val="0"/>
        </w:rPr>
        <w:t xml:space="preserve"> трансфигурацию, Кеттлберн —</w:t>
      </w:r>
      <w:r w:rsidDel="00000000" w:rsidR="00000000" w:rsidRPr="00000000">
        <w:rPr>
          <w:rtl w:val="0"/>
        </w:rPr>
        <w:t xml:space="preserve"> волшебных</w:t>
      </w:r>
      <w:r w:rsidDel="00000000" w:rsidR="00000000" w:rsidRPr="00000000">
        <w:rPr>
          <w:rtl w:val="0"/>
        </w:rPr>
        <w:t xml:space="preserve"> существ, Вектор вела арифмантику, — тут же ответил профессор Квиррелл. — И, кажется, Батшильда Баблинг, которая сейчас</w:t>
      </w:r>
      <w:r w:rsidDel="00000000" w:rsidR="00000000" w:rsidRPr="00000000">
        <w:rPr>
          <w:rtl w:val="0"/>
        </w:rPr>
        <w:t xml:space="preserve"> преподаёт</w:t>
      </w:r>
      <w:r w:rsidDel="00000000" w:rsidR="00000000" w:rsidRPr="00000000">
        <w:rPr>
          <w:rtl w:val="0"/>
        </w:rPr>
        <w:t xml:space="preserve"> Древние руны, была старостой Когтеврана. Но, мистер Поттер, нет причин подозревать, что в том деле был замешан кто-то, кроме Сами-Знаете-Кого.</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притворно пожал плечами. </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Какое же? — спросил профессор Защиты, полуприкрыв глаза. </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Люциус попытался отказаться от ста тысяч </w:t>
      </w:r>
      <w:r w:rsidDel="00000000" w:rsidR="00000000" w:rsidRPr="00000000">
        <w:rPr>
          <w:rtl w:val="0"/>
        </w:rPr>
        <w:t xml:space="preserve">галлеонов</w:t>
      </w:r>
      <w:r w:rsidDel="00000000" w:rsidR="00000000" w:rsidRPr="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Del="00000000" w:rsidR="00000000" w:rsidRPr="00000000">
        <w:rPr>
          <w:i w:val="1"/>
          <w:rtl w:val="0"/>
        </w:rPr>
        <w:t xml:space="preserve">.</w:t>
      </w:r>
      <w:r w:rsidDel="00000000" w:rsidR="00000000" w:rsidRPr="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помолчал.</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Возможно, Люциус</w:t>
      </w:r>
      <w:r w:rsidDel="00000000" w:rsidR="00000000" w:rsidRPr="00000000">
        <w:rPr>
          <w:rtl w:val="0"/>
        </w:rPr>
        <w:t xml:space="preserve"> </w:t>
      </w:r>
      <w:r w:rsidDel="00000000" w:rsidR="00000000" w:rsidRPr="00000000">
        <w:rPr>
          <w:rtl w:val="0"/>
        </w:rPr>
        <w:t xml:space="preserve">слишком вошёл в роль, — наконец ответил он. — Это порой случается, мистер Поттер,</w:t>
      </w:r>
      <w:r w:rsidDel="00000000" w:rsidR="00000000" w:rsidRPr="00000000">
        <w:rPr>
          <w:rtl w:val="0"/>
        </w:rPr>
        <w:t xml:space="preserve"> люди увлекаются и теряют голов</w:t>
      </w:r>
      <w:r w:rsidDel="00000000" w:rsidR="00000000" w:rsidRPr="00000000">
        <w:rPr>
          <w:rtl w:val="0"/>
        </w:rPr>
        <w:t xml:space="preserve">у.</w:t>
      </w: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опустил взгляд на свою пустую чашку, он казался необычно отстранённым. </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Думаю, мне приходит в голову ещё один подозреваемый, — наконец сказал профессор Защиты. </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Защиты, казалось, не заметил этого, и просто продолжил: </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Директор говорил вам что-либо — </w:t>
      </w:r>
      <w:r w:rsidDel="00000000" w:rsidR="00000000" w:rsidRPr="00000000">
        <w:rPr>
          <w:rtl w:val="0"/>
        </w:rPr>
        <w:t xml:space="preserve">хотя бы намёком</w:t>
      </w:r>
      <w:r w:rsidDel="00000000" w:rsidR="00000000" w:rsidRPr="00000000">
        <w:rPr>
          <w:rtl w:val="0"/>
        </w:rPr>
        <w:t xml:space="preserve"> — о пророчестве, которое сделала профессор Трелони?</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Хм!? — машинально произнёс Гарри, пряча внезапное изумление за самой лучшей</w:t>
      </w:r>
      <w:r w:rsidDel="00000000" w:rsidR="00000000" w:rsidRPr="00000000">
        <w:rPr>
          <w:rtl w:val="0"/>
        </w:rPr>
        <w:t xml:space="preserve"> маской</w:t>
      </w:r>
      <w:r w:rsidDel="00000000" w:rsidR="00000000" w:rsidRPr="00000000">
        <w:rPr>
          <w:rtl w:val="0"/>
        </w:rPr>
        <w:t xml:space="preserve">, которую мог изобразить. </w:t>
      </w:r>
      <w:r w:rsidDel="00000000" w:rsidR="00000000" w:rsidRPr="00000000">
        <w:rPr>
          <w:rtl w:val="0"/>
        </w:rPr>
        <w:t xml:space="preserve">В</w:t>
      </w:r>
      <w:r w:rsidDel="00000000" w:rsidR="00000000" w:rsidRPr="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Del="00000000" w:rsidR="00000000" w:rsidRPr="00000000">
        <w:rPr>
          <w:i w:val="1"/>
          <w:rtl w:val="0"/>
        </w:rPr>
        <w:t xml:space="preserve">постойте, но как, во имя всего святого, профессор Квиррелл мог узнать </w:t>
      </w:r>
      <w:r w:rsidDel="00000000" w:rsidR="00000000" w:rsidRPr="00000000">
        <w:rPr>
          <w:rtl w:val="0"/>
        </w:rPr>
        <w:t xml:space="preserve">об этом? — А что, профессор Трелони сделала пророчество? </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же сами были там, и слышали начало, — </w:t>
      </w:r>
      <w:r w:rsidDel="00000000" w:rsidR="00000000" w:rsidRPr="00000000">
        <w:rPr>
          <w:rtl w:val="0"/>
        </w:rPr>
        <w:t xml:space="preserve">нахмур</w:t>
      </w:r>
      <w:r w:rsidDel="00000000" w:rsidR="00000000" w:rsidRPr="00000000">
        <w:rPr>
          <w:rtl w:val="0"/>
        </w:rPr>
        <w:t xml:space="preserve">ившись, сказал профессор Квиррелл. — Вы закричали на всю школу, что пророчество не может быть о вас, потому что вы не </w:t>
      </w:r>
      <w:r w:rsidDel="00000000" w:rsidR="00000000" w:rsidRPr="00000000">
        <w:rPr>
          <w:rtl w:val="0"/>
        </w:rPr>
        <w:t xml:space="preserve">грядёте</w:t>
      </w:r>
      <w:r w:rsidDel="00000000" w:rsidR="00000000" w:rsidRPr="00000000">
        <w:rPr>
          <w:rtl w:val="0"/>
        </w:rPr>
        <w:t xml:space="preserve">, вы уже здесь. </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ОН ГРЯДЁТ. ТОТ, КТО РАЗОРВЁТ</w:t>
      </w:r>
      <w:r w:rsidDel="00000000" w:rsidR="00000000" w:rsidRPr="00000000">
        <w:rPr>
          <w:i w:val="1"/>
          <w:rtl w:val="0"/>
        </w:rPr>
        <w:t xml:space="preserve">...</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Всё, что успела произнести профессор Трелони до того, как Дамблдор сгрёб</w:t>
      </w:r>
      <w:r w:rsidDel="00000000" w:rsidR="00000000" w:rsidRPr="00000000">
        <w:rPr>
          <w:rtl w:val="0"/>
        </w:rPr>
        <w:t xml:space="preserve"> е</w:t>
      </w:r>
      <w:r w:rsidDel="00000000" w:rsidR="00000000" w:rsidRPr="00000000">
        <w:rPr>
          <w:rtl w:val="0"/>
        </w:rPr>
        <w:t xml:space="preserve">ё в охапку и исчез.</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это пророчество, — сказал Гарри. — Извините! Совершенно про него забыл.</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Del="00000000" w:rsidR="00000000" w:rsidRPr="00000000">
        <w:rPr>
          <w:rtl w:val="0"/>
        </w:rPr>
        <w:t xml:space="preserve">Ага, мистер Поттер, что это за таинственное другое пророчество, которое вы так усиленно пытаетесь скрыт</w:t>
      </w:r>
      <w:r w:rsidDel="00000000" w:rsidR="00000000" w:rsidRPr="00000000">
        <w:rPr>
          <w:rtl w:val="0"/>
        </w:rPr>
        <w:t xml:space="preserve">ь...</w:t>
      </w:r>
      <w:r w:rsidDel="00000000" w:rsidR="00000000" w:rsidRPr="00000000">
        <w:rPr>
          <w:rtl w:val="0"/>
        </w:rPr>
        <w:t xml:space="preserve">»</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глупо, — резко сказал профессор Защиты. — По крайней мере, если вы говорите мне правду. Пророчества — это не что-то </w:t>
      </w:r>
      <w:r w:rsidDel="00000000" w:rsidR="00000000" w:rsidRPr="00000000">
        <w:rPr>
          <w:rtl w:val="0"/>
        </w:rPr>
        <w:t xml:space="preserve">обыденное</w:t>
      </w:r>
      <w:r w:rsidDel="00000000" w:rsidR="00000000" w:rsidRPr="00000000">
        <w:rPr>
          <w:rtl w:val="0"/>
        </w:rPr>
        <w:t xml:space="preserve">. Я долго ломал голову над тем, что услышал, но такой небольшой фрагмент просто слишком</w:t>
      </w:r>
      <w:r w:rsidDel="00000000" w:rsidR="00000000" w:rsidRPr="00000000">
        <w:rPr>
          <w:rtl w:val="0"/>
        </w:rPr>
        <w:t xml:space="preserve"> </w:t>
      </w:r>
      <w:r w:rsidDel="00000000" w:rsidR="00000000" w:rsidRPr="00000000">
        <w:rPr>
          <w:rtl w:val="0"/>
        </w:rPr>
        <w:t xml:space="preserve">мал.</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Думаете, тот, кто грядёт, может быть тем, кто подставил Гермиону? — спросил Гарри. Его разум уже </w:t>
      </w:r>
      <w:r w:rsidDel="00000000" w:rsidR="00000000" w:rsidRPr="00000000">
        <w:rPr>
          <w:rtl w:val="0"/>
        </w:rPr>
        <w:t xml:space="preserve">выделял ресурсы</w:t>
      </w:r>
      <w:r w:rsidDel="00000000" w:rsidR="00000000" w:rsidRPr="00000000">
        <w:rPr>
          <w:rtl w:val="0"/>
        </w:rPr>
        <w:t xml:space="preserve"> для новой гипотезы: </w:t>
      </w:r>
      <w:r w:rsidDel="00000000" w:rsidR="00000000" w:rsidRPr="00000000">
        <w:rPr>
          <w:rtl w:val="0"/>
        </w:rPr>
        <w:t xml:space="preserve">«</w:t>
      </w:r>
      <w:r w:rsidDel="00000000" w:rsidR="00000000" w:rsidRPr="00000000">
        <w:rPr>
          <w:rtl w:val="0"/>
        </w:rPr>
        <w:t xml:space="preserve">нечётко объявленный объект — тот-кто-грядёт</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Не хочу обидеть мисс </w:t>
      </w:r>
      <w:r w:rsidDel="00000000" w:rsidR="00000000" w:rsidRPr="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 и</w:t>
      </w:r>
      <w:r w:rsidDel="00000000" w:rsidR="00000000" w:rsidRPr="00000000">
        <w:rPr>
          <w:rtl w:val="0"/>
        </w:rPr>
        <w:t xml:space="preserve"> мысленно </w:t>
      </w:r>
      <w:r w:rsidDel="00000000" w:rsidR="00000000" w:rsidRPr="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продолжил, полуприкрыв глаза.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Сильнее, </w:t>
      </w:r>
      <w:r w:rsidDel="00000000" w:rsidR="00000000" w:rsidRPr="00000000">
        <w:rPr>
          <w:rtl w:val="0"/>
        </w:rPr>
        <w:t xml:space="preserve">чем вопрос</w:t>
      </w:r>
      <w:r w:rsidDel="00000000" w:rsidR="00000000" w:rsidRPr="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Del="00000000" w:rsidR="00000000" w:rsidRPr="00000000">
        <w:rPr>
          <w:rtl w:val="0"/>
        </w:rPr>
        <w:t xml:space="preserve">прор</w:t>
      </w:r>
      <w:r w:rsidDel="00000000" w:rsidR="00000000" w:rsidRPr="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Честное слово, нет, — сказал Гарри. — Честное слово, я совершенно про него забыл.</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таком случае его поступок слегка выводит меня из себя, — тихо сказал профессор </w:t>
      </w:r>
      <w:r w:rsidDel="00000000" w:rsidR="00000000" w:rsidRPr="00000000">
        <w:rPr>
          <w:rtl w:val="0"/>
        </w:rPr>
        <w:t xml:space="preserve">Квиррелл</w:t>
      </w:r>
      <w:r w:rsidDel="00000000" w:rsidR="00000000" w:rsidRPr="00000000">
        <w:rPr>
          <w:rtl w:val="0"/>
        </w:rPr>
        <w:t xml:space="preserve">. — В сущности, наверное, я даже в гневе.</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ничего не ответил. У него даже пот не выступил. Может, это было и слабым аргументом для уверенности в себе, но </w:t>
      </w:r>
      <w:r w:rsidDel="00000000" w:rsidR="00000000" w:rsidRPr="00000000">
        <w:rPr>
          <w:rtl w:val="0"/>
        </w:rPr>
        <w:t xml:space="preserve">в данном случае </w:t>
      </w:r>
      <w:r w:rsidDel="00000000" w:rsidR="00000000" w:rsidRPr="00000000">
        <w:rPr>
          <w:rtl w:val="0"/>
        </w:rPr>
        <w:t xml:space="preserve">Гарри действительно был не виноват. </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Квиррелл резко кивнул, словно в подтверждение. </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Если нам больше не о чем говорить, мистер Поттер, вы можете идти. </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Мне приходит в голову ещё один подозреваемый, — сказал Гарри. — Есть человек, который совсем не попал в ваш список. Можете проанализировать его для меня, профессор? </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Снова повисла тишина, которая, казалось, была почти громкой. </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касается этого</w:t>
      </w:r>
      <w:r w:rsidDel="00000000" w:rsidR="00000000" w:rsidRPr="00000000">
        <w:rPr>
          <w:i w:val="1"/>
          <w:rtl w:val="0"/>
        </w:rPr>
        <w:t xml:space="preserve"> </w:t>
      </w:r>
      <w:r w:rsidDel="00000000" w:rsidR="00000000" w:rsidRPr="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профессор Защиты</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(8 апреля 1992 года, 20:37)</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почему ты дал такое дурацкое обещание? — буркнул Шизоглаз Хмури.</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позарез нужен</w:t>
      </w:r>
      <w:r w:rsidDel="00000000" w:rsidR="00000000" w:rsidRPr="00000000">
        <w:rPr>
          <w:i w:val="1"/>
          <w:rtl w:val="0"/>
        </w:rPr>
        <w:t xml:space="preserve"> </w:t>
      </w:r>
      <w:r w:rsidDel="00000000" w:rsidR="00000000" w:rsidRPr="00000000">
        <w:rPr>
          <w:rtl w:val="0"/>
        </w:rPr>
        <w:t xml:space="preserve">компетентный профессор Защиты, даже если мне потребуется притащить Гриндевальда из Нурменгарда </w:t>
      </w:r>
      <w:r w:rsidDel="00000000" w:rsidR="00000000" w:rsidRPr="00000000">
        <w:rPr>
          <w:rtl w:val="0"/>
        </w:rPr>
        <w:t xml:space="preserve">и напомнить о былой дружбе,</w:t>
      </w:r>
      <w:r w:rsidDel="00000000" w:rsidR="00000000" w:rsidRPr="00000000">
        <w:rPr>
          <w:rtl w:val="0"/>
        </w:rPr>
        <w:t xml:space="preserve"> чтобы убедить его занять эту должность.</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высказывалась настолько радикально...</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Ваше лицо сказало всё за вас, моя дорогая.</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Без директора кабинет выглядел очень странно. Несбалансированно</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Без древнего волшебника, который придавал собранию некую торжественность</w:t>
      </w:r>
      <w:r w:rsidDel="00000000" w:rsidR="00000000" w:rsidRPr="00000000">
        <w:rPr>
          <w:i w:val="1"/>
          <w:rtl w:val="0"/>
        </w:rPr>
        <w:t xml:space="preserve">, </w:t>
      </w:r>
      <w:r w:rsidDel="00000000" w:rsidR="00000000" w:rsidRPr="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Del="00000000" w:rsidR="00000000" w:rsidRPr="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w:t>
      </w:r>
      <w:r w:rsidDel="00000000" w:rsidR="00000000" w:rsidRPr="00000000">
        <w:rPr>
          <w:rtl w:val="0"/>
        </w:rPr>
        <w:t xml:space="preserve">«вруп-вруп-вруп»</w:t>
      </w:r>
      <w:r w:rsidDel="00000000" w:rsidR="00000000" w:rsidRPr="00000000">
        <w:rPr>
          <w:rtl w:val="0"/>
        </w:rPr>
        <w:t xml:space="preserve">,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Вруп... Вруп... Вруп...</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Del="00000000" w:rsidR="00000000" w:rsidRPr="00000000">
        <w:rPr>
          <w:rtl w:val="0"/>
        </w:rPr>
        <w:t xml:space="preserve"> </w:t>
      </w:r>
      <w:r w:rsidDel="00000000" w:rsidR="00000000" w:rsidRPr="00000000">
        <w:rPr>
          <w:rtl w:val="0"/>
        </w:rPr>
        <w:t xml:space="preserve">остальные невидимые тела, ибо скрывавшая их Мантия была его собственной — усилие, которое он очень старался не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Del="00000000" w:rsidR="00000000" w:rsidRPr="00000000">
        <w:rPr>
          <w:rtl w:val="0"/>
        </w:rPr>
        <w:t xml:space="preserve">выпуск</w:t>
      </w:r>
      <w:r w:rsidDel="00000000" w:rsidR="00000000" w:rsidRPr="00000000">
        <w:rPr>
          <w:rtl w:val="0"/>
        </w:rPr>
        <w:t xml:space="preserve">а, там исчез, вернулся через 25 лет и попал в самое пекло Войны Волшебников...</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Del="00000000" w:rsidR="00000000" w:rsidRPr="00000000">
        <w:rPr>
          <w:rtl w:val="0"/>
        </w:rPr>
        <w:t xml:space="preserve"> </w:t>
      </w:r>
      <w:r w:rsidDel="00000000" w:rsidR="00000000" w:rsidRPr="00000000">
        <w:rPr>
          <w:rtl w:val="0"/>
        </w:rPr>
        <w:t xml:space="preserve">их драгоценные персоны. А что эти ублюдки сделали? Понадеялись, что какой-</w:t>
      </w:r>
      <w:r w:rsidDel="00000000" w:rsidR="00000000" w:rsidRPr="00000000">
        <w:rPr>
          <w:rtl w:val="0"/>
        </w:rPr>
        <w:t xml:space="preserve">нибудь</w:t>
      </w:r>
      <w:r w:rsidDel="00000000" w:rsidR="00000000" w:rsidRPr="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Именно так ваш Дом стал Благородным, мистер Поттер, — </w:t>
      </w:r>
      <w:r w:rsidDel="00000000" w:rsidR="00000000" w:rsidRPr="00000000">
        <w:rPr>
          <w:rtl w:val="0"/>
        </w:rPr>
        <w:t xml:space="preserve">серьёзно</w:t>
      </w:r>
      <w:r w:rsidDel="00000000" w:rsidR="00000000" w:rsidRPr="00000000">
        <w:rPr>
          <w:rtl w:val="0"/>
        </w:rPr>
        <w:t xml:space="preserve"> </w:t>
      </w:r>
      <w:r w:rsidDel="00000000" w:rsidR="00000000" w:rsidRPr="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Del="00000000" w:rsidR="00000000" w:rsidRPr="00000000">
        <w:rPr>
          <w:rtl w:val="0"/>
        </w:rPr>
        <w:t xml:space="preserve">признания,</w:t>
      </w:r>
      <w:r w:rsidDel="00000000" w:rsidR="00000000" w:rsidRPr="00000000">
        <w:rPr>
          <w:rtl w:val="0"/>
        </w:rPr>
        <w:t xml:space="preserve"> что вы отомстили за Древнейший Дом Монро.</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Приступ благодарности</w:t>
      </w:r>
      <w:r w:rsidDel="00000000" w:rsidR="00000000" w:rsidRPr="00000000">
        <w:rPr>
          <w:rtl w:val="0"/>
        </w:rPr>
        <w:t xml:space="preserve"> </w:t>
      </w:r>
      <w:r w:rsidDel="00000000" w:rsidR="00000000" w:rsidRPr="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Del="00000000" w:rsidR="00000000" w:rsidRPr="00000000">
        <w:rPr>
          <w:rtl w:val="0"/>
        </w:rPr>
        <w:t xml:space="preserve">пышный титул и бесполезную медаль.</w:t>
      </w:r>
      <w:r w:rsidDel="00000000" w:rsidR="00000000" w:rsidRPr="00000000">
        <w:rPr>
          <w:rtl w:val="0"/>
        </w:rPr>
        <w:t xml:space="preserve"> Но до этого было восемь лет кромешного ужаса. Монро исчез. </w:t>
      </w:r>
      <w:r w:rsidDel="00000000" w:rsidR="00000000" w:rsidRPr="00000000">
        <w:rPr>
          <w:rtl w:val="0"/>
        </w:rPr>
        <w:t xml:space="preserve">Регулуса Блэка </w:t>
      </w:r>
      <w:r w:rsidDel="00000000" w:rsidR="00000000" w:rsidRPr="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Del="00000000" w:rsidR="00000000" w:rsidRPr="00000000">
        <w:rPr>
          <w:rtl w:val="0"/>
        </w:rPr>
        <w:t xml:space="preserve">Альбус Дамблдор</w:t>
      </w:r>
      <w:r w:rsidDel="00000000" w:rsidR="00000000" w:rsidRPr="00000000">
        <w:rPr>
          <w:rtl w:val="0"/>
        </w:rPr>
        <w:t xml:space="preserve">, чтоб его, занял место Монро, и этого едва хватило, чтобы мы выжили.</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Они ведь говорили про самого профессора Квиррелла.</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Так что Д</w:t>
      </w:r>
      <w:r w:rsidDel="00000000" w:rsidR="00000000" w:rsidRPr="00000000">
        <w:rPr>
          <w:rtl w:val="0"/>
        </w:rPr>
        <w:t xml:space="preserve">епартамент </w:t>
      </w:r>
      <w:r w:rsidDel="00000000" w:rsidR="00000000" w:rsidRPr="00000000">
        <w:rPr>
          <w:rtl w:val="0"/>
        </w:rPr>
        <w:t xml:space="preserve">думает, что это и есть ваш профессор Защиты, — закончил мысль Шизоглаз. — А ты что об этом думаешь, сынок?</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ж... — медленно произнёс Гарри. </w:t>
      </w:r>
      <w:r w:rsidDel="00000000" w:rsidR="00000000" w:rsidRPr="00000000">
        <w:rPr>
          <w:i w:val="1"/>
          <w:rtl w:val="0"/>
        </w:rPr>
        <w:t xml:space="preserve">За маской ведь тоже можно прятать маску. — </w:t>
      </w:r>
      <w:r w:rsidDel="00000000" w:rsidR="00000000" w:rsidRPr="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Очевидная</w:t>
      </w:r>
      <w:r w:rsidDel="00000000" w:rsidR="00000000" w:rsidRPr="00000000">
        <w:rPr>
          <w:i w:val="1"/>
          <w:rtl w:val="0"/>
        </w:rPr>
        <w:t xml:space="preserve">? — </w:t>
      </w:r>
      <w:r w:rsidDel="00000000" w:rsidR="00000000" w:rsidRPr="00000000">
        <w:rPr>
          <w:rtl w:val="0"/>
        </w:rPr>
        <w:t xml:space="preserve">с нажимом уточнила профессор МакГонагалл. — О, Мерлин...</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Правда, парень? — сказал Хмури, быстро вращая голубым глазом. — </w:t>
      </w:r>
      <w:r w:rsidDel="00000000" w:rsidR="00000000" w:rsidRPr="00000000">
        <w:rPr>
          <w:rtl w:val="0"/>
        </w:rPr>
        <w:t xml:space="preserve">Я бы сказал, что это немного... параноидально.</w:t>
      </w:r>
      <w:r w:rsidDel="00000000" w:rsidR="00000000" w:rsidRPr="00000000">
        <w:rPr>
          <w:rtl w:val="0"/>
        </w:rPr>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Вы профессора Квиррелла не знаете, — </w:t>
      </w:r>
      <w:r w:rsidDel="00000000" w:rsidR="00000000" w:rsidRPr="00000000">
        <w:rPr>
          <w:rtl w:val="0"/>
        </w:rPr>
        <w:t xml:space="preserve">подумал Гарри. </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Эту теорию легко </w:t>
      </w:r>
      <w:r w:rsidDel="00000000" w:rsidR="00000000" w:rsidRPr="00000000">
        <w:rPr>
          <w:rtl w:val="0"/>
        </w:rPr>
        <w:t xml:space="preserve">про</w:t>
      </w:r>
      <w:r w:rsidDel="00000000" w:rsidR="00000000" w:rsidRPr="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притворяется кем-то другим, то у него есть прекрасный повод притвориться, что он притворяется будто не знает, о чём вы говорите...</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i w:val="1"/>
          <w:rtl w:val="0"/>
        </w:rPr>
        <w:t xml:space="preserve">Немного</w:t>
      </w:r>
      <w:r w:rsidDel="00000000" w:rsidR="00000000" w:rsidRPr="00000000">
        <w:rPr>
          <w:rtl w:val="0"/>
        </w:rPr>
        <w:t xml:space="preserve"> параноидально, — сказал человек со шрамом, повышая голос. — Недостаточно параноидально! ПОСТОЯННАЯ БДИТЕЛЬНОСТЬ!</w:t>
      </w:r>
      <w:r w:rsidDel="00000000" w:rsidR="00000000" w:rsidRPr="00000000">
        <w:rPr>
          <w:i w:val="1"/>
          <w:rtl w:val="0"/>
        </w:rPr>
        <w:t xml:space="preserve"> </w:t>
      </w:r>
      <w:r w:rsidDel="00000000" w:rsidR="00000000" w:rsidRPr="00000000">
        <w:rPr>
          <w:rtl w:val="0"/>
        </w:rPr>
        <w:t xml:space="preserve">Подумай вот о чём, парень — что если настоящий</w:t>
      </w:r>
      <w:r w:rsidDel="00000000" w:rsidR="00000000" w:rsidRPr="00000000">
        <w:rPr>
          <w:i w:val="1"/>
          <w:rtl w:val="0"/>
        </w:rPr>
        <w:t xml:space="preserve"> </w:t>
      </w:r>
      <w:r w:rsidDel="00000000" w:rsidR="00000000" w:rsidRPr="00000000">
        <w:rPr>
          <w:rtl w:val="0"/>
        </w:rPr>
        <w:t xml:space="preserve">Дэвид Монро вовсе не возвращался из Албании?</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Повисла тишина.</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w:t>
      </w:r>
      <w:r w:rsidDel="00000000" w:rsidR="00000000" w:rsidRPr="00000000">
        <w:rPr>
          <w:rtl w:val="0"/>
        </w:rPr>
        <w:t xml:space="preserve">протянул</w:t>
      </w:r>
      <w:r w:rsidDel="00000000" w:rsidR="00000000" w:rsidRPr="00000000">
        <w:rPr>
          <w:rtl w:val="0"/>
        </w:rPr>
        <w:t xml:space="preserve"> Гарри.</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вы понимаете, — </w:t>
      </w:r>
      <w:r w:rsidDel="00000000" w:rsidR="00000000" w:rsidRPr="00000000">
        <w:rPr>
          <w:rtl w:val="0"/>
        </w:rPr>
        <w:t xml:space="preserve">сказала </w:t>
      </w:r>
      <w:r w:rsidDel="00000000" w:rsidR="00000000" w:rsidRPr="00000000">
        <w:rPr>
          <w:rtl w:val="0"/>
        </w:rPr>
        <w:t xml:space="preserve">профессор МакГонагалл. — Не обращайте на меня внимания, пожалуйста. Я просто посижу тут тихо и</w:t>
      </w:r>
      <w:r w:rsidDel="00000000" w:rsidR="00000000" w:rsidRPr="00000000">
        <w:rPr>
          <w:rtl w:val="0"/>
        </w:rPr>
        <w:t xml:space="preserve"> понемногу сойду с ума</w:t>
      </w:r>
      <w:r w:rsidDel="00000000" w:rsidR="00000000" w:rsidRPr="00000000">
        <w:rPr>
          <w:rtl w:val="0"/>
        </w:rPr>
        <w:t xml:space="preserve">.</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Может, это и правда, — </w:t>
      </w:r>
      <w:r w:rsidDel="00000000" w:rsidR="00000000" w:rsidRPr="00000000">
        <w:rPr>
          <w:rtl w:val="0"/>
        </w:rPr>
        <w:t xml:space="preserve">откликнулся</w:t>
      </w:r>
      <w:r w:rsidDel="00000000" w:rsidR="00000000" w:rsidRPr="00000000">
        <w:rPr>
          <w:rtl w:val="0"/>
        </w:rPr>
        <w:t xml:space="preserve">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 если речь идёт о профессорах Защиты</w:t>
      </w:r>
      <w:r w:rsidDel="00000000" w:rsidR="00000000" w:rsidRPr="00000000">
        <w:rPr>
          <w:rtl w:val="0"/>
        </w:rPr>
        <w:t xml:space="preserve">, — чопорно сказала профессор МакГонагалл, — </w:t>
      </w:r>
      <w:r w:rsidDel="00000000" w:rsidR="00000000" w:rsidRPr="00000000">
        <w:rPr>
          <w:rtl w:val="0"/>
        </w:rPr>
        <w:t xml:space="preserve">я это приму, причём с радостью.</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повернулся и мрачно посмотрел на неё.</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Del="00000000" w:rsidR="00000000" w:rsidRPr="00000000">
        <w:rPr>
          <w:rtl w:val="0"/>
        </w:rPr>
        <w:t xml:space="preserve">-то</w:t>
      </w:r>
      <w:r w:rsidDel="00000000" w:rsidR="00000000" w:rsidRPr="00000000">
        <w:rPr>
          <w:rtl w:val="0"/>
        </w:rPr>
        <w:t xml:space="preserve"> зачем вернулся, а? В чём его новый план?</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решительно кивнула.</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Наивно, — ровным голосом сказал Хмури. — Полагаю, вы все даже не задумывались, что, </w:t>
      </w:r>
      <w:r w:rsidDel="00000000" w:rsidR="00000000" w:rsidRPr="00000000">
        <w:rPr>
          <w:rtl w:val="0"/>
        </w:rPr>
        <w:t xml:space="preserve">возможно, </w:t>
      </w:r>
      <w:r w:rsidDel="00000000" w:rsidR="00000000" w:rsidRPr="00000000">
        <w:rPr>
          <w:rtl w:val="0"/>
        </w:rPr>
        <w:t xml:space="preserve">ваш профессор </w:t>
      </w:r>
      <w:r w:rsidDel="00000000" w:rsidR="00000000" w:rsidRPr="00000000">
        <w:rPr>
          <w:rtl w:val="0"/>
        </w:rPr>
        <w:t xml:space="preserve">Защиты и подстроил уничтожение всего Дома Монро?</w:t>
      </w:r>
      <w:r w:rsidDel="00000000" w:rsidR="00000000" w:rsidRPr="00000000">
        <w:rPr>
          <w:rtl w:val="0"/>
        </w:rPr>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w:t>
      </w:r>
      <w:r w:rsidDel="00000000" w:rsidR="00000000" w:rsidRPr="00000000">
        <w:rPr>
          <w:i w:val="1"/>
          <w:rtl w:val="0"/>
        </w:rPr>
        <w:t xml:space="preserve"> — </w:t>
      </w:r>
      <w:r w:rsidDel="00000000" w:rsidR="00000000" w:rsidRPr="00000000">
        <w:rPr>
          <w:rtl w:val="0"/>
        </w:rPr>
        <w:t xml:space="preserve">воскликнула профессор МакГонагалл.</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w:t>
      </w:r>
      <w:r w:rsidDel="00000000" w:rsidR="00000000" w:rsidRPr="00000000">
        <w:rPr>
          <w:rtl w:val="0"/>
        </w:rPr>
        <w:t xml:space="preserve">л</w:t>
      </w:r>
      <w:r w:rsidDel="00000000" w:rsidR="00000000" w:rsidRPr="00000000">
        <w:rPr>
          <w:rtl w:val="0"/>
        </w:rPr>
        <w:t xml:space="preserve">орд Визенгамота!</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Внутри Гарри происходила </w:t>
      </w:r>
      <w:r w:rsidDel="00000000" w:rsidR="00000000" w:rsidRPr="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Хотя вообще-то это</w:t>
      </w:r>
      <w:r w:rsidDel="00000000" w:rsidR="00000000" w:rsidRPr="00000000">
        <w:rPr>
          <w:i w:val="1"/>
          <w:rtl w:val="0"/>
        </w:rPr>
        <w:t xml:space="preserve"> </w:t>
      </w:r>
      <w:r w:rsidDel="00000000" w:rsidR="00000000" w:rsidRPr="00000000">
        <w:rPr>
          <w:i w:val="1"/>
          <w:rtl w:val="0"/>
        </w:rPr>
        <w:t xml:space="preserve">напрашивалось</w:t>
      </w:r>
      <w:r w:rsidDel="00000000" w:rsidR="00000000" w:rsidRPr="00000000">
        <w:rPr>
          <w:i w:val="1"/>
          <w:rtl w:val="0"/>
        </w:rPr>
        <w:t xml:space="preserve">, — </w:t>
      </w:r>
      <w:r w:rsidDel="00000000" w:rsidR="00000000" w:rsidRPr="00000000">
        <w:rPr>
          <w:rtl w:val="0"/>
        </w:rPr>
        <w:t xml:space="preserve">заметил слизеринец. — </w:t>
      </w:r>
      <w:r w:rsidDel="00000000" w:rsidR="00000000" w:rsidRPr="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Del="00000000" w:rsidR="00000000" w:rsidRPr="00000000">
        <w:rPr>
          <w:i w:val="1"/>
          <w:rtl w:val="0"/>
        </w:rPr>
        <w:t xml:space="preserve"> </w:t>
      </w:r>
      <w:r w:rsidDel="00000000" w:rsidR="00000000" w:rsidRPr="00000000">
        <w:rPr>
          <w:i w:val="1"/>
          <w:rtl w:val="0"/>
        </w:rPr>
        <w:t xml:space="preserve">И Лорд Волдеморт убил всю его семью</w:t>
      </w:r>
      <w:r w:rsidDel="00000000" w:rsidR="00000000" w:rsidRPr="00000000">
        <w:rPr>
          <w:i w:val="1"/>
          <w:rtl w:val="0"/>
        </w:rPr>
        <w:t xml:space="preserve"> </w:t>
      </w:r>
      <w:r w:rsidDel="00000000" w:rsidR="00000000" w:rsidRPr="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Del="00000000" w:rsidR="00000000" w:rsidRPr="00000000">
        <w:rPr>
          <w:i w:val="1"/>
          <w:rtl w:val="0"/>
        </w:rPr>
        <w:t xml:space="preserve"> свою новую личность идеальным литературным героем.</w:t>
      </w:r>
      <w:r w:rsidDel="00000000" w:rsidR="00000000" w:rsidRPr="00000000">
        <w:rPr>
          <w:i w:val="1"/>
          <w:rtl w:val="0"/>
        </w:rPr>
        <w:t xml:space="preserve"> В реальной жизни так не бывает.</w:t>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И это говорит сирота, который вырос, не зная о своём наследии, — </w:t>
      </w:r>
      <w:r w:rsidDel="00000000" w:rsidR="00000000" w:rsidRPr="00000000">
        <w:rPr>
          <w:rtl w:val="0"/>
        </w:rPr>
        <w:t xml:space="preserve">прокомментировал внутренний критик Гарри. — </w:t>
      </w:r>
      <w:r w:rsidDel="00000000" w:rsidR="00000000" w:rsidRPr="00000000">
        <w:rPr>
          <w:i w:val="1"/>
          <w:rtl w:val="0"/>
        </w:rPr>
        <w:t xml:space="preserve">Насчёт которого имеется пророчество. Знаешь, вроде бы мы никогда не читали книг</w:t>
      </w:r>
      <w:r w:rsidDel="00000000" w:rsidR="00000000" w:rsidRPr="00000000">
        <w:rPr>
          <w:i w:val="1"/>
          <w:rtl w:val="0"/>
        </w:rPr>
        <w:t xml:space="preserve"> </w:t>
      </w:r>
      <w:r w:rsidDel="00000000" w:rsidR="00000000" w:rsidRPr="00000000">
        <w:rPr>
          <w:i w:val="1"/>
          <w:rtl w:val="0"/>
        </w:rPr>
        <w:t xml:space="preserve">про двух героев с </w:t>
      </w:r>
      <w:r w:rsidDel="00000000" w:rsidR="00000000" w:rsidRPr="00000000">
        <w:rPr>
          <w:i w:val="1"/>
          <w:rtl w:val="0"/>
        </w:rPr>
        <w:t xml:space="preserve">одинаковым предначертанием</w:t>
      </w:r>
      <w:r w:rsidDel="00000000" w:rsidR="00000000" w:rsidRPr="00000000">
        <w:rPr>
          <w:i w:val="1"/>
          <w:rtl w:val="0"/>
        </w:rPr>
        <w:t xml:space="preserve">, которые соревнуются, кто более шаблонен, чтобы быть достойным победить злодея...</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Да, — </w:t>
      </w:r>
      <w:r w:rsidDel="00000000" w:rsidR="00000000" w:rsidRPr="00000000">
        <w:rPr>
          <w:rtl w:val="0"/>
        </w:rPr>
        <w:t xml:space="preserve">ответил центральный Гарри, заглушая отдалённый врупающий звук на фоне, — </w:t>
      </w:r>
      <w:r w:rsidDel="00000000" w:rsidR="00000000" w:rsidRPr="00000000">
        <w:rPr>
          <w:i w:val="1"/>
          <w:rtl w:val="0"/>
        </w:rPr>
        <w:t xml:space="preserve">наша жизнь и так весьма печальна, а </w:t>
      </w:r>
      <w:r w:rsidDel="00000000" w:rsidR="00000000" w:rsidRPr="00000000">
        <w:rPr>
          <w:i w:val="1"/>
          <w:rtl w:val="0"/>
        </w:rPr>
        <w:t xml:space="preserve">ТЫ ТУТ ЕЩЁ И ИЗДЕВАЕШЬСЯ</w:t>
      </w:r>
      <w:r w:rsidDel="00000000" w:rsidR="00000000" w:rsidRPr="00000000">
        <w:rPr>
          <w:i w:val="1"/>
          <w:rtl w:val="0"/>
        </w:rPr>
        <w:t xml:space="preserve">.</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В данный момент можно сделать только одно, — </w:t>
      </w:r>
      <w:r w:rsidDel="00000000" w:rsidR="00000000" w:rsidRPr="00000000">
        <w:rPr>
          <w:rtl w:val="0"/>
        </w:rPr>
        <w:t xml:space="preserve">сказал когтевранец. — </w:t>
      </w:r>
      <w:r w:rsidDel="00000000" w:rsidR="00000000" w:rsidRPr="00000000">
        <w:rPr>
          <w:i w:val="1"/>
          <w:rtl w:val="0"/>
        </w:rPr>
        <w:t xml:space="preserve">И все мы это знаем, так о чём спорить?</w:t>
      </w:r>
    </w:p>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Но, — </w:t>
      </w:r>
      <w:r w:rsidDel="00000000" w:rsidR="00000000" w:rsidRPr="00000000">
        <w:rPr>
          <w:rtl w:val="0"/>
        </w:rPr>
        <w:t xml:space="preserve">ответил Гарри, — </w:t>
      </w:r>
      <w:r w:rsidDel="00000000" w:rsidR="00000000" w:rsidRPr="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ты хочешь от меня, Шизоглаз? — спросила профессор МакГонагалл. — Я же не могу...</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Можешь, — человек в шрамах яростно посмотрел на неё. — Просто уволь чёртова профессора Защиты.</w:t>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Ты ежегодно так говоришь, — сказала профессор МакГонагалл.</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и я всегда прав!</w:t>
      </w:r>
    </w:p>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Постоянная</w:t>
      </w:r>
      <w:r w:rsidDel="00000000" w:rsidR="00000000" w:rsidRPr="00000000">
        <w:rPr>
          <w:rtl w:val="0"/>
        </w:rPr>
        <w:t xml:space="preserve"> бдительность или нет, Аластор, но ученикам надо учиться!</w:t>
      </w:r>
    </w:p>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фыркнул:</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это реально? — Гарри не удержался от вопроса. — Я имею в виду, может ли он на самом деле быть...</w:t>
      </w:r>
    </w:p>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проверяю камеру Гринди каждые два месяца, — сказал Хмури. — В марте он был на месте.</w:t>
      </w:r>
    </w:p>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может человек в камере оказаться</w:t>
      </w:r>
      <w:r w:rsidDel="00000000" w:rsidR="00000000" w:rsidRPr="00000000">
        <w:rPr>
          <w:rtl w:val="0"/>
        </w:rPr>
        <w:t xml:space="preserve"> </w:t>
      </w:r>
      <w:r w:rsidDel="00000000" w:rsidR="00000000" w:rsidRPr="00000000">
        <w:rPr>
          <w:rtl w:val="0"/>
        </w:rPr>
        <w:t xml:space="preserve">двойником?</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w:t>
      </w:r>
      <w:r w:rsidDel="00000000" w:rsidR="00000000" w:rsidRPr="00000000">
        <w:rPr>
          <w:rtl w:val="0"/>
        </w:rPr>
        <w:t xml:space="preserve"> беру анализ крови</w:t>
      </w:r>
      <w:r w:rsidDel="00000000" w:rsidR="00000000" w:rsidRPr="00000000">
        <w:rPr>
          <w:rtl w:val="0"/>
        </w:rPr>
        <w:t xml:space="preserve"> для проверки, сынок.</w:t>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где вы храните образец крови для сравнения?</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надёжном месте, — что-то вроде улыбки появилось на покрытых шрамами</w:t>
      </w:r>
      <w:r w:rsidDel="00000000" w:rsidR="00000000" w:rsidRPr="00000000">
        <w:rPr>
          <w:rtl w:val="0"/>
        </w:rPr>
        <w:t xml:space="preserve"> </w:t>
      </w:r>
      <w:r w:rsidDel="00000000" w:rsidR="00000000" w:rsidRPr="00000000">
        <w:rPr>
          <w:rtl w:val="0"/>
        </w:rPr>
        <w:t xml:space="preserve">губах. — Ты не думал после окончания школы</w:t>
      </w:r>
      <w:r w:rsidDel="00000000" w:rsidR="00000000" w:rsidRPr="00000000">
        <w:rPr>
          <w:rtl w:val="0"/>
        </w:rPr>
        <w:t xml:space="preserve"> </w:t>
      </w:r>
      <w:r w:rsidDel="00000000" w:rsidR="00000000" w:rsidRPr="00000000">
        <w:rPr>
          <w:rtl w:val="0"/>
        </w:rPr>
        <w:t xml:space="preserve">пойти работать аврором?</w:t>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у него то и дело тихий час, — мрачно сказал Хмури. — Амелия думает, он стал жертвой </w:t>
      </w:r>
      <w:r w:rsidDel="00000000" w:rsidR="00000000" w:rsidRPr="00000000">
        <w:rPr>
          <w:rtl w:val="0"/>
        </w:rPr>
        <w:t xml:space="preserve">высокоуровневого</w:t>
      </w:r>
      <w:r w:rsidDel="00000000" w:rsidR="00000000" w:rsidRPr="00000000">
        <w:rPr>
          <w:rtl w:val="0"/>
        </w:rPr>
        <w:t xml:space="preserve"> проклятия. А по мне, так это какой-то тёмный ритуал пошёл не так!</w:t>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тебя нет доказательств! — возразила профессор МакГонагалл.</w:t>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w:t>
      </w:r>
      <w:r w:rsidDel="00000000" w:rsidR="00000000" w:rsidRPr="00000000">
        <w:rPr>
          <w:rtl w:val="0"/>
        </w:rPr>
        <w:t xml:space="preserve">а у него над головой с тем же успехом могла бы светиться зелёными буквами табличка «Тёмный Волшебник».</w:t>
      </w:r>
      <w:r w:rsidDel="00000000" w:rsidR="00000000" w:rsidRPr="00000000">
        <w:rPr>
          <w:rtl w:val="0"/>
        </w:rPr>
      </w:r>
    </w:p>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покачал головой.</w:t>
      </w:r>
    </w:p>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и сам его использовал. Всё, что нужно — это сила и соответствующий настрой</w:t>
      </w:r>
      <w:r w:rsidDel="00000000" w:rsidR="00000000" w:rsidRPr="00000000">
        <w:rPr>
          <w:i w:val="1"/>
          <w:rtl w:val="0"/>
        </w:rPr>
        <w:t xml:space="preserve">, — </w:t>
      </w:r>
      <w:r w:rsidDel="00000000" w:rsidR="00000000" w:rsidRPr="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почему тогда оно Непростительное? — сказал Гарри. — В смысле, </w:t>
      </w:r>
      <w:r w:rsidDel="00000000" w:rsidR="00000000" w:rsidRPr="00000000">
        <w:rPr>
          <w:rtl w:val="0"/>
        </w:rPr>
        <w:t xml:space="preserve">Режущее </w:t>
      </w:r>
      <w:r w:rsidDel="00000000" w:rsidR="00000000" w:rsidRPr="00000000">
        <w:rPr>
          <w:rtl w:val="0"/>
        </w:rPr>
        <w:t xml:space="preserve">заклинание тоже может убивать. Так почему чем-то лучше использовать Редукто, нежели Авада Кедав...</w:t>
      </w:r>
    </w:p>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За</w:t>
      </w:r>
      <w:r w:rsidDel="00000000" w:rsidR="00000000" w:rsidRPr="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Del="00000000" w:rsidR="00000000" w:rsidRPr="00000000">
        <w:rPr>
          <w:rtl w:val="0"/>
        </w:rPr>
        <w:t xml:space="preserve"> </w:t>
      </w:r>
      <w:r w:rsidDel="00000000" w:rsidR="00000000" w:rsidRPr="00000000">
        <w:rPr>
          <w:rtl w:val="0"/>
        </w:rPr>
        <w:t xml:space="preserve">даже аврорам, сражавшимся с Пожирателями Смерти, не дозволялось использовать его до Акта Монро.</w:t>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Ага, — кивнул Гарри, — </w:t>
      </w:r>
      <w:r w:rsidDel="00000000" w:rsidR="00000000" w:rsidRPr="00000000">
        <w:rPr>
          <w:rtl w:val="0"/>
        </w:rPr>
        <w:t xml:space="preserve">отличный повод запретить</w:t>
      </w:r>
      <w:r w:rsidDel="00000000" w:rsidR="00000000" w:rsidRPr="00000000">
        <w:rPr>
          <w:rtl w:val="0"/>
        </w:rPr>
        <w:t xml:space="preserve">...</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закончил, сынок. Вторая причина в том, что Смертельное проклятие не просто требует значительного</w:t>
      </w:r>
      <w:r w:rsidDel="00000000" w:rsidR="00000000" w:rsidRPr="00000000">
        <w:rPr>
          <w:rtl w:val="0"/>
        </w:rPr>
        <w:t xml:space="preserve"> </w:t>
      </w:r>
      <w:r w:rsidDel="00000000" w:rsidR="00000000" w:rsidRPr="00000000">
        <w:rPr>
          <w:rtl w:val="0"/>
        </w:rPr>
        <w:t xml:space="preserve">количества магии. Ты </w:t>
      </w:r>
      <w:r w:rsidDel="00000000" w:rsidR="00000000" w:rsidRPr="00000000">
        <w:rPr>
          <w:rtl w:val="0"/>
        </w:rPr>
        <w:t xml:space="preserve">должен этого </w:t>
      </w:r>
      <w:r w:rsidDel="00000000" w:rsidR="00000000" w:rsidRPr="00000000">
        <w:rPr>
          <w:rtl w:val="0"/>
        </w:rPr>
        <w:t xml:space="preserve">по-настоящему </w:t>
      </w:r>
      <w:r w:rsidDel="00000000" w:rsidR="00000000" w:rsidRPr="00000000">
        <w:rPr>
          <w:rtl w:val="0"/>
        </w:rPr>
        <w:t xml:space="preserve">хотеть</w:t>
      </w:r>
      <w:r w:rsidDel="00000000" w:rsidR="00000000" w:rsidRPr="00000000">
        <w:rPr>
          <w:rtl w:val="0"/>
        </w:rPr>
        <w:t xml:space="preserve">. Ты должен хотеть, чтобы кто-то умер, и вовсе не ради высшего блага. Убийство Грайса не </w:t>
      </w:r>
      <w:r w:rsidDel="00000000" w:rsidR="00000000" w:rsidRPr="00000000">
        <w:rPr>
          <w:rtl w:val="0"/>
        </w:rPr>
        <w:t xml:space="preserve">верн</w:t>
      </w:r>
      <w:r w:rsidDel="00000000" w:rsidR="00000000" w:rsidRPr="00000000">
        <w:rPr>
          <w:rtl w:val="0"/>
        </w:rPr>
        <w:t xml:space="preserve">уло назад ни Блэр Рош, ни Натана Рейфусса, ни Дэвида Капито. Я убил его не ради правосудия, и не чтобы он больше так не делал. Я </w:t>
      </w:r>
      <w:r w:rsidDel="00000000" w:rsidR="00000000" w:rsidRPr="00000000">
        <w:rPr>
          <w:rtl w:val="0"/>
        </w:rPr>
        <w:t xml:space="preserve">просто </w:t>
      </w:r>
      <w:r w:rsidDel="00000000" w:rsidR="00000000" w:rsidRPr="00000000">
        <w:rPr>
          <w:rtl w:val="0"/>
        </w:rPr>
        <w:t xml:space="preserve">хотел, чтобы он умер. 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Del="00000000" w:rsidR="00000000" w:rsidRPr="00000000">
        <w:rPr>
          <w:rtl w:val="0"/>
        </w:rPr>
        <w:t xml:space="preserve">, ты не сможешь оправдаться.</w:t>
      </w: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прошептал Мальчик-Который-Выжил. </w:t>
      </w:r>
      <w:r w:rsidDel="00000000" w:rsidR="00000000" w:rsidRPr="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Del="00000000" w:rsidR="00000000" w:rsidRPr="00000000">
        <w:rPr>
          <w:i w:val="1"/>
          <w:rtl w:val="0"/>
        </w:rPr>
        <w:t xml:space="preserve">по-настоящему хотеть, чтобы некто умер — просто умер, чтобы для тебя не было ничего важнее его смерти.</w:t>
      </w:r>
      <w:r w:rsidDel="00000000" w:rsidR="00000000" w:rsidRPr="00000000">
        <w:rPr>
          <w:i w:val="1"/>
          <w:rtl w:val="0"/>
        </w:rPr>
        <w:t xml:space="preserve"> — </w:t>
      </w:r>
      <w:r w:rsidDel="00000000" w:rsidR="00000000" w:rsidRPr="00000000">
        <w:rPr>
          <w:rtl w:val="0"/>
        </w:rPr>
        <w:t xml:space="preserve">Магически воплощённое </w:t>
      </w:r>
      <w:r w:rsidDel="00000000" w:rsidR="00000000" w:rsidRPr="00000000">
        <w:rPr>
          <w:rtl w:val="0"/>
        </w:rPr>
        <w:t xml:space="preserve">предпочтение </w:t>
      </w:r>
      <w:r w:rsidDel="00000000" w:rsidR="00000000" w:rsidRPr="00000000">
        <w:rPr>
          <w:rtl w:val="0"/>
        </w:rPr>
        <w:t xml:space="preserve">смерти над жизнью, удар в средоточие чистой жизненной силы... да, похоже, это заклинание трудно блокировать.</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трудно, — рявкнул Хмури. — Невозможно!</w:t>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кивнул.</w:t>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Дэвид Монро — или кто он там — использовал Смертельное проклятие против нескольких Пожирателей Смерти ещё до</w:t>
      </w:r>
      <w:r w:rsidDel="00000000" w:rsidR="00000000" w:rsidRPr="00000000">
        <w:rPr>
          <w:i w:val="1"/>
          <w:rtl w:val="0"/>
        </w:rPr>
        <w:t xml:space="preserve"> </w:t>
      </w:r>
      <w:r w:rsidDel="00000000" w:rsidR="00000000" w:rsidRPr="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слегка покачал головой.</w:t>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Одна из тёмных истин о Смертельном проклятии, сынок, в том, что после того, как</w:t>
      </w:r>
      <w:r w:rsidDel="00000000" w:rsidR="00000000" w:rsidRPr="00000000">
        <w:rPr>
          <w:rtl w:val="0"/>
        </w:rPr>
        <w:t xml:space="preserve"> </w:t>
      </w:r>
      <w:r w:rsidDel="00000000" w:rsidR="00000000" w:rsidRPr="00000000">
        <w:rPr>
          <w:rtl w:val="0"/>
        </w:rPr>
        <w:t xml:space="preserve">ты используешь его впервые, оно уже не требует так много ненависти.</w:t>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Оно повреждает разум? </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снова покачал головой.</w:t>
      </w:r>
    </w:p>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Разум повреждает само убийство. </w:t>
      </w:r>
      <w:r w:rsidDel="00000000" w:rsidR="00000000" w:rsidRPr="00000000">
        <w:rPr>
          <w:rtl w:val="0"/>
        </w:rPr>
        <w:t xml:space="preserve">Убийство разрывает душу</w:t>
      </w:r>
      <w:r w:rsidDel="00000000" w:rsidR="00000000" w:rsidRPr="00000000">
        <w:rPr>
          <w:rtl w:val="0"/>
        </w:rPr>
        <w:t xml:space="preserve"> — но то же самое происходит и в том случае, если используешь </w:t>
      </w:r>
      <w:r w:rsidDel="00000000" w:rsidR="00000000" w:rsidRPr="00000000">
        <w:rPr>
          <w:rtl w:val="0"/>
        </w:rPr>
        <w:t xml:space="preserve">Режущее </w:t>
      </w:r>
      <w:r w:rsidDel="00000000" w:rsidR="00000000" w:rsidRPr="00000000">
        <w:rPr>
          <w:rtl w:val="0"/>
        </w:rPr>
        <w:t xml:space="preserve">заклинание. Трещина в душе появляется не из-за Смертельного проклятия. Это Смертельному проклятию нужна </w:t>
      </w:r>
      <w:r w:rsidDel="00000000" w:rsidR="00000000" w:rsidRPr="00000000">
        <w:rPr>
          <w:rtl w:val="0"/>
        </w:rPr>
        <w:t xml:space="preserve">треснувшая</w:t>
      </w:r>
      <w:r w:rsidDel="00000000" w:rsidR="00000000" w:rsidRPr="00000000">
        <w:rPr>
          <w:rtl w:val="0"/>
        </w:rPr>
        <w:t xml:space="preserve">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Del="00000000" w:rsidR="00000000" w:rsidRPr="00000000">
        <w:rPr>
          <w:rtl w:val="0"/>
        </w:rPr>
        <w:t xml:space="preserve"> </w:t>
      </w:r>
      <w:r w:rsidDel="00000000" w:rsidR="00000000" w:rsidRPr="00000000">
        <w:rPr>
          <w:rtl w:val="0"/>
        </w:rPr>
        <w:t xml:space="preserve">— таких мало, очень мало. Нужна ведь всего лишь маленькая трещина. </w:t>
      </w:r>
    </w:p>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Del="00000000" w:rsidR="00000000" w:rsidRPr="00000000">
        <w:rPr>
          <w:rtl w:val="0"/>
        </w:rPr>
        <w:t xml:space="preserve"> </w:t>
      </w:r>
      <w:r w:rsidDel="00000000" w:rsidR="00000000" w:rsidRPr="00000000">
        <w:rPr>
          <w:rtl w:val="0"/>
        </w:rPr>
        <w:t xml:space="preserve">Смертельное проклятие против</w:t>
      </w:r>
      <w:r w:rsidDel="00000000" w:rsidR="00000000" w:rsidRPr="00000000">
        <w:rPr>
          <w:rtl w:val="0"/>
        </w:rPr>
        <w:t xml:space="preserve"> </w:t>
      </w:r>
      <w:r w:rsidDel="00000000" w:rsidR="00000000" w:rsidRPr="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не можете</w:t>
      </w:r>
      <w:r w:rsidDel="00000000" w:rsidR="00000000" w:rsidRPr="00000000">
        <w:rPr>
          <w:i w:val="1"/>
          <w:rtl w:val="0"/>
        </w:rPr>
        <w:t xml:space="preserve"> </w:t>
      </w:r>
      <w:r w:rsidDel="00000000" w:rsidR="00000000" w:rsidRPr="00000000">
        <w:rPr>
          <w:rtl w:val="0"/>
        </w:rPr>
        <w:t xml:space="preserve">использовать</w:t>
      </w:r>
      <w:r w:rsidDel="00000000" w:rsidR="00000000" w:rsidRPr="00000000">
        <w:rPr>
          <w:rtl w:val="0"/>
        </w:rPr>
        <w:t xml:space="preserve"> </w:t>
      </w:r>
      <w:r w:rsidDel="00000000" w:rsidR="00000000" w:rsidRPr="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попытаться ненавидеть Тёмного Лорда достаточно для того, чтобы желать ему смерти ради самой смерти, раз уж это был единственный способ спасти своё</w:t>
      </w:r>
      <w:r w:rsidDel="00000000" w:rsidR="00000000" w:rsidRPr="00000000">
        <w:rPr>
          <w:rtl w:val="0"/>
        </w:rPr>
        <w:t xml:space="preserve"> </w:t>
      </w:r>
      <w:r w:rsidDel="00000000" w:rsidR="00000000" w:rsidRPr="00000000">
        <w:rPr>
          <w:rtl w:val="0"/>
        </w:rPr>
        <w:t xml:space="preserve">дитя. </w:t>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Нужна всего лишь маленькая трещина... </w:t>
      </w:r>
    </w:p>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Довольно, — сказала профессор МакГонагалл. — </w:t>
      </w:r>
      <w:r w:rsidDel="00000000" w:rsidR="00000000" w:rsidRPr="00000000">
        <w:rPr>
          <w:rtl w:val="0"/>
        </w:rPr>
        <w:t xml:space="preserve">Что </w:t>
      </w:r>
      <w:r w:rsidDel="00000000" w:rsidR="00000000" w:rsidRPr="00000000">
        <w:rPr>
          <w:rtl w:val="0"/>
        </w:rPr>
        <w:t xml:space="preserve">вы от нас хотите? </w:t>
      </w:r>
    </w:p>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Хмури криво ухмыльнулся. </w:t>
      </w:r>
    </w:p>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Избавьтесь от профессора Защиты, и, спорим на галлеон, все ваши проблемы как рукой снимет.</w:t>
      </w:r>
    </w:p>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Казалось, слова Хмури причиняли профессору МакГонагалл физическую боль.</w:t>
      </w:r>
    </w:p>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Аластор... но... </w:t>
      </w:r>
      <w:r w:rsidDel="00000000" w:rsidR="00000000" w:rsidRPr="00000000">
        <w:rPr>
          <w:rtl w:val="0"/>
        </w:rPr>
        <w:t xml:space="preserve">станешь ли вести уроки</w:t>
      </w:r>
      <w:r w:rsidDel="00000000" w:rsidR="00000000" w:rsidRPr="00000000">
        <w:rPr>
          <w:rtl w:val="0"/>
        </w:rPr>
        <w:t xml:space="preserve"> ты, если...</w:t>
      </w:r>
    </w:p>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Ха! — </w:t>
      </w:r>
      <w:r w:rsidDel="00000000" w:rsidR="00000000" w:rsidRPr="00000000">
        <w:rPr>
          <w:rtl w:val="0"/>
        </w:rPr>
        <w:t xml:space="preserve">отозвался </w:t>
      </w:r>
      <w:r w:rsidDel="00000000" w:rsidR="00000000" w:rsidRPr="00000000">
        <w:rPr>
          <w:rtl w:val="0"/>
        </w:rPr>
        <w:t xml:space="preserve">Хмури. — Если когда-нибудь я отвечу «да» на этот</w:t>
      </w:r>
      <w:r w:rsidDel="00000000" w:rsidR="00000000" w:rsidRPr="00000000">
        <w:rPr>
          <w:rtl w:val="0"/>
        </w:rPr>
        <w:t xml:space="preserve"> </w:t>
      </w:r>
      <w:r w:rsidDel="00000000" w:rsidR="00000000" w:rsidRPr="00000000">
        <w:rPr>
          <w:rtl w:val="0"/>
        </w:rPr>
        <w:t xml:space="preserve">вопрос, проверьте меня на Оборотное зелье, потому что это буду не я.</w:t>
      </w:r>
    </w:p>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 спросил Хмури. — Когда? Как? </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решительно кивнула. </w:t>
      </w:r>
    </w:p>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Гипотеза: Северус Снейп</w:t>
      </w:r>
    </w:p>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(8 апреля 1992 года, 21:03)</w:t>
      </w:r>
    </w:p>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и профессор МакГонагалл снова стояли на лестнице, которая медленно вращалась, но не опускалась. Точнее будет сказать, что один из Гарри стоял на </w:t>
      </w:r>
      <w:r w:rsidDel="00000000" w:rsidR="00000000" w:rsidRPr="00000000">
        <w:rPr>
          <w:rtl w:val="0"/>
        </w:rPr>
        <w:t xml:space="preserve">лестнице</w:t>
      </w:r>
      <w:r w:rsidDel="00000000" w:rsidR="00000000" w:rsidRPr="00000000">
        <w:rPr>
          <w:rtl w:val="0"/>
        </w:rPr>
        <w:t xml:space="preserve"> — трое остальных Гарри остались в кабинете директора. </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в отношении директора?</w:t>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 ответила профессор МакГонагалл, подавляя вздох. — Хотя я надеюсь, что вы понимаете, что я не сделаю ничего, что противоречит моим обязательствам по отношению ... </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Del="00000000" w:rsidR="00000000" w:rsidRPr="00000000">
        <w:rPr>
          <w:rtl w:val="0"/>
        </w:rPr>
        <w:t xml:space="preserve">произойдёт </w:t>
      </w:r>
      <w:r w:rsidDel="00000000" w:rsidR="00000000" w:rsidRPr="00000000">
        <w:rPr>
          <w:rtl w:val="0"/>
        </w:rPr>
        <w:t xml:space="preserve">схожая ситуация, какие обязательства для вас важнее — перед</w:t>
      </w:r>
      <w:r w:rsidDel="00000000" w:rsidR="00000000" w:rsidRPr="00000000">
        <w:rPr>
          <w:rtl w:val="0"/>
        </w:rPr>
        <w:t xml:space="preserve"> ученицей </w:t>
      </w:r>
      <w:r w:rsidDel="00000000" w:rsidR="00000000" w:rsidRPr="00000000">
        <w:rPr>
          <w:rtl w:val="0"/>
        </w:rPr>
        <w:t xml:space="preserve">Хогвартса Гермионой Грейнджер или перед главой Ордена Феникса Альбусом Дамблдором. </w:t>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w:t>
      </w:r>
      <w:r w:rsidDel="00000000" w:rsidR="00000000" w:rsidRPr="00000000">
        <w:rPr>
          <w:rtl w:val="0"/>
        </w:rPr>
        <w:t xml:space="preserve"> МакГонагалл выглядела так, как будто кто-то пару минут назад ударил </w:t>
      </w:r>
      <w:r w:rsidDel="00000000" w:rsidR="00000000" w:rsidRPr="00000000">
        <w:rPr>
          <w:rtl w:val="0"/>
        </w:rPr>
        <w:t xml:space="preserve">е</w:t>
      </w:r>
      <w:r w:rsidDel="00000000" w:rsidR="00000000" w:rsidRPr="00000000">
        <w:rPr>
          <w:rtl w:val="0"/>
        </w:rPr>
        <w:t xml:space="preserve">ё по лицу чугунной </w:t>
      </w:r>
      <w:r w:rsidDel="00000000" w:rsidR="00000000" w:rsidRPr="00000000">
        <w:rPr>
          <w:rtl w:val="0"/>
        </w:rPr>
        <w:t xml:space="preserve">сковоро</w:t>
      </w:r>
      <w:r w:rsidDel="00000000" w:rsidR="00000000" w:rsidRPr="00000000">
        <w:rPr>
          <w:rtl w:val="0"/>
        </w:rPr>
        <w:t xml:space="preserve">дой, а сейчас ей сказали, что её ударят ещё раз, и она не должна </w:t>
      </w:r>
      <w:r w:rsidDel="00000000" w:rsidR="00000000" w:rsidRPr="00000000">
        <w:rPr>
          <w:rtl w:val="0"/>
        </w:rPr>
        <w:t xml:space="preserve">уклоняться</w:t>
      </w:r>
      <w:r w:rsidDel="00000000" w:rsidR="00000000" w:rsidRPr="00000000">
        <w:rPr>
          <w:rtl w:val="0"/>
        </w:rPr>
        <w:t xml:space="preserve">. </w:t>
      </w:r>
    </w:p>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и сам слегка вздрогнул. Как-то всё-таки нужно научиться формулировать предложения так, чтобы они не</w:t>
      </w:r>
      <w:r w:rsidDel="00000000" w:rsidR="00000000" w:rsidRPr="00000000">
        <w:rPr>
          <w:i w:val="1"/>
          <w:rtl w:val="0"/>
        </w:rPr>
        <w:t xml:space="preserve"> </w:t>
      </w:r>
      <w:r w:rsidDel="00000000" w:rsidR="00000000" w:rsidRPr="00000000">
        <w:rPr>
          <w:rtl w:val="0"/>
        </w:rPr>
        <w:t xml:space="preserve">шокировали людей так сильно. </w:t>
      </w:r>
    </w:p>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Стены вращались вокруг них, за ними, и вот, каким-то образом, они оказались внизу. </w:t>
      </w:r>
    </w:p>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 мистер Поттер... — опять вздохнула профессор МакГонагалл, — мне бы </w:t>
      </w:r>
      <w:r w:rsidDel="00000000" w:rsidR="00000000" w:rsidRPr="00000000">
        <w:rPr>
          <w:rtl w:val="0"/>
        </w:rPr>
        <w:t xml:space="preserve">очень </w:t>
      </w:r>
      <w:r w:rsidDel="00000000" w:rsidR="00000000" w:rsidRPr="00000000">
        <w:rPr>
          <w:rtl w:val="0"/>
        </w:rPr>
        <w:t xml:space="preserve">хотелось, чтобы вы не задавали мне подобных вопросов... О, Гарри, я совсем не думала в тот момент. Я просто увидела возможность помочь мисс Грейнджер, и... в конце концов, </w:t>
      </w:r>
      <w:r w:rsidDel="00000000" w:rsidR="00000000" w:rsidRPr="00000000">
        <w:rPr>
          <w:rtl w:val="0"/>
        </w:rPr>
        <w:t xml:space="preserve">я — из Гриффиндора</w:t>
      </w:r>
      <w:r w:rsidDel="00000000" w:rsidR="00000000" w:rsidRPr="00000000">
        <w:rPr>
          <w:rtl w:val="0"/>
        </w:rPr>
        <w:t xml:space="preserve">.</w:t>
      </w:r>
    </w:p>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У вас есть возможность подумать сейчас, — сказал Гарри. Получалось совсем нехорошо, но ему</w:t>
      </w:r>
      <w:r w:rsidDel="00000000" w:rsidR="00000000" w:rsidRPr="00000000">
        <w:rPr>
          <w:i w:val="1"/>
          <w:rtl w:val="0"/>
        </w:rPr>
        <w:t xml:space="preserve"> </w:t>
      </w:r>
      <w:r w:rsidDel="00000000" w:rsidR="00000000" w:rsidRPr="00000000">
        <w:rPr>
          <w:rtl w:val="0"/>
        </w:rPr>
        <w:t xml:space="preserve">в любом случае нужно было сказать это, потому что... — Я не прошу, чтобы вы были верны именно мне. Просто, если вы действительно знаете, если вы правда уверены, как поступите в ситуации, когда снова на одной чаше весов окажется жизнь невинного ученика Хогвартса, а на другой — Орден Феникса...</w:t>
      </w:r>
    </w:p>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профессор МакГонагалл покачала головой. </w:t>
      </w:r>
    </w:p>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Но вы же сделаете хоть что-то, если это случится снова, — сказал Гарри. — Отказ от решения — это тоже выбор. Вы не можете </w:t>
      </w:r>
      <w:r w:rsidDel="00000000" w:rsidR="00000000" w:rsidRPr="00000000">
        <w:rPr>
          <w:rtl w:val="0"/>
        </w:rPr>
        <w:t xml:space="preserve">хотя бы </w:t>
      </w:r>
      <w:r w:rsidDel="00000000" w:rsidR="00000000" w:rsidRPr="00000000">
        <w:rPr>
          <w:rtl w:val="0"/>
        </w:rPr>
        <w:t xml:space="preserve">просто представить, что вам нужно немедленно принять решение? </w:t>
      </w:r>
    </w:p>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 сказала профессор МакГонагалл, </w:t>
      </w:r>
      <w:r w:rsidDel="00000000" w:rsidR="00000000" w:rsidRPr="00000000">
        <w:rPr>
          <w:rtl w:val="0"/>
        </w:rPr>
        <w:t xml:space="preserve">е</w:t>
      </w:r>
      <w:r w:rsidDel="00000000" w:rsidR="00000000" w:rsidRPr="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глубоко вздохнул. Он подозревал, что не имеет права ожидать от профессора </w:t>
      </w:r>
      <w:r w:rsidDel="00000000" w:rsidR="00000000" w:rsidRPr="00000000">
        <w:rPr>
          <w:rtl w:val="0"/>
        </w:rPr>
        <w:t xml:space="preserve">МакГонагал</w:t>
      </w:r>
      <w:r w:rsidDel="00000000" w:rsidR="00000000" w:rsidRPr="00000000">
        <w:rPr>
          <w:rtl w:val="0"/>
        </w:rPr>
        <w:t xml:space="preserve">л, что она скажет что-то иное. При моральной дилемме, когда вы теряете что-то в любом случае, вам в любом случае тяжело 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 сказал Гарри. </w:t>
      </w:r>
    </w:p>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Хотя это было совершенно не хорошо. Дамблдор мог захотеть, чтобы Гарри избавился от своего долга, и профессор </w:t>
      </w:r>
      <w:r w:rsidDel="00000000" w:rsidR="00000000" w:rsidRPr="00000000">
        <w:rPr>
          <w:rtl w:val="0"/>
        </w:rPr>
        <w:t xml:space="preserve">Квиррелл</w:t>
      </w:r>
      <w:r w:rsidDel="00000000" w:rsidR="00000000" w:rsidRPr="00000000">
        <w:rPr>
          <w:rtl w:val="0"/>
        </w:rPr>
        <w:t xml:space="preserve"> тоже мог этого захотеть. А учитель Защиты всё-таки </w:t>
      </w:r>
      <w:r w:rsidDel="00000000" w:rsidR="00000000" w:rsidRPr="00000000">
        <w:rPr>
          <w:rtl w:val="0"/>
        </w:rPr>
        <w:t xml:space="preserve">был</w:t>
      </w:r>
      <w:r w:rsidDel="00000000" w:rsidR="00000000" w:rsidRPr="00000000">
        <w:rPr>
          <w:rtl w:val="0"/>
        </w:rPr>
        <w:t xml:space="preserve"> Дэвидом Монро, ну или мог убедить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Del="00000000" w:rsidR="00000000" w:rsidRPr="00000000">
        <w:rPr>
          <w:rtl w:val="0"/>
        </w:rPr>
        <w:t xml:space="preserve">награждён</w:t>
      </w:r>
      <w:r w:rsidDel="00000000" w:rsidR="00000000" w:rsidRPr="00000000">
        <w:rPr>
          <w:rtl w:val="0"/>
        </w:rPr>
        <w:t xml:space="preserve"> за отмщение за Древнейший Дом Монро).</w:t>
      </w:r>
    </w:p>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 таком случае присяга Гермионы Благородному Дому потеряет законную силу.</w:t>
      </w:r>
    </w:p>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А может быть и</w:t>
      </w:r>
      <w:r w:rsidDel="00000000" w:rsidR="00000000" w:rsidRPr="00000000">
        <w:rPr>
          <w:rtl w:val="0"/>
        </w:rPr>
        <w:t xml:space="preserve"> нет.</w:t>
      </w:r>
      <w:r w:rsidDel="00000000" w:rsidR="00000000" w:rsidRPr="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Ступеньки перестали вращаться, и</w:t>
      </w:r>
      <w:r w:rsidDel="00000000" w:rsidR="00000000" w:rsidRPr="00000000">
        <w:rPr>
          <w:rtl w:val="0"/>
        </w:rPr>
        <w:t xml:space="preserve"> перед ними оказались</w:t>
      </w:r>
      <w:r w:rsidDel="00000000" w:rsidR="00000000" w:rsidRPr="00000000">
        <w:rPr>
          <w:rtl w:val="0"/>
        </w:rPr>
        <w:t xml:space="preserve"> спины каменных горгулий, которые с грохотом посторонились, открывая дорогу в коридор.</w:t>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шагнул вперёд...</w:t>
      </w:r>
    </w:p>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...и на его плечо опустилась рука. </w:t>
      </w:r>
    </w:p>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Мистер Поттер, — тихо спросила профессор МакГонагалл, — почему вы просили меня приглядывать за профессором Снейпом? </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снова обернулся. </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потребовалось некоторое время, чтобы вспомнить, почему он это сказал</w:t>
      </w:r>
      <w:r w:rsidDel="00000000" w:rsidR="00000000" w:rsidRPr="00000000">
        <w:rPr>
          <w:rtl w:val="0"/>
        </w:rPr>
        <w:t xml:space="preserve"> когда-то, давным-давно</w:t>
      </w:r>
      <w:r w:rsidDel="00000000" w:rsidR="00000000" w:rsidRPr="00000000">
        <w:rPr>
          <w:rtl w:val="0"/>
        </w:rPr>
        <w:t xml:space="preserve">.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Северус взял с Гарри клятву, что их разговор не будет передан никому, и Гарри был связан этим. </w:t>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Мистер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А почему вы спрашиваете? </w:t>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w:t>
      </w:r>
      <w:r w:rsidDel="00000000" w:rsidR="00000000" w:rsidRPr="00000000">
        <w:rPr>
          <w:rtl w:val="0"/>
        </w:rPr>
        <w:t xml:space="preserve">Макгонагал</w:t>
      </w:r>
      <w:r w:rsidDel="00000000" w:rsidR="00000000" w:rsidRPr="00000000">
        <w:rPr>
          <w:rtl w:val="0"/>
        </w:rPr>
        <w:t xml:space="preserve">л, казалось, колебалась...</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давайте конкретизируем, — сказал Гарри. После того, как профессор </w:t>
      </w:r>
      <w:r w:rsidDel="00000000" w:rsidR="00000000" w:rsidRPr="00000000">
        <w:rPr>
          <w:rtl w:val="0"/>
        </w:rPr>
        <w:t xml:space="preserve">Квиррелл</w:t>
      </w:r>
      <w:r w:rsidDel="00000000" w:rsidR="00000000" w:rsidRPr="00000000">
        <w:rPr>
          <w:rtl w:val="0"/>
        </w:rPr>
        <w:t xml:space="preserve"> проделал это несколько раз</w:t>
      </w:r>
      <w:r w:rsidDel="00000000" w:rsidR="00000000" w:rsidRPr="00000000">
        <w:rPr>
          <w:rtl w:val="0"/>
        </w:rPr>
        <w:t xml:space="preserve"> с ним самим</w:t>
      </w:r>
      <w:r w:rsidDel="00000000" w:rsidR="00000000" w:rsidRPr="00000000">
        <w:rPr>
          <w:rtl w:val="0"/>
        </w:rPr>
        <w:t xml:space="preserve">, Гарри и сам научился этому трюку. — Какие изменения вы</w:t>
      </w:r>
      <w:r w:rsidDel="00000000" w:rsidR="00000000" w:rsidRPr="00000000">
        <w:rPr>
          <w:i w:val="1"/>
          <w:rtl w:val="0"/>
        </w:rPr>
        <w:t xml:space="preserve"> </w:t>
      </w:r>
      <w:r w:rsidDel="00000000" w:rsidR="00000000" w:rsidRPr="00000000">
        <w:rPr>
          <w:rtl w:val="0"/>
        </w:rPr>
        <w:t xml:space="preserve">уже</w:t>
      </w:r>
      <w:r w:rsidDel="00000000" w:rsidR="00000000" w:rsidRPr="00000000">
        <w:rPr>
          <w:i w:val="1"/>
          <w:rtl w:val="0"/>
        </w:rPr>
        <w:t xml:space="preserve"> </w:t>
      </w:r>
      <w:r w:rsidDel="00000000" w:rsidR="00000000" w:rsidRPr="00000000">
        <w:rPr>
          <w:rtl w:val="0"/>
        </w:rPr>
        <w:t xml:space="preserve">заметили в профессоре Снейпе, что вы пытаетесь решить, говорить ли мне о них? </w:t>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Гарри, — начала профессор МакГонагалл и закрыла рот. </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Очевидно, что я знаю нечто, что вы не знаете, — дружелюбно сказал Гарри. — Видите, вот почему мы не можем постоянно откладывать решение наших ужасных моральных дилемм.</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глаза, сделала глубокий вдох, потёрла переносицу. </w:t>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Del="00000000" w:rsidR="00000000" w:rsidRPr="00000000">
        <w:rPr>
          <w:rtl w:val="0"/>
        </w:rPr>
        <w:t xml:space="preserve">предназначены</w:t>
      </w:r>
      <w:r w:rsidDel="00000000" w:rsidR="00000000" w:rsidRPr="00000000">
        <w:rPr>
          <w:rtl w:val="0"/>
        </w:rPr>
        <w:t xml:space="preserve"> для детей? </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прочёл их все. </w:t>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Да, кто бы сомневался. Ну... </w:t>
      </w:r>
      <w:r w:rsidDel="00000000" w:rsidR="00000000" w:rsidRPr="00000000">
        <w:rPr>
          <w:rtl w:val="0"/>
        </w:rPr>
        <w:t xml:space="preserve">я сама не совсем</w:t>
      </w:r>
      <w:r w:rsidDel="00000000" w:rsidR="00000000" w:rsidRPr="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некоторый тип девушек, которые смотрят на него обожающим взглядом...</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w:t>
      </w:r>
      <w:r w:rsidDel="00000000" w:rsidR="00000000" w:rsidRPr="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Del="00000000" w:rsidR="00000000" w:rsidRPr="00000000">
        <w:rPr>
          <w:rtl w:val="0"/>
        </w:rPr>
        <w:t xml:space="preserve"> </w:t>
      </w:r>
      <w:r w:rsidDel="00000000" w:rsidR="00000000" w:rsidRPr="00000000">
        <w:rPr>
          <w:rtl w:val="0"/>
        </w:rPr>
        <w:t xml:space="preserve">осуждать предпочтения других людей. </w:t>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посмотрела на Гарри крайне странно.</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имею в виду, — продолжил Гарри, — что, когда я немного подрасту, то, судя по тому, что я читал, есть примерно 10% шанс на то, чт</w:t>
      </w:r>
      <w:r w:rsidDel="00000000" w:rsidR="00000000" w:rsidRPr="00000000">
        <w:rPr>
          <w:i w:val="1"/>
          <w:rtl w:val="0"/>
        </w:rPr>
        <w:t xml:space="preserve">о я </w:t>
      </w:r>
      <w:r w:rsidDel="00000000" w:rsidR="00000000" w:rsidRPr="00000000">
        <w:rPr>
          <w:rtl w:val="0"/>
        </w:rPr>
        <w:t xml:space="preserve">посчитаю</w:t>
      </w:r>
      <w:r w:rsidDel="00000000" w:rsidR="00000000" w:rsidRPr="00000000">
        <w:rPr>
          <w:rtl w:val="0"/>
        </w:rPr>
        <w:t xml:space="preserve"> </w:t>
      </w:r>
      <w:r w:rsidDel="00000000" w:rsidR="00000000" w:rsidRPr="00000000">
        <w:rPr>
          <w:rtl w:val="0"/>
        </w:rPr>
        <w:t xml:space="preserve">профессора Снейпа привлекательным, и важно, чтобы я просто принял </w:t>
      </w:r>
      <w:r w:rsidDel="00000000" w:rsidR="00000000" w:rsidRPr="00000000">
        <w:rPr>
          <w:rtl w:val="0"/>
        </w:rPr>
        <w:t xml:space="preserve">это</w:t>
      </w:r>
      <w:r w:rsidDel="00000000" w:rsidR="00000000" w:rsidRPr="00000000">
        <w:rPr>
          <w:rtl w:val="0"/>
        </w:rPr>
        <w:t xml:space="preserve">, чтобы я ни...</w:t>
      </w:r>
    </w:p>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любом случае, мистер Поттер,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совершенно точно ни разу не </w:t>
      </w:r>
      <w:r w:rsidDel="00000000" w:rsidR="00000000" w:rsidRPr="00000000">
        <w:rPr>
          <w:rtl w:val="0"/>
        </w:rPr>
        <w:t xml:space="preserve">воспользовался таким отношением с их стороны</w:t>
      </w:r>
      <w:r w:rsidDel="00000000" w:rsidR="00000000" w:rsidRPr="00000000">
        <w:rPr>
          <w:rtl w:val="0"/>
        </w:rPr>
        <w:t xml:space="preserve">! Это совершенно исключено! Насколько я знаю, он ни одной даже не улыбнулся. Он </w:t>
      </w:r>
      <w:r w:rsidDel="00000000" w:rsidR="00000000" w:rsidRPr="00000000">
        <w:rPr>
          <w:rtl w:val="0"/>
        </w:rPr>
        <w:t xml:space="preserve">говорил </w:t>
      </w:r>
      <w:r w:rsidDel="00000000" w:rsidR="00000000" w:rsidRPr="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 — сказал Гарри. — То, что я правда прочёл эти книги, не значит, что я их понял. Что всё это вообще означает?</w:t>
      </w:r>
    </w:p>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он это заметил, — тихо ответила профессор МакГонагалл. — </w:t>
      </w:r>
      <w:r w:rsidDel="00000000" w:rsidR="00000000" w:rsidRPr="00000000">
        <w:rPr>
          <w:rtl w:val="0"/>
        </w:rPr>
        <w:t xml:space="preserve">Это п</w:t>
      </w:r>
      <w:r w:rsidDel="00000000" w:rsidR="00000000" w:rsidRPr="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2 + 2 = ...</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Снейп и Дамблдор?</w:t>
      </w:r>
      <w:r w:rsidDel="00000000" w:rsidR="00000000" w:rsidRPr="00000000">
        <w:rPr>
          <w:rtl w:val="0"/>
        </w:rPr>
        <w:t xml:space="preserve">!</w:t>
      </w:r>
      <w:r w:rsidDel="00000000" w:rsidR="00000000" w:rsidRPr="00000000">
        <w:rPr>
          <w:rtl w:val="0"/>
        </w:rPr>
        <w:t xml:space="preserve"> — Гарри понял, что </w:t>
      </w:r>
      <w:r w:rsidDel="00000000" w:rsidR="00000000" w:rsidRPr="00000000">
        <w:rPr>
          <w:rtl w:val="0"/>
        </w:rPr>
        <w:t xml:space="preserve">произнёс</w:t>
      </w:r>
      <w:r w:rsidDel="00000000" w:rsidR="00000000" w:rsidRPr="00000000">
        <w:rPr>
          <w:rtl w:val="0"/>
        </w:rPr>
        <w:t xml:space="preserve"> это вслух, и поспешно добавил: — Нет, не то чтобы в этом было что-то дурное...</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Нет! — воскликнула профессор </w:t>
      </w:r>
      <w:r w:rsidDel="00000000" w:rsidR="00000000" w:rsidRPr="00000000">
        <w:rPr>
          <w:rtl w:val="0"/>
        </w:rPr>
        <w:t xml:space="preserve">МакГонагалл</w:t>
      </w:r>
      <w:r w:rsidDel="00000000" w:rsidR="00000000" w:rsidRPr="00000000">
        <w:rPr>
          <w:rtl w:val="0"/>
        </w:rPr>
        <w:t xml:space="preserve">. — О, во имя всего святого... Я не могу объяснить этого вам, мистер Поттер!</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Вторая половина головоломки наконец сложилась. </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Он до сих пор </w:t>
      </w:r>
      <w:r w:rsidDel="00000000" w:rsidR="00000000" w:rsidRPr="00000000">
        <w:rPr>
          <w:rtl w:val="0"/>
        </w:rPr>
        <w:t xml:space="preserve">любил</w:t>
      </w:r>
      <w:r w:rsidDel="00000000" w:rsidR="00000000" w:rsidRPr="00000000">
        <w:rPr>
          <w:rtl w:val="0"/>
        </w:rPr>
        <w:t xml:space="preserve"> мою маму?</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Это казалось то ли трогательно-грустным, то ли</w:t>
      </w:r>
      <w:r w:rsidDel="00000000" w:rsidR="00000000" w:rsidRPr="00000000">
        <w:rPr>
          <w:rtl w:val="0"/>
        </w:rPr>
        <w:t xml:space="preserve"> жалким</w:t>
      </w:r>
      <w:r w:rsidDel="00000000" w:rsidR="00000000" w:rsidRPr="00000000">
        <w:rPr>
          <w:rtl w:val="0"/>
        </w:rPr>
        <w:t xml:space="preserve">... </w:t>
      </w:r>
      <w:r w:rsidDel="00000000" w:rsidR="00000000" w:rsidRPr="00000000">
        <w:rPr>
          <w:rtl w:val="0"/>
        </w:rPr>
        <w:t xml:space="preserve">целых пять секунд, а </w:t>
      </w:r>
      <w:r w:rsidDel="00000000" w:rsidR="00000000" w:rsidRPr="00000000">
        <w:rPr>
          <w:rtl w:val="0"/>
        </w:rPr>
        <w:t xml:space="preserve">потом совершенно внезапно сложилась </w:t>
      </w:r>
      <w:r w:rsidDel="00000000" w:rsidR="00000000" w:rsidRPr="00000000">
        <w:rPr>
          <w:i w:val="1"/>
          <w:rtl w:val="0"/>
        </w:rPr>
        <w:t xml:space="preserve">третья</w:t>
      </w:r>
      <w:r w:rsidDel="00000000" w:rsidR="00000000" w:rsidRPr="00000000">
        <w:rPr>
          <w:rtl w:val="0"/>
        </w:rPr>
        <w:t xml:space="preserve"> половина</w:t>
      </w:r>
      <w:r w:rsidDel="00000000" w:rsidR="00000000" w:rsidRPr="00000000">
        <w:rPr>
          <w:rtl w:val="0"/>
        </w:rPr>
        <w:t xml:space="preserve"> </w:t>
      </w:r>
      <w:r w:rsidDel="00000000" w:rsidR="00000000" w:rsidRPr="00000000">
        <w:rPr>
          <w:rtl w:val="0"/>
        </w:rPr>
        <w:t xml:space="preserve">головоломки. </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Конечно, пока я не дал ему мой замечательный совет насчёт отношений. </w:t>
      </w:r>
    </w:p>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лицо руками. </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бы вы ни думали в данный момент, — сказала она слегка </w:t>
      </w:r>
      <w:r w:rsidDel="00000000" w:rsidR="00000000" w:rsidRPr="00000000">
        <w:rPr>
          <w:rtl w:val="0"/>
        </w:rPr>
        <w:t xml:space="preserve">приглушённым</w:t>
      </w:r>
      <w:r w:rsidDel="00000000" w:rsidR="00000000" w:rsidRPr="00000000">
        <w:rPr>
          <w:rtl w:val="0"/>
        </w:rPr>
        <w:t xml:space="preserve"> голосом, — Уверяю, и это тоже неправильно, и я не хочу больше ничего об этом слышать.</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Итак, — сказал Гарри. — Если, как вы говорите, связь, которая объединяла профессора Снейпа и директора, оборвалась... Что он будет теперь делать? </w:t>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Повисло долгое молчание.</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rtl w:val="0"/>
        </w:rPr>
      </w:r>
    </w:p>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Что он будет теперь делать?</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подслушала</w:t>
      </w:r>
      <w:r w:rsidDel="00000000" w:rsidR="00000000" w:rsidRPr="00000000">
        <w:rPr>
          <w:i w:val="1"/>
          <w:rtl w:val="0"/>
        </w:rPr>
        <w:t xml:space="preserve"> </w:t>
      </w:r>
      <w:r w:rsidDel="00000000" w:rsidR="00000000" w:rsidRPr="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Del="00000000" w:rsidR="00000000" w:rsidRPr="00000000">
        <w:rPr>
          <w:rtl w:val="0"/>
        </w:rPr>
        <w:t xml:space="preserve">Северус</w:t>
      </w:r>
      <w:r w:rsidDel="00000000" w:rsidR="00000000" w:rsidRPr="00000000">
        <w:rPr>
          <w:rtl w:val="0"/>
        </w:rPr>
        <w:t xml:space="preserve"> без этой вины. Её разум впадал в ступор, когда она пыталась представить, а мысли были словно пустой пергамент. </w:t>
      </w:r>
    </w:p>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Конечно, Северус больше не был тем человеком, которым был когда-то, тем гневным и до ужаса безрассудным юнцом, который </w:t>
      </w:r>
      <w:r w:rsidDel="00000000" w:rsidR="00000000" w:rsidRPr="00000000">
        <w:rPr>
          <w:rtl w:val="0"/>
        </w:rPr>
        <w:t xml:space="preserve">принёс</w:t>
      </w:r>
      <w:r w:rsidDel="00000000" w:rsidR="00000000" w:rsidRPr="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Знала ли она его на самом деле? </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Видел ли хоть кто-нибудь настоящего Северуса Снейпа?</w:t>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 сказала наконец профессор МакГонагалл. — Я действительно совсем </w:t>
      </w:r>
      <w:r w:rsidDel="00000000" w:rsidR="00000000" w:rsidRPr="00000000">
        <w:rPr>
          <w:rtl w:val="0"/>
        </w:rPr>
        <w:t xml:space="preserve">не знаю</w:t>
      </w:r>
      <w:r w:rsidDel="00000000" w:rsidR="00000000" w:rsidRPr="00000000">
        <w:rPr>
          <w:rtl w:val="0"/>
        </w:rPr>
        <w:t xml:space="preserve">. Не могу даже вообразить. А знаете ли что-то на этот счёт вы, мистер Поттер? </w:t>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 — ответил Гарри. — Думаю, я могу сказать, что мои наблюдения показывают то же, что и ваши. Я хочу сказать, это увеличивает </w:t>
      </w:r>
      <w:r w:rsidDel="00000000" w:rsidR="00000000" w:rsidRPr="00000000">
        <w:rPr>
          <w:rtl w:val="0"/>
        </w:rPr>
        <w:t xml:space="preserve">вероятность</w:t>
      </w:r>
      <w:r w:rsidDel="00000000" w:rsidR="00000000" w:rsidRPr="00000000">
        <w:rPr>
          <w:rtl w:val="0"/>
        </w:rPr>
        <w:t xml:space="preserve">, что профессор Снейп больше не влюблён в мою маму. </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закрыла глаза. </w:t>
      </w:r>
    </w:p>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сдаюсь. </w:t>
      </w:r>
    </w:p>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в курсе, натворил ли он что-нибудь ещё, — добавил Гарри. — Полагаю, директор уполномочил вас спросить меня об этом? </w:t>
      </w:r>
    </w:p>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Профессор МакГонагалл отвела взгляд и уставилась в стену. </w:t>
      </w:r>
    </w:p>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Пожалуйста, не надо, Гарри. </w:t>
      </w:r>
    </w:p>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hd w:fill="auto" w:val="clear"/>
        <w:ind w:firstLine="570"/>
        <w:contextualSpacing w:val="0"/>
        <w:jc w:val="center"/>
        <w:rPr/>
      </w:pPr>
      <w:r w:rsidDel="00000000" w:rsidR="00000000" w:rsidRPr="00000000">
        <w:rPr>
          <w:rtl w:val="0"/>
        </w:rPr>
        <w:t xml:space="preserve">* * *</w:t>
      </w:r>
    </w:p>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Через день утром во время урока зельеварения, зелье </w:t>
      </w:r>
      <w:r w:rsidDel="00000000" w:rsidR="00000000" w:rsidRPr="00000000">
        <w:rPr>
          <w:i w:val="1"/>
          <w:rtl w:val="0"/>
        </w:rPr>
        <w:t xml:space="preserve">Защиты от </w:t>
      </w:r>
      <w:r w:rsidDel="00000000" w:rsidR="00000000" w:rsidRPr="00000000">
        <w:rPr>
          <w:i w:val="1"/>
          <w:rtl w:val="0"/>
        </w:rPr>
        <w:t xml:space="preserve">холода</w:t>
      </w:r>
      <w:r w:rsidDel="00000000" w:rsidR="00000000" w:rsidRPr="00000000">
        <w:rPr>
          <w:rtl w:val="0"/>
        </w:rPr>
        <w:t xml:space="preserve">, которое готовил Гарри, приобрело слегка тошнотворный запах и выкипело из котла, покрыв всё вокруг зелёной пеной.</w:t>
      </w:r>
      <w:r w:rsidDel="00000000" w:rsidR="00000000" w:rsidRPr="00000000">
        <w:rPr>
          <w:rtl w:val="0"/>
        </w:rPr>
        <w:t xml:space="preserve"> Профессор</w:t>
      </w:r>
      <w:r w:rsidDel="00000000" w:rsidR="00000000" w:rsidRPr="00000000">
        <w:rPr>
          <w:rtl w:val="0"/>
        </w:rPr>
        <w:t xml:space="preserve"> Снейп, чьё лицо выражало скорее смирение, нежели</w:t>
      </w:r>
      <w:r w:rsidDel="00000000" w:rsidR="00000000" w:rsidRPr="00000000">
        <w:rPr>
          <w:rtl w:val="0"/>
        </w:rPr>
        <w:t xml:space="preserve"> </w:t>
      </w:r>
      <w:r w:rsidDel="00000000" w:rsidR="00000000" w:rsidRPr="00000000">
        <w:rPr>
          <w:rtl w:val="0"/>
        </w:rPr>
        <w:t xml:space="preserve">отвращение, велел</w:t>
      </w:r>
      <w:r w:rsidDel="00000000" w:rsidR="00000000" w:rsidRPr="00000000">
        <w:rPr>
          <w:rtl w:val="0"/>
        </w:rPr>
        <w:t xml:space="preserve"> </w:t>
      </w:r>
      <w:r w:rsidDel="00000000" w:rsidR="00000000" w:rsidRPr="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Del="00000000" w:rsidR="00000000" w:rsidRPr="00000000">
        <w:rPr>
          <w:rtl w:val="0"/>
        </w:rPr>
        <w:t xml:space="preserve"> </w:t>
      </w:r>
      <w:r w:rsidDel="00000000" w:rsidR="00000000" w:rsidRPr="00000000">
        <w:rPr>
          <w:rtl w:val="0"/>
        </w:rPr>
        <w:t xml:space="preserve">раз, в коридоре, несколько месяцев назад. — На ваших оценках это не отразится. Пожалуйста, садитесь.</w:t>
      </w:r>
    </w:p>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вернулся на своё место и, пока </w:t>
      </w:r>
      <w:r w:rsidDel="00000000" w:rsidR="00000000" w:rsidRPr="00000000">
        <w:rPr>
          <w:rtl w:val="0"/>
        </w:rPr>
        <w:t xml:space="preserve">профессор </w:t>
      </w:r>
      <w:r w:rsidDel="00000000" w:rsidR="00000000" w:rsidRPr="00000000">
        <w:rPr>
          <w:rtl w:val="0"/>
        </w:rPr>
        <w:t xml:space="preserve">Снейп накладывал заклинания против подслушивания, продолжил оттирать</w:t>
      </w:r>
      <w:r w:rsidDel="00000000" w:rsidR="00000000" w:rsidRPr="00000000">
        <w:rPr>
          <w:rtl w:val="0"/>
        </w:rPr>
        <w:t xml:space="preserve"> </w:t>
      </w:r>
      <w:r w:rsidDel="00000000" w:rsidR="00000000" w:rsidRPr="00000000">
        <w:rPr>
          <w:rtl w:val="0"/>
        </w:rPr>
        <w:t xml:space="preserve">зелёную жижу с деревянной поверхности стола. </w:t>
      </w:r>
    </w:p>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Когда профессор Зельеварения закончил, он заговорил снова:</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молча кивнул. </w:t>
      </w:r>
    </w:p>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Не могли бы вы... Я знаю, что это, должно быть, неприятные воспоминания, но... не могли бы вы рассказать мне, что произошло?..</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Зачем? — спросил Гарри. Он говорил серьёзно и совершенно</w:t>
      </w:r>
      <w:r w:rsidDel="00000000" w:rsidR="00000000" w:rsidRPr="00000000">
        <w:rPr>
          <w:i w:val="1"/>
          <w:rtl w:val="0"/>
        </w:rPr>
        <w:t xml:space="preserve"> </w:t>
      </w:r>
      <w:r w:rsidDel="00000000" w:rsidR="00000000" w:rsidRPr="00000000">
        <w:rPr>
          <w:rtl w:val="0"/>
        </w:rPr>
        <w:t xml:space="preserve">не собирался смеяться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Голос профессора Зельеварения опустился до шёпота:</w:t>
      </w:r>
    </w:p>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В течение последних десяти лет я представлял это каждую ночь.</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А знаешь</w:t>
      </w:r>
      <w:r w:rsidDel="00000000" w:rsidR="00000000" w:rsidRPr="00000000">
        <w:rPr>
          <w:rtl w:val="0"/>
        </w:rPr>
        <w:t xml:space="preserve">, — сказала слизеринская сторона, — </w:t>
      </w:r>
      <w:r w:rsidDel="00000000" w:rsidR="00000000" w:rsidRPr="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Заткнись. Отклонено.</w:t>
      </w:r>
    </w:p>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Тут почти не о чем говорить. Я пришёл к заместителю директора на собеседование на вакансию</w:t>
      </w:r>
      <w:r w:rsidDel="00000000" w:rsidR="00000000" w:rsidRPr="00000000">
        <w:rPr>
          <w:rtl w:val="0"/>
        </w:rPr>
        <w:t xml:space="preserve"> </w:t>
      </w:r>
      <w:r w:rsidDel="00000000" w:rsidR="00000000" w:rsidRPr="00000000">
        <w:rPr>
          <w:rtl w:val="0"/>
        </w:rPr>
        <w:t xml:space="preserve">профессора зельеварения. Я ждал за дверью комнаты в «Кабаньей голове», когда соискатель в очереди передо мной, Си</w:t>
      </w:r>
      <w:del w:author="Alaric Lightin" w:id="1" w:date="2018-08-15T13:06:25Z">
        <w:r w:rsidDel="00000000" w:rsidR="00000000" w:rsidRPr="00000000">
          <w:rPr>
            <w:rtl w:val="0"/>
          </w:rPr>
          <w:delText xml:space="preserve">б</w:delText>
        </w:r>
      </w:del>
      <w:ins w:author="Alaric Lightin" w:id="1" w:date="2018-08-15T13:06:25Z">
        <w:r w:rsidDel="00000000" w:rsidR="00000000" w:rsidRPr="00000000">
          <w:rPr>
            <w:rtl w:val="0"/>
          </w:rPr>
          <w:t xml:space="preserve">в</w:t>
        </w:r>
      </w:ins>
      <w:r w:rsidDel="00000000" w:rsidR="00000000" w:rsidRPr="00000000">
        <w:rPr>
          <w:rtl w:val="0"/>
        </w:rPr>
        <w:t xml:space="preserve">илла Трелони, проходила собеседование на место </w:t>
      </w:r>
      <w:r w:rsidDel="00000000" w:rsidR="00000000" w:rsidRPr="00000000">
        <w:rPr>
          <w:rtl w:val="0"/>
        </w:rPr>
        <w:t xml:space="preserve">профессора пр</w:t>
      </w:r>
      <w:r w:rsidDel="00000000" w:rsidR="00000000" w:rsidRPr="00000000">
        <w:rPr>
          <w:rtl w:val="0"/>
        </w:rPr>
        <w:t xml:space="preserve">орицаний. Как только она закончила произносить пророчество, я убежал, оставив шанс стать профессором Хогвартса</w:t>
      </w:r>
      <w:r w:rsidDel="00000000" w:rsidR="00000000" w:rsidRPr="00000000">
        <w:rPr>
          <w:rtl w:val="0"/>
        </w:rPr>
        <w:t xml:space="preserve">,</w:t>
      </w:r>
      <w:r w:rsidDel="00000000" w:rsidR="00000000" w:rsidRPr="00000000">
        <w:rPr>
          <w:rtl w:val="0"/>
        </w:rPr>
        <w:t xml:space="preserve"> и пришёл к Тёмному Лорду, — выражение лица профессора Зельеварения было напряжено и непроницаемо</w:t>
      </w:r>
      <w:r w:rsidDel="00000000" w:rsidR="00000000" w:rsidRPr="00000000">
        <w:rPr>
          <w:rtl w:val="0"/>
        </w:rPr>
        <w:t xml:space="preserve">.</w:t>
      </w:r>
      <w:r w:rsidDel="00000000" w:rsidR="00000000" w:rsidRPr="00000000">
        <w:rPr>
          <w:rtl w:val="0"/>
        </w:rPr>
        <w:t xml:space="preserve"> — Я даже не дал себе времени подумать, почему именно мне было даровано услышать эту загадку, и тут же продал её другому.</w:t>
      </w:r>
    </w:p>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Это было собеседование? — спросил Гарри. — Где вы и профессор Трелони оба были соискателями, а профессор МакГонагалл собеседующим? Как-то тут... Слишком много совпадений...</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Del="00000000" w:rsidR="00000000" w:rsidRPr="00000000">
        <w:rPr>
          <w:rtl w:val="0"/>
        </w:rPr>
        <w:t xml:space="preserve"> орудием</w:t>
      </w:r>
      <w:r w:rsidDel="00000000" w:rsidR="00000000" w:rsidRPr="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Del="00000000" w:rsidR="00000000" w:rsidRPr="00000000">
        <w:rPr>
          <w:rtl w:val="0"/>
        </w:rPr>
        <w:t xml:space="preserve">даже легилименция</w:t>
      </w:r>
      <w:r w:rsidDel="00000000" w:rsidR="00000000" w:rsidRPr="00000000">
        <w:rPr>
          <w:rtl w:val="0"/>
        </w:rPr>
        <w:t xml:space="preserve">, как</w:t>
      </w:r>
      <w:r w:rsidDel="00000000" w:rsidR="00000000" w:rsidRPr="00000000">
        <w:rPr>
          <w:rtl w:val="0"/>
        </w:rPr>
        <w:t xml:space="preserve"> это можно заложи</w:t>
      </w:r>
      <w:r w:rsidDel="00000000" w:rsidR="00000000" w:rsidRPr="00000000">
        <w:rPr>
          <w:rtl w:val="0"/>
        </w:rPr>
        <w:t xml:space="preserve">ть в поддельную</w:t>
      </w:r>
      <w:r w:rsidDel="00000000" w:rsidR="00000000" w:rsidRPr="00000000">
        <w:rPr>
          <w:rtl w:val="0"/>
        </w:rPr>
        <w:t xml:space="preserve"> </w:t>
      </w:r>
      <w:r w:rsidDel="00000000" w:rsidR="00000000" w:rsidRPr="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сглотнул два раза и начал рассказывать. </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Del="00000000" w:rsidR="00000000" w:rsidRPr="00000000">
        <w:rPr>
          <w:rtl w:val="0"/>
        </w:rPr>
        <w:t xml:space="preserve"> </w:t>
      </w:r>
      <w:r w:rsidDel="00000000" w:rsidR="00000000" w:rsidRPr="00000000">
        <w:rPr>
          <w:rtl w:val="0"/>
        </w:rPr>
        <w:t xml:space="preserve">проклятье... А потом как-то поднялся</w:t>
      </w:r>
      <w:r w:rsidDel="00000000" w:rsidR="00000000" w:rsidRPr="00000000">
        <w:rPr>
          <w:rtl w:val="0"/>
        </w:rPr>
        <w:t xml:space="preserve"> </w:t>
      </w:r>
      <w:r w:rsidDel="00000000" w:rsidR="00000000" w:rsidRPr="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w:t>
      </w:r>
      <w:r w:rsidDel="00000000" w:rsidR="00000000" w:rsidRPr="00000000">
        <w:rPr>
          <w:rtl w:val="0"/>
        </w:rPr>
        <w:t xml:space="preserve">как свист кипящего чайник</w:t>
      </w:r>
      <w:r w:rsidDel="00000000" w:rsidR="00000000" w:rsidRPr="00000000">
        <w:rPr>
          <w:rtl w:val="0"/>
        </w:rPr>
        <w:t xml:space="preserve">а, но </w:t>
      </w:r>
      <w:r w:rsidDel="00000000" w:rsidR="00000000" w:rsidRPr="00000000">
        <w:rPr>
          <w:rtl w:val="0"/>
        </w:rPr>
        <w:t xml:space="preserve">только </w:t>
      </w:r>
      <w:r w:rsidDel="00000000" w:rsidR="00000000" w:rsidRPr="00000000">
        <w:rPr>
          <w:rtl w:val="0"/>
        </w:rPr>
        <w:t xml:space="preserve">холодным... Тёмный Лорд ответил...</w:t>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i w:val="1"/>
          <w:rtl w:val="0"/>
        </w:rPr>
        <w:t xml:space="preserve">В сторону, женщина! Ты мне не нужна, мне нужен только мальчишка.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Эти слова Гарри помнил очень хорошо. </w:t>
      </w:r>
    </w:p>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сказал моей маме уйти с его дороги, потому что он пришёл только за мной, и моя мама умоляла его пощадить меня, и Тёмный Лорд ответил</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Я даю тебе редкий шанс сбежать.</w:t>
      </w:r>
    </w:p>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Del="00000000" w:rsidR="00000000" w:rsidRPr="00000000">
        <w:rPr>
          <w:rtl w:val="0"/>
        </w:rPr>
        <w:t xml:space="preserve"> </w:t>
      </w:r>
      <w:r w:rsidDel="00000000" w:rsidR="00000000" w:rsidRPr="00000000">
        <w:rPr>
          <w:rtl w:val="0"/>
        </w:rPr>
        <w:t xml:space="preserve">отбросил притворство...</w:t>
      </w:r>
    </w:p>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Прекрасно, я принимаю твои условия.</w:t>
      </w:r>
    </w:p>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ушёл,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потом... </w:t>
      </w:r>
    </w:p>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Хватит.</w:t>
      </w:r>
    </w:p>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Медленно, как утопленник, всплывающий к поверхности, Гарри вернулся из того места, где он только что был.</w:t>
      </w:r>
    </w:p>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hd w:fill="auto" w:val="clear"/>
        <w:ind w:firstLine="570"/>
        <w:contextualSpacing w:val="0"/>
        <w:rPr>
          <w:i w:val="1"/>
        </w:rPr>
      </w:pPr>
      <w:r w:rsidDel="00000000" w:rsidR="00000000" w:rsidRPr="00000000">
        <w:rPr>
          <w:i w:val="1"/>
          <w:rtl w:val="0"/>
        </w:rPr>
        <w:t xml:space="preserve">Она умерла с мыслью, что потерпела поражение, и что теперь</w:t>
      </w:r>
      <w:r w:rsidDel="00000000" w:rsidR="00000000" w:rsidRPr="00000000">
        <w:rPr>
          <w:i w:val="1"/>
          <w:rtl w:val="0"/>
        </w:rPr>
        <w:t xml:space="preserve"> </w:t>
      </w:r>
      <w:r w:rsidDel="00000000" w:rsidR="00000000" w:rsidRPr="00000000">
        <w:rPr>
          <w:i w:val="1"/>
          <w:rtl w:val="0"/>
        </w:rPr>
        <w:t xml:space="preserve">Тёмный Лорд убьёт её ребенка. Это больно. </w:t>
      </w:r>
    </w:p>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 Он... Тёмный Лорд не пытал её, — сказал Гарри. — Если вы об этом спрашиваете. </w:t>
      </w:r>
    </w:p>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За его спиной щёлкнул замок, и дверь распахнулась. </w:t>
      </w:r>
    </w:p>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Гарри ушёл. </w:t>
      </w:r>
    </w:p>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hd w:fill="auto" w:val="clear"/>
        <w:ind w:firstLine="570"/>
        <w:contextualSpacing w:val="0"/>
        <w:rPr/>
      </w:pPr>
      <w:r w:rsidDel="00000000" w:rsidR="00000000" w:rsidRPr="00000000">
        <w:rPr>
          <w:rtl w:val="0"/>
        </w:rPr>
        <w:t xml:space="preserve">Это было в пятницу, 10 апреля 1992 года.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8-15T13:05:26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276" w:lineRule="auto"/>
        <w:ind w:firstLine="40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0"/>
      <w:jc w:val="center"/>
    </w:pPr>
    <w:rPr>
      <w:b w:val="1"/>
    </w:rPr>
  </w:style>
  <w:style w:type="paragraph" w:styleId="Heading3">
    <w:name w:val="heading 3"/>
    <w:basedOn w:val="Normal"/>
    <w:next w:val="Normal"/>
    <w:pPr>
      <w:keepNext w:val="1"/>
      <w:keepLines w:val="1"/>
    </w:pPr>
    <w:rPr>
      <w:color w:val="ffe599"/>
      <w:shd w:fill="6aa84f" w:val="clea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