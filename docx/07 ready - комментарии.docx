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«Твой отец почти такой же классный, как мой»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Петуния вздрогнула: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w:t>
      </w:r>
      <w:ins w:author="Alaric Lightin" w:id="0" w:date="2018-10-06T14:12:16Z">
        <w:r w:rsidDel="00000000" w:rsidR="00000000" w:rsidRPr="00000000">
          <w:rPr>
            <w:sz w:val="24"/>
            <w:szCs w:val="24"/>
            <w:rtl w:val="0"/>
          </w:rPr>
          <w:t xml:space="preserve">у меня не будет отбоя от желающих помочь</w:t>
        </w:r>
      </w:ins>
      <w:del w:author="Alaric Lightin" w:id="0" w:date="2018-10-06T14:12:16Z">
        <w:r w:rsidDel="00000000" w:rsidR="00000000" w:rsidRPr="00000000">
          <w:rPr>
            <w:sz w:val="24"/>
            <w:szCs w:val="24"/>
            <w:rtl w:val="0"/>
          </w:rPr>
          <w:delText xml:space="preserve">я в тот же миг получу гораздо больше помощи, чем смогу переварить</w:delText>
        </w:r>
      </w:del>
      <w:r w:rsidDel="00000000" w:rsidR="00000000" w:rsidRPr="00000000">
        <w:rPr>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Поэтому он предположил:</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У Гарри запершило в горле.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почему-то охрип.</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Отец выпрямился.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w:t>
      </w:r>
      <w:del w:author="Alaric Lightin" w:id="1" w:date="2018-11-26T10:12:54Z">
        <w:commentRangeStart w:id="0"/>
        <w:r w:rsidDel="00000000" w:rsidR="00000000" w:rsidRPr="00000000">
          <w:rPr>
            <w:sz w:val="24"/>
            <w:szCs w:val="24"/>
            <w:rtl w:val="0"/>
          </w:rPr>
          <w:delText xml:space="preserve">,</w:delText>
        </w:r>
      </w:del>
      <w:commentRangeEnd w:id="0"/>
      <w:r w:rsidDel="00000000" w:rsidR="00000000" w:rsidRPr="00000000">
        <w:commentReference w:id="0"/>
      </w:r>
      <w:r w:rsidDel="00000000" w:rsidR="00000000" w:rsidRPr="00000000">
        <w:rPr>
          <w:sz w:val="24"/>
          <w:szCs w:val="24"/>
          <w:rtl w:val="0"/>
        </w:rPr>
        <w:t xml:space="preserve">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w:t>
      </w:r>
      <w:ins w:author="Alaric Lightin" w:id="2" w:date="2019-02-20T10:52:55Z">
        <w:commentRangeStart w:id="1"/>
        <w:r w:rsidDel="00000000" w:rsidR="00000000" w:rsidRPr="00000000">
          <w:rPr>
            <w:sz w:val="24"/>
            <w:szCs w:val="24"/>
            <w:rtl w:val="0"/>
          </w:rPr>
          <w:t xml:space="preserve">-</w:t>
        </w:r>
      </w:ins>
      <w:del w:author="Alaric Lightin" w:id="2" w:date="2019-02-20T10:52:55Z">
        <w:commentRangeEnd w:id="1"/>
        <w:r w:rsidDel="00000000" w:rsidR="00000000" w:rsidRPr="00000000">
          <w:commentReference w:id="1"/>
        </w:r>
        <w:r w:rsidDel="00000000" w:rsidR="00000000" w:rsidRPr="00000000">
          <w:rPr>
            <w:sz w:val="24"/>
            <w:szCs w:val="24"/>
            <w:rtl w:val="0"/>
          </w:rPr>
          <w:delText xml:space="preserve"> </w:delText>
        </w:r>
      </w:del>
      <w:r w:rsidDel="00000000" w:rsidR="00000000" w:rsidRPr="00000000">
        <w:rPr>
          <w:sz w:val="24"/>
          <w:szCs w:val="24"/>
          <w:rtl w:val="0"/>
        </w:rPr>
        <w:t xml:space="preserve">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ins w:author="Alaric Lightin" w:id="3" w:date="2018-11-26T10:11:56Z">
        <w:r w:rsidDel="00000000" w:rsidR="00000000" w:rsidRPr="00000000">
          <w:rPr>
            <w:sz w:val="24"/>
            <w:szCs w:val="24"/>
            <w:rtl w:val="0"/>
          </w:rPr>
          <w:t xml:space="preserve">.</w:t>
        </w:r>
      </w:ins>
      <w:r w:rsidDel="00000000" w:rsidR="00000000" w:rsidRPr="00000000">
        <w:rPr>
          <w:sz w:val="24"/>
          <w:szCs w:val="24"/>
          <w:rtl w:val="0"/>
        </w:rPr>
        <w:t xml:space="preserve">)</w:t>
      </w:r>
      <w:del w:author="Alaric Lightin" w:id="4" w:date="2018-11-26T10:11:54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Отец нахмурился: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 — сказал Майкл.</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Мать закрыла лицо рукой: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Насколько это было ужасно?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 </w:t>
      </w:r>
      <w:r w:rsidDel="00000000" w:rsidR="00000000" w:rsidRPr="00000000">
        <w:rPr>
          <w:sz w:val="24"/>
          <w:szCs w:val="24"/>
          <w:rtl w:val="0"/>
        </w:rPr>
        <w:t xml:space="preserve">— </w:t>
      </w:r>
      <w:r w:rsidDel="00000000" w:rsidR="00000000" w:rsidRPr="00000000">
        <w:rPr>
          <w:sz w:val="24"/>
          <w:szCs w:val="24"/>
          <w:rtl w:val="0"/>
        </w:rPr>
        <w:t xml:space="preserve">судя по его голосу, Майкл Веррес явно нервничал</w:t>
      </w:r>
      <w:r w:rsidDel="00000000" w:rsidR="00000000" w:rsidRPr="00000000">
        <w:rPr>
          <w:sz w:val="24"/>
          <w:szCs w:val="24"/>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Мама может объяснить.</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Мам, я Фред, а не Джордж…</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w:t>
      </w:r>
      <w:del w:author="Alaric Lightin" w:id="5" w:date="2018-11-26T10:13:21Z">
        <w:r w:rsidDel="00000000" w:rsidR="00000000" w:rsidRPr="00000000">
          <w:rPr>
            <w:sz w:val="24"/>
            <w:szCs w:val="24"/>
            <w:rtl w:val="0"/>
          </w:rPr>
          <w:delText xml:space="preserve">,</w:delText>
        </w:r>
      </w:del>
      <w:r w:rsidDel="00000000" w:rsidR="00000000" w:rsidRPr="00000000">
        <w:rPr>
          <w:sz w:val="24"/>
          <w:szCs w:val="24"/>
          <w:rtl w:val="0"/>
        </w:rPr>
        <w:t xml:space="preserve">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Звуки вокруг него поменялись.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w:t>
      </w:r>
      <w:del w:author="Alaric Lightin" w:id="6" w:date="2019-03-27T14:54:11Z">
        <w:r w:rsidDel="00000000" w:rsidR="00000000" w:rsidRPr="00000000">
          <w:rPr>
            <w:sz w:val="24"/>
            <w:szCs w:val="24"/>
            <w:rtl w:val="0"/>
          </w:rPr>
          <w:delText xml:space="preserve">е</w:delText>
        </w:r>
      </w:del>
      <w:ins w:author="Alaric Lightin" w:id="6" w:date="2019-03-27T14:54:11Z">
        <w:r w:rsidDel="00000000" w:rsidR="00000000" w:rsidRPr="00000000">
          <w:rPr>
            <w:sz w:val="24"/>
            <w:szCs w:val="24"/>
            <w:rtl w:val="0"/>
          </w:rPr>
          <w:t xml:space="preserve">ё</w:t>
        </w:r>
      </w:ins>
      <w:r w:rsidDel="00000000" w:rsidR="00000000" w:rsidRPr="00000000">
        <w:rPr>
          <w:sz w:val="24"/>
          <w:szCs w:val="24"/>
          <w:rtl w:val="0"/>
        </w:rPr>
        <w:t xml:space="preserve">л на час раньше отправления).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ins w:author="Alaric Lightin" w:id="7" w:date="2019-02-21T12:24:55Z">
        <w:commentRangeStart w:id="2"/>
        <w:r w:rsidDel="00000000" w:rsidR="00000000" w:rsidRPr="00000000">
          <w:rPr>
            <w:sz w:val="24"/>
            <w:szCs w:val="24"/>
            <w:rtl w:val="0"/>
          </w:rPr>
          <w:t xml:space="preserve">Обалдеть</w:t>
        </w:r>
      </w:ins>
      <w:del w:author="Alaric Lightin" w:id="7" w:date="2019-02-21T12:24:55Z">
        <w:commentRangeEnd w:id="2"/>
        <w:r w:rsidDel="00000000" w:rsidR="00000000" w:rsidRPr="00000000">
          <w:commentReference w:id="2"/>
        </w:r>
        <w:r w:rsidDel="00000000" w:rsidR="00000000" w:rsidRPr="00000000">
          <w:rPr>
            <w:sz w:val="24"/>
            <w:szCs w:val="24"/>
            <w:rtl w:val="0"/>
          </w:rPr>
          <w:delText xml:space="preserve">Боже мой</w:delText>
        </w:r>
      </w:del>
      <w:r w:rsidDel="00000000" w:rsidR="00000000" w:rsidRPr="00000000">
        <w:rPr>
          <w:sz w:val="24"/>
          <w:szCs w:val="24"/>
          <w:rtl w:val="0"/>
        </w:rPr>
        <w:t xml:space="preserve">!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Только не это.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w:t>
      </w:r>
      <w:del w:author="Alaric Lightin" w:id="8" w:date="2018-11-26T10:13:49Z">
        <w:r w:rsidDel="00000000" w:rsidR="00000000" w:rsidRPr="00000000">
          <w:rPr>
            <w:sz w:val="24"/>
            <w:szCs w:val="24"/>
            <w:rtl w:val="0"/>
          </w:rPr>
          <w:delText xml:space="preserve">,</w:delText>
        </w:r>
      </w:del>
      <w:r w:rsidDel="00000000" w:rsidR="00000000" w:rsidRPr="00000000">
        <w:rPr>
          <w:sz w:val="24"/>
          <w:szCs w:val="24"/>
          <w:rtl w:val="0"/>
        </w:rPr>
        <w:t xml:space="preserve"> на других своих родителей, — Гарри нахмурился, — но </w:t>
      </w:r>
      <w:r w:rsidDel="00000000" w:rsidR="00000000" w:rsidRPr="00000000">
        <w:rPr>
          <w:sz w:val="24"/>
          <w:szCs w:val="24"/>
          <w:rtl w:val="0"/>
        </w:rPr>
        <w:t xml:space="preserve">я никак не могу исключить, что существуют</w:t>
      </w:r>
      <w:r w:rsidDel="00000000" w:rsidR="00000000" w:rsidRPr="00000000">
        <w:rPr>
          <w:sz w:val="24"/>
          <w:szCs w:val="24"/>
          <w:rtl w:val="0"/>
        </w:rPr>
        <w:t xml:space="preserve"> заклинания, которые придают ребёнку желаемую внешность…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чего?</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я Гарри Поттер.</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w:t>
      </w:r>
      <w:del w:author="Alaric Lightin" w:id="9" w:date="2019-03-27T14:55:09Z">
        <w:r w:rsidDel="00000000" w:rsidR="00000000" w:rsidRPr="00000000">
          <w:rPr>
            <w:i w:val="1"/>
            <w:sz w:val="24"/>
            <w:szCs w:val="24"/>
            <w:rtl w:val="0"/>
          </w:rPr>
          <w:delText xml:space="preserve">е</w:delText>
        </w:r>
      </w:del>
      <w:ins w:author="Alaric Lightin" w:id="9" w:date="2019-03-27T14:55:09Z">
        <w:r w:rsidDel="00000000" w:rsidR="00000000" w:rsidRPr="00000000">
          <w:rPr>
            <w:i w:val="1"/>
            <w:sz w:val="24"/>
            <w:szCs w:val="24"/>
            <w:rtl w:val="0"/>
          </w:rPr>
          <w:t xml:space="preserve">ё</w:t>
        </w:r>
      </w:ins>
      <w:r w:rsidDel="00000000" w:rsidR="00000000" w:rsidRPr="00000000">
        <w:rPr>
          <w:i w:val="1"/>
          <w:sz w:val="24"/>
          <w:szCs w:val="24"/>
          <w:rtl w:val="0"/>
        </w:rPr>
        <w:t xml:space="preserve">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Зови. Меня. Мистер. Спу.</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Чувства тебя не обманывают.</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такое квиддич?</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Какая-то глупость. Это нарушает все возможные принципы создания игр. </w:t>
      </w:r>
      <w:ins w:author="Alaric Lightin" w:id="10" w:date="2018-11-26T10:17:34Z">
        <w:commentRangeStart w:id="3"/>
        <w:r w:rsidDel="00000000" w:rsidR="00000000" w:rsidRPr="00000000">
          <w:rPr>
            <w:sz w:val="24"/>
            <w:szCs w:val="24"/>
            <w:rtl w:val="0"/>
          </w:rPr>
          <w:t xml:space="preserve">В остальном правила вроде разумны, ну, в смысле для спорта, но по твоим словам получается, что поимка снитча перекрывает практически все очки, которые приносят остальные члены команды.</w:t>
        </w:r>
      </w:ins>
      <w:del w:author="Alaric Lightin" w:id="10" w:date="2018-11-26T10:17:34Z">
        <w:commentRangeEnd w:id="3"/>
        <w:r w:rsidDel="00000000" w:rsidR="00000000" w:rsidRPr="00000000">
          <w:commentReference w:id="3"/>
        </w:r>
        <w:r w:rsidDel="00000000" w:rsidR="00000000" w:rsidRPr="00000000">
          <w:rPr>
            <w:sz w:val="24"/>
            <w:szCs w:val="24"/>
            <w:rtl w:val="0"/>
          </w:rPr>
          <w:delTex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w:delText>
        </w:r>
      </w:del>
      <w:r w:rsidDel="00000000" w:rsidR="00000000" w:rsidRPr="00000000">
        <w:rPr>
          <w:sz w:val="24"/>
          <w:szCs w:val="24"/>
          <w:rtl w:val="0"/>
        </w:rPr>
        <w:t xml:space="preserve">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Рон нахмурился: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Поттер, — раздался чей-то протяжный голос,</w:t>
      </w:r>
      <w:ins w:author="Alaric Lightin" w:id="11" w:date="2019-03-27T14:55:27Z">
        <w:r w:rsidDel="00000000" w:rsidR="00000000" w:rsidRPr="00000000">
          <w:rPr>
            <w:sz w:val="24"/>
            <w:szCs w:val="24"/>
            <w:rtl w:val="0"/>
          </w:rPr>
          <w:t xml:space="preserve"> </w:t>
        </w:r>
      </w:ins>
      <w:r w:rsidDel="00000000" w:rsidR="00000000" w:rsidRPr="00000000">
        <w:rPr>
          <w:sz w:val="24"/>
          <w:szCs w:val="24"/>
          <w:rtl w:val="0"/>
        </w:rPr>
        <w:t xml:space="preserve">—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моргнул: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Лицо Рона исказилось:</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Руки Рона сжались в кулаки.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пожал плечами: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r w:rsidDel="00000000" w:rsidR="00000000" w:rsidRPr="00000000">
        <w:rPr>
          <w:sz w:val="24"/>
          <w:szCs w:val="24"/>
          <w:rtl w:val="0"/>
        </w:rPr>
        <w:t xml:space="preserve"> </w:t>
      </w:r>
      <w:r w:rsidDel="00000000" w:rsidR="00000000" w:rsidRPr="00000000">
        <w:rPr>
          <w:sz w:val="24"/>
          <w:szCs w:val="24"/>
          <w:rtl w:val="0"/>
        </w:rPr>
        <w:t xml:space="preserve">чтобы</w:t>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пытался подобрать слова.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Вроде того.</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w:t>
      </w:r>
      <w:r w:rsidDel="00000000" w:rsidR="00000000" w:rsidRPr="00000000">
        <w:rPr>
          <w:sz w:val="24"/>
          <w:szCs w:val="24"/>
          <w:rtl w:val="0"/>
        </w:rPr>
        <w:t xml:space="preserve"> </w:t>
      </w:r>
      <w:r w:rsidDel="00000000" w:rsidR="00000000" w:rsidRPr="00000000">
        <w:rPr>
          <w:sz w:val="24"/>
          <w:szCs w:val="24"/>
          <w:rtl w:val="0"/>
        </w:rPr>
        <w:t xml:space="preserve">полностью. Ты должен научиться отказывать.</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Дельный совет.</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снова кивнул: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опять склонил голову: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улыбнулся: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открыл рот от удивления:</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самодовольно кивнул:</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надменно поднял брови:</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Он покупает мне книги.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задумался:</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Что-то не впечатляет.</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М-м, — протянул Гарри.</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сузил глаза: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это МакГонагалл сказала?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широко раскрыл глаза: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Наступила тишина.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точно попад</w:t>
      </w:r>
      <w:del w:author="Alaric Lightin" w:id="12" w:date="2019-03-27T14:52:50Z">
        <w:r w:rsidDel="00000000" w:rsidR="00000000" w:rsidRPr="00000000">
          <w:rPr>
            <w:sz w:val="24"/>
            <w:szCs w:val="24"/>
            <w:rtl w:val="0"/>
          </w:rPr>
          <w:delText xml:space="preserve">е</w:delText>
        </w:r>
      </w:del>
      <w:ins w:author="Alaric Lightin" w:id="12" w:date="2019-03-27T14:52:50Z">
        <w:r w:rsidDel="00000000" w:rsidR="00000000" w:rsidRPr="00000000">
          <w:rPr>
            <w:sz w:val="24"/>
            <w:szCs w:val="24"/>
            <w:rtl w:val="0"/>
          </w:rPr>
          <w:t xml:space="preserve">ё</w:t>
        </w:r>
      </w:ins>
      <w:r w:rsidDel="00000000" w:rsidR="00000000" w:rsidRPr="00000000">
        <w:rPr>
          <w:sz w:val="24"/>
          <w:szCs w:val="24"/>
          <w:rtl w:val="0"/>
        </w:rPr>
        <w:t xml:space="preserve">шь в Слизерин.</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хихикнул.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r w:rsidDel="00000000" w:rsidR="00000000" w:rsidRPr="00000000">
        <w:rPr>
          <w:sz w:val="24"/>
          <w:szCs w:val="24"/>
          <w:rtl w:val="0"/>
        </w:rPr>
        <w:t xml:space="preserve">приёме</w:t>
      </w:r>
      <w:r w:rsidDel="00000000" w:rsidR="00000000" w:rsidRPr="00000000">
        <w:rPr>
          <w:sz w:val="24"/>
          <w:szCs w:val="24"/>
          <w:rtl w:val="0"/>
        </w:rPr>
        <w:t xml:space="preserve">, о которо</w:t>
      </w:r>
      <w:r w:rsidDel="00000000" w:rsidR="00000000" w:rsidRPr="00000000">
        <w:rPr>
          <w:sz w:val="24"/>
          <w:szCs w:val="24"/>
          <w:rtl w:val="0"/>
        </w:rPr>
        <w:t xml:space="preserve">м</w:t>
      </w:r>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умолк.</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поднял руку:</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Пауза, взятая на обдумывание, способна обезвредить большинство манипулятивных </w:t>
      </w:r>
      <w:r w:rsidDel="00000000" w:rsidR="00000000" w:rsidRPr="00000000">
        <w:rPr>
          <w:sz w:val="24"/>
          <w:szCs w:val="24"/>
          <w:rtl w:val="0"/>
        </w:rPr>
        <w:t xml:space="preserve">приёмов</w:t>
      </w:r>
      <w:r w:rsidDel="00000000" w:rsidR="00000000" w:rsidRPr="00000000">
        <w:rPr>
          <w:sz w:val="24"/>
          <w:szCs w:val="24"/>
          <w:rtl w:val="0"/>
        </w:rPr>
        <w:t xml:space="preserve">, главное — научиться их видеть.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Просто, но эффективно.</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кивнул.</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 он</w:t>
      </w:r>
      <w:r w:rsidDel="00000000" w:rsidR="00000000" w:rsidRPr="00000000">
        <w:rPr>
          <w:sz w:val="24"/>
          <w:szCs w:val="24"/>
          <w:rtl w:val="0"/>
        </w:rPr>
        <w:t xml:space="preserve"> только что сказал, и торопливо добавил:</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конечно.</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Конечно.</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Подожди, — остановил его Гарри.</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брось, это же для детей!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застонал:</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залез в кошель со словами: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замотал головой:</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Ничего не произошло.</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ещё один. Ничего не случилось.</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3.0708661417323"/>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Гарри открыл рот:</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 н… но…</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«Придиру», пожалуйста.</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кинул на стол «Придиру»:</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Парня, который это написал.</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простонал:</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резко обернулся:</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Что-то не так?</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w:t>
      </w:r>
      <w:del w:author="Alaric Lightin" w:id="13" w:date="2018-11-26T10:22:24Z">
        <w:commentRangeStart w:id="4"/>
        <w:r w:rsidDel="00000000" w:rsidR="00000000" w:rsidRPr="00000000">
          <w:rPr>
            <w:i w:val="1"/>
            <w:sz w:val="24"/>
            <w:szCs w:val="24"/>
            <w:rtl w:val="0"/>
          </w:rPr>
          <w:delText xml:space="preserve">— </w:delText>
        </w:r>
      </w:del>
      <w:commentRangeEnd w:id="4"/>
      <w:r w:rsidDel="00000000" w:rsidR="00000000" w:rsidRPr="00000000">
        <w:commentReference w:id="4"/>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фыркнул:</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Чёрт-чёрт-чёрт.</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w:t>
      </w:r>
      <w:ins w:author="Alaric Lightin" w:id="14" w:date="2018-11-26T10:21:21Z">
        <w:r w:rsidDel="00000000" w:rsidR="00000000" w:rsidRPr="00000000">
          <w:rPr>
            <w:sz w:val="24"/>
            <w:szCs w:val="24"/>
            <w:rtl w:val="0"/>
          </w:rPr>
          <w:t xml:space="preserve">,</w:t>
        </w:r>
      </w:ins>
      <w:r w:rsidDel="00000000" w:rsidR="00000000" w:rsidRPr="00000000">
        <w:rPr>
          <w:sz w:val="24"/>
          <w:szCs w:val="24"/>
          <w:rtl w:val="0"/>
        </w:rPr>
        <w:t xml:space="preserve"> как всё устроено, в смысле</w:t>
      </w:r>
      <w:del w:author="Alaric Lightin" w:id="15" w:date="2018-11-26T10:21:24Z">
        <w:r w:rsidDel="00000000" w:rsidR="00000000" w:rsidRPr="00000000">
          <w:rPr>
            <w:sz w:val="24"/>
            <w:szCs w:val="24"/>
            <w:rtl w:val="0"/>
          </w:rPr>
          <w:delText xml:space="preserve">,</w:delText>
        </w:r>
      </w:del>
      <w:r w:rsidDel="00000000" w:rsidR="00000000" w:rsidRPr="00000000">
        <w:rPr>
          <w:sz w:val="24"/>
          <w:szCs w:val="24"/>
          <w:rtl w:val="0"/>
        </w:rPr>
        <w:t xml:space="preserve">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клянусь, — сказал Гарри.</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w:t>
      </w:r>
      <w:del w:author="Alaric Lightin" w:id="16" w:date="2019-03-27T14:54:27Z">
        <w:r w:rsidDel="00000000" w:rsidR="00000000" w:rsidRPr="00000000">
          <w:rPr>
            <w:sz w:val="24"/>
            <w:szCs w:val="24"/>
            <w:rtl w:val="0"/>
          </w:rPr>
          <w:delText xml:space="preserve">е</w:delText>
        </w:r>
      </w:del>
      <w:ins w:author="Alaric Lightin" w:id="16" w:date="2019-03-27T14:54:27Z">
        <w:r w:rsidDel="00000000" w:rsidR="00000000" w:rsidRPr="00000000">
          <w:rPr>
            <w:sz w:val="24"/>
            <w:szCs w:val="24"/>
            <w:rtl w:val="0"/>
          </w:rPr>
          <w:t xml:space="preserve">ё</w:t>
        </w:r>
      </w:ins>
      <w:r w:rsidDel="00000000" w:rsidR="00000000" w:rsidRPr="00000000">
        <w:rPr>
          <w:sz w:val="24"/>
          <w:szCs w:val="24"/>
          <w:rtl w:val="0"/>
        </w:rPr>
        <w:t xml:space="preserve">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firstLine="555"/>
        <w:rPr>
          <w:i w:val="1"/>
          <w:sz w:val="24"/>
          <w:szCs w:val="24"/>
        </w:rPr>
      </w:pPr>
      <w:r w:rsidDel="00000000" w:rsidR="00000000" w:rsidRPr="00000000">
        <w:rPr>
          <w:i w:val="1"/>
          <w:sz w:val="24"/>
          <w:szCs w:val="24"/>
          <w:rtl w:val="0"/>
        </w:rPr>
        <w:t xml:space="preserve">Я разорву этот </w:t>
      </w:r>
      <w:ins w:author="Alaric Lightin" w:id="17" w:date="2018-12-14T12:09:06Z">
        <w:commentRangeStart w:id="5"/>
        <w:r w:rsidDel="00000000" w:rsidR="00000000" w:rsidRPr="00000000">
          <w:rPr>
            <w:i w:val="1"/>
            <w:sz w:val="24"/>
            <w:szCs w:val="24"/>
            <w:rtl w:val="0"/>
          </w:rPr>
          <w:t xml:space="preserve">ваш</w:t>
        </w:r>
      </w:ins>
      <w:del w:author="Alaric Lightin" w:id="17" w:date="2018-12-14T12:09:06Z">
        <w:commentRangeEnd w:id="5"/>
        <w:r w:rsidDel="00000000" w:rsidR="00000000" w:rsidRPr="00000000">
          <w:commentReference w:id="5"/>
        </w:r>
        <w:r w:rsidDel="00000000" w:rsidR="00000000" w:rsidRPr="00000000">
          <w:rPr>
            <w:i w:val="1"/>
            <w:sz w:val="24"/>
            <w:szCs w:val="24"/>
            <w:rtl w:val="0"/>
          </w:rPr>
          <w:delText xml:space="preserve">твой</w:delText>
        </w:r>
      </w:del>
      <w:r w:rsidDel="00000000" w:rsidR="00000000" w:rsidRPr="00000000">
        <w:rPr>
          <w:i w:val="1"/>
          <w:sz w:val="24"/>
          <w:szCs w:val="24"/>
          <w:rtl w:val="0"/>
        </w:rPr>
        <w:t xml:space="preserve"> жалкий магический огрызок </w:t>
      </w:r>
      <w:ins w:author="Alaric Lightin" w:id="18" w:date="2018-12-14T12:09:36Z">
        <w:commentRangeStart w:id="6"/>
        <w:r w:rsidDel="00000000" w:rsidR="00000000" w:rsidRPr="00000000">
          <w:rPr>
            <w:i w:val="1"/>
            <w:sz w:val="24"/>
            <w:szCs w:val="24"/>
            <w:rtl w:val="0"/>
          </w:rPr>
          <w:t xml:space="preserve">Тёмных</w:t>
        </w:r>
      </w:ins>
      <w:del w:author="Alaric Lightin" w:id="18" w:date="2018-12-14T12:09:36Z">
        <w:commentRangeEnd w:id="6"/>
        <w:r w:rsidDel="00000000" w:rsidR="00000000" w:rsidRPr="00000000">
          <w:commentReference w:id="6"/>
        </w:r>
        <w:r w:rsidDel="00000000" w:rsidR="00000000" w:rsidRPr="00000000">
          <w:rPr>
            <w:i w:val="1"/>
            <w:sz w:val="24"/>
            <w:szCs w:val="24"/>
            <w:rtl w:val="0"/>
          </w:rPr>
          <w:delText xml:space="preserve">средних</w:delText>
        </w:r>
      </w:del>
      <w:r w:rsidDel="00000000" w:rsidR="00000000" w:rsidRPr="00000000">
        <w:rPr>
          <w:i w:val="1"/>
          <w:sz w:val="24"/>
          <w:szCs w:val="24"/>
          <w:rtl w:val="0"/>
        </w:rPr>
        <w:t xml:space="preserve">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555"/>
        <w:rPr>
          <w:i w:val="1"/>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Драко отмахнулся:</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firstLine="555"/>
        <w:rPr>
          <w:sz w:val="24"/>
          <w:szCs w:val="24"/>
        </w:rPr>
      </w:pPr>
      <w:r w:rsidDel="00000000" w:rsidR="00000000" w:rsidRPr="00000000">
        <w:rPr>
          <w:sz w:val="24"/>
          <w:szCs w:val="24"/>
          <w:rtl w:val="0"/>
        </w:rPr>
        <w:t xml:space="preserve">— Да ладно, забирай даром.</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Тот широко улыбнулся:</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Расскажи кратко.</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покосился по сторонам:</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сундук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Та самая Фотография.</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С большой буквы «Ф».</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 это что?</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sz w:val="24"/>
          <w:szCs w:val="24"/>
          <w:rtl w:val="0"/>
        </w:rPr>
        <w:t xml:space="preserve">Империус</w:t>
      </w:r>
      <w:r w:rsidDel="00000000" w:rsidR="00000000" w:rsidRPr="00000000">
        <w:rPr>
          <w:sz w:val="24"/>
          <w:szCs w:val="24"/>
          <w:rtl w:val="0"/>
        </w:rPr>
        <w:t xml:space="preserve">,</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ведь не обязан знать, что такой инструкции он не найд</w:t>
      </w:r>
      <w:del w:author="Alaric Lightin" w:id="19" w:date="2019-03-27T14:54:39Z">
        <w:r w:rsidDel="00000000" w:rsidR="00000000" w:rsidRPr="00000000">
          <w:rPr>
            <w:sz w:val="24"/>
            <w:szCs w:val="24"/>
            <w:rtl w:val="0"/>
          </w:rPr>
          <w:delText xml:space="preserve">е</w:delText>
        </w:r>
      </w:del>
      <w:ins w:author="Alaric Lightin" w:id="19" w:date="2019-03-27T14:54:39Z">
        <w:r w:rsidDel="00000000" w:rsidR="00000000" w:rsidRPr="00000000">
          <w:rPr>
            <w:sz w:val="24"/>
            <w:szCs w:val="24"/>
            <w:rtl w:val="0"/>
          </w:rPr>
          <w:t xml:space="preserve">ё</w:t>
        </w:r>
      </w:ins>
      <w:r w:rsidDel="00000000" w:rsidR="00000000" w:rsidRPr="00000000">
        <w:rPr>
          <w:sz w:val="24"/>
          <w:szCs w:val="24"/>
          <w:rtl w:val="0"/>
        </w:rPr>
        <w:t xml:space="preserve">т ни в одном научном труде.</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Малфой крепко задумался.</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уже… сделал это?</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медленно кивнул:</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r w:rsidDel="00000000" w:rsidR="00000000" w:rsidRPr="00000000">
        <w:rPr>
          <w:sz w:val="24"/>
          <w:szCs w:val="24"/>
          <w:rtl w:val="0"/>
        </w:rPr>
        <w:t xml:space="preserve">клетка</w:t>
      </w:r>
      <w:r w:rsidDel="00000000" w:rsidR="00000000" w:rsidRPr="00000000">
        <w:rPr>
          <w:sz w:val="24"/>
          <w:szCs w:val="24"/>
          <w:rtl w:val="0"/>
        </w:rPr>
        <w:t xml:space="preserve"> на огромной шахматной доске, которая также включает в себя</w:t>
      </w:r>
      <w:r w:rsidDel="00000000" w:rsidR="00000000" w:rsidRPr="00000000">
        <w:rPr>
          <w:sz w:val="24"/>
          <w:szCs w:val="24"/>
          <w:rtl w:val="0"/>
        </w:rPr>
        <w:t xml:space="preserve">, например, </w:t>
      </w:r>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r w:rsidDel="00000000" w:rsidR="00000000" w:rsidRPr="00000000">
        <w:rPr>
          <w:sz w:val="24"/>
          <w:szCs w:val="24"/>
          <w:rtl w:val="0"/>
        </w:rPr>
        <w:t xml:space="preserve">которые являются</w:t>
      </w:r>
      <w:r w:rsidDel="00000000" w:rsidR="00000000" w:rsidRPr="00000000">
        <w:rPr>
          <w:sz w:val="24"/>
          <w:szCs w:val="24"/>
          <w:rtl w:val="0"/>
        </w:rPr>
        <w:t xml:space="preserve"> такими же солнцами, только </w:t>
      </w:r>
      <w:r w:rsidDel="00000000" w:rsidR="00000000" w:rsidRPr="00000000">
        <w:rPr>
          <w:sz w:val="24"/>
          <w:szCs w:val="24"/>
          <w:rtl w:val="0"/>
        </w:rPr>
        <w:t xml:space="preserve">невообразимо</w:t>
      </w:r>
      <w:r w:rsidDel="00000000" w:rsidR="00000000" w:rsidRPr="00000000">
        <w:rPr>
          <w:sz w:val="24"/>
          <w:szCs w:val="24"/>
          <w:rtl w:val="0"/>
        </w:rPr>
        <w:t xml:space="preserve"> далёкими, и галактики, которые гораздо больше, чем Земля и Солнце вместе взятые, </w:t>
      </w:r>
      <w:r w:rsidDel="00000000" w:rsidR="00000000" w:rsidRPr="00000000">
        <w:rPr>
          <w:sz w:val="24"/>
          <w:szCs w:val="24"/>
          <w:rtl w:val="0"/>
        </w:rPr>
        <w:t xml:space="preserve">настолько</w:t>
      </w:r>
      <w:r w:rsidDel="00000000" w:rsidR="00000000" w:rsidRPr="00000000">
        <w:rPr>
          <w:sz w:val="24"/>
          <w:szCs w:val="24"/>
          <w:rtl w:val="0"/>
        </w:rPr>
        <w:t xml:space="preserve"> огромные, что </w:t>
      </w:r>
      <w:r w:rsidDel="00000000" w:rsidR="00000000" w:rsidRPr="00000000">
        <w:rPr>
          <w:sz w:val="24"/>
          <w:szCs w:val="24"/>
          <w:rtl w:val="0"/>
        </w:rPr>
        <w:t xml:space="preserve">видеть их могут </w:t>
      </w:r>
      <w:r w:rsidDel="00000000" w:rsidR="00000000" w:rsidRPr="00000000">
        <w:rPr>
          <w:sz w:val="24"/>
          <w:szCs w:val="24"/>
          <w:rtl w:val="0"/>
        </w:rPr>
        <w:t xml:space="preserve">только учёные,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Зачем ты рассказываешь это мне?</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И какова же плата?</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Умение признавать свои ошибки.</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w:t>
      </w:r>
      <w:del w:author="Yuliy L" w:id="20" w:date="2019-08-13T09:18:38Z">
        <w:commentRangeStart w:id="7"/>
        <w:r w:rsidDel="00000000" w:rsidR="00000000" w:rsidRPr="00000000">
          <w:rPr>
            <w:sz w:val="24"/>
            <w:szCs w:val="24"/>
            <w:rtl w:val="0"/>
          </w:rPr>
          <w:delText xml:space="preserve"> И, кстати, уже пора садиться в поезд.</w:delText>
        </w:r>
      </w:del>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w:t>
      </w:r>
      <w:ins w:author="Alaric Lightin" w:id="21" w:date="2018-12-14T11:05:33Z">
        <w:commentRangeStart w:id="8"/>
        <w:r w:rsidDel="00000000" w:rsidR="00000000" w:rsidRPr="00000000">
          <w:rPr>
            <w:sz w:val="24"/>
            <w:szCs w:val="24"/>
            <w:rtl w:val="0"/>
          </w:rPr>
          <w:t xml:space="preserve">Я тебя не тороплю</w:t>
        </w:r>
      </w:ins>
      <w:del w:author="Alaric Lightin" w:id="21" w:date="2018-12-14T11:05:33Z">
        <w:commentRangeEnd w:id="8"/>
        <w:r w:rsidDel="00000000" w:rsidR="00000000" w:rsidRPr="00000000">
          <w:commentReference w:id="8"/>
        </w:r>
        <w:r w:rsidDel="00000000" w:rsidR="00000000" w:rsidRPr="00000000">
          <w:rPr>
            <w:sz w:val="24"/>
            <w:szCs w:val="24"/>
            <w:rtl w:val="0"/>
          </w:rPr>
          <w:delText xml:space="preserve">Не торопись с решением</w:delText>
        </w:r>
      </w:del>
      <w:r w:rsidDel="00000000" w:rsidR="00000000" w:rsidRPr="00000000">
        <w:rPr>
          <w:sz w:val="24"/>
          <w:szCs w:val="24"/>
          <w:rtl w:val="0"/>
        </w:rPr>
        <w:t xml:space="preserve">, — </w:t>
      </w:r>
      <w:commentRangeStart w:id="9"/>
      <w:r w:rsidDel="00000000" w:rsidR="00000000" w:rsidRPr="00000000">
        <w:rPr>
          <w:sz w:val="24"/>
          <w:szCs w:val="24"/>
          <w:rtl w:val="0"/>
        </w:rPr>
        <w:t xml:space="preserve">согласился </w:t>
      </w:r>
      <w:commentRangeEnd w:id="9"/>
      <w:r w:rsidDel="00000000" w:rsidR="00000000" w:rsidRPr="00000000">
        <w:commentReference w:id="9"/>
      </w:r>
      <w:r w:rsidDel="00000000" w:rsidR="00000000" w:rsidRPr="00000000">
        <w:rPr>
          <w:sz w:val="24"/>
          <w:szCs w:val="24"/>
          <w:rtl w:val="0"/>
        </w:rPr>
        <w:t xml:space="preserve">Гарри</w:t>
      </w:r>
      <w:del w:author="Alaric Lightin" w:id="22" w:date="2018-12-14T11:05:04Z">
        <w:commentRangeStart w:id="10"/>
        <w:r w:rsidDel="00000000" w:rsidR="00000000" w:rsidRPr="00000000">
          <w:rPr>
            <w:sz w:val="24"/>
            <w:szCs w:val="24"/>
            <w:rtl w:val="0"/>
          </w:rPr>
          <w:delText xml:space="preserve">, — только помни, что это не эксклюзивное предложение, даже если ты согласишься. Иногда для настоящих занятий наукой нужно больше, чем один человек</w:delText>
        </w:r>
      </w:del>
      <w:commentRangeEnd w:id="10"/>
      <w:r w:rsidDel="00000000" w:rsidR="00000000" w:rsidRPr="00000000">
        <w:commentReference w:id="10"/>
      </w:r>
      <w:r w:rsidDel="00000000" w:rsidR="00000000" w:rsidRPr="00000000">
        <w:rPr>
          <w:sz w:val="24"/>
          <w:szCs w:val="24"/>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i w:val="1"/>
          <w:sz w:val="24"/>
          <w:szCs w:val="24"/>
        </w:rPr>
      </w:pPr>
      <w:r w:rsidDel="00000000" w:rsidR="00000000" w:rsidRPr="00000000">
        <w:rPr>
          <w:i w:val="1"/>
          <w:sz w:val="24"/>
          <w:szCs w:val="24"/>
          <w:rtl w:val="0"/>
        </w:rPr>
        <w:t xml:space="preserve">Послесловие:</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w:t>
      </w:r>
      <w:ins w:author="Alaric Lightin" w:id="23" w:date="2018-10-06T14:15:40Z">
        <w:commentRangeStart w:id="11"/>
        <w:r w:rsidDel="00000000" w:rsidR="00000000" w:rsidRPr="00000000">
          <w:rPr>
            <w:sz w:val="24"/>
            <w:szCs w:val="24"/>
            <w:rtl w:val="0"/>
          </w:rPr>
          <w:t xml:space="preserve"> Драко не сможет ею воспользоваться, не переняв какие-то его черты</w:t>
        </w:r>
      </w:ins>
      <w:del w:author="Alaric Lightin" w:id="23" w:date="2018-10-06T14:15:40Z">
        <w:commentRangeEnd w:id="11"/>
        <w:r w:rsidDel="00000000" w:rsidR="00000000" w:rsidRPr="00000000">
          <w:commentReference w:id="11"/>
        </w:r>
        <w:r w:rsidDel="00000000" w:rsidR="00000000" w:rsidRPr="00000000">
          <w:rPr>
            <w:sz w:val="24"/>
            <w:szCs w:val="24"/>
            <w:rtl w:val="0"/>
          </w:rPr>
          <w:delText xml:space="preserve">, воспользовавшись ею, тот станет похож на него</w:delText>
        </w:r>
      </w:del>
      <w:r w:rsidDel="00000000" w:rsidR="00000000" w:rsidRPr="00000000">
        <w:rPr>
          <w:sz w:val="24"/>
          <w:szCs w:val="24"/>
          <w:rtl w:val="0"/>
        </w:rPr>
        <w:t xml:space="preserve">. И Драко не мог просто отмахнуться от этого предложения, хотя его отец в прошлом рассказывал ему об это</w:t>
      </w:r>
      <w:r w:rsidDel="00000000" w:rsidR="00000000" w:rsidRPr="00000000">
        <w:rPr>
          <w:sz w:val="24"/>
          <w:szCs w:val="24"/>
          <w:rtl w:val="0"/>
        </w:rPr>
        <w:t xml:space="preserve">м</w:t>
      </w:r>
      <w:r w:rsidDel="00000000" w:rsidR="00000000" w:rsidRPr="00000000">
        <w:rPr>
          <w:sz w:val="24"/>
          <w:szCs w:val="24"/>
          <w:rtl w:val="0"/>
        </w:rPr>
        <w:t xml:space="preserve"> весьма продвинуто</w:t>
      </w:r>
      <w:r w:rsidDel="00000000" w:rsidR="00000000" w:rsidRPr="00000000">
        <w:rPr>
          <w:sz w:val="24"/>
          <w:szCs w:val="24"/>
          <w:rtl w:val="0"/>
        </w:rPr>
        <w:t xml:space="preserve">м</w:t>
      </w:r>
      <w:r w:rsidDel="00000000" w:rsidR="00000000" w:rsidRPr="00000000">
        <w:rPr>
          <w:sz w:val="24"/>
          <w:szCs w:val="24"/>
          <w:rtl w:val="0"/>
        </w:rPr>
        <w:t xml:space="preserve"> </w:t>
      </w:r>
      <w:r w:rsidDel="00000000" w:rsidR="00000000" w:rsidRPr="00000000">
        <w:rPr>
          <w:sz w:val="24"/>
          <w:szCs w:val="24"/>
          <w:rtl w:val="0"/>
        </w:rPr>
        <w:t xml:space="preserve">приёме</w:t>
      </w:r>
      <w:r w:rsidDel="00000000" w:rsidR="00000000" w:rsidRPr="00000000">
        <w:rPr>
          <w:sz w:val="24"/>
          <w:szCs w:val="24"/>
          <w:rtl w:val="0"/>
        </w:rPr>
        <w:t xml:space="preserve"> и предупреждал, что он часто не срабатывает.</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Чтобы простые </w:t>
      </w:r>
      <w:r w:rsidDel="00000000" w:rsidR="00000000" w:rsidRPr="00000000">
        <w:rPr>
          <w:sz w:val="24"/>
          <w:szCs w:val="24"/>
          <w:rtl w:val="0"/>
        </w:rPr>
        <w:t xml:space="preserve">методы</w:t>
      </w:r>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r w:rsidDel="00000000" w:rsidR="00000000" w:rsidRPr="00000000">
        <w:rPr>
          <w:sz w:val="24"/>
          <w:szCs w:val="24"/>
          <w:rtl w:val="0"/>
        </w:rPr>
        <w:t xml:space="preserve">Тебе стоило бы пойти в Слизерин</w:t>
      </w:r>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w:t>
      </w:r>
      <w:ins w:author="Alaric Lightin" w:id="24" w:date="2018-11-26T10:23:15Z">
        <w:r w:rsidDel="00000000" w:rsidR="00000000" w:rsidRPr="00000000">
          <w:rPr>
            <w:sz w:val="24"/>
            <w:szCs w:val="24"/>
            <w:rtl w:val="0"/>
          </w:rPr>
          <w:t xml:space="preserve">.</w:t>
        </w:r>
      </w:ins>
      <w:r w:rsidDel="00000000" w:rsidR="00000000" w:rsidRPr="00000000">
        <w:rPr>
          <w:sz w:val="24"/>
          <w:szCs w:val="24"/>
          <w:rtl w:val="0"/>
        </w:rPr>
        <w:t xml:space="preserve">)</w:t>
      </w:r>
      <w:del w:author="Alaric Lightin" w:id="25" w:date="2018-11-26T10:23:17Z">
        <w:r w:rsidDel="00000000" w:rsidR="00000000" w:rsidRPr="00000000">
          <w:rPr>
            <w:sz w:val="24"/>
            <w:szCs w:val="24"/>
            <w:rtl w:val="0"/>
          </w:rPr>
          <w:delText xml:space="preserve">.</w:delText>
        </w:r>
      </w:del>
      <w:r w:rsidDel="00000000" w:rsidR="00000000" w:rsidRPr="00000000">
        <w:rPr>
          <w:sz w:val="24"/>
          <w:szCs w:val="24"/>
          <w:rtl w:val="0"/>
        </w:rPr>
        <w:t xml:space="preserve">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w:t>
      </w:r>
      <w:r w:rsidDel="00000000" w:rsidR="00000000" w:rsidRPr="00000000">
        <w:rPr>
          <w:sz w:val="24"/>
          <w:szCs w:val="24"/>
          <w:rtl w:val="0"/>
        </w:rPr>
        <w:t xml:space="preserve">нал.</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«Дорогой отец,</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Вскоре сова вернулась с ответом.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«Мой любимый сын,</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4"/>
          <w:szCs w:val="24"/>
        </w:rPr>
      </w:pPr>
      <w:r w:rsidDel="00000000" w:rsidR="00000000" w:rsidRPr="00000000">
        <w:rPr>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b w:val="0"/>
          <w:i w:val="0"/>
          <w:smallCaps w:val="0"/>
          <w:strike w:val="0"/>
          <w:color w:val="ff0000"/>
          <w:sz w:val="24"/>
          <w:szCs w:val="24"/>
          <w:u w:val="none"/>
          <w:shd w:fill="auto" w:val="clear"/>
          <w:vertAlign w:val="baseline"/>
        </w:rPr>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2" w:date="2019-02-21T12:25:43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думаю, что не стоит плодить "Бога" в речи волшебников. (В оригинале просто "Cor").</w:t>
      </w:r>
    </w:p>
  </w:comment>
  <w:comment w:author="Alaric Lightin" w:id="10" w:date="2018-12-14T11:05:2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Обнаружил, что Юдковский удалил эту часть.</w:t>
      </w:r>
    </w:p>
  </w:comment>
  <w:comment w:author="Alaric Lightin" w:id="5" w:date="2018-12-14T12:09:30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думаю, что тут Гарри подразумевает не только Драко, но и всё общество магов.</w:t>
      </w:r>
    </w:p>
  </w:comment>
  <w:comment w:author="Alaric Lightin" w:id="6" w:date="2018-12-14T12:10:14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Dark Ages, не Middle Ages. "Тёмные века" тоже иногда используются в историографии.</w:t>
      </w:r>
    </w:p>
  </w:comment>
  <w:comment w:author="Yuliy L" w:id="7" w:date="2019-08-13T09:18:50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тоже убрали из оригинала.</w:t>
      </w:r>
    </w:p>
  </w:comment>
  <w:comment w:author="Alaric Lightin" w:id="1" w:date="2019-02-20T10:53:05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Кажется, тут нужен дефис</w:t>
      </w:r>
    </w:p>
  </w:comment>
  <w:comment w:author="Alaric Lightin" w:id="3" w:date="2018-11-26T10:20:45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потеряна шутка "for a sport I mean" и получается, что снитч приносит больше очков, чем остальные члены команды.</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the rest of this game sounds like it might make sense, sort of, for a sport I mean, but you're basically saying that catching the Snitch overwhelms almost any ordinary point spread.</w:t>
      </w:r>
    </w:p>
  </w:comment>
  <w:comment w:author="Alaric Lightin" w:id="0" w:date="2018-11-26T10:12:57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http://new.gramota.ru/spravka/punctum?id=58_384&amp;layout=item</w:t>
      </w:r>
    </w:p>
  </w:comment>
  <w:comment w:author="Alaric Lightin" w:id="4" w:date="2018-11-26T10:22:48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Тире не ставится при отрицании:  http://www.gramota.tv/biblio/readingroom/rules/158-tir</w:t>
      </w:r>
    </w:p>
  </w:comment>
  <w:comment w:author="Alaric Lightin" w:id="8" w:date="2018-12-14T11:06: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кажется, что так будет естественней, особенно с учётом того, что пропало противопоставление дальше.</w:t>
      </w:r>
    </w:p>
  </w:comment>
  <w:comment w:author="Alaric Lightin" w:id="9" w:date="2018-12-14T11:06:47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как-то сомнительно. Просто "сказал"?</w:t>
      </w:r>
    </w:p>
  </w:comment>
  <w:comment w:author="Alaric Lightin" w:id="11" w:date="2018-10-06T14:17:12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offered Draco a part of his own power, gambling that Draco couldn't use it without becoming more like him.</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Хотя пока самому кажется спорным.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keepNext w:val="0"/>
      <w:keepLines w:val="0"/>
      <w:widowControl w:val="0"/>
      <w:spacing w:after="60" w:before="240" w:lineRule="auto"/>
    </w:pPr>
    <w:rPr>
      <w:b w:val="1"/>
      <w:smallCaps w:val="0"/>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