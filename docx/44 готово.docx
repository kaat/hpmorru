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k5svh1b5txit" w:id="0"/>
      <w:bookmarkEnd w:id="0"/>
      <w:r w:rsidDel="00000000" w:rsidR="00000000" w:rsidRPr="00000000">
        <w:rPr>
          <w:rtl w:val="0"/>
        </w:rPr>
        <w:t xml:space="preserve">Глава 44. Человечность. Часть 2</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Фоукс, — срывающимся голосом обратился к кому-то Альбус Дамблдор, — помоги ему, пожалуйста...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поле зрения появилось сверкающее красно-золотое существо - посмотрело недоумённо и начало петь.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Бессмысленное чириканье соскальзывало с пустоты: в ней не было ничего, за что эти звуки могли бы зацепиться.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Ты шумишь, — сказал голос, — умри.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Шоколад, тебе нужен шоколад, а ещё твои друзья, но я не смею вернуть тебя туда...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Пустое нечто посмеялось над этим, поскольку оно сохранило способность веселиться.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следующий момент все они исчезли в ещё одной вспышке пламени.</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была возможность принести его </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руках.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вновь выплюнул шоколад.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Уйдите, — голос был настолько пуст, что даже холоду в нём не было места.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Единственное мёртвое слово остановило всякое движение. Все, кто торопился к Гарри, застыли на месте.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сказал Альбус Дамблдор, — Я не уйду.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Время вновь потекло, и следующий кусок шоколада взмыл со стола ко рту Гарри.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Голос директора прозвучал твёрдо как сталь: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Филиус, вызови Минерву, попроси её явиться как можно скорее.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Флитвик что-то прошептал своему серебряному ворону - тот взмахнул крыльями и исчез.</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Ещё один кусок шоколада влетел в рот Гарри, и механическое пережёвывание продолжилось.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Чем мы можем помочь? — спросил Дин дрожащим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Отойдите и дайте ему больше пространства... — сухо посоветовал профессор Квиррелл.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прервал его директор, — Вокруг должны быть его друзья.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проглотил шоколад и произнёс всё тем же пустым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Они глупы. Пусть умрутмффф... — следующий кусок шоколада залетел ему в рот.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увидела, как на лицах остальных учеников появилось потрясение.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 же не серьёзно, правда? — словно умоляя спросил Симус.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не понимаете, — голос Гермионы срывался — </w:t>
      </w:r>
      <w:r w:rsidDel="00000000" w:rsidR="00000000" w:rsidRPr="00000000">
        <w:rPr>
          <w:rFonts w:ascii="Times New Roman" w:cs="Times New Roman" w:eastAsia="Times New Roman" w:hAnsi="Times New Roman"/>
          <w:i w:val="1"/>
          <w:sz w:val="24"/>
          <w:szCs w:val="24"/>
          <w:rtl w:val="0"/>
        </w:rPr>
        <w:t xml:space="preserve">это не Гарри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она осеклась, чтобы не выболтать всё остальное, но она должна была сказать хоть что-то.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если эта личность </w:t>
      </w:r>
      <w:r w:rsidDel="00000000" w:rsidR="00000000" w:rsidRPr="00000000">
        <w:rPr>
          <w:rFonts w:ascii="Times New Roman" w:cs="Times New Roman" w:eastAsia="Times New Roman" w:hAnsi="Times New Roman"/>
          <w:i w:val="1"/>
          <w:sz w:val="24"/>
          <w:szCs w:val="24"/>
          <w:rtl w:val="0"/>
        </w:rPr>
        <w:t xml:space="preserve">уже была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Знает ли директор?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Голос директора пришёл в её разум: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Молчи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знаете</w:t>
      </w:r>
      <w:r w:rsidDel="00000000" w:rsidR="00000000" w:rsidRPr="00000000">
        <w:rPr>
          <w:rFonts w:ascii="Times New Roman" w:cs="Times New Roman" w:eastAsia="Times New Roman" w:hAnsi="Times New Roman"/>
          <w:sz w:val="24"/>
          <w:szCs w:val="24"/>
          <w:rtl w:val="0"/>
        </w:rPr>
        <w:t xml:space="preserve">, — думала Гермиона. — </w:t>
      </w:r>
      <w:r w:rsidDel="00000000" w:rsidR="00000000" w:rsidRPr="00000000">
        <w:rPr>
          <w:rFonts w:ascii="Times New Roman" w:cs="Times New Roman" w:eastAsia="Times New Roman" w:hAnsi="Times New Roman"/>
          <w:i w:val="1"/>
          <w:sz w:val="24"/>
          <w:szCs w:val="24"/>
          <w:rtl w:val="0"/>
        </w:rPr>
        <w:t xml:space="preserve">О его тёмной стороне.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знаю. Но сейчас он ушёл ещё дальше. Песнь Фоукса не может достичь его там, где он затерялся.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Что мы можем...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У меня есть план, — </w:t>
      </w:r>
      <w:r w:rsidDel="00000000" w:rsidR="00000000" w:rsidRPr="00000000">
        <w:rPr>
          <w:rFonts w:ascii="Times New Roman" w:cs="Times New Roman" w:eastAsia="Times New Roman" w:hAnsi="Times New Roman"/>
          <w:sz w:val="24"/>
          <w:szCs w:val="24"/>
          <w:rtl w:val="0"/>
        </w:rPr>
        <w:t xml:space="preserve">пришла мысль директора. — </w:t>
      </w:r>
      <w:r w:rsidDel="00000000" w:rsidR="00000000" w:rsidRPr="00000000">
        <w:rPr>
          <w:rFonts w:ascii="Times New Roman" w:cs="Times New Roman" w:eastAsia="Times New Roman" w:hAnsi="Times New Roman"/>
          <w:i w:val="1"/>
          <w:sz w:val="24"/>
          <w:szCs w:val="24"/>
          <w:rtl w:val="0"/>
        </w:rPr>
        <w:t xml:space="preserve">Терпение.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Что-то в этих словах заставило Гермиону занервничать.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Что за план?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Тебе лучше не знать, — </w:t>
      </w:r>
      <w:r w:rsidDel="00000000" w:rsidR="00000000" w:rsidRPr="00000000">
        <w:rPr>
          <w:rFonts w:ascii="Times New Roman" w:cs="Times New Roman" w:eastAsia="Times New Roman" w:hAnsi="Times New Roman"/>
          <w:sz w:val="24"/>
          <w:szCs w:val="24"/>
          <w:rtl w:val="0"/>
        </w:rPr>
        <w:t xml:space="preserve">ответил директор.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Теперь Гермиона занервничала </w:t>
      </w:r>
      <w:r w:rsidDel="00000000" w:rsidR="00000000" w:rsidRPr="00000000">
        <w:rPr>
          <w:rFonts w:ascii="Times New Roman" w:cs="Times New Roman" w:eastAsia="Times New Roman" w:hAnsi="Times New Roman"/>
          <w:i w:val="1"/>
          <w:sz w:val="24"/>
          <w:szCs w:val="24"/>
          <w:rtl w:val="0"/>
        </w:rPr>
        <w:t xml:space="preserve">по-настоящему.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знала, насколько </w:t>
      </w:r>
      <w:r w:rsidDel="00000000" w:rsidR="00000000" w:rsidRPr="00000000">
        <w:rPr>
          <w:rFonts w:ascii="Times New Roman" w:cs="Times New Roman" w:eastAsia="Times New Roman" w:hAnsi="Times New Roman"/>
          <w:i w:val="1"/>
          <w:sz w:val="24"/>
          <w:szCs w:val="24"/>
          <w:rtl w:val="0"/>
        </w:rPr>
        <w:t xml:space="preserve">много</w:t>
      </w:r>
      <w:r w:rsidDel="00000000" w:rsidR="00000000" w:rsidRPr="00000000">
        <w:rPr>
          <w:rFonts w:ascii="Times New Roman" w:cs="Times New Roman" w:eastAsia="Times New Roman" w:hAnsi="Times New Roman"/>
          <w:sz w:val="24"/>
          <w:szCs w:val="24"/>
          <w:rtl w:val="0"/>
        </w:rPr>
        <w:t xml:space="preserve"> директору известно о тёмной стороне Гарри...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Верно замечено, — </w:t>
      </w:r>
      <w:r w:rsidDel="00000000" w:rsidR="00000000" w:rsidRPr="00000000">
        <w:rPr>
          <w:rFonts w:ascii="Times New Roman" w:cs="Times New Roman" w:eastAsia="Times New Roman" w:hAnsi="Times New Roman"/>
          <w:sz w:val="24"/>
          <w:szCs w:val="24"/>
          <w:rtl w:val="0"/>
        </w:rPr>
        <w:t xml:space="preserve">пришло от директора. — </w:t>
      </w:r>
      <w:r w:rsidDel="00000000" w:rsidR="00000000" w:rsidRPr="00000000">
        <w:rPr>
          <w:rFonts w:ascii="Times New Roman" w:cs="Times New Roman" w:eastAsia="Times New Roman" w:hAnsi="Times New Roman"/>
          <w:i w:val="1"/>
          <w:sz w:val="24"/>
          <w:szCs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Невозмутимость потребовала усилий. Директор и вправду сумасшедший! </w:t>
      </w:r>
      <w:del w:author="Alaric Lightin" w:id="0" w:date="2016-04-18T03:41:55Z">
        <w:r w:rsidDel="00000000" w:rsidR="00000000" w:rsidRPr="00000000">
          <w:rPr>
            <w:rFonts w:ascii="Times New Roman" w:cs="Times New Roman" w:eastAsia="Times New Roman" w:hAnsi="Times New Roman"/>
            <w:sz w:val="24"/>
            <w:szCs w:val="24"/>
            <w:rtl w:val="0"/>
          </w:rPr>
          <w:delText xml:space="preserve">Так </w:delText>
        </w:r>
        <w:r w:rsidDel="00000000" w:rsidR="00000000" w:rsidRPr="00000000">
          <w:rPr>
            <w:rFonts w:ascii="Times New Roman" w:cs="Times New Roman" w:eastAsia="Times New Roman" w:hAnsi="Times New Roman"/>
            <w:i w:val="1"/>
            <w:sz w:val="24"/>
            <w:szCs w:val="24"/>
            <w:rtl w:val="0"/>
          </w:rPr>
          <w:delText xml:space="preserve">не вытащить</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Гарри из его тёмной стороны</w:t>
      </w:r>
      <w:ins w:author="Alaric Lightin" w:id="1" w:date="2016-04-18T03:42:02Z">
        <w:r w:rsidDel="00000000" w:rsidR="00000000" w:rsidRPr="00000000">
          <w:rPr>
            <w:rFonts w:ascii="Times New Roman" w:cs="Times New Roman" w:eastAsia="Times New Roman" w:hAnsi="Times New Roman"/>
            <w:sz w:val="24"/>
            <w:szCs w:val="24"/>
            <w:rtl w:val="0"/>
          </w:rPr>
          <w:t xml:space="preserve"> так не вытащить</w:t>
        </w:r>
      </w:ins>
      <w:r w:rsidDel="00000000" w:rsidR="00000000" w:rsidRPr="00000000">
        <w:rPr>
          <w:rFonts w:ascii="Times New Roman" w:cs="Times New Roman" w:eastAsia="Times New Roman" w:hAnsi="Times New Roman"/>
          <w:sz w:val="24"/>
          <w:szCs w:val="24"/>
          <w:rtl w:val="0"/>
        </w:rPr>
        <w:t xml:space="preserve">, он </w:t>
      </w:r>
      <w:ins w:author="Alaric Lightin" w:id="2" w:date="2016-04-18T03:43:15Z">
        <w:r w:rsidDel="00000000" w:rsidR="00000000" w:rsidRPr="00000000">
          <w:rPr>
            <w:rFonts w:ascii="Times New Roman" w:cs="Times New Roman" w:eastAsia="Times New Roman" w:hAnsi="Times New Roman"/>
            <w:sz w:val="24"/>
            <w:szCs w:val="24"/>
            <w:rtl w:val="0"/>
          </w:rPr>
          <w:t xml:space="preserve">лишь совершенно рассвирепеет</w:t>
        </w:r>
      </w:ins>
      <w:del w:author="Alaric Lightin" w:id="2" w:date="2016-04-18T03:43:15Z">
        <w:r w:rsidDel="00000000" w:rsidR="00000000" w:rsidRPr="00000000">
          <w:rPr>
            <w:rFonts w:ascii="Times New Roman" w:cs="Times New Roman" w:eastAsia="Times New Roman" w:hAnsi="Times New Roman"/>
            <w:sz w:val="24"/>
            <w:szCs w:val="24"/>
            <w:rtl w:val="0"/>
          </w:rPr>
          <w:delText xml:space="preserve">просто придёт в </w:delText>
        </w:r>
        <w:r w:rsidDel="00000000" w:rsidR="00000000" w:rsidRPr="00000000">
          <w:rPr>
            <w:rFonts w:ascii="Times New Roman" w:cs="Times New Roman" w:eastAsia="Times New Roman" w:hAnsi="Times New Roman"/>
            <w:i w:val="1"/>
            <w:sz w:val="24"/>
            <w:szCs w:val="24"/>
            <w:rtl w:val="0"/>
          </w:rPr>
          <w:delText xml:space="preserve">полное неистовство</w:delText>
        </w:r>
      </w:del>
      <w:r w:rsidDel="00000000" w:rsidR="00000000" w:rsidRPr="00000000">
        <w:rPr>
          <w:rFonts w:ascii="Times New Roman" w:cs="Times New Roman" w:eastAsia="Times New Roman" w:hAnsi="Times New Roman"/>
          <w:sz w:val="24"/>
          <w:szCs w:val="24"/>
          <w:rtl w:val="0"/>
        </w:rPr>
        <w:t xml:space="preserve"> и попробует </w:t>
      </w:r>
      <w:del w:author="Alaric Lightin" w:id="3" w:date="2016-04-18T03:43:20Z">
        <w:r w:rsidDel="00000000" w:rsidR="00000000" w:rsidRPr="00000000">
          <w:rPr>
            <w:rFonts w:ascii="Times New Roman" w:cs="Times New Roman" w:eastAsia="Times New Roman" w:hAnsi="Times New Roman"/>
            <w:i w:val="1"/>
            <w:sz w:val="24"/>
            <w:szCs w:val="24"/>
            <w:rtl w:val="0"/>
          </w:rPr>
          <w:delText xml:space="preserve">убить</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директора</w:t>
      </w:r>
      <w:ins w:author="Alaric Lightin" w:id="4" w:date="2016-04-18T03:43:22Z">
        <w:r w:rsidDel="00000000" w:rsidR="00000000" w:rsidRPr="00000000">
          <w:rPr>
            <w:rFonts w:ascii="Times New Roman" w:cs="Times New Roman" w:eastAsia="Times New Roman" w:hAnsi="Times New Roman"/>
            <w:sz w:val="24"/>
            <w:szCs w:val="24"/>
            <w:rtl w:val="0"/>
          </w:rPr>
          <w:t xml:space="preserve"> убить</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уже не будет кромешной тьмой, — </w:t>
      </w:r>
      <w:r w:rsidDel="00000000" w:rsidR="00000000" w:rsidRPr="00000000">
        <w:rPr>
          <w:rFonts w:ascii="Times New Roman" w:cs="Times New Roman" w:eastAsia="Times New Roman" w:hAnsi="Times New Roman"/>
          <w:sz w:val="24"/>
          <w:szCs w:val="24"/>
          <w:rtl w:val="0"/>
        </w:rPr>
        <w:t xml:space="preserve">пришёл ответ. — </w:t>
      </w:r>
      <w:r w:rsidDel="00000000" w:rsidR="00000000" w:rsidRPr="00000000">
        <w:rPr>
          <w:rFonts w:ascii="Times New Roman" w:cs="Times New Roman" w:eastAsia="Times New Roman" w:hAnsi="Times New Roman"/>
          <w:i w:val="1"/>
          <w:sz w:val="24"/>
          <w:szCs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 Гермионы появилась идея...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Сомневаюсь, что это сработает, — </w:t>
      </w:r>
      <w:r w:rsidDel="00000000" w:rsidR="00000000" w:rsidRPr="00000000">
        <w:rPr>
          <w:rFonts w:ascii="Times New Roman" w:cs="Times New Roman" w:eastAsia="Times New Roman" w:hAnsi="Times New Roman"/>
          <w:sz w:val="24"/>
          <w:szCs w:val="24"/>
          <w:rtl w:val="0"/>
        </w:rPr>
        <w:t xml:space="preserve">мысленно ответил директор,</w:t>
      </w:r>
      <w:r w:rsidDel="00000000" w:rsidR="00000000" w:rsidRPr="00000000">
        <w:rPr>
          <w:rFonts w:ascii="Times New Roman" w:cs="Times New Roman" w:eastAsia="Times New Roman" w:hAnsi="Times New Roman"/>
          <w:i w:val="1"/>
          <w:sz w:val="24"/>
          <w:szCs w:val="24"/>
          <w:rtl w:val="0"/>
        </w:rPr>
        <w:t xml:space="preserve"> — и тебе может не понравится его реакция. Но ты можешь попробовать, если хочешь.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она же подумала это не всерьёз! Это было слишком...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Его принуждали жевать и глотать шоколад. Ответом на принуждение было убийство.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Руки Гарри взметнулись и оттолкнули её. Раздался высокий, на грани визга вскрик: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же тебе говорил, никаких поцелуев!</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