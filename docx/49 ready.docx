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z1rql9e7130n" w:id="0"/>
      <w:bookmarkEnd w:id="0"/>
      <w:r w:rsidDel="00000000" w:rsidR="00000000" w:rsidRPr="00000000">
        <w:rPr>
          <w:rtl w:val="0"/>
        </w:rPr>
        <w:t xml:space="preserve">Глава 49. Априорная</w:t>
      </w:r>
      <w:r w:rsidDel="00000000" w:rsidR="00000000" w:rsidRPr="00000000">
        <w:rPr>
          <w:rtl w:val="0"/>
        </w:rPr>
        <w:t xml:space="preserve">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Просёлочная дорога выходит из ворот Хогвартса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исчезает где-то за горизонтом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Рядом с ней, на поляне, у окраины не-запретного леса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ждёт мальчик.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дороге стоит карета. Мальчик не подходит к ней близко, но разглядывает пристально, лишь изредка отводя взгляд в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Вдалеке, на той же дороге виден мужчина в профессорской мантии. Сильно ссутулившись и еле переставляя ноги, он медленно движется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мальчику.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полминуты, когда мальчик в очередной раз на секунду отворачивается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предмета своего изучения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успевает заметить, как плечи мужчины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авляются, на лице появляется осмысленное выражение, а походка приобретает уверенность и плавность.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Здравствуйте, профессор Квиррелл, — сказал Гарри, продолжая пристально наблюдать за каретой.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Приветствую, — послышался спокойный голос профессора. — Вы как будто не решаетесь подойти к нашему транспортному средству.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Заметили что-то необычное?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Необычное? — повторил Гарри. — Да нет, всё как 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Четыре сидения, четыре 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огромных лошадиных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скелета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крыльями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бездонной чёрной пасти блеснули большие белые зубы — обтянутый кожей череп одной из лошадей повернулся в его сторону, словно показывая, что они так же рады Гарри, как и он им. Вторая скелетоподобная лошадь затрясла головой, словно смеясь, однако никаких звуков слышно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фестралы,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карету всегда возили именно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безмятежно сказал профессор Квиррелл. Он забрался на переднюю скамейку и сдвинулся как можно дальше вправо. — Их могут увидеть лишь те, кто видел смерть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осознал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Весьма действенная защита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большинства хищников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Хм.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вы в первый раз подошли к дементору, вашим самым страшным воспоминанием оказалась ночь вашей встречи с Тем-Кого-Нельзя-Называть?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мрачно кивнул. Правильная догадка, хоть и сделанная на основе неверных предпосылок.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Те, кто видел Смерть...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Вспомнили что-нибудь интересное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вспомнил, — коротко ответил Гарри, не развивая тему. Он не был готов выдвигать обвинения... пока что.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улыбнулся одной из своих сдержанных улыбок и поманил его нетерпеливым жестом.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расстояние до кареты и, поморщившись, забрался внутрь.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тревоги значительно усилилось со дня встречи с дементором, хотя до того оно постепенно уменьшалось.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разместились в максимально удалённых друг от друга углах кареты, но теперь даже этого было недостаточно.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Скелетоподобные лошади пустились рысью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унося карету ко внешней границе Хогвартса. Профессор Квиррелл опять перешёл в зомби-режим.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тревог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и отступило, но продолжало зудеть на краешке сознания Гарри, не позволяя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Карета катилась вперёд, лес прокручивался назад. Деревья сменялись со скоростью движения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неторопливого ледника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сравнивать с мётлами или хотя бы автомобилями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в этих медленных путешествиях что-то странно-усыпляющее, подумалось Гарри. Во всяком случае, именно такое действие они оказывали на профессора Защиты — тот сгорбился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слюна тоненькой струйкой стекала из уголка его рта на мантию.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сих пор не мог решить,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можно будет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обедом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Проведённое в библиотеке исследование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выявило никаких свидетельств существования волшебников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способных говорить с растениями или с другими немагическими животными, за исключением змей. Разве что в книге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Заклинание и речь»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 Бридла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 упоминалась вероятно-мифическая история о колдунье, которую звали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Госпожой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Белок-летяг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очень хотел спросить об этом профессора Квиррелла,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останавливало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профессор был слишком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оницателен. Судя по словам Драко, обнародование информации о Наследнике Слиз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ерина вызовет эффект разорвавшейся бомбы, и Гарри не был уверен, хочет ли он разделить этот секрет ещё с кем-нибудь. А стоит Гарри только заикнуться о Парселтанге —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пригвоздит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взглядом своих бледно-голубых глаз и скажет: «Всё ясно, мистер Поттер, значит, вы обучали мистера Малфоя чарам Патронуса и случайно заговорили с его змеёй».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вопрос о языке змей — недостаточное свидетельство для получения правильного ответа в виде гипотезы и тем более для преодоления её априорной невероятности. Каким-то образом профессор Защиты всё равно вычислит правду. У Гарри неоднократно появлялось подозрение, что профессор Квиррелл знает гораздо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рассказывает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его предположения слишком хороши. Даже основывая своё мнение на неверных предпосылках, он приходил к потрясающе верным выводам.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заключалась в 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половине случаев Гарри не мог понять, откуда профессор получил дополнительную подсказку. Гарри хотел хотя бы раз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какой-нибудь невероятно проницательный вывод из слов профессора Квиррелла,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полностью застанет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 врасплох.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Тарелку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зелёного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чечевичного супа с соевым соусом, — сказал профессор Квиррелл официантке. 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чили Тенормано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для мистера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в смятении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хотел придерживаться вегетарианской диеты,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всеми своими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рассуждениями напрочь забыл, что заказы за него делает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неловко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Гарри сейчас начнет возражать...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поклонилась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уже собиралась уходить...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Эм-м, прошу прощения, в этом блюде есть мясо каких-нибудь змей или белок-летяг?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Ничуть не изменившись в лице, официантка повернулась к Гарри и покачала головой. Затем она ещё раз вежливо поклонилась и направилась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(Воображаемые личности Гарри потешались над ним. Гриффиндорец сыпал язвительными комментариями на тему того, как мало ему нужно, чтобы смириться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Каннибализмом!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пуффендуец),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отмечал, как прекрасно, что у Гарри такая гибкая этика, когда дело доходит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важных вопросов, вроде поддержания дружеских отношений с профессором Квирреллом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официантка закрыла за собой дверь, профессор Квиррелл махнул рукой, задвигая щеколду, произнёс четыре привычных уже заклинания, обеспечивающих приватность,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Интересный вопрос,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Любопытно,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 он вызван?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осталось невозмутимым.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 давно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искал какую-нибудь полезную информацию о чарах Патронуса, — сказал он. — И если верить книге «Заклинание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Патронуса: Волшебники,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могли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могли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то Годрику,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отличие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Салазара, это заклинание было неподвластно. Я был удивлён и решил поискать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сведения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книге «Жизнь и могущество Четверых», на которую указывала сноска.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узнал,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предположительно,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 Слизерин мог говорить со змеями.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(Последовательность во времени — это не то же самое, что и причинная связь,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будет вины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профессор Квиррелл упустит этот нюанс.)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дальнейших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исследованиях я также натолкнулся на старую историю о ком-то наподобие богини-матери, которая могла говорить с белками-летягами.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немного беспокоит вероятность съесть кого-то, способного разговаривать.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как ни в чём не бывало отпил из стакана...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...как раз в тот момент, когда профессор Квиррелл спросил: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верна ли моя догадка, что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являетесь змееустом?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Прокашлявшись, Гарри поставил стакан с водой обратно на стол,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упёрся взглядом профессору Квирреллу куда-то в подбородок,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бы не смотреть в глаза,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значит вам мои барьеры окклюмента — не помеха?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широко ухмылялся: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считать это комплиментом, мистер Поттер, но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это больше не куплюсь, — сказал Гарри. — Вы никак не могли прийти к такому выводу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имеющихся данны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планировал 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спросить вас об этом сегодня и просто выбрал подходящий момент. На самом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деле, подозрения у меня возникли ещё в декабре.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декабре?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 Гарри. — Да я сам узнал только вчера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так значит, вы не поняли, что Распределяющая шляпа говорила с вами на змеином языке?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идеально подгадал время второго вопроса.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как раз делал глоток, чтобы прочистить горло от предыдущего приступа кашля.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этого момента Гарри действительно не понимал, что голос, который обратился к нему в конце беседы со Шляпой, говорил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парселтанге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теперь это стало очевидным.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Точно, ведь профессор МакГонагалл даже предупреждала его, чтобы он не разговаривал со змеями на виду у людей, но он подумал, что она имела в виду — не разговаривать на виду у всех со статуями или архитектурными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украшениями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Хогвартсе, которые похожи на змей. Обоюдная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иллюзия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прозрачности: он думал, что понял её, она думала, что он понял её,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как, чёрт побери.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— проговорил Гарри, — вы использовали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легилименцию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 время нашего первого занятия, чтобы узнать, что случилось с Распределяющей 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ляпой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я узнал бы об этом не в декабре,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улыбнулся и откинулся на спинку кресла.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не та загадка, которую вы могли бы разгадать самостоятельно, мистер Поттер, поэтому я скажу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зимних каникулах мне сообщили, что директор подал запрос на проведение закрытого судебного заседания, чтобы пересмотреть дело некоего мистера Рубеуса Хагрида, который известен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лесничий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хранитель ключей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Хогвартса. Он был обвинён в убийстве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бигейл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Миртл в 1943-ем году.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конечно, — произнёс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этого очевидным образом следует,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я змееуст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Профессор, тысяча ползучих змей,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Другим подозреваемым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убийстве было чудовище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Слизерина, легендарный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обитатель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Тайной Комнаты Слизерина.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определённые источники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предупредили меня об этом, и вот почему это привлекло моё внимание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потратил немало денег на взятки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разузнал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подробности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дела. Фактически, мистер Поттер, мистер Хагрид невиновен. До смешного очевидно невиновен.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тех пор, как Конфундо, применённое Гриндевальдом на Невилла Чемберлена, было приписано Аманде Нокс,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всех ошибочно осуждённых судебной системой магической Британии он самый невиновный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 Диппет заставил подставного ученика обвинить мистера Хагрида, 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Диппету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необходим козёл отпущения, чтобы свалить на нег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смерть мисс Миртл, и наша чудесная судебная система посчитала это достаточно благовидным предлогом,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выдать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приказ об отчислении мистера Хагрида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палочку.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пересмотра дела нашему нынешнему директору 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предъявить какое-нибудь новое, достаточно значимое доказательство. И поскольку на этот раз влиять на процесс будет не Диппет, а Дамблдор, то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предрешён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Люциуса Малфоя нет никаких особых причин опасаться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оправдания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делу мистера Хагрида. Следовательно, Люциус Малфой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возражать,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ему это не будет ничего стоить, просто чтобы создать трудности Дамблдору.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директора это явно не остановит.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глотнул воды.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отвлёкся. Новое доказательство, которое директор обещает предъявить — это ранее никем не обнаруженное заклятие, наложенное на Распределяющую шляпу. Директор заявляет, что он лично определил, что оно срабатывает только со слизеринцами,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являются змееустами. 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доказывает, что этот факт свидетельствует в пользу версии, что Тайная Комната действительно была открыта в 1943 году,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приблизительно тогда в Хогвартсе учился Тот-Кого-Нельзя-Называть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чьё владение змеиным языком общеизвестно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Довольно сомнительная логика,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суд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вынести 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достаточно сильно меняет дело, чтобы поставить вину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мистера Хагрида под сомнение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сумеют сохранить бесстрастное выражение лиц, пока будут это произносить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теперь мы подходим к ключевому вопросу: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обнаружить скрытое заклятие на Распределяющей шляпе?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едва заметно улыбался.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давайте предположим, что в потоке учеников этого года был змееуст, потенциальный Наследник Слизерина. Согласитесь, мистер Поттер, что как только речь заходит о выдающихся учениках, вы в числе первых приходите на ум.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задаться вопросом, воспоминания какого слизеринца-первокурсника о Распределении с большей вероятностью привлекли бы внимание 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круг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сужается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сильнее, — улыбка исчезла. — Поэтому, как видите, 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ваши мысли заглядывал не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требовать от вас извинений излишне, вы не виноваты, что поверили заверениям Дамблдора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уважает вашу ментальную неприкосновенность.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искренние извинения, — сказал Гарри, стараясь сохранять на лице бесстрастное выражение, которое, впрочем,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могло само по себе служить признанием,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 испарина, выступившая у него на лбу. Впрочем, он надеялся, что профессор Защиты не придаст этому значения, просто решит, что Гарри нервничает,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поскольку раскрылось, что он — Наследник Слизерина.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не потому, что Гарри добровольно выдал секрет Слизерина... что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не 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какие-нибудь успехи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поисках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Тайной Комнаты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подумал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иногда нужно уходить от вопросов, даже если тебе нечего скрывать, иначе в другой раз, когда тебе будет, что скрывать, и придётся уходить от вопросов,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станет очевидно, что у тебя появилась тайна.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всем уважением,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добейся я подобных успехов, для меня вовсе не очевидно, что мне следует рассказывать о них вам.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снова отпил воды из стакана.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мистер Поттер, я без утайки расскажу о том, что знаю или подозреваю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Во-первых, я верю, что Тайная Комната действительно существует, как и чудовище Слизерина. С момента смерти мисс Миртл прошли часы, прежде чем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стало известно,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охранные чары должны были предупредить директора немедленно. Таким образом, убийство совершил либо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Диппет, что маловероятно, либо некое существо, которому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 Слизерин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создании защитных чар замка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оставил больше возможностей,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директору. Во-вторых, подозреваю, что, вопреки расхожей легенде, пред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чудовища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 том, чтобы избавить Хогвартс от маглорождённых. Если, конечно, чудовище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сильно настолько,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справиться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директором и всеми учителями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Многочисленные таинственные убийства привели бы только к закрытию школы, как чуть не случилось в 1943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к созданию новых охранных чар.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зачем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нужно чудовище Слизерина, мистер Поттер? Каково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настоящее предназначение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Эм... — Гарри уронил взгляд в собственный стакан и попытался подумать. — Чтобы убить любого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непрошеного гостя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проникнет в Комнату...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Чудовище, достаточно сильное, чтобы справиться с командой волшебников,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пробившейся сквозь лучшие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охранные чары,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Салазар сумел наложить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Маловероятно.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чувствовал себя как на экзамене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это ведь «Тайная Комната», поэтому, возможно, чудовище хранит какую-то тайну,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тайной?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так, то, прежде всего, какие тайны хранились в Тайной Комнате?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ещё не приступал к тщательным исследованиям этого вопроса, отчасти из-за впечатления, что никто ничего не знает...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улыбался: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было просто не записать тайну?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Ах-х-х... — вырвалось у Гарри. — Потому что, если чудовище говорит на змеином языке, можно быть уверенным, что только истинный Наследник Слизерина сможет его понять?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Достаточно легко заставить защитные чары Комнаты отзываться на фразу, сказанную на змеином языке.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утруждать себя, создавая чудовище Слизерина?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Вряд ли легко было создать существо, способное жить веками.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это очевидно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за тайны,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живое существо может рассказать другому, но которые при этом невозможно записать?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Осознание пришло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вместе с выбросом адреналина, от которого у Гарри бешено заколотилось сердце и ускорилось дыхание.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 Слизерин действительно был очень хитёр. Достаточно хитёр, чтобы придумать способ обойти Запрет Мерлина.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гущественные заклинания невозможно передавать через книги и призраков, но если удастся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разумное существо, живущее достаточно долго, и с достаточно хорошей памятью...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 очень вероятным, — произнёс профессор Квиррелл, — что Тот-Кого-Нельзя-Называть начал свой путь к могуществу с тайн, полученных от чудовища Слизерина.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потерянные знания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источник его необычайно сильных чар. Отсюда и проистекает мой интерес к Тайной Комнате и делу мистера Хагрида.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выдохнул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найдёт Тайную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Салазара... Тогда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полученные Лордом Волдемортом, будут принадлежать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Да. Именно так всё и должно произойти.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Потерянные знания Слизерина плюс исключительный интеллект Гарри, а ещё несколько новейших магических разработок и парочка магловских ракетных установок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исход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битвы будет предрешён. Гарри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устроит.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его лице появилась очень зловещая ухмылка.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самая приоритетная задача: обойти в Хогвартсе все предметы, которые хотя бы отдалённо напоминают змей, и попытаться с ними поговорить. Можно начать с тех, говорить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которыми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он уже пробовал, только на этот раз пользоваться змеиной речью вместо английского... Попросить Драко, чтобы он провёл меня в слизеринские комнаты...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слишком увлекайтесь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— сказал профессор Квиррелл. Его лицо потеряло всякий намёк на эмоции.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 Тёмный Лорд сказал чудовищу на прощанье?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образом мы вообще можем это узнать?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Представьте себе эту сцену, мистер Поттер. Позвольте своему воображению дорисовать детали. Чудовище Слизерина — вероятно, какая-то огромная змея, с которой может разговаривать только змееуст, — завершает передачу всех известных ей знаний Тому-Кого-Нельзя-Называть, передаёт благословение Салазара и предупреждает, что Тайная Комната должна оставаться закрытой до тех пор, пока следующий Наследник Салазара не окажется достаточно хитроумен, чтобы её открыть. Будущий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кивает и отвечает...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Авада Кедавра, — сказал Гарри, чувствуя как тошнота подступает к горлу.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Правило двенадцатое, — тихо произнёс профессор Квиррелл. — Никогда не оставляйте источник своего могущества там, где его может найти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уткнулся взглядом в скатерть, которая украсилась на этот раз траурным узором из чёрных цветов и теней. Почему-то Гарри стало очень грустно, когда он представил эту сцену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Великий змей Слизерина всего лишь хотел помочь Лорду Волдеморту, а Лорд Волдеморт просто... в этом было что-то невыносимо печальное, что за 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так поступить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существом, которое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предлагало ему дружб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правда думаете, что Тёмный Лорд...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коротко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Тот-Кого-Нельзя-Называть оставил за собой немало трупов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сомневаюсь, что он стал бы делать исключение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данном случа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там были какие-либо артефакты, которые можно унести, Тёмный Лорд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забрал с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их. Может, конечно, в Тайной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омнате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осталось что-то, заслуживающее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 тому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найдёте её, то докажете, что вы истинный Наследник Слизерина.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возлагайте на неё слишком много надежд.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подозреваю, что всё, что вы там найдёте — останки чудовища, тихо покоящегося в своей могиле.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они сидели в тишине.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 ошибаться, — добавил профессор Квиррелл. — В конце концов, это только догадки.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предупредить вас, мистер Поттер, чтобы вы не слишком жестоко разочаровались.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коротко кивнул.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Кое-кто может даже пожалеть о своей победе в младенчестве, — произнёс профессор,  криво улыбаясь.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Тот-Кого-Нельзя-Называть выжил, вы могли бы убедить его, как один Наследник Слизерина другого, передать вам знание, которое является и вашим наследием.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Улыбка искривилась ещё сильнее,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высмеивая очевидную невозможность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сцены,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будь исходное допущение истиной.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на будущее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Гарри, ощущая лёгкий холодок и гнев,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тем или иным образом вытащить из разума Тёмного Лорда моё наследство.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затянулось. Профессор Квиррелл поглядывал на Гарри, будто ожидая от того какого-то вопроса.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 уж мы затронули эту тему, — сказал Гарри, — я хотел бы спросить,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по-вашему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вообще работает змеиный язык...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 Профессор Квиррелл предупреждающе поднял палец и взмахом руки открыл дверь. Вошла официантка с огромным подносом, полным еды, причём держа его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будто он ничего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(так скорее всего и было). Она поставила перед профессором тарелку с зелёным супом и бокал его обычного кьянти, а перед Гарри — тарелку с тонкими полосками мяса в густом соусе и его обычный стакан газировки с патокой. Затем официантка поклонилась,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казалось, что она кланяется не формально, а действительно выражает глубокое уважение,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удалилась.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ушла, профессор Квиррелл вновь поднял палец, призывая к молчанию, и достал палочку. Он начал выполнять заклинания одно за другим и Гарри, узнав их, затаил дыхание. Мистер Бестер выполнял эту серию чар точно в таком же порядке, полный набор из двадцати семи заклинаний, которые нужно применять перед обсуждением любой по-настоящему важной темы.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обсуждение Тайной Комнаты не считалось настолько важным...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заклинаниями (он использовал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тридцать заклинаний,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три из них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слышал впервые), профессор Квиррелл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Теперь нас какое-то время не побеспокоят. Могу ли я доверить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Серьёзный секрет, мистер Поттер, — добавил профессор Квиррелл. Он пристально смотрел на Гарри. — Его разглашение может отправить меня в Азкабан. Подумайте, прежде чем отвечать.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какой-то миг Гарри даже удивился, почему этот вопрос так важен, учитывая его растущую коллекцию секретов. Затем...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этот секрет может отправить профессора Квиррелла в Азкабан, значит, профессор совершил что-то противо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законное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сделал быстрые расчёты. Что бы ни было секретом, профессор Квиррелл не считал, что его незаконное деяние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уронит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 глазах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получит никакого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отказавшись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узнать секрет. А если откроется что-то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плохое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профессоре Квиррелле, то Гарри будет очень полезно это узнать, даже если он пообещает держать услышанное в тайне.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никогда не испытывал особого пиетета перед авторитетами,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Авторитет властей — не исключение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сохраню ваш секрет.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стал спрашивать, стоит ли раскрытие секрета той опасности, которую оно сулит Квирреллу.  Профессор Защиты не был идиотом.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я должен проверить, действительно ли вы потомок Салазара, — обронил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и встал из-за стола.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тоже вскочил, скорее рефлекторно.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Очертания профессора расплылись, резко сдвинулись...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оборвал свой панический прыжок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полпути и замахал руками, чтобы удержать равновесие. В крови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бурлил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адреналин.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противоположной стороне комнаты в метре от пола покачивалась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голова ярко-зелёной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сложными бело-синими узорами.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разбирался в змеях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определить вид, но он знал, что «ярко окрашенная» означает «ядовитая».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Ирония ситуации заключалась в том, что после превращения профессора Защиты в ядовитую змею привычное чувство тревоги значительно ослабло.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Приветствую... А, шс-с-с-с, нет, 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приветс-с-ствую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Приветс-с-ствую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прошипела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с-сказал, я с-слышал. Я с-сказал, ты с-слышал?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я с-слышал,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анимаг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Разумеетс-ся,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отозвалась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Тридцать с-семь правил, правило тридцать четыре: с-стань анимагом. Все рас-с-судительные люди с-становятс-ся, ес-сли с-способны.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С-следовательно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очень редко.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тёмных колодцах глазниц скрывались плоские глаза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контрастные чёрные зрачки на тёмно-сером фоне.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С-самый безопас-сный с-способ общ-щатьс-ся. Понимаеш-шь? Прочие не поймут нас-с.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Даже ес-сли они змеи-анимаги?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Лиш-шь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нас-следник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С-слизерина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пожелает,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издала несколько отрывистых шипящих звуков, которые мозг Гарри перевёл как язвительный смех.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С-слизерин не глупец. Змеи-анимаги не змееус-сты. Была бы больш-шая уязвимос-сть в с-схеме.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определённо было аргументом в пользу того, что Парселтанг — не язык разумных змей, который можно выучить, а личная магия.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регис-стрирован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прошипела змея. Тёмные колодцы глаз смотрели на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Анимаг должен быть регис-стрирован. Наказание — два года в тюрьме. Будеш-шь хранить мой с-секрет, мальчик?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наруш-шу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обещ-щание,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замерла, как будто от потрясения, затем вновь начала раскачиваться.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Придём с-сюда с-снова через с-семь дней. С-с с-собой возьми мантию, что с-скрывает, возьми час-сы, что по времени перемещ-щают...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знаеш-шь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ошеломлённо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несколько отрывистых шипящих звуков, переведённых как язвительный смех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приш-шёл на мой первый урок, пока был в другом клас-с-се, брос-сал во врагов пирог,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два ш-шарика памяти.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Дос-статочно,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Идиотс-ский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вопрос-с, упус-стил, что ты умён.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Глупо упус-скать,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шипению,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обиделась.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Час-сы ограничены,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предупредил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Можно ис-спользовать лиш-шь пос-сле девяти час-сов.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дёрнула головой — змеиный кивок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Множес-ство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ограничений. Можеш-шь ис-спользовать лиш-шь ты, нельзя украс-сть. Нельзя перемещ-щать других людей, но змея в кош-шеле, подозреваю, пройдёт. С-считаю возможным держать с-сами час-сы неподвижно, не тронув чары, пока ты поворачиваеш-шь оболочку вокруг. Проверим через с-семь дней. С-сейчас-с не с-стану говорить о прочих планах. Ты не с-скажешь ничего никому. Не покажеш-шь ожидания, ничего. Понимаеш-шь?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Ответь с-словами.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С-сделаеш-шь, как я с-сказал?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издал прерывистый скрежет — так его разум перевёл неуверенное «Э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-э-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э» на змеиный.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обещ-щаю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больш-ше, ты ничего не объяс-снил...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слегка задрожала, что Гарри перевёл как гневный взгляд.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 нет. Обс-судим подробнос-сти на с-следующ-щей вс-стрече.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Очертания змеи расплылись, сдвинулись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перед Гарри вновь оказался профессор Квиррелл. Какое-то время он продолжал раскачиваться, и его глаза были холодны и пусты, затем профессор расправил плечи и снова стал человеком.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тревоги вернулось.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профессору подскочил его стул, и он сел.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Будет разумно доесть нашу еду, — сказал Квиррелл, взяв ложку, — хотя сейчас я бы предпочёл живую мышь. Как видите, никто не способен полностью отделить свой разум от тела, которое носит...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занял своё место и начал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линия Салазара не оборвалась вместе с Тем-Кого-Нельзя-Называть, — спустя некоторое время произнёс профессор. — Насколько мне известно, среди наших замечательных учеников уже распространяются слухи о том, что вы — Тёмный. Интересно,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 этот факт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уничтожил дементора, — продолжил Гарри, пожав плечами. — Думаю, вся эта болтовня стихнет, как только я сделаю ещё что-нибудь интересное. А вот у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подумал: может, у вас есть для неё какой-нибудь совет?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молча съел несколько ложек супа, а когда заговорил, его голос звучал до странности невыразительно.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действительно заботитесь об этой девочке.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тихо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смогла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вернуть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воздействия дементора?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Более или менее, — ответил Гарри. Утверждение было верным лишь до некоторой степени: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затерянное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«Я» не понимало заботы, но было выведено из равновесия произошедшим.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не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друзей в молодости, — всё тот же голос без эмоций. — Интересно, каким бы вы стали, если бы 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одиноки?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вздрогнул, не успев сдержаться.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ей благодарны.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Может, и не совсем точно, но это правда.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случае, если бы в вашем возрасте мне было ради кого это делать, я бы поступил так...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992.1259842519686" w:right="1048.81889763779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