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2ut4p7fl48wk" w:id="0"/>
      <w:bookmarkEnd w:id="0"/>
      <w:r w:rsidDel="00000000" w:rsidR="00000000" w:rsidRPr="00000000">
        <w:rPr>
          <w:rtl w:val="0"/>
        </w:rPr>
        <w:t xml:space="preserve">Глава 8. Положительная предвзятость</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sz w:val="24"/>
          <w:highlight w:val="white"/>
          <w:rtl w:val="0"/>
        </w:rPr>
        <w:t xml:space="preserve">Все эти миры принадлежат Дж. К. Роулинг, за исключением луны Юпитера — Европы, поэтому не пытайтесь писать фанфики, в которых действие происходит на Европе.</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jc w:val="center"/>
      </w:pPr>
      <w:r w:rsidDel="00000000" w:rsidR="00000000" w:rsidRPr="00000000">
        <w:rPr>
          <w:rFonts w:ascii="Times New Roman" w:cs="Times New Roman" w:eastAsia="Times New Roman" w:hAnsi="Times New Roman"/>
          <w:sz w:val="24"/>
          <w:highlight w:val="white"/>
          <w:rtl w:val="0"/>
        </w:rPr>
        <w:t xml:space="preserve">* * *</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i w:val="1"/>
          <w:sz w:val="24"/>
          <w:rtl w:val="0"/>
        </w:rPr>
        <w:t xml:space="preserve">страннее</w:t>
      </w:r>
      <w:r w:rsidDel="00000000" w:rsidR="00000000" w:rsidRPr="00000000">
        <w:rPr>
          <w:rFonts w:ascii="Times New Roman" w:cs="Times New Roman" w:eastAsia="Times New Roman" w:hAnsi="Times New Roman"/>
          <w:i w:val="1"/>
          <w:sz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Никто не просил о помощи, вот в чём проблема. Они просто ходили, болтали, жевали или смотрели в одну точку, пока родители обменивались слухами. Странно, но никто не читал, то есть она не могла просто присесть рядом и тоже открыть книгу. Даже когда она смело взяла инициативу в свои руки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принялась в третий раз перечитывать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Историю Хогвартса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никто не последовал её примеру.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Она знакомилась с людьми, только помогая им с домашней работой или с чем-нибудь ещё, и не знала других способов. Она не считала себя застенчивой, скорее наоборот, но если к ней не обращались с просьбой, вроде: «Что-то я забыл, как делить в столбик», то ей было очень неловко самой подойти к кому-то и сказать… а что сказать? Неизвестно. Смешно, но, похоже, никто до сих пор не составил список стандартных фраз для таких случаев. Она никогда не видела смысла в процессе знакомства. Почему </w:t>
      </w:r>
      <w:r w:rsidDel="00000000" w:rsidR="00000000" w:rsidRPr="00000000">
        <w:rPr>
          <w:rFonts w:ascii="Times New Roman" w:cs="Times New Roman" w:eastAsia="Times New Roman" w:hAnsi="Times New Roman"/>
          <w:i w:val="1"/>
          <w:sz w:val="24"/>
          <w:rtl w:val="0"/>
        </w:rPr>
        <w:t xml:space="preserve">она </w:t>
      </w:r>
      <w:r w:rsidDel="00000000" w:rsidR="00000000" w:rsidRPr="00000000">
        <w:rPr>
          <w:rFonts w:ascii="Times New Roman" w:cs="Times New Roman" w:eastAsia="Times New Roman" w:hAnsi="Times New Roman"/>
          <w:sz w:val="24"/>
          <w:rtl w:val="0"/>
        </w:rPr>
        <w:t xml:space="preserve">должна брать всё в свои руки, если в процессе участвуют два человека? И почему взрослые никогда не помогали в этом деле? Как бы хотелось, чтобы какая-нибудь девочка подошла к </w:t>
      </w:r>
      <w:r w:rsidDel="00000000" w:rsidR="00000000" w:rsidRPr="00000000">
        <w:rPr>
          <w:rFonts w:ascii="Times New Roman" w:cs="Times New Roman" w:eastAsia="Times New Roman" w:hAnsi="Times New Roman"/>
          <w:i w:val="1"/>
          <w:sz w:val="24"/>
          <w:rtl w:val="0"/>
        </w:rPr>
        <w:t xml:space="preserve">ней </w:t>
      </w:r>
      <w:r w:rsidDel="00000000" w:rsidR="00000000" w:rsidRPr="00000000">
        <w:rPr>
          <w:rFonts w:ascii="Times New Roman" w:cs="Times New Roman" w:eastAsia="Times New Roman" w:hAnsi="Times New Roman"/>
          <w:sz w:val="24"/>
          <w:rtl w:val="0"/>
        </w:rPr>
        <w:t xml:space="preserve">и сказала: «Гермиона, учитель сказал мне подружиться с тобой».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Но давайте проясним — Гермиона Грейнджер, которая сидела в пустом купе последнего вагона, оставив дверь открытой на случай, если кто-нибудь захочет поговорить, не чувствовала себя одинокой,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грустила,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унывала,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раскисала,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отчаивалась и </w:t>
      </w:r>
      <w:r w:rsidDel="00000000" w:rsidR="00000000" w:rsidRPr="00000000">
        <w:rPr>
          <w:rFonts w:ascii="Times New Roman" w:cs="Times New Roman" w:eastAsia="Times New Roman" w:hAnsi="Times New Roman"/>
          <w:i w:val="1"/>
          <w:sz w:val="24"/>
          <w:rtl w:val="0"/>
        </w:rPr>
        <w:t xml:space="preserve">не </w:t>
      </w:r>
      <w:r w:rsidDel="00000000" w:rsidR="00000000" w:rsidRPr="00000000">
        <w:rPr>
          <w:rFonts w:ascii="Times New Roman" w:cs="Times New Roman" w:eastAsia="Times New Roman" w:hAnsi="Times New Roman"/>
          <w:sz w:val="24"/>
          <w:rtl w:val="0"/>
        </w:rPr>
        <w:t xml:space="preserve">зацикливалась на своих проблемах. Она с удовольствием перечитывала «Историю Хогвартса» в третий раз, хотя и была немного </w:t>
      </w:r>
      <w:r w:rsidDel="00000000" w:rsidR="00000000" w:rsidRPr="00000000">
        <w:rPr>
          <w:rFonts w:ascii="Times New Roman" w:cs="Times New Roman" w:eastAsia="Times New Roman" w:hAnsi="Times New Roman"/>
          <w:sz w:val="24"/>
          <w:rtl w:val="0"/>
        </w:rPr>
        <w:t xml:space="preserve">раздосадована</w:t>
      </w:r>
      <w:r w:rsidDel="00000000" w:rsidR="00000000" w:rsidRPr="00000000">
        <w:rPr>
          <w:rFonts w:ascii="Times New Roman" w:cs="Times New Roman" w:eastAsia="Times New Roman" w:hAnsi="Times New Roman"/>
          <w:sz w:val="24"/>
          <w:rtl w:val="0"/>
        </w:rPr>
        <w:t xml:space="preserve"> общей абсурдностью мироустройства.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Хлопнула дверь между вагонами, снаружи послышались шаги и странный шорох. Гермиона отложила книгу, встала и выглянула за дверь (вдруг кому-то нужна помощь). В коридоре был мальчик в мантии, который, скорее всего, учился на первом или втором курсе. Из-за шарфа, намотанного на голову, он выглядел довольно глупо. Рядом с ним стоял маленький сундук. Как раз в этот момент мальчик стучался в другое купе со словами: «Извините, пожалуйста, можно задать вам вопрос?». Его голос звучал немного приглушённо из-за шарфа.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Узнать последовавший ответ не представлялось возможным, но когда мальчик открыл дверь, Гермиона была почти уверена, что правильно расслышала, как он спросил: «Кто-нибудь знает шесть ароматов кварков или где мне найти первокурсницу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После того как мальчик закрыл дверь купе, Гермиона подала голос: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Могу чем-то помочь?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Замотанная шарфом голова повернулась к ней и молвила: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Только если назовешь шесть ароматов кварков или скажешь, как найти первокурсницу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Верхний, нижний, странный, очарованный, истинный, прелестный, и почему ты ищешь Гермиону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С такого расстояния сложно было с уверенностью судить, но девочке показалось, что она различила под шарфом широкую ухмылку.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так ты и </w:t>
      </w:r>
      <w:r w:rsidDel="00000000" w:rsidR="00000000" w:rsidRPr="00000000">
        <w:rPr>
          <w:rFonts w:ascii="Times New Roman" w:cs="Times New Roman" w:eastAsia="Times New Roman" w:hAnsi="Times New Roman"/>
          <w:i w:val="1"/>
          <w:sz w:val="24"/>
          <w:rtl w:val="0"/>
        </w:rPr>
        <w:t xml:space="preserve">есть </w:t>
      </w:r>
      <w:r w:rsidDel="00000000" w:rsidR="00000000" w:rsidRPr="00000000">
        <w:rPr>
          <w:rFonts w:ascii="Times New Roman" w:cs="Times New Roman" w:eastAsia="Times New Roman" w:hAnsi="Times New Roman"/>
          <w:sz w:val="24"/>
          <w:rtl w:val="0"/>
        </w:rPr>
        <w:t xml:space="preserve">первокурсница Гермиона Грейнджер, — произнёс приглушённый голос. — В поезде в Хогвартс, </w:t>
      </w:r>
      <w:r w:rsidDel="00000000" w:rsidR="00000000" w:rsidRPr="00000000">
        <w:rPr>
          <w:rFonts w:ascii="Times New Roman" w:cs="Times New Roman" w:eastAsia="Times New Roman" w:hAnsi="Times New Roman"/>
          <w:sz w:val="24"/>
          <w:rtl w:val="0"/>
        </w:rPr>
        <w:t xml:space="preserve">ни больше, ни меньше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направился к её купе, сундук зашуршал следом.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Формально, всё, что от меня требовалось —  это </w:t>
      </w:r>
      <w:r w:rsidDel="00000000" w:rsidR="00000000" w:rsidRPr="00000000">
        <w:rPr>
          <w:rFonts w:ascii="Times New Roman" w:cs="Times New Roman" w:eastAsia="Times New Roman" w:hAnsi="Times New Roman"/>
          <w:i w:val="1"/>
          <w:sz w:val="24"/>
          <w:rtl w:val="0"/>
        </w:rPr>
        <w:t xml:space="preserve">поискать </w:t>
      </w:r>
      <w:r w:rsidDel="00000000" w:rsidR="00000000" w:rsidRPr="00000000">
        <w:rPr>
          <w:rFonts w:ascii="Times New Roman" w:cs="Times New Roman" w:eastAsia="Times New Roman" w:hAnsi="Times New Roman"/>
          <w:sz w:val="24"/>
          <w:rtl w:val="0"/>
        </w:rPr>
        <w:t xml:space="preserve">тебя, но, вероятно, я должен поговорить с тобой, или пригласить в свою группу, или получить от тебя важный магический предмет, или узнать, что Хогвартс был построен на руинах древнего храма, или что-то в этом духе. PC иль NPC — вот в чём вопрос.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открыла рот, но так и не нашла </w:t>
      </w:r>
      <w:r w:rsidDel="00000000" w:rsidR="00000000" w:rsidRPr="00000000">
        <w:rPr>
          <w:rFonts w:ascii="Times New Roman" w:cs="Times New Roman" w:eastAsia="Times New Roman" w:hAnsi="Times New Roman"/>
          <w:i w:val="1"/>
          <w:sz w:val="24"/>
          <w:rtl w:val="0"/>
        </w:rPr>
        <w:t xml:space="preserve">ни единого </w:t>
      </w:r>
      <w:r w:rsidDel="00000000" w:rsidR="00000000" w:rsidRPr="00000000">
        <w:rPr>
          <w:rFonts w:ascii="Times New Roman" w:cs="Times New Roman" w:eastAsia="Times New Roman" w:hAnsi="Times New Roman"/>
          <w:sz w:val="24"/>
          <w:rtl w:val="0"/>
        </w:rPr>
        <w:t xml:space="preserve">варианта ответа на…  это «нечто», которое она сейчас услышала. Мальчик тем временем успел пройти мимо неё внутрь купе, осмотреться, удовлетворённо кивнуть и устроиться на пустой скамье напротив. Его сундук прошмыгнул следом, троекратно увеличился в размере и как-то даже слегка непристойно прижался к её собственному.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Садись, пожалуйста, — сказал мальчик, одновременно снимая шарф с головы, — и, если не сложно, закрой дверь. Я не кусаюсь, пока меня самого не укусят.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Одной мысли о том, что мальчик считал возможным для неё </w:t>
      </w:r>
      <w:r w:rsidDel="00000000" w:rsidR="00000000" w:rsidRPr="00000000">
        <w:rPr>
          <w:rFonts w:ascii="Times New Roman" w:cs="Times New Roman" w:eastAsia="Times New Roman" w:hAnsi="Times New Roman"/>
          <w:i w:val="1"/>
          <w:sz w:val="24"/>
          <w:rtl w:val="0"/>
        </w:rPr>
        <w:t xml:space="preserve">испугаться</w:t>
      </w:r>
      <w:r w:rsidDel="00000000" w:rsidR="00000000" w:rsidRPr="00000000">
        <w:rPr>
          <w:rFonts w:ascii="Times New Roman" w:cs="Times New Roman" w:eastAsia="Times New Roman" w:hAnsi="Times New Roman"/>
          <w:sz w:val="24"/>
          <w:rtl w:val="0"/>
        </w:rPr>
        <w:t xml:space="preserve"> в данной ситуации, было достаточно, чтобы заставить её с излишней силой захлопнуть дверь. Она повернулась и увидела детское лицо с яркими смеющимися зелёными глазами и тёмно-красным шрамом на лбу, который ей показался смутно знакомым. Впрочем, сейчас она думала совсем о другом.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не говорила, что меня зовут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я и не говорил, что ты говорила, что тебя зовут Гермиона Грейнджер. Я сказал, что ты и есть Гермиона Грейнджер. Если хочешь спросить, как я узнал, то спешу заверить: я знаю всё. Добрый вечер, дамы и господа, перед вами Гарри Джеймс Поттер-Эванс-Веррес или Гарри Поттер, если короче. Предположу, что тебе это имя, для разнообразия, ни о чём не говорит.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наконец, нашла связь. Шрам в форме молнии у него на лбу.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Гарри Поттер! О тебе написано в «Современной истории магии», «Расцвете и падении Т</w:t>
      </w:r>
      <w:r w:rsidDel="00000000" w:rsidR="00000000" w:rsidRPr="00000000">
        <w:rPr>
          <w:rFonts w:ascii="Times New Roman" w:cs="Times New Roman" w:eastAsia="Times New Roman" w:hAnsi="Times New Roman"/>
          <w:sz w:val="24"/>
          <w:rtl w:val="0"/>
        </w:rPr>
        <w:t xml:space="preserve">ёмных искусств</w:t>
      </w:r>
      <w:r w:rsidDel="00000000" w:rsidR="00000000" w:rsidRPr="00000000">
        <w:rPr>
          <w:rFonts w:ascii="Times New Roman" w:cs="Times New Roman" w:eastAsia="Times New Roman" w:hAnsi="Times New Roman"/>
          <w:sz w:val="24"/>
          <w:rtl w:val="0"/>
        </w:rPr>
        <w:t xml:space="preserve">» и «Великих событиях мира волшебников двадцатого века».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Впервые в жизни она встретила человека </w:t>
      </w:r>
      <w:r w:rsidDel="00000000" w:rsidR="00000000" w:rsidRPr="00000000">
        <w:rPr>
          <w:rFonts w:ascii="Times New Roman" w:cs="Times New Roman" w:eastAsia="Times New Roman" w:hAnsi="Times New Roman"/>
          <w:i w:val="1"/>
          <w:sz w:val="24"/>
          <w:rtl w:val="0"/>
        </w:rPr>
        <w:t xml:space="preserve">из книги</w:t>
      </w:r>
      <w:r w:rsidDel="00000000" w:rsidR="00000000" w:rsidRPr="00000000">
        <w:rPr>
          <w:rFonts w:ascii="Times New Roman" w:cs="Times New Roman" w:eastAsia="Times New Roman" w:hAnsi="Times New Roman"/>
          <w:sz w:val="24"/>
          <w:rtl w:val="0"/>
        </w:rPr>
        <w:t xml:space="preserve">, и это было довольно необычное чувство.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несколько раз моргнул: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Обо мне? А, ну конечно, обо мне… что за странная мысль.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Неужели ты не знал? — спросила Гермиона. — Будь я на твоём месте, я бы выяснила всё, что могла.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Ответ был достаточно сухим: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Мисс Гермиона Грейнджер, менее семидесяти двух часов назад я оказался в Косом переулке и узнал, что знаменит. Два дня я покупал книги. Можешь быть </w:t>
      </w:r>
      <w:r w:rsidDel="00000000" w:rsidR="00000000" w:rsidRPr="00000000">
        <w:rPr>
          <w:rFonts w:ascii="Times New Roman" w:cs="Times New Roman" w:eastAsia="Times New Roman" w:hAnsi="Times New Roman"/>
          <w:i w:val="1"/>
          <w:sz w:val="24"/>
          <w:rtl w:val="0"/>
        </w:rPr>
        <w:t xml:space="preserve">уверена</w:t>
      </w:r>
      <w:r w:rsidDel="00000000" w:rsidR="00000000" w:rsidRPr="00000000">
        <w:rPr>
          <w:rFonts w:ascii="Times New Roman" w:cs="Times New Roman" w:eastAsia="Times New Roman" w:hAnsi="Times New Roman"/>
          <w:sz w:val="24"/>
          <w:rtl w:val="0"/>
        </w:rPr>
        <w:t xml:space="preserve">, я собираюсь узнать всё что можно, — мальчик замялся. — А </w:t>
      </w:r>
      <w:r w:rsidDel="00000000" w:rsidR="00000000" w:rsidRPr="00000000">
        <w:rPr>
          <w:rFonts w:ascii="Times New Roman" w:cs="Times New Roman" w:eastAsia="Times New Roman" w:hAnsi="Times New Roman"/>
          <w:i w:val="1"/>
          <w:sz w:val="24"/>
          <w:rtl w:val="0"/>
        </w:rPr>
        <w:t xml:space="preserve">что именно </w:t>
      </w:r>
      <w:r w:rsidDel="00000000" w:rsidR="00000000" w:rsidRPr="00000000">
        <w:rPr>
          <w:rFonts w:ascii="Times New Roman" w:cs="Times New Roman" w:eastAsia="Times New Roman" w:hAnsi="Times New Roman"/>
          <w:sz w:val="24"/>
          <w:rtl w:val="0"/>
        </w:rPr>
        <w:t xml:space="preserve">написано обо мне?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попробовала вспомнить. Она не думала, что её знания будут проверять по </w:t>
      </w:r>
      <w:r w:rsidDel="00000000" w:rsidR="00000000" w:rsidRPr="00000000">
        <w:rPr>
          <w:rFonts w:ascii="Times New Roman" w:cs="Times New Roman" w:eastAsia="Times New Roman" w:hAnsi="Times New Roman"/>
          <w:i w:val="1"/>
          <w:sz w:val="24"/>
          <w:rtl w:val="0"/>
        </w:rPr>
        <w:t xml:space="preserve">этим </w:t>
      </w:r>
      <w:r w:rsidDel="00000000" w:rsidR="00000000" w:rsidRPr="00000000">
        <w:rPr>
          <w:rFonts w:ascii="Times New Roman" w:cs="Times New Roman" w:eastAsia="Times New Roman" w:hAnsi="Times New Roman"/>
          <w:sz w:val="24"/>
          <w:rtl w:val="0"/>
        </w:rPr>
        <w:t xml:space="preserve">книгам, поэтому прочитала их только по одному разу, но, поскольку это было всего лишь месяц назад, их содержание не успело выветриться из головы.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единственный, кто пережил Смертельное проклятие, поэтому тебя называют Мальчик-Который-Выжил. Ты родился 31 июля 1980 года. Твои родители — Джеймс и Лили Поттер, в девичестве Эванс. 31 октября 1981 года Тёмный Лорд, Тот-Кого-Нельзя-Называть, хотя я не знаю почему нельзя, совершил нападение на ваш дом, местоположение которого было выдано Сириусом Блэком, хотя неизвестно, почему решили, что это был он. Ты был найден живым среди руин рядом со сгоревшими дотла останками тела Сам-Знаешь-Кого и со шрамом на лбу. Верховный чародей Визенгамота Альбус Персиваль Вульфрик Брайан Дамблдор спрятал тебя неизвестно где. В «Расцвете и падении тёмных сил» заявляют, что ты остался в живых благодаря материнской любви, что в твоём шраме заключены все магические силы Тёмного Лорда, и что тебя боятся кентавры, но «Великие события мира волшебников двадцатого века» не содержат никаких упоминаний об этом, а «Современная история магии» предупреждает, что с твоей личностью связано множество самых невероятных теорий.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внимал, открыв рот.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Тебе не говорили найти Гарри Поттера в поезде в Хогвартс?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 ответила Гермиона. — А кто сказал обо мне?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Профессор МакГонагалл, и, кажется, я понимаю почему. Гермиона, у тебя эйдетическая память?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покачала головой: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 фотографическая. Я всегда мечтала, чтобы она была такой, но мне приходится перечитывать книги по пять раз, чтобы выучить их наизусть.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Правда? — выдавил мальчик. — Мне нужно убедиться самому, не возражаешь? Это не значит, что я тебе не верю, но, как говорится, доверяй, но проверяй. Нет смысла гадать, если можно провести эксперимент.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самодовольно улыбнулась. Она любила тесты.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Валяй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опустил руку в кошель и, сказав: «Магические отвары и зелья Арсениуса Джиггера», вытащил названную книгу.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Внезапно Гермионе больше всего на свете захотелось иметь такой же кошель.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открыл фолиант на середине и начал читать вслух: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тебе нужно сделать масло </w:t>
      </w:r>
      <w:r w:rsidDel="00000000" w:rsidR="00000000" w:rsidRPr="00000000">
        <w:rPr>
          <w:rFonts w:ascii="Times New Roman" w:cs="Times New Roman" w:eastAsia="Times New Roman" w:hAnsi="Times New Roman"/>
          <w:sz w:val="24"/>
          <w:rtl w:val="0"/>
        </w:rPr>
        <w:t xml:space="preserve">Острого Глаза</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Мне отсюда всё видно!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наклонил книгу, спрятав содержимое от её глаз, и перелистнул пару страниц:</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Если ты собираешься сварить зелье Паучьей Цепкости, то какой ингредиент ты добавишь после паутины акромантула?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Необходимо подождать, пока зелье не станет цвета тени безоблачного рассвета при солнце, скрытом за горизонтом под углом в восемь градусов и восемь минут, считая от верхней точки солнечного круга. Затем помешать восемь раз против часовой стрелки и один раз по часовой и добавить восемь капель соплей единорога.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резко захлопнул книгу и сунул её в кошель, который проглотил её с тихим урчанием.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Так-так-так, так-так-</w:t>
      </w:r>
      <w:r w:rsidDel="00000000" w:rsidR="00000000" w:rsidRPr="00000000">
        <w:rPr>
          <w:rFonts w:ascii="Times New Roman" w:cs="Times New Roman" w:eastAsia="Times New Roman" w:hAnsi="Times New Roman"/>
          <w:i w:val="1"/>
          <w:sz w:val="24"/>
          <w:rtl w:val="0"/>
        </w:rPr>
        <w:t xml:space="preserve">та-а-ак</w:t>
      </w:r>
      <w:r w:rsidDel="00000000" w:rsidR="00000000" w:rsidRPr="00000000">
        <w:rPr>
          <w:rFonts w:ascii="Times New Roman" w:cs="Times New Roman" w:eastAsia="Times New Roman" w:hAnsi="Times New Roman"/>
          <w:sz w:val="24"/>
          <w:rtl w:val="0"/>
        </w:rPr>
        <w:t xml:space="preserve">. Должен с радостью сделать вам предложение, мисс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Предложение? — подозрительно спросила Гермиона. Девочкам не пристало выслушивать подобное. В то же время она заметила в мальчике одну странность (ну, одну из странностей): похоже, люди </w:t>
      </w:r>
      <w:r w:rsidDel="00000000" w:rsidR="00000000" w:rsidRPr="00000000">
        <w:rPr>
          <w:rFonts w:ascii="Times New Roman" w:cs="Times New Roman" w:eastAsia="Times New Roman" w:hAnsi="Times New Roman"/>
          <w:i w:val="1"/>
          <w:sz w:val="24"/>
          <w:rtl w:val="0"/>
        </w:rPr>
        <w:t xml:space="preserve">из книг</w:t>
      </w:r>
      <w:r w:rsidDel="00000000" w:rsidR="00000000" w:rsidRPr="00000000">
        <w:rPr>
          <w:rFonts w:ascii="Times New Roman" w:cs="Times New Roman" w:eastAsia="Times New Roman" w:hAnsi="Times New Roman"/>
          <w:sz w:val="24"/>
          <w:rtl w:val="0"/>
        </w:rPr>
        <w:t xml:space="preserve"> даже </w:t>
      </w:r>
      <w:r w:rsidDel="00000000" w:rsidR="00000000" w:rsidRPr="00000000">
        <w:rPr>
          <w:rFonts w:ascii="Times New Roman" w:cs="Times New Roman" w:eastAsia="Times New Roman" w:hAnsi="Times New Roman"/>
          <w:i w:val="1"/>
          <w:sz w:val="24"/>
          <w:rtl w:val="0"/>
        </w:rPr>
        <w:t xml:space="preserve">разговаривают</w:t>
      </w:r>
      <w:r w:rsidDel="00000000" w:rsidR="00000000" w:rsidRPr="00000000">
        <w:rPr>
          <w:rFonts w:ascii="Times New Roman" w:cs="Times New Roman" w:eastAsia="Times New Roman" w:hAnsi="Times New Roman"/>
          <w:sz w:val="24"/>
          <w:rtl w:val="0"/>
        </w:rPr>
        <w:t xml:space="preserve"> по-книжному. Довольно удивительное открытие.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вновь засунул руку в кошель, сказал: «Банка газировки», извлёк ярко-зелёный цилиндр и протянул ей: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случаем, не хочешь пить?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вежливо взяла напиток. Она даже вроде ощущала жажду.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Большое спасибо. Это и было твоё предложение? — уточнила она, открывая банку.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кашлянул.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 ответил он и, подождав, пока девочка начнёт пить, добавил, — я хочу, чтобы ты помогла мне завладеть вселенной.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закончила пить и опустила банку.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Спасибо, нет. Я на стороне добра.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посмотрел на неё с удивлением, как будто ожидал другого ответа.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Ну, прозвучало, конечно, немного высокопарно, — сказал он. — Я имею в виду что-то наподобие бэконовского замысла, а не политическую власть. «Достижение всех возможных благ» и тому подобное. Я хочу провести экспериментальные исследования заклинаний, определить стоящие за ними законы, сделать магию областью научного знания, слить воедино миры волшебников и маглов, повсеместно улучшить качество жизни, продвинуть человечество на века вперёд, раскрыть секрет бессмертия, колонизировать Солнечную систему, исследовать галактику и, самое важное, понять, что, чёрт побери, здесь творится, потому что всё происходящее вокруг абсолютно немыслимо.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Это звучало уже интереснее.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с недоверием уставился на неё:</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 И?</w:t>
      </w:r>
      <w:r w:rsidDel="00000000" w:rsidR="00000000" w:rsidRPr="00000000">
        <w:rPr>
          <w:rFonts w:ascii="Times New Roman" w:cs="Times New Roman" w:eastAsia="Times New Roman" w:hAnsi="Times New Roman"/>
          <w:sz w:val="24"/>
          <w:rtl w:val="0"/>
        </w:rPr>
        <w:t xml:space="preserve"> Этого </w:t>
      </w:r>
      <w:r w:rsidDel="00000000" w:rsidR="00000000" w:rsidRPr="00000000">
        <w:rPr>
          <w:rFonts w:ascii="Times New Roman" w:cs="Times New Roman" w:eastAsia="Times New Roman" w:hAnsi="Times New Roman"/>
          <w:i w:val="1"/>
          <w:sz w:val="24"/>
          <w:rtl w:val="0"/>
        </w:rPr>
        <w:t xml:space="preserve">недостаточно?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 чего же ты хочешь от меня? — уточнила Гермиона.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Чтобы ты помогла мне с исследованиями, конечно же. С твоей энциклопедической памятью и моими умом и рациональностью мы вмиг осуществим бэконовский замысел. Под «вмиг» я имею в виду минимум тридцать пять лет.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 уже начал надоедать.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Пока что я не видела твой ум в деле. Возможно, это я позволю </w:t>
      </w:r>
      <w:r w:rsidDel="00000000" w:rsidR="00000000" w:rsidRPr="00000000">
        <w:rPr>
          <w:rFonts w:ascii="Times New Roman" w:cs="Times New Roman" w:eastAsia="Times New Roman" w:hAnsi="Times New Roman"/>
          <w:i w:val="1"/>
          <w:sz w:val="24"/>
          <w:rtl w:val="0"/>
        </w:rPr>
        <w:t xml:space="preserve">тебе</w:t>
      </w:r>
      <w:r w:rsidDel="00000000" w:rsidR="00000000" w:rsidRPr="00000000">
        <w:rPr>
          <w:rFonts w:ascii="Times New Roman" w:cs="Times New Roman" w:eastAsia="Times New Roman" w:hAnsi="Times New Roman"/>
          <w:sz w:val="24"/>
          <w:rtl w:val="0"/>
        </w:rPr>
        <w:t xml:space="preserve"> помочь </w:t>
      </w:r>
      <w:r w:rsidDel="00000000" w:rsidR="00000000" w:rsidRPr="00000000">
        <w:rPr>
          <w:rFonts w:ascii="Times New Roman" w:cs="Times New Roman" w:eastAsia="Times New Roman" w:hAnsi="Times New Roman"/>
          <w:i w:val="1"/>
          <w:sz w:val="24"/>
          <w:rtl w:val="0"/>
        </w:rPr>
        <w:t xml:space="preserve">мне </w:t>
      </w:r>
      <w:r w:rsidDel="00000000" w:rsidR="00000000" w:rsidRPr="00000000">
        <w:rPr>
          <w:rFonts w:ascii="Times New Roman" w:cs="Times New Roman" w:eastAsia="Times New Roman" w:hAnsi="Times New Roman"/>
          <w:sz w:val="24"/>
          <w:rtl w:val="0"/>
        </w:rPr>
        <w:t xml:space="preserve">с исследованиями.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 купе наступила тишина.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Значит, ты хочешь, чтобы я продемонстрировал свой ум, — наконец последовал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кивнула.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Позволь предупредить, что оспаривание моих способностей — опасная затея, которая может сделать твою жизнь гораздо </w:t>
      </w:r>
      <w:r w:rsidDel="00000000" w:rsidR="00000000" w:rsidRPr="00000000">
        <w:rPr>
          <w:rFonts w:ascii="Times New Roman" w:cs="Times New Roman" w:eastAsia="Times New Roman" w:hAnsi="Times New Roman"/>
          <w:sz w:val="24"/>
          <w:rtl w:val="0"/>
        </w:rPr>
        <w:t xml:space="preserve">страннее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Пока что не впечатляет, — фыркнула Гермиона и поднесла банку газировки ко рту.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Может, тебя впечатлит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 — ответил мальчик. Он наклонился вперёд и напряжённо посмотрел на неё. — Я немного поэкспериментировал и обнаружил, что мне не нужна палочка: я могу наколдовать всё, что хочу, щелчком пальцев.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в это время делала очередной глоток. Она тут же подавилась, закашлялась и пролила ярко-зелёную жидкость. На совершенно новую мантию. В первый школьный день.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Как ни странно, девочка закричала. Это был пронзительный звук, напоминающий вой сирены воздушной тревоги.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А-а! Моя одежда!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Без паники, — спокойно произнёс мальчик. — Я всё могу исправить. Смотри!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 поднял руку и щёлкнул пальцами.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 Гермиона посмотрела вниз на одежду.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На ней всё ещё были зелёные капли, но они исчезали прямо на глазах и через несколько секунд пропали вовсе.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уставилась на мальчика. Тот самодовольно улыбался.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Магия без палочки и без слов! В </w:t>
      </w:r>
      <w:r w:rsidDel="00000000" w:rsidR="00000000" w:rsidRPr="00000000">
        <w:rPr>
          <w:rFonts w:ascii="Times New Roman" w:cs="Times New Roman" w:eastAsia="Times New Roman" w:hAnsi="Times New Roman"/>
          <w:i w:val="1"/>
          <w:sz w:val="24"/>
          <w:rtl w:val="0"/>
        </w:rPr>
        <w:t xml:space="preserve">его </w:t>
      </w:r>
      <w:r w:rsidDel="00000000" w:rsidR="00000000" w:rsidRPr="00000000">
        <w:rPr>
          <w:rFonts w:ascii="Times New Roman" w:cs="Times New Roman" w:eastAsia="Times New Roman" w:hAnsi="Times New Roman"/>
          <w:sz w:val="24"/>
          <w:rtl w:val="0"/>
        </w:rPr>
        <w:t xml:space="preserve">возрасте?! А ведь он получил учебники только </w:t>
      </w:r>
      <w:r w:rsidDel="00000000" w:rsidR="00000000" w:rsidRPr="00000000">
        <w:rPr>
          <w:rFonts w:ascii="Times New Roman" w:cs="Times New Roman" w:eastAsia="Times New Roman" w:hAnsi="Times New Roman"/>
          <w:i w:val="1"/>
          <w:sz w:val="24"/>
          <w:rtl w:val="0"/>
        </w:rPr>
        <w:t xml:space="preserve">три </w:t>
      </w:r>
      <w:r w:rsidDel="00000000" w:rsidR="00000000" w:rsidRPr="00000000">
        <w:rPr>
          <w:rFonts w:ascii="Times New Roman" w:cs="Times New Roman" w:eastAsia="Times New Roman" w:hAnsi="Times New Roman"/>
          <w:sz w:val="24"/>
          <w:rtl w:val="0"/>
        </w:rPr>
        <w:t xml:space="preserve">дня назад!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Она вспомнила всё, что читала, ахнула и отпрянула от мальчика. </w:t>
      </w:r>
      <w:r w:rsidDel="00000000" w:rsidR="00000000" w:rsidRPr="00000000">
        <w:rPr>
          <w:rFonts w:ascii="Times New Roman" w:cs="Times New Roman" w:eastAsia="Times New Roman" w:hAnsi="Times New Roman"/>
          <w:i w:val="1"/>
          <w:sz w:val="24"/>
          <w:rtl w:val="0"/>
        </w:rPr>
        <w:t xml:space="preserve">Вся сила Тёмного Лорда в его шраме!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Мне… мне… мне надо в туалет, подожди здесь… — она торопливо поднялась.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Ей необходимо найти взрослого и всё рассказать.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Улыбка исчезла с лица мальчика.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Это только фокус. Прости, я не хотел тебя напугать.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Её рука замерла на дверной ручке.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 Фокус?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 — ответил Гарри Поттер. — Ты просила продемонстрировать мой ум. А, как известно, верный способ впечатлить — совершить нечто невозможное. На самом деле я не могу колдовать без палочки, — он замолчал. — По крайней мере, я </w:t>
      </w:r>
      <w:r w:rsidDel="00000000" w:rsidR="00000000" w:rsidRPr="00000000">
        <w:rPr>
          <w:rFonts w:ascii="Times New Roman" w:cs="Times New Roman" w:eastAsia="Times New Roman" w:hAnsi="Times New Roman"/>
          <w:i w:val="1"/>
          <w:sz w:val="24"/>
          <w:rtl w:val="0"/>
        </w:rPr>
        <w:t xml:space="preserve">думаю</w:t>
      </w:r>
      <w:r w:rsidDel="00000000" w:rsidR="00000000" w:rsidRPr="00000000">
        <w:rPr>
          <w:rFonts w:ascii="Times New Roman" w:cs="Times New Roman" w:eastAsia="Times New Roman" w:hAnsi="Times New Roman"/>
          <w:sz w:val="24"/>
          <w:rtl w:val="0"/>
        </w:rPr>
        <w:t xml:space="preserve">, что не могу. Я ведь не проверял.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 снова поднял руку и щёлкнул пальцами.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Не-а, банан не появился.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была смущена как никогда в своей жизни.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А мальчик улыбался, глядя на выражение её лица.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ведь </w:t>
      </w:r>
      <w:r w:rsidDel="00000000" w:rsidR="00000000" w:rsidRPr="00000000">
        <w:rPr>
          <w:rFonts w:ascii="Times New Roman" w:cs="Times New Roman" w:eastAsia="Times New Roman" w:hAnsi="Times New Roman"/>
          <w:i w:val="1"/>
          <w:sz w:val="24"/>
          <w:rtl w:val="0"/>
        </w:rPr>
        <w:t xml:space="preserve">предупреждал</w:t>
      </w:r>
      <w:r w:rsidDel="00000000" w:rsidR="00000000" w:rsidRPr="00000000">
        <w:rPr>
          <w:rFonts w:ascii="Times New Roman" w:cs="Times New Roman" w:eastAsia="Times New Roman" w:hAnsi="Times New Roman"/>
          <w:sz w:val="24"/>
          <w:rtl w:val="0"/>
        </w:rPr>
        <w:t xml:space="preserve">, что оспаривание моих способностей может сделать твою жизнь </w:t>
      </w:r>
      <w:r w:rsidDel="00000000" w:rsidR="00000000" w:rsidRPr="00000000">
        <w:rPr>
          <w:rFonts w:ascii="Times New Roman" w:cs="Times New Roman" w:eastAsia="Times New Roman" w:hAnsi="Times New Roman"/>
          <w:sz w:val="24"/>
          <w:rtl w:val="0"/>
        </w:rPr>
        <w:t xml:space="preserve">страннее</w:t>
      </w:r>
      <w:r w:rsidDel="00000000" w:rsidR="00000000" w:rsidRPr="00000000">
        <w:rPr>
          <w:rFonts w:ascii="Times New Roman" w:cs="Times New Roman" w:eastAsia="Times New Roman" w:hAnsi="Times New Roman"/>
          <w:sz w:val="24"/>
          <w:rtl w:val="0"/>
        </w:rPr>
        <w:t xml:space="preserve">. Вспомни об этом, когда я тебя о чём-нибудь предупрежу в следующий раз.</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Но… но, — запнулась Гермиона. — Как же ты тогда это </w:t>
      </w:r>
      <w:r w:rsidDel="00000000" w:rsidR="00000000" w:rsidRPr="00000000">
        <w:rPr>
          <w:rFonts w:ascii="Times New Roman" w:cs="Times New Roman" w:eastAsia="Times New Roman" w:hAnsi="Times New Roman"/>
          <w:i w:val="1"/>
          <w:sz w:val="24"/>
          <w:rtl w:val="0"/>
        </w:rPr>
        <w:t xml:space="preserve">сделал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Взгляд мальчика приобрёл оценивающее, взвешивающее выражение, какого она никогда не видела на лицах сверстников.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полагаешь, что у тебя есть все необходимые способности для того, чтобы проводить научные исследования со мной или без меня? Тогда давай посмотрим, как </w:t>
      </w: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sz w:val="24"/>
          <w:rtl w:val="0"/>
        </w:rPr>
        <w:t xml:space="preserve"> исследуешь смутивший тебя феномен.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 на секунду у Гермионы в голове стало пусто: она любила, когда её тестировали, но ей никогда не давали подобных заданий. Девочка лихорадочно пыталась вспомнить, как в таких случаях действуют учёные. Шестерёнки быстро закрутились в голове, и мозг выдал инструкцию, как сделать проект на научную выставку.</w:t>
      </w:r>
    </w:p>
    <w:p w:rsidR="00000000" w:rsidDel="00000000" w:rsidP="00000000" w:rsidRDefault="00000000" w:rsidRPr="00000000">
      <w:pPr>
        <w:keepNext w:val="0"/>
        <w:keepLines w:val="0"/>
        <w:widowControl w:val="0"/>
        <w:spacing w:line="240" w:lineRule="auto"/>
        <w:ind w:left="570" w:firstLine="0"/>
        <w:contextualSpacing w:val="0"/>
      </w:pPr>
      <w:r w:rsidDel="00000000" w:rsidR="00000000" w:rsidRPr="00000000">
        <w:rPr>
          <w:rFonts w:ascii="Times New Roman" w:cs="Times New Roman" w:eastAsia="Times New Roman" w:hAnsi="Times New Roman"/>
          <w:i w:val="1"/>
          <w:sz w:val="24"/>
          <w:rtl w:val="0"/>
        </w:rPr>
        <w:t xml:space="preserve">Шаг 1: Сформулировать гипотезу.</w:t>
        <w:br w:type="textWrapping"/>
        <w:t xml:space="preserve">Шаг 2: Провести эксперимент, чтобы проверить гипотезу.</w:t>
        <w:br w:type="textWrapping"/>
        <w:t xml:space="preserve">Шаг 3: Оценить результаты.</w:t>
        <w:br w:type="textWrapping"/>
        <w:t xml:space="preserve">Шаг 4: Сделать </w:t>
      </w:r>
      <w:r w:rsidDel="00000000" w:rsidR="00000000" w:rsidRPr="00000000">
        <w:rPr>
          <w:rFonts w:ascii="Times New Roman" w:cs="Times New Roman" w:eastAsia="Times New Roman" w:hAnsi="Times New Roman"/>
          <w:i w:val="1"/>
          <w:sz w:val="24"/>
          <w:rtl w:val="0"/>
        </w:rPr>
        <w:t xml:space="preserve">презентаци</w:t>
      </w:r>
      <w:r w:rsidDel="00000000" w:rsidR="00000000" w:rsidRPr="00000000">
        <w:rPr>
          <w:rFonts w:ascii="Times New Roman" w:cs="Times New Roman" w:eastAsia="Times New Roman" w:hAnsi="Times New Roman"/>
          <w:i w:val="1"/>
          <w:sz w:val="24"/>
          <w:rtl w:val="0"/>
        </w:rPr>
        <w:t xml:space="preserve">онный плакат.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 первую очередь нужно было сформулировать гипотезу. То есть попытаться предположить, чем </w:t>
      </w:r>
      <w:r w:rsidDel="00000000" w:rsidR="00000000" w:rsidRPr="00000000">
        <w:rPr>
          <w:rFonts w:ascii="Times New Roman" w:cs="Times New Roman" w:eastAsia="Times New Roman" w:hAnsi="Times New Roman"/>
          <w:i w:val="1"/>
          <w:sz w:val="24"/>
          <w:rtl w:val="0"/>
        </w:rPr>
        <w:t xml:space="preserve">могло</w:t>
      </w:r>
      <w:r w:rsidDel="00000000" w:rsidR="00000000" w:rsidRPr="00000000">
        <w:rPr>
          <w:rFonts w:ascii="Times New Roman" w:cs="Times New Roman" w:eastAsia="Times New Roman" w:hAnsi="Times New Roman"/>
          <w:sz w:val="24"/>
          <w:rtl w:val="0"/>
        </w:rPr>
        <w:t xml:space="preserve"> быть случившееся.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Хорошо. Моя гипотеза гласит, что ты наложил чары на мою мантию, чтобы всё, что на неё проливается, исчезало.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Ладно, — согласился мальчик, — это твой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Шок потихоньку спадал, и разум Гермионы начинал работать должным образом.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Подожди, это не самая лучшая идея. Я не видела, чтобы ты дотрагивался до своей палочки или произносил заклинание, поэтому зачаровать мантию ты не мог.</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ждал, его лицо не выражало никаких эмоций.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Но, учитывая, насколько очевидно и полезно такое волшебство применительно к одежде, можно предположить, что все мантии были зачарованы ещё в магазине. И ты узнал об этом, пролив что-то на себя раньше.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Брови мальчика поползли вверх.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Это твой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я ещё не перешла к Шагу 2: «Провести эксперимент, чтобы проверить гипотезу».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улыбнулся и промолчал.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заглянула внутрь банки, которую до этого автоматически сунула в держатель для чашек у окна. Оставшаяся жидкость занимала примерно треть её объёма.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Итак, — продолжила Гермиона, — мой эксперимент заключается в том, чтобы облить газировкой свою мантию и посмотреть, что произойдёт. Я предполагаю, что жидкость исчезнет. Но если этого не случится, на мантии останется пятно, чего я совсем не хочу.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Тогда пролей на меня, — предложил мальчик, — и тебе не придётся беспокоиться об испачканной мантии.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Но… — произнесла Гермиона. Что-то было </w:t>
      </w:r>
      <w:r w:rsidDel="00000000" w:rsidR="00000000" w:rsidRPr="00000000">
        <w:rPr>
          <w:rFonts w:ascii="Times New Roman" w:cs="Times New Roman" w:eastAsia="Times New Roman" w:hAnsi="Times New Roman"/>
          <w:i w:val="1"/>
          <w:sz w:val="24"/>
          <w:rtl w:val="0"/>
        </w:rPr>
        <w:t xml:space="preserve">не так</w:t>
      </w:r>
      <w:r w:rsidDel="00000000" w:rsidR="00000000" w:rsidRPr="00000000">
        <w:rPr>
          <w:rFonts w:ascii="Times New Roman" w:cs="Times New Roman" w:eastAsia="Times New Roman" w:hAnsi="Times New Roman"/>
          <w:sz w:val="24"/>
          <w:rtl w:val="0"/>
        </w:rPr>
        <w:t xml:space="preserve"> в его предложении, но она не знала, как сформулировать свою мысль.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У меня есть запасные мантии в сундуке, — успокоил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Но здесь негде переодеться, — возразила девочка, однако сразу нашла решение. — Хотя я могу выйти и закрыть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 сундуке есть место, чтобы переодеться.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посмотрела на его сундук, который, как она начинала подозревать, был куда более необычным, чем её собственный.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Ладно, — сказала она. — Раз ты не против…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Она осторожно вылила немного зелёной жидкости на краешек мантии мальчика и уставилась на пятно, пытаясь вспомнить, сколько времени понадобилось газировке в первый раз, чтобы исчезнуть…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И пятно пропало!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облегчённо выдохнула, в том числе и потому, что магические способности Тёмного Лорда оказались ни при чём.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Шаг 3: оценка результатов. В данном случае это просто наблюдение исчезновения газировки.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Шаг 4 (про плакат) она решила вовсе опустить.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Мой вывод — мантии зачарованы на самоочищение.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 совсем…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Гермиону кольнуло разочарование. Она очень хотела бы испытывать какое-нибудь другое чувство, но, хоть мальчик и не был учителем, тест оставался тестом, и она его завалила, что всегда воспринималось ею довольно болезненно.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(Почти всё, что вам нужно знать о Гермионе Грейнджер, — она никогда не позволит ошибке остановить её или хотя бы ослабить её любовь к проверкам.)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Самое печальное, — констатировал Гарри Поттер, — что ты, вероятно, сделала всё так, как написано в книгах. Ты сформулировала гипотезу, которая имела два решения: мантия зачарована или мантия не зачарована. Ты провела опыт и отмела вариант, что мантия не зачарована. Но пока ты читаешь не самые-самые лучшие книги, ты не научишься проводить исследования </w:t>
      </w:r>
      <w:r w:rsidDel="00000000" w:rsidR="00000000" w:rsidRPr="00000000">
        <w:rPr>
          <w:rFonts w:ascii="Times New Roman" w:cs="Times New Roman" w:eastAsia="Times New Roman" w:hAnsi="Times New Roman"/>
          <w:i w:val="1"/>
          <w:sz w:val="24"/>
          <w:rtl w:val="0"/>
        </w:rPr>
        <w:t xml:space="preserve">правильно</w:t>
      </w:r>
      <w:r w:rsidDel="00000000" w:rsidR="00000000" w:rsidRPr="00000000">
        <w:rPr>
          <w:rFonts w:ascii="Times New Roman" w:cs="Times New Roman" w:eastAsia="Times New Roman" w:hAnsi="Times New Roman"/>
          <w:sz w:val="24"/>
          <w:rtl w:val="0"/>
        </w:rPr>
        <w:t xml:space="preserve">. Так, чтобы получать </w:t>
      </w:r>
      <w:r w:rsidDel="00000000" w:rsidR="00000000" w:rsidRPr="00000000">
        <w:rPr>
          <w:rFonts w:ascii="Times New Roman" w:cs="Times New Roman" w:eastAsia="Times New Roman" w:hAnsi="Times New Roman"/>
          <w:i w:val="1"/>
          <w:sz w:val="24"/>
          <w:rtl w:val="0"/>
        </w:rPr>
        <w:t xml:space="preserve">действительно </w:t>
      </w:r>
      <w:r w:rsidDel="00000000" w:rsidR="00000000" w:rsidRPr="00000000">
        <w:rPr>
          <w:rFonts w:ascii="Times New Roman" w:cs="Times New Roman" w:eastAsia="Times New Roman" w:hAnsi="Times New Roman"/>
          <w:sz w:val="24"/>
          <w:rtl w:val="0"/>
        </w:rPr>
        <w:t xml:space="preserve">верные ответы, а не просто штамповать публикации в журналы, на которые вечно жалуется мой отец. Я попробую объяснить, не раскрывая ответ, где ты сейчас ошиблась, и дам тебе ещё один шанс.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Гермиону начинало возмущать превосходство в голосе мальчика. В конце концов, ему было столько же лет, сколько и ей. Но желание выяснить, что она сделала неправильно, перевешивало всё остальное.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Хорошо.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сосредоточился: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Есть игра, основанная на известном эксперименте «Задание 2-4-6». Суть игры в следующем. Существует известное только мне </w:t>
      </w:r>
      <w:r w:rsidDel="00000000" w:rsidR="00000000" w:rsidRPr="00000000">
        <w:rPr>
          <w:rFonts w:ascii="Times New Roman" w:cs="Times New Roman" w:eastAsia="Times New Roman" w:hAnsi="Times New Roman"/>
          <w:i w:val="1"/>
          <w:sz w:val="24"/>
          <w:rtl w:val="0"/>
        </w:rPr>
        <w:t xml:space="preserve">правило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которому </w:t>
      </w:r>
      <w:r w:rsidDel="00000000" w:rsidR="00000000" w:rsidRPr="00000000">
        <w:rPr>
          <w:rFonts w:ascii="Times New Roman" w:cs="Times New Roman" w:eastAsia="Times New Roman" w:hAnsi="Times New Roman"/>
          <w:sz w:val="24"/>
          <w:rtl w:val="0"/>
        </w:rPr>
        <w:t xml:space="preserve">подчиняются определённые тройки чисел. 2-4-6 — это один из примеров тройки, подходящей под правило. А</w:t>
      </w:r>
      <w:r w:rsidDel="00000000" w:rsidR="00000000" w:rsidRPr="00000000">
        <w:rPr>
          <w:rFonts w:ascii="Times New Roman" w:cs="Times New Roman" w:eastAsia="Times New Roman" w:hAnsi="Times New Roman"/>
          <w:sz w:val="24"/>
          <w:rtl w:val="0"/>
        </w:rPr>
        <w:t xml:space="preserve"> вообще</w:t>
      </w:r>
      <w:r w:rsidDel="00000000" w:rsidR="00000000" w:rsidRPr="00000000">
        <w:rPr>
          <w:rFonts w:ascii="Times New Roman" w:cs="Times New Roman" w:eastAsia="Times New Roman" w:hAnsi="Times New Roman"/>
          <w:sz w:val="24"/>
          <w:rtl w:val="0"/>
        </w:rPr>
        <w:t xml:space="preserve">… давай, я запишу правило на бумажке, просто, чтобы ты знала, что оно зафиксировано, сверну листок и отдам его тебе. Пожалуйста, не подсматривай, я уже понял, что ты умеешь читать вверх ногами.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сказал «бумага» и «механический карандаш» своему кошелю, и Гермиона крепко зажмурилась, пока он писал.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Вот, — произнёс мальчик, держа в руке тщательно свёрнутый кусочек бумаги. — Положи это к себе в карман.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Что она и сделала.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Правила игры такие, — продолжал он. — Ты сообщаешь мне тройку чисел, и если эта последовательность описывается правилом, то я говорю «да», а в противном случае — «нет». Я — Природа, правило — один из моих законов, и ты изучаешь меня. Ты уже знаешь, что тройке 2-4-6 соответствует «да». Когда ты проведёшь все тесты, какие захочешь, то есть назовёшь столько троек, сколько посчитаешь нужным, остановись и попробуй угадать правило, а затем можешь развернуть листочек и посмотреть, права ты или нет. Суть игры понятна?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Конечно, да, — ответила Гермиона.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Вперёд.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4-6-8, — начала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 — ответил мальчик.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10-12-14.</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Ответ напрашивался сам собой, но решение получалось слишком лёгким, и Гермиона проверила ещё несколько троек: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1-3-5.</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Минус 3, минус 1, плюс 1.</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Оставалось лишь сказать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Правило заключается в том, что каждое следующее число из тройки больше предыдущего на два.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теперь, предположим, я сообщил тебе, — произнёс мальчик, — что этот тест сложнее, чем кажется, и только двадцать процентов взрослых находят правильный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нахмурилась. Где же она промахнулась? И внезапно поняла, что ещё нужно было проверить.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2-5-8! — с триумфом сказала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10-20-30!</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Правильный ответ: числа в тройке каждый раз возрастают на одну и ту же величину. Это не обязательно двойка.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Очень хорошо, — кивнул мальчик, — вытащи бумажку и посмотри, так ли это.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извлекла листочек из кармана и развернула его.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Три действительных числа в порядке возрастания, от меньшего к большему.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Девочка остолбенела. У неё возникло отчётливое чувство какой-то ужасной несправедливости</w:t>
      </w:r>
      <w:r w:rsidDel="00000000" w:rsidR="00000000" w:rsidRPr="00000000">
        <w:rPr>
          <w:rFonts w:ascii="Times New Roman" w:cs="Times New Roman" w:eastAsia="Times New Roman" w:hAnsi="Times New Roman"/>
          <w:sz w:val="24"/>
          <w:rtl w:val="0"/>
        </w:rPr>
        <w:t xml:space="preserve"> по отношению к ней</w:t>
      </w:r>
      <w:r w:rsidDel="00000000" w:rsidR="00000000" w:rsidRPr="00000000">
        <w:rPr>
          <w:rFonts w:ascii="Times New Roman" w:cs="Times New Roman" w:eastAsia="Times New Roman" w:hAnsi="Times New Roman"/>
          <w:sz w:val="24"/>
          <w:rtl w:val="0"/>
        </w:rPr>
        <w:t xml:space="preserve">. Гарри Поттер был грязным, отвратительным обманщиком и лжецом. Но во время игры все его ответы были верными.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То, что с тобой сейчас происходило, называется «положительной предвзятостью», — сказал мальчик. — У тебя в голове было правило, и ты раздумывала над тройками, которые подойдут под это правило. Ты не попыталась найти тройку, ответом на которую будет «нет». Ты вообще не получила </w:t>
      </w:r>
      <w:r w:rsidDel="00000000" w:rsidR="00000000" w:rsidRPr="00000000">
        <w:rPr>
          <w:rFonts w:ascii="Times New Roman" w:cs="Times New Roman" w:eastAsia="Times New Roman" w:hAnsi="Times New Roman"/>
          <w:i w:val="1"/>
          <w:sz w:val="24"/>
          <w:rtl w:val="0"/>
        </w:rPr>
        <w:t xml:space="preserve">ни единого</w:t>
      </w:r>
      <w:r w:rsidDel="00000000" w:rsidR="00000000" w:rsidRPr="00000000">
        <w:rPr>
          <w:rFonts w:ascii="Times New Roman" w:cs="Times New Roman" w:eastAsia="Times New Roman" w:hAnsi="Times New Roman"/>
          <w:sz w:val="24"/>
          <w:rtl w:val="0"/>
        </w:rPr>
        <w:t xml:space="preserve"> «нет», так что правилом легко могло быть даже «любые три числа». Обычно люди предпочитают проводить эксперименты, которые подтвердят их гипотезы, а не те, которые их опровергнут. У тебя — почти такая же ошибка. Необходимо учиться смотреть на отрицательные стороны вещей, пристально вглядываясь в темноту. При проведении этого эксперимента только двадцать процентов взрослых доходят до правильного ответа. Большинство же изобретает фантастически сложные гипотезы и абсолютно уверены в правильности своего варианта. Особенно после многочисленных экспериментов, подтвердивших их ожидания. А теперь не хочешь ли попробовать вернуться к первоначальной задаче?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По его пристальному взгляду было видно, что н</w:t>
      </w:r>
      <w:r w:rsidDel="00000000" w:rsidR="00000000" w:rsidRPr="00000000">
        <w:rPr>
          <w:rFonts w:ascii="Times New Roman" w:cs="Times New Roman" w:eastAsia="Times New Roman" w:hAnsi="Times New Roman"/>
          <w:i w:val="1"/>
          <w:sz w:val="24"/>
          <w:rtl w:val="0"/>
        </w:rPr>
        <w:t xml:space="preserve">астоящий </w:t>
      </w:r>
      <w:r w:rsidDel="00000000" w:rsidR="00000000" w:rsidRPr="00000000">
        <w:rPr>
          <w:rFonts w:ascii="Times New Roman" w:cs="Times New Roman" w:eastAsia="Times New Roman" w:hAnsi="Times New Roman"/>
          <w:sz w:val="24"/>
          <w:rtl w:val="0"/>
        </w:rPr>
        <w:t xml:space="preserve">тест начинается только сейчас.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закрыла глаза и попыталась сосредоточиться. Она вспотела под мантией. Её посетило странное чувство, что это было самое сложное задание из тех, с которыми она имела дело, или даже что сейчас она </w:t>
      </w:r>
      <w:r w:rsidDel="00000000" w:rsidR="00000000" w:rsidRPr="00000000">
        <w:rPr>
          <w:rFonts w:ascii="Times New Roman" w:cs="Times New Roman" w:eastAsia="Times New Roman" w:hAnsi="Times New Roman"/>
          <w:i w:val="1"/>
          <w:sz w:val="24"/>
          <w:rtl w:val="0"/>
        </w:rPr>
        <w:t xml:space="preserve">в первый раз</w:t>
      </w:r>
      <w:r w:rsidDel="00000000" w:rsidR="00000000" w:rsidRPr="00000000">
        <w:rPr>
          <w:rFonts w:ascii="Times New Roman" w:cs="Times New Roman" w:eastAsia="Times New Roman" w:hAnsi="Times New Roman"/>
          <w:sz w:val="24"/>
          <w:rtl w:val="0"/>
        </w:rPr>
        <w:t xml:space="preserve"> действительно </w:t>
      </w:r>
      <w:r w:rsidDel="00000000" w:rsidR="00000000" w:rsidRPr="00000000">
        <w:rPr>
          <w:rFonts w:ascii="Times New Roman" w:cs="Times New Roman" w:eastAsia="Times New Roman" w:hAnsi="Times New Roman"/>
          <w:i w:val="1"/>
          <w:sz w:val="24"/>
          <w:rtl w:val="0"/>
        </w:rPr>
        <w:t xml:space="preserve">думает </w:t>
      </w:r>
      <w:r w:rsidDel="00000000" w:rsidR="00000000" w:rsidRPr="00000000">
        <w:rPr>
          <w:rFonts w:ascii="Times New Roman" w:cs="Times New Roman" w:eastAsia="Times New Roman" w:hAnsi="Times New Roman"/>
          <w:sz w:val="24"/>
          <w:rtl w:val="0"/>
        </w:rPr>
        <w:t xml:space="preserve">над тестом.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Какой ещё эксперимент можно было провести? У неё была шоколадная лягушка. Может, попытаться растереть её кусочек по мантии и посмотреть, исчезнет ли шоколад? Но это не было похоже на негативный подход, о котором говорил мальчик. Как будто она хотела лишь подтвердить, что мантии зачарованы, тем, что пятно от шоколадной лягушки пропадёт.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Поэтому…  относительно её гипотезы… когда же газировка…</w:t>
      </w:r>
      <w:r w:rsidDel="00000000" w:rsidR="00000000" w:rsidRPr="00000000">
        <w:rPr>
          <w:rFonts w:ascii="Times New Roman" w:cs="Times New Roman" w:eastAsia="Times New Roman" w:hAnsi="Times New Roman"/>
          <w:i w:val="1"/>
          <w:sz w:val="24"/>
          <w:rtl w:val="0"/>
        </w:rPr>
        <w:t xml:space="preserve"> не </w:t>
      </w:r>
      <w:r w:rsidDel="00000000" w:rsidR="00000000" w:rsidRPr="00000000">
        <w:rPr>
          <w:rFonts w:ascii="Times New Roman" w:cs="Times New Roman" w:eastAsia="Times New Roman" w:hAnsi="Times New Roman"/>
          <w:sz w:val="24"/>
          <w:rtl w:val="0"/>
        </w:rPr>
        <w:t xml:space="preserve">исчезнет?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Мне нужно провести эксперимент, — уверенно проговорила Гермиона. — Я хочу пролить газировку на пол и убедиться, что она</w:t>
      </w:r>
      <w:r w:rsidDel="00000000" w:rsidR="00000000" w:rsidRPr="00000000">
        <w:rPr>
          <w:rFonts w:ascii="Times New Roman" w:cs="Times New Roman" w:eastAsia="Times New Roman" w:hAnsi="Times New Roman"/>
          <w:i w:val="1"/>
          <w:sz w:val="24"/>
          <w:rtl w:val="0"/>
        </w:rPr>
        <w:t xml:space="preserve"> не</w:t>
      </w:r>
      <w:r w:rsidDel="00000000" w:rsidR="00000000" w:rsidRPr="00000000">
        <w:rPr>
          <w:rFonts w:ascii="Times New Roman" w:cs="Times New Roman" w:eastAsia="Times New Roman" w:hAnsi="Times New Roman"/>
          <w:sz w:val="24"/>
          <w:rtl w:val="0"/>
        </w:rPr>
        <w:t xml:space="preserve"> исчезнет. У тебя в кошеле есть какие-нибудь бумажные полотенца, чтобы я смогла вытереть лужу, если это не сработает?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У меня есть салфетки, — ответил мальчик. Его лицо всё ещё ничего не выражало.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взяла газировку и пролила несколько капель на пол.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Спустя пару секунд жидкость исчезла.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Эврика,— прошептала девочка почти против собственной воли. Вообще-то, ей хотелось прокричать это слово, но она была слишком сдержанной. Гермиона вдруг всё поняла и мысленно пнула себя.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Ну к</w:t>
      </w:r>
      <w:r w:rsidDel="00000000" w:rsidR="00000000" w:rsidRPr="00000000">
        <w:rPr>
          <w:rFonts w:ascii="Times New Roman" w:cs="Times New Roman" w:eastAsia="Times New Roman" w:hAnsi="Times New Roman"/>
          <w:sz w:val="24"/>
          <w:rtl w:val="0"/>
        </w:rPr>
        <w:t xml:space="preserve">онечно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w:t>
      </w:r>
      <w:r w:rsidDel="00000000" w:rsidR="00000000" w:rsidRPr="00000000">
        <w:rPr>
          <w:rFonts w:ascii="Times New Roman" w:cs="Times New Roman" w:eastAsia="Times New Roman" w:hAnsi="Times New Roman"/>
          <w:sz w:val="24"/>
          <w:rtl w:val="0"/>
        </w:rPr>
        <w:t xml:space="preserve">дал мне газировку! Заколдована не мантия. Всё это время под чарами была газировка!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встал, торжественно кивнул и расплылся в широкой улыбке: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Что же… нужна ли тебе моя помощь в исследованиях,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эм… — она чувствовала эйфорию, но не была уверена, как ответить на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Их прервал слабый, неуверенный, лёгкий и даже </w:t>
      </w:r>
      <w:r w:rsidDel="00000000" w:rsidR="00000000" w:rsidRPr="00000000">
        <w:rPr>
          <w:rFonts w:ascii="Times New Roman" w:cs="Times New Roman" w:eastAsia="Times New Roman" w:hAnsi="Times New Roman"/>
          <w:i w:val="1"/>
          <w:sz w:val="24"/>
          <w:rtl w:val="0"/>
        </w:rPr>
        <w:t xml:space="preserve">неохотный </w:t>
      </w:r>
      <w:r w:rsidDel="00000000" w:rsidR="00000000" w:rsidRPr="00000000">
        <w:rPr>
          <w:rFonts w:ascii="Times New Roman" w:cs="Times New Roman" w:eastAsia="Times New Roman" w:hAnsi="Times New Roman"/>
          <w:sz w:val="24"/>
          <w:rtl w:val="0"/>
        </w:rPr>
        <w:t xml:space="preserve">стук в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отвернулся к окну и произнёс: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без шарфа. Ты не откроешь?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И тогда Гермиона наконец поняла, почему мальчик — нет, Мальчик-Который-Выжил, Гарри Поттер — ходил с шарфом, намотанным на голову, когда они встретились, и почувствовала себя немного глупо из-за того, что не догадалась раньше. Странно, до этого она полагала, что Гарри Поттер из тех, кто гордо демонстрирует себя всему миру. Но выходило, что он куда более застенчив, чем казался на первый взгляд.</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За дверью Грейнджер увидела дрожащего мальчика, который выглядел точно так же, как стучался.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Извините, — тонким голосом сказал он, — меня зовут Невилл Лонгботтом. Я потерял свою жабу. Я… я обыскал весь поезд… Вы её не видели?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 покачала головой Гермиона, и тут её желание помогать другим включилось на полную. — Ты все купе здесь проверил?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 — прошептал новый знакомый.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Значит, нужно проверить остальные вагоны, — оживилась девочка, — я помогу тебе. Кстати, я Гермиона Грейнджер.</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был готов упасть в обморок от благодарности.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Постойте, — подал голос </w:t>
      </w:r>
      <w:r w:rsidDel="00000000" w:rsidR="00000000" w:rsidRPr="00000000">
        <w:rPr>
          <w:rFonts w:ascii="Times New Roman" w:cs="Times New Roman" w:eastAsia="Times New Roman" w:hAnsi="Times New Roman"/>
          <w:i w:val="1"/>
          <w:sz w:val="24"/>
          <w:rtl w:val="0"/>
        </w:rPr>
        <w:t xml:space="preserve">другой</w:t>
      </w:r>
      <w:r w:rsidDel="00000000" w:rsidR="00000000" w:rsidRPr="00000000">
        <w:rPr>
          <w:rFonts w:ascii="Times New Roman" w:cs="Times New Roman" w:eastAsia="Times New Roman" w:hAnsi="Times New Roman"/>
          <w:sz w:val="24"/>
          <w:rtl w:val="0"/>
        </w:rPr>
        <w:t xml:space="preserve"> мальчик — Гарри Поттер, — не уверен, что поступить нужно именно так</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Казалось, Невилл вот-вот зарыдает. Гермиона сердито развернулась. Неужели Гарри Поттер ради своего спокойствия мог бросить маленького мальчика в беде…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Что? Почему </w:t>
      </w:r>
      <w:r w:rsidDel="00000000" w:rsidR="00000000" w:rsidRPr="00000000">
        <w:rPr>
          <w:rFonts w:ascii="Times New Roman" w:cs="Times New Roman" w:eastAsia="Times New Roman" w:hAnsi="Times New Roman"/>
          <w:i w:val="1"/>
          <w:sz w:val="24"/>
          <w:rtl w:val="0"/>
        </w:rPr>
        <w:t xml:space="preserve">нет</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Видишь ли, — сказал Гарри Поттер, — тщательная проверка всего поезда займёт уйму времени, жаба может и не найтись до прибытия в Хогвартс, и тогда у неё будут проблемы. Так что гораздо правильнее направиться сразу в первый вагон к старостам и попросить помощи у них. Я так и поступил, когда пытался найти тебя, Гермиона, впрочем, они понятия не имели, где искать. Но полагаю, у старост есть заклинания или магические предметы, которые значительно упростят поиски жабы. Мы же только первогодки.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 этом </w:t>
      </w:r>
      <w:r w:rsidDel="00000000" w:rsidR="00000000" w:rsidRPr="00000000">
        <w:rPr>
          <w:rFonts w:ascii="Times New Roman" w:cs="Times New Roman" w:eastAsia="Times New Roman" w:hAnsi="Times New Roman"/>
          <w:i w:val="1"/>
          <w:sz w:val="24"/>
          <w:rtl w:val="0"/>
        </w:rPr>
        <w:t xml:space="preserve">определённо</w:t>
      </w:r>
      <w:r w:rsidDel="00000000" w:rsidR="00000000" w:rsidRPr="00000000">
        <w:rPr>
          <w:rFonts w:ascii="Times New Roman" w:cs="Times New Roman" w:eastAsia="Times New Roman" w:hAnsi="Times New Roman"/>
          <w:sz w:val="24"/>
          <w:rtl w:val="0"/>
        </w:rPr>
        <w:t xml:space="preserve"> был смысл.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сможешь самостоятельно добраться до вагона старост? — поинтересовался у мальчика Гарри Поттер. — У меня есть причины не светить лицом без необходимости.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Внезапно Невилл открыл рот и </w:t>
      </w:r>
      <w:r w:rsidDel="00000000" w:rsidR="00000000" w:rsidRPr="00000000">
        <w:rPr>
          <w:rFonts w:ascii="Times New Roman" w:cs="Times New Roman" w:eastAsia="Times New Roman" w:hAnsi="Times New Roman"/>
          <w:sz w:val="24"/>
          <w:rtl w:val="0"/>
        </w:rPr>
        <w:t xml:space="preserve">отпрянул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помню этот голос! Ты один из Лордов Хаоса! </w:t>
      </w:r>
      <w:r w:rsidDel="00000000" w:rsidR="00000000" w:rsidRPr="00000000">
        <w:rPr>
          <w:rFonts w:ascii="Times New Roman" w:cs="Times New Roman" w:eastAsia="Times New Roman" w:hAnsi="Times New Roman"/>
          <w:i w:val="1"/>
          <w:sz w:val="24"/>
          <w:rtl w:val="0"/>
        </w:rPr>
        <w:t xml:space="preserve">Ты дал мне конфету!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Что? Что-что-</w:t>
      </w:r>
      <w:r w:rsidDel="00000000" w:rsidR="00000000" w:rsidRPr="00000000">
        <w:rPr>
          <w:rFonts w:ascii="Times New Roman" w:cs="Times New Roman" w:eastAsia="Times New Roman" w:hAnsi="Times New Roman"/>
          <w:i w:val="1"/>
          <w:sz w:val="24"/>
          <w:rtl w:val="0"/>
        </w:rPr>
        <w:t xml:space="preserve">что?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резко поднялся и </w:t>
      </w:r>
      <w:r w:rsidDel="00000000" w:rsidR="00000000" w:rsidRPr="00000000">
        <w:rPr>
          <w:rFonts w:ascii="Times New Roman" w:cs="Times New Roman" w:eastAsia="Times New Roman" w:hAnsi="Times New Roman"/>
          <w:sz w:val="24"/>
          <w:rtl w:val="0"/>
        </w:rPr>
        <w:t xml:space="preserve">повернулся к двери: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Никогда</w:t>
      </w:r>
      <w:r w:rsidDel="00000000" w:rsidR="00000000" w:rsidRPr="00000000">
        <w:rPr>
          <w:rFonts w:ascii="Times New Roman" w:cs="Times New Roman" w:eastAsia="Times New Roman" w:hAnsi="Times New Roman"/>
          <w:sz w:val="24"/>
          <w:rtl w:val="0"/>
        </w:rPr>
        <w:t xml:space="preserve">! Разве я похож на злодея, который даст ребёнку конфету?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Невилл вытаращил глаза: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Ты — Гарри Поттер? </w:t>
      </w:r>
      <w:r w:rsidDel="00000000" w:rsidR="00000000" w:rsidRPr="00000000">
        <w:rPr>
          <w:rFonts w:ascii="Times New Roman" w:cs="Times New Roman" w:eastAsia="Times New Roman" w:hAnsi="Times New Roman"/>
          <w:i w:val="1"/>
          <w:sz w:val="24"/>
          <w:rtl w:val="0"/>
        </w:rPr>
        <w:t xml:space="preserve">Тот самый</w:t>
      </w:r>
      <w:r w:rsidDel="00000000" w:rsidR="00000000" w:rsidRPr="00000000">
        <w:rPr>
          <w:rFonts w:ascii="Times New Roman" w:cs="Times New Roman" w:eastAsia="Times New Roman" w:hAnsi="Times New Roman"/>
          <w:sz w:val="24"/>
          <w:rtl w:val="0"/>
        </w:rPr>
        <w:t xml:space="preserve"> Гарри Поттер? </w:t>
      </w:r>
      <w:r w:rsidDel="00000000" w:rsidR="00000000" w:rsidRPr="00000000">
        <w:rPr>
          <w:rFonts w:ascii="Times New Roman" w:cs="Times New Roman" w:eastAsia="Times New Roman" w:hAnsi="Times New Roman"/>
          <w:i w:val="1"/>
          <w:sz w:val="24"/>
          <w:rtl w:val="0"/>
        </w:rPr>
        <w:t xml:space="preserve">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Нет, вообще-то в этом поезде три Гарри Поттера, я лишь один из них.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Невилл тихо пискнул и выбежал из купе. Звук быстро удаляющихся шагов сменился звуком открывающейся и закрывающейся двери вагона.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тяжело опустилась на скамью. Гарри Поттер закрыл дверь купе и сел рядом.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Можешь объяснить мне, что происходит? — подала голос Гермиона. Неужели</w:t>
      </w:r>
      <w:r w:rsidDel="00000000" w:rsidR="00000000" w:rsidRPr="00000000">
        <w:rPr>
          <w:rFonts w:ascii="Times New Roman" w:cs="Times New Roman" w:eastAsia="Times New Roman" w:hAnsi="Times New Roman"/>
          <w:sz w:val="24"/>
          <w:rtl w:val="0"/>
        </w:rPr>
        <w:t xml:space="preserve">, находясь рядом с Гарри Поттером,</w:t>
      </w:r>
      <w:r w:rsidDel="00000000" w:rsidR="00000000" w:rsidRPr="00000000">
        <w:rPr>
          <w:rFonts w:ascii="Times New Roman" w:cs="Times New Roman" w:eastAsia="Times New Roman" w:hAnsi="Times New Roman"/>
          <w:sz w:val="24"/>
          <w:rtl w:val="0"/>
        </w:rPr>
        <w:t xml:space="preserve"> она обречена постоянно </w:t>
      </w:r>
      <w:commentRangeStart w:id="0"/>
      <w:r w:rsidDel="00000000" w:rsidR="00000000" w:rsidRPr="00000000">
        <w:rPr>
          <w:rFonts w:ascii="Times New Roman" w:cs="Times New Roman" w:eastAsia="Times New Roman" w:hAnsi="Times New Roman"/>
          <w:sz w:val="24"/>
          <w:rtl w:val="0"/>
        </w:rPr>
        <w:t xml:space="preserve">попадать в неловкие ситуации</w:t>
      </w:r>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Ну, просто Фред, Джордж и я увидели на платформе этого несчастного </w:t>
      </w:r>
      <w:commentRangeStart w:id="1"/>
      <w:r w:rsidDel="00000000" w:rsidR="00000000" w:rsidRPr="00000000">
        <w:rPr>
          <w:rFonts w:ascii="Times New Roman" w:cs="Times New Roman" w:eastAsia="Times New Roman" w:hAnsi="Times New Roman"/>
          <w:sz w:val="24"/>
          <w:rtl w:val="0"/>
        </w:rPr>
        <w:t xml:space="preserve">маленького</w:t>
      </w:r>
      <w:commentRangeEnd w:id="1"/>
      <w:r w:rsidDel="00000000" w:rsidR="00000000" w:rsidRPr="00000000">
        <w:commentReference w:id="1"/>
      </w:r>
      <w:r w:rsidDel="00000000" w:rsidR="00000000" w:rsidRPr="00000000">
        <w:rPr>
          <w:rFonts w:ascii="Times New Roman" w:cs="Times New Roman" w:eastAsia="Times New Roman" w:hAnsi="Times New Roman"/>
          <w:sz w:val="24"/>
          <w:rtl w:val="0"/>
        </w:rPr>
        <w:t xml:space="preserve"> мальчика. Женщина, сопровождавшая его, на минуту отлучилась, и он был страшно напуган. Как будто на него сейчас нападут Пожиратели Смерти. Так вот, говорят, что страх часто хуже того, чего боятся. И я решил: парень только выиграет, если его худшие кошмары станут реальностью и выяснится, что они не так плохи, как ему казалось…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ошеломлённо молчала.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…Фред и Джордж заколдовали шарфы, которые мы намотали на головы, чтобы они казались тёмными и расплывчатыми, как будто мы короли-призраки в могильных саванах…</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Ей совсем не нравилось то, к чему вёл рассказ.</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…мы отдали ему все купленные мной конфеты и закричали что-то вроде: «Давай дадим ему денег! Ха-ха-ха! Держи пару кнатов, парень! Вот тебе серебряный сикль!», принялись прыгать вокруг него, дьявольски хохотать и так далее. Поначалу я думал, что кто-нибудь из толпы вмешается, но эффект свидетеля удерживал всех на месте, пока до людей не дошло, что мы делаем, а потом, очевидно, они уже были слишком растеряны, чтобы как-то реагировать. В конце концов, он пролепетал: «Уходите». Мы взвыли и убежали прочь, голося, что солнечный свет жжёт нас. Надеюсь, после этого он будет меньше бояться, когда к нему будут приставать хулиганы. Кстати, этот приём называется «десенситизация».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Ладно, она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угадала, чем закончится эта история.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Несмотря на то, что часть её </w:t>
      </w:r>
      <w:r w:rsidDel="00000000" w:rsidR="00000000" w:rsidRPr="00000000">
        <w:rPr>
          <w:rFonts w:ascii="Times New Roman" w:cs="Times New Roman" w:eastAsia="Times New Roman" w:hAnsi="Times New Roman"/>
          <w:i w:val="1"/>
          <w:sz w:val="24"/>
          <w:rtl w:val="0"/>
        </w:rPr>
        <w:t xml:space="preserve">понимала</w:t>
      </w:r>
      <w:r w:rsidDel="00000000" w:rsidR="00000000" w:rsidRPr="00000000">
        <w:rPr>
          <w:rFonts w:ascii="Times New Roman" w:cs="Times New Roman" w:eastAsia="Times New Roman" w:hAnsi="Times New Roman"/>
          <w:sz w:val="24"/>
          <w:rtl w:val="0"/>
        </w:rPr>
        <w:t xml:space="preserve"> его мотивы, пламя праведного гнева, свойственного натуре Гермионы, вырвалось наружу: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Это ужасно! </w:t>
      </w: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sz w:val="24"/>
          <w:rtl w:val="0"/>
        </w:rPr>
        <w:t xml:space="preserve"> ужасен! Бедный мальчик! То, что ты сделал, — </w:t>
      </w:r>
      <w:r w:rsidDel="00000000" w:rsidR="00000000" w:rsidRPr="00000000">
        <w:rPr>
          <w:rFonts w:ascii="Times New Roman" w:cs="Times New Roman" w:eastAsia="Times New Roman" w:hAnsi="Times New Roman"/>
          <w:i w:val="1"/>
          <w:sz w:val="24"/>
          <w:rtl w:val="0"/>
        </w:rPr>
        <w:t xml:space="preserve">гадко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Думаю, правильнее использовать слово «забавно». В любом случае, предлагаю посмотреть с другой стороны: причинило ли это больше вреда, чем пользы, или наоборот? Если у тебя есть аргументы в пользу одного из возможных ответов на этот вопрос, то я буду рад их выслушать. И я не приму во внимание остальную критику, пока мы не разбер</w:t>
      </w:r>
      <w:r w:rsidDel="00000000" w:rsidR="00000000" w:rsidRPr="00000000">
        <w:rPr>
          <w:rFonts w:ascii="Times New Roman" w:cs="Times New Roman" w:eastAsia="Times New Roman" w:hAnsi="Times New Roman"/>
          <w:sz w:val="24"/>
          <w:rtl w:val="0"/>
        </w:rPr>
        <w:t xml:space="preserve">ёмся </w:t>
      </w:r>
      <w:r w:rsidDel="00000000" w:rsidR="00000000" w:rsidRPr="00000000">
        <w:rPr>
          <w:rFonts w:ascii="Times New Roman" w:cs="Times New Roman" w:eastAsia="Times New Roman" w:hAnsi="Times New Roman"/>
          <w:sz w:val="24"/>
          <w:rtl w:val="0"/>
        </w:rPr>
        <w:t xml:space="preserve">с ним</w:t>
      </w:r>
      <w:r w:rsidDel="00000000" w:rsidR="00000000" w:rsidRPr="00000000">
        <w:rPr>
          <w:rFonts w:ascii="Times New Roman" w:cs="Times New Roman" w:eastAsia="Times New Roman" w:hAnsi="Times New Roman"/>
          <w:sz w:val="24"/>
          <w:rtl w:val="0"/>
        </w:rPr>
        <w:t xml:space="preserve">. Я, коне</w:t>
      </w:r>
      <w:r w:rsidDel="00000000" w:rsidR="00000000" w:rsidRPr="00000000">
        <w:rPr>
          <w:rFonts w:ascii="Times New Roman" w:cs="Times New Roman" w:eastAsia="Times New Roman" w:hAnsi="Times New Roman"/>
          <w:sz w:val="24"/>
          <w:rtl w:val="0"/>
        </w:rPr>
        <w:t xml:space="preserve">чно, согласен, что мой поступок </w:t>
      </w:r>
      <w:r w:rsidDel="00000000" w:rsidR="00000000" w:rsidRPr="00000000">
        <w:rPr>
          <w:rFonts w:ascii="Times New Roman" w:cs="Times New Roman" w:eastAsia="Times New Roman" w:hAnsi="Times New Roman"/>
          <w:i w:val="1"/>
          <w:sz w:val="24"/>
          <w:rtl w:val="0"/>
        </w:rPr>
        <w:t xml:space="preserve">выглядит</w:t>
      </w:r>
      <w:r w:rsidDel="00000000" w:rsidR="00000000" w:rsidRPr="00000000">
        <w:rPr>
          <w:rFonts w:ascii="Times New Roman" w:cs="Times New Roman" w:eastAsia="Times New Roman" w:hAnsi="Times New Roman"/>
          <w:sz w:val="24"/>
          <w:rtl w:val="0"/>
        </w:rPr>
        <w:t xml:space="preserve"> ужасным, унижающим, гадким, особенно раз он касается напуганного маленького мальчика, но суть в другом. Правильность поступка определяется не тем, как хорошо он </w:t>
      </w:r>
      <w:r w:rsidDel="00000000" w:rsidR="00000000" w:rsidRPr="00000000">
        <w:rPr>
          <w:rFonts w:ascii="Times New Roman" w:cs="Times New Roman" w:eastAsia="Times New Roman" w:hAnsi="Times New Roman"/>
          <w:i w:val="1"/>
          <w:sz w:val="24"/>
          <w:rtl w:val="0"/>
        </w:rPr>
        <w:t xml:space="preserve">выглядит</w:t>
      </w:r>
      <w:r w:rsidDel="00000000" w:rsidR="00000000" w:rsidRPr="00000000">
        <w:rPr>
          <w:rFonts w:ascii="Times New Roman" w:cs="Times New Roman" w:eastAsia="Times New Roman" w:hAnsi="Times New Roman"/>
          <w:sz w:val="24"/>
          <w:rtl w:val="0"/>
        </w:rPr>
        <w:t xml:space="preserve"> или что он значит, а тем, каковы его последствия. Это, кстати, называется </w:t>
      </w:r>
      <w:r w:rsidDel="00000000" w:rsidR="00000000" w:rsidRPr="00000000">
        <w:rPr>
          <w:rFonts w:ascii="Times New Roman" w:cs="Times New Roman" w:eastAsia="Times New Roman" w:hAnsi="Times New Roman"/>
          <w:i w:val="1"/>
          <w:sz w:val="24"/>
          <w:rtl w:val="0"/>
        </w:rPr>
        <w:t xml:space="preserve">консеквенциализм.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Гермиона открыла рот, чтобы сказать что-нибудь очень резкое, но все мысли вдруг вылетели из головы, и она смогла лишь выдавить: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если у него будут </w:t>
      </w:r>
      <w:r w:rsidDel="00000000" w:rsidR="00000000" w:rsidRPr="00000000">
        <w:rPr>
          <w:rFonts w:ascii="Times New Roman" w:cs="Times New Roman" w:eastAsia="Times New Roman" w:hAnsi="Times New Roman"/>
          <w:i w:val="1"/>
          <w:sz w:val="24"/>
          <w:rtl w:val="0"/>
        </w:rPr>
        <w:t xml:space="preserve">кошмары?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Думаю, он видел кошмары и без нашей помощи. Но теперь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если ему будут сниться страшные сны, в них будут фигурировать ужасные монстры, раздающие шоколадные конфеты. В </w:t>
      </w:r>
      <w:r w:rsidDel="00000000" w:rsidR="00000000" w:rsidRPr="00000000">
        <w:rPr>
          <w:rFonts w:ascii="Times New Roman" w:cs="Times New Roman" w:eastAsia="Times New Roman" w:hAnsi="Times New Roman"/>
          <w:i w:val="1"/>
          <w:sz w:val="24"/>
          <w:rtl w:val="0"/>
        </w:rPr>
        <w:t xml:space="preserve">этом, </w:t>
      </w:r>
      <w:r w:rsidDel="00000000" w:rsidR="00000000" w:rsidRPr="00000000">
        <w:rPr>
          <w:rFonts w:ascii="Times New Roman" w:cs="Times New Roman" w:eastAsia="Times New Roman" w:hAnsi="Times New Roman"/>
          <w:sz w:val="24"/>
          <w:rtl w:val="0"/>
        </w:rPr>
        <w:t xml:space="preserve">собственно, и заключён весь </w:t>
      </w:r>
      <w:r w:rsidDel="00000000" w:rsidR="00000000" w:rsidRPr="00000000">
        <w:rPr>
          <w:rFonts w:ascii="Times New Roman" w:cs="Times New Roman" w:eastAsia="Times New Roman" w:hAnsi="Times New Roman"/>
          <w:i w:val="1"/>
          <w:sz w:val="24"/>
          <w:rtl w:val="0"/>
        </w:rPr>
        <w:t xml:space="preserve">смысл</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Разум Гермионы икал в замешательстве всякий раз, когда она пыталась рассердиться.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Твоя жизнь всегда такая необычная? — наконец выдавила 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Лицо Гарри Поттера засияло от гордости: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делаю</w:t>
      </w:r>
      <w:r w:rsidDel="00000000" w:rsidR="00000000" w:rsidRPr="00000000">
        <w:rPr>
          <w:rFonts w:ascii="Times New Roman" w:cs="Times New Roman" w:eastAsia="Times New Roman" w:hAnsi="Times New Roman"/>
          <w:sz w:val="24"/>
          <w:rtl w:val="0"/>
        </w:rPr>
        <w:t xml:space="preserve"> её необычной. Перед тобой результат усердной и кропотливой работы.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Итак… — начала Гермиона и неловко замолчала.</w:t>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rtl w:val="0"/>
        </w:rPr>
        <w:t xml:space="preserve">— Итак, — продолжил Гарри Поттер, — какие области науки тебе знакомы? Я изучал высшую математику, немного разбираюсь в теории вероятностей Байеса и теории принятия решений, достаточно хорошо знаю когнитивистику. Я читал первый том лекций Фейнмана, «</w:t>
      </w:r>
      <w:ins w:author="alariclightin" w:id="0" w:date="2015-03-12T04:44:06Z">
        <w:r w:rsidDel="00000000" w:rsidR="00000000" w:rsidRPr="00000000">
          <w:rPr>
            <w:rFonts w:ascii="Times New Roman" w:cs="Times New Roman" w:eastAsia="Times New Roman" w:hAnsi="Times New Roman"/>
            <w:sz w:val="24"/>
            <w:rtl w:val="0"/>
          </w:rPr>
          <w:t xml:space="preserve">Принятие решений в неопределённости: Правила и предубеждения</w:t>
        </w:r>
      </w:ins>
      <w:del w:author="alariclightin" w:id="0" w:date="2015-03-12T04:44:06Z">
        <w:r w:rsidDel="00000000" w:rsidR="00000000" w:rsidRPr="00000000">
          <w:rPr>
            <w:rFonts w:ascii="Times New Roman" w:cs="Times New Roman" w:eastAsia="Times New Roman" w:hAnsi="Times New Roman"/>
            <w:sz w:val="24"/>
            <w:rtl w:val="0"/>
          </w:rPr>
          <w:delText xml:space="preserve">Суждение при неопределённости: эвристика и предвзятость</w:delText>
        </w:r>
      </w:del>
      <w:r w:rsidDel="00000000" w:rsidR="00000000" w:rsidRPr="00000000">
        <w:rPr>
          <w:rFonts w:ascii="Times New Roman" w:cs="Times New Roman" w:eastAsia="Times New Roman" w:hAnsi="Times New Roman"/>
          <w:sz w:val="24"/>
          <w:rtl w:val="0"/>
        </w:rPr>
        <w:t xml:space="preserve">», «Язык в мысли и действии», «Психологию влияния», «Рациональный выбор в неопределённом мире», «Гёделя, Эшера, Баха», «Шаг в будущее»…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Взаимное исследование списка прочитанных книг продолжалось несколько минут, пока его не прервал робкий стук в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Войдите, — голоса Гермионы и Гарри Поттера прозвучали в унисон. Дверь отворилась, открывая их взору Невилла Лонгботтома.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На этот раз он </w:t>
      </w:r>
      <w:r w:rsidDel="00000000" w:rsidR="00000000" w:rsidRPr="00000000">
        <w:rPr>
          <w:rFonts w:ascii="Times New Roman" w:cs="Times New Roman" w:eastAsia="Times New Roman" w:hAnsi="Times New Roman"/>
          <w:i w:val="1"/>
          <w:sz w:val="24"/>
          <w:rtl w:val="0"/>
        </w:rPr>
        <w:t xml:space="preserve">и впрямь </w:t>
      </w:r>
      <w:r w:rsidDel="00000000" w:rsidR="00000000" w:rsidRPr="00000000">
        <w:rPr>
          <w:rFonts w:ascii="Times New Roman" w:cs="Times New Roman" w:eastAsia="Times New Roman" w:hAnsi="Times New Roman"/>
          <w:sz w:val="24"/>
          <w:rtl w:val="0"/>
        </w:rPr>
        <w:t xml:space="preserve">плакал.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Я пошёл к первому вагону и нашёл с-старосту, он с-сказал мне, что старосты не занимаются такой мелочью, как п-пропавшие жабы.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Лицо Мальчика-Который-Выжил изменилось. Его губы сжались в тонкую линию.</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И какие цвета он носил? Зелёный и серебряный? — мрачно и холодно спросил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Н-нет, у него был красно-золотой значок.</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rtl w:val="0"/>
        </w:rPr>
        <w:t xml:space="preserve">— Красный с золотом!</w:t>
      </w:r>
      <w:r w:rsidDel="00000000" w:rsidR="00000000" w:rsidRPr="00000000">
        <w:rPr>
          <w:rFonts w:ascii="Times New Roman" w:cs="Times New Roman" w:eastAsia="Times New Roman" w:hAnsi="Times New Roman"/>
          <w:sz w:val="24"/>
          <w:rtl w:val="0"/>
        </w:rPr>
        <w:t xml:space="preserve"> — не удержалась Гермиона. — Но это цвета </w:t>
      </w:r>
      <w:r w:rsidDel="00000000" w:rsidR="00000000" w:rsidRPr="00000000">
        <w:rPr>
          <w:rFonts w:ascii="Times New Roman" w:cs="Times New Roman" w:eastAsia="Times New Roman" w:hAnsi="Times New Roman"/>
          <w:i w:val="1"/>
          <w:sz w:val="24"/>
          <w:rtl w:val="0"/>
        </w:rPr>
        <w:t xml:space="preserve">Гриффиндора!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Поттер издал звук, похожий на рассерженное шипение змеи, заставив её и Невилла вздрогнуть.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Похоже, </w:t>
      </w:r>
      <w:r w:rsidDel="00000000" w:rsidR="00000000" w:rsidRPr="00000000">
        <w:rPr>
          <w:rFonts w:ascii="Times New Roman" w:cs="Times New Roman" w:eastAsia="Times New Roman" w:hAnsi="Times New Roman"/>
          <w:sz w:val="24"/>
          <w:rtl w:val="0"/>
        </w:rPr>
        <w:t xml:space="preserve">— Гарри цедил каждое слово, — поиск жабы, потерянной первокурсником, — недостаточно </w:t>
      </w:r>
      <w:r w:rsidDel="00000000" w:rsidR="00000000" w:rsidRPr="00000000">
        <w:rPr>
          <w:rFonts w:ascii="Times New Roman" w:cs="Times New Roman" w:eastAsia="Times New Roman" w:hAnsi="Times New Roman"/>
          <w:i w:val="1"/>
          <w:sz w:val="24"/>
          <w:rtl w:val="0"/>
        </w:rPr>
        <w:t xml:space="preserve">героическое</w:t>
      </w:r>
      <w:r w:rsidDel="00000000" w:rsidR="00000000" w:rsidRPr="00000000">
        <w:rPr>
          <w:rFonts w:ascii="Times New Roman" w:cs="Times New Roman" w:eastAsia="Times New Roman" w:hAnsi="Times New Roman"/>
          <w:sz w:val="24"/>
          <w:rtl w:val="0"/>
        </w:rPr>
        <w:t xml:space="preserve"> действие для старосты </w:t>
      </w:r>
      <w:r w:rsidDel="00000000" w:rsidR="00000000" w:rsidRPr="00000000">
        <w:rPr>
          <w:rFonts w:ascii="Times New Roman" w:cs="Times New Roman" w:eastAsia="Times New Roman" w:hAnsi="Times New Roman"/>
          <w:i w:val="1"/>
          <w:sz w:val="24"/>
          <w:rtl w:val="0"/>
        </w:rPr>
        <w:t xml:space="preserve">Гриффиндора</w:t>
      </w:r>
      <w:r w:rsidDel="00000000" w:rsidR="00000000" w:rsidRPr="00000000">
        <w:rPr>
          <w:rFonts w:ascii="Times New Roman" w:cs="Times New Roman" w:eastAsia="Times New Roman" w:hAnsi="Times New Roman"/>
          <w:sz w:val="24"/>
          <w:rtl w:val="0"/>
        </w:rPr>
        <w:t xml:space="preserve">. Пошли, Невилл. На этот раз с тобой буду </w:t>
      </w:r>
      <w:r w:rsidDel="00000000" w:rsidR="00000000" w:rsidRPr="00000000">
        <w:rPr>
          <w:rFonts w:ascii="Times New Roman" w:cs="Times New Roman" w:eastAsia="Times New Roman" w:hAnsi="Times New Roman"/>
          <w:i w:val="1"/>
          <w:sz w:val="24"/>
          <w:rtl w:val="0"/>
        </w:rPr>
        <w:t xml:space="preserve">я</w:t>
      </w:r>
      <w:r w:rsidDel="00000000" w:rsidR="00000000" w:rsidRPr="00000000">
        <w:rPr>
          <w:rFonts w:ascii="Times New Roman" w:cs="Times New Roman" w:eastAsia="Times New Roman" w:hAnsi="Times New Roman"/>
          <w:sz w:val="24"/>
          <w:rtl w:val="0"/>
        </w:rPr>
        <w:t xml:space="preserve">. Может, Мальчику-Который-Выжил окажут больше внимания. Сначала мы поищем старосту, знающего подходящее заклинание. Если такого не найдётся, мы найдём старост, которые не побоятся запачкать руки. Если и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 не удастся сделать, то я соберу своих поклонников, и мы вывернем поезд наизнанку.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Мальчик-Который-Выжил вскочил с места и схватил Невилла за руку. Гермиона внезапно осознала, что они одного роста (хотя часть её настаивала на том, что Гарри Поттер на один фут выше, а Невилл ниже, по меньшей мере, на шесть дюймов).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Останься! — бросил он ей (нет, подождите — своему </w:t>
      </w:r>
      <w:r w:rsidDel="00000000" w:rsidR="00000000" w:rsidRPr="00000000">
        <w:rPr>
          <w:rFonts w:ascii="Times New Roman" w:cs="Times New Roman" w:eastAsia="Times New Roman" w:hAnsi="Times New Roman"/>
          <w:i w:val="1"/>
          <w:sz w:val="24"/>
          <w:rtl w:val="0"/>
        </w:rPr>
        <w:t xml:space="preserve">сундуку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вышел из купе и плотно закрыл за собой дверь.</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Вероятно, Гермионе следовало пойти с ними, но на мгновение Гарри Поттер показался таким пугающим, что она была рада остаться.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В её голове всё так перемешалось, что даже "Хисторию Огвартса" она толком не понимала. Было ощущение, будто её переехал паровой каток и расплющил в блин. Она не знала, что думать, не понимала, что чувствовала и почему. Так что девочка просто села у окна и стала смотреть на проносившиеся мимо пейзажи.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Но, по крайней мере, она понимала причину лёгкой грусти внутри.</w:t>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rtl w:val="0"/>
        </w:rPr>
        <w:t xml:space="preserve">Возможно, Гриффиндор не так хорош, как она считала.</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uuffff" w:id="0" w:date="2014-07-21T20:2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 "неловкие ситуации". to be confused -- быть сбитым с толку, приходить в замешательство... Неловкая ситуация -- это когда _надо_ что-то сделать, и либо непонятно что именно, либо понятно, но очень не хочется.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А чтобы придать критике конструктива, предложу "Неужели находиться возле Гарри Поттера значит находиться в замешательстве".</w:t>
      </w:r>
    </w:p>
  </w:comment>
  <w:comment w:author="kuuffff" w:id="1" w:date="2014-07-21T20:21: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может просто "мальчика"? И так ясно, что он маленький, без ста повторений одного и того же.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0"/>
      <w:keepLines w:val="0"/>
      <w:widowControl w:val="0"/>
      <w:spacing w:after="80" w:before="280" w:lineRule="auto"/>
      <w:contextualSpacing w:val="1"/>
    </w:pPr>
    <w:rPr>
      <w:b w:val="1"/>
      <w:sz w:val="28"/>
    </w:rPr>
  </w:style>
  <w:style w:type="paragraph" w:styleId="Heading4">
    <w:name w:val="heading 4"/>
    <w:basedOn w:val="Normal"/>
    <w:next w:val="Normal"/>
    <w:pPr>
      <w:keepNext w:val="0"/>
      <w:keepLines w:val="0"/>
      <w:widowControl w:val="0"/>
      <w:spacing w:after="40" w:before="240" w:lineRule="auto"/>
      <w:contextualSpacing w:val="1"/>
    </w:pPr>
    <w:rPr>
      <w:b w:val="1"/>
      <w:sz w:val="24"/>
    </w:rPr>
  </w:style>
  <w:style w:type="paragraph" w:styleId="Heading5">
    <w:name w:val="heading 5"/>
    <w:basedOn w:val="Normal"/>
    <w:next w:val="Normal"/>
    <w:pPr>
      <w:keepNext w:val="0"/>
      <w:keepLines w:val="0"/>
      <w:widowControl w:val="0"/>
      <w:spacing w:after="40" w:before="220" w:lineRule="auto"/>
      <w:contextualSpacing w:val="1"/>
    </w:pPr>
    <w:rPr>
      <w:b w:val="1"/>
      <w:sz w:val="22"/>
    </w:rPr>
  </w:style>
  <w:style w:type="paragraph" w:styleId="Heading6">
    <w:name w:val="heading 6"/>
    <w:basedOn w:val="Normal"/>
    <w:next w:val="Normal"/>
    <w:pPr>
      <w:keepNext w:val="0"/>
      <w:keepLines w:val="0"/>
      <w:widowControl w:val="0"/>
      <w:spacing w:after="40" w:before="200" w:lineRule="auto"/>
      <w:contextualSpacing w:val="1"/>
    </w:pPr>
    <w:rPr>
      <w:b w:val="1"/>
      <w:sz w:val="20"/>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