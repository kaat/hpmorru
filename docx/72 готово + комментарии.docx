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_xtipb922up4r" w:id="0"/>
      <w:bookmarkEnd w:id="0"/>
      <w:r w:rsidDel="00000000" w:rsidR="00000000" w:rsidRPr="00000000">
        <w:rPr>
          <w:rtl w:val="0"/>
        </w:rPr>
        <w:t xml:space="preserve">Глава 72. </w:t>
      </w:r>
      <w:r w:rsidDel="00000000" w:rsidR="00000000" w:rsidRPr="00000000">
        <w:rPr>
          <w:rtl w:val="0"/>
        </w:rPr>
        <w:t xml:space="preserve">Самоактуализация. Часть </w:t>
      </w: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Правдоподобное отрицание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концу ужина зимнее солнце уже давно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зашло,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Гермиона покидала Большой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тусклом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свете звёзд, подмигивающих с зачарованного потолка. Она направлялась в Башню Когтеврана вместе со своим напарником по учёбе, Гарри Поттером, у которого,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последнее 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учёбы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0" w:date="2016-08-30T02:38:03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возмутительно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времени.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 Гермионы не было ни малейшего представления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же он успевает делать домашнюю работу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Разве что её делают домовые эльфы, пока он спит.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все в зале провожали их глазами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они проходили через массивные двери обеденного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 похожи на ворота крепости, чем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через что должны проходить ученики по дороге с ужина.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шли молча. Сзади доносился отдалённый гомон учеников. Через некоторое время после того, как он стих окончательно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 наконец заговорила: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зачем ты это сделал?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Сделал что? — рассеянно переспросил Мальчик-Который-Выжил, словно его разум был где-то далеко и сейчас был занят гораздо более важными проблемами.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ты прост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 «нет»?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— протянул Гарри под перестук их обуви по каменному полу,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дело в том, что я не могу просто говорить «нет» каждый раз, когда кто-нибудь спрашивает меня о том, чего я не делал. Смотри,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предположим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кто-нибудь спросит меня: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«Гарри, это ты устроил розыгрыш с невидимыми чернилами?»,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отвечу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«Нет», а потом меня спросят: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«Гарри, ты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 заколдовал метлу гриффиндорского ловца?», и мне придётся ответить: «Я отказываюсь отвечать на этот вопрос».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всё равно что признаться.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поэтому..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осторожно начала Гермиона, — ты сказал всем... — она сконцентрировалась, пытаясь точно вспомнить его слова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если бы, чисто гипотетически, заговор против хулиганов действительно существовал, то ты не подтвердил бы и не опровергнул, что настоящий глава заговора — это призрак Салазара Слизерина. И более того, ты даже не признал бы, что такой заговор действительно существует, поэтому спрашивать тебя об этом не имеет смысла.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слегка улыбнулся Гарри Поттер. — Это научит их принимать всерьёз и гипотетические сценарии.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</w:t>
      </w:r>
      <w:ins w:author="Alaric Lightin" w:id="1" w:date="2016-08-30T02:40:3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мне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сказал </w:t>
      </w:r>
      <w:del w:author="Alaric Lightin" w:id="2" w:date="2016-08-30T02:40:32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мне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отвечать ни на что...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ins w:author="Alaric Lightin" w:id="3" w:date="2016-08-30T02:40:5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Если ты будешь всё отрицать, они могут тебе не поверить</w:t>
        </w:r>
      </w:ins>
      <w:del w:author="Alaric Lightin" w:id="3" w:date="2016-08-30T02:40:5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Они могут </w:delTex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не поверить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тебе, если ты будешь отрицать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Гарри. — Поэтому лучше вообще ничего не говорить, если, конечно, ты не хочешь, чтобы тебя считали лгуньей.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Но... — беспомощно возразила Гермиона. — Но... ведь теперь все думают, что я заодно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" w:date="2016-08-30T02:41:0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Салазаром Слизерином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del w:author="Alaric Lightin" w:id="5" w:date="2016-08-30T02:41:4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То,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к</w:delText>
        </w:r>
      </w:del>
      <w:ins w:author="Alaric Lightin" w:id="5" w:date="2016-08-30T02:41:4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К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 на неё смотрят гриффиндорцы... </w:t>
      </w:r>
      <w:del w:author="Alaric Lightin" w:id="6" w:date="2016-08-30T02:41:4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то,</w:delText>
        </w:r>
      </w:del>
      <w:ins w:author="Alaric Lightin" w:id="6" w:date="2016-08-30T02:41:4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а уж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на неё смотрят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7" w:date="2016-08-30T02:41:5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слизеринцы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Такова уж доля героя, — сказал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же видела, что пишут в «Придире» обо мне?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секунду Гермиона представила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родителей, читающих газетную статью, в которой вместо рассказа о том, как она выиграла национальное первенство по орфографии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каком-нибудь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достижении, заслуживающем попасть на страницы газет, написано: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МАЛФОЙ ЗАЛЕТЕЛ ОТ ГЕРМИОНЫ 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этого было достаточно,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переосмыслить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всю эту затею с женским героизмом.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И, раз уж речь зашла об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мисс Грейнджер, как продвигается ваш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квест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 налётом официоза спросил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— начала Гермиона, — если призрак Салазара Слизерина не появится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8" w:date="2016-08-30T02:42:1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не скажет 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где можно найти хулиганов, то вряд ли нам улыбнётся удача.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она сожалела об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мельком взглянула на Гарри — мальчик смотрел на неё странным пристальным взглядом.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Знаешь, Гермиона, — сказал он тихо, словн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очень хотел, чтобы кроме неё никто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всём мире его не услышал, — я думаю, ты права.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Некоторым людям гораздо сильнее помогают стать героем, чем другим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9" w:date="2016-08-30T02:42:2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9" w:date="2016-08-30T02:42:25Z">
            <w:rPr>
              <w:rFonts w:ascii="Times New Roman" w:cs="Times New Roman" w:eastAsia="Times New Roman" w:hAnsi="Times New Roman"/>
              <w:sz w:val="24"/>
              <w:szCs w:val="24"/>
            </w:rPr>
          </w:rPrChange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9" w:date="2016-08-30T02:42:2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считаю это нечестным.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схватил её за рукав мантии и потащил в боковой проход, на ходу вытаскивая палочку. Не успела Гермиона открыть рот от удивления, как они оказались в изгибе коридора, который был так узок, что им двоим едва хватало места. Гарри направил палочку в сторону, откуда они пришли, и тихо пробормотал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«Квиетус»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затем ещё раз, уже в другом направлении.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внимательно огляделся, причём посмотрел не только по сторонам, но также вверх и вниз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после чего засунул руку в свой кошель и произнёс: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Мантия-невидимка.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0" w:date="2016-08-30T02:42:3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Глип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0" w:date="2016-08-30T02:42:3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?</w:t>
      </w:r>
      <w:ins w:author="Alaric Lightin" w:id="11" w:date="2016-08-30T02:42:3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10" w:date="2016-08-30T02:42:35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вырвалось у Гермионы.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Гарри уже доставал из кошеля-скрытня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сложенную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мерцающую чёрную ткань.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волнуйся, — с лёгкой улыбкой сказал он, — они настолько редкие,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удосужился запретить их школьными правилами...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протянул ей тёмную бархатную ткань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неожиданно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официально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отдаю я, но одалживаю тебя, моя мантия, Гермионе Джин Грейнджер. Защищай её как следует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уставилась на мерцающий бархат мантии, которая поглощала практически весь падающий на неё свет и лишь изредка странно поблёскивала. Ткань была абсолютно чёрной, но на ней не было видно ни пылинки, ни пушинки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2" w:date="2016-08-30T02:42:5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вообще ничего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чем дольше Гермиона смотрела на неё, тем больше казалось, что она смотрит на пустое место, но стоило моргнуть и перед ней вновь была лишь чёрная мантия.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Возьми её, Гермиона.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бездумно девочка протянула руку к материи. Затем, когда её мозг наконец очнулся и она уже собиралась отдёрнуть руку, Гарри просто отпустил мантию. Та начала падать, и Гермиона инстинктивно под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хватила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её. В тот миг, когда пальцы коснулись мантии, что-то внутри неё вздрогнуло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тот раз,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впервые взяла в руки свою палочку. Она словно услышала песню, которая звучала почти беззвучно на самом краешке её сознания.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один из моих квестовых предметов, Гермиона, — мягко сказал Гарри. — Она принадлежала моему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отцу, и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незаменима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Потому не одалживай её никому, не показывай, не говори, что она вообще существует... Но если она тебе понадобится на время, просто подойди ко мне и попроси.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могу...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Ещё как можешь. Потому что нет ничего честного в том, что однажды утром я нашёл её в подарочной коробке около кровати, а ты... нет, — Гарри на секунду задумался. — Но если у тебя </w:t>
      </w:r>
      <w:ins w:author="Alaric Lightin" w:id="13" w:date="2016-08-30T02:43:1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вдруг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4" w:date="2016-08-30T02:43:1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есть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своя собственная мантия-невидимка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бери в голову.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все выводы из того, что у Гарри есть мантия-невидимка, наконец сложились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ins w:author="Alaric Lightin" w:id="15" w:date="2016-08-30T02:43:2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голове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обвиняюще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ткнула пальцем в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впрочем, так как они стояли очень близко, она не смогла даже нормально вытянуть руку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от нахлынувшего возмущения чуть ли не закричала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удалось исчезнуть из кладовки в кабинете зельеварения! А ещё когда ты... — она прервалась —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6" w:date="2016-08-30T02:43:4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 учётом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мантии-невидимки было непонятно, как ему удалось...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 наигранной безучастностью полировал ногти о свою одежду.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ты же знала, что здесь замешан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7" w:date="2016-08-30T02:43:53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какой-то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трюк, да?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теперь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героиня будет таинственным образом знать, где и когда найти хулиганов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она подслушала их планы,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её возрасте никто не смог бы стать невидимым, чтобы шпионить за ними.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Воцарилось молчание.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Гарри...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она, — я... я уже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уверена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борьба с хулиганами такая уж стоящая затея.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пристально смотрел на неё.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 что кто-то из девочек может пострадать?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кивнула. Просто кивнула.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них есть право выбора, Гермиона, как и у тебя. </w:t>
      </w:r>
      <w:ins w:author="Alaric Lightin" w:id="18" w:date="2016-08-30T02:44:0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Сам я</w:t>
        </w:r>
      </w:ins>
      <w:del w:author="Alaric Lightin" w:id="18" w:date="2016-08-30T02:44:09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Я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решил не делать очевидной глупости, которую все делают в книгах — я не стану оберегать тебя от всего, из-за чего ты будешь чувствовать себя одновременно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защищённой и беспомощной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Потому что в этом случае ты всерьёз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разозлишься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оттолкнёшь меня, пытаясь получить хоть немного свободы, и попадёшь в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льшие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неприятности,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которыми героически справишься, после чего у меня наступит прозрение 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пойму... ну и дальше по тому же сценарию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уже знаю, к чему приведёт эта история, потому могу её просто пропустить. Если я в состоянии предугадать, о чём я буду думать позже, то ничто не мешает мне подумать об этом сейчас. В любом случае, я считаю, что тебе 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 не стоит пытаться ограждать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своих друзей от опасностей. Просто скажи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прямо, что эта история наверняка закончится каким-нибудь кошмаром, и если после этого они всё ещё будут хотеть стать героинями, то пусть так и будет.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в такие моменты Гермиона сомневалась, сможет ли она когда-нибудь привыкнуть к способу мышления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я на самом деле, — на секунду у неё комок подкатил к горлу, — очень,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9" w:date="2016-08-30T02:44:3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хочу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кто-нибудь из них пострадал! В особенности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из-за чего-то, что начала 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Гермиона, — серьёзно ответил Гарри, — я уверен, что ты поступаешь правильно.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я не знаю, как можно сделать им в конечном итоге хуже, 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возможности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0" w:date="2016-08-30T02:44:3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попробовать.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что если кто-то из них </w:t>
      </w:r>
      <w:del w:author="Alaric Lightin" w:id="21" w:date="2016-08-30T02:44:51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сильно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пострадает</w:t>
      </w:r>
      <w:ins w:author="Alaric Lightin" w:id="22" w:date="2016-08-30T02:44:4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сильно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ей стало трудно говорить. Гермиона вспомнила рассказ капитана Эрни о том, как Гарри смотрел прямо в глаза хулигана, когда тот всё сильнее и сильнее выворачивал ему палец, пока наконец не пришла помощь в лице профессора Спраут. Следующая мысль была о Ханне и её тонких пальчиках с ногтями, которые та каждое утро красит в жёлтый цвет Пуффендуя, и Гермиона постаралась выкинуть из головы эту картинку.  — И после этого... они никогда уже не посмеют сделать что-нибудь отважное...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думаю, что одно влечёт за собой другое, — твёрдо сказал Гарри. — Даже если всё пойдёт наперекосяк и случится что-нибудь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кошмарно невообразимое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не думаю, что в наших головах всё происходит, как ты описала. Важно верить в себя, верить в то, что ты можешь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вырваться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свои границы. Попытаться и пострадать — наверняка не может быть хуже, чем...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3" w:date="2016-08-30T02:45:1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застрять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4" w:date="2016-08-30T02:45:1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ошибаешься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 мгновение задумался, чуть печально пожал плечами и ответил: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прав?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опять посмотрела на чёрную ткань, переброшенную через её руку. Внутренняя сторона мантии, касаясь руки, вызывала странное двоякое ощущение — мягкости и надёжности, будто мантия ободряюще сжимала её ладонь.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вновь подняла руку, протягивая мантию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не шевельнулся.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Я... — начала Гермиона, — я благодарна тебе, очень благодарна, но я ещё ничего не решила. Пусть она пока останется у тебя. И... Гарри, я не думаю, что шпионить за людьми — хорошо...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Даже за теми, про кого известно, что они хулиганы и издеваются над слабыми? — уточнил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 — Надо мной никогда не издевались, однако я прошёл через очень реалистичную симуляцию, и мне не понравилось. Над тобой когда-нибудь издевались?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тихо ответила Гермиона, по-прежнему протягивая Гарри мантию-невидимку.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Гарри забрал свою мантию — Гермиона почувствовала слабый укол потери, когда беззвучная песнь исчезла из её разума — и начал засовывать чёрную ткань обратно в кошель.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кошель закончил поглощать мантию, Гарри повернулся, чтобы снять барьер тишины...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И, эм-м... — замялась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Гермиона. — Это ведь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5" w:date="2016-08-30T02:45:3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та самая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Мантия Невидимости? О которой мы прочитали в библиотеке,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восемнадцатой странице «Иллюстрированного списка утраченных артефактов» Готтшалка в переводе Паулы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вновь повернулся к ней и, слегка улыбаясь,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же самым тоном, которым он разговаривал с учениками за ужином,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могу ни подтвердить, ни опровергнуть, что обладаю магическим артефактом невероятной силы.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Наступила ночь, Гермиона уже легла в постель. Она до сих пор не могла решиться.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время ужина, когда у неё ещё не было действенного способа находить хулиганов, её жизнь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теперь ей опять нужно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выбор, и на этот раз не за себя, а за своих друзей. Перед её мысленным взором стояло морщинистое лицо Дамблдора, на котором были видны отголоски скрытой боли, и она снова и снова слышала, как Гарри говорит: «У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них есть право выбора, Гермиона, как и у тебя</w:t>
      </w:r>
      <w:r w:rsidDel="00000000" w:rsidR="00000000" w:rsidRPr="00000000">
        <w:rPr>
          <w:rFonts w:ascii="Times New Roman" w:cs="Times New Roman" w:eastAsia="Times New Roman" w:hAnsi="Times New Roman"/>
          <w:color w:val="674ea7"/>
          <w:sz w:val="24"/>
          <w:szCs w:val="24"/>
          <w:rtl w:val="0"/>
        </w:rPr>
        <w:t xml:space="preserve">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ещё её пальцы помнили прикосновение мантии, и это ощущение возвращалось снова и снова. В нём была какая-то сила, заставлявшая мысли возвращаться к древнему артефакту и к песне, которую 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одновременно ощущала и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ощущала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том краешке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сознания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теперь снова окутывала тишина.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разговаривал с мантией, словно та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6" w:date="2016-08-30T02:45:5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разумна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просил её позаботиться о Гермионе. Он также сказал, что мантия принадлежала его отцу,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она незаменима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Но... Ведь не мог же Гарри так сделать?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так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предложить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один из трёх Даров Смерти, созданных за столетия до Хогвартса?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могла бы сказать, что чувствует себя польщённой, однако это выходило так далеко за границы польщённости, что ей оставалось только гадать — кем именно она является для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Гарри из тех людей, которые одалживают древние утраченные магические артефакты </w:t>
      </w:r>
      <w:ins w:author="Alaric Lightin" w:id="27" w:date="2016-08-30T02:46:1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вообще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8" w:date="2016-08-30T02:46:07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любому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кого посчитают другом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всё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задумалась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какую именно часть своей жизни, по словам Гарри, он решил пропустить — ту часть, в которой он пытался держать её в безопасности, под защитой...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смотрела на потолок когтевранской спальни. Где-то в отдалении переговаривались Мэнди и Су. Гермиона настроила чары Тишины так, чтобы не было слышно, о чём именно они говорят, и до неё доносилось лишь неясное бормотание. Сон в общей спальне с остальными девочками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некое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ощущение уюта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знала,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всегда включает чары Тишины на полную мощность.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 Гермионы появилась мысль, что, возможно, Гарри действительно... ну...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бы это...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9" w:date="2016-08-30T02:46:2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Неравнодушен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Этой ночью Гермиона Грейнджер долго не могла заснуть.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на следующее утро, проснувшись, она обнаружила торчащий из-под подушки клочок пергамента, на котором было написано: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0" w:date="2016-08-30T02:46:31Z">
            <w:rPr>
              <w:rFonts w:ascii="Times New Roman" w:cs="Times New Roman" w:eastAsia="Times New Roman" w:hAnsi="Times New Roman"/>
              <w:sz w:val="24"/>
              <w:szCs w:val="24"/>
            </w:rPr>
          </w:rPrChange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0" w:date="2016-08-30T02:46:3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 половине одиннадцатого ты найдёшь хулигана в четвёртом коридоре, налево от кабинета зельеварения. — С.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0" w:date="2016-08-30T02:46:31Z">
            <w:rPr>
              <w:rFonts w:ascii="Times New Roman" w:cs="Times New Roman" w:eastAsia="Times New Roman" w:hAnsi="Times New Roman"/>
              <w:sz w:val="24"/>
              <w:szCs w:val="24"/>
            </w:rPr>
          </w:rPrChange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следующим утром Гермиона входила в Большой 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её животе порхали бабочки размером с гиппогрифа. До когтевранского стола оставалось лишь несколько шагов,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1" w:date="2016-08-30T02:46:4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решения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 не было.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заметила, что рядом с Падмой есть свободное место. Если она хочет всё рассказать Падме и попросить ту передать это дальше Дафне и Трейси, ей нужно сесть именно туда.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подошла к пустующему месту рядом с Падмой.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языке крутились слова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2" w:date="2016-08-30T02:46:5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Падма, я получила таинственное сообщение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как будто какая-то толстая кирпичная стена мешала этим словам вырваться наружу. Если Гермиона это скажет, она подвергнет Ханну, Сьюзен и Дафну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3" w:date="2016-08-30T02:47:0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опасности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Поведёт их прямо навстречу неприятностям. И это Неправильно.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она может попытаться справиться с хулиганом и в одиночку, ничего не говоря друзьям, но было совершенно очевидно, что это тоже Неправильно.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>
          <w:del w:author="Alaric Lightin" w:id="36" w:date="2015-08-12T21:27:37Z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знала, что столкнулась с моральной дилеммой, прямо как все те волшебники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ведьмы,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которых она читала в книгах. Вот только в книгах у людей всегда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4" w:date="2016-08-30T02:47:1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правильный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неправильный выбор, а не как у неё, два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неправильных,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казалось немного несправедливым. Но у неё было чувство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наве</w:t>
      </w:r>
      <w:ins w:author="Alaric Lightin" w:id="35" w:date="2015-05-07T04:42:4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я</w:t>
        </w:r>
      </w:ins>
      <w:del w:author="Alaric Lightin" w:id="35" w:date="2015-05-07T04:42:4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е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нное рассказами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 про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потом напишут о них в книгах, — что она стоит перед Героическим выбором, и что сегодня утром, прямо сейчас, она определяет, в какую сторону пойдёт вся её дальнейшая жизнь.</w:t>
      </w:r>
      <w:del w:author="Alaric Lightin" w:id="36" w:date="2015-08-12T21:27:37Z">
        <w:commentRangeStart w:id="1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— Тихо! — зашипела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Лаванда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, причём её голос был гораздо громче шёпота Парвати. — У Зла повсюду есть уши!</w:delText>
        </w:r>
      </w:del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>
          <w:del w:author="Alaric Lightin" w:id="36" w:date="2015-08-12T21:27:37Z"/>
        </w:rPr>
      </w:pPr>
      <w:del w:author="Alaric Lightin" w:id="36" w:date="2015-08-12T21:27:3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— </w:delTex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Ш-ш-ш-ш!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— ещё громче зашикали три остальные девочки.</w:delText>
        </w:r>
      </w:del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del w:author="Alaric Lightin" w:id="36" w:date="2015-08-12T21:27:3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Крайне, полностью, абсолютно окончательно обречены.</w:delText>
        </w:r>
      </w:del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оглядываясь по сторонам, Гермиона села за стол. Она смотрела перед собой, словно в столовом серебре и на тарелке мог скрываться ответ на мучающий её вопрос. Она думала изо всех сил...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несколько секун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услышала, как Падма шепчет ей на ухо: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Дафна знает, где можно будет найти хулигана, сегодня, в половине одиннадцатого.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Обречены.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мнению Сьюзен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Боунс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обречены.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Тётушка иногда рассказывала ей истории, которые начинались похожим образом — люди совершали поступки, глупость которых им была заранее известна. Заканчивались эти истории обычно тем, что кто-то оказывался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обречён»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всему полу, стенам, и тётушкиным туфлям.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Эй, Падма, — прошептала Парвати. Голос её был едва слышен за шорохом ног восьми девочек, следующих друг за другом по пятам по коридору, ведущему к классу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варения. — Не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почему Гермиона вздыхала всё утро?..</w:t>
      </w:r>
    </w:p>
    <w:p w:rsidR="00000000" w:rsidDel="00000000" w:rsidP="00000000" w:rsidRDefault="00000000" w:rsidRPr="00000000">
      <w:pPr>
        <w:ind w:firstLine="570"/>
        <w:contextualSpacing w:val="0"/>
        <w:rPr>
          <w:ins w:author="Alaric Lightin" w:id="37" w:date="2015-08-12T21:27:13Z"/>
        </w:rPr>
      </w:pPr>
      <w:ins w:author="Alaric Lightin" w:id="37" w:date="2015-08-12T21:27:1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38" w:date="2015-08-12T21:27:13Z">
              <w:rPr>
                <w:rFonts w:ascii="Times New Roman" w:cs="Times New Roman" w:eastAsia="Times New Roman" w:hAnsi="Times New Roman"/>
                <w:sz w:val="24"/>
                <w:szCs w:val="24"/>
              </w:rPr>
            </w:rPrChange>
          </w:rPr>
          <w:t xml:space="preserve">— Тихо! — зашипела 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38" w:date="2015-08-12T21:27:13Z">
              <w:rPr>
                <w:rFonts w:ascii="Times New Roman" w:cs="Times New Roman" w:eastAsia="Times New Roman" w:hAnsi="Times New Roman"/>
                <w:sz w:val="24"/>
                <w:szCs w:val="24"/>
              </w:rPr>
            </w:rPrChange>
          </w:rPr>
          <w:t xml:space="preserve">Лаванда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38" w:date="2015-08-12T21:27:13Z">
              <w:rPr>
                <w:rFonts w:ascii="Times New Roman" w:cs="Times New Roman" w:eastAsia="Times New Roman" w:hAnsi="Times New Roman"/>
                <w:sz w:val="24"/>
                <w:szCs w:val="24"/>
              </w:rPr>
            </w:rPrChange>
          </w:rPr>
          <w:t xml:space="preserve">, причём её голос был гораздо громче шёпота Парвати. — У Зла повсюду есть уши!</w:t>
        </w:r>
      </w:ins>
    </w:p>
    <w:p w:rsidR="00000000" w:rsidDel="00000000" w:rsidP="00000000" w:rsidRDefault="00000000" w:rsidRPr="00000000">
      <w:pPr>
        <w:ind w:firstLine="570"/>
        <w:contextualSpacing w:val="0"/>
        <w:rPr>
          <w:ins w:author="Alaric Lightin" w:id="37" w:date="2015-08-12T21:27:13Z"/>
        </w:rPr>
      </w:pPr>
      <w:ins w:author="Alaric Lightin" w:id="37" w:date="2015-08-12T21:27:1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38" w:date="2015-08-12T21:27:13Z">
              <w:rPr>
                <w:rFonts w:ascii="Times New Roman" w:cs="Times New Roman" w:eastAsia="Times New Roman" w:hAnsi="Times New Roman"/>
                <w:sz w:val="24"/>
                <w:szCs w:val="24"/>
              </w:rPr>
            </w:rPrChange>
          </w:rPr>
          <w:t xml:space="preserve">— </w: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  <w:rPrChange w:author="Alaric Lightin" w:id="38" w:date="2015-08-12T21:27:13Z">
              <w:rPr>
                <w:rFonts w:ascii="Times New Roman" w:cs="Times New Roman" w:eastAsia="Times New Roman" w:hAnsi="Times New Roman"/>
                <w:sz w:val="24"/>
                <w:szCs w:val="24"/>
              </w:rPr>
            </w:rPrChange>
          </w:rPr>
          <w:t xml:space="preserve">Ш-ш-ш-ш!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38" w:date="2015-08-12T21:27:13Z">
              <w:rPr>
                <w:rFonts w:ascii="Times New Roman" w:cs="Times New Roman" w:eastAsia="Times New Roman" w:hAnsi="Times New Roman"/>
                <w:sz w:val="24"/>
                <w:szCs w:val="24"/>
              </w:rPr>
            </w:rPrChange>
          </w:rPr>
          <w:t xml:space="preserve"> — ещё громче зашикали три остальные девочки.</w:t>
        </w:r>
      </w:ins>
    </w:p>
    <w:p w:rsidR="00000000" w:rsidDel="00000000" w:rsidP="00000000" w:rsidRDefault="00000000" w:rsidRPr="00000000">
      <w:pPr>
        <w:ind w:firstLine="570"/>
        <w:contextualSpacing w:val="0"/>
        <w:pPrChange w:author="Alaric Lightin" w:id="0" w:date="2015-08-12T21:27:13Z">
          <w:pPr>
            <w:keepNext w:val="0"/>
            <w:keepLines w:val="0"/>
            <w:widowControl w:val="0"/>
            <w:ind w:firstLine="570"/>
            <w:contextualSpacing w:val="0"/>
          </w:pPr>
        </w:pPrChange>
      </w:pPr>
      <w:ins w:author="Alaric Lightin" w:id="37" w:date="2015-08-12T21:27:1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38" w:date="2015-08-12T21:27:13Z">
              <w:rPr>
                <w:rFonts w:ascii="Times New Roman" w:cs="Times New Roman" w:eastAsia="Times New Roman" w:hAnsi="Times New Roman"/>
                <w:sz w:val="24"/>
                <w:szCs w:val="24"/>
              </w:rPr>
            </w:rPrChange>
          </w:rPr>
          <w:t xml:space="preserve">Крайне, полностью, абсолютно окончательно обречены.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бравшись 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четвёртого прохода слева от класса Зельеварения, где, по словам таинственного информатора Дафны, над кем-то будут издеваться, вся восьмёрка стала двигаться медленнее, звук шагов стал тише,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наконец, генерал Грейнджер показала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жестами: </w:t>
      </w:r>
      <w:ins w:author="Alaric Lightin" w:id="39" w:date="2016-08-30T02:47:5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«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0" w:date="2016-08-30T02:47:5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Стойте, я посмотрю, что впереди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ins w:author="Alaric Lightin" w:id="41" w:date="2016-08-30T02:48:1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»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Лаванда подняла руку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 только Гермиона повернулась к ней, озадаченно указала пальцем прямо по коридору, затем указала на себя и попыталась изобразить что-то ещё, чего Сьюзен не поняла...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Грейнджер помотала головой и повторно, в этот раз медленнее, чётко выраженными жестами воспроизвела сигнал: </w:t>
      </w:r>
      <w:ins w:author="Alaric Lightin" w:id="42" w:date="2016-08-30T02:48:2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«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3" w:date="2016-08-30T02:48:2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Стойте, я посмотрю, что впереди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3" w:date="2016-08-30T02:48:25Z">
            <w:rPr>
              <w:rFonts w:ascii="Times New Roman" w:cs="Times New Roman" w:eastAsia="Times New Roman" w:hAnsi="Times New Roman"/>
              <w:sz w:val="24"/>
              <w:szCs w:val="24"/>
            </w:rPr>
          </w:rPrChange>
        </w:rPr>
        <w:t xml:space="preserve">.</w:t>
      </w:r>
      <w:ins w:author="Alaric Lightin" w:id="44" w:date="2016-08-30T02:48:2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»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Лаванда с ещё более недоумённым выражением на лице указала в ту сторону, откуда они пришли, а другой рукой изобразила что-то прыгающее.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уже все девочки выглядели сбитыми с толку даже больше Лаванды, и Сьюзен с некоторой горечью подумала, что, очевидно, часа практики два дня назад было недостаточно, чтобы запомнить новый набор кодовых сигналов.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указала пальцем на Лаванду, затем на пол под ногами Лаванды. Выражение её лица очень чётко показывало, что это значит: </w:t>
      </w:r>
      <w:ins w:author="Alaric Lightin" w:id="45" w:date="2016-08-30T02:48:5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«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6" w:date="2016-08-30T02:48:5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Ты. Стой. Здесь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6" w:date="2016-08-30T02:48:50Z">
            <w:rPr>
              <w:rFonts w:ascii="Times New Roman" w:cs="Times New Roman" w:eastAsia="Times New Roman" w:hAnsi="Times New Roman"/>
              <w:sz w:val="24"/>
              <w:szCs w:val="24"/>
            </w:rPr>
          </w:rPrChange>
        </w:rPr>
        <w:t xml:space="preserve">.</w:t>
      </w:r>
      <w:ins w:author="Alaric Lightin" w:id="47" w:date="2016-08-30T02:49:3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46" w:date="2016-08-30T02:48:50Z">
              <w:rPr>
                <w:rFonts w:ascii="Times New Roman" w:cs="Times New Roman" w:eastAsia="Times New Roman" w:hAnsi="Times New Roman"/>
                <w:sz w:val="24"/>
                <w:szCs w:val="24"/>
              </w:rPr>
            </w:rPrChange>
          </w:rPr>
          <w:t xml:space="preserve">»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Лаванда кивнула.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дум дум,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голове Сьюзен звучал марш Легиона Хаоса,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 дум дум дум дум дум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[Здесь присутствует непереводимая игра слов: «дум» — «doom» в оригинале — может также означать «обречены». — Прим. перев. ]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пошарила в своей мантии и достала небольшую палочку c зеркальцем на конце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окуляром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Очень, очень аккуратно она подкралась к стене, прямо к тому месту, откуда начинался боковой проход, и выставила за угол самый краешек зеркала.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-чуть.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ещё.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генерал Грейнджер осторожно выглянула за угол сама.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Грейнджер обернулась к ним, кивнула и показала жестом: </w:t>
      </w:r>
      <w:ins w:author="Alaric Lightin" w:id="48" w:date="2016-08-30T02:49:1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«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9" w:date="2016-08-30T02:49:1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следуйте за мной</w:t>
      </w:r>
      <w:ins w:author="Alaric Lightin" w:id="50" w:date="2016-08-30T02:49:2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49" w:date="2016-08-30T02:49:11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t xml:space="preserve">»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Крадущаяся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вперёд Сьюзен почувствовала себя немного лучше.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 которой они должны были оказаться на месте за тридцать минут до хулигана, на самом деле сработала. Быть может, они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51" w:date="2016-08-30T02:49:4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слегка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обречены?..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десять часов двадцать девять минут, почти по расписанию, появился хулиган. Если бы здесь кто-то был — хотя с виду коридор пустовал — он бы услышал, как уверенные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шаги ботинок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проследовали по главному коридору, свернули на боковой проход, прошли до первого поворота, завернули за него и в некотором удивлении остановились при виде перегородившей проход кирпичной стены, которой раньше тут не было.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пожал плечами, отвернулся и прислонился к стене, чтобы следить за главным проходом прямо за углом.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конце концов, это замок Хогвартс.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второпях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трансфигурированными тонкими панелями, которым придали вид кирпичной стены, ждали девочки.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разговаривая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двигаясь, почти даже не дыша. Они лишь смотрели сквозь отверстия для глаз,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предусмотрительно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оставили в стене.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Сьюзен увидела хулигана, у неё сердце ушло в пятки. 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выглядел как семикурсник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52" w:date="2016-08-30T02:49:5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не старше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оторочка на его мантии была зелёной, а не красной, как они надеялись, у него были </w:t>
      </w:r>
      <w:ins w:author="Alaric Lightin" w:id="53" w:date="2016-08-30T02:50:0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заметные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54" w:date="2016-08-30T02:49:5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мускулы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и, присмотревшись к тому, как он движется, Сьюзен поняла, что у него есть опыт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55" w:date="2016-08-30T02:50:1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дуэлей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они все услышали шум множества ног, приближающийся по коридору. Гриффиндорцы и слизеринцы с четвёртого курса высыпали из класса зельеварения.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Шаги протопали мимо, потом начали стихать и затихли совсем. Хулиган ничего не предпринимал. На мгновение Сьюзен почувствовала облегчение...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Опять послышались шаги, на этот раз их было меньше.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Шаги опять прошли мимо, хулиган по-прежнему ничего не предпринимал.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повторилось несколько раз.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когда послышался очень слабый звук приближающихся шагов одного человека, семеро девочек услышали чёткий, холодный и негромкий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хулигана: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Протего.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из девочек даже ахнул, хотя к счастью очень и очень тихо.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они не могут рассчитывать даже на одно попадание...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осознала, что хулиганы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56" w:date="2016-08-30T02:50:23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не думала, что у ЖОПРПГ получится слишком многое до того, как хулиганы начнут принимать меры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Но... Гермиона уже победила троих... и вся школа вчера гудела, обсуждая призрака Салазара Слизерина...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ждёт нас!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хотела прошептать, что надо всё бросить, отказаться от плана. Но было невозможно донести это сообщение до...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Силенсио,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спокойно и размеренно произнёс хулиган, направляя палочку в коридор. Вокруг слизеринца мерцала синяя дымка чар Щита.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Акцио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жертва.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поле их зрения показался юноша с четвёртого курса. Он висел вниз головой, как будто невидимая рука держала его за ногу. Мантия с красной оторочкой начала сползать по бедру, из-под неё показались подштанники. Рот юноши открывался и закрывался, но не было слышно ни слова.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тебе интересно, что происходит, — сказал слизеринец-семикурсник. — Не беспокойся. Всё настолько просто, что поймёт даже гриффиндорец.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этими словами слизерине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 сжал левую руку в кулак и сильно ударил гриффиндорца в живот. Четверокурсник отчаянно дёрнулся, но по-прежнему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было слышно ни слова.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моя жертва, — продолжил слизеринец. — Я хулиган. Я тебя изобью. И мы посмотрим, попробует ли кто-нибудь остановить меня.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этот миг Сьюзен осознала, что это ловушка.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этот же самый миг прозвенел оглушительно-пронзительный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девчачий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57" w:date="2016-08-30T02:50:4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Остановись,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57" w:date="2016-08-30T02:50:4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злодей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57" w:date="2016-08-30T02:50:4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Фините инкантатем!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Лаванда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в ужасе подумала Сьюзен. Гриффиндорка вызвалась отвлечь внимание хулигана, чтобы остальные смогли неожиданно на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напасть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этом и заключался план, но теперь...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имя Хог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вартса, — они не могли видеть Лаванду, но слышали её крик, — и во имя всех героинь, приказываю тебе убираться от... А-А-А!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Экспеллиармус,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хулиган.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Ступефай. Акцио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дура-героиня.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Лаванда вплыла в их поле зрения, без сознания и как будто подвешенная за одну ногу, Сьюзен моргнула: Лаванда была одета не в обычную мантию Хогвартса, а в яркую ало-золотую юбку и блузку.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тоже удивлённо посмотрел на одежду девочки. Затем направил на неё палочку и сказал: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 инкантатем».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одежда не изменилась.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пожал плечами и, по-прежнему стоя лицом к Лаванде — а не к висящему четверокурснику, — сжал руку в кулак...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Лаганн!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завопили пять голосов, и пять зелёных спиралей вырвались из пяти палочек сквозь пять щелей в фальшивой стене. Мгновением позже Гермиона крикнула: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Ступефай!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 зелёных спиралей безрезультатно разбились о синюю дымку. Красный сгусток, посланный Гермионой, отразился от дымки и попал в четверокурсника, который дёрнулся и замер.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Хулиган-семикурсник развернулся и зловеще улыбнулся. Девочки-первокурсницы с визгом бросились в атаку.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распахнулись, и она тут же откатилась с места, где лежала на полу. Её лёгкие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горели,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тело болело от пропущенного удара. Судя по всему, прошло всего несколько секунд боя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Ханна падала, всё ещё вытянув руку в её сторону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Глиссео!»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крикнула Гермиона, но старшекурсник просто махнул вниз палочкой, оставляющей за собой светящийся зелёный след, и чары Гермионы прямо на глазах рассыпались облаком сине-белых искр. Затем, практически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останавливая движения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палочки, хулиган сказал: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Ступефай!»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Гермиону отшвырнуло назад.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Сьюзен, собрав всю оставшуюся у неё магию, крикнула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«Иннервейт»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сторону Гермионы, и хулиган сразу же развернулся к пуффендуйке. Его палочка уже была направлена на неё, и крик Падмы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«Призматис!»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лишь на мгновение опередил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«Импедимента!»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слизеринца.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Радужная сфера образовалась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58" w:date="2016-08-30T02:51:3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вокруг хулигана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слизеринец с седьмого курса пошатнулся от своего собственного отражённого заклятия. Но мгновением позже он махнул палочкой, коснулся себя, а затем проткнул палочкой Призматическую Сферу Падмы, которая лопнула, как мыльный пузырь.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Иннервейт!»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завопила Парвати в сторону Ханны, а Трейси и Лаванда одновременно выкрикнули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Вингардиум Левиоса!»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Сжимающая палочку рука Ханны Аббот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дрожала от истощения. У девочки не осталось сил даже на один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Иннервейт.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коридоре было тихо. На полу лежали Падма, Трейси и Лаванда. Гермиона и Парвати лежали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 на друге у стены. Сьюзен стояла как окаменевшая и лишь её глаза беспомощно следили за происходящим. Даже гриффиндорец неподвижно распростёрся здесь же (Гермиона разбудила его, и он тоже сражался, но этого оказалось недостаточно).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была очень короткая битва.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по-прежнему улыбался. Единственным признаком, что ему пришлось приложить какие-то усилия, была рябь, пробегающая по окружающему его синему сиянию, да несколько капель пота на лбу.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медленно вытер пот со лба и направился к Ханне словно летифолд в облике человека.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развернулась и бросилась наутёк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крутанулась на месте и побежала. Крик застрял у неё в горле. Она промчалась мимо упавших панелей фальшивой кирпичной стены. Она бежала по коридору изо всех сил,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петляя, чтобы увернуться от заклинаний, которые могут полететь ей в спину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Ханна почти добежала до поворота, когда сзади раздалось короткое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Клюс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!»,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её ноги свело ужасной судорогой. Ханна упала, проскользила по полу и ударилась головой в стену. Но боль от этого удара была незаметна по сравнению с болью в перекручиваемых мышцах. Девочка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закричала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повернула голову и увидела, что хулиган по-прежнему неторопливо приближается к ней со зловещей улыбкой на лице.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Мышцы её ног будто завязали узлом. Превозмогая боль, Ханна перекатилась за угол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59" w:date="2016-08-30T02:52:0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Убирайся!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так не думаю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 хулиган. У него был низкий, пугающий голос, как у взрослого, и раздавался он уже совсем рядом.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 завернул за угол, и Дафна Гринграсс вогнала Древнейший Клинок ему прямо в пах.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 коридор озарила вспышка...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Семеро девочек покидали лазарет в подавленном состоянии. Их подруга осталась на больничной койке.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Помфри сказала, что через тридцать пять минут с Ханной всё будет в порядке. Порванные мышцы легко срастить.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Переговоры на себя взяла Дафна, и по её словам, у Ханны вышел несчастный случай с заклинанием Бегущей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дороги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именно он вызвал спазмы в ноге. Мадам Помфри пристально посмотрела на девочек, но ничего не сказала, несмотря на то, что для использования упомянутого заклинания нужно владеть магией на уровне семикурсника.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Помфри выдала Дафне зелье для лечения тяжёлого магического истощения и предостерегла её от использования любых 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заклинани</w:t>
      </w:r>
      <w:ins w:author="Yuliy L" w:id="60" w:date="2016-02-22T18:00:3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й</w:t>
        </w:r>
      </w:ins>
      <w:del w:author="Yuliy L" w:id="60" w:date="2016-02-22T18:00:3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я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течение следующих трёх часов.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словам Дафны выходило, что истощение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вызвано безуспешными попытками спасти Ханну, используя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вовсе не чарами Древнейшего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Меча,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забравшими все её силы, чтобы пробить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Протего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девочки решили промолчать о синяках, скрываемых мантиями,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позже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попросить старших девочек вылечить их чарами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Эпискей.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красноречия Дафны был свой предел.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приключение, думала Сьюзен, прошло на грани, совсем на грани. Если бы хулиган всего лишь заглянул за угол... если бы он воспользовался паузой и восстановил своё заклинание Щита...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Нам нужно остановиться, — сказала Сьюзен, как только они всемером оказались за пределами слышимости кабинета целителя. — Нам нужно прекратить всё это.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какой-то причине все посмотрели на генерала Грейнджер, хоть они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решать подобные вопросы голосованием.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Солнечный генерал, казалось, не заметила их взглядов, она просто шагала, глядя куда-то вперёд.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Немного погодя, Гермиона Грейнджер задумчиво и слегка печально ответила: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Ханна сказа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ла, что не хочет, чтобы мы останавливались. Не уверена, что будет правильно, если мы...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61" w:date="2016-08-30T02:52:5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ради неё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такими храбрыми, как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девочки, кроме Сьюзен, кивнули.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дальше всё будет так же плохо, как сегодня, — сказала Парвати. — Но мы справимся. Мы это доказали.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не смогла придумать, как на это ответить. Ей показалось, что вопль во всё горло о вопиющем идиотизме и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том, что они ОБРЕЧЕНЫ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их не убедит. </w:t>
      </w:r>
      <w:ins w:author="Alaric Lightin" w:id="62" w:date="2016-08-30T02:53:3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И просто взять и бросить</w:t>
        </w:r>
      </w:ins>
      <w:del w:author="Alaric Lightin" w:id="62" w:date="2016-08-30T02:53:3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К тому же просто </w:delTex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бросить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остальных она тоже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Неужели проклятия тяжёлой работы мало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пуффендуйцы вдобавок ко всему остальному должны быть ещё и верными?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Кстати, Лаванда, — заговорила Падма. — Во имя подштанников Мерлина, что это на тебе там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63" w:date="2016-08-30T02:53:4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надето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Мой геройский наряд, — ответила гриффиндорка.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поворачивая головы, Дафна устало произнесла: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костюм гриффиндорского солдата из пьесы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Хроники солдат Луны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его трансфигурировала? — озадаченно спросила Парвати. — Но хулиган сказал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Не-а! — воскликнула Лаванда. — Он настоящий! Я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64" w:date="2016-08-30T02:53:53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заранее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трансфигурировала свой геройский наряд в обычную рубашку и юбку. Поэтому мне нужно было лишь использовать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себя, когда я увидела хулигана. Парвати, хочешь себе такой же? Мне этот костюм вчера сделали Катарина и Джошуа с шестого курса за двенадцать сиклей...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По-моему, — сказала генерал Грейнджер, — в этом мы будем выглядеть немного глупо.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— произнесла Лаванда, — мы можем проголосовать...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Лично я, — ответила генерал Грейнджер, — не хочу, чтобы мой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65" w:date="2016-08-30T02:54:07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труп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нашли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таком костюме, и поэтому мне всё равно, как 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проголосует.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проигнорировала этот спор. Она пыталась придумать какую-нибудь умную стратегию, чтобы они все были не настолько обречены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Большой Зал Хогвартса на мгновение затих, когда они всемером пришли на обед.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послышались аплодисменты.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были редкими, это не была общая овация 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льшая часть аплодисментов доносилась из-за стола Гриффиндора, поменьше — от Пуффендуя и Когтеврана. Слизерин и вовсе не было слышно.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Дафны вытянулось. Она </w:t>
      </w:r>
      <w:ins w:author="Alaric Lightin" w:id="66" w:date="2016-08-30T02:54:2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так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67" w:date="2016-08-30T02:54:27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надеялась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Ну, может быть, после того, как они спасут слизеринца от хулигана из Гриффиндора, остальные слизеринцы поймут...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посмотрела в сторону стола Пуффендуя.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Лонгботтом аплодировал, подняв руки высоко над головой, но не улыбался. Возможно, он уже знал, что случилось с Ханной, или просто недоумевал, почему её нет с ними.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Затем, не удержавшись, она обратила взгляд на преподавательский стол.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Спраут обеспокоенно хмурилась. Они с профессором МакГонагалл быстро что-то говорили, повернув головы к директору,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слушал их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серьёзным видом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Профессор Флитвик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выглядел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смирившимся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Квиррелл вяло тыкал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суп ложкой, зажатой в дрожащем кулаке.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Снейп смотрел прямо на...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Неё?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Гермиону Грейнджер, стоявшую рядом?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Едва заметная улыбка коснулась губ профессора Зельеварения — он поднял руки и один раз свёл их вместе движением слишком медленным, чтобы считаться настоящим хлопком, после чего вернулся к изучению содержимого своей тарелки, игнорируя разговоры окружающих.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почувствовала, как холодок пробегает по её спине, и поторопилась к столу Слизерина. Сьюзен, Лаванда и Парвати отделились от их группы, направившись к столам Пуффендуя и Гриффиндора в другой стороне Большого зала.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проходили мимо той части слизеринского стола, где сидела команда Слизерина по квиддичу, и в этот момент...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внезапно споткнулась — споткнулась так сильно, словно кто-то дёрнул её за ногу — и с размаху рухнула между сидевшими за столом Маркусом Флинтом и Люцианом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Боулом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Раздался хлюпающий звук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упала лицом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точно в тарелку Флинта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бифштексом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пюре.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Дальше всё происходило очень быстро, а может, это Дафна воспринимала всё слишком медленно.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негодующим рёвом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Флинт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дёрнул Гермиону назад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 силой бросил в сторону стола Когтевран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Она налетела на чью-то спину и упала на пол.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 разошлась как круги по воде.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приподнялась на руках, но так и не встала на ноги. Дафна видела, как девочку бьёт дрожь,  лицо Гермионы всё ещё было покрыто слоем пюре с кусочками мяса.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разговаривал, никто не шевелился. И точно так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во всём Большом зале, как и сама Дафна, не мог вообразить, что случится дальше.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голос Флинта, мощный голоc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апитана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команды Слизерина, который привык отдавать приказы на поле для квиддича, угрожающе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прогремел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Девчонка, ты испортила мою еду.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повисла тишина. Дафна могла видеть, как Гермиона, всё ещё сильно дрожа, повернулась в сторону Флинта.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Извинись, — произнёс тот.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начал вставать, но замер на полпути, словно вдруг 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пятеро других когтевранцев поднялись из-за стола.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игроки команды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Слизерина по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виддичу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же вскочили на ноги с палочками наготове. Тогда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 Гриффиндора, а затем и Пуффендуй. Дафна автоматически повернула голову к учительскому столу и увидела, что директор всё ещё сидит,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наблюдая, просто наблюдая. Дамблдор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68" w:date="2016-08-30T02:55:1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просто </w:t>
      </w:r>
      <w:ins w:author="Alaric Lightin" w:id="69" w:date="2016-08-30T02:55:2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68" w:date="2016-08-30T02:55:18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t xml:space="preserve">сидел и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68" w:date="2016-08-30T02:55:1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наблюдал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одной рукой как будто придерживая профессора МакГонагалл — ещё секунда и кто-нибудь выкрикнет заклинание, и тогда будет слишком поздно.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Почему Дамблдор ничего не делает...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раздался голос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 извинения.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обернулась, и от потрясения у неё отвисла челюсть.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Скорджифай,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 тот же ровный голос, и всё пюре мигом исчезло, открыв изумлённое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Малфой приблизился к ней, убрал свою волшебную палочку, встал перед ней на одно колено и предложил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 за случившееся, мисс Грейнджер, — вежливо сказал Драко, — полагаю, некоторым из присутствующих показалось, что это смешно.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приняла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протянутую руку, и Дафна внезапно поняла, что должно случится дальше...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Драко Малфой </w:t>
      </w:r>
      <w:ins w:author="Alaric Lightin" w:id="70" w:date="2016-08-30T02:55:3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вовсе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71" w:date="2016-08-30T02:55:4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приподнял Гермиону, чтобы затем бросить.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просто помог ей подняться на ноги.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Спасибо, — сказала Гермиона.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Пожалуйста, — громко ответил Драко. Он не смотрел по сторонам и не видел, как все четыре факультета школы Хогвартс уставились на него в полном изумлении. — Просто запомните — быть хитрым и целеустремлённым не означает быть</w:t>
      </w:r>
      <w:ins w:author="Alaric Lightin" w:id="72" w:date="2016-08-30T02:55:5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…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73" w:date="2016-08-30T02:55:4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таким.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вернулся на своё место за столом Слизерина и уселся там, словно он только что не...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74" w:date="2016-08-30T02:56:03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только что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добралась до ближайшего пустого места на скамье Когтеврана и опустилась туда.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учеников медленно села на свои места.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Дафна, ты в порядке? — спросила Трейси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Сердце Драко билось так бешено,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он беспокоился, не вырвется ли оно наружу и не взорвётся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от того заклинания, которое Амикус Кэрроу однажды применил к щенку.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полностью контролировал своё лицо, потому что знал (ему вдалбливали это снова и снова), что, если покажет хотя бы толику страха, который он ощущал внутри себя, его товарищи по факультету набросятся и разорвут его на части, как выводок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акромантул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Некогда было советоваться с Гарри Поттером, некогда было планировать или просто подумать, был лишь миг осознания, что начинать спасать репутацию Слизерина нужно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75" w:date="2016-08-30T02:56:1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прямо 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всех сторон слизеринского стола на Драко смотрели рассерженные лица.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гораздо больше было просто растерянных.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ладно, я сдаюсь, — сказал незнакомый шестикурсник, сидевший напротив Драко двумя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местами правее. — Зачем ты это сделал, Малфой?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 во рту ужасно пересохло, Драко не стал сглатывать, понимая, что это может выдать его страх. Вместо этого он подхватил с тарелки немного моркови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всей еды на его тарелке в моркови было больше всего влаги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разжевал и проглотил, соображая с максимально возможной скоростью.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Знаешь, — как можно более язвительно начал Драко. Его сердце забилось ещё чаще, все вокруг перестали разговаривать, чтобы послушать, что он скажет, — возможно, и существует способ выставить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 в ещё худшем свете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чем нападать на первокурсниц со всех четырёх факультетов, которые объединилис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борьбы с хулиганами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</w:t>
      </w:r>
      <w:ins w:author="Alaric Lightin" w:id="76" w:date="2016-08-30T02:57:0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у меня никак не получается его придумать</w:t>
        </w:r>
      </w:ins>
      <w:del w:author="Alaric Lightin" w:id="76" w:date="2016-08-30T02:57:0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я что-то не могу придумать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77" w:date="2016-08-30T02:56:35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delText xml:space="preserve">какой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что делает Гринграсс, идёт нам на пользу.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Растерянное выражение </w:t>
      </w:r>
      <w:del w:author="Alaric Lightin" w:id="78" w:date="2016-08-30T02:57:2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не сошло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лиц присутствующих</w:t>
      </w:r>
      <w:ins w:author="Alaric Lightin" w:id="79" w:date="2016-08-30T02:57:2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80" w:date="2016-08-30T02:57:29Z">
              <w:rPr>
                <w:rFonts w:ascii="Times New Roman" w:cs="Times New Roman" w:eastAsia="Times New Roman" w:hAnsi="Times New Roman"/>
                <w:sz w:val="24"/>
                <w:szCs w:val="24"/>
              </w:rPr>
            </w:rPrChange>
          </w:rPr>
          <w:t xml:space="preserve">не сошло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спросил шестикурсник.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Подожди.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81" w:date="2016-08-30T02:57:3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Какую</w:t>
      </w:r>
      <w:ins w:author="Alaric Lightin" w:id="82" w:date="2016-08-30T02:57:4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81" w:date="2016-08-30T02:57:38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t xml:space="preserve">-такую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пользу? — поинтересовалась пятикурсница, сидевшая справа.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Благодаря этому Слизерин выглядит лучше, — пояснил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Слизеринцы недоумевающе смотрели на него, 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пытался объяснить им алгебру.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Выглядит лучше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83" w:date="2016-08-30T02:57:47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для кого?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уточнил шестикурсник.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ты помог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84" w:date="2016-08-30T02:57:5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грязнокровке,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возразила пятикурсница. — Каким образом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85" w:date="2016-08-30T02:58:07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должно выглядеть хорошо?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Рот Драко захлопнулся. Его мозг внезапно стал жертвой какой-то отвратительной неисправности, он не мог говорить ничего кроме правды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пятикурсник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3.6" w:lineRule="auto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Возможно, это какая-то чрезвычайно умная схема Малфоя. Знаете, как в «Трагедии Лайта», где всё, что выглядит как неудача — часть плана. А в конце — голова Грейнджер на пике, и никто не подозревает, что это его рук дело.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3.6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в этом есть смысл, — согласился кто-то из сидящих поодаль за столом, и многие закивали.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ins w:author="Alaric Lightin" w:id="86" w:date="2016-08-30T02:58:3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А </w:t>
        </w:r>
      </w:ins>
      <w:del w:author="Alaric Lightin" w:id="86" w:date="2016-08-30T02:58:3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87" w:date="2016-08-30T02:58:33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delText xml:space="preserve">Т</w:delText>
        </w:r>
      </w:del>
      <w:ins w:author="Alaric Lightin" w:id="86" w:date="2016-08-30T02:58:3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87" w:date="2016-08-30T02:58:33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t xml:space="preserve">т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87" w:date="2016-08-30T02:58:33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знаешь, что задумал босс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вполголоса спросил Винсент.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Грегори Гойл не ответил. В его голове звучали слова его господина, сказанные в день, когда поползли слухи о том, что Салазар Слизерин показывает Поттеру и Грейнджер, где находить хулиганов: «Не могу поверить, что я поверил каждому её слову».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Гойл? — прошептал Винсент.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Губы Грегори Гойла сложились в беззвучное «О, нет».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этот день Гермиона ушла с обеда пораньше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 силу определённых причин она не испытывала голода.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секунд чудовищного унижения по-прежнему горели у неё в голове. Она всё ещё чувствовала, как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окунается в картофельное пюре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она отлетает в сторону, и слышала в ушах голос парня из Слизерина, который говорит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Извинись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»... Впервые в жизни она ощущала,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ненавидит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кого-то. Ненавидит парня, который швырнул её (ей сказали, что его зовут Маркус Флинт), и того, кто в начале сбил её с ног проклятьем... Одно ужасное мгновение Гермионе хотелось пойти и сказать Гарри, что если он проявит в их отношении </w:t>
      </w:r>
      <w:ins w:author="Alaric Lightin" w:id="88" w:date="2016-08-30T02:58:5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«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89" w:date="2016-08-30T02:58:5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креативность</w:t>
      </w:r>
      <w:ins w:author="Alaric Lightin" w:id="90" w:date="2016-08-30T02:59:0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89" w:date="2016-08-30T02:58:54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t xml:space="preserve">»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она не будет возражать.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успела она отойти от Большого зала, как услышала, что её кто-то догоняет и, обернувшись,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увидела,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к ней бежит Дафна.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она выслушала то, что её Солнечный солдат хотела сказать.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ты не понимаешь?! — голос Дафны едва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срывался на крик.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кто-то ведёт себя мило по отношению к тебе, это ещё не означает, что он твой друг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Он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91" w:date="2016-08-30T02:59:1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Драко 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Его отец — Пожиратель Смерти, родители всех его друзей — Нотта,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Крэбба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Гойла, — все, буквально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92" w:date="2016-08-30T02:59:1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все, кто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92" w:date="2016-08-30T02:59:1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окружают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Пожиратели Смерти, понимаешь?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93" w:date="2016-08-30T02:59:2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презирают маглорождённых, они хотят, чтобы все такие как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94" w:date="2016-08-30T02:59:33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умерли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они думают, что вы можете сгодиться только на то, что быть принесёнными в жертву в ужасных Тёмных ритуалах! Драко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95" w:date="2016-08-30T02:59:47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следующий лорд 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 с рождения учили ненавидеть тебя и с рождения учили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96" w:date="2016-08-30T02:59:5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96" w:date="2016-08-30T02:59:5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Яростно сверкающие серо-зелёные глаза Дафны требовали, чтобы Гермиона поняла и согласилась.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Он... — начала было Гермиона: ей вспомнилась крыша Хогвартса, тот резкий толчок, когда она начала падать, и рука Драко Малфоя, сжимающая её руку так крепко, что потом у неё были синяки. Ей пришлось дважды просить его, прежде чем он позволил ей упасть. — Возможно, Драко Малфой не такой, как они.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Шёпот Дафны больше напоминал крик: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 итоге он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причинит тебе боли в десять раз больше, чем сделал хорошего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97" w:date="2016-08-30T02:59:5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жизнь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97" w:date="2016-08-30T02:59:5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кончена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ты это понимаешь? </w:t>
      </w:r>
      <w:ins w:author="Alaric Lightin" w:id="98" w:date="2016-08-30T03:01:5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Люциус Малфой лишит его наследства, и я это говорю совершенно серьёзно.</w:t>
        </w:r>
      </w:ins>
      <w:del w:author="Alaric Lightin" w:id="98" w:date="2016-08-30T03:01:5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Я хочу сказать, что Люциус Малфой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99" w:date="2016-08-30T03:00:10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delText xml:space="preserve">буквально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лишит его наследства.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хоть представляешь себе, каков шанс, что он не замышляет чего-нибудь?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Крошечный? — еле слышно предположила Гермиона 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Нулевой, — прошипела Дафна, — то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00" w:date="2016-08-30T03:02:07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никакой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Даже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01" w:date="2016-08-30T03:02:1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меньше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чем нулевой!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настолько мал, что ты не найдёшь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помощью трёх Увеличивающих заклинаний, Указывающего заклинания и... и... и древней карты вместе с кентавром-прорицателем!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в Слизерине знают, что он замышляет что-то против тебя и не хочет, чтобы его подозревали. Я слышала, кто-то говорил, что видел, как он направил на тебя свою палочку перед тем, как ты споткнулась... Неужели ты не понимаешь?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02" w:date="2016-08-30T03:02:1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02" w:date="2016-08-30T03:02:1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02" w:date="2016-08-30T03:02:1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 всё  — часть плана Малфоя!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ел бифштекс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соцветиями цветной капусты и огневичным соусом (настоящие яйца огневицы не использовались, просто на вкус он был как огонь), пытаясь не засмеяться и пытаясь не заплакать.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del w:author="Alaric Lightin" w:id="103" w:date="2016-08-30T03:02:4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Он </w:delTex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слышал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о</w:delText>
        </w:r>
      </w:del>
      <w:ins w:author="Alaric Lightin" w:id="103" w:date="2016-08-30T03:02:4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О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правдоподобном отрицании</w:t>
      </w:r>
      <w:ins w:author="Alaric Lightin" w:id="104" w:date="2016-08-30T03:02:5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он слышал</w:t>
        </w:r>
      </w:ins>
      <w:del w:author="Alaric Lightin" w:id="104" w:date="2016-08-30T03:02:5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,</w:delText>
        </w:r>
      </w:del>
      <w:ins w:author="Alaric Lightin" w:id="104" w:date="2016-08-30T03:02:5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.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del w:author="Alaric Lightin" w:id="105" w:date="2016-08-30T03:02:5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н</w:delText>
        </w:r>
      </w:del>
      <w:ins w:author="Alaric Lightin" w:id="105" w:date="2016-08-30T03:02:5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Н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ins w:author="Alaric Lightin" w:id="106" w:date="2016-08-30T03:02:5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он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осознавал, насколько оно важно, пока не обнаружил,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Малфоев его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принципе.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Хотите знать мой план? — сказал Драко.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07" w:date="2016-08-30T03:03:0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07" w:date="2016-08-30T03:03:04Z">
            <w:rPr>
              <w:rFonts w:ascii="Times New Roman" w:cs="Times New Roman" w:eastAsia="Times New Roman" w:hAnsi="Times New Roman"/>
              <w:sz w:val="24"/>
              <w:szCs w:val="24"/>
            </w:rPr>
          </w:rPrChange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мой план. Я планирую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  <w:rPrChange w:author="Alaric Lightin" w:id="108" w:date="2016-08-30T03:03:0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ничего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  <w:rPrChange w:author="Alaric Lightin" w:id="108" w:date="2016-08-30T03:03:09Z">
            <w:rPr>
              <w:rFonts w:ascii="Times New Roman" w:cs="Times New Roman" w:eastAsia="Times New Roman" w:hAnsi="Times New Roman"/>
              <w:sz w:val="24"/>
              <w:szCs w:val="24"/>
            </w:rPr>
          </w:rPrChange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делать, и тогда в следующий раз,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 решат, что я что-то задумал, они будут в этом сомневаться.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Ха... — отозвался пятикурсник. — Я тебе не верю,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звучит недостаточно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хитро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бы быть правдой...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Этого он от тебя и добивается, — сказала пятикурсница.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Альбус, — угрожающе сказала Минерва, — вы </w:t>
      </w:r>
      <w:del w:author="Alaric Lightin" w:id="109" w:date="2016-08-30T03:03:29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спланировали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это</w:t>
      </w:r>
      <w:ins w:author="Alaric Lightin" w:id="110" w:date="2016-08-30T03:03:3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спланировали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правда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щёл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кнул пальцами под столом,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 не признался в этом так просто...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Дрожащая рука профессора Защиты опять уронила ложку в суп.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3.6" w:lineRule="auto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значит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11" w:date="2016-08-30T03:03:43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я вас подставила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11" w:date="2016-08-30T03:03:43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возмутилась Милисента.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Сразу после обеда они направились из Большого зала в комнату Дафны и теперь вдвоём сидели на её кровати, скрестив ноги по-турецки.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глазами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рорицательницы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которые пронзают само Время,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12" w:date="2016-08-30T03:03:4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побеждаете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3.6" w:lineRule="auto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прищурив свои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глаза простого смертного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Дафна внимательно смотрела на Милисенту.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3.6" w:lineRule="auto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Этот парень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del w:author="Alaric Lightin" w:id="113" w:date="2016-08-30T03:03:52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ждал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</w:t>
      </w:r>
      <w:ins w:author="Alaric Lightin" w:id="114" w:date="2016-08-30T03:03:5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ждал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3.6" w:lineRule="auto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да! — ответила Милисента. — Все знают, что вы охотитесь на хулиганов!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3.6" w:lineRule="auto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Ханну попало действительно болезненное проклятье, — сказала Дафна. — Ей пришлось  пойти к целителю, Милисента! Мы же друзья, ты должна была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15" w:date="2016-08-30T03:03:5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предупредить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Послушай, Дафна,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16" w:date="2016-08-30T03:04:1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16" w:date="2016-08-30T03:04:19Z">
            <w:rPr>
              <w:rFonts w:ascii="Times New Roman" w:cs="Times New Roman" w:eastAsia="Times New Roman" w:hAnsi="Times New Roman"/>
              <w:sz w:val="24"/>
              <w:szCs w:val="24"/>
            </w:rPr>
          </w:rPrChange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тебе... — слизеринка замолчала, будто припоминая что-то, и затем продолжила. — То есть, я говорила тебе: то, что я Вижу,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17" w:date="2016-08-30T03:04:2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должно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произойти. Если я попытаюсь это изменить, если </w:t>
      </w:r>
      <w:ins w:author="Alaric Lightin" w:id="118" w:date="2016-08-30T03:04:2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хоть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19" w:date="2016-08-30T03:04:33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кто-нибудь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попытается это изменить, произойдут по-настоящему ужасные, кошмарные, нехорошие, очень плохие вещи. И затем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  <w:rPrChange w:author="Alaric Lightin" w:id="120" w:date="2016-08-30T03:04:4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 любом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  <w:rPrChange w:author="Alaric Lightin" w:id="120" w:date="2016-08-30T03:04:41Z">
            <w:rPr>
              <w:rFonts w:ascii="Times New Roman" w:cs="Times New Roman" w:eastAsia="Times New Roman" w:hAnsi="Times New Roman"/>
              <w:sz w:val="24"/>
              <w:szCs w:val="24"/>
            </w:rPr>
          </w:rPrChange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  <w:rPrChange w:author="Alaric Lightin" w:id="120" w:date="2016-08-30T03:04:4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произойдёт. Если я Вижу, что вас изобьют,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21" w:date="2016-08-30T03:04:4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не могу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тебе рассказать, потому что тогда вы постараетесь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22" w:date="2016-08-30T03:04:5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не ходить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23" w:date="2016-08-30T03:04:5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она замолкла.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тогда? — скептически спросила Дафна. — Что случится, если мы просто не пойдём?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24" w:date="2016-08-30T03:05:0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Я не знаю!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воскликнула Милисента. — 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по сравнению с этим стать закуской для летифолдов — просто увеселительный пикник!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Послушай, даже я знаю, что пророчества так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Дафна на мгновение задумалась. — По крайней мере, в пьесах они работают не так...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Надо сказать, во всех трагедиях, где пытались избежать пророчества, именно это его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25" w:date="2016-08-30T03:05:1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осуществляло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в тех трагедиях, где, напротив, пытались действовать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26" w:date="2016-08-30T03:05:1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согласно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пророчеству, только поэтому оно и сбывалось. Но герой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27" w:date="2016-08-30T03:05:23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мог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подправить пророчество под себя, если был достаточно умён; или кто-то, кто сильно его любит, мог занять его место, или же, приложив достаточно усилий, можно было разрушить пророчество полностью... С другой стороны,  в пьесах пророки не помнили, что именно они Видели...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Милисента, видимо, заметила сомнения Дафны, потому что стала выглядеть чуть уверенней.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так это же не пьеса! — резко сказала она. — Давай так, я скажу тебе, если Увижу, будет ли схватка лёгкой или тяжёлой. Но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28" w:date="2016-08-30T03:05:3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всё,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я могу сделать, понимаешь? И если я скажу «тяжёлой»,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29" w:date="2016-08-30T03:05:3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не можете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приходить!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Или... или...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глаза Милисенты закатились, и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глухо произнесла: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30" w:date="2016-08-30T03:05:4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Те, кто попытаются обмануть судьбу, встретят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30" w:date="2016-08-30T03:05:4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30" w:date="2016-08-30T03:05:4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печальный и мрачный конец...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Спраут, поджав губы, покачала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Но... — сказала Сьюзан. — Но в тот раз вы помогли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31" w:date="2016-08-30T03:05:5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Гарри Поттеру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предельно ясно объяснили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профессор Спраут так, будто кто-то применил Уменьшающие чары, чтобы сжать её горло, — что следить за порядком на факультете Слизерин — это работа профессора Снейпа, а не моя... Мисс Боунс, пожалуйста, вы совсем не обязаны...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обязана, — безрадостно отозвалась Сьюзен. — Я пуффендуйка,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должны быть верными.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Таинственный пергамент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 подушкой?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их защищённом Квиетусом укромном уголке, где они учились, Гарри Поттер поднял голову.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Затем зелёные глаза мальчика сузились. — Он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не от Санта-Клауса?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Пауза.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Ладно, — сказала Гермиона. 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32" w:date="2016-08-30T03:06:0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не буду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спрашивать, а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33" w:date="2016-08-30T03:06:1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не будешь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отвечать мне, и мы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34" w:date="2016-08-30T03:06:1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оба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притворимся, что ты ничего не говорил, и я ничего об этом не знаю...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только девушка осталась одна, Сьюзен подошла к столу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предварительно оглядев гостиную и убедившись, что за ней никто не наблюдает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причём именно так, как учила её тётя, поэтому окружающим не было заметно, что она оглядывалась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Привет, Сьюзи, — сказала семикурсница с Пуффендуя.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уже нужно ещё..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Скажи пожалуйста, я могу с тобой немного поговорить наедине? — попросила Сьюзен.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Джейме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Асторга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семикурсник из Слизерина, считавшийся до недавнего времени восходящей звездой дуэлей среди молодёжи — стоял в кабинете профессора Снейпа по стойке смирно, стиснув зубы и ощущая, как пот градом катится по его спине.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отчётливо помню, — произнёс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екан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факультета, сардонически растягивая слова, — что не далее как сегодня утром я предупреждал вас и нескольких ваших товарищей о группе первокурсниц, встреча с которыми может оказаться весьма неприятной, если боец проявит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35" w:date="2016-08-30T03:06:3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неосмотрительность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позволит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36" w:date="2016-08-30T03:06:4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застать себя врасплох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неторопливо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Джейме кругом.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— начал Джейме: его лоб продолжал покрываться испариной, так как он прекрасно понимал, насколько нелепо и жалко прозвучат его оправдания. — Сэр, у них не должно было получиться, — одна первогодка не могла разбить 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Протего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насколько древним было её заклинание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Гринграсс помогли...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было очевидно, что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екан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 не поверит.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О, я более чем согласен, — негромко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протянул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Спейп с явственной угрозой в голосе, — у них не должно было получиться. Я начинаю думать, что план мистера Малфоя, каким бы он ни был, не лишён смысла,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Асторга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Вряд ли на репутации Слизерина хорошо скажется ситуация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наши бойцы, вместо того чтобы демонстрировать свою силу, проигрывают маленьким девочкам!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Снейпа стал громче: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Хорошо, что у вас хватило вкуса, чтобы быть поверженным первокурсницей факультета Слизерин из Благородного Дома. В противном случае я бы сам снял с вас баллы!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слова заставили кулаки Джейме Асторги сжаться, но он не смог придумать достойного ответа.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Прошло ещё какое-то время, прежде чем Джейме было позволено покинуть кабинет декана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стены, пол и потолок увидели улыбку Северуса Снейпа.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тот вечер Драко посетила сова его отца — Танаксу. Она не была зелёной лишь потому, что в природе не существует зелёных сов. Лучшим вариантом, который отец смог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оказалась сова с оперением чистейшего серебристого цвета, с огромными светящимися зелёными глазами и клювом, который по остроте и грозности не уступал зубам змеи. Текст на пергаменте, закреплённом на лапке Танаксу, был предельно коротким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37" w:date="2016-08-30T03:07:2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37" w:date="2016-08-30T03:07:2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Что ты делаешь, сын мой?»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Ответ, отправленный Драко, был столь же коротким: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38" w:date="2016-08-30T03:07:2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«Я пытаюсь исправить ущерб, нанесённый репутации Слизерина, отец.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38" w:date="2016-08-30T03:07:2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Ровно через промежуток времени, который требуется сове, чтобы преодолеть расстояние от Хогвартса 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Малфой-манора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обратно, семейная сова принесла ещё один пергамент, на котором было написано лишь: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39" w:date="2016-08-30T03:07:2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«Что ты делаешь на самом деле?»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уставился на пергамент. Его руки дрожали, когда он протянул записку ближе к свету камина. Шесть слов, выведенных чёрными чернилами,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40" w:date="2016-08-30T03:07:3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не должны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были страшить больше смерти.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Времени на размышления не было — его отец также знал в точности, сколько времени нужно сове, что добраться от 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-манора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Хогвартса и обратно, и он поймёт, если Драко будет медлить, сочиняя правдоподобную ложь.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Драко всё-таки дождался, пока его руки перестанут дрожать, прежде чем написать свой ответ — единственный довод, который, по его мнению, отец мог бы принять: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41" w:date="2016-08-30T03:07:4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«Я готовлюсь к следующей войне.»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обернул пергамент вокруг лапки совы и закрепил его, после чего отправил Танаксу в полёт сквозь коридоры Хогвартса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ноч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подождал, но ответа не было.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1" w:date="2015-08-12T21:27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почему-то этот текст переехал совершенно не туда</w:t>
      </w:r>
    </w:p>
  </w:comment>
  <w:comment w:author="Константин Остриков" w:id="2" w:date="2015-05-08T06:37:4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заклинаний</w:t>
      </w:r>
    </w:p>
  </w:comment>
  <w:comment w:author="Константин Остриков" w:id="0" w:date="2015-05-08T06:32:1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у неё в голове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