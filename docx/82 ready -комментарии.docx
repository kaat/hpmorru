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боли. Огонь полностью охватывает вас, но вместо того, чтобы сгореть дотла, вы становитесь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ни в одной книге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Гарри в надежде заполучить своего собственно</w:t>
      </w:r>
      <w:r w:rsidDel="00000000" w:rsidR="00000000" w:rsidRPr="00000000">
        <w:rPr>
          <w:rtl w:val="0"/>
        </w:rPr>
        <w:t xml:space="preserve">го феникса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 о </w:t>
      </w:r>
      <w:r w:rsidDel="00000000" w:rsidR="00000000" w:rsidRPr="00000000">
        <w:rPr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всё, что смог найти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встретил ни единого намёка, что у фениксов есть </w:t>
      </w:r>
      <w:r w:rsidDel="00000000" w:rsidR="00000000" w:rsidRPr="00000000">
        <w:rPr>
          <w:rtl w:val="0"/>
        </w:rPr>
        <w:t xml:space="preserve">хотя бы что-то похожее на </w:t>
      </w:r>
      <w:r w:rsidDel="00000000" w:rsidR="00000000" w:rsidRPr="00000000">
        <w:rPr>
          <w:i w:val="1"/>
          <w:rtl w:val="0"/>
        </w:rPr>
        <w:t xml:space="preserve">такие</w:t>
      </w:r>
      <w:r w:rsidDel="00000000" w:rsidR="00000000" w:rsidRPr="00000000">
        <w:rPr>
          <w:rtl w:val="0"/>
        </w:rPr>
        <w:t xml:space="preserve"> 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способ спасти её, не потеряв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Да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выкрикнул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rtl w:val="0"/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значение!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бесконечность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Цена феникса</w:t>
      </w:r>
      <w:r w:rsidDel="00000000" w:rsidR="00000000" w:rsidRPr="00000000">
        <w:rPr>
          <w:i w:val="1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 феникса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обломки палочек.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r w:rsidDel="00000000" w:rsidR="00000000" w:rsidRPr="00000000">
        <w:rPr>
          <w:rtl w:val="0"/>
        </w:rPr>
        <w:t xml:space="preserve">самого 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ответил резкий голос.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поле зрения появился незнакомый Гарри человек в одеянии, окрашенном в малиновый цвет </w:t>
      </w:r>
      <w:ins w:author="Alaric Lightin" w:id="0" w:date="2019-02-20T11:59:1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формы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авроров, но </w:t>
      </w:r>
      <w:ins w:author="Alaric Lightin" w:id="1" w:date="2019-02-20T11:59:2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сшитом </w:t>
        </w:r>
      </w:ins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с</w:t>
      </w:r>
      <w:ins w:author="Alaric Lightin" w:id="2" w:date="2019-02-20T11:59:2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о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из-за денег?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Что ты будешь делать</w:t>
      </w:r>
      <w:del w:author="Alaric Lightin" w:id="3" w:date="2019-02-20T12:00:4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,</w:delText>
        </w:r>
      </w:del>
      <w:ins w:author="Alaric Lightin" w:id="3" w:date="2019-02-20T12:00:4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?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del w:author="Alaric Lightin" w:id="4" w:date="2019-02-20T12:00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</w:delText>
        </w:r>
      </w:del>
      <w:ins w:author="Alaric Lightin" w:id="4" w:date="2019-02-20T12:00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П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</w:t>
      </w:r>
      <w:del w:author="Alaric Lightin" w:id="5" w:date="2019-02-20T12:01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,</w:delText>
        </w:r>
      </w:del>
      <w:ins w:author="Alaric Lightin" w:id="5" w:date="2019-02-20T12:01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— </w:t>
        </w:r>
      </w:ins>
      <w:del w:author="Alaric Lightin" w:id="5" w:date="2019-02-20T12:01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«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»,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друзьями,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сжигать заживо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color w:val="ffffff"/>
          <w:shd w:fill="38761d" w:val="clear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r w:rsidDel="00000000" w:rsidR="00000000" w:rsidRPr="00000000">
        <w:rPr>
          <w:rtl w:val="0"/>
        </w:rPr>
        <w:t xml:space="preserve">всё-таки </w:t>
      </w:r>
      <w:r w:rsidDel="00000000" w:rsidR="00000000" w:rsidRPr="00000000">
        <w:rPr>
          <w:rtl w:val="0"/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Забавно, — голос Гарри </w:t>
      </w:r>
      <w:r w:rsidDel="00000000" w:rsidR="00000000" w:rsidRPr="00000000">
        <w:rPr>
          <w:rtl w:val="0"/>
        </w:rPr>
        <w:t xml:space="preserve">дрожал</w:t>
      </w:r>
      <w:r w:rsidDel="00000000" w:rsidR="00000000" w:rsidRPr="00000000">
        <w:rPr>
          <w:rtl w:val="0"/>
        </w:rPr>
        <w:t xml:space="preserve">, как отражение на воде.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r w:rsidDel="00000000" w:rsidR="00000000" w:rsidRPr="00000000">
        <w:rPr>
          <w:rtl w:val="0"/>
        </w:rPr>
        <w:t xml:space="preserve">прямо </w:t>
      </w:r>
      <w:r w:rsidDel="00000000" w:rsidR="00000000" w:rsidRPr="00000000">
        <w:rPr>
          <w:rtl w:val="0"/>
        </w:rPr>
        <w:t xml:space="preserve">сказал, что её смерть рядом с колыбелью не защитит ребёнка. «</w:t>
      </w:r>
      <w:r w:rsidDel="00000000" w:rsidR="00000000" w:rsidRPr="00000000">
        <w:rPr>
          <w:rtl w:val="0"/>
        </w:rPr>
        <w:t xml:space="preserve">Прочь, глупая женщина, если у тебя есть хоть капля здравого смысла!..</w:t>
      </w:r>
      <w:r w:rsidDel="00000000" w:rsidR="00000000" w:rsidRPr="00000000">
        <w:rPr>
          <w:rtl w:val="0"/>
        </w:rPr>
        <w:t xml:space="preserve">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прав?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r w:rsidDel="00000000" w:rsidR="00000000" w:rsidRPr="00000000">
        <w:rPr>
          <w:rtl w:val="0"/>
        </w:rPr>
        <w:t xml:space="preserve">просто </w:t>
      </w:r>
      <w:r w:rsidDel="00000000" w:rsidR="00000000" w:rsidRPr="00000000">
        <w:rPr>
          <w:rtl w:val="0"/>
        </w:rPr>
        <w:t xml:space="preserve">не могла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…</w:t>
      </w:r>
      <w:del w:author="Alaric Lightin" w:id="6" w:date="2019-05-14T15:27:08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  <w:t xml:space="preserve">через дубовую дверь и вниз по бесконечно-вращающейся спирали.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ты</w:t>
      </w:r>
      <w:r w:rsidDel="00000000" w:rsidR="00000000" w:rsidRPr="00000000">
        <w:rPr>
          <w:i w:val="1"/>
          <w:rtl w:val="0"/>
        </w:rPr>
        <w:t xml:space="preserve"> же</w:t>
      </w:r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определённая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Ты ведь знал об этом и всё равно сказал Дамблдору то, что сказал.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Ты умышленно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i w:val="1"/>
        </w:rPr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</w:t>
      </w:r>
      <w:r w:rsidDel="00000000" w:rsidR="00000000" w:rsidRPr="00000000">
        <w:rPr>
          <w:rtl w:val="0"/>
        </w:rPr>
        <w:t xml:space="preserve"> — и совершенно не важно, по какой причине — </w:t>
      </w:r>
      <w:r w:rsidDel="00000000" w:rsidR="00000000" w:rsidRPr="00000000">
        <w:rPr>
          <w:rtl w:val="0"/>
        </w:rPr>
        <w:t xml:space="preserve">итог будет плачевным.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</w:t>
      </w:r>
      <w:ins w:author="Alaric Lightin" w:id="7" w:date="2019-05-14T15:26:51Z">
        <w:r w:rsidDel="00000000" w:rsidR="00000000" w:rsidRPr="00000000">
          <w:rPr>
            <w:rtl w:val="0"/>
          </w:rPr>
          <w:t xml:space="preserve">ё</w:t>
        </w:r>
      </w:ins>
      <w:del w:author="Alaric Lightin" w:id="7" w:date="2019-05-14T15:26:51Z">
        <w:r w:rsidDel="00000000" w:rsidR="00000000" w:rsidRPr="00000000">
          <w:rPr>
            <w:rtl w:val="0"/>
          </w:rPr>
          <w:delText xml:space="preserve">е</w:delText>
        </w:r>
      </w:del>
      <w:r w:rsidDel="00000000" w:rsidR="00000000" w:rsidRPr="00000000">
        <w:rPr>
          <w:rtl w:val="0"/>
        </w:rPr>
        <w:t xml:space="preserve">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firstLine="5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540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