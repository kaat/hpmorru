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5ys7fife3d27" w:id="0"/>
      <w:bookmarkEnd w:id="0"/>
      <w:r w:rsidDel="00000000" w:rsidR="00000000" w:rsidRPr="00000000">
        <w:rPr>
          <w:rtl w:val="0"/>
        </w:rPr>
        <w:t xml:space="preserve">Глава 37. Интерлюдия: Пересекая границы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Приближалась полночь.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Засидеться допоздна Гарри было несложно. Он просто не использовал Маховик времени. Гарри, по традиции, постарался так сдвинуть свой цикл сна, чтоб уж точно бодрствовать в то мгновение, когда канун Рождества сменится Рождеством. Потому что, хотя он никогда не был достаточно юн, чтобы </w:t>
      </w:r>
      <w:ins w:author="Alaric Lightin" w:id="0" w:date="2016-03-12T18:26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по-настоящему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Санта-Клауса, когда-то он был достаточно юн, чтобы усомниться.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очень приятно, если бы </w:t>
      </w:r>
      <w:ins w:author="Alaric Lightin" w:id="1" w:date="2016-03-12T18:26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 самом деле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мистическая личность, которая прокрадывается ночью в твой дом и приносит рождественские подарки...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по спине пробежал холодок.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Предвестник чего-то страшного.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Стелющийся ужас.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мигом принял в кровати сидячее положение, выглянул в окно и тихо вскрикнул: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 Квиррелл?</w:t>
      </w:r>
      <w:ins w:author="Alaric Lightin" w:id="2" w:date="2016-03-12T18:26:5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лёгкий, словно что-то поднимающий, жест, и створки окна в комнате Гарри будто сложились в раму. Холодный порыв ветра ворвался в комнату, принеся с собой редкий снег, который падал из серых ночных облаков, плывших среди звёзд и непроглядной тьмы.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бойтесь, мистер Поттер, — сказал профессор Защиты, даже не пытаясь говорить тихо. — Я наложил усыпляющие чары на ваших родителей. Они не проснутся, пока я здесь.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никто не знает, где я живу! — всё ещё приглушённым голосом воскликнул Гарри. — Даже совы доставляют мне почту в Хогвартс, а не сюда!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 это охотно согласился — было бы глупо проиграть войну только из-за того, что какой-нибудь Пожиратель Смерти отправил ему магический аналог гранаты с вынутой чекой.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стоявший во дворике за окном, ухмыльнулся: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бы на вашем месте не беспокоился, мистер Поттер.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 защищены от Поисковых чар, и вряд ли хоть один приверженец чистоты крови додумается заглянуть в телефонный справочник, — его ухмылка стала шире, — и мне пришлось приложить значительные усилия, чтобы пересечь защитные чары, выставленные директором вокруг этого дома. Хотя, конечно, любой, кто знает ваш адрес, мог бы просто дождаться, когда вы выйдете на улицу, и тогда уже напасть.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какое-то время потерял дар речи.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вы здесь делаете? — наконец спросил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сошла с лица профессора.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пришёл извиниться, мистер Поттер, — тихо сказал он. — Я не должен был так резко с вами...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— остановил его Гарри, опустив взгляд. Его руки крепко сжали одеяло, накинутое поверх пижамы. — Просто не надо.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я так сильно вас обидел? — всё ещё тихо спросил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 Гарри, — но обидите, если извинитесь.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Ясно, — сказал профессор и продолжил куда более суровым тоном: — Раз вы хотите, чтобы я общался с вами, как с равным, мистер Поттер, то вынужден сообщить, что вы серьёзно нарушили этикет, принятый между дружественными слизеринцами. Если вы не ведёте против кого-либо игру, то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путать ему карты, как это сделали вы. Ибо вы не знаете ни его истинных целей, ни того, что стоит на кону. По крайней мере вам следует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предварительно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поставить его в известность. Иначе вы рискуете оказаться в числе его врагов,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— ответил Гарри так же тихо, как и профессор Квиррелл ранее.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Извинения приняты,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— всё ещё тихо сказал Гарри, — нам с вами действительно надо будет как-нибудь выбрать время, чтобы поговорить о политике.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что вы не любите снисхождение, мистер Поттер...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некоторым преуменьшением.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было бы ещё более снисходительным, — сказал профессор Квиррелл, — не обозначить это ясно: вам не хватает жизненного опыта,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с вами соглашаются все, у кого достаточно жизненного опыта? — спокойно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толку от жизненного опыта тех, кто играет в квиддич? — профессор Квиррелл пожал плечами. — Думаю, со временем, после того как ваше доверие будет предано всеми и вы станете циником, ваш образ мышления поменяется.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произнёс это так буднично, словно это было самым банальным утверждением в мире. Его фигура вырисовывалась на фоне тёмного неба в пятнах облаков и звёзд, и одна-две снежинки проскользнули мимо него в морозном зимнем воздухе.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— сказал Гарри, — с Рождеством.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что ж, — произнёс профессор Квиррелл, — я приготовил для вас кое-что в качестве извинения, но раз уж вы не хотите моих извинений, пусть это будет рождественский подарок. Первый раз что-то дарю на Рождество, честно говоря.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начинал изучать латынь, чтобы приступить к чтению дневника Роджера Бэкона. Он не смел даже спрашивать.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Оденьтесь потеплее, — сказал профессор Квиррелл, — или примите согревающее зелье, если оно у вас есть, и выходите наружу, под звёзды. В этот раз я постараюсь продержаться дольше.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потребовалась секунда, чтобы осмыслить сказанное, а затем он уже нёсся к шкафу.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удерживал заклятие звёздного света больше часа, хоть и с явным напряжением на лице. Спустя какое-то время ему даже пришлось сесть. Гарри было запротестовал, но профессор только шикнул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пересекли границу, разделяющую Рождество и его канун, в той безвременной пустоте, где вращение Земли не имеет смысла и царит тихая, дивная ночь без начала и без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было обещано, родители крепко спали, пока Гарри не вернулся благополучно в свою комнату и профессор Защиты не покинул его.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