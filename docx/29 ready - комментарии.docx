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line="240" w:lineRule="auto"/>
        <w:jc w:val="center"/>
        <w:rPr/>
      </w:pPr>
      <w:bookmarkStart w:colFirst="0" w:colLast="0" w:name="_tdtvplarl5o4" w:id="0"/>
      <w:bookmarkEnd w:id="0"/>
      <w:r w:rsidDel="00000000" w:rsidR="00000000" w:rsidRPr="00000000">
        <w:rPr>
          <w:rtl w:val="0"/>
        </w:rPr>
        <w:t xml:space="preserve">Глава 29. Эффект эгоцентричности</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jc w:val="left"/>
        <w:rPr>
          <w:rFonts w:ascii="Times New Roman" w:cs="Times New Roman" w:eastAsia="Times New Roman" w:hAnsi="Times New Roman"/>
          <w:b w:val="1"/>
          <w:color w:val="ffffff"/>
          <w:sz w:val="24"/>
          <w:szCs w:val="24"/>
          <w:shd w:fill="999999" w:val="clear"/>
        </w:rPr>
      </w:pPr>
      <w:r w:rsidDel="00000000" w:rsidR="00000000" w:rsidRPr="00000000">
        <w:rPr>
          <w:rFonts w:ascii="Times New Roman" w:cs="Times New Roman" w:eastAsia="Times New Roman" w:hAnsi="Times New Roman"/>
          <w:b w:val="1"/>
          <w:color w:val="ffffff"/>
          <w:sz w:val="24"/>
          <w:szCs w:val="24"/>
          <w:shd w:fill="999999" w:val="clear"/>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jc w:val="left"/>
        <w:rPr>
          <w:rFonts w:ascii="Times New Roman" w:cs="Times New Roman" w:eastAsia="Times New Roman" w:hAnsi="Times New Roman"/>
          <w:b w:val="1"/>
          <w:color w:val="ffffff"/>
          <w:sz w:val="24"/>
          <w:szCs w:val="24"/>
          <w:shd w:fill="999999" w:val="clear"/>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сожалению, никому нельзя объяснить кто такая Дж. К. Роулинг. Вы должны сами её увидеть.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последнее врем</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всякий раз, когда Гермиона слышала, как другие ученики обсуждают её и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ей становилось немного не по себе. И разговор Мораг и Падмы, подслушанный этим утром в </w:t>
      </w:r>
      <w:r w:rsidDel="00000000" w:rsidR="00000000" w:rsidRPr="00000000">
        <w:rPr>
          <w:rFonts w:ascii="Times New Roman" w:cs="Times New Roman" w:eastAsia="Times New Roman" w:hAnsi="Times New Roman"/>
          <w:sz w:val="24"/>
          <w:szCs w:val="24"/>
          <w:rtl w:val="0"/>
        </w:rPr>
        <w:t xml:space="preserve">душе</w:t>
      </w:r>
      <w:r w:rsidDel="00000000" w:rsidR="00000000" w:rsidRPr="00000000">
        <w:rPr>
          <w:rFonts w:ascii="Times New Roman" w:cs="Times New Roman" w:eastAsia="Times New Roman" w:hAnsi="Times New Roman"/>
          <w:sz w:val="24"/>
          <w:szCs w:val="24"/>
          <w:rtl w:val="0"/>
        </w:rPr>
        <w:t xml:space="preserve">вой, стал последней</w:t>
      </w:r>
      <w:r w:rsidDel="00000000" w:rsidR="00000000" w:rsidRPr="00000000">
        <w:rPr>
          <w:rFonts w:ascii="Times New Roman" w:cs="Times New Roman" w:eastAsia="Times New Roman" w:hAnsi="Times New Roman"/>
          <w:sz w:val="24"/>
          <w:szCs w:val="24"/>
          <w:rtl w:val="0"/>
        </w:rPr>
        <w:t xml:space="preserve"> каплей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и так уже полной чаше.</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совершила ужасную ошибку, когда начала соревноваться с Гарри Поттером.</w:t>
      </w:r>
      <w:r w:rsidDel="00000000" w:rsidR="00000000" w:rsidRPr="00000000">
        <w:rPr>
          <w:rFonts w:ascii="Times New Roman" w:cs="Times New Roman" w:eastAsia="Times New Roman" w:hAnsi="Times New Roman"/>
          <w:color w:val="00ff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бы она просто держалась от него подальше</w:t>
      </w:r>
      <w:r w:rsidDel="00000000" w:rsidR="00000000" w:rsidRPr="00000000">
        <w:rPr>
          <w:rFonts w:ascii="Times New Roman" w:cs="Times New Roman" w:eastAsia="Times New Roman" w:hAnsi="Times New Roman"/>
          <w:sz w:val="24"/>
          <w:szCs w:val="24"/>
          <w:rtl w:val="0"/>
        </w:rPr>
        <w:t xml:space="preserve">, то могла бы быть Гермионой Грейнджер, самой лучшей ученицей в Хогвартсе, которая зарабатывает больше всех баллов д</w:t>
      </w:r>
      <w:r w:rsidDel="00000000" w:rsidR="00000000" w:rsidRPr="00000000">
        <w:rPr>
          <w:rFonts w:ascii="Times New Roman" w:cs="Times New Roman" w:eastAsia="Times New Roman" w:hAnsi="Times New Roman"/>
          <w:sz w:val="24"/>
          <w:szCs w:val="24"/>
          <w:rtl w:val="0"/>
        </w:rPr>
        <w:t xml:space="preserve">ля Когтеврана</w:t>
      </w:r>
      <w:r w:rsidDel="00000000" w:rsidR="00000000" w:rsidRPr="00000000">
        <w:rPr>
          <w:rFonts w:ascii="Times New Roman" w:cs="Times New Roman" w:eastAsia="Times New Roman" w:hAnsi="Times New Roman"/>
          <w:sz w:val="24"/>
          <w:szCs w:val="24"/>
          <w:rtl w:val="0"/>
        </w:rPr>
        <w:t xml:space="preserve">. Конечно, славы Мальчика-Который-Выжил ей не достигнуть, но она была бы знаменита </w:t>
      </w:r>
      <w:r w:rsidDel="00000000" w:rsidR="00000000" w:rsidRPr="00000000">
        <w:rPr>
          <w:rFonts w:ascii="Times New Roman" w:cs="Times New Roman" w:eastAsia="Times New Roman" w:hAnsi="Times New Roman"/>
          <w:sz w:val="24"/>
          <w:szCs w:val="24"/>
          <w:rtl w:val="0"/>
        </w:rPr>
        <w:t xml:space="preserve">сама по себе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вместо этого у Мальчика-Который-Выжил появилась соперница в </w:t>
      </w:r>
      <w:r w:rsidDel="00000000" w:rsidR="00000000" w:rsidRPr="00000000">
        <w:rPr>
          <w:rFonts w:ascii="Times New Roman" w:cs="Times New Roman" w:eastAsia="Times New Roman" w:hAnsi="Times New Roman"/>
          <w:sz w:val="24"/>
          <w:szCs w:val="24"/>
          <w:rtl w:val="0"/>
        </w:rPr>
        <w:t xml:space="preserve">учёбе, </w:t>
      </w:r>
      <w:r w:rsidDel="00000000" w:rsidR="00000000" w:rsidRPr="00000000">
        <w:rPr>
          <w:rFonts w:ascii="Times New Roman" w:cs="Times New Roman" w:eastAsia="Times New Roman" w:hAnsi="Times New Roman"/>
          <w:sz w:val="24"/>
          <w:szCs w:val="24"/>
          <w:rtl w:val="0"/>
        </w:rPr>
        <w:t xml:space="preserve">и так уж случилось, что зовут её Гермиона Грейнджер.</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что ещё хуже, она пошла с ним на свидание.</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Поначалу роман с Гарри </w:t>
      </w:r>
      <w:r w:rsidDel="00000000" w:rsidR="00000000" w:rsidRPr="00000000">
        <w:rPr>
          <w:rFonts w:ascii="Times New Roman" w:cs="Times New Roman" w:eastAsia="Times New Roman" w:hAnsi="Times New Roman"/>
          <w:sz w:val="24"/>
          <w:szCs w:val="24"/>
          <w:rtl w:val="0"/>
        </w:rPr>
        <w:t xml:space="preserve">казался </w:t>
      </w:r>
      <w:r w:rsidDel="00000000" w:rsidR="00000000" w:rsidRPr="00000000">
        <w:rPr>
          <w:rFonts w:ascii="Times New Roman" w:cs="Times New Roman" w:eastAsia="Times New Roman" w:hAnsi="Times New Roman"/>
          <w:sz w:val="24"/>
          <w:szCs w:val="24"/>
          <w:rtl w:val="0"/>
        </w:rPr>
        <w:t xml:space="preserve">ей прелестной идеей. Она читала о таком в книгах. И если уж в Хогвартсе был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кто-то, достойный любви главной героини, 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без вариантов, Гарри Поттер. Умный, смешной, популярный, иногда пугающий...</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что она вынудила его пойти на свидание.</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теперь она</w:t>
      </w:r>
      <w:r w:rsidDel="00000000" w:rsidR="00000000" w:rsidRPr="00000000">
        <w:rPr>
          <w:rFonts w:ascii="Times New Roman" w:cs="Times New Roman" w:eastAsia="Times New Roman" w:hAnsi="Times New Roman"/>
          <w:sz w:val="24"/>
          <w:szCs w:val="24"/>
          <w:rtl w:val="0"/>
        </w:rPr>
        <w:t xml:space="preserve"> сама</w:t>
      </w:r>
      <w:r w:rsidDel="00000000" w:rsidR="00000000" w:rsidRPr="00000000">
        <w:rPr>
          <w:rFonts w:ascii="Times New Roman" w:cs="Times New Roman" w:eastAsia="Times New Roman" w:hAnsi="Times New Roman"/>
          <w:sz w:val="24"/>
          <w:szCs w:val="24"/>
          <w:rtl w:val="0"/>
        </w:rPr>
        <w:t xml:space="preserve"> стала его увлечением.</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Или даже хуже: одним из </w:t>
      </w:r>
      <w:r w:rsidDel="00000000" w:rsidR="00000000" w:rsidRPr="00000000">
        <w:rPr>
          <w:rFonts w:ascii="Times New Roman" w:cs="Times New Roman" w:eastAsia="Times New Roman" w:hAnsi="Times New Roman"/>
          <w:sz w:val="24"/>
          <w:szCs w:val="24"/>
          <w:rtl w:val="0"/>
        </w:rPr>
        <w:t xml:space="preserve">блюд в его меню</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Утром в душе, когда она уже собиралась включить воду, до неё донеслось хихиканье. И она услышала, как Мораг </w:t>
      </w:r>
      <w:r w:rsidDel="00000000" w:rsidR="00000000" w:rsidRPr="00000000">
        <w:rPr>
          <w:rFonts w:ascii="Times New Roman" w:cs="Times New Roman" w:eastAsia="Times New Roman" w:hAnsi="Times New Roman"/>
          <w:sz w:val="24"/>
          <w:szCs w:val="24"/>
          <w:rtl w:val="0"/>
        </w:rPr>
        <w:t xml:space="preserve">сказала</w:t>
      </w:r>
      <w:r w:rsidDel="00000000" w:rsidR="00000000" w:rsidRPr="00000000">
        <w:rPr>
          <w:rFonts w:ascii="Times New Roman" w:cs="Times New Roman" w:eastAsia="Times New Roman" w:hAnsi="Times New Roman"/>
          <w:sz w:val="24"/>
          <w:szCs w:val="24"/>
          <w:rtl w:val="0"/>
        </w:rPr>
        <w:t xml:space="preserve">, что эта маглорождённая девчонка не сможет бороться наравне с Джиневрой Уизли, а Падма в ответ заметила, что Гарри Поттер м</w:t>
      </w:r>
      <w:r w:rsidDel="00000000" w:rsidR="00000000" w:rsidRPr="00000000">
        <w:rPr>
          <w:rFonts w:ascii="Times New Roman" w:cs="Times New Roman" w:eastAsia="Times New Roman" w:hAnsi="Times New Roman"/>
          <w:sz w:val="24"/>
          <w:szCs w:val="24"/>
          <w:rtl w:val="0"/>
        </w:rPr>
        <w:t xml:space="preserve">ожет решить, что ему </w:t>
      </w:r>
      <w:r w:rsidDel="00000000" w:rsidR="00000000" w:rsidRPr="00000000">
        <w:rPr>
          <w:rFonts w:ascii="Times New Roman" w:cs="Times New Roman" w:eastAsia="Times New Roman" w:hAnsi="Times New Roman"/>
          <w:sz w:val="24"/>
          <w:szCs w:val="24"/>
          <w:rtl w:val="0"/>
        </w:rPr>
        <w:t xml:space="preserve">нужны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будто они не понимали, что это у ДЕВОЧЕК есть варианты в меню, а МАЛЬЧИКИ должны за них бороться.</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на самом деле куда больше её расстраивало другое</w:t>
      </w:r>
      <w:r w:rsidDel="00000000" w:rsidR="00000000" w:rsidRPr="00000000">
        <w:rPr>
          <w:rFonts w:ascii="Times New Roman" w:cs="Times New Roman" w:eastAsia="Times New Roman" w:hAnsi="Times New Roman"/>
          <w:sz w:val="24"/>
          <w:szCs w:val="24"/>
          <w:rtl w:val="0"/>
        </w:rPr>
        <w:t xml:space="preserve">. Когда на одном из тестов профессора МакГонагалл она получила 98 баллов, </w:t>
      </w:r>
      <w:r w:rsidDel="00000000" w:rsidR="00000000" w:rsidRPr="00000000">
        <w:rPr>
          <w:rFonts w:ascii="Times New Roman" w:cs="Times New Roman" w:eastAsia="Times New Roman" w:hAnsi="Times New Roman"/>
          <w:sz w:val="24"/>
          <w:szCs w:val="24"/>
          <w:rtl w:val="0"/>
        </w:rPr>
        <w:t xml:space="preserve">все обсуждали</w:t>
      </w:r>
      <w:r w:rsidDel="00000000" w:rsidR="00000000" w:rsidRPr="00000000">
        <w:rPr>
          <w:rFonts w:ascii="Times New Roman" w:cs="Times New Roman" w:eastAsia="Times New Roman" w:hAnsi="Times New Roman"/>
          <w:sz w:val="24"/>
          <w:szCs w:val="24"/>
          <w:rtl w:val="0"/>
        </w:rPr>
        <w:t xml:space="preserve"> не то, что Гермиона Грейнджер получила высший балл в классе, а то, что соперница Поттера получила на семь баллов больше, чем он.</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Подойдя слишком близко к Мальчику-Который-Выжил, становишься частью его истории.</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Без шансов написать свою.</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Сперва она думала</w:t>
      </w:r>
      <w:r w:rsidDel="00000000" w:rsidR="00000000" w:rsidRPr="00000000">
        <w:rPr>
          <w:rFonts w:ascii="Times New Roman" w:cs="Times New Roman" w:eastAsia="Times New Roman" w:hAnsi="Times New Roman"/>
          <w:sz w:val="24"/>
          <w:szCs w:val="24"/>
          <w:rtl w:val="0"/>
        </w:rPr>
        <w:t xml:space="preserve"> бросить всё и уйти,</w:t>
      </w:r>
      <w:r w:rsidDel="00000000" w:rsidR="00000000" w:rsidRPr="00000000">
        <w:rPr>
          <w:rFonts w:ascii="Times New Roman" w:cs="Times New Roman" w:eastAsia="Times New Roman" w:hAnsi="Times New Roman"/>
          <w:sz w:val="24"/>
          <w:szCs w:val="24"/>
          <w:rtl w:val="0"/>
        </w:rPr>
        <w:t xml:space="preserve"> но это было бы как-то уж слишком печально.</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всё же Гермиона, без сомнения, желала вернуть то, что случайно потеряла, став соперницей Гарри. </w:t>
      </w:r>
      <w:r w:rsidDel="00000000" w:rsidR="00000000" w:rsidRPr="00000000">
        <w:rPr>
          <w:rFonts w:ascii="Times New Roman" w:cs="Times New Roman" w:eastAsia="Times New Roman" w:hAnsi="Times New Roman"/>
          <w:sz w:val="24"/>
          <w:szCs w:val="24"/>
          <w:rtl w:val="0"/>
        </w:rPr>
        <w:t xml:space="preserve">Разве это много — хотеть </w:t>
      </w:r>
      <w:r w:rsidDel="00000000" w:rsidR="00000000" w:rsidRPr="00000000">
        <w:rPr>
          <w:rFonts w:ascii="Times New Roman" w:cs="Times New Roman" w:eastAsia="Times New Roman" w:hAnsi="Times New Roman"/>
          <w:sz w:val="24"/>
          <w:szCs w:val="24"/>
          <w:rtl w:val="0"/>
        </w:rPr>
        <w:t xml:space="preserve">быть отдельной личностью, а не третьей ногой Гарри Поттера?</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Конечно,</w:t>
      </w:r>
      <w:r w:rsidDel="00000000" w:rsidR="00000000" w:rsidRPr="00000000">
        <w:rPr>
          <w:rFonts w:ascii="Times New Roman" w:cs="Times New Roman" w:eastAsia="Times New Roman" w:hAnsi="Times New Roman"/>
          <w:sz w:val="24"/>
          <w:szCs w:val="24"/>
          <w:rtl w:val="0"/>
        </w:rPr>
        <w:t xml:space="preserve"> ра</w:t>
      </w:r>
      <w:r w:rsidDel="00000000" w:rsidR="00000000" w:rsidRPr="00000000">
        <w:rPr>
          <w:rFonts w:ascii="Times New Roman" w:cs="Times New Roman" w:eastAsia="Times New Roman" w:hAnsi="Times New Roman"/>
          <w:sz w:val="24"/>
          <w:szCs w:val="24"/>
          <w:rtl w:val="0"/>
        </w:rPr>
        <w:t xml:space="preserve">з попав в такую ловушку, выбраться из неё уже очень непросто. И не важно, как хорошо ты учишься, и что иногда о твоих успехах делают объявление во время ужина. Всё это воспринимается как очередной раунд соперничества с Гарри Поттером.</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сейчас</w:t>
      </w:r>
      <w:r w:rsidDel="00000000" w:rsidR="00000000" w:rsidRPr="00000000">
        <w:rPr>
          <w:rFonts w:ascii="Times New Roman" w:cs="Times New Roman" w:eastAsia="Times New Roman" w:hAnsi="Times New Roman"/>
          <w:sz w:val="24"/>
          <w:szCs w:val="24"/>
          <w:rtl w:val="0"/>
        </w:rPr>
        <w:t xml:space="preserve"> она, похоже, нашла выход.</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Надо сделать что-то, что не сможет послужить вящей славе Гарри Поттера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 это будет непросто.</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Ей придётся идти против собственных убеждений.</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Сражаться с очень злым человеком.</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просить помощи у кого-то </w:t>
      </w:r>
      <w:r w:rsidDel="00000000" w:rsidR="00000000" w:rsidRPr="00000000">
        <w:rPr>
          <w:rFonts w:ascii="Times New Roman" w:cs="Times New Roman" w:eastAsia="Times New Roman" w:hAnsi="Times New Roman"/>
          <w:sz w:val="24"/>
          <w:szCs w:val="24"/>
          <w:rtl w:val="0"/>
        </w:rPr>
        <w:t xml:space="preserve">ещё более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злого.</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подняла руку, чтобы постучать в эту жуткую дверь, и </w:t>
      </w:r>
      <w:r w:rsidDel="00000000" w:rsidR="00000000" w:rsidRPr="00000000">
        <w:rPr>
          <w:rFonts w:ascii="Times New Roman" w:cs="Times New Roman" w:eastAsia="Times New Roman" w:hAnsi="Times New Roman"/>
          <w:sz w:val="24"/>
          <w:szCs w:val="24"/>
          <w:rtl w:val="0"/>
        </w:rPr>
        <w:t xml:space="preserve">замерла в нерешительности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почувствовала себя ужасно глупо, подняла руку чуть выше и попыталась постучать ещё раз, но так и не смогла.</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тогда дверь распахнулась сама.</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и ну, мисс Грейнджер, неужели так сложно потерять один-единственный балл Квиррелла? — произнёс паук в центре паутины.</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стояла перед дверью с поднятой рукой, её щёки пылали. Да, это было настолько сложно.</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 я </w:t>
      </w:r>
      <w:r w:rsidDel="00000000" w:rsidR="00000000" w:rsidRPr="00000000">
        <w:rPr>
          <w:rFonts w:ascii="Times New Roman" w:cs="Times New Roman" w:eastAsia="Times New Roman" w:hAnsi="Times New Roman"/>
          <w:sz w:val="24"/>
          <w:szCs w:val="24"/>
          <w:rtl w:val="0"/>
        </w:rPr>
        <w:t xml:space="preserve">буду </w:t>
      </w:r>
      <w:r w:rsidDel="00000000" w:rsidR="00000000" w:rsidRPr="00000000">
        <w:rPr>
          <w:rFonts w:ascii="Times New Roman" w:cs="Times New Roman" w:eastAsia="Times New Roman" w:hAnsi="Times New Roman"/>
          <w:sz w:val="24"/>
          <w:szCs w:val="24"/>
          <w:rtl w:val="0"/>
        </w:rPr>
        <w:t xml:space="preserve">милосерден, — сказал ужасный профессор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 — считайте, что вы его уже потеряли. Я сделал этот тяжкий выбор за вас. Разве вы не благодарны?</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 — её голос немного срывался, — у меня ведь много баллов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ла?</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Много, — ответил тот. — Правда, уже на один меньше. Ужасно, не правда ли? Учтите, если мне не понравится причина вашего появления здесь, вы можете потерять ещё пятьдесят. </w:t>
      </w:r>
      <w:r w:rsidDel="00000000" w:rsidR="00000000" w:rsidRPr="00000000">
        <w:rPr>
          <w:rFonts w:ascii="Times New Roman" w:cs="Times New Roman" w:eastAsia="Times New Roman" w:hAnsi="Times New Roman"/>
          <w:sz w:val="24"/>
          <w:szCs w:val="24"/>
          <w:rtl w:val="0"/>
        </w:rPr>
        <w:t xml:space="preserve">Возможно, </w:t>
      </w:r>
      <w:r w:rsidDel="00000000" w:rsidR="00000000" w:rsidRPr="00000000">
        <w:rPr>
          <w:rFonts w:ascii="Times New Roman" w:cs="Times New Roman" w:eastAsia="Times New Roman" w:hAnsi="Times New Roman"/>
          <w:sz w:val="24"/>
          <w:szCs w:val="24"/>
          <w:rtl w:val="0"/>
        </w:rPr>
        <w:t xml:space="preserve">я буду отнимать их один за другим... один за другим...</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Щёки Гермионы стали ещё краснее.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на самом деле </w:t>
      </w:r>
      <w:r w:rsidDel="00000000" w:rsidR="00000000" w:rsidRPr="00000000">
        <w:rPr>
          <w:rFonts w:ascii="Times New Roman" w:cs="Times New Roman" w:eastAsia="Times New Roman" w:hAnsi="Times New Roman"/>
          <w:sz w:val="24"/>
          <w:szCs w:val="24"/>
          <w:rtl w:val="0"/>
        </w:rPr>
        <w:t xml:space="preserve">злой</w:t>
      </w:r>
      <w:r w:rsidDel="00000000" w:rsidR="00000000" w:rsidRPr="00000000">
        <w:rPr>
          <w:rFonts w:ascii="Times New Roman" w:cs="Times New Roman" w:eastAsia="Times New Roman" w:hAnsi="Times New Roman"/>
          <w:sz w:val="24"/>
          <w:szCs w:val="24"/>
          <w:rtl w:val="0"/>
        </w:rPr>
        <w:t xml:space="preserve">, вам это когда-нибудь говорили?</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 — серьёзно произнёс профессор, — опасно делать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людям подобные комплименты, особенно когда они их не заслуживают. </w:t>
      </w:r>
      <w:r w:rsidDel="00000000" w:rsidR="00000000" w:rsidRPr="00000000">
        <w:rPr>
          <w:rFonts w:ascii="Times New Roman" w:cs="Times New Roman" w:eastAsia="Times New Roman" w:hAnsi="Times New Roman"/>
          <w:sz w:val="24"/>
          <w:szCs w:val="24"/>
          <w:rtl w:val="0"/>
        </w:rPr>
        <w:t xml:space="preserve">Не исключено</w:t>
      </w:r>
      <w:r w:rsidDel="00000000" w:rsidR="00000000" w:rsidRPr="00000000">
        <w:rPr>
          <w:rFonts w:ascii="Times New Roman" w:cs="Times New Roman" w:eastAsia="Times New Roman" w:hAnsi="Times New Roman"/>
          <w:sz w:val="24"/>
          <w:szCs w:val="24"/>
          <w:rtl w:val="0"/>
        </w:rPr>
        <w:t xml:space="preserve">, что собеседник почувствует себя недостойным и в приступе застенчивости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овершит что-нибудь соответствующее вашей похвале.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w:t>
      </w:r>
      <w:r w:rsidDel="00000000" w:rsidR="00000000" w:rsidRPr="00000000">
        <w:rPr>
          <w:rFonts w:ascii="Times New Roman" w:cs="Times New Roman" w:eastAsia="Times New Roman" w:hAnsi="Times New Roman"/>
          <w:sz w:val="24"/>
          <w:szCs w:val="24"/>
          <w:rtl w:val="0"/>
        </w:rPr>
        <w:t xml:space="preserve">о чём вы хотели со мной поговорить, мисс Грейнджер?</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999999" w:val="clear"/>
        </w:rPr>
      </w:pPr>
      <w:r w:rsidDel="00000000" w:rsidR="00000000" w:rsidRPr="00000000">
        <w:rPr>
          <w:rFonts w:ascii="Times New Roman" w:cs="Times New Roman" w:eastAsia="Times New Roman" w:hAnsi="Times New Roman"/>
          <w:sz w:val="24"/>
          <w:szCs w:val="24"/>
          <w:rtl w:val="0"/>
        </w:rPr>
        <w:t xml:space="preserve">В четверг после обеда Гермиона и Гарри устроились в укромном уголке библиотеки. Благодаря полю </w:t>
      </w:r>
      <w:r w:rsidDel="00000000" w:rsidR="00000000" w:rsidRPr="00000000">
        <w:rPr>
          <w:rFonts w:ascii="Times New Roman" w:cs="Times New Roman" w:eastAsia="Times New Roman" w:hAnsi="Times New Roman"/>
          <w:i w:val="1"/>
          <w:sz w:val="24"/>
          <w:szCs w:val="24"/>
          <w:rtl w:val="0"/>
        </w:rPr>
        <w:t xml:space="preserve">Квиетуса</w:t>
      </w:r>
      <w:r w:rsidDel="00000000" w:rsidR="00000000" w:rsidRPr="00000000">
        <w:rPr>
          <w:rFonts w:ascii="Times New Roman" w:cs="Times New Roman" w:eastAsia="Times New Roman" w:hAnsi="Times New Roman"/>
          <w:sz w:val="24"/>
          <w:szCs w:val="24"/>
          <w:rtl w:val="0"/>
        </w:rPr>
        <w:t xml:space="preserve"> они могли разговаривать, не мешая другим. </w:t>
      </w:r>
      <w:r w:rsidDel="00000000" w:rsidR="00000000" w:rsidRPr="00000000">
        <w:rPr>
          <w:rFonts w:ascii="Times New Roman" w:cs="Times New Roman" w:eastAsia="Times New Roman" w:hAnsi="Times New Roman"/>
          <w:sz w:val="24"/>
          <w:szCs w:val="24"/>
          <w:rtl w:val="0"/>
        </w:rPr>
        <w:t xml:space="preserve">Гарри лежал на животе на полу и болтал ногами.</w:t>
      </w:r>
      <w:r w:rsidDel="00000000" w:rsidR="00000000" w:rsidRPr="00000000">
        <w:rPr>
          <w:rFonts w:ascii="Times New Roman" w:cs="Times New Roman" w:eastAsia="Times New Roman" w:hAnsi="Times New Roman"/>
          <w:sz w:val="24"/>
          <w:szCs w:val="24"/>
          <w:rtl w:val="0"/>
        </w:rPr>
        <w:t xml:space="preserve"> Гермиона же устроилась в мягком кресле, таком большом, что она была похожа на жемчужину в открытой раковине.</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предложил в первую очередь прочитать названия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всех книг в библиотеке, после чего Гермиона прочтёт все оглавления.</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подумала, что это блестящая </w:t>
      </w:r>
      <w:r w:rsidDel="00000000" w:rsidR="00000000" w:rsidRPr="00000000">
        <w:rPr>
          <w:rFonts w:ascii="Times New Roman" w:cs="Times New Roman" w:eastAsia="Times New Roman" w:hAnsi="Times New Roman"/>
          <w:sz w:val="24"/>
          <w:szCs w:val="24"/>
          <w:rtl w:val="0"/>
        </w:rPr>
        <w:t xml:space="preserve">идея</w:t>
      </w:r>
      <w:r w:rsidDel="00000000" w:rsidR="00000000" w:rsidRPr="00000000">
        <w:rPr>
          <w:rFonts w:ascii="Times New Roman" w:cs="Times New Roman" w:eastAsia="Times New Roman" w:hAnsi="Times New Roman"/>
          <w:sz w:val="24"/>
          <w:szCs w:val="24"/>
          <w:rtl w:val="0"/>
        </w:rPr>
        <w:t xml:space="preserve">. Такой подход к библиотекам был для неё внове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сожалению, в этом плане был небольшой изъян. Они оба были когтевранцами.</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читала книгу «Магическая мнемоника»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читал книгу «Волшебник-скептик».</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Каждый полагал, что делает исключение лишь для этой книги. Оба не понимали, что они совершенно не в состоянии прочесть все оглавления книг в библиотеке, сколько бы ни пытались.</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Тишину их укромного уголка нарушили два слова:</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нет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внезапно воскликнул Гарри. Судя по всему, эти слова вырвались у него невольно.</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этого тишина длилась недолго.</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может быть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опять воскликнул Гарри.</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Гермиона услышала, как Гарри начал неудержимо хихикать.</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оторвалась от своей книги:</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В чём дело?</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только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обнаружил, почему нельзя спрашивать Уизли об их домашней крысе, — ответил Гарри. — Это очень</w:t>
      </w:r>
      <w:r w:rsidDel="00000000" w:rsidR="00000000" w:rsidRPr="00000000">
        <w:rPr>
          <w:rFonts w:ascii="Times New Roman" w:cs="Times New Roman" w:eastAsia="Times New Roman" w:hAnsi="Times New Roman"/>
          <w:sz w:val="24"/>
          <w:szCs w:val="24"/>
          <w:rtl w:val="0"/>
        </w:rPr>
        <w:t xml:space="preserve"> ужасно, и я не должен над этим смеяться. Я отвратительный человек.</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строго сказала Гермиона. — Ты такой и есть. А теперь расскажи мне.</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сперва предыстория. Вся глава посвящена конспирологическим теориям по поводу Сириуса Блэка. Ты ведь помнишь, кто это?</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Конечно, — ответила Гермиона. Сириус Блэк был предателем, другом Джеймса Поттера, который </w:t>
      </w:r>
      <w:r w:rsidDel="00000000" w:rsidR="00000000" w:rsidRPr="00000000">
        <w:rPr>
          <w:rFonts w:ascii="Times New Roman" w:cs="Times New Roman" w:eastAsia="Times New Roman" w:hAnsi="Times New Roman"/>
          <w:sz w:val="24"/>
          <w:szCs w:val="24"/>
          <w:rtl w:val="0"/>
        </w:rPr>
        <w:t xml:space="preserve">дал Волдеморту возможность проникнуть в защищённый дом Поттеров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оказалось, что в том, как Блэк попал в Азкабан, есть много, так сказать, </w:t>
      </w:r>
      <w:r w:rsidDel="00000000" w:rsidR="00000000" w:rsidRPr="00000000">
        <w:rPr>
          <w:rFonts w:ascii="Times New Roman" w:cs="Times New Roman" w:eastAsia="Times New Roman" w:hAnsi="Times New Roman"/>
          <w:i w:val="1"/>
          <w:sz w:val="24"/>
          <w:szCs w:val="24"/>
          <w:rtl w:val="0"/>
        </w:rPr>
        <w:t xml:space="preserve">необычного.</w:t>
      </w:r>
      <w:r w:rsidDel="00000000" w:rsidR="00000000" w:rsidRPr="00000000">
        <w:rPr>
          <w:rFonts w:ascii="Times New Roman" w:cs="Times New Roman" w:eastAsia="Times New Roman" w:hAnsi="Times New Roman"/>
          <w:sz w:val="24"/>
          <w:szCs w:val="24"/>
          <w:rtl w:val="0"/>
        </w:rPr>
        <w:t xml:space="preserve"> Его не судили, а дежурным помощником министра во время его ареста был не кто иной, как Корнелиус Фадж — нынешний министр магии.</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Гермионе это показалось немного подозрительным, что она и озвучила.</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Лёжа на полу и не отрывая глаз от книги, Гарри дёрнул плечами: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Подозрительные вещи случаются постоянно, а если ты конспиролог — ты всегда найдёшь что-нибудь подозрительное.</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w:t>
      </w:r>
      <w:r w:rsidDel="00000000" w:rsidR="00000000" w:rsidRPr="00000000">
        <w:rPr>
          <w:rFonts w:ascii="Times New Roman" w:cs="Times New Roman" w:eastAsia="Times New Roman" w:hAnsi="Times New Roman"/>
          <w:sz w:val="24"/>
          <w:szCs w:val="24"/>
          <w:rtl w:val="0"/>
        </w:rPr>
        <w:t xml:space="preserve">без суда?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произнесла Гермиона.</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было сразу же после победы над Тёмным Лордом, — уже более серьёзно ответил Гарри. — Повсюду царил хаос, и когда авроры выследили Блэка, он стоял на улице по щиколотку в крови и смеялся. Было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двадцать свидетелей того, как он убил друга моего отца по имени Питер Петтигрю вместе с двенадцатью прохожими. </w:t>
      </w:r>
      <w:r w:rsidDel="00000000" w:rsidR="00000000" w:rsidRPr="00000000">
        <w:rPr>
          <w:rFonts w:ascii="Times New Roman" w:cs="Times New Roman" w:eastAsia="Times New Roman" w:hAnsi="Times New Roman"/>
          <w:sz w:val="24"/>
          <w:szCs w:val="24"/>
          <w:rtl w:val="0"/>
        </w:rPr>
        <w:t xml:space="preserve">Мне, конечно, не нравится, что Блэка посадили без суда, но для мира волшебников, похоже, это обычное дело, и уж не более подозрительно, чем, скажем, какие-нибудь мелкие несоответствия в убийстве Джона Кеннеди, о </w:t>
      </w:r>
      <w:r w:rsidDel="00000000" w:rsidR="00000000" w:rsidRPr="00000000">
        <w:rPr>
          <w:rFonts w:ascii="Times New Roman" w:cs="Times New Roman" w:eastAsia="Times New Roman" w:hAnsi="Times New Roman"/>
          <w:sz w:val="24"/>
          <w:szCs w:val="24"/>
          <w:rtl w:val="0"/>
        </w:rPr>
        <w:t xml:space="preserve">которых спорят маглы.</w:t>
      </w:r>
      <w:r w:rsidDel="00000000" w:rsidR="00000000" w:rsidRPr="00000000">
        <w:rPr>
          <w:rFonts w:ascii="Times New Roman" w:cs="Times New Roman" w:eastAsia="Times New Roman" w:hAnsi="Times New Roman"/>
          <w:sz w:val="24"/>
          <w:szCs w:val="24"/>
          <w:rtl w:val="0"/>
        </w:rPr>
        <w:t xml:space="preserve"> В общем, Сириус Блэк — это Ли Харви Освальд мира волшебников. Есть множество конспирологических теорий по поводу того, кто </w:t>
      </w:r>
      <w:r w:rsidDel="00000000" w:rsidR="00000000" w:rsidRPr="00000000">
        <w:rPr>
          <w:rFonts w:ascii="Times New Roman" w:cs="Times New Roman" w:eastAsia="Times New Roman" w:hAnsi="Times New Roman"/>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предал моих родителей, и одна из кандидатур — это Питер Петтигрю. И здесь начинаются сложности.</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заворожённо слушала.</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как это связано с домашней крысой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Уизли?..</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Подожди. Сейчас объясню. После смерти Петтигрю выяснилось, что он был шпионом на стороне Света — не двойным агентом, просто парнем, который шнырял повсюду и добывал сведения. У него это здорово получалось ещё в подростковом возрасте, даже в Хогвартсе у него была репутация человека, который знает все секреты. В общем, конспирологическая теория утверждает, что ещё в Хогвартсе этот Петтигрю стал незарегистрированным анимагом, причём превращался он в кого-то очень маленького, кто мог легко подкрадываться и подслушивать разговоры. </w:t>
      </w:r>
      <w:r w:rsidDel="00000000" w:rsidR="00000000" w:rsidRPr="00000000">
        <w:rPr>
          <w:rFonts w:ascii="Times New Roman" w:cs="Times New Roman" w:eastAsia="Times New Roman" w:hAnsi="Times New Roman"/>
          <w:sz w:val="24"/>
          <w:szCs w:val="24"/>
          <w:rtl w:val="0"/>
        </w:rPr>
        <w:t xml:space="preserve">Основной недостаток теории заключается </w:t>
      </w:r>
      <w:r w:rsidDel="00000000" w:rsidR="00000000" w:rsidRPr="00000000">
        <w:rPr>
          <w:rFonts w:ascii="Times New Roman" w:cs="Times New Roman" w:eastAsia="Times New Roman" w:hAnsi="Times New Roman"/>
          <w:sz w:val="24"/>
          <w:szCs w:val="24"/>
          <w:rtl w:val="0"/>
        </w:rPr>
        <w:t xml:space="preserve">в том, что анимаги крайне редки, и очень маловероятно, чтобы какой-то подросток успешно стал анимагом. Поэтому, конечно, конспирологическая теория утверждает, что мой отец и Блэк тоже были незарегистрированными анимагами. </w:t>
      </w:r>
      <w:r w:rsidDel="00000000" w:rsidR="00000000" w:rsidRPr="00000000">
        <w:rPr>
          <w:rFonts w:ascii="Times New Roman" w:cs="Times New Roman" w:eastAsia="Times New Roman" w:hAnsi="Times New Roman"/>
          <w:sz w:val="24"/>
          <w:szCs w:val="24"/>
          <w:rtl w:val="0"/>
        </w:rPr>
        <w:t xml:space="preserve">Согласно этой теории, Петтигрю сам убил двенадцать прохожих, принял свою маленькую форму анимага и сбежал</w:t>
      </w:r>
      <w:r w:rsidDel="00000000" w:rsidR="00000000" w:rsidRPr="00000000">
        <w:rPr>
          <w:rFonts w:ascii="Times New Roman" w:cs="Times New Roman" w:eastAsia="Times New Roman" w:hAnsi="Times New Roman"/>
          <w:sz w:val="24"/>
          <w:szCs w:val="24"/>
          <w:rtl w:val="0"/>
        </w:rPr>
        <w:t xml:space="preserve">. 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Майкл Шермер упоминает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ещё четыре недостатка. </w:t>
      </w:r>
      <w:r w:rsidDel="00000000" w:rsidR="00000000" w:rsidRPr="00000000">
        <w:rPr>
          <w:rFonts w:ascii="Times New Roman" w:cs="Times New Roman" w:eastAsia="Times New Roman" w:hAnsi="Times New Roman"/>
          <w:sz w:val="24"/>
          <w:szCs w:val="24"/>
          <w:rtl w:val="0"/>
        </w:rPr>
        <w:t xml:space="preserve">Во-первых, </w:t>
      </w:r>
      <w:r w:rsidDel="00000000" w:rsidR="00000000" w:rsidRPr="00000000">
        <w:rPr>
          <w:rFonts w:ascii="Times New Roman" w:cs="Times New Roman" w:eastAsia="Times New Roman" w:hAnsi="Times New Roman"/>
          <w:sz w:val="24"/>
          <w:szCs w:val="24"/>
          <w:rtl w:val="0"/>
        </w:rPr>
        <w:t xml:space="preserve">кроме моих родителей </w:t>
      </w:r>
      <w:r w:rsidDel="00000000" w:rsidR="00000000" w:rsidRPr="00000000">
        <w:rPr>
          <w:rFonts w:ascii="Times New Roman" w:cs="Times New Roman" w:eastAsia="Times New Roman" w:hAnsi="Times New Roman"/>
          <w:sz w:val="24"/>
          <w:szCs w:val="24"/>
          <w:rtl w:val="0"/>
        </w:rPr>
        <w:t xml:space="preserve">только Блэк знал, </w:t>
      </w:r>
      <w:r w:rsidDel="00000000" w:rsidR="00000000" w:rsidRPr="00000000">
        <w:rPr>
          <w:rFonts w:ascii="Times New Roman" w:cs="Times New Roman" w:eastAsia="Times New Roman" w:hAnsi="Times New Roman"/>
          <w:sz w:val="24"/>
          <w:szCs w:val="24"/>
          <w:rtl w:val="0"/>
        </w:rPr>
        <w:t xml:space="preserve">как пройти через охранные чары, защищающие их дом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Гарри произнёс довольно резко.) Во-вторых, у Блэка репутация гораздо хуже, чем у Петтигрю, ходили слухи, что ещё в Хогвартсе Блэк пытался подстроить убийство ученика, и к тому же он родился в очень неприятной чистокровной семье и Беллатриса Блэк его кузина. В-третьих, как боевой маг Блэк был в двадцать раз лучше Петтигрю, хоть и не настолько умён. Поединок между ними был бы похож на поединок профессора Квиррелла и профессора Спраут. Скорее всего, Петтигрю не успел бы даже достать палочку, не говоря уже о создании всех упомянутых поддельных свидетельств, необходимых для этой теории. И в-четвёртых, Блэк стоял на улице и </w:t>
      </w:r>
      <w:r w:rsidDel="00000000" w:rsidR="00000000" w:rsidRPr="00000000">
        <w:rPr>
          <w:rFonts w:ascii="Times New Roman" w:cs="Times New Roman" w:eastAsia="Times New Roman" w:hAnsi="Times New Roman"/>
          <w:sz w:val="24"/>
          <w:szCs w:val="24"/>
          <w:rtl w:val="0"/>
        </w:rPr>
        <w:t xml:space="preserve">просто </w:t>
      </w:r>
      <w:r w:rsidDel="00000000" w:rsidR="00000000" w:rsidRPr="00000000">
        <w:rPr>
          <w:rFonts w:ascii="Times New Roman" w:cs="Times New Roman" w:eastAsia="Times New Roman" w:hAnsi="Times New Roman"/>
          <w:sz w:val="24"/>
          <w:szCs w:val="24"/>
          <w:rtl w:val="0"/>
        </w:rPr>
        <w:t xml:space="preserve">смеялся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а крыса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не выдержала Гермиона.</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Ладно</w:t>
      </w:r>
      <w:r w:rsidDel="00000000" w:rsidR="00000000" w:rsidRPr="00000000">
        <w:rPr>
          <w:rFonts w:ascii="Times New Roman" w:cs="Times New Roman" w:eastAsia="Times New Roman" w:hAnsi="Times New Roman"/>
          <w:sz w:val="24"/>
          <w:szCs w:val="24"/>
          <w:rtl w:val="0"/>
        </w:rPr>
        <w:t xml:space="preserve">, рассказываю. Если вкратце, Билл Уизли решил, что ручная крыса его брата Перси — это анимагическая форма Петтигрю...</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Гермионы </w:t>
      </w:r>
      <w:r w:rsidDel="00000000" w:rsidR="00000000" w:rsidRPr="00000000">
        <w:rPr>
          <w:rFonts w:ascii="Times New Roman" w:cs="Times New Roman" w:eastAsia="Times New Roman" w:hAnsi="Times New Roman"/>
          <w:sz w:val="24"/>
          <w:szCs w:val="24"/>
          <w:rtl w:val="0"/>
        </w:rPr>
        <w:t xml:space="preserve">отвисла </w:t>
      </w:r>
      <w:r w:rsidDel="00000000" w:rsidR="00000000" w:rsidRPr="00000000">
        <w:rPr>
          <w:rFonts w:ascii="Times New Roman" w:cs="Times New Roman" w:eastAsia="Times New Roman" w:hAnsi="Times New Roman"/>
          <w:sz w:val="24"/>
          <w:szCs w:val="24"/>
          <w:rtl w:val="0"/>
        </w:rPr>
        <w:t xml:space="preserve">челюсть.</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 продолжил Гарри, — </w:t>
      </w:r>
      <w:r w:rsidDel="00000000" w:rsidR="00000000" w:rsidRPr="00000000">
        <w:rPr>
          <w:rFonts w:ascii="Times New Roman" w:cs="Times New Roman" w:eastAsia="Times New Roman" w:hAnsi="Times New Roman"/>
          <w:sz w:val="24"/>
          <w:szCs w:val="24"/>
          <w:rtl w:val="0"/>
        </w:rPr>
        <w:t xml:space="preserve">конечно, </w:t>
      </w:r>
      <w:r w:rsidDel="00000000" w:rsidR="00000000" w:rsidRPr="00000000">
        <w:rPr>
          <w:rFonts w:ascii="Times New Roman" w:cs="Times New Roman" w:eastAsia="Times New Roman" w:hAnsi="Times New Roman"/>
          <w:sz w:val="24"/>
          <w:szCs w:val="24"/>
          <w:rtl w:val="0"/>
        </w:rPr>
        <w:t xml:space="preserve">сложно представить, что злодей Петтигрю влачил жалкое существование в роли домашней крысы во враждебной ему семье волшебников. На его месте кто угодно скорее отправился бы к Малфоям, или, что ещё вероятнее, сделал бы пластическую операцию и уехал на Карибы. Но тем не менее, Билл вырубил своего </w:t>
      </w:r>
      <w:r w:rsidDel="00000000" w:rsidR="00000000" w:rsidRPr="00000000">
        <w:rPr>
          <w:rFonts w:ascii="Times New Roman" w:cs="Times New Roman" w:eastAsia="Times New Roman" w:hAnsi="Times New Roman"/>
          <w:sz w:val="24"/>
          <w:szCs w:val="24"/>
          <w:rtl w:val="0"/>
        </w:rPr>
        <w:t xml:space="preserve">младшего </w:t>
      </w:r>
      <w:r w:rsidDel="00000000" w:rsidR="00000000" w:rsidRPr="00000000">
        <w:rPr>
          <w:rFonts w:ascii="Times New Roman" w:cs="Times New Roman" w:eastAsia="Times New Roman" w:hAnsi="Times New Roman"/>
          <w:sz w:val="24"/>
          <w:szCs w:val="24"/>
          <w:rtl w:val="0"/>
        </w:rPr>
        <w:t xml:space="preserve">брата Перси, схватил крысу, парализовал её и </w:t>
      </w:r>
      <w:r w:rsidDel="00000000" w:rsidR="00000000" w:rsidRPr="00000000">
        <w:rPr>
          <w:rFonts w:ascii="Times New Roman" w:cs="Times New Roman" w:eastAsia="Times New Roman" w:hAnsi="Times New Roman"/>
          <w:sz w:val="24"/>
          <w:szCs w:val="24"/>
          <w:rtl w:val="0"/>
        </w:rPr>
        <w:t xml:space="preserve">разослал</w:t>
      </w:r>
      <w:r w:rsidDel="00000000" w:rsidR="00000000" w:rsidRPr="00000000">
        <w:rPr>
          <w:rFonts w:ascii="Times New Roman" w:cs="Times New Roman" w:eastAsia="Times New Roman" w:hAnsi="Times New Roman"/>
          <w:sz w:val="24"/>
          <w:szCs w:val="24"/>
          <w:rtl w:val="0"/>
        </w:rPr>
        <w:t xml:space="preserve"> с совами срочные сообщения...</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нет!</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вырвалось у Гермионы.</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каким-то образом умудрился </w:t>
      </w:r>
      <w:r w:rsidDel="00000000" w:rsidR="00000000" w:rsidRPr="00000000">
        <w:rPr>
          <w:rFonts w:ascii="Times New Roman" w:cs="Times New Roman" w:eastAsia="Times New Roman" w:hAnsi="Times New Roman"/>
          <w:sz w:val="24"/>
          <w:szCs w:val="24"/>
          <w:rtl w:val="0"/>
        </w:rPr>
        <w:t xml:space="preserve">со</w:t>
      </w:r>
      <w:r w:rsidDel="00000000" w:rsidR="00000000" w:rsidRPr="00000000">
        <w:rPr>
          <w:rFonts w:ascii="Times New Roman" w:cs="Times New Roman" w:eastAsia="Times New Roman" w:hAnsi="Times New Roman"/>
          <w:sz w:val="24"/>
          <w:szCs w:val="24"/>
          <w:rtl w:val="0"/>
        </w:rPr>
        <w:t xml:space="preserve">звать Дамблдора, министра магии и главу авроров...</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может быть!</w:t>
      </w:r>
      <w:r w:rsidDel="00000000" w:rsidR="00000000" w:rsidRPr="00000000">
        <w:rPr>
          <w:rFonts w:ascii="Times New Roman" w:cs="Times New Roman" w:eastAsia="Times New Roman" w:hAnsi="Times New Roman"/>
          <w:sz w:val="24"/>
          <w:szCs w:val="24"/>
          <w:rtl w:val="0"/>
        </w:rPr>
        <w:t xml:space="preserve"> — воскликнула Гермиона.</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конечно, собравшись вместе, они решили, что Билл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псих, но для полной уверенности применили на крысе </w:t>
      </w:r>
      <w:r w:rsidDel="00000000" w:rsidR="00000000" w:rsidRPr="00000000">
        <w:rPr>
          <w:rFonts w:ascii="Times New Roman" w:cs="Times New Roman" w:eastAsia="Times New Roman" w:hAnsi="Times New Roman"/>
          <w:i w:val="1"/>
          <w:sz w:val="24"/>
          <w:szCs w:val="24"/>
          <w:rtl w:val="0"/>
        </w:rPr>
        <w:t xml:space="preserve">Веритас Окулум</w:t>
      </w:r>
      <w:r w:rsidDel="00000000" w:rsidR="00000000" w:rsidRPr="00000000">
        <w:rPr>
          <w:rFonts w:ascii="Times New Roman" w:cs="Times New Roman" w:eastAsia="Times New Roman" w:hAnsi="Times New Roman"/>
          <w:sz w:val="24"/>
          <w:szCs w:val="24"/>
          <w:rtl w:val="0"/>
        </w:rPr>
        <w:t xml:space="preserve">. И что же они обнаружили?</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бы умерла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месте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Крысу.</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Возьми с полки пирожок! В общем, они отправили Билла Уизли в Святого Мунго, где выяснилось, что у бедняги вполне заурядный приступ шизофрении. Это иногда случается, особенно с молодыми людьми в позднем подростковом </w:t>
      </w:r>
      <w:r w:rsidDel="00000000" w:rsidR="00000000" w:rsidRPr="00000000">
        <w:rPr>
          <w:rFonts w:ascii="Times New Roman" w:cs="Times New Roman" w:eastAsia="Times New Roman" w:hAnsi="Times New Roman"/>
          <w:sz w:val="24"/>
          <w:szCs w:val="24"/>
          <w:rtl w:val="0"/>
        </w:rPr>
        <w:t xml:space="preserve">возраст</w:t>
      </w:r>
      <w:r w:rsidDel="00000000" w:rsidR="00000000" w:rsidRPr="00000000">
        <w:rPr>
          <w:rFonts w:ascii="Times New Roman" w:cs="Times New Roman" w:eastAsia="Times New Roman" w:hAnsi="Times New Roman"/>
          <w:sz w:val="24"/>
          <w:szCs w:val="24"/>
          <w:rtl w:val="0"/>
        </w:rPr>
        <w:t xml:space="preserve">е.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арень был убеждён, что ему девяносто семь лет, он умер и вернулся во времени к самому себе на поезде. Антипсихотические препараты на него прекрасно подействовали, он вернулся к нормальной жизни и теперь всё хорошо, за исключением того, что </w:t>
      </w:r>
      <w:r w:rsidDel="00000000" w:rsidR="00000000" w:rsidRPr="00000000">
        <w:rPr>
          <w:rFonts w:ascii="Times New Roman" w:cs="Times New Roman" w:eastAsia="Times New Roman" w:hAnsi="Times New Roman"/>
          <w:sz w:val="24"/>
          <w:szCs w:val="24"/>
          <w:rtl w:val="0"/>
        </w:rPr>
        <w:t xml:space="preserve">люди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уже не обсуждают так часто </w:t>
      </w:r>
      <w:r w:rsidDel="00000000" w:rsidR="00000000" w:rsidRPr="00000000">
        <w:rPr>
          <w:rFonts w:ascii="Times New Roman" w:cs="Times New Roman" w:eastAsia="Times New Roman" w:hAnsi="Times New Roman"/>
          <w:sz w:val="24"/>
          <w:szCs w:val="24"/>
          <w:rtl w:val="0"/>
        </w:rPr>
        <w:t xml:space="preserve">конспирологические теории по поводу Сириуса Блэка и что никогда нельзя спрашивать Уизли об их домашней крысе.</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неудержимо хихикала. Это действительно было ужасно, но она не могла не смеяться, поэтому она — отвратительный человек.</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Единственное, чего я 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понимаю, — сказал Гарри, когда они отсмеялись, — </w:t>
      </w:r>
      <w:r w:rsidDel="00000000" w:rsidR="00000000" w:rsidRPr="00000000">
        <w:rPr>
          <w:rFonts w:ascii="Times New Roman" w:cs="Times New Roman" w:eastAsia="Times New Roman" w:hAnsi="Times New Roman"/>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всё-таки </w:t>
      </w:r>
      <w:r w:rsidDel="00000000" w:rsidR="00000000" w:rsidRPr="00000000">
        <w:rPr>
          <w:rFonts w:ascii="Times New Roman" w:cs="Times New Roman" w:eastAsia="Times New Roman" w:hAnsi="Times New Roman"/>
          <w:sz w:val="24"/>
          <w:szCs w:val="24"/>
          <w:rtl w:val="0"/>
        </w:rPr>
        <w:t xml:space="preserve">Блэк выслеживал Петтигрю, вместо того чтобы просто сбежать. Он же знал, что за ним будут охотиться авроры. </w:t>
      </w:r>
      <w:r w:rsidDel="00000000" w:rsidR="00000000" w:rsidRPr="00000000">
        <w:rPr>
          <w:rFonts w:ascii="Times New Roman" w:cs="Times New Roman" w:eastAsia="Times New Roman" w:hAnsi="Times New Roman"/>
          <w:sz w:val="24"/>
          <w:szCs w:val="24"/>
          <w:rtl w:val="0"/>
        </w:rPr>
        <w:t xml:space="preserve">Интересно, они разобрались в его мотивах, перед тем как отправить его в Азкабан? Видишь, вот почему даже те, чья вина бесспорно доказана, всё равно должны представать перед судом.</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согласилась.</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Вскоре Гарри дочитал свою книгу. Гермиона за это время прочитала свою только до середины. Её книга была гораздо сложней, но тем не менее отставание от Гарри смущало. Гермиона поставила «Магическую мнемонику» обратно на полку и поплелась к выходу, поскольку наступало</w:t>
      </w:r>
      <w:r w:rsidDel="00000000" w:rsidR="00000000" w:rsidRPr="00000000">
        <w:rPr>
          <w:rFonts w:ascii="Times New Roman" w:cs="Times New Roman" w:eastAsia="Times New Roman" w:hAnsi="Times New Roman"/>
          <w:sz w:val="24"/>
          <w:szCs w:val="24"/>
          <w:rtl w:val="0"/>
        </w:rPr>
        <w:t xml:space="preserve"> время </w:t>
      </w:r>
      <w:r w:rsidDel="00000000" w:rsidR="00000000" w:rsidRPr="00000000">
        <w:rPr>
          <w:rFonts w:ascii="Times New Roman" w:cs="Times New Roman" w:eastAsia="Times New Roman" w:hAnsi="Times New Roman"/>
          <w:sz w:val="24"/>
          <w:szCs w:val="24"/>
          <w:rtl w:val="0"/>
        </w:rPr>
        <w:t xml:space="preserve">самого ужасного урока в Хогвартсе — ПОЛЁТОВ НА МЕТЛЕ.</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последовал за ней, хотя до его занятий оставалось ещё полтора часа. Будто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реактивный истребитель, сопровождающий маленький винтовой самолёт на похороны.</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Тихим сочувствующим голосом мальчик пожелал ей удачи, и она отправилась на зелёное Поле Ужаса.</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Там было </w:t>
      </w:r>
      <w:r w:rsidDel="00000000" w:rsidR="00000000" w:rsidRPr="00000000">
        <w:rPr>
          <w:rFonts w:ascii="Times New Roman" w:cs="Times New Roman" w:eastAsia="Times New Roman" w:hAnsi="Times New Roman"/>
          <w:sz w:val="24"/>
          <w:szCs w:val="24"/>
          <w:rtl w:val="0"/>
        </w:rPr>
        <w:t xml:space="preserve">много в</w:t>
      </w:r>
      <w:r w:rsidDel="00000000" w:rsidR="00000000" w:rsidRPr="00000000">
        <w:rPr>
          <w:rFonts w:ascii="Times New Roman" w:cs="Times New Roman" w:eastAsia="Times New Roman" w:hAnsi="Times New Roman"/>
          <w:sz w:val="24"/>
          <w:szCs w:val="24"/>
          <w:rtl w:val="0"/>
        </w:rPr>
        <w:t xml:space="preserve">изга, едва не случи</w:t>
      </w:r>
      <w:r w:rsidDel="00000000" w:rsidR="00000000" w:rsidRPr="00000000">
        <w:rPr>
          <w:rFonts w:ascii="Times New Roman" w:cs="Times New Roman" w:eastAsia="Times New Roman" w:hAnsi="Times New Roman"/>
          <w:sz w:val="24"/>
          <w:szCs w:val="24"/>
          <w:rtl w:val="0"/>
        </w:rPr>
        <w:t xml:space="preserve">вшихся падений</w:t>
      </w:r>
      <w:r w:rsidDel="00000000" w:rsidR="00000000" w:rsidRPr="00000000">
        <w:rPr>
          <w:rFonts w:ascii="Times New Roman" w:cs="Times New Roman" w:eastAsia="Times New Roman" w:hAnsi="Times New Roman"/>
          <w:sz w:val="24"/>
          <w:szCs w:val="24"/>
          <w:rtl w:val="0"/>
        </w:rPr>
        <w:t xml:space="preserve">, ужасные смертоносные кусты, земля совершенно не там где надо</w:t>
      </w:r>
      <w:r w:rsidDel="00000000" w:rsidR="00000000" w:rsidRPr="00000000">
        <w:rPr>
          <w:rFonts w:ascii="Times New Roman" w:cs="Times New Roman" w:eastAsia="Times New Roman" w:hAnsi="Times New Roman"/>
          <w:sz w:val="24"/>
          <w:szCs w:val="24"/>
          <w:rtl w:val="0"/>
        </w:rPr>
        <w:t xml:space="preserve">, бьющее в глаза </w:t>
      </w:r>
      <w:r w:rsidDel="00000000" w:rsidR="00000000" w:rsidRPr="00000000">
        <w:rPr>
          <w:rFonts w:ascii="Times New Roman" w:cs="Times New Roman" w:eastAsia="Times New Roman" w:hAnsi="Times New Roman"/>
          <w:sz w:val="24"/>
          <w:szCs w:val="24"/>
          <w:rtl w:val="0"/>
        </w:rPr>
        <w:t xml:space="preserve">солнце</w:t>
      </w:r>
      <w:r w:rsidDel="00000000" w:rsidR="00000000" w:rsidRPr="00000000">
        <w:rPr>
          <w:rFonts w:ascii="Times New Roman" w:cs="Times New Roman" w:eastAsia="Times New Roman" w:hAnsi="Times New Roman"/>
          <w:sz w:val="24"/>
          <w:szCs w:val="24"/>
          <w:rtl w:val="0"/>
        </w:rPr>
        <w:t xml:space="preserve">, </w:t>
      </w:r>
      <w:ins w:author="Alaric Lightin" w:id="0" w:date="2019-02-21T12:46:53Z">
        <w:commentRangeStart w:id="0"/>
        <w:r w:rsidDel="00000000" w:rsidR="00000000" w:rsidRPr="00000000">
          <w:rPr>
            <w:rFonts w:ascii="Times New Roman" w:cs="Times New Roman" w:eastAsia="Times New Roman" w:hAnsi="Times New Roman"/>
            <w:sz w:val="24"/>
            <w:szCs w:val="24"/>
            <w:rtl w:val="0"/>
          </w:rPr>
          <w:t xml:space="preserve">Мораг, норовящая пролететь слишком близко</w:t>
        </w:r>
      </w:ins>
      <w:del w:author="Alaric Lightin" w:id="0" w:date="2019-02-21T12:46:53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суетящаяся вокруг неё Мораг</w:delText>
        </w:r>
      </w:del>
      <w:r w:rsidDel="00000000" w:rsidR="00000000" w:rsidRPr="00000000">
        <w:rPr>
          <w:rFonts w:ascii="Times New Roman" w:cs="Times New Roman" w:eastAsia="Times New Roman" w:hAnsi="Times New Roman"/>
          <w:sz w:val="24"/>
          <w:szCs w:val="24"/>
          <w:rtl w:val="0"/>
        </w:rPr>
        <w:t xml:space="preserve">, Мэнди, которая думала, что она </w:t>
      </w:r>
      <w:r w:rsidDel="00000000" w:rsidR="00000000" w:rsidRPr="00000000">
        <w:rPr>
          <w:rFonts w:ascii="Times New Roman" w:cs="Times New Roman" w:eastAsia="Times New Roman" w:hAnsi="Times New Roman"/>
          <w:sz w:val="24"/>
          <w:szCs w:val="24"/>
          <w:rtl w:val="0"/>
        </w:rPr>
        <w:t xml:space="preserve">незаметно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подстраховывает </w:t>
      </w:r>
      <w:r w:rsidDel="00000000" w:rsidR="00000000" w:rsidRPr="00000000">
        <w:rPr>
          <w:rFonts w:ascii="Times New Roman" w:cs="Times New Roman" w:eastAsia="Times New Roman" w:hAnsi="Times New Roman"/>
          <w:sz w:val="24"/>
          <w:szCs w:val="24"/>
          <w:rtl w:val="0"/>
        </w:rPr>
        <w:t xml:space="preserve">Гермиону, на случай если та сорвётся с метлы</w:t>
      </w:r>
      <w:r w:rsidDel="00000000" w:rsidR="00000000" w:rsidRPr="00000000">
        <w:rPr>
          <w:rFonts w:ascii="Times New Roman" w:cs="Times New Roman" w:eastAsia="Times New Roman" w:hAnsi="Times New Roman"/>
          <w:sz w:val="24"/>
          <w:szCs w:val="24"/>
          <w:rtl w:val="0"/>
        </w:rPr>
        <w:t xml:space="preserve">. Гермиона </w:t>
      </w:r>
      <w:r w:rsidDel="00000000" w:rsidR="00000000" w:rsidRPr="00000000">
        <w:rPr>
          <w:rFonts w:ascii="Times New Roman" w:cs="Times New Roman" w:eastAsia="Times New Roman" w:hAnsi="Times New Roman"/>
          <w:sz w:val="24"/>
          <w:szCs w:val="24"/>
          <w:rtl w:val="0"/>
        </w:rPr>
        <w:t xml:space="preserve">знала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остальные ученицы пос</w:t>
      </w:r>
      <w:r w:rsidDel="00000000" w:rsidR="00000000" w:rsidRPr="00000000">
        <w:rPr>
          <w:rFonts w:ascii="Times New Roman" w:cs="Times New Roman" w:eastAsia="Times New Roman" w:hAnsi="Times New Roman"/>
          <w:sz w:val="24"/>
          <w:szCs w:val="24"/>
          <w:rtl w:val="0"/>
        </w:rPr>
        <w:t xml:space="preserve">меиваются </w:t>
      </w:r>
      <w:r w:rsidDel="00000000" w:rsidR="00000000" w:rsidRPr="00000000">
        <w:rPr>
          <w:rFonts w:ascii="Times New Roman" w:cs="Times New Roman" w:eastAsia="Times New Roman" w:hAnsi="Times New Roman"/>
          <w:sz w:val="24"/>
          <w:szCs w:val="24"/>
          <w:rtl w:val="0"/>
        </w:rPr>
        <w:t xml:space="preserve">над ними обеими, но ничего не говорила Мэнди, потому что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самом деле не хотела умирать.</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pPr>
      <w:r w:rsidDel="00000000" w:rsidR="00000000" w:rsidRPr="00000000">
        <w:rPr>
          <w:rFonts w:ascii="Times New Roman" w:cs="Times New Roman" w:eastAsia="Times New Roman" w:hAnsi="Times New Roman"/>
          <w:sz w:val="24"/>
          <w:szCs w:val="24"/>
          <w:rtl w:val="0"/>
        </w:rPr>
        <w:t xml:space="preserve">Через десять миллионов лет урок закончился, и до следующего четверга она вернулась </w:t>
      </w:r>
      <w:r w:rsidDel="00000000" w:rsidR="00000000" w:rsidRPr="00000000">
        <w:rPr>
          <w:rFonts w:ascii="Times New Roman" w:cs="Times New Roman" w:eastAsia="Times New Roman" w:hAnsi="Times New Roman"/>
          <w:sz w:val="24"/>
          <w:szCs w:val="24"/>
          <w:rtl w:val="0"/>
        </w:rPr>
        <w:t xml:space="preserve">туда, </w:t>
      </w:r>
      <w:r w:rsidDel="00000000" w:rsidR="00000000" w:rsidRPr="00000000">
        <w:rPr>
          <w:rFonts w:ascii="Times New Roman" w:cs="Times New Roman" w:eastAsia="Times New Roman" w:hAnsi="Times New Roman"/>
          <w:sz w:val="24"/>
          <w:szCs w:val="24"/>
          <w:rtl w:val="0"/>
        </w:rPr>
        <w:t xml:space="preserve">где и положено быть человеку — на землю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Иногда у неё случались кошмары: </w:t>
      </w:r>
      <w:r w:rsidDel="00000000" w:rsidR="00000000" w:rsidRPr="00000000">
        <w:rPr>
          <w:rFonts w:ascii="Times New Roman" w:cs="Times New Roman" w:eastAsia="Times New Roman" w:hAnsi="Times New Roman"/>
          <w:sz w:val="24"/>
          <w:szCs w:val="24"/>
          <w:rtl w:val="0"/>
        </w:rPr>
        <w:t xml:space="preserve">ей снилось,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теперь каждый день — четверг</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совершенно не понимала, зачем</w:t>
      </w:r>
      <w:r w:rsidDel="00000000" w:rsidR="00000000" w:rsidRPr="00000000">
        <w:rPr>
          <w:rFonts w:ascii="Times New Roman" w:cs="Times New Roman" w:eastAsia="Times New Roman" w:hAnsi="Times New Roman"/>
          <w:sz w:val="24"/>
          <w:szCs w:val="24"/>
          <w:rtl w:val="0"/>
        </w:rPr>
        <w:t xml:space="preserve"> всех учат летать на метле, если став взрослыми они смогут просто аппарировать, пользоваться дымолётным порошком или порталами. Полёты на метле полезны примерно настолько же, как игра в вышибал</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на физкультуре в обычной школе. Практически бессмысленное умение для взрослого волшебника.</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по крайней мере Гарри любезно стыдится того, что хорошо справляется с этим занятием.</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Несколько часов спустя она сидела в классе Пуффендуя с Ханной, </w:t>
      </w:r>
      <w:r w:rsidDel="00000000" w:rsidR="00000000" w:rsidRPr="00000000">
        <w:rPr>
          <w:rFonts w:ascii="Times New Roman" w:cs="Times New Roman" w:eastAsia="Times New Roman" w:hAnsi="Times New Roman"/>
          <w:sz w:val="24"/>
          <w:szCs w:val="24"/>
          <w:rtl w:val="0"/>
        </w:rPr>
        <w:t xml:space="preserve">Сьюзен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Лианной </w:t>
      </w:r>
      <w:r w:rsidDel="00000000" w:rsidR="00000000" w:rsidRPr="00000000">
        <w:rPr>
          <w:rFonts w:ascii="Times New Roman" w:cs="Times New Roman" w:eastAsia="Times New Roman" w:hAnsi="Times New Roman"/>
          <w:sz w:val="24"/>
          <w:szCs w:val="24"/>
          <w:rtl w:val="0"/>
        </w:rPr>
        <w:t xml:space="preserve">и Меган. Профессор Флитвик</w:t>
      </w:r>
      <w:r w:rsidDel="00000000" w:rsidR="00000000" w:rsidRPr="00000000">
        <w:rPr>
          <w:rFonts w:ascii="Times New Roman" w:cs="Times New Roman" w:eastAsia="Times New Roman" w:hAnsi="Times New Roman"/>
          <w:sz w:val="24"/>
          <w:szCs w:val="24"/>
          <w:rtl w:val="0"/>
        </w:rPr>
        <w:t xml:space="preserve"> на удивление робко для учителя</w:t>
      </w:r>
      <w:r w:rsidDel="00000000" w:rsidR="00000000" w:rsidRPr="00000000">
        <w:rPr>
          <w:rFonts w:ascii="Times New Roman" w:cs="Times New Roman" w:eastAsia="Times New Roman" w:hAnsi="Times New Roman"/>
          <w:sz w:val="24"/>
          <w:szCs w:val="24"/>
          <w:rtl w:val="0"/>
        </w:rPr>
        <w:t xml:space="preserve"> спросил, не могла бы она по </w:t>
      </w:r>
      <w:r w:rsidDel="00000000" w:rsidR="00000000" w:rsidRPr="00000000">
        <w:rPr>
          <w:rFonts w:ascii="Times New Roman" w:cs="Times New Roman" w:eastAsia="Times New Roman" w:hAnsi="Times New Roman"/>
          <w:sz w:val="24"/>
          <w:szCs w:val="24"/>
          <w:rtl w:val="0"/>
        </w:rPr>
        <w:t xml:space="preserve">возможности </w:t>
      </w:r>
      <w:r w:rsidDel="00000000" w:rsidR="00000000" w:rsidRPr="00000000">
        <w:rPr>
          <w:rFonts w:ascii="Times New Roman" w:cs="Times New Roman" w:eastAsia="Times New Roman" w:hAnsi="Times New Roman"/>
          <w:sz w:val="24"/>
          <w:szCs w:val="24"/>
          <w:rtl w:val="0"/>
        </w:rPr>
        <w:t xml:space="preserve">чуть-чуть помочь вон тем четырём девочкам с их домашней работой по Заклинаниям, пусть они и не из Когтеврана. Гермиона чуть не лопнула</w:t>
      </w:r>
      <w:r w:rsidDel="00000000" w:rsidR="00000000" w:rsidRPr="00000000">
        <w:rPr>
          <w:rFonts w:ascii="Times New Roman" w:cs="Times New Roman" w:eastAsia="Times New Roman" w:hAnsi="Times New Roman"/>
          <w:sz w:val="24"/>
          <w:szCs w:val="24"/>
          <w:rtl w:val="0"/>
        </w:rPr>
        <w:t xml:space="preserve"> от гордости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взяла лист пергамента, пролила на него немного чернил, порвала на кусочки, смяла их и рассыпала на столе. Хватило бы и просто смятого листа, но так это больше напоминало мусор</w:t>
      </w:r>
      <w:r w:rsidDel="00000000" w:rsidR="00000000" w:rsidRPr="00000000">
        <w:rPr>
          <w:rFonts w:ascii="Times New Roman" w:cs="Times New Roman" w:eastAsia="Times New Roman" w:hAnsi="Times New Roman"/>
          <w:sz w:val="24"/>
          <w:szCs w:val="24"/>
          <w:rtl w:val="0"/>
        </w:rPr>
        <w:t xml:space="preserve">, что облегчало новичкам изучение заклинания.</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приготовилась смотреть и слушать, а затем скомандовала:</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пробуем.</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Эверто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Эверто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Эверто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Эверто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Гермионе показалось, что она </w:t>
      </w:r>
      <w:r w:rsidDel="00000000" w:rsidR="00000000" w:rsidRPr="00000000">
        <w:rPr>
          <w:rFonts w:ascii="Times New Roman" w:cs="Times New Roman" w:eastAsia="Times New Roman" w:hAnsi="Times New Roman"/>
          <w:sz w:val="24"/>
          <w:szCs w:val="24"/>
          <w:rtl w:val="0"/>
        </w:rPr>
        <w:t xml:space="preserve">заметила </w:t>
      </w:r>
      <w:r w:rsidDel="00000000" w:rsidR="00000000" w:rsidRPr="00000000">
        <w:rPr>
          <w:rFonts w:ascii="Times New Roman" w:cs="Times New Roman" w:eastAsia="Times New Roman" w:hAnsi="Times New Roman"/>
          <w:sz w:val="24"/>
          <w:szCs w:val="24"/>
          <w:rtl w:val="0"/>
        </w:rPr>
        <w:t xml:space="preserve">не все имеющиеся проблемы.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Давайте ещё</w:t>
      </w:r>
      <w:r w:rsidDel="00000000" w:rsidR="00000000" w:rsidRPr="00000000">
        <w:rPr>
          <w:rFonts w:ascii="Times New Roman" w:cs="Times New Roman" w:eastAsia="Times New Roman" w:hAnsi="Times New Roman"/>
          <w:sz w:val="24"/>
          <w:szCs w:val="24"/>
          <w:rtl w:val="0"/>
        </w:rPr>
        <w:t xml:space="preserve"> раз.</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час она пришла к следующим выводам: 1) </w:t>
      </w:r>
      <w:r w:rsidDel="00000000" w:rsidR="00000000" w:rsidRPr="00000000">
        <w:rPr>
          <w:rFonts w:ascii="Times New Roman" w:cs="Times New Roman" w:eastAsia="Times New Roman" w:hAnsi="Times New Roman"/>
          <w:sz w:val="24"/>
          <w:szCs w:val="24"/>
          <w:rtl w:val="0"/>
        </w:rPr>
        <w:t xml:space="preserve">Лианна </w:t>
      </w:r>
      <w:r w:rsidDel="00000000" w:rsidR="00000000" w:rsidRPr="00000000">
        <w:rPr>
          <w:rFonts w:ascii="Times New Roman" w:cs="Times New Roman" w:eastAsia="Times New Roman" w:hAnsi="Times New Roman"/>
          <w:sz w:val="24"/>
          <w:szCs w:val="24"/>
          <w:rtl w:val="0"/>
        </w:rPr>
        <w:t xml:space="preserve">и Меган довольно </w:t>
      </w:r>
      <w:r w:rsidDel="00000000" w:rsidR="00000000" w:rsidRPr="00000000">
        <w:rPr>
          <w:rFonts w:ascii="Times New Roman" w:cs="Times New Roman" w:eastAsia="Times New Roman" w:hAnsi="Times New Roman"/>
          <w:sz w:val="24"/>
          <w:szCs w:val="24"/>
          <w:rtl w:val="0"/>
        </w:rPr>
        <w:t xml:space="preserve">невнимательные</w:t>
      </w:r>
      <w:r w:rsidDel="00000000" w:rsidR="00000000" w:rsidRPr="00000000">
        <w:rPr>
          <w:rFonts w:ascii="Times New Roman" w:cs="Times New Roman" w:eastAsia="Times New Roman" w:hAnsi="Times New Roman"/>
          <w:sz w:val="24"/>
          <w:szCs w:val="24"/>
          <w:rtl w:val="0"/>
        </w:rPr>
        <w:t xml:space="preserve">, но если их по</w:t>
      </w:r>
      <w:r w:rsidDel="00000000" w:rsidR="00000000" w:rsidRPr="00000000">
        <w:rPr>
          <w:rFonts w:ascii="Times New Roman" w:cs="Times New Roman" w:eastAsia="Times New Roman" w:hAnsi="Times New Roman"/>
          <w:sz w:val="24"/>
          <w:szCs w:val="24"/>
          <w:rtl w:val="0"/>
        </w:rPr>
        <w:t xml:space="preserve">просить </w:t>
      </w:r>
      <w:r w:rsidDel="00000000" w:rsidR="00000000" w:rsidRPr="00000000">
        <w:rPr>
          <w:rFonts w:ascii="Times New Roman" w:cs="Times New Roman" w:eastAsia="Times New Roman" w:hAnsi="Times New Roman"/>
          <w:sz w:val="24"/>
          <w:szCs w:val="24"/>
          <w:rtl w:val="0"/>
        </w:rPr>
        <w:t xml:space="preserve">сосредоточиться, то они будут стараться; 2) Ханна и Сьюзен настолько сильно стараются, что приходится просить их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спешить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расслабиться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думать</w:t>
      </w:r>
      <w:r w:rsidDel="00000000" w:rsidR="00000000" w:rsidRPr="00000000">
        <w:rPr>
          <w:rFonts w:ascii="Times New Roman" w:cs="Times New Roman" w:eastAsia="Times New Roman" w:hAnsi="Times New Roman"/>
          <w:sz w:val="24"/>
          <w:szCs w:val="24"/>
          <w:rtl w:val="0"/>
        </w:rPr>
        <w:t xml:space="preserve">, а не усердствовать — так странно было знать, что скоро эти двое будут </w:t>
      </w:r>
      <w:r w:rsidDel="00000000" w:rsidR="00000000" w:rsidRPr="00000000">
        <w:rPr>
          <w:rFonts w:ascii="Times New Roman" w:cs="Times New Roman" w:eastAsia="Times New Roman" w:hAnsi="Times New Roman"/>
          <w:sz w:val="24"/>
          <w:szCs w:val="24"/>
          <w:rtl w:val="0"/>
        </w:rPr>
        <w:t xml:space="preserve">в её распоряжении</w:t>
      </w:r>
      <w:r w:rsidDel="00000000" w:rsidR="00000000" w:rsidRPr="00000000">
        <w:rPr>
          <w:rFonts w:ascii="Times New Roman" w:cs="Times New Roman" w:eastAsia="Times New Roman" w:hAnsi="Times New Roman"/>
          <w:sz w:val="24"/>
          <w:szCs w:val="24"/>
          <w:rtl w:val="0"/>
        </w:rPr>
        <w:t xml:space="preserve">; и 3) ей понравилось помогать пуффендуйцам, во всём классе царила доброжелательная атмосфера.</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она пошла ужинать, то обнаружила ожидавший её эскорт — Мальчика-Который-Выжил, читающего книгу. Гермиона была польщена и слегка обеспокоена — ей начинало казаться, что Гарри не общается </w:t>
      </w:r>
      <w:r w:rsidDel="00000000" w:rsidR="00000000" w:rsidRPr="00000000">
        <w:rPr>
          <w:rFonts w:ascii="Times New Roman" w:cs="Times New Roman" w:eastAsia="Times New Roman" w:hAnsi="Times New Roman"/>
          <w:sz w:val="24"/>
          <w:szCs w:val="24"/>
          <w:rtl w:val="0"/>
        </w:rPr>
        <w:t xml:space="preserve">вообще </w:t>
      </w:r>
      <w:r w:rsidDel="00000000" w:rsidR="00000000" w:rsidRPr="00000000">
        <w:rPr>
          <w:rFonts w:ascii="Times New Roman" w:cs="Times New Roman" w:eastAsia="Times New Roman" w:hAnsi="Times New Roman"/>
          <w:sz w:val="24"/>
          <w:szCs w:val="24"/>
          <w:rtl w:val="0"/>
        </w:rPr>
        <w:t xml:space="preserve">ни с кем, кроме неё.</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знаешь, что в Пуффендуе есть </w:t>
      </w:r>
      <w:r w:rsidDel="00000000" w:rsidR="00000000" w:rsidRPr="00000000">
        <w:rPr>
          <w:rFonts w:ascii="Times New Roman" w:cs="Times New Roman" w:eastAsia="Times New Roman" w:hAnsi="Times New Roman"/>
          <w:sz w:val="24"/>
          <w:szCs w:val="24"/>
          <w:rtl w:val="0"/>
        </w:rPr>
        <w:t xml:space="preserve">девушка — </w:t>
      </w:r>
      <w:r w:rsidDel="00000000" w:rsidR="00000000" w:rsidRPr="00000000">
        <w:rPr>
          <w:rFonts w:ascii="Times New Roman" w:cs="Times New Roman" w:eastAsia="Times New Roman" w:hAnsi="Times New Roman"/>
          <w:sz w:val="24"/>
          <w:szCs w:val="24"/>
          <w:rtl w:val="0"/>
        </w:rPr>
        <w:t xml:space="preserve">метаморфомаг</w:t>
      </w:r>
      <w:r w:rsidDel="00000000" w:rsidR="00000000" w:rsidRPr="00000000">
        <w:rPr>
          <w:rFonts w:ascii="Times New Roman" w:cs="Times New Roman" w:eastAsia="Times New Roman" w:hAnsi="Times New Roman"/>
          <w:sz w:val="24"/>
          <w:szCs w:val="24"/>
          <w:rtl w:val="0"/>
        </w:rPr>
        <w:t xml:space="preserve">? — спросила Гермиона, когда они направились к главному залу. — Волосы у неё обычно ярко-красные, как знак светофора, а не как у Уизли. Так вот, сегодня она пролила на себя горячий чай, и на некоторое время превратилась в черноволосого мальчика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пока не взяла себя в руки.</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Правда? Круто, — рассеянно ответил Гарри. — Э-э-э, Гермиона, ты же в курсе, что завтра последний день для записи в учебные армии профессора Квиррелла?</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кивнула она. — Армии </w:t>
      </w:r>
      <w:r w:rsidDel="00000000" w:rsidR="00000000" w:rsidRPr="00000000">
        <w:rPr>
          <w:rFonts w:ascii="Times New Roman" w:cs="Times New Roman" w:eastAsia="Times New Roman" w:hAnsi="Times New Roman"/>
          <w:sz w:val="24"/>
          <w:szCs w:val="24"/>
          <w:rtl w:val="0"/>
        </w:rPr>
        <w:t xml:space="preserve">злого </w:t>
      </w:r>
      <w:r w:rsidDel="00000000" w:rsidR="00000000" w:rsidRPr="00000000">
        <w:rPr>
          <w:rFonts w:ascii="Times New Roman" w:cs="Times New Roman" w:eastAsia="Times New Roman" w:hAnsi="Times New Roman"/>
          <w:sz w:val="24"/>
          <w:szCs w:val="24"/>
          <w:rtl w:val="0"/>
        </w:rPr>
        <w:t xml:space="preserve">профессора. — В её голосе мелькнуло недовольство, но Гарри, конечно, не мог знать причину.</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 — раздражённо заметил Гарри, — он не </w:t>
      </w:r>
      <w:r w:rsidDel="00000000" w:rsidR="00000000" w:rsidRPr="00000000">
        <w:rPr>
          <w:rFonts w:ascii="Times New Roman" w:cs="Times New Roman" w:eastAsia="Times New Roman" w:hAnsi="Times New Roman"/>
          <w:sz w:val="24"/>
          <w:szCs w:val="24"/>
          <w:rtl w:val="0"/>
        </w:rPr>
        <w:t xml:space="preserve">злой</w:t>
      </w:r>
      <w:r w:rsidDel="00000000" w:rsidR="00000000" w:rsidRPr="00000000">
        <w:rPr>
          <w:rFonts w:ascii="Times New Roman" w:cs="Times New Roman" w:eastAsia="Times New Roman" w:hAnsi="Times New Roman"/>
          <w:sz w:val="24"/>
          <w:szCs w:val="24"/>
          <w:rtl w:val="0"/>
        </w:rPr>
        <w:t xml:space="preserve">. Он слегка тёмный, и уж конечно</w:t>
      </w:r>
      <w:r w:rsidDel="00000000" w:rsidR="00000000" w:rsidRPr="00000000">
        <w:rPr>
          <w:rFonts w:ascii="Times New Roman" w:cs="Times New Roman" w:eastAsia="Times New Roman" w:hAnsi="Times New Roman"/>
          <w:sz w:val="24"/>
          <w:szCs w:val="24"/>
          <w:rtl w:val="0"/>
        </w:rPr>
        <w:t xml:space="preserve"> слизеринец до мозга костей</w:t>
      </w:r>
      <w:r w:rsidDel="00000000" w:rsidR="00000000" w:rsidRPr="00000000">
        <w:rPr>
          <w:rFonts w:ascii="Times New Roman" w:cs="Times New Roman" w:eastAsia="Times New Roman" w:hAnsi="Times New Roman"/>
          <w:sz w:val="24"/>
          <w:szCs w:val="24"/>
          <w:rtl w:val="0"/>
        </w:rPr>
        <w:t xml:space="preserve">. Но это не значит, что он </w:t>
      </w:r>
      <w:r w:rsidDel="00000000" w:rsidR="00000000" w:rsidRPr="00000000">
        <w:rPr>
          <w:rFonts w:ascii="Times New Roman" w:cs="Times New Roman" w:eastAsia="Times New Roman" w:hAnsi="Times New Roman"/>
          <w:sz w:val="24"/>
          <w:szCs w:val="24"/>
          <w:rtl w:val="0"/>
        </w:rPr>
        <w:t xml:space="preserve">злой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Проблема Гарри в том, что у него слишком много разных названий для явлений. Для него же было бы лучше чётко поделить мир на Добро и Зло.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Квиррелл вызвал меня перед всем классом и попросил </w:t>
      </w:r>
      <w:r w:rsidDel="00000000" w:rsidR="00000000" w:rsidRPr="00000000">
        <w:rPr>
          <w:rFonts w:ascii="Times New Roman" w:cs="Times New Roman" w:eastAsia="Times New Roman" w:hAnsi="Times New Roman"/>
          <w:sz w:val="24"/>
          <w:szCs w:val="24"/>
          <w:rtl w:val="0"/>
        </w:rPr>
        <w:t xml:space="preserve">в кого-нибудь </w:t>
      </w:r>
      <w:r w:rsidDel="00000000" w:rsidR="00000000" w:rsidRPr="00000000">
        <w:rPr>
          <w:rFonts w:ascii="Times New Roman" w:cs="Times New Roman" w:eastAsia="Times New Roman" w:hAnsi="Times New Roman"/>
          <w:sz w:val="24"/>
          <w:szCs w:val="24"/>
          <w:rtl w:val="0"/>
        </w:rPr>
        <w:t xml:space="preserve">выстрелить!</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был прав, — рассудительно сказал Гарри. — Прости, но </w:t>
      </w:r>
      <w:r w:rsidDel="00000000" w:rsidR="00000000" w:rsidRPr="00000000">
        <w:rPr>
          <w:rFonts w:ascii="Times New Roman" w:cs="Times New Roman" w:eastAsia="Times New Roman" w:hAnsi="Times New Roman"/>
          <w:sz w:val="24"/>
          <w:szCs w:val="24"/>
          <w:rtl w:val="0"/>
        </w:rPr>
        <w:t xml:space="preserve">тогда он был прав</w:t>
      </w:r>
      <w:r w:rsidDel="00000000" w:rsidR="00000000" w:rsidRPr="00000000">
        <w:rPr>
          <w:rFonts w:ascii="Times New Roman" w:cs="Times New Roman" w:eastAsia="Times New Roman" w:hAnsi="Times New Roman"/>
          <w:sz w:val="24"/>
          <w:szCs w:val="24"/>
          <w:rtl w:val="0"/>
        </w:rPr>
        <w:t xml:space="preserve">. Тебе надо было просто выстрелить в </w:t>
      </w:r>
      <w:r w:rsidDel="00000000" w:rsidR="00000000" w:rsidRPr="00000000">
        <w:rPr>
          <w:rFonts w:ascii="Times New Roman" w:cs="Times New Roman" w:eastAsia="Times New Roman" w:hAnsi="Times New Roman"/>
          <w:sz w:val="24"/>
          <w:szCs w:val="24"/>
          <w:rtl w:val="0"/>
        </w:rPr>
        <w:t xml:space="preserve">меня</w:t>
      </w:r>
      <w:r w:rsidDel="00000000" w:rsidR="00000000" w:rsidRPr="00000000">
        <w:rPr>
          <w:rFonts w:ascii="Times New Roman" w:cs="Times New Roman" w:eastAsia="Times New Roman" w:hAnsi="Times New Roman"/>
          <w:sz w:val="24"/>
          <w:szCs w:val="24"/>
          <w:rtl w:val="0"/>
        </w:rPr>
        <w:t xml:space="preserve">, я бы не возражал. Нельзя изучать боевую магию, не практикуясь в бою с настоящими противниками и настоящими заклинаниями. Да и в спарринге ты теперь отлично работаешь.</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Гермионе было всего двенадцать, но она знала правильный ответ, только не могла его сформулировать, никак не могла подобрать слова, чтобы убедить Гарри.</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 поставил маленькую девочку перед всем классом и приказал ей </w:t>
      </w:r>
      <w:r w:rsidDel="00000000" w:rsidR="00000000" w:rsidRPr="00000000">
        <w:rPr>
          <w:rFonts w:ascii="Times New Roman" w:cs="Times New Roman" w:eastAsia="Times New Roman" w:hAnsi="Times New Roman"/>
          <w:sz w:val="24"/>
          <w:szCs w:val="24"/>
          <w:rtl w:val="0"/>
        </w:rPr>
        <w:t xml:space="preserve">стрелять</w:t>
      </w:r>
      <w:r w:rsidDel="00000000" w:rsidR="00000000" w:rsidRPr="00000000">
        <w:rPr>
          <w:rFonts w:ascii="Times New Roman" w:cs="Times New Roman" w:eastAsia="Times New Roman" w:hAnsi="Times New Roman"/>
          <w:sz w:val="24"/>
          <w:szCs w:val="24"/>
          <w:rtl w:val="0"/>
        </w:rPr>
        <w:t xml:space="preserve"> первой по одному из одноклассников.</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что он был прав в том, что ей нужно этому научиться.</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никогда бы так не поступила.</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Флитвик никогда бы так не поступил.</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даже профессор Снейп не стал бы так делать.</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 </w:t>
      </w:r>
      <w:r w:rsidDel="00000000" w:rsidR="00000000" w:rsidRPr="00000000">
        <w:rPr>
          <w:rFonts w:ascii="Times New Roman" w:cs="Times New Roman" w:eastAsia="Times New Roman" w:hAnsi="Times New Roman"/>
          <w:sz w:val="24"/>
          <w:szCs w:val="24"/>
          <w:rtl w:val="0"/>
        </w:rPr>
        <w:t xml:space="preserve">ЗЛОЙ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она никак не могла подобрать верные слова и понимала, что Гарри никогда ей не поверит.</w:t>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я разговаривал со старшими учениками, — произнёс Гарри. — Профессор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 может оказаться единственным</w:t>
      </w:r>
      <w:r w:rsidDel="00000000" w:rsidR="00000000" w:rsidRPr="00000000">
        <w:rPr>
          <w:rFonts w:ascii="Times New Roman" w:cs="Times New Roman" w:eastAsia="Times New Roman" w:hAnsi="Times New Roman"/>
          <w:sz w:val="24"/>
          <w:szCs w:val="24"/>
          <w:rtl w:val="0"/>
        </w:rPr>
        <w:t xml:space="preserve"> компетентным профессором по Защите за все наши семь лет в Хогвартсе. Всё остальное мы сможем изучить позже. Но если мы хотим научиться Защите, нам нужно заняться ею в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этом году</w:t>
      </w:r>
      <w:r w:rsidDel="00000000" w:rsidR="00000000" w:rsidRPr="00000000">
        <w:rPr>
          <w:rFonts w:ascii="Times New Roman" w:cs="Times New Roman" w:eastAsia="Times New Roman" w:hAnsi="Times New Roman"/>
          <w:sz w:val="24"/>
          <w:szCs w:val="24"/>
          <w:rtl w:val="0"/>
        </w:rPr>
        <w:t xml:space="preserve">. Ученики, которые запишутся на все эти внеклассные штуки, узнают очень много, намного больше, чем должны знать первокурсники по мнению министерства. Ты знаешь, что нас будут учить заклинанию Патронуса? В </w:t>
      </w:r>
      <w:r w:rsidDel="00000000" w:rsidR="00000000" w:rsidRPr="00000000">
        <w:rPr>
          <w:rFonts w:ascii="Times New Roman" w:cs="Times New Roman" w:eastAsia="Times New Roman" w:hAnsi="Times New Roman"/>
          <w:sz w:val="24"/>
          <w:szCs w:val="24"/>
          <w:rtl w:val="0"/>
        </w:rPr>
        <w:t xml:space="preserve">январе?</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Заклинанию Патронуса?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Гермиона от удивления даже </w:t>
      </w:r>
      <w:r w:rsidDel="00000000" w:rsidR="00000000" w:rsidRPr="00000000">
        <w:rPr>
          <w:rFonts w:ascii="Times New Roman" w:cs="Times New Roman" w:eastAsia="Times New Roman" w:hAnsi="Times New Roman"/>
          <w:sz w:val="24"/>
          <w:szCs w:val="24"/>
          <w:rtl w:val="0"/>
        </w:rPr>
        <w:t xml:space="preserve">повысила голос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книги утверждали, что это одно из наиболее светлых заклинаний, оружие против созданий Тьмы, которое применяется с помощью чистых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положительных эмоций. Она не ожидала, что злой профессор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 будет учить такому — </w:t>
      </w:r>
      <w:r w:rsidDel="00000000" w:rsidR="00000000" w:rsidRPr="00000000">
        <w:rPr>
          <w:rFonts w:ascii="Times New Roman" w:cs="Times New Roman" w:eastAsia="Times New Roman" w:hAnsi="Times New Roman"/>
          <w:sz w:val="24"/>
          <w:szCs w:val="24"/>
          <w:rtl w:val="0"/>
        </w:rPr>
        <w:t xml:space="preserve">вернее,</w:t>
      </w:r>
      <w:r w:rsidDel="00000000" w:rsidR="00000000" w:rsidRPr="00000000">
        <w:rPr>
          <w:rFonts w:ascii="Times New Roman" w:cs="Times New Roman" w:eastAsia="Times New Roman" w:hAnsi="Times New Roman"/>
          <w:sz w:val="24"/>
          <w:szCs w:val="24"/>
          <w:rtl w:val="0"/>
        </w:rPr>
        <w:t xml:space="preserve"> организовывать это обучение, так как Гермиона не могла представить, что он </w:t>
      </w:r>
      <w:r w:rsidDel="00000000" w:rsidR="00000000" w:rsidRPr="00000000">
        <w:rPr>
          <w:rFonts w:ascii="Times New Roman" w:cs="Times New Roman" w:eastAsia="Times New Roman" w:hAnsi="Times New Roman"/>
          <w:sz w:val="24"/>
          <w:szCs w:val="24"/>
          <w:rtl w:val="0"/>
        </w:rPr>
        <w:t xml:space="preserve">сам</w:t>
      </w:r>
      <w:r w:rsidDel="00000000" w:rsidR="00000000" w:rsidRPr="00000000">
        <w:rPr>
          <w:rFonts w:ascii="Times New Roman" w:cs="Times New Roman" w:eastAsia="Times New Roman" w:hAnsi="Times New Roman"/>
          <w:sz w:val="24"/>
          <w:szCs w:val="24"/>
          <w:rtl w:val="0"/>
        </w:rPr>
        <w:t xml:space="preserve"> способен на это заклинание.</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подтвердил Гарри. — Ученики обычно изучают заклинание Патронуса не раньше пятого курса, иногда даже позже. Но профессор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 говорит, что учебные планы в министерстве составляют говорящие флоббер-черви, и способность использовать заклинание Патронуса зависит больше от эмоций, чем от магической силы. По мнению п</w:t>
      </w:r>
      <w:r w:rsidDel="00000000" w:rsidR="00000000" w:rsidRPr="00000000">
        <w:rPr>
          <w:rFonts w:ascii="Times New Roman" w:cs="Times New Roman" w:eastAsia="Times New Roman" w:hAnsi="Times New Roman"/>
          <w:sz w:val="24"/>
          <w:szCs w:val="24"/>
          <w:rtl w:val="0"/>
        </w:rPr>
        <w:t xml:space="preserve">рофессора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ла </w:t>
      </w:r>
      <w:r w:rsidDel="00000000" w:rsidR="00000000" w:rsidRPr="00000000">
        <w:rPr>
          <w:rFonts w:ascii="Times New Roman" w:cs="Times New Roman" w:eastAsia="Times New Roman" w:hAnsi="Times New Roman"/>
          <w:sz w:val="24"/>
          <w:szCs w:val="24"/>
          <w:rtl w:val="0"/>
        </w:rPr>
        <w:t xml:space="preserve">большинство учеников способны на гораздо </w:t>
      </w:r>
      <w:r w:rsidDel="00000000" w:rsidR="00000000" w:rsidRPr="00000000">
        <w:rPr>
          <w:rFonts w:ascii="Times New Roman" w:cs="Times New Roman" w:eastAsia="Times New Roman" w:hAnsi="Times New Roman"/>
          <w:sz w:val="24"/>
          <w:szCs w:val="24"/>
          <w:rtl w:val="0"/>
        </w:rPr>
        <w:t xml:space="preserve">большее</w:t>
      </w:r>
      <w:r w:rsidDel="00000000" w:rsidR="00000000" w:rsidRPr="00000000">
        <w:rPr>
          <w:rFonts w:ascii="Times New Roman" w:cs="Times New Roman" w:eastAsia="Times New Roman" w:hAnsi="Times New Roman"/>
          <w:sz w:val="24"/>
          <w:szCs w:val="24"/>
          <w:rtl w:val="0"/>
        </w:rPr>
        <w:t xml:space="preserve">, и он </w:t>
      </w:r>
      <w:r w:rsidDel="00000000" w:rsidR="00000000" w:rsidRPr="00000000">
        <w:rPr>
          <w:rFonts w:ascii="Times New Roman" w:cs="Times New Roman" w:eastAsia="Times New Roman" w:hAnsi="Times New Roman"/>
          <w:sz w:val="24"/>
          <w:szCs w:val="24"/>
          <w:rtl w:val="0"/>
        </w:rPr>
        <w:t xml:space="preserve">планирует</w:t>
      </w:r>
      <w:r w:rsidDel="00000000" w:rsidR="00000000" w:rsidRPr="00000000">
        <w:rPr>
          <w:rFonts w:ascii="Times New Roman" w:cs="Times New Roman" w:eastAsia="Times New Roman" w:hAnsi="Times New Roman"/>
          <w:sz w:val="24"/>
          <w:szCs w:val="24"/>
          <w:rtl w:val="0"/>
        </w:rPr>
        <w:t xml:space="preserve"> доказать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в нынешнем</w:t>
      </w:r>
      <w:r w:rsidDel="00000000" w:rsidR="00000000" w:rsidRPr="00000000">
        <w:rPr>
          <w:rFonts w:ascii="Times New Roman" w:cs="Times New Roman" w:eastAsia="Times New Roman" w:hAnsi="Times New Roman"/>
          <w:sz w:val="24"/>
          <w:szCs w:val="24"/>
          <w:rtl w:val="0"/>
        </w:rPr>
        <w:t xml:space="preserve"> году.</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w:t>
      </w:r>
      <w:r w:rsidDel="00000000" w:rsidR="00000000" w:rsidRPr="00000000">
        <w:rPr>
          <w:rFonts w:ascii="Times New Roman" w:cs="Times New Roman" w:eastAsia="Times New Roman" w:hAnsi="Times New Roman"/>
          <w:sz w:val="24"/>
          <w:szCs w:val="24"/>
          <w:rtl w:val="0"/>
        </w:rPr>
        <w:t xml:space="preserve">всегда, когда Гарри говорил о профессоре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ле, в его голосе послышалось благоговение. Гермиона стиснула зубы, не замедляя шаг.</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самом деле, я уже записалась, — чуть более спокойно сказала она. — Этим утром. </w:t>
      </w:r>
      <w:r w:rsidDel="00000000" w:rsidR="00000000" w:rsidRPr="00000000">
        <w:rPr>
          <w:rFonts w:ascii="Times New Roman" w:cs="Times New Roman" w:eastAsia="Times New Roman" w:hAnsi="Times New Roman"/>
          <w:sz w:val="24"/>
          <w:szCs w:val="24"/>
          <w:rtl w:val="0"/>
        </w:rPr>
        <w:t xml:space="preserve">На все дополнительные курсы, как ты и посоветовал.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говорится, назвался грузд</w:t>
      </w:r>
      <w:del w:author="Alaric Lightin" w:id="1" w:date="2019-03-27T15:24:42Z">
        <w:r w:rsidDel="00000000" w:rsidR="00000000" w:rsidRPr="00000000">
          <w:rPr>
            <w:rFonts w:ascii="Times New Roman" w:cs="Times New Roman" w:eastAsia="Times New Roman" w:hAnsi="Times New Roman"/>
            <w:sz w:val="24"/>
            <w:szCs w:val="24"/>
            <w:rtl w:val="0"/>
          </w:rPr>
          <w:delText xml:space="preserve">е</w:delText>
        </w:r>
      </w:del>
      <w:ins w:author="Alaric Lightin" w:id="1" w:date="2019-03-27T15:24:42Z">
        <w:r w:rsidDel="00000000" w:rsidR="00000000" w:rsidRPr="00000000">
          <w:rPr>
            <w:rFonts w:ascii="Times New Roman" w:cs="Times New Roman" w:eastAsia="Times New Roman" w:hAnsi="Times New Roman"/>
            <w:sz w:val="24"/>
            <w:szCs w:val="24"/>
            <w:rtl w:val="0"/>
          </w:rPr>
          <w:t xml:space="preserve">ё</w:t>
        </w:r>
      </w:ins>
      <w:r w:rsidDel="00000000" w:rsidR="00000000" w:rsidRPr="00000000">
        <w:rPr>
          <w:rFonts w:ascii="Times New Roman" w:cs="Times New Roman" w:eastAsia="Times New Roman" w:hAnsi="Times New Roman"/>
          <w:sz w:val="24"/>
          <w:szCs w:val="24"/>
          <w:rtl w:val="0"/>
        </w:rPr>
        <w:t xml:space="preserve">м — полезай в </w:t>
      </w:r>
      <w:r w:rsidDel="00000000" w:rsidR="00000000" w:rsidRPr="00000000">
        <w:rPr>
          <w:rFonts w:ascii="Times New Roman" w:cs="Times New Roman" w:eastAsia="Times New Roman" w:hAnsi="Times New Roman"/>
          <w:sz w:val="24"/>
          <w:szCs w:val="24"/>
          <w:rtl w:val="0"/>
        </w:rPr>
        <w:t xml:space="preserve">кузов</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Кроме того, она не хотела проигрывать</w:t>
      </w:r>
      <w:r w:rsidDel="00000000" w:rsidR="00000000" w:rsidRPr="00000000">
        <w:rPr>
          <w:rFonts w:ascii="Times New Roman" w:cs="Times New Roman" w:eastAsia="Times New Roman" w:hAnsi="Times New Roman"/>
          <w:sz w:val="24"/>
          <w:szCs w:val="24"/>
          <w:rtl w:val="0"/>
        </w:rPr>
        <w:t xml:space="preserve">, а для победы необходимо учиться.</w:t>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 есть, ты </w:t>
      </w:r>
      <w:r w:rsidDel="00000000" w:rsidR="00000000" w:rsidRPr="00000000">
        <w:rPr>
          <w:rFonts w:ascii="Times New Roman" w:cs="Times New Roman" w:eastAsia="Times New Roman" w:hAnsi="Times New Roman"/>
          <w:sz w:val="24"/>
          <w:szCs w:val="24"/>
          <w:rtl w:val="0"/>
        </w:rPr>
        <w:t xml:space="preserve">записалась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армии</w:t>
      </w:r>
      <w:r w:rsidDel="00000000" w:rsidR="00000000" w:rsidRPr="00000000">
        <w:rPr>
          <w:rFonts w:ascii="Times New Roman" w:cs="Times New Roman" w:eastAsia="Times New Roman" w:hAnsi="Times New Roman"/>
          <w:sz w:val="24"/>
          <w:szCs w:val="24"/>
          <w:rtl w:val="0"/>
        </w:rPr>
        <w:t xml:space="preserve">? — воскликнул Гарри с неожиданным энтузиазмом. — Это потрясающе, Гермиона! Я, правда, уже получил список своих солдат, но уверен, профессор позволит мне добавить ещё одного, или обменять...</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твоей армии меня не будет</w:t>
      </w:r>
      <w:r w:rsidDel="00000000" w:rsidR="00000000" w:rsidRPr="00000000">
        <w:rPr>
          <w:rFonts w:ascii="Times New Roman" w:cs="Times New Roman" w:eastAsia="Times New Roman" w:hAnsi="Times New Roman"/>
          <w:sz w:val="24"/>
          <w:szCs w:val="24"/>
          <w:rtl w:val="0"/>
        </w:rPr>
        <w:t xml:space="preserve">, — резко сказала Гермиона. Она понимала, что предположение Гарри разумно, но оно </w:t>
      </w:r>
      <w:r w:rsidDel="00000000" w:rsidR="00000000" w:rsidRPr="00000000">
        <w:rPr>
          <w:rFonts w:ascii="Times New Roman" w:cs="Times New Roman" w:eastAsia="Times New Roman" w:hAnsi="Times New Roman"/>
          <w:sz w:val="24"/>
          <w:szCs w:val="24"/>
          <w:rtl w:val="0"/>
        </w:rPr>
        <w:t xml:space="preserve">всё-таки</w:t>
      </w:r>
      <w:r w:rsidDel="00000000" w:rsidR="00000000" w:rsidRPr="00000000">
        <w:rPr>
          <w:rFonts w:ascii="Times New Roman" w:cs="Times New Roman" w:eastAsia="Times New Roman" w:hAnsi="Times New Roman"/>
          <w:sz w:val="24"/>
          <w:szCs w:val="24"/>
          <w:rtl w:val="0"/>
        </w:rPr>
        <w:t xml:space="preserve"> её раздражало.</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моргнул:</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конечно, к Драко Малфою ты тоже не пойдёшь. То есть, ты хочешь оказаться в третьей армии? Даже при том, что мы ещё не знаем, кто будет там генералом?</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всему, Г</w:t>
      </w:r>
      <w:r w:rsidDel="00000000" w:rsidR="00000000" w:rsidRPr="00000000">
        <w:rPr>
          <w:rFonts w:ascii="Times New Roman" w:cs="Times New Roman" w:eastAsia="Times New Roman" w:hAnsi="Times New Roman"/>
          <w:sz w:val="24"/>
          <w:szCs w:val="24"/>
          <w:rtl w:val="0"/>
        </w:rPr>
        <w:t xml:space="preserve">арри был удивлён и немного обижен. Гермиона не могла его за это упрекать, но тем не менее упрекала, п</w:t>
      </w:r>
      <w:r w:rsidDel="00000000" w:rsidR="00000000" w:rsidRPr="00000000">
        <w:rPr>
          <w:rFonts w:ascii="Times New Roman" w:cs="Times New Roman" w:eastAsia="Times New Roman" w:hAnsi="Times New Roman"/>
          <w:sz w:val="24"/>
          <w:szCs w:val="24"/>
          <w:rtl w:val="0"/>
        </w:rPr>
        <w:t xml:space="preserve">оскольку фактически во всём был виноват именно он.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почему не ко мне?</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Подумай, — выпалила Гермиона. — Может быть, догадаешься!</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резко ускорила шаг. Гарри остался позади с открытым ртом.</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Квиррелл, — произнёс Драко крайне официальным голосом, —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должен выразить протест </w:t>
      </w:r>
      <w:r w:rsidDel="00000000" w:rsidR="00000000" w:rsidRPr="00000000">
        <w:rPr>
          <w:rFonts w:ascii="Times New Roman" w:cs="Times New Roman" w:eastAsia="Times New Roman" w:hAnsi="Times New Roman"/>
          <w:sz w:val="24"/>
          <w:szCs w:val="24"/>
          <w:rtl w:val="0"/>
        </w:rPr>
        <w:t xml:space="preserve">против назначения Гермионы Грейнджер </w:t>
      </w:r>
      <w:r w:rsidDel="00000000" w:rsidR="00000000" w:rsidRPr="00000000">
        <w:rPr>
          <w:rFonts w:ascii="Times New Roman" w:cs="Times New Roman" w:eastAsia="Times New Roman" w:hAnsi="Times New Roman"/>
          <w:sz w:val="24"/>
          <w:szCs w:val="24"/>
          <w:rtl w:val="0"/>
        </w:rPr>
        <w:t xml:space="preserve">в качестве</w:t>
      </w:r>
      <w:r w:rsidDel="00000000" w:rsidR="00000000" w:rsidRPr="00000000">
        <w:rPr>
          <w:rFonts w:ascii="Times New Roman" w:cs="Times New Roman" w:eastAsia="Times New Roman" w:hAnsi="Times New Roman"/>
          <w:sz w:val="24"/>
          <w:szCs w:val="24"/>
          <w:rtl w:val="0"/>
        </w:rPr>
        <w:t xml:space="preserve"> третьего генерала.</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Неужели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Квиррелл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небрежно откинулся на спинку кресла. — Хорошо, выражайте, мистер Малфой.</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Грейнджер не соответствует этой должности, — сказал Драко.</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задумчиво постучал пальцем по щеке:</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 да, не соответствует. </w:t>
      </w:r>
      <w:r w:rsidDel="00000000" w:rsidR="00000000" w:rsidRPr="00000000">
        <w:rPr>
          <w:rFonts w:ascii="Times New Roman" w:cs="Times New Roman" w:eastAsia="Times New Roman" w:hAnsi="Times New Roman"/>
          <w:sz w:val="24"/>
          <w:szCs w:val="24"/>
          <w:rtl w:val="0"/>
        </w:rPr>
        <w:t xml:space="preserve">Ещё возражения есть?</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Квиррелл, — добавил Гарри, стоящий чуть позади, — со всем уважением ко многим выдающимся учебным талантам мисс Грейнджер, включая баллы Квиррелла, честно заработанные на ваших уроках, я хочу заметить, что её характер слабо подходит для военного командования.</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вздохнул с облегчением, когда Гарри согласился составить ему компанию для этого визита. И не только потому, что Поттер явно был любимчиком Квиррелла. Драко беспокоило, что Гарри на самом деле может дружить с Гермионой, ведь прошло уже порядочно времени, а он так и не сделал свой ответный коварный ход.</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согласен с мистером Поттером, — кивнул Драко. — Её назначение генералом превращает всё в фарс.</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Пусть это и резко</w:t>
      </w:r>
      <w:r w:rsidDel="00000000" w:rsidR="00000000" w:rsidRPr="00000000">
        <w:rPr>
          <w:rFonts w:ascii="Times New Roman" w:cs="Times New Roman" w:eastAsia="Times New Roman" w:hAnsi="Times New Roman"/>
          <w:sz w:val="24"/>
          <w:szCs w:val="24"/>
          <w:rtl w:val="0"/>
        </w:rPr>
        <w:t xml:space="preserve"> сказано, — сказал Гарри, — но я не могу не согласиться с мистером Малфоем. Грубо говоря, Гермиона Грейнджер обладает примерно такой же готовностью убивать, как миска</w:t>
      </w:r>
      <w:r w:rsidDel="00000000" w:rsidR="00000000" w:rsidRPr="00000000">
        <w:rPr>
          <w:rFonts w:ascii="Times New Roman" w:cs="Times New Roman" w:eastAsia="Times New Roman" w:hAnsi="Times New Roman"/>
          <w:sz w:val="24"/>
          <w:szCs w:val="24"/>
          <w:rtl w:val="0"/>
        </w:rPr>
        <w:t xml:space="preserve"> спелого винограда.</w:t>
      </w: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Всё это я заметил и сам, — спокойно ответил профессор. — Вы не сообщили мне ничего нового.</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Настал черёд Драко сказать что-нибудь, но разговор внезапно зашёл в тупик. Очевидно, причина назначения Грейнджер </w:t>
      </w:r>
      <w:r w:rsidDel="00000000" w:rsidR="00000000" w:rsidRPr="00000000">
        <w:rPr>
          <w:rFonts w:ascii="Times New Roman" w:cs="Times New Roman" w:eastAsia="Times New Roman" w:hAnsi="Times New Roman"/>
          <w:sz w:val="24"/>
          <w:szCs w:val="24"/>
          <w:rtl w:val="0"/>
        </w:rPr>
        <w:t xml:space="preserve">не входила в список тех</w:t>
      </w:r>
      <w:r w:rsidDel="00000000" w:rsidR="00000000" w:rsidRPr="00000000">
        <w:rPr>
          <w:rFonts w:ascii="Times New Roman" w:cs="Times New Roman" w:eastAsia="Times New Roman" w:hAnsi="Times New Roman"/>
          <w:sz w:val="24"/>
          <w:szCs w:val="24"/>
          <w:rtl w:val="0"/>
        </w:rPr>
        <w:t xml:space="preserve">, которые они с Гарри пытались просчитать перед приходом сюда. А что бы вы сказали, когда учитель заявляет, что он знает всё, что знаете вы, и тем не менее собирается сделать очевидную ошибку?</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Молчание затянулось.</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какой-то план? — медленно спросил Гарри.</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всё, что я делаю, должно быть каким-то планом? — с удивлённым видом спросил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 </w:t>
      </w:r>
      <w:r w:rsidDel="00000000" w:rsidR="00000000" w:rsidRPr="00000000">
        <w:rPr>
          <w:rFonts w:ascii="Times New Roman" w:cs="Times New Roman" w:eastAsia="Times New Roman" w:hAnsi="Times New Roman"/>
          <w:sz w:val="24"/>
          <w:szCs w:val="24"/>
          <w:rtl w:val="0"/>
        </w:rPr>
        <w:t xml:space="preserve">Неужели я не могу творить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хаос просто ради хаоса?</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w:t>
      </w:r>
      <w:r w:rsidDel="00000000" w:rsidR="00000000" w:rsidRPr="00000000">
        <w:rPr>
          <w:rFonts w:ascii="Times New Roman" w:cs="Times New Roman" w:eastAsia="Times New Roman" w:hAnsi="Times New Roman"/>
          <w:sz w:val="24"/>
          <w:szCs w:val="24"/>
          <w:rtl w:val="0"/>
        </w:rPr>
        <w:t xml:space="preserve">чуть не </w:t>
      </w:r>
      <w:r w:rsidDel="00000000" w:rsidR="00000000" w:rsidRPr="00000000">
        <w:rPr>
          <w:rFonts w:ascii="Times New Roman" w:cs="Times New Roman" w:eastAsia="Times New Roman" w:hAnsi="Times New Roman"/>
          <w:sz w:val="24"/>
          <w:szCs w:val="24"/>
          <w:rtl w:val="0"/>
        </w:rPr>
        <w:t xml:space="preserve">задохнулся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Только не на ваших уроках Боевой Магии, — сказал Гарри со спокойной уверенностью. — В каких-то других случаях — возможно, но только не здесь.</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медленно поднял брови.</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твёрдо посмотрел в ответ.</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стало не по себе.</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Похоже, что никому из вас не приш</w:t>
      </w:r>
      <w:del w:author="Alaric Lightin" w:id="2" w:date="2019-03-27T15:23:53Z">
        <w:r w:rsidDel="00000000" w:rsidR="00000000" w:rsidRPr="00000000">
          <w:rPr>
            <w:rFonts w:ascii="Times New Roman" w:cs="Times New Roman" w:eastAsia="Times New Roman" w:hAnsi="Times New Roman"/>
            <w:sz w:val="24"/>
            <w:szCs w:val="24"/>
            <w:rtl w:val="0"/>
          </w:rPr>
          <w:delText xml:space="preserve">е</w:delText>
        </w:r>
      </w:del>
      <w:ins w:author="Alaric Lightin" w:id="2" w:date="2019-03-27T15:23:53Z">
        <w:r w:rsidDel="00000000" w:rsidR="00000000" w:rsidRPr="00000000">
          <w:rPr>
            <w:rFonts w:ascii="Times New Roman" w:cs="Times New Roman" w:eastAsia="Times New Roman" w:hAnsi="Times New Roman"/>
            <w:sz w:val="24"/>
            <w:szCs w:val="24"/>
            <w:rtl w:val="0"/>
          </w:rPr>
          <w:t xml:space="preserve">ё</w:t>
        </w:r>
      </w:ins>
      <w:r w:rsidDel="00000000" w:rsidR="00000000" w:rsidRPr="00000000">
        <w:rPr>
          <w:rFonts w:ascii="Times New Roman" w:cs="Times New Roman" w:eastAsia="Times New Roman" w:hAnsi="Times New Roman"/>
          <w:sz w:val="24"/>
          <w:szCs w:val="24"/>
          <w:rtl w:val="0"/>
        </w:rPr>
        <w:t xml:space="preserve">л в голову один простой вопрос, — произнёс Квиррелл. — Кого я могу назначить вместо мисс Грейнджер?</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Блейза </w:t>
      </w:r>
      <w:r w:rsidDel="00000000" w:rsidR="00000000" w:rsidRPr="00000000">
        <w:rPr>
          <w:rFonts w:ascii="Times New Roman" w:cs="Times New Roman" w:eastAsia="Times New Roman" w:hAnsi="Times New Roman"/>
          <w:sz w:val="24"/>
          <w:szCs w:val="24"/>
          <w:rtl w:val="0"/>
        </w:rPr>
        <w:t xml:space="preserve">Забини, — без колебаний ответил Драко.</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Ещё предложения?</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судя по всему, это обсуждение забавляло профессора.</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голову пришли Энтони </w:t>
      </w:r>
      <w:r w:rsidDel="00000000" w:rsidR="00000000" w:rsidRPr="00000000">
        <w:rPr>
          <w:rFonts w:ascii="Times New Roman" w:cs="Times New Roman" w:eastAsia="Times New Roman" w:hAnsi="Times New Roman"/>
          <w:sz w:val="24"/>
          <w:szCs w:val="24"/>
          <w:rtl w:val="0"/>
        </w:rPr>
        <w:t xml:space="preserve">Голдштейн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Эрни Макмиллан</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затем здравый смысл Драко взбрыкнул</w:t>
      </w:r>
      <w:r w:rsidDel="00000000" w:rsidR="00000000" w:rsidRPr="00000000">
        <w:rPr>
          <w:rFonts w:ascii="Times New Roman" w:cs="Times New Roman" w:eastAsia="Times New Roman" w:hAnsi="Times New Roman"/>
          <w:sz w:val="24"/>
          <w:szCs w:val="24"/>
          <w:rtl w:val="0"/>
        </w:rPr>
        <w:t xml:space="preserve"> и вычеркнул грязнокровок и пуффендуйцев, независимо от их способностей к дуэлям</w:t>
      </w:r>
      <w:r w:rsidDel="00000000" w:rsidR="00000000" w:rsidRPr="00000000">
        <w:rPr>
          <w:rFonts w:ascii="Times New Roman" w:cs="Times New Roman" w:eastAsia="Times New Roman" w:hAnsi="Times New Roman"/>
          <w:sz w:val="24"/>
          <w:szCs w:val="24"/>
          <w:rtl w:val="0"/>
        </w:rPr>
        <w:t xml:space="preserve">. Потому он просто спросил: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w:t>
      </w:r>
      <w:r w:rsidDel="00000000" w:rsidR="00000000" w:rsidRPr="00000000">
        <w:rPr>
          <w:rFonts w:ascii="Times New Roman" w:cs="Times New Roman" w:eastAsia="Times New Roman" w:hAnsi="Times New Roman"/>
          <w:sz w:val="24"/>
          <w:szCs w:val="24"/>
          <w:rtl w:val="0"/>
        </w:rPr>
        <w:t xml:space="preserve">что не так с Забини?</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понял... — медленно проговорил Гарри.</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я нет, — сказал Драко. — Так почему не Забини?</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Квиррелл посмотрел на Драко:</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мистер Малфой, не важно, как сильно он будет стараться, он всё равно никогда не сможет сравниться с вами или мистером Поттером.</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был потрясён до глубины души</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же не хотите сказать, что </w:t>
      </w:r>
      <w:r w:rsidDel="00000000" w:rsidR="00000000" w:rsidRPr="00000000">
        <w:rPr>
          <w:rFonts w:ascii="Times New Roman" w:cs="Times New Roman" w:eastAsia="Times New Roman" w:hAnsi="Times New Roman"/>
          <w:sz w:val="24"/>
          <w:szCs w:val="24"/>
          <w:rtl w:val="0"/>
        </w:rPr>
        <w:t xml:space="preserve">Грейнджер</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сможет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сделал на неё ставку, — тихо произн</w:t>
      </w:r>
      <w:del w:author="Alaric Lightin" w:id="3" w:date="2019-03-27T15:23:26Z">
        <w:r w:rsidDel="00000000" w:rsidR="00000000" w:rsidRPr="00000000">
          <w:rPr>
            <w:rFonts w:ascii="Times New Roman" w:cs="Times New Roman" w:eastAsia="Times New Roman" w:hAnsi="Times New Roman"/>
            <w:sz w:val="24"/>
            <w:szCs w:val="24"/>
            <w:rtl w:val="0"/>
          </w:rPr>
          <w:delText xml:space="preserve">е</w:delText>
        </w:r>
      </w:del>
      <w:ins w:author="Alaric Lightin" w:id="3" w:date="2019-03-27T15:23:26Z">
        <w:r w:rsidDel="00000000" w:rsidR="00000000" w:rsidRPr="00000000">
          <w:rPr>
            <w:rFonts w:ascii="Times New Roman" w:cs="Times New Roman" w:eastAsia="Times New Roman" w:hAnsi="Times New Roman"/>
            <w:sz w:val="24"/>
            <w:szCs w:val="24"/>
            <w:rtl w:val="0"/>
          </w:rPr>
          <w:t xml:space="preserve">ё</w:t>
        </w:r>
      </w:ins>
      <w:r w:rsidDel="00000000" w:rsidR="00000000" w:rsidRPr="00000000">
        <w:rPr>
          <w:rFonts w:ascii="Times New Roman" w:cs="Times New Roman" w:eastAsia="Times New Roman" w:hAnsi="Times New Roman"/>
          <w:sz w:val="24"/>
          <w:szCs w:val="24"/>
          <w:rtl w:val="0"/>
        </w:rPr>
        <w:t xml:space="preserve">с Гарри. — Никаких гарантий,</w:t>
      </w:r>
      <w:r w:rsidDel="00000000" w:rsidR="00000000" w:rsidRPr="00000000">
        <w:rPr>
          <w:rFonts w:ascii="Times New Roman" w:cs="Times New Roman" w:eastAsia="Times New Roman" w:hAnsi="Times New Roman"/>
          <w:sz w:val="24"/>
          <w:szCs w:val="24"/>
          <w:rtl w:val="0"/>
        </w:rPr>
        <w:t xml:space="preserve"> шансы не очень велики</w:t>
      </w:r>
      <w:r w:rsidDel="00000000" w:rsidR="00000000" w:rsidRPr="00000000">
        <w:rPr>
          <w:rFonts w:ascii="Times New Roman" w:cs="Times New Roman" w:eastAsia="Times New Roman" w:hAnsi="Times New Roman"/>
          <w:sz w:val="24"/>
          <w:szCs w:val="24"/>
          <w:rtl w:val="0"/>
        </w:rPr>
        <w:t xml:space="preserve">. Возможно, ей ни разу не удастся </w:t>
      </w:r>
      <w:r w:rsidDel="00000000" w:rsidR="00000000" w:rsidRPr="00000000">
        <w:rPr>
          <w:rFonts w:ascii="Times New Roman" w:cs="Times New Roman" w:eastAsia="Times New Roman" w:hAnsi="Times New Roman"/>
          <w:sz w:val="24"/>
          <w:szCs w:val="24"/>
          <w:rtl w:val="0"/>
        </w:rPr>
        <w:t xml:space="preserve">оказать нам серьёзное сопротивление</w:t>
      </w:r>
      <w:r w:rsidDel="00000000" w:rsidR="00000000" w:rsidRPr="00000000">
        <w:rPr>
          <w:rFonts w:ascii="Times New Roman" w:cs="Times New Roman" w:eastAsia="Times New Roman" w:hAnsi="Times New Roman"/>
          <w:sz w:val="24"/>
          <w:szCs w:val="24"/>
          <w:rtl w:val="0"/>
        </w:rPr>
        <w:t xml:space="preserve">,  и даже если у неё получится, то только спустя месяцы. Но она единственная на нашем курсе, кто имеет хоть какой-то шанс научиться и побить нас.</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Руки Драко дёрнулись, но так и не собрались в кулаки. Классическая тактика саботажа — появиться в качестве союзника, а затем уклониться. Значит,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был </w:t>
      </w:r>
      <w:r w:rsidDel="00000000" w:rsidR="00000000" w:rsidRPr="00000000">
        <w:rPr>
          <w:rFonts w:ascii="Times New Roman" w:cs="Times New Roman" w:eastAsia="Times New Roman" w:hAnsi="Times New Roman"/>
          <w:sz w:val="24"/>
          <w:szCs w:val="24"/>
          <w:rtl w:val="0"/>
        </w:rPr>
        <w:t xml:space="preserve">заодно</w:t>
      </w:r>
      <w:r w:rsidDel="00000000" w:rsidR="00000000" w:rsidRPr="00000000">
        <w:rPr>
          <w:rFonts w:ascii="Times New Roman" w:cs="Times New Roman" w:eastAsia="Times New Roman" w:hAnsi="Times New Roman"/>
          <w:sz w:val="24"/>
          <w:szCs w:val="24"/>
          <w:rtl w:val="0"/>
        </w:rPr>
        <w:t xml:space="preserve"> с Грейнджер, и это означало...</w:t>
      </w: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профессор, — продолжил Гарри, — я беспокоюсь, что Гермиона будет попросту несчастно</w:t>
      </w:r>
      <w:r w:rsidDel="00000000" w:rsidR="00000000" w:rsidRPr="00000000">
        <w:rPr>
          <w:rFonts w:ascii="Times New Roman" w:cs="Times New Roman" w:eastAsia="Times New Roman" w:hAnsi="Times New Roman"/>
          <w:sz w:val="24"/>
          <w:szCs w:val="24"/>
          <w:rtl w:val="0"/>
        </w:rPr>
        <w:t xml:space="preserve">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роли генерала. Сейчас я говорю как её друг. Между мной и Драко может выйти отличное соревнование, но то, что вы требуете от неё, это слишком.</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Дружба с Гермионой Грейнджер делает вам честь, — сухо сообщил Квиррелл. — Особенно учитывая </w:t>
      </w:r>
      <w:r w:rsidDel="00000000" w:rsidR="00000000" w:rsidRPr="00000000">
        <w:rPr>
          <w:rFonts w:ascii="Times New Roman" w:cs="Times New Roman" w:eastAsia="Times New Roman" w:hAnsi="Times New Roman"/>
          <w:sz w:val="24"/>
          <w:szCs w:val="24"/>
          <w:rtl w:val="0"/>
        </w:rPr>
        <w:t xml:space="preserve">тот факт</w:t>
      </w:r>
      <w:r w:rsidDel="00000000" w:rsidR="00000000" w:rsidRPr="00000000">
        <w:rPr>
          <w:rFonts w:ascii="Times New Roman" w:cs="Times New Roman" w:eastAsia="Times New Roman" w:hAnsi="Times New Roman"/>
          <w:sz w:val="24"/>
          <w:szCs w:val="24"/>
          <w:rtl w:val="0"/>
        </w:rPr>
        <w:t xml:space="preserve">, что вы одновременно дружите и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 Драко Малфоем. </w:t>
      </w:r>
      <w:r w:rsidDel="00000000" w:rsidR="00000000" w:rsidRPr="00000000">
        <w:rPr>
          <w:rFonts w:ascii="Times New Roman" w:cs="Times New Roman" w:eastAsia="Times New Roman" w:hAnsi="Times New Roman"/>
          <w:sz w:val="24"/>
          <w:szCs w:val="24"/>
          <w:rtl w:val="0"/>
        </w:rPr>
        <w:t xml:space="preserve">Это </w:t>
      </w:r>
      <w:r w:rsidDel="00000000" w:rsidR="00000000" w:rsidRPr="00000000">
        <w:rPr>
          <w:rFonts w:ascii="Times New Roman" w:cs="Times New Roman" w:eastAsia="Times New Roman" w:hAnsi="Times New Roman"/>
          <w:sz w:val="24"/>
          <w:szCs w:val="24"/>
          <w:rtl w:val="0"/>
        </w:rPr>
        <w:t xml:space="preserve">впечатляет.</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лицу Гарри пробежала тень беспокойства, что, скорее всего, означало очень сильное беспокойство</w:t>
      </w:r>
      <w:r w:rsidDel="00000000" w:rsidR="00000000" w:rsidRPr="00000000">
        <w:rPr>
          <w:rFonts w:ascii="Times New Roman" w:cs="Times New Roman" w:eastAsia="Times New Roman" w:hAnsi="Times New Roman"/>
          <w:sz w:val="24"/>
          <w:szCs w:val="24"/>
          <w:rtl w:val="0"/>
        </w:rPr>
        <w:t xml:space="preserve">, и Драко мысленно выругался. Впрочем, было бы странно, если бы Гарри смог </w:t>
      </w:r>
      <w:r w:rsidDel="00000000" w:rsidR="00000000" w:rsidRPr="00000000">
        <w:rPr>
          <w:rFonts w:ascii="Times New Roman" w:cs="Times New Roman" w:eastAsia="Times New Roman" w:hAnsi="Times New Roman"/>
          <w:sz w:val="24"/>
          <w:szCs w:val="24"/>
          <w:rtl w:val="0"/>
        </w:rPr>
        <w:t xml:space="preserve">одурачить профессора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сомневаюсь, что мисс Грейнджер оценит ваш дружеский порыв, — продолжил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 — Я </w:t>
      </w:r>
      <w:r w:rsidDel="00000000" w:rsidR="00000000" w:rsidRPr="00000000">
        <w:rPr>
          <w:rFonts w:ascii="Times New Roman" w:cs="Times New Roman" w:eastAsia="Times New Roman" w:hAnsi="Times New Roman"/>
          <w:sz w:val="24"/>
          <w:szCs w:val="24"/>
          <w:rtl w:val="0"/>
        </w:rPr>
        <w:t xml:space="preserve">не предлагал ей должность генерала, мистер Поттер, она сама попросила её у меня.</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Какое-то время Гарри молчал. Затем он бросил на Драко короткий взгляд, в котором была смесь извинения и предупреждения, как бы говоря: «Извини, я сделал всё, что мог»</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Лучше не упорствовать».</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же до ваших опасений, — лёгкая улыбка заиграла на губах Квиррелла, — подозреваю, что она перенесёт командирские </w:t>
      </w:r>
      <w:r w:rsidDel="00000000" w:rsidR="00000000" w:rsidRPr="00000000">
        <w:rPr>
          <w:rFonts w:ascii="Times New Roman" w:cs="Times New Roman" w:eastAsia="Times New Roman" w:hAnsi="Times New Roman"/>
          <w:sz w:val="24"/>
          <w:szCs w:val="24"/>
          <w:rtl w:val="0"/>
        </w:rPr>
        <w:t xml:space="preserve">тяготы </w:t>
      </w:r>
      <w:r w:rsidDel="00000000" w:rsidR="00000000" w:rsidRPr="00000000">
        <w:rPr>
          <w:rFonts w:ascii="Times New Roman" w:cs="Times New Roman" w:eastAsia="Times New Roman" w:hAnsi="Times New Roman"/>
          <w:sz w:val="24"/>
          <w:szCs w:val="24"/>
          <w:rtl w:val="0"/>
        </w:rPr>
        <w:t xml:space="preserve">гораздо легче, чем вы оба ожидаете, и что она сможет дать достойный бой гораздо раньше, чем вы думаете.</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и Драко от ужаса перехватило дыхание.</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же не собираетесь давать ей советы? — ошеломлённо спросил Драко.</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подписывался биться против вас! — вторил Гарри.</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Улыбка на губах профессора стала шире:</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правде говоря, я действительно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собирался предложить мисс Грейнджер пару советов по поводу её первых боёв.</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Квиррелл! — воскликнул Гарри.</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w:t>
      </w:r>
      <w:r w:rsidDel="00000000" w:rsidR="00000000" w:rsidRPr="00000000">
        <w:rPr>
          <w:rFonts w:ascii="Times New Roman" w:cs="Times New Roman" w:eastAsia="Times New Roman" w:hAnsi="Times New Roman"/>
          <w:sz w:val="24"/>
          <w:szCs w:val="24"/>
          <w:rtl w:val="0"/>
        </w:rPr>
        <w:t xml:space="preserve"> не волнуйтесь</w:t>
      </w:r>
      <w:r w:rsidDel="00000000" w:rsidR="00000000" w:rsidRPr="00000000">
        <w:rPr>
          <w:rFonts w:ascii="Times New Roman" w:cs="Times New Roman" w:eastAsia="Times New Roman" w:hAnsi="Times New Roman"/>
          <w:sz w:val="24"/>
          <w:szCs w:val="24"/>
          <w:rtl w:val="0"/>
        </w:rPr>
        <w:t xml:space="preserve">, она отказалась. Как я и ожидал.</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Глаза Драко сузились.</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Послушайте,</w:t>
      </w:r>
      <w:r w:rsidDel="00000000" w:rsidR="00000000" w:rsidRPr="00000000">
        <w:rPr>
          <w:rFonts w:ascii="Times New Roman" w:cs="Times New Roman" w:eastAsia="Times New Roman" w:hAnsi="Times New Roman"/>
          <w:sz w:val="24"/>
          <w:szCs w:val="24"/>
          <w:rtl w:val="0"/>
        </w:rPr>
        <w:t xml:space="preserve"> мистер Поттер, — сказал Квиррелл, — вам никогда не говорили, что так глазеть невежливо?</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же не собираетесь тайно помогать ей каким-нибудь другим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способом? — спросил Гарри.</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Разве я </w:t>
      </w:r>
      <w:r w:rsidDel="00000000" w:rsidR="00000000" w:rsidRPr="00000000">
        <w:rPr>
          <w:rFonts w:ascii="Times New Roman" w:cs="Times New Roman" w:eastAsia="Times New Roman" w:hAnsi="Times New Roman"/>
          <w:sz w:val="24"/>
          <w:szCs w:val="24"/>
          <w:rtl w:val="0"/>
        </w:rPr>
        <w:t xml:space="preserve">бы</w:t>
      </w:r>
      <w:r w:rsidDel="00000000" w:rsidR="00000000" w:rsidRPr="00000000">
        <w:rPr>
          <w:rFonts w:ascii="Times New Roman" w:cs="Times New Roman" w:eastAsia="Times New Roman" w:hAnsi="Times New Roman"/>
          <w:sz w:val="24"/>
          <w:szCs w:val="24"/>
          <w:rtl w:val="0"/>
        </w:rPr>
        <w:t xml:space="preserve"> так поступил? — удивился профессор.</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хором ответили Драко и Гарри.</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уязвлён вашим недоверием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хорошо, я обещаю не помогать </w:t>
      </w:r>
      <w:r w:rsidDel="00000000" w:rsidR="00000000" w:rsidRPr="00000000">
        <w:rPr>
          <w:rFonts w:ascii="Times New Roman" w:cs="Times New Roman" w:eastAsia="Times New Roman" w:hAnsi="Times New Roman"/>
          <w:sz w:val="24"/>
          <w:szCs w:val="24"/>
          <w:rtl w:val="0"/>
        </w:rPr>
        <w:t xml:space="preserve">г</w:t>
      </w:r>
      <w:r w:rsidDel="00000000" w:rsidR="00000000" w:rsidRPr="00000000">
        <w:rPr>
          <w:rFonts w:ascii="Times New Roman" w:cs="Times New Roman" w:eastAsia="Times New Roman" w:hAnsi="Times New Roman"/>
          <w:sz w:val="24"/>
          <w:szCs w:val="24"/>
          <w:rtl w:val="0"/>
        </w:rPr>
        <w:t xml:space="preserve">енералу </w:t>
      </w:r>
      <w:r w:rsidDel="00000000" w:rsidR="00000000" w:rsidRPr="00000000">
        <w:rPr>
          <w:rFonts w:ascii="Times New Roman" w:cs="Times New Roman" w:eastAsia="Times New Roman" w:hAnsi="Times New Roman"/>
          <w:sz w:val="24"/>
          <w:szCs w:val="24"/>
          <w:rtl w:val="0"/>
        </w:rPr>
        <w:t xml:space="preserve">Грейнджер </w:t>
      </w:r>
      <w:r w:rsidDel="00000000" w:rsidR="00000000" w:rsidRPr="00000000">
        <w:rPr>
          <w:rFonts w:ascii="Times New Roman" w:cs="Times New Roman" w:eastAsia="Times New Roman" w:hAnsi="Times New Roman"/>
          <w:sz w:val="24"/>
          <w:szCs w:val="24"/>
          <w:rtl w:val="0"/>
        </w:rPr>
        <w:t xml:space="preserve">неизвестным вам образом</w:t>
      </w:r>
      <w:r w:rsidDel="00000000" w:rsidR="00000000" w:rsidRPr="00000000">
        <w:rPr>
          <w:rFonts w:ascii="Times New Roman" w:cs="Times New Roman" w:eastAsia="Times New Roman" w:hAnsi="Times New Roman"/>
          <w:sz w:val="24"/>
          <w:szCs w:val="24"/>
          <w:rtl w:val="0"/>
        </w:rPr>
        <w:t xml:space="preserve">. А теперь я предлагаю вам обоим заняться подготовкой к войне. Ноябрь приближается, и быстро.</w:t>
      </w: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успела дверь кабинета Квиррелла закрыться, а Драко уже успел прикинуть последствия.</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так давно Гарри пренебрежительно говорил об «отношениях с людьми».</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теперь это была единственная надежда Драко.</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Хоть бы он не осознал, хоть бы он не осознал...</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Нам нужно просто напасть на эту девчонку первыми и убрать её с нашего пути, — сказал Драко. — А затем мы сможем соревноваться друг с другом без помех.</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это ведь не очень честно по отношению к ней? — мягко заметил Гарри.</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тебя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волнует? — удивился Драко. — Она ведь твой соперник, верно?</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добавив в голос чётко отмеренную нотку подозрительности: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Только не говори мне, что она тебе и в самом деле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начала нравиться после вашего вечного соперничества...</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Упаси О</w:t>
      </w:r>
      <w:r w:rsidDel="00000000" w:rsidR="00000000" w:rsidRPr="00000000">
        <w:rPr>
          <w:rFonts w:ascii="Times New Roman" w:cs="Times New Roman" w:eastAsia="Times New Roman" w:hAnsi="Times New Roman"/>
          <w:sz w:val="24"/>
          <w:szCs w:val="24"/>
          <w:rtl w:val="0"/>
        </w:rPr>
        <w:t xml:space="preserve">снователи</w:t>
      </w:r>
      <w:r w:rsidDel="00000000" w:rsidR="00000000" w:rsidRPr="00000000">
        <w:rPr>
          <w:rFonts w:ascii="Times New Roman" w:cs="Times New Roman" w:eastAsia="Times New Roman" w:hAnsi="Times New Roman"/>
          <w:sz w:val="24"/>
          <w:szCs w:val="24"/>
          <w:rtl w:val="0"/>
        </w:rPr>
        <w:t xml:space="preserve">, — отмахнулся Гарри. — Ну что я могу сказать, Драко? </w:t>
      </w:r>
      <w:r w:rsidDel="00000000" w:rsidR="00000000" w:rsidRPr="00000000">
        <w:rPr>
          <w:rFonts w:ascii="Times New Roman" w:cs="Times New Roman" w:eastAsia="Times New Roman" w:hAnsi="Times New Roman"/>
          <w:sz w:val="24"/>
          <w:szCs w:val="24"/>
          <w:rtl w:val="0"/>
        </w:rPr>
        <w:t xml:space="preserve">У меня просто есть природное чувство справедливости</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у </w:t>
      </w:r>
      <w:r w:rsidDel="00000000" w:rsidR="00000000" w:rsidRPr="00000000">
        <w:rPr>
          <w:rFonts w:ascii="Times New Roman" w:cs="Times New Roman" w:eastAsia="Times New Roman" w:hAnsi="Times New Roman"/>
          <w:sz w:val="24"/>
          <w:szCs w:val="24"/>
          <w:rtl w:val="0"/>
        </w:rPr>
        <w:t xml:space="preserve">Грейнджер тоже, ты же знаешь. Она очень чётко разделяет добро и зло и она наверняка собирается атаковать зло в первую очередь. А тот, кто носит имя «Малфой», просто сам напрашивается.</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ПРОКЛЯТЬЕ!</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сказал Драко с обидой и, пожалуй, лёгким превосходством в голосе, — разве ты не хочешь биться со мной </w:t>
      </w:r>
      <w:r w:rsidDel="00000000" w:rsidR="00000000" w:rsidRPr="00000000">
        <w:rPr>
          <w:rFonts w:ascii="Times New Roman" w:cs="Times New Roman" w:eastAsia="Times New Roman" w:hAnsi="Times New Roman"/>
          <w:sz w:val="24"/>
          <w:szCs w:val="24"/>
          <w:rtl w:val="0"/>
        </w:rPr>
        <w:t xml:space="preserve">честно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имеешь в виду не выжидать, пока Грейнджер потреплет твои войска, чтобы затем напасть? — уточнил Гарри. — Ну-у, я не знаю. Может быть, когда мне надоест всё время выигрывать, я попробую играть «</w:t>
      </w:r>
      <w:r w:rsidDel="00000000" w:rsidR="00000000" w:rsidRPr="00000000">
        <w:rPr>
          <w:rFonts w:ascii="Times New Roman" w:cs="Times New Roman" w:eastAsia="Times New Roman" w:hAnsi="Times New Roman"/>
          <w:sz w:val="24"/>
          <w:szCs w:val="24"/>
          <w:rtl w:val="0"/>
        </w:rPr>
        <w:t xml:space="preserve">честно»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она нападёт на тебя</w:t>
      </w:r>
      <w:r w:rsidDel="00000000" w:rsidR="00000000" w:rsidRPr="00000000">
        <w:rPr>
          <w:rFonts w:ascii="Times New Roman" w:cs="Times New Roman" w:eastAsia="Times New Roman" w:hAnsi="Times New Roman"/>
          <w:sz w:val="24"/>
          <w:szCs w:val="24"/>
          <w:rtl w:val="0"/>
        </w:rPr>
        <w:t xml:space="preserve">. Это ведь 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её соперник.</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Не-е-ет, я её </w:t>
      </w:r>
      <w:r w:rsidDel="00000000" w:rsidR="00000000" w:rsidRPr="00000000">
        <w:rPr>
          <w:rFonts w:ascii="Times New Roman" w:cs="Times New Roman" w:eastAsia="Times New Roman" w:hAnsi="Times New Roman"/>
          <w:sz w:val="24"/>
          <w:szCs w:val="24"/>
          <w:rtl w:val="0"/>
        </w:rPr>
        <w:t xml:space="preserve">дружественный</w:t>
      </w:r>
      <w:r w:rsidDel="00000000" w:rsidR="00000000" w:rsidRPr="00000000">
        <w:rPr>
          <w:rFonts w:ascii="Times New Roman" w:cs="Times New Roman" w:eastAsia="Times New Roman" w:hAnsi="Times New Roman"/>
          <w:sz w:val="24"/>
          <w:szCs w:val="24"/>
          <w:rtl w:val="0"/>
        </w:rPr>
        <w:t xml:space="preserve"> соперник, — протянул Гарри, ухмыляясь. — Я купил ей отличный подарок на день рождения и всё такое. Ты бы не стал портить отношения с таким дружественным соперником.</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ты готов </w:t>
      </w:r>
      <w:r w:rsidDel="00000000" w:rsidR="00000000" w:rsidRPr="00000000">
        <w:rPr>
          <w:rFonts w:ascii="Times New Roman" w:cs="Times New Roman" w:eastAsia="Times New Roman" w:hAnsi="Times New Roman"/>
          <w:sz w:val="24"/>
          <w:szCs w:val="24"/>
          <w:rtl w:val="0"/>
        </w:rPr>
        <w:t xml:space="preserve">лишить меня</w:t>
      </w:r>
      <w:r w:rsidDel="00000000" w:rsidR="00000000" w:rsidRPr="00000000">
        <w:rPr>
          <w:rFonts w:ascii="Times New Roman" w:cs="Times New Roman" w:eastAsia="Times New Roman" w:hAnsi="Times New Roman"/>
          <w:sz w:val="24"/>
          <w:szCs w:val="24"/>
          <w:rtl w:val="0"/>
        </w:rPr>
        <w:t xml:space="preserve"> шанса</w:t>
      </w:r>
      <w:r w:rsidDel="00000000" w:rsidR="00000000" w:rsidRPr="00000000">
        <w:rPr>
          <w:rFonts w:ascii="Times New Roman" w:cs="Times New Roman" w:eastAsia="Times New Roman" w:hAnsi="Times New Roman"/>
          <w:sz w:val="24"/>
          <w:szCs w:val="24"/>
          <w:rtl w:val="0"/>
        </w:rPr>
        <w:t xml:space="preserve"> на честный бой</w:t>
      </w:r>
      <w:r w:rsidDel="00000000" w:rsidR="00000000" w:rsidRPr="00000000">
        <w:rPr>
          <w:rFonts w:ascii="Times New Roman" w:cs="Times New Roman" w:eastAsia="Times New Roman" w:hAnsi="Times New Roman"/>
          <w:sz w:val="24"/>
          <w:szCs w:val="24"/>
          <w:rtl w:val="0"/>
        </w:rPr>
        <w:t xml:space="preserve">? — вспылил Драко. — А я думал, мы друзья!</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Могу пояснить это немного другими словами</w:t>
      </w:r>
      <w:r w:rsidDel="00000000" w:rsidR="00000000" w:rsidRPr="00000000">
        <w:rPr>
          <w:rFonts w:ascii="Times New Roman" w:cs="Times New Roman" w:eastAsia="Times New Roman" w:hAnsi="Times New Roman"/>
          <w:sz w:val="24"/>
          <w:szCs w:val="24"/>
          <w:rtl w:val="0"/>
        </w:rPr>
        <w:t xml:space="preserve">, — ответил Гарри. — </w:t>
      </w:r>
      <w:r w:rsidDel="00000000" w:rsidR="00000000" w:rsidRPr="00000000">
        <w:rPr>
          <w:rFonts w:ascii="Times New Roman" w:cs="Times New Roman" w:eastAsia="Times New Roman" w:hAnsi="Times New Roman"/>
          <w:sz w:val="24"/>
          <w:szCs w:val="24"/>
          <w:rtl w:val="0"/>
        </w:rPr>
        <w:t xml:space="preserve">Грейнджер</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станет предавать дружественного соперника. Но это потому, что она обладает такой же готовностью убивать, как и миска спелого винограда. А вот </w:t>
      </w:r>
      <w:r w:rsidDel="00000000" w:rsidR="00000000" w:rsidRPr="00000000">
        <w:rPr>
          <w:rFonts w:ascii="Times New Roman" w:cs="Times New Roman" w:eastAsia="Times New Roman" w:hAnsi="Times New Roman"/>
          <w:sz w:val="24"/>
          <w:szCs w:val="24"/>
          <w:rtl w:val="0"/>
        </w:rPr>
        <w:t xml:space="preserve">ты</w:t>
      </w:r>
      <w:r w:rsidDel="00000000" w:rsidR="00000000" w:rsidRPr="00000000">
        <w:rPr>
          <w:rFonts w:ascii="Times New Roman" w:cs="Times New Roman" w:eastAsia="Times New Roman" w:hAnsi="Times New Roman"/>
          <w:sz w:val="24"/>
          <w:szCs w:val="24"/>
          <w:rtl w:val="0"/>
        </w:rPr>
        <w:t xml:space="preserve"> станешь. Ты </w:t>
      </w:r>
      <w:r w:rsidDel="00000000" w:rsidR="00000000" w:rsidRPr="00000000">
        <w:rPr>
          <w:rFonts w:ascii="Times New Roman" w:cs="Times New Roman" w:eastAsia="Times New Roman" w:hAnsi="Times New Roman"/>
          <w:sz w:val="24"/>
          <w:szCs w:val="24"/>
          <w:rtl w:val="0"/>
        </w:rPr>
        <w:t xml:space="preserve">точно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станешь. Как и я.</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ПРОКЛЯТЬЕ!</w:t>
      </w: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Будь 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пьеса, сейчас бы звучала драматическая музыка.</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Безукоризненно одетый в мантию с зелёной оторочкой, аккуратно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причёсанный герой-блондин встречается со злодеем.</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Злодей с распущенными каштановыми волосами </w:t>
      </w:r>
      <w:r w:rsidDel="00000000" w:rsidR="00000000" w:rsidRPr="00000000">
        <w:rPr>
          <w:rFonts w:ascii="Times New Roman" w:cs="Times New Roman" w:eastAsia="Times New Roman" w:hAnsi="Times New Roman"/>
          <w:sz w:val="24"/>
          <w:szCs w:val="24"/>
          <w:rtl w:val="0"/>
        </w:rPr>
        <w:t xml:space="preserve">сидела </w:t>
      </w:r>
      <w:r w:rsidDel="00000000" w:rsidR="00000000" w:rsidRPr="00000000">
        <w:rPr>
          <w:rFonts w:ascii="Times New Roman" w:cs="Times New Roman" w:eastAsia="Times New Roman" w:hAnsi="Times New Roman"/>
          <w:sz w:val="24"/>
          <w:szCs w:val="24"/>
          <w:rtl w:val="0"/>
        </w:rPr>
        <w:t xml:space="preserve">откинувшись на спинку простого деревянного кресла и скалила зубы герою.</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Была среда, 30 октября, и первая битва была назначена на ближайшее воскресенье.</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стоял в кабинете генерала Грейнджер, в комнате размером с небольшой класс. (Драко терялся в догадках, почему каждый генерал получил такой большой кабинет. Лично ему было бы достаточно стола и стула. Он не мог понять, зачем им вообще нужны кабинеты, его солдаты и так знали, где его можно найти. Разве что профессор Квиррелл специально выделил им огромные кабинеты как знак статуса, в этом случае Драко был только за.)</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Грейнджер сидела 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единственном кресле в комнате, как на троне, напротив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входа. Между ними, </w:t>
      </w:r>
      <w:r w:rsidDel="00000000" w:rsidR="00000000" w:rsidRPr="00000000">
        <w:rPr>
          <w:rFonts w:ascii="Times New Roman" w:cs="Times New Roman" w:eastAsia="Times New Roman" w:hAnsi="Times New Roman"/>
          <w:sz w:val="24"/>
          <w:szCs w:val="24"/>
          <w:rtl w:val="0"/>
        </w:rPr>
        <w:t xml:space="preserve">посередине </w:t>
      </w:r>
      <w:r w:rsidDel="00000000" w:rsidR="00000000" w:rsidRPr="00000000">
        <w:rPr>
          <w:rFonts w:ascii="Times New Roman" w:cs="Times New Roman" w:eastAsia="Times New Roman" w:hAnsi="Times New Roman"/>
          <w:sz w:val="24"/>
          <w:szCs w:val="24"/>
          <w:rtl w:val="0"/>
        </w:rPr>
        <w:t xml:space="preserve">комнаты, стоял длинный прямоугольный стол, ещё четыре маленьких круглых стола были расположены по углам и лишь одно кресло стояло во главе стола.</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Вдоль стены шёл ряд окон, и луч солнца, </w:t>
      </w:r>
      <w:r w:rsidDel="00000000" w:rsidR="00000000" w:rsidRPr="00000000">
        <w:rPr>
          <w:rFonts w:ascii="Times New Roman" w:cs="Times New Roman" w:eastAsia="Times New Roman" w:hAnsi="Times New Roman"/>
          <w:sz w:val="24"/>
          <w:szCs w:val="24"/>
          <w:rtl w:val="0"/>
        </w:rPr>
        <w:t xml:space="preserve">дотянувшись до волос Грейнджер, сделал их похожими на светящуюся корону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Хорошо бы смотрелось, если б Драко мог медленно выйти вперёд. Но на пути стоял стол и Драко пришлось обходить его, что трудно было сделать драматичным и величавым образом. Это нарочно так подстроено? </w:t>
      </w:r>
      <w:r w:rsidDel="00000000" w:rsidR="00000000" w:rsidRPr="00000000">
        <w:rPr>
          <w:rFonts w:ascii="Times New Roman" w:cs="Times New Roman" w:eastAsia="Times New Roman" w:hAnsi="Times New Roman"/>
          <w:sz w:val="24"/>
          <w:szCs w:val="24"/>
          <w:rtl w:val="0"/>
        </w:rPr>
        <w:t xml:space="preserve">Если бы речь шла об отце</w:t>
      </w:r>
      <w:r w:rsidDel="00000000" w:rsidR="00000000" w:rsidRPr="00000000">
        <w:rPr>
          <w:rFonts w:ascii="Times New Roman" w:cs="Times New Roman" w:eastAsia="Times New Roman" w:hAnsi="Times New Roman"/>
          <w:sz w:val="24"/>
          <w:szCs w:val="24"/>
          <w:rtl w:val="0"/>
        </w:rPr>
        <w:t xml:space="preserve">, то конечно это было бы сделано специально, но перед ним Грейнджер, так что определённо нет.</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Ему было некуда сесть, а Грейнджер не собиралась вставать.</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Возмущение Драко не отразилось на его лице.</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мистер Драко Малфой, — произнесла Грейнджер, когда он встал перед ней, — </w:t>
      </w:r>
      <w:r w:rsidDel="00000000" w:rsidR="00000000" w:rsidRPr="00000000">
        <w:rPr>
          <w:rFonts w:ascii="Times New Roman" w:cs="Times New Roman" w:eastAsia="Times New Roman" w:hAnsi="Times New Roman"/>
          <w:sz w:val="24"/>
          <w:szCs w:val="24"/>
          <w:rtl w:val="0"/>
        </w:rPr>
        <w:t xml:space="preserve">вы </w:t>
      </w:r>
      <w:r w:rsidDel="00000000" w:rsidR="00000000" w:rsidRPr="00000000">
        <w:rPr>
          <w:rFonts w:ascii="Times New Roman" w:cs="Times New Roman" w:eastAsia="Times New Roman" w:hAnsi="Times New Roman"/>
          <w:sz w:val="24"/>
          <w:szCs w:val="24"/>
          <w:rtl w:val="0"/>
        </w:rPr>
        <w:t xml:space="preserve">просили аудиенции и я милостиво приняла вас. В чём заключается ваша просьба?</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Пойдём со мной </w:t>
      </w:r>
      <w:r w:rsidDel="00000000" w:rsidR="00000000" w:rsidRPr="00000000">
        <w:rPr>
          <w:rFonts w:ascii="Times New Roman" w:cs="Times New Roman" w:eastAsia="Times New Roman" w:hAnsi="Times New Roman"/>
          <w:i w:val="1"/>
          <w:sz w:val="24"/>
          <w:szCs w:val="24"/>
          <w:rtl w:val="0"/>
        </w:rPr>
        <w:t xml:space="preserve">в особняк Малфоев, мы с отцом покажем тебе парочку интересных заклинаний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Ваш соперник, Поттер, подходил ко мне с предложением, — проговорил Драко с с</w:t>
      </w:r>
      <w:r w:rsidDel="00000000" w:rsidR="00000000" w:rsidRPr="00000000">
        <w:rPr>
          <w:rFonts w:ascii="Times New Roman" w:cs="Times New Roman" w:eastAsia="Times New Roman" w:hAnsi="Times New Roman"/>
          <w:sz w:val="24"/>
          <w:szCs w:val="24"/>
          <w:rtl w:val="0"/>
        </w:rPr>
        <w:t xml:space="preserve">ерьёзным лицом</w:t>
      </w:r>
      <w:r w:rsidDel="00000000" w:rsidR="00000000" w:rsidRPr="00000000">
        <w:rPr>
          <w:rFonts w:ascii="Times New Roman" w:cs="Times New Roman" w:eastAsia="Times New Roman" w:hAnsi="Times New Roman"/>
          <w:sz w:val="24"/>
          <w:szCs w:val="24"/>
          <w:rtl w:val="0"/>
        </w:rPr>
        <w:t xml:space="preserve">. — Он не боится проиграть мне, но будет унижен в случае вашей победы. Потому он предлагал объединиться со мной, чтобы уничтожить вашу армию с самого начала, не только в нашей первой битве, но и во всех последующих. Как альтернативный вариант, он предложил мне не вмешиваться, когда он направит все свои силы на вас в самом начале битвы.</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сказала Грейнджер с удивлённым видом. — И вы предлагаете мне свою помощь против него?</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Несомненно</w:t>
      </w:r>
      <w:r w:rsidDel="00000000" w:rsidR="00000000" w:rsidRPr="00000000">
        <w:rPr>
          <w:rFonts w:ascii="Times New Roman" w:cs="Times New Roman" w:eastAsia="Times New Roman" w:hAnsi="Times New Roman"/>
          <w:sz w:val="24"/>
          <w:szCs w:val="24"/>
          <w:rtl w:val="0"/>
        </w:rPr>
        <w:t xml:space="preserve">, — учтиво ответил Драко. — Я счёл его предложение бес</w:t>
      </w:r>
      <w:r w:rsidDel="00000000" w:rsidR="00000000" w:rsidRPr="00000000">
        <w:rPr>
          <w:rFonts w:ascii="Times New Roman" w:cs="Times New Roman" w:eastAsia="Times New Roman" w:hAnsi="Times New Roman"/>
          <w:sz w:val="24"/>
          <w:szCs w:val="24"/>
          <w:rtl w:val="0"/>
        </w:rPr>
        <w:t xml:space="preserve">честным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же, очень мило с вашей стороны, мистер Малфой, — произнесла Грейнджер. — Прошу прощения за то, как я разговаривала с вами ранее. </w:t>
      </w:r>
      <w:r w:rsidDel="00000000" w:rsidR="00000000" w:rsidRPr="00000000">
        <w:rPr>
          <w:rFonts w:ascii="Times New Roman" w:cs="Times New Roman" w:eastAsia="Times New Roman" w:hAnsi="Times New Roman"/>
          <w:sz w:val="24"/>
          <w:szCs w:val="24"/>
          <w:rtl w:val="0"/>
        </w:rPr>
        <w:t xml:space="preserve">Мы должны быть друзьями</w:t>
      </w:r>
      <w:r w:rsidDel="00000000" w:rsidR="00000000" w:rsidRPr="00000000">
        <w:rPr>
          <w:rFonts w:ascii="Times New Roman" w:cs="Times New Roman" w:eastAsia="Times New Roman" w:hAnsi="Times New Roman"/>
          <w:sz w:val="24"/>
          <w:szCs w:val="24"/>
          <w:rtl w:val="0"/>
        </w:rPr>
        <w:t xml:space="preserve">, могу я называть вас </w:t>
      </w:r>
      <w:r w:rsidDel="00000000" w:rsidR="00000000" w:rsidRPr="00000000">
        <w:rPr>
          <w:rFonts w:ascii="Times New Roman" w:cs="Times New Roman" w:eastAsia="Times New Roman" w:hAnsi="Times New Roman"/>
          <w:sz w:val="24"/>
          <w:szCs w:val="24"/>
          <w:rtl w:val="0"/>
        </w:rPr>
        <w:t xml:space="preserve">Драк</w:t>
      </w:r>
      <w:r w:rsidDel="00000000" w:rsidR="00000000" w:rsidRPr="00000000">
        <w:rPr>
          <w:rFonts w:ascii="Times New Roman" w:cs="Times New Roman" w:eastAsia="Times New Roman" w:hAnsi="Times New Roman"/>
          <w:sz w:val="24"/>
          <w:szCs w:val="24"/>
          <w:rtl w:val="0"/>
        </w:rPr>
        <w:t xml:space="preserve">оша?</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Сигнал тревоги зазвучал в голове Драко, но всё ещё оставался шанс</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она не шутит...</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Конечно, — ответил Драко, — если вы позволите называть вас Гермиоша.</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мог поклясться, что её лицо дрогнуло.</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бы то ни было, — добавил он, — я считаю, что Поттер получит по заслугам, если мы вдвоём нападём на него и уничтожим.</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разве это будет честно по отношению к мистеру Поттеру? — спросила Грейнджер.</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это вполне честно. Ведь он первый собирался так поступить с вами.</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Грейнджер сурово посмотрела на него. Возможно, Драко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 даже испугался, если бы был не Малфоем, а каким-нибудь пуффендуйцем.</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w:t>
      </w:r>
      <w:r w:rsidDel="00000000" w:rsidR="00000000" w:rsidRPr="00000000">
        <w:rPr>
          <w:rFonts w:ascii="Times New Roman" w:cs="Times New Roman" w:eastAsia="Times New Roman" w:hAnsi="Times New Roman"/>
          <w:sz w:val="24"/>
          <w:szCs w:val="24"/>
          <w:rtl w:val="0"/>
        </w:rPr>
        <w:t xml:space="preserve">похоже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думаете, что я круглая дура, так ведь, мистер Малфой?</w:t>
      </w: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чарующе улыбнулся:</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мисс Грейнджер, но я должен был хотя бы </w:t>
      </w:r>
      <w:r w:rsidDel="00000000" w:rsidR="00000000" w:rsidRPr="00000000">
        <w:rPr>
          <w:rFonts w:ascii="Times New Roman" w:cs="Times New Roman" w:eastAsia="Times New Roman" w:hAnsi="Times New Roman"/>
          <w:sz w:val="24"/>
          <w:szCs w:val="24"/>
          <w:rtl w:val="0"/>
        </w:rPr>
        <w:t xml:space="preserve">проверить</w:t>
      </w:r>
      <w:r w:rsidDel="00000000" w:rsidR="00000000" w:rsidRPr="00000000">
        <w:rPr>
          <w:rFonts w:ascii="Times New Roman" w:cs="Times New Roman" w:eastAsia="Times New Roman" w:hAnsi="Times New Roman"/>
          <w:sz w:val="24"/>
          <w:szCs w:val="24"/>
          <w:rtl w:val="0"/>
        </w:rPr>
        <w:t xml:space="preserve">. Итак, чего же вы хотите?</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собираетесь меня подкупить? — спросила она.</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Точно, — кивнул Драко. — Могу ли я просто дать вам галлеон и быть уверенным, что вы станете биться с Поттером, а не со мной, до конца года?</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отрезала Грейнджер, — но за десять галлеонов я готова атаковать вас обоих в равной степени</w:t>
      </w:r>
      <w:r w:rsidDel="00000000" w:rsidR="00000000" w:rsidRPr="00000000">
        <w:rPr>
          <w:rFonts w:ascii="Times New Roman" w:cs="Times New Roman" w:eastAsia="Times New Roman" w:hAnsi="Times New Roman"/>
          <w:sz w:val="24"/>
          <w:szCs w:val="24"/>
          <w:rtl w:val="0"/>
        </w:rPr>
        <w:t xml:space="preserve">, а не только армию Малфоя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Десять галлеонов — это большая сумма, — осторожно сказал Драко.</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знала, что Малфои бедны.</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пристально посмотрел на Грейнджер.</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т этих слов у него возникло странное ощущение.</w:t>
      </w: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Конкретно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эта девочка никак не должна была произносить конкретно эти слова.</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Бросаясь деньгами, никогда не станешь богатым, — заметил Драко.</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уверена, что вы знаете, кто такие дантисты, мистер Малфой, но мои родители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дантисты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любая сумма менее десяти галлеонов вообще не стоит моего времени.</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Три галлеона, — предложил Драко, скорее для проверки.</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сказала Грейнджер. — </w:t>
      </w:r>
      <w:r w:rsidDel="00000000" w:rsidR="00000000" w:rsidRPr="00000000">
        <w:rPr>
          <w:rFonts w:ascii="Times New Roman" w:cs="Times New Roman" w:eastAsia="Times New Roman" w:hAnsi="Times New Roman"/>
          <w:sz w:val="24"/>
          <w:szCs w:val="24"/>
          <w:rtl w:val="0"/>
        </w:rPr>
        <w:t xml:space="preserve">Если вы вообще хотите равного боя, то мне как-то не верится, что вы оцениваете его меньше, чем в десять галлеонов.</w:t>
      </w: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этих слов у него возникло ещё более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странное </w:t>
      </w:r>
      <w:r w:rsidDel="00000000" w:rsidR="00000000" w:rsidRPr="00000000">
        <w:rPr>
          <w:rFonts w:ascii="Times New Roman" w:cs="Times New Roman" w:eastAsia="Times New Roman" w:hAnsi="Times New Roman"/>
          <w:sz w:val="24"/>
          <w:szCs w:val="24"/>
          <w:rtl w:val="0"/>
        </w:rPr>
        <w:t xml:space="preserve">ощущение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отказываюсь, — ответил Драко.</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Отказываетесь? — переспросила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 </w:t>
      </w:r>
      <w:r w:rsidDel="00000000" w:rsidR="00000000" w:rsidRPr="00000000">
        <w:rPr>
          <w:rFonts w:ascii="Times New Roman" w:cs="Times New Roman" w:eastAsia="Times New Roman" w:hAnsi="Times New Roman"/>
          <w:sz w:val="24"/>
          <w:szCs w:val="24"/>
          <w:rtl w:val="0"/>
        </w:rPr>
        <w:t xml:space="preserve">Это ограниченное по времени предложение</w:t>
      </w:r>
      <w:r w:rsidDel="00000000" w:rsidR="00000000" w:rsidRPr="00000000">
        <w:rPr>
          <w:rFonts w:ascii="Times New Roman" w:cs="Times New Roman" w:eastAsia="Times New Roman" w:hAnsi="Times New Roman"/>
          <w:sz w:val="24"/>
          <w:szCs w:val="24"/>
          <w:rtl w:val="0"/>
        </w:rPr>
        <w:t xml:space="preserve">, мистер Малфой. Вы уверены, что хотите рискнуть и весь год проигрывать самым жалким образом Мальчику-Который-Выжил? Это может поставить Дом Малфоев в довольно неловкое положение, не так ли?</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Последний довод </w:t>
      </w:r>
      <w:r w:rsidDel="00000000" w:rsidR="00000000" w:rsidRPr="00000000">
        <w:rPr>
          <w:rFonts w:ascii="Times New Roman" w:cs="Times New Roman" w:eastAsia="Times New Roman" w:hAnsi="Times New Roman"/>
          <w:sz w:val="24"/>
          <w:szCs w:val="24"/>
          <w:rtl w:val="0"/>
        </w:rPr>
        <w:t xml:space="preserve">казался</w:t>
      </w:r>
      <w:r w:rsidDel="00000000" w:rsidR="00000000" w:rsidRPr="00000000">
        <w:rPr>
          <w:rFonts w:ascii="Times New Roman" w:cs="Times New Roman" w:eastAsia="Times New Roman" w:hAnsi="Times New Roman"/>
          <w:sz w:val="24"/>
          <w:szCs w:val="24"/>
          <w:rtl w:val="0"/>
        </w:rPr>
        <w:t xml:space="preserve"> очень убедительным, от него было нелегко отмахнуться. </w:t>
      </w:r>
      <w:r w:rsidDel="00000000" w:rsidR="00000000" w:rsidRPr="00000000">
        <w:rPr>
          <w:rFonts w:ascii="Times New Roman" w:cs="Times New Roman" w:eastAsia="Times New Roman" w:hAnsi="Times New Roman"/>
          <w:sz w:val="24"/>
          <w:szCs w:val="24"/>
          <w:rtl w:val="0"/>
        </w:rPr>
        <w:t xml:space="preserve">Но нельзя разбогатеть, если тратить деньги</w:t>
      </w:r>
      <w:r w:rsidDel="00000000" w:rsidR="00000000" w:rsidRPr="00000000">
        <w:rPr>
          <w:rFonts w:ascii="Times New Roman" w:cs="Times New Roman" w:eastAsia="Times New Roman" w:hAnsi="Times New Roman"/>
          <w:sz w:val="24"/>
          <w:szCs w:val="24"/>
          <w:rtl w:val="0"/>
        </w:rPr>
        <w:t xml:space="preserve">, когда нутром </w:t>
      </w:r>
      <w:r w:rsidDel="00000000" w:rsidR="00000000" w:rsidRPr="00000000">
        <w:rPr>
          <w:rFonts w:ascii="Times New Roman" w:cs="Times New Roman" w:eastAsia="Times New Roman" w:hAnsi="Times New Roman"/>
          <w:sz w:val="24"/>
          <w:szCs w:val="24"/>
          <w:rtl w:val="0"/>
        </w:rPr>
        <w:t xml:space="preserve">чувствуешь </w:t>
      </w:r>
      <w:r w:rsidDel="00000000" w:rsidR="00000000" w:rsidRPr="00000000">
        <w:rPr>
          <w:rFonts w:ascii="Times New Roman" w:cs="Times New Roman" w:eastAsia="Times New Roman" w:hAnsi="Times New Roman"/>
          <w:sz w:val="24"/>
          <w:szCs w:val="24"/>
          <w:rtl w:val="0"/>
        </w:rPr>
        <w:t xml:space="preserve">подвох.</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рискну, — сказал он.</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Увидимся в воскресенье.</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повернулся и молча вышел из кабинета.</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пошло </w:t>
      </w:r>
      <w:r w:rsidDel="00000000" w:rsidR="00000000" w:rsidRPr="00000000">
        <w:rPr>
          <w:rFonts w:ascii="Times New Roman" w:cs="Times New Roman" w:eastAsia="Times New Roman" w:hAnsi="Times New Roman"/>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наперекосяк...</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 — терпеливо объяснял Гарри, — </w:t>
      </w:r>
      <w:r w:rsidDel="00000000" w:rsidR="00000000" w:rsidRPr="00000000">
        <w:rPr>
          <w:rFonts w:ascii="Times New Roman" w:cs="Times New Roman" w:eastAsia="Times New Roman" w:hAnsi="Times New Roman"/>
          <w:sz w:val="24"/>
          <w:szCs w:val="24"/>
          <w:rtl w:val="0"/>
        </w:rPr>
        <w:t xml:space="preserve">предполагается</w:t>
      </w:r>
      <w:r w:rsidDel="00000000" w:rsidR="00000000" w:rsidRPr="00000000">
        <w:rPr>
          <w:rFonts w:ascii="Times New Roman" w:cs="Times New Roman" w:eastAsia="Times New Roman" w:hAnsi="Times New Roman"/>
          <w:sz w:val="24"/>
          <w:szCs w:val="24"/>
          <w:rtl w:val="0"/>
        </w:rPr>
        <w:t xml:space="preserve">, что мы будем строить планы друг против друга. Ты даже можешь предать меня, и за пределами поля боя это не будет ничего значить.</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покачала головой:</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будет нехорошо, Гарри.</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вздохнул:</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Похоже, ты не прониклась духом происходящего.</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Это будет нехорошо»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и сказанула.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не знала, стоит ли ей оскорбиться из-за того, что о ней подумал Гарри, или беспокоиться, что она и впрямь со стороны обычно выглядит такой святошей.</w:t>
      </w: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Самое время сменить тему.</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тебя есть на завтра какие-то особые планы? — спросила Гермиона. — Завтра...</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голос внезапно оборвался, как только она осознала.</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Гермиона, — ответил Гарри слегка натянуто, — какой завтра день?</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Интерлюдия:</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Когда-то в магической Британии 31 октября </w:t>
      </w:r>
      <w:r w:rsidDel="00000000" w:rsidR="00000000" w:rsidRPr="00000000">
        <w:rPr>
          <w:rFonts w:ascii="Times New Roman" w:cs="Times New Roman" w:eastAsia="Times New Roman" w:hAnsi="Times New Roman"/>
          <w:sz w:val="24"/>
          <w:szCs w:val="24"/>
          <w:rtl w:val="0"/>
        </w:rPr>
        <w:t xml:space="preserve">называлось </w:t>
      </w:r>
      <w:r w:rsidDel="00000000" w:rsidR="00000000" w:rsidRPr="00000000">
        <w:rPr>
          <w:rFonts w:ascii="Times New Roman" w:cs="Times New Roman" w:eastAsia="Times New Roman" w:hAnsi="Times New Roman"/>
          <w:sz w:val="24"/>
          <w:szCs w:val="24"/>
          <w:rtl w:val="0"/>
        </w:rPr>
        <w:t xml:space="preserve">Днём всех святых или Хэллоуином.</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его называли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Днём Гарри Поттера.</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отказался от всех приглашений, включая приглашение от министра Фаджа</w:t>
      </w:r>
      <w:r w:rsidDel="00000000" w:rsidR="00000000" w:rsidRPr="00000000">
        <w:rPr>
          <w:rFonts w:ascii="Times New Roman" w:cs="Times New Roman" w:eastAsia="Times New Roman" w:hAnsi="Times New Roman"/>
          <w:sz w:val="24"/>
          <w:szCs w:val="24"/>
          <w:rtl w:val="0"/>
        </w:rPr>
        <w:t xml:space="preserve">, принять которое наверняка </w:t>
      </w:r>
      <w:r w:rsidDel="00000000" w:rsidR="00000000" w:rsidRPr="00000000">
        <w:rPr>
          <w:rFonts w:ascii="Times New Roman" w:cs="Times New Roman" w:eastAsia="Times New Roman" w:hAnsi="Times New Roman"/>
          <w:sz w:val="24"/>
          <w:szCs w:val="24"/>
          <w:rtl w:val="0"/>
        </w:rPr>
        <w:t xml:space="preserve">было </w:t>
      </w:r>
      <w:r w:rsidDel="00000000" w:rsidR="00000000" w:rsidRPr="00000000">
        <w:rPr>
          <w:rFonts w:ascii="Times New Roman" w:cs="Times New Roman" w:eastAsia="Times New Roman" w:hAnsi="Times New Roman"/>
          <w:sz w:val="24"/>
          <w:szCs w:val="24"/>
          <w:rtl w:val="0"/>
        </w:rPr>
        <w:t xml:space="preserve">бы полезно по политическим соображениям. Ему стоило стиснуть зубы и согласиться.</w:t>
      </w: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для Гарри 31 октября всегда </w:t>
      </w:r>
      <w:r w:rsidDel="00000000" w:rsidR="00000000" w:rsidRPr="00000000">
        <w:rPr>
          <w:rFonts w:ascii="Times New Roman" w:cs="Times New Roman" w:eastAsia="Times New Roman" w:hAnsi="Times New Roman"/>
          <w:sz w:val="24"/>
          <w:szCs w:val="24"/>
          <w:rtl w:val="0"/>
        </w:rPr>
        <w:t xml:space="preserve">будет </w:t>
      </w:r>
      <w:r w:rsidDel="00000000" w:rsidR="00000000" w:rsidRPr="00000000">
        <w:rPr>
          <w:rFonts w:ascii="Times New Roman" w:cs="Times New Roman" w:eastAsia="Times New Roman" w:hAnsi="Times New Roman"/>
          <w:sz w:val="24"/>
          <w:szCs w:val="24"/>
          <w:rtl w:val="0"/>
        </w:rPr>
        <w:t xml:space="preserve">днём, когда Тёмный Лорд убил его родителей. </w:t>
      </w:r>
      <w:r w:rsidDel="00000000" w:rsidR="00000000" w:rsidRPr="00000000">
        <w:rPr>
          <w:rFonts w:ascii="Times New Roman" w:cs="Times New Roman" w:eastAsia="Times New Roman" w:hAnsi="Times New Roman"/>
          <w:sz w:val="24"/>
          <w:szCs w:val="24"/>
          <w:rtl w:val="0"/>
        </w:rPr>
        <w:t xml:space="preserve">Наверное</w:t>
      </w:r>
      <w:r w:rsidDel="00000000" w:rsidR="00000000" w:rsidRPr="00000000">
        <w:rPr>
          <w:rFonts w:ascii="Times New Roman" w:cs="Times New Roman" w:eastAsia="Times New Roman" w:hAnsi="Times New Roman"/>
          <w:sz w:val="24"/>
          <w:szCs w:val="24"/>
          <w:rtl w:val="0"/>
        </w:rPr>
        <w:t xml:space="preserve">, где-то проходила тихая, достойная памятная церемония, </w:t>
      </w:r>
      <w:r w:rsidDel="00000000" w:rsidR="00000000" w:rsidRPr="00000000">
        <w:rPr>
          <w:rFonts w:ascii="Times New Roman" w:cs="Times New Roman" w:eastAsia="Times New Roman" w:hAnsi="Times New Roman"/>
          <w:sz w:val="24"/>
          <w:szCs w:val="24"/>
          <w:rtl w:val="0"/>
        </w:rPr>
        <w:t xml:space="preserve">но его на неё не пригласили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Хогвартсе отменили уроки в честь праздника. Даже слизеринцы не осмеливались надевать чёрное за пределами </w:t>
      </w:r>
      <w:r w:rsidDel="00000000" w:rsidR="00000000" w:rsidRPr="00000000">
        <w:rPr>
          <w:rFonts w:ascii="Times New Roman" w:cs="Times New Roman" w:eastAsia="Times New Roman" w:hAnsi="Times New Roman"/>
          <w:sz w:val="24"/>
          <w:szCs w:val="24"/>
          <w:rtl w:val="0"/>
        </w:rPr>
        <w:t xml:space="preserve">спален</w:t>
      </w:r>
      <w:r w:rsidDel="00000000" w:rsidR="00000000" w:rsidRPr="00000000">
        <w:rPr>
          <w:rFonts w:ascii="Times New Roman" w:cs="Times New Roman" w:eastAsia="Times New Roman" w:hAnsi="Times New Roman"/>
          <w:sz w:val="24"/>
          <w:szCs w:val="24"/>
          <w:rtl w:val="0"/>
        </w:rPr>
        <w:t xml:space="preserve">. Проходили праздничные мероприятия, подавалась праздничная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еда и даже когда кто-то бегал по коридорам, учителя просто отворачивались. В конце концов, сегодня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десятая годовщина.</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Чтобы не портить никому настроение</w:t>
      </w:r>
      <w:r w:rsidDel="00000000" w:rsidR="00000000" w:rsidRPr="00000000">
        <w:rPr>
          <w:rFonts w:ascii="Times New Roman" w:cs="Times New Roman" w:eastAsia="Times New Roman" w:hAnsi="Times New Roman"/>
          <w:sz w:val="24"/>
          <w:szCs w:val="24"/>
          <w:rtl w:val="0"/>
        </w:rPr>
        <w:t xml:space="preserve">, Гарри провёл весь день в своём сундуке. Он питался шоколадными батончиками, читал научную фантастику попечальнее (никакой фэнтези) и писал маме и папе письмо, которое </w:t>
      </w:r>
      <w:r w:rsidDel="00000000" w:rsidR="00000000" w:rsidRPr="00000000">
        <w:rPr>
          <w:rFonts w:ascii="Times New Roman" w:cs="Times New Roman" w:eastAsia="Times New Roman" w:hAnsi="Times New Roman"/>
          <w:sz w:val="24"/>
          <w:szCs w:val="24"/>
          <w:rtl w:val="0"/>
        </w:rPr>
        <w:t xml:space="preserve">получалось </w:t>
      </w:r>
      <w:r w:rsidDel="00000000" w:rsidR="00000000" w:rsidRPr="00000000">
        <w:rPr>
          <w:rFonts w:ascii="Times New Roman" w:cs="Times New Roman" w:eastAsia="Times New Roman" w:hAnsi="Times New Roman"/>
          <w:sz w:val="24"/>
          <w:szCs w:val="24"/>
          <w:rtl w:val="0"/>
        </w:rPr>
        <w:t xml:space="preserve">гораздо длиннее, чем обычно.</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ric Lightin" w:id="0" w:date="2019-02-21T12:47:55Z">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Разбор этого вопроса на реддите: https://www.reddit.com/r/HPMOR/comments/ahbqn2/question_for_english_natives/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