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0" w:date="2019-02-20T11:15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спросил Гарри чуть более «официальным» тоном</w:t>
        </w:r>
      </w:ins>
      <w:del w:author="Alaric Lightin" w:id="0" w:date="2019-02-20T11:15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 налётом официоза спросил Гарри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</w:t>
      </w:r>
      <w:del w:author="Alaric Lightin" w:id="1" w:date="2018-11-26T10:31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</w:delText>
        </w:r>
      </w:del>
      <w:ins w:author="Alaric Lightin" w:id="1" w:date="2018-11-26T10:31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ц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</w:t>
      </w:r>
      <w:del w:author="Alaric Lightin" w:id="2" w:date="2019-03-29T13:44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Сьюзен. — Но в тот раз вы помогли Гарри Поттеру...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b Mazursky" w:id="0" w:date="2018-11-18T21:19:4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интрига?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схема - это подстрочник какой-то</w:t>
      </w:r>
    </w:p>
  </w:comment>
  <w:comment w:author="Alaric Lightin" w:id="1" w:date="2018-11-26T10:32:0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