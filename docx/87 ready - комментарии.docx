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Style w:val="Heading2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bookmarkStart w:colFirst="0" w:colLast="0" w:name="_9giy7cyyfjzn" w:id="0"/>
      <w:bookmarkEnd w:id="0"/>
      <w:r w:rsidDel="00000000" w:rsidR="00000000" w:rsidRPr="00000000">
        <w:rPr>
          <w:rtl w:val="0"/>
        </w:rPr>
        <w:t xml:space="preserve">Глава 87. </w:t>
      </w:r>
      <w:r w:rsidDel="00000000" w:rsidR="00000000" w:rsidRPr="00000000">
        <w:rPr>
          <w:rtl w:val="0"/>
        </w:rPr>
        <w:t xml:space="preserve">Гедонистическая осведомлённость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jc w:val="left"/>
        <w:rPr>
          <w:rFonts w:ascii="Times New Roman" w:cs="Times New Roman" w:eastAsia="Times New Roman" w:hAnsi="Times New Roman"/>
          <w:color w:val="ff0000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Четверг, 16 апреля 1992 года.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Школа почти опустела: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девять десятых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учеников уехали на пасхальные каникулы, и среди них почти все, кого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знала. Сьюзен осталась, потому что её двоюродная бабушка была очень занята, и Рон тоже остался, хотя она не знала, почему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быть семья Уизли бедна настолько, что кормить всех детей лишнюю неделю для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затруднительно?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 неплохо, ведь Рон и Сьюзен были как раз среди тех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немногих, кто ещё разговаривал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(По крайней мере,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среди тех, с кем ей и самой хотелось разговаривать.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Лаванда по-прежнему была с ней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и Трейси, хм,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Трейси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тоже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ни та, ни другая не принадлежали к числу людей, с которыми действительно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приятно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провести час-другой. И в любом случае, они обе уехали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каникулы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раз уж Гермиона не могла поехать к себе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домой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(а ей не разрешили поехать домой, её родителям солгали, что у неё Светящаяся ветрянка)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 почти пустой Хогвартс был лучшим из имеющихся вариантов.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ffffff"/>
          <w:sz w:val="24"/>
          <w:szCs w:val="24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даже могла ходить в библиотеку, и никто на неё не глазел, ведь уроков не было, и ученики не сидели над домашней работой.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Кто-нибудь мог бы ошибочно подумать, что Гермиона целыми днями бродила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коридорам и рыдала. О да, она много плакала первые два дня, но двух дней было вполне достаточно.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книгах, которые одолжил ей Гарри, упоминалось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даже парализованные после автомобильных катастроф люди спустя шесть месяцев были далеко не так несчастны, как они ожидали. Равно как и победители лотерей через шесть месяцев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были настолько счастливы, как они предполагали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Уровень счастья возвращался к базовому значению, и жизнь продолжалась. 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страницу книги, которую она читала, упала тень. Гермиона крутанулась на месте, её палочка, спрятанная до того на коленях, взметнулась и оказалась направлена прямо в удивлённое лицо…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Прости! — сказал Гарри Поттер, поспешно поднимая руки и демонстрируя, что одна из них пуста, а в другой только маленький мешочек из красного бархата. — Прости. Я не хотел тебя напугать.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Повисло ужасное молчание. Сердце билось всё чаще, ладони вспотели, а Гарри Поттер просто смотрел на неё.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первое утро остатка её жизни она чуть не заговорила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но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спустилась к завтраку, Гарри Поттер выглядел настолько жутко, что она не стала садиться с ним рядом, а просто тихо поела в своём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маленьком пузыре отчуждения,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было ужасно, но Гарри не подошёл к ней, и… и с тех пор она с ним не разговаривала. (Н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 так уж трудно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избегать всех, если держаться подальше от гостиной Когтеврана и выбегать из класса прежде, чем с тобой смогут заговорить.) 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всё это время ей хотелось знать, что Гарри думает о ней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теперь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Ненавидит ли он её за то, что ему пришлось отдать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все свои деньги, или, может, он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неё действительно влюблён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поэтому так поступил, или, наоборот, решил, что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недостойна его общества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потому что она совершенно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умеет пугать дементоров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боялась встретиться с ним лицом к лицу, боялась и всё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Бессонными ночами она размышляла, что теперь думает о ней Гарри, и ей было страшно, и она избегала мальчика, отдавшего всё своё состояние, чтобы спасти её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она была маленькой неблагодарной дрянью и ничтожеством, и…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она увидела, как Гарри запустил руку в свой мешочек из красного бархата и достал оттуда конфету в виде сердечка, завёрнутую в красную фольгу, и её мозг растаял, как шоколад, оставленный на солнце.  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хотел дать тебе больше времени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 Гарри Поттер, — но я прочитал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теори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Критча 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гедонизме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о том, как тренировать своего внутреннего голубя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маленькие непосредственные положительные и отрицательные отклики втайне управляют почти всем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мы делаем, и мне пришло в голову, что ты, должно быть, избегаешь меня, потому что я вызываю у тебя отрицательные ассоциации, а мне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бы совершенно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отелось оставлять всё, как есть, и дальше, ничего не предпринимая, поэтому я раздобыл у близнецов Уизли мешочек с шоколадными конфетами и теперь просто буду давать их тебе по одной каждый раз, как ты меня увидишь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качестве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подкрепления, если, конечно, ты не возражаешь…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Дыши,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машинально сказала Гермиона.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были первые слова, которые она сказала ему со дня суда.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смотрели друг на друга.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Книги смотрели на них со стеллажей. 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Они ещё немного посмотрели друг на друга. 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Предполагается, что ты съешь шоколадку, — сказал Гарри, держа конфету в форме сердечка,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похожую на валентинку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Хотя, возможно, сам факт того, что тебе дали шоколад, уже считается за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подкрепление, тогда тебе, наверное, нужно положить его в карман или вроде того.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знала, что если попробует заговорить, то ничего не выйдет, поэтому даже не пыталась.  </w:t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опустил голову. </w:t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меня теперь ненавидишь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да?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воскликнула она. — Нет, не думай так, Гарри! Просто… просто… просто всё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— Гермиона поняла, что её палочка ещё направлена на Гарри, и опустила её. Она изо всех сил пыталась не разреветься. — Всё это! — повторила она. Гермиона не могла найти более подходящих слов, хотя и была уверена, что Гарри хотел бы, чтобы она выразилась точнее. 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я понимаю, — осторожно сказал Гарри. — А что ты читаешь?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Прежде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чем она смогла ему помешать,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наклонился над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столом и вытянул шею, чтобы увидеть книгу, которую она читала и не сообразила вовремя убрать. 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уставился на открытую страницу.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«Самые богатые волшебники мира и как они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дошли до жизни такой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», — прочёл Гарри заголовок вверху страницы.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Номер шестьдесят пять, сэр Гарет,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владелец транспортной компании «Мэри Сью» в девятнадцатом веке... монополия на О-оси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Понятно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скажешь, что мне не о чем беспокоиться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ты сам обо всём позаботишься? — прозвучало это куда грубее, чем хотелось, и она почувствовала новый укол совести за то, что она такой ужасный человек.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Не-а, — сказал Гарри. 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звучал до странности бодро. — 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вполне могу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представить себя на твоём месте, так что понимаю, что, если бы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заплатила кучу денег, чтобы спасти 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бы пытался вернуть их собственными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силами.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Совершенно невозможно, чтобы я этого не понял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Гермиона.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сжала губы, стараясь не расплакаться.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должен честно предупредить, — продолжил Гарри,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я придумаю способ избавиться от долга Люциусу Малфою раньше тебя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воспользуюсь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Важнее,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эта задача решилась как можно быстрее,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не 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именно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может её решить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Наш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ла уже что-нибудь интересное?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Три четверти её разума бегали кругами и врезались в деревья в попытках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понять подтекст всего, что Гарри только что сказал. 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уважает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героиню?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на самом деле он не верит, что она в принципе способна справиться сама? Тем временем самая здравомыслящая её часть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перелистнула  книгу на страницу 37, к самой многообещающей статье из тех, что она успела просмотреть (хотя она-то воображала, что сделает всё сама и сделает Гарри сюрприз)...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вот это довольно интересно, — произнёс её голос. 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«Номер четырнадц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«Крозье», настоящее имя неизвестно», — прочёл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Ух ты… в жизни не видел настолько кричащего цилиндра в клетку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Сост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ояние: по меньшей мере шестьсот тысяч галлеонов… это около тридцати миллионов фунтов — недостаточно, чтобы прославить магла, но, полагаю, весьма прилично для маленького сообщества волшебников. Ходят слухи, что это — новый псевдоним шестисотлетнего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Никол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аса Фламеля, единственного известного волшебника, которому удалась невероятно сложная алхимическая операция по созданию Философского Камня, дающего возможность трансмутировать базовые металлы в золото или серебро, а также… создавать Эликсир жизни, который бесконечно продлевает молодость и здоровье использующего его…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Хм, Гермиона, по-моему, это совершенно неправдоподобно.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встречала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другие упоминания Николаса Фламеля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сказала Гермиона. — В «Расцвете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упадк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Тёмных искусств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пишут, что он тайно обучал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Дамблдора, чтобы 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мог противостоять Гриндевальду.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 многих книгах, не только в этой, к истории Фламеля относятся всерьёз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Ты думаешь, это слишком хорошо, чтобы быть правдой? 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конечно, нет, — ответил Гарри. Он подвинул свой стул к её стулу и сел за маленький столик рядом с ней, справа, как обычно, словно ничего не случилось — она сглотнула подступивший к горлу комок. — Довод «слишком хорошо, чтобы быть правдой»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естественен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вселенная не проверяет, является ли результат уравнения «слишком хорошим» или «слишком плохим», прежде чем вывести его. Когда-то люди думали, что самолёты и вакцина против оспы — это слишком хорошо, чтобы быть правдой. Маглы придумали способы путешествовать к другим звёздам, даже не используя магию, а мы с тобой можем использовать волшебные палочки для того, чтобы творить вещи, которые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считают совершенно невозможными магловские физики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И я даже не могу представить, что мы бы посчитали невозможным 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точки зрения настоящих законов магии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если бы знали их.   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в чём же проблема? — спросила Гермиона. Как ей самой казалось, теперь её голос звучал более нормально. </w:t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Ну… — начал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потянулся к книге (их мантии соприкоснулись)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ткнул в картинку, где художник изобразил красный камень, который светился зловещим светом и сочился багряной жидкостью. — Первая проблема в том, что нет логичного объяснения, почему один и тот же артефакт может превращать свинец в золото и производить эликсир, дающий молодость. Интересно, есть ли в литературе соответствующий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бщепринятый термин? Что-то вроде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Маловато будет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каждый может увидеть цветок, то не получится заявить, что цветы размером с дома.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если кто-то — уфолог, то он может всем рассказывать про летающие тарелки размером с город, или даже размером с Луну, ведь никто не видел их на самом деле.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Истории о том, что можно увидеть, приходится ограничивать в соответствии со свидетельствами, но когда кто-то что-нибудь выдумывает, его не ограничивает  ничего.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Вот почему я думаю, что Философский Камень даёт неограниченное количество золота и вечную жизнь не потому, что существует одно магическое изобретение, способное на эти два эффекта, а потому, что кто-то сочинил сказку о супер клёвой штуковине.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в магическом мире существует множество вещей, не поддающихся разумному объяснению, — возразила она. 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Принято, — согласился Гарри.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Но, Гермиона, вторая проблема состоит в том, что даже волшебники не настолько безумны, чтобы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проглядеть такое.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Каждый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 старался воссоздать формулу Философского Камня, целые страны охотились бы на бессмертного волшебника, чтобы выпытать у него секрет…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э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вовсе не секрет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Гермиона перелистнула страницу и показала Гарри диаграммы. — Прямо на следующей странице есть инструкции. Просто это настолько сложно, что только у Николаса Фламеля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получилось!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Тогда целые страны пытались бы захватить Фламеля и заставить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сделать больше Камней. Полно, Гермиона, даже волшебники не могли бы узнать о бессмертии, и… и… — Гарри прервался, его красноречия не хватало на то, чтобы закончить фразу,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просто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одолжать жить как ни в чём не бывало. Люди, конечно, безумны, но не до такой же степени! 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все рассуждают так, как ты, Гарри. 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чём-то Гарри был прав, но… сколько же она видела различных упоминаний о Николасе Фламеле? Кроме «Самых богатых волшебников мира» и «Расцвета и упадка Тёмных искусств», его имя также встречалось в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Рассказах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сравнительно древних временах»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«Биографиях заслуженно знаменитых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личностей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»...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Хорошо, тогда профессор Квиррелл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похитил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Фламеля.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 поступил бы любой злой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добрый или просто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эгоистичный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человек, у которого есть хоть немного здравого смысла.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Профессор Защиты знает множество секретов и уж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пропустил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вздохнул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поднял глаза от книги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Гермиона проследила за его взглядом, но он, похоже, просто разглядывал библиотеку — ряды, ряды и ещё раз ряды стеллажей с книгами. — Я не хочу лезть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твой проект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продолжил Гарри, — и я совсем не хотел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тебя расстраивать,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но… честно говоря, Гермиона, не думаю, что ты найдёшь хорошую идею как заработать деньги в книге вроде этой.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Как в том анекдоте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экономист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банкноту в двадцать фунтов, лежащую на тротуаре, но не удосуживается нагнуться за ней, потому что, будь она настоящей, её бы уже кто-то поднял. Любой из способов заработать кучу денег, известный всем настолько, чтобы попасть в подобную книгу… понимаешь, что я имею в виду?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Невозможно, чтобы кто угодно с помощью трёх простых действий мог заработать тысячу галлеонов за месяц. Иначе уже все бы этим занимались.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что? Тебя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 не остановило,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 голосе Гермионы вновь послышалось раздражение.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Ты постоянно совершаешь что-нибудь невозможное. Уверена, на прошлой неделе ты опять что-то такое сделал и даже не потрудился кому-нибудь рассказать.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(Тут последовала небольшая пауза, которая, пусть мисс Грейнджер этого и не знала, точно совпадала по длине с паузой, которую сделал бы любой, кто восемь дней назад сражался с Шизоглазом Хмури и победил.)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за последние семь дней — 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наконец ответил Гарри. — Смотри…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Секрет фокуса, как делать невозможное, частично состоит в том, чтобы правильно выбрать, что именно из невозможного ты хочешь совершить, и браться только за то, в чём у тебя есть особое преимущество.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в этой книге есть способ сделать деньги, который звучит сложно для волшебника,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 который легко реализовать,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взяв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старый папин Мак Плюс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тогда у нас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план.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знаю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Гарри, — сказала Гермиона, и её голос только чуть-чуть дрожал.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смотрела, не смогу ли я придумать, как сделать что-нибудь из этой книги. Я подумала, может быть, самое сложное при создании Философского Камня — то, что алхимический круг должен быть суперточным, и я могла бы просто взять магловский микроскоп...</w:t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Блестяще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Гермиона! — мальчик быстро выхватил палочку, сказал «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Квиетус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 — звуки библиотеки стихли — и продолжил: — Даже если Философский Камень — это всего лишь миф, этот трюк может пригодиться при работе с другими сложными алхимическими...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Нет, не пригодится, — прервала его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Ранее она перерыла всю библиотеку и отыскала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единственную книгу по алхимии, которая была не в Запретной секции. Она вспомнила, какое это было сокрушительное разочарование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как её надежда испарилась словно дым. — Потому что линия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абсолютно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любого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алхимического круга должна быть «тонкой, как 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лос ребёнка», и её толщина не зависит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того, о каком алхимическом рецепте идёт речь.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 тому же у волшебников есть омниокуляры, а я никогда не слышала о заклинаниях, в которых можно их использовать, чтобы что-то увеличить и сделать точнее.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должна была об этом догадаться!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Гермиона, — серьёзно сказал Гарри, снова принимаясь рыться в своём мешочке из красного бархата, — не казни себя, когда хорошая идея не срабатывает.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найти идею, которая сработает, приходится перебрать множество ошибочных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если ты будешь сердиться по поводу ошибочных идей и тем самым давать своему мозгу отрицательную обратную связь вместо того, чтобы понять, что сам факт генерации идеи — это хорошее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поведение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со стороны твоего мозга и его следует поощрять, то рано или поздно ты вообще не сможешь придумать ни одной идеи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Гарри положил две конфеты в виде сердечек рядом с книгой. — Вот, возьми ещё шоколадки. Я имею в виду,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добавок к той, что я дал раньше.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эта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поможет твоему мозгу в выработке хорошей рабочей стратегии. 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Наверное, ты прав, — тихо сказала Гермиона, но к шоколаду не прикоснулась. Она принялась листать книгу, чтобы вернуться на страницу 167, которую читала до того, как пришёл Гарри.</w:t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(Гермиона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Грейнджер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естественно,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пользовалась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закладками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). 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слегка наклонился вперёд, его голова почти касалась её плеча.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смотрел на мелькавшие листы, словно был способен вычленить полезную информацию, глядя 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страницу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всего лишь четверть секунды.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Завтрак окончился совсем недавно, и по лёгкому запаху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могла сказать,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десерт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ел банановый пудинг. 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снова заговорил: 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правильно понимаю… пожалуйста, рассматривай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положительное подкрепление… ты в самом деле пыталась изобрести способ массового производства бессмертия для того, чтобы я мог выплатить долг Люциусу Малфою?</w:t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Да, — сказала она ещё тише. Хотя она и пыталась думать, как Гарри, у неё до сих пор это не слишком получалось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 чем ты занимался всё это время, Гарри? </w:t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кривился. </w:t>
      </w:r>
    </w:p>
    <w:p w:rsidR="00000000" w:rsidDel="00000000" w:rsidP="00000000" w:rsidRDefault="00000000" w:rsidRPr="00000000" w14:paraId="0000003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Пытался собрать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свидетельства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делу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«Кто подставил Гермиону Грейнджер». </w:t>
      </w:r>
    </w:p>
    <w:p w:rsidR="00000000" w:rsidDel="00000000" w:rsidP="00000000" w:rsidRDefault="00000000" w:rsidRPr="00000000" w14:paraId="0000004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Я… — Гермиона посмотрела на Гарри. — Разве мне не следует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самой попытаться раскрыть дело обо мне? </w:t>
      </w:r>
    </w:p>
    <w:p w:rsidR="00000000" w:rsidDel="00000000" w:rsidP="00000000" w:rsidRDefault="00000000" w:rsidRPr="00000000" w14:paraId="0000004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не было её главным приоритетом и первоочередной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задачей, но раз уж Гарри упомянул…</w:t>
      </w:r>
    </w:p>
    <w:p w:rsidR="00000000" w:rsidDel="00000000" w:rsidP="00000000" w:rsidRDefault="00000000" w:rsidRPr="00000000" w14:paraId="0000004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Увы, не получится, — рассудительно сказал Гарри. — Слишком многие будут разговаривать со мной, но не с тобой… И мне очень жаль, но некоторые из них взяли с меня обещание не пересказывать наши разговоры кому-либо ещё. Прости, но я не думаю, что ты сможешь чем-то помочь в этом деле.</w:t>
      </w:r>
    </w:p>
    <w:p w:rsidR="00000000" w:rsidDel="00000000" w:rsidP="00000000" w:rsidRDefault="00000000" w:rsidRPr="00000000" w14:paraId="0000004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ж, понятно, — глухо ответила Гермиона. — Прекрасно. Ты сделаешь всё сам. Ты соберёшь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улики,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опросишь всех подозреваемых, а я буду просто сидеть в библиотеке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Дай мне знать, когда окажется, что во всём виноват профессор Квиррелл.</w:t>
      </w:r>
    </w:p>
    <w:p w:rsidR="00000000" w:rsidDel="00000000" w:rsidP="00000000" w:rsidRDefault="00000000" w:rsidRPr="00000000" w14:paraId="0000004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Гермиона… Почему так важно,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сделает? Разве не важнее сам результат, чем то, кто именно его получит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ты прав, — ответила Гермиона.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закрыла лицо руками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— Думаю, теперь это не имеет значения. Теперь все будут думать — я знаю, это не твоя вина, Гарри, ты был… ты был Хорошим, ты вёл себя как истинный джентльмен, — но что бы я ни делала теперь, все они будут думать, что я просто… просто кто-то, кого ты спасаешь, — она замолчала, потом закончила дрожащим голосом: — И, возможно,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они будут правы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4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Эй, стой, погоди минуточку…</w:t>
      </w:r>
    </w:p>
    <w:p w:rsidR="00000000" w:rsidDel="00000000" w:rsidP="00000000" w:rsidRDefault="00000000" w:rsidRPr="00000000" w14:paraId="0000004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умею запугивать дементоров. Я могу получить «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еликолепно» на уроке Заклинаний, но я не умею запугивать дементоров. </w:t>
      </w:r>
    </w:p>
    <w:p w:rsidR="00000000" w:rsidDel="00000000" w:rsidP="00000000" w:rsidRDefault="00000000" w:rsidRPr="00000000" w14:paraId="0000004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быстро огляделся по сторонам.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ffffff"/>
          <w:sz w:val="24"/>
          <w:szCs w:val="24"/>
          <w:u w:val="single"/>
          <w:shd w:fill="38761d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меня есть таинственная тёмная сторона! — прошипел он, когда убедился, что вокруг никого нет, кроме парня в дальнем углу, который порой посматривал в их сторону, но находился слишком далеко, чтобы расслышать их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даже без барьера Квиетуса. — У меня есть тёмная сторона, которая определённо уже не ребёнок, и кто знает, какая ещё безумная магическая чертовщина творится у меня в голове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 Профессор Квиррелл утверждает,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я могу стать кем угодно, кого только смогу себе вообразить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ведь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жульничество, разве ты не понимаешь, Гермиона? Благодаря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поблажке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от школьной администрации — я не имею права тебе о ней рассказывать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Мальчик-Который-Выжил может уделять занятиям больше времени каждый день.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жульничаю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ты всё равно лучше меня на уроках Заклинаний.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Я… вероятно, я не…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ероятно, Мальчика-Который-Выжил неправильно называть ребёнком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по-прежнему с ним соперничаешь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Неужели ты не понимаешь, что если бы люди не обращали столько внимания на меня, то, вероятно, считали бы, что ты станешь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самой могущественной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ведьмой столетия? Ты же можешь одна сразиться с тремя 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хулиганами-старшекурсниками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победить!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405"/>
        <w:jc w:val="left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не знаю, — ответила она дрожащим голосом, снова закрывая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уками.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Всё, что я знаю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даже если всё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больше не разглядит во мне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Никогда.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Ладно, — сказал Гарри, помедлив. — Понимаю, что ты хочешь сказать. Вместо исследовательской группы Поттер-и-Грейнджер получается Гарри Поттер и его лаборантка. Хм… У меня идея. Давай я пока не буду заниматься вопросом, как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заработ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ать деньги? Ведь долг не вступит в силу, пока я не окончу Хогвартс. Тогда ты можешь сделать всё сама и показать миру, на что способна. А если ты между делом раскроешь секрет бессмертия, мы посчитаем это за бонус. </w:t>
      </w:r>
    </w:p>
    <w:p w:rsidR="00000000" w:rsidDel="00000000" w:rsidP="00000000" w:rsidRDefault="00000000" w:rsidRPr="00000000" w14:paraId="0000004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Мысль, что Гарри уверен в её способности найти решение, была похожа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… Была похожа на сокрушающее бремя ответственности, рухнувшее на бедную травмированную двенадцатилетнюю девочку, и ей захотелось обнять его за то, что он преподнёс ей способ восстановить своё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самоуважение как героини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при том, что она была ужасной и грубо разговаривала с ним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всё то время, пока он был для неё куда лучшим другом, чем она когда-либо была для него, и было здорово, что он всё ещё думает, что она что-то может, и…  </w:t>
      </w:r>
    </w:p>
    <w:p w:rsidR="00000000" w:rsidDel="00000000" w:rsidP="00000000" w:rsidRDefault="00000000" w:rsidRPr="00000000" w14:paraId="0000004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есть какой-нибудь удивительный рациональный приём, который ты применяешь, когда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твои мысли начинают разбегаться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— наконец сказала она.</w:t>
      </w:r>
    </w:p>
    <w:p w:rsidR="00000000" w:rsidDel="00000000" w:rsidP="00000000" w:rsidRDefault="00000000" w:rsidRPr="00000000" w14:paraId="0000004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Обычно я идентифицирую различные желания, даю им имена и рассматриваю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отдельны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индивидуумов, а потом позволяю им спорить у себя в голове. Чаще всего это мои пуффендуйская, когтевранская, гриффиндорская и слизеринская стороны, мой Внутренний критик и копии тебя, Невилла, Драко, профессора МакГонагалл, профессора Флитвика, профессора Квиррелла, папы, мамы, Ричарда Фейнмана и Дугласа Хофштадтера. </w:t>
      </w:r>
    </w:p>
    <w:p w:rsidR="00000000" w:rsidDel="00000000" w:rsidP="00000000" w:rsidRDefault="00000000" w:rsidRPr="00000000" w14:paraId="0000004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задумалась, не попробовать ли сделать то же самое, но тут её Здравый смысл заявил, что это может быть опасной затеей.</w:t>
      </w:r>
    </w:p>
    <w:p w:rsidR="00000000" w:rsidDel="00000000" w:rsidP="00000000" w:rsidRDefault="00000000" w:rsidRPr="00000000" w14:paraId="0000005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 тебя в голове есть копия меня? </w:t>
      </w:r>
    </w:p>
    <w:p w:rsidR="00000000" w:rsidDel="00000000" w:rsidP="00000000" w:rsidRDefault="00000000" w:rsidRPr="00000000" w14:paraId="0000005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Конечно! — ответил Гарри.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Неожиданно он почему-то слегка заволновался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: —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хочешь сказать, у тебя в голове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 копии меня? </w:t>
      </w:r>
    </w:p>
    <w:p w:rsidR="00000000" w:rsidDel="00000000" w:rsidP="00000000" w:rsidRDefault="00000000" w:rsidRPr="00000000" w14:paraId="0000005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осознала, что у неё в голове действительно есть копия Гарри,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которая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говорит в точности его голосом.</w:t>
      </w:r>
    </w:p>
    <w:p w:rsidR="00000000" w:rsidDel="00000000" w:rsidP="00000000" w:rsidRDefault="00000000" w:rsidRPr="00000000" w14:paraId="0000005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Теперь, когда я об этом задумалась, меня это слегка нервирует, — сказала Гермиона. — У меня в голове в самом деле есть копия тебя. Прямо сейчас она мне твоим голосом объясняет, что это совершенно нормально.</w:t>
      </w:r>
    </w:p>
    <w:p w:rsidR="00000000" w:rsidDel="00000000" w:rsidP="00000000" w:rsidRDefault="00000000" w:rsidRPr="00000000" w14:paraId="0000005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Хорошо, — серьёзно ответил Гарри. — То есть</w:t>
      </w:r>
      <w:del w:author="Alaric Lightin" w:id="0" w:date="2019-02-20T12:03:37Z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delText xml:space="preserve">,</w:delText>
        </w:r>
      </w:del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не понимаю, как можно быть друзьями без этого.</w:t>
      </w:r>
    </w:p>
    <w:p w:rsidR="00000000" w:rsidDel="00000000" w:rsidP="00000000" w:rsidRDefault="00000000" w:rsidRPr="00000000" w14:paraId="0000005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продолжила читать,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 Гарри по-прежнему сидел и смотрел на страницы через её плечо. Видимо, его это устраивало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</w:p>
    <w:p w:rsidR="00000000" w:rsidDel="00000000" w:rsidP="00000000" w:rsidRDefault="00000000" w:rsidRPr="00000000" w14:paraId="0000005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она дошла до номера семьдесят, Катарины Скотт, которая, судя по всему, изобрела способ превращать мелких животных в лимонные торты, и, наконец, набралась смелости заговорить. </w:t>
      </w:r>
    </w:p>
    <w:p w:rsidR="00000000" w:rsidDel="00000000" w:rsidP="00000000" w:rsidRDefault="00000000" w:rsidRPr="00000000" w14:paraId="0000005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 Гарри? — окликнула она (и немного отодвинулась от него, хотя и не заметила этого). — Раз у тебя в голове есть копия Драко Малфоя,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значит ли это,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что вы с Драко Малфоем друзья?</w:t>
      </w:r>
    </w:p>
    <w:p w:rsidR="00000000" w:rsidDel="00000000" w:rsidP="00000000" w:rsidRDefault="00000000" w:rsidRPr="00000000" w14:paraId="0000005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Ну… — Гарри вздохнул. — М-да, я всё равно собирался с тобой поговорить об этом. Наверно, чем скорее, тем лучше. Как же это объяснить… я его совращал. </w:t>
      </w:r>
    </w:p>
    <w:p w:rsidR="00000000" w:rsidDel="00000000" w:rsidP="00000000" w:rsidRDefault="00000000" w:rsidRPr="00000000" w14:paraId="0000005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ты имеешь в виду под «совращал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</w:p>
    <w:p w:rsidR="00000000" w:rsidDel="00000000" w:rsidP="00000000" w:rsidRDefault="00000000" w:rsidRPr="00000000" w14:paraId="0000005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Переманивал его на Светлую сторону Силы. </w:t>
      </w:r>
    </w:p>
    <w:p w:rsidR="00000000" w:rsidDel="00000000" w:rsidP="00000000" w:rsidRDefault="00000000" w:rsidRPr="00000000" w14:paraId="0000005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так и застыла с открытым ртом. </w:t>
      </w:r>
    </w:p>
    <w:p w:rsidR="00000000" w:rsidDel="00000000" w:rsidP="00000000" w:rsidRDefault="00000000" w:rsidRPr="00000000" w14:paraId="0000005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Ну, знаешь, как Император и Дарт Вейдер, только наоборот. </w:t>
      </w:r>
    </w:p>
    <w:p w:rsidR="00000000" w:rsidDel="00000000" w:rsidP="00000000" w:rsidRDefault="00000000" w:rsidRPr="00000000" w14:paraId="0000005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Малфой, — произнесла она. — Гарри, ты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вообще представл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яешь…</w:t>
      </w:r>
    </w:p>
    <w:p w:rsidR="00000000" w:rsidDel="00000000" w:rsidP="00000000" w:rsidRDefault="00000000" w:rsidRPr="00000000" w14:paraId="0000005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Да. </w:t>
      </w:r>
    </w:p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… что Малфой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говорил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меня? Что он сделает со мной, как только 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подвернётся возможность? Не знаю, что он говорил тебе, но Дафна Гринграсс рассказала мне, что Малфой говорил в гостиной Слизерина. Это непроизносимо, Гарри! Непроизносимо в совершенно буквальном смысле, потому что я не могу повторить это вслух!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Когда это было? — спросил Гарри. — В начале года? Дафна сказала,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именно это было?</w:t>
      </w:r>
    </w:p>
    <w:p w:rsidR="00000000" w:rsidDel="00000000" w:rsidP="00000000" w:rsidRDefault="00000000" w:rsidRPr="00000000" w14:paraId="0000006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— ответила Гермиона, — потому что это не имеет значения, Гарри. Любой, кто говорит то, что гов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орил Малфой,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может быть хорошим человеком.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чем ты его переманивал, он прогнил насквозь, пото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му что ни при каких обстоятельствах хороший человек никогда бы… </w:t>
      </w:r>
    </w:p>
    <w:p w:rsidR="00000000" w:rsidDel="00000000" w:rsidP="00000000" w:rsidRDefault="00000000" w:rsidRPr="00000000" w14:paraId="0000006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ошибаешься, Гермиона, — перебил Гарри, глядя ей прямо в глаза.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могу догадаться, что Драко обещал сделать с тобой, потому что при нашей второй встрече он говорил то же самое по отношению к одной десятилетней девочке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Но, как ты не понимаешь, до того дня, когда Драко Малфой прибыл в Хогвартс, всю его предыдущую жизнь его воспитывали Пожиратели Смерти. Потребовалось бы сверхъестественное вмешательство, чтобы у него,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учитывая его окружение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были твои моральные принципы… </w:t>
      </w:r>
    </w:p>
    <w:p w:rsidR="00000000" w:rsidDel="00000000" w:rsidP="00000000" w:rsidRDefault="00000000" w:rsidRPr="00000000" w14:paraId="0000006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Гермиона яростно затрясла головой. </w:t>
      </w:r>
    </w:p>
    <w:p w:rsidR="00000000" w:rsidDel="00000000" w:rsidP="00000000" w:rsidRDefault="00000000" w:rsidRPr="00000000" w14:paraId="0000006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Гарри,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Никто не должен специально объяснять, что мучить людей — неправильно. Ты не мучаешь людей не потому, что учитель говорит,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это не разрешает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а потому что ты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видишь, как люди страдают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Неужели ты не понимаешь, Гарри?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теперь её голос дрожал. — Это не… не какое-то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правило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вроде таблицы умножения! Если ты не можешь понять, не можешь почувствовать этого здесь, — она ударила себя в середину груди (не совсем там, где действительно располагалось сердце,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впрочем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любом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случае то, что она имела в виду, находилось в мозгу), — тогда у тебя этого просто нет!</w:t>
      </w:r>
    </w:p>
    <w:p w:rsidR="00000000" w:rsidDel="00000000" w:rsidP="00000000" w:rsidRDefault="00000000" w:rsidRPr="00000000" w14:paraId="0000006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Тут ей пришла в голову мысль, что у Гарри, возможно, этого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нет.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Есть книги по истории, которые ты не читала, — спокойно ответил Гарри. — Есть книги, которые ты ещё не успела прочесть, Гермиона,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которые могут дать тебе увидеть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перспектив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Несколько столетий назад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насколько я помню, в семнадцатом веке это ещё точно случалось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существовало популярное деревенское развлечение, когда бралась плетёная корзина, или мешок, и туда сажали дюжину живых кошек, а потом…</w:t>
      </w:r>
    </w:p>
    <w:p w:rsidR="00000000" w:rsidDel="00000000" w:rsidP="00000000" w:rsidRDefault="00000000" w:rsidRPr="00000000" w14:paraId="0000006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Хватит.</w:t>
      </w:r>
    </w:p>
    <w:p w:rsidR="00000000" w:rsidDel="00000000" w:rsidP="00000000" w:rsidRDefault="00000000" w:rsidRPr="00000000" w14:paraId="0000006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...подвешивали их над костром. Просто обыденное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развлечение. Невинная потеха. И надо отдать им должное, это была более невинная потеха, чем сожжение женщин,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 которых думали, что они ведьмы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Потому что так устроены люди, так устроены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их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чувства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приложил руку к сердцу, причём анатомически верно, потом помедлил и поднял руку, чтобы коснуться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головы примерно на уровне уха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 больно, когда они видят, как больно их друзьям.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Кому-то из тех, кто им не безразличен, кому-то из их племени.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 этого чувства есть выключатель. Выключатель, на котором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написано «враг» или «иностранец», а иногда просто «чужак»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люди не учатся другому, они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именно таковы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Поэтому, нет, убеждения Драко Малфоя, что причинять боль врагам — забавно, не означают, что он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бесчеловечный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или даже необычайно злой...</w:t>
      </w:r>
    </w:p>
    <w:p w:rsidR="00000000" w:rsidDel="00000000" w:rsidP="00000000" w:rsidRDefault="00000000" w:rsidRPr="00000000" w14:paraId="0000006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Если ты веришь в это, — сказала она нетвёрдым голосом, — если ты вообще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можешь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верить в такое, значит ты — злой. Люди всегда несут ответственность за то, что делают.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важно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тебе говорят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действуешь именно ты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Все знают, что...  </w:t>
      </w:r>
    </w:p>
    <w:p w:rsidR="00000000" w:rsidDel="00000000" w:rsidP="00000000" w:rsidRDefault="00000000" w:rsidRPr="00000000" w14:paraId="0000006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color w:val="783f04"/>
          <w:sz w:val="24"/>
          <w:szCs w:val="24"/>
          <w:shd w:fill="bf9000" w:val="clear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 знают! Ты выросла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послевоенном обществе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 котором после Второй Мировой каждый знает, чт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«Йа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иполнял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прикас»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это ответ плохих парней. А в пятнадцатом веке их исполнительность назвали бы достойной уважения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вассальной верностью, — Гарри повысил голос. — Или ты думаешь, что ты, вот ты сама, на генетическом уровне лучше, чем те, кто жил в прошлые века? Если бы тебя во младенчестве перенесли в Лондон пятнадцатого века, поняла бы ты сама,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без посторонней помощи,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сжигать кошек — плохо, сжигать ведьм — плохо, рабство — плохо,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 тебе должно быть небезразлично каждое разумное существо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Думаешь, тебе хватило бы одного дня в Хогвартсе, чтобы всё это понять?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Никто никогда не говорил Драко, что он лично отвечает за то, чтобы стать более этичным, чем общество, в котором он вырос.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несмотря на это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всего за четыре месяца он дошёл до того, что схватил маглорожденную за руку, чтобы не дать ей упасть с крыши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в глазах Гарри была ярость, какой она ещё никогда у него не видела, —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ещё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закончил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совращать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Драко Малфоя, но полагаю,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пока он делает успехи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Иногда слишком хорошая память — это проблема. Гермиона помнила всё.</w:t>
      </w:r>
    </w:p>
    <w:p w:rsidR="00000000" w:rsidDel="00000000" w:rsidP="00000000" w:rsidRDefault="00000000" w:rsidRPr="00000000" w14:paraId="0000006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что, когда падала с крыши Хогвартса, Драко Малфой схватил её за запястье так крепко, что у неё потом были синяки.</w:t>
      </w:r>
    </w:p>
    <w:p w:rsidR="00000000" w:rsidDel="00000000" w:rsidP="00000000" w:rsidRDefault="00000000" w:rsidRPr="00000000" w14:paraId="0000006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помнила, как Драко Малфой помог ей подняться после того, как таинственное проклятие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заставило её упасть лицом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тарелку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капитана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квиддич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ной команды Слизерина.</w:t>
      </w:r>
    </w:p>
    <w:p w:rsidR="00000000" w:rsidDel="00000000" w:rsidP="00000000" w:rsidRDefault="00000000" w:rsidRPr="00000000" w14:paraId="0000006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она помнила — на самом деле, именно поэтому она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подняла эту тему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чувствовала, услышав показания Драко, сделанные под сывороткой п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равды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6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Почему ты мне ничего не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рассказывал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?! — против её воли голос Гермионы стал выше. — Если бы я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знала…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был не мой секрет, — ответил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Драко оказался бы в опасности, если бы его отец всё обнаружил.</w:t>
      </w:r>
    </w:p>
    <w:p w:rsidR="00000000" w:rsidDel="00000000" w:rsidP="00000000" w:rsidRDefault="00000000" w:rsidRPr="00000000" w14:paraId="0000007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не дура, мистер Поттер. Какую настоящую причину вы скрываете от меня, и чем вы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занимались с мистером Малфоем?</w:t>
      </w:r>
    </w:p>
    <w:p w:rsidR="00000000" w:rsidDel="00000000" w:rsidP="00000000" w:rsidRDefault="00000000" w:rsidRPr="00000000" w14:paraId="0000007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А, ну… — Гарри отвёл глаза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уставился на библиотечный стол.</w:t>
      </w:r>
    </w:p>
    <w:p w:rsidR="00000000" w:rsidDel="00000000" w:rsidP="00000000" w:rsidRDefault="00000000" w:rsidRPr="00000000" w14:paraId="0000007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Драко Малфо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й под воздействием сыворотки правды 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ообщил аврорам, что он хотел узнать, сможет ли он побить меня, и потому он вызвал меня на дуэль, чтобы «проверить это эмпирически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слова были записаны дословно!</w:t>
      </w:r>
    </w:p>
    <w:p w:rsidR="00000000" w:rsidDel="00000000" w:rsidP="00000000" w:rsidRDefault="00000000" w:rsidRPr="00000000" w14:paraId="0000007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Верно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согласился Гарри, по-прежнему не желая встречаться с ней глазами.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Гермиона Грейнджер. Ну конечно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запомнила сказанное слово в слово. И то, что она была прикована к креслу перед всем Визенгамотом, который судил её за убийство, не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имеет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значения.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Чем ты на самом деле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занимался с Драко Малфоем?</w:t>
      </w:r>
    </w:p>
    <w:p w:rsidR="00000000" w:rsidDel="00000000" w:rsidP="00000000" w:rsidRDefault="00000000" w:rsidRPr="00000000" w14:paraId="0000007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поморщился и сказал:</w:t>
      </w:r>
    </w:p>
    <w:p w:rsidR="00000000" w:rsidDel="00000000" w:rsidP="00000000" w:rsidRDefault="00000000" w:rsidRPr="00000000" w14:paraId="0000007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Думаю, это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совсем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то, о чём ты подумала, но…</w:t>
      </w:r>
    </w:p>
    <w:p w:rsidR="00000000" w:rsidDel="00000000" w:rsidP="00000000" w:rsidRDefault="00000000" w:rsidRPr="00000000" w14:paraId="0000007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Ужас внутри неё всё рос и рос и, наконец, вырвался наружу.</w:t>
      </w:r>
    </w:p>
    <w:p w:rsidR="00000000" w:rsidDel="00000000" w:rsidP="00000000" w:rsidRDefault="00000000" w:rsidRPr="00000000" w14:paraId="0000007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</w:t>
      </w:r>
    </w:p>
    <w:p w:rsidR="00000000" w:rsidDel="00000000" w:rsidP="00000000" w:rsidRDefault="00000000" w:rsidRPr="00000000" w14:paraId="0000007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Ты занимался с ним НАУКОЙ?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!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Предполагалось, что ты будешь заниматься наукой СО МНОЙ!</w:t>
      </w:r>
    </w:p>
    <w:p w:rsidR="00000000" w:rsidDel="00000000" w:rsidP="00000000" w:rsidRDefault="00000000" w:rsidRPr="00000000" w14:paraId="0000007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Всё было совсем не так! Я не занимался с ним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настоящей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наукой! Я просто, ну,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учил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его некоторым безобидным магловским научным дисциплинам, типа элементарной физики с алгеброй и тому подобному… Я не занимался с ним оригинальными магическими исследованиями, как занимался с тобой…</w:t>
      </w:r>
    </w:p>
    <w:p w:rsidR="00000000" w:rsidDel="00000000" w:rsidP="00000000" w:rsidRDefault="00000000" w:rsidRPr="00000000" w14:paraId="0000007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Полагаю, ты и про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меня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говорил ему?!</w:t>
      </w:r>
    </w:p>
    <w:p w:rsidR="00000000" w:rsidDel="00000000" w:rsidP="00000000" w:rsidRDefault="00000000" w:rsidRPr="00000000" w14:paraId="0000007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Э-э, конечно, нет, — ответил Гарри. — Я занимался с ним наукой с октября, и тогда он не был готов услышать о тебе...</w:t>
      </w:r>
    </w:p>
    <w:p w:rsidR="00000000" w:rsidDel="00000000" w:rsidP="00000000" w:rsidRDefault="00000000" w:rsidRPr="00000000" w14:paraId="0000007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Невыразимое чувство, что её предали, нарастало и нарастало, захватывая её целиком, проникая в её повышающийся голос, огонь в её глазах, нос, который собирался вот-вот начать шмыгать, жжение в горле.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Она вскочила со своего места за столом и сделала шаг назад, чтобы лучше видеть предателя, её голос поднялся почти до визга:</w:t>
      </w:r>
    </w:p>
    <w:p w:rsidR="00000000" w:rsidDel="00000000" w:rsidP="00000000" w:rsidRDefault="00000000" w:rsidRPr="00000000" w14:paraId="0000008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Так нельзя! Нельзя заниматься наукой с двумя людьми сразу!</w:t>
      </w:r>
    </w:p>
    <w:p w:rsidR="00000000" w:rsidDel="00000000" w:rsidP="00000000" w:rsidRDefault="00000000" w:rsidRPr="00000000" w14:paraId="0000008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Э-э…</w:t>
      </w:r>
    </w:p>
    <w:p w:rsidR="00000000" w:rsidDel="00000000" w:rsidP="00000000" w:rsidRDefault="00000000" w:rsidRPr="00000000" w14:paraId="0000008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хочу сказать, нельзя заниматься наукой с двумя разными людьми 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говорить им друг про друга!</w:t>
      </w:r>
    </w:p>
    <w:p w:rsidR="00000000" w:rsidDel="00000000" w:rsidP="00000000" w:rsidRDefault="00000000" w:rsidRPr="00000000" w14:paraId="0000008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А-а… — осторожно протянул Гарри, — я тоже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думал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об этом, я был очень внимателен — старался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чтобы наши с тобой исследования не пересекались с тем, чем я занимался с ним…</w:t>
      </w:r>
    </w:p>
    <w:p w:rsidR="00000000" w:rsidDel="00000000" w:rsidP="00000000" w:rsidRDefault="00000000" w:rsidRPr="00000000" w14:paraId="0000008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Ты был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внимателен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она бы прошипела это слово, будь в нём хотя бы одна «Ш».</w:t>
      </w:r>
    </w:p>
    <w:p w:rsidR="00000000" w:rsidDel="00000000" w:rsidP="00000000" w:rsidRDefault="00000000" w:rsidRPr="00000000" w14:paraId="0000008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взъерошил свои растрёпанные волосы, и почему-то из-за этого ей захотелось закричать на него ещё сильнее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Мисс Грейнджер, — сказал Гарри, — мне кажется, что наш разговор приобрёл такую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метафоричность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что, э-э…</w:t>
      </w:r>
    </w:p>
    <w:p w:rsidR="00000000" w:rsidDel="00000000" w:rsidP="00000000" w:rsidRDefault="00000000" w:rsidRPr="00000000" w14:paraId="0000008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Что?! — взвизгнула она изо всех сил.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Её голос заполнил всё пространство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внутри барьера Квиетуса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Затем до неё дошло, и она так сильно покраснела, что,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будь у неё магическая сила взрослого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её волосы могли бы самопроизвольно вспыхнуть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Другой одинокий посетитель библиотеки — сидящий в дальнем углу парень из Когтеврана — смотрел на них широко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распахнутыми глазами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довольно неуклюже пытался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спрятать своё лицо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 книгой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8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Хорошо, — слегка вздохнул Гарри.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Итак, учтём, что это была просто неудачная метафора и что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настоящие учёные постоянно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сотрудничают друг с другом. Поэтому мне не кажется, что я тебя обманывал.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Учёные часто предпочитают помалкивать о своих текущих проектах. Мы с тобой занимаемся исследованиями и дер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жим это в тайне.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В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частности, были причины ничего не говорить Драко Малфою — если бы он в самом начале узнал, что ты мне друг, а не соперник, он бы вообще не стал со мной общаться. И Драко сильно рисковал, если бы я рассказал другим о нём…</w:t>
      </w:r>
    </w:p>
    <w:p w:rsidR="00000000" w:rsidDel="00000000" w:rsidP="00000000" w:rsidRDefault="00000000" w:rsidRPr="00000000" w14:paraId="0000008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Это правда единственная причина? — сказала она.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Правда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Гарри? И 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ы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не хотел, чтобы мы оба чувствовали себя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особенными,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словно мы 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единственные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с кем бы ты хотел быть и кто с тобой должен быть?</w:t>
      </w:r>
    </w:p>
    <w:p w:rsidR="00000000" w:rsidDel="00000000" w:rsidP="00000000" w:rsidRDefault="00000000" w:rsidRPr="00000000" w14:paraId="0000008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Я вовсе не поэтому…</w:t>
      </w:r>
    </w:p>
    <w:p w:rsidR="00000000" w:rsidDel="00000000" w:rsidP="00000000" w:rsidRDefault="00000000" w:rsidRPr="00000000" w14:paraId="0000008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остановился.</w:t>
      </w:r>
    </w:p>
    <w:p w:rsidR="00000000" w:rsidDel="00000000" w:rsidP="00000000" w:rsidRDefault="00000000" w:rsidRPr="00000000" w14:paraId="0000008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посмотрел на неё.</w:t>
      </w:r>
    </w:p>
    <w:p w:rsidR="00000000" w:rsidDel="00000000" w:rsidP="00000000" w:rsidRDefault="00000000" w:rsidRPr="00000000" w14:paraId="0000008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Когда она осознала, что только что сказала, вся кровь прилила к её лицу, должно быть, из её ушей сейчас валил пар, который, в свою очередь, расплавлял ей голову, а жидкая плоть, должно быть, стекала по её шее.</w:t>
      </w:r>
    </w:p>
    <w:p w:rsidR="00000000" w:rsidDel="00000000" w:rsidP="00000000" w:rsidRDefault="00000000" w:rsidRPr="00000000" w14:paraId="0000009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смотрел на неё так, будто увидел первый раз, в его глазах был абсолютный ужас.</w:t>
      </w:r>
    </w:p>
    <w:p w:rsidR="00000000" w:rsidDel="00000000" w:rsidP="00000000" w:rsidRDefault="00000000" w:rsidRPr="00000000" w14:paraId="0000009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Ну… — выдавила она очень тонким голосом, — это… ой, я не знаю, Гарри!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в самом деле просто метафора?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Когда мальчик тратит сто тысяч галлеонов, чтобы спасти девочку от верной смерти, она имеет право на такой вопрос, тебе не кажется?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Это похоже на подаренные цветы, понимаешь, только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немного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больше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...</w:t>
      </w:r>
    </w:p>
    <w:p w:rsidR="00000000" w:rsidDel="00000000" w:rsidP="00000000" w:rsidRDefault="00000000" w:rsidRPr="00000000" w14:paraId="0000009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Гарри выскочил из-за стола и отступил назад, лихорадочно раз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мах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ивая руками.</w:t>
      </w:r>
    </w:p>
    <w:p w:rsidR="00000000" w:rsidDel="00000000" w:rsidP="00000000" w:rsidRDefault="00000000" w:rsidRPr="00000000" w14:paraId="0000009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поступил так вовсе не поэтому!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Я спас тебя, потому что мы друзья!</w:t>
      </w:r>
    </w:p>
    <w:p w:rsidR="00000000" w:rsidDel="00000000" w:rsidP="00000000" w:rsidRDefault="00000000" w:rsidRPr="00000000" w14:paraId="0000009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Просто друзья?</w:t>
      </w:r>
    </w:p>
    <w:p w:rsidR="00000000" w:rsidDel="00000000" w:rsidP="00000000" w:rsidRDefault="00000000" w:rsidRPr="00000000" w14:paraId="0000009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Дыхание Гарри Поттера всё сильнее стремилось в сторону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гипервентиляции.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Очень хорошие друзья! Даже супер-особенные! Возможно, лучшие друзья на всю жизнь! Но не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такие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друзья!</w:t>
      </w:r>
    </w:p>
    <w:p w:rsidR="00000000" w:rsidDel="00000000" w:rsidP="00000000" w:rsidRDefault="00000000" w:rsidRPr="00000000" w14:paraId="0000009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Неужели об этом страшно даже подумать? — произнесла она с запинкой. — То есть… Я не хочу сказать, что я в тебя влюблена, но…</w:t>
      </w:r>
    </w:p>
    <w:p w:rsidR="00000000" w:rsidDel="00000000" w:rsidP="00000000" w:rsidRDefault="00000000" w:rsidRPr="00000000" w14:paraId="0000009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ты не влюблена? Ну, слава богу! — Гарри вытер лоб рукавом своей мантии. — Слушай, Гермиона, пожалуйста, пойми меня правильно, я уверен, что ты замечательный человек…</w:t>
      </w:r>
    </w:p>
    <w:p w:rsidR="00000000" w:rsidDel="00000000" w:rsidP="00000000" w:rsidRDefault="00000000" w:rsidRPr="00000000" w14:paraId="0000009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Она пошатнулась и сделала шаг назад.</w:t>
      </w:r>
    </w:p>
    <w:p w:rsidR="00000000" w:rsidDel="00000000" w:rsidP="00000000" w:rsidRDefault="00000000" w:rsidRPr="00000000" w14:paraId="0000009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...но… даже с моей тёмной стороной…</w:t>
      </w:r>
    </w:p>
    <w:p w:rsidR="00000000" w:rsidDel="00000000" w:rsidP="00000000" w:rsidRDefault="00000000" w:rsidRPr="00000000" w14:paraId="0000009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Так это только из-за неё? — сказала Гермиона. — Но я… я бы не…</w:t>
      </w:r>
    </w:p>
    <w:p w:rsidR="00000000" w:rsidDel="00000000" w:rsidP="00000000" w:rsidRDefault="00000000" w:rsidRPr="00000000" w14:paraId="0000009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Нет, нет, я хочу сказать, у меня есть таинственная тёмная сторона и, возможно, прочие волшебные странности, ты ведь знаешь, я не нормальный ребёнок, я вообще не...</w:t>
      </w:r>
    </w:p>
    <w:p w:rsidR="00000000" w:rsidDel="00000000" w:rsidP="00000000" w:rsidRDefault="00000000" w:rsidRPr="00000000" w14:paraId="0000009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Быть ненормальным — это нормально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— Гермиона чувствовала, как отчаяние и смятение нарастают внутри неё. — Я готова это принять…</w:t>
      </w:r>
    </w:p>
    <w:p w:rsidR="00000000" w:rsidDel="00000000" w:rsidP="00000000" w:rsidRDefault="00000000" w:rsidRPr="00000000" w14:paraId="0000009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Но даже несмотря на все эти волшебные странности,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позволяющие мне быть взрослее, чем я должен быть, я всё ещё не достиг половой зрелости, в моей крови нет соответствующих гормонов, и мой мозг просто физически не способен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влюбляться в кого бы то ни было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Вот почему я не влюблён в тебя! Я просто не могу быть влюблён в тебя!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Сейчас я даже готов допустить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что через шесть месяцев мой мозг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проснётся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и влюбится в профессора Снейпа! Э-э, исходя из вышесказанного, я прав, что ты как раз уже достигла половой зрелости?</w:t>
      </w:r>
    </w:p>
    <w:p w:rsidR="00000000" w:rsidDel="00000000" w:rsidP="00000000" w:rsidRDefault="00000000" w:rsidRPr="00000000" w14:paraId="0000009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И-и-и… — пропищала Гермиона. Она покачнулась, и Гарри ринулся к ней и,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крепко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обхватив руками, помог сесть на пол.</w:t>
      </w:r>
    </w:p>
    <w:p w:rsidR="00000000" w:rsidDel="00000000" w:rsidP="00000000" w:rsidRDefault="00000000" w:rsidRPr="00000000" w14:paraId="000000A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самом деле, в декабре, когда ей стало нехорошо в кабинете профессора МакГонагалл, это не оказалось для неё полным сюрпризом, потому что она достаточно много прочитала на эту тему. Тем не менее, ощущения были довольно тошнотворными, и она с большим облегчением узнала, что у ведьм есть особые чары, чтобы справляться с неудобствами, но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вообще Гарри смеет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задавать бедным невинным девочкам такие вопросы…</w:t>
      </w:r>
    </w:p>
    <w:p w:rsidR="00000000" w:rsidDel="00000000" w:rsidP="00000000" w:rsidRDefault="00000000" w:rsidRPr="00000000" w14:paraId="000000A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Слушай, прости меня, — лихорадочно тараторил Гарри. — Я правда не хотел сказать всё так, как это прозвучало! Я уверен, что любой человек, оценивающий нашу ситуацию со стороны и желающий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поспорить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на ком я в конце-концов женюсь, присудит большую вероятность тебе, чем кому-либо ещё, кто может мне прийти в голову...</w:t>
      </w:r>
    </w:p>
    <w:p w:rsidR="00000000" w:rsidDel="00000000" w:rsidP="00000000" w:rsidRDefault="00000000" w:rsidRPr="00000000" w14:paraId="000000A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На этом месте её разум, который едва начал приходить в себя, заискрил и взорвался.</w:t>
      </w:r>
    </w:p>
    <w:p w:rsidR="00000000" w:rsidDel="00000000" w:rsidP="00000000" w:rsidRDefault="00000000" w:rsidRPr="00000000" w14:paraId="000000A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i w:val="1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...правда, не обязательно больше, чем пятьдесят процентов. Я хочу сказать, со стороны видны и многие другие возможности, и кто именно мне нравится до того, как я достигну половой зрелости, не так уж сильно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предопределяет, с кем я буду через семь лет — я не хотел бы давать какие-либо обещания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…</w:t>
      </w:r>
    </w:p>
    <w:p w:rsidR="00000000" w:rsidDel="00000000" w:rsidP="00000000" w:rsidRDefault="00000000" w:rsidRPr="00000000" w14:paraId="000000A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Из её горла вырывались какие-то высокие звуки, но она их не слышала. Вся её вселенная сузилась до ужасного, ужасного голоса Гарри.</w:t>
      </w:r>
    </w:p>
    <w:p w:rsidR="00000000" w:rsidDel="00000000" w:rsidP="00000000" w:rsidRDefault="00000000" w:rsidRPr="00000000" w14:paraId="000000A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...и, кроме того, я читал книги по эволюционной психологии... ну, там есть утверждения, что порядок, когда один мужчина и одна женщина живут счастливо вместе, может быть скорее исключением, чем правилом.  В племенах охотников-собирателей пары гораздо чаще ос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авались вместе на два или три года, чтобы выращивать ребёнка, когда он максимально уязвим… 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я хочу сказать, учитывая, как много людей оказываются несчастными в традиционных браках, именно этот момент, видимо, нужно тщательно проработать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— особенно, если мы действительно решим вопрос бессмертия...</w:t>
      </w:r>
    </w:p>
    <w:p w:rsidR="00000000" w:rsidDel="00000000" w:rsidP="00000000" w:rsidRDefault="00000000" w:rsidRPr="00000000" w14:paraId="000000A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* * *</w:t>
      </w:r>
    </w:p>
    <w:p w:rsidR="00000000" w:rsidDel="00000000" w:rsidP="00000000" w:rsidRDefault="00000000" w:rsidRPr="00000000" w14:paraId="000000A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Вольф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пятикурсник Когтеврана, медленно встал из-за библиотечного стола. Только что он стал свидетелем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как Грейнджер, всхлипывая, сбежала из библиотеки.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Он не мог слышать их спор, но, очевидно, он был на </w:t>
      </w:r>
      <w:r w:rsidDel="00000000" w:rsidR="00000000" w:rsidRPr="00000000">
        <w:rPr>
          <w:rFonts w:ascii="Times New Roman" w:cs="Times New Roman" w:eastAsia="Times New Roman" w:hAnsi="Times New Roman"/>
          <w:i w:val="1"/>
          <w:sz w:val="24"/>
          <w:szCs w:val="24"/>
          <w:rtl w:val="0"/>
        </w:rPr>
        <w:t xml:space="preserve">ту самую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тему.</w:t>
      </w:r>
    </w:p>
    <w:p w:rsidR="00000000" w:rsidDel="00000000" w:rsidP="00000000" w:rsidRDefault="00000000" w:rsidRPr="00000000" w14:paraId="000000A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Медленно, на трясущихся ногах, Тано подошёл к Мальчику-Который-Выжил. Тот всё ещё смотрел в сторону дверей библиотеки, которыми хлопнули с такой силой, что они до сих пор вибрировали.</w:t>
      </w:r>
    </w:p>
    <w:p w:rsidR="00000000" w:rsidDel="00000000" w:rsidP="00000000" w:rsidRDefault="00000000" w:rsidRPr="00000000" w14:paraId="000000A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не особенно хотел это делать. Но Гарри Поттер всё же попал в Когтевран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Технически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, Мальчик-Который-Выжил был его собратом по факультету.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И это означало, что Тано следует поступить согласно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Традиции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A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Мальчик-Который-Выжил ничего не сказал подошедшему Тано, но его взгляд не был дружелюбным.</w:t>
      </w:r>
    </w:p>
    <w:p w:rsidR="00000000" w:rsidDel="00000000" w:rsidP="00000000" w:rsidRDefault="00000000" w:rsidRPr="00000000" w14:paraId="000000A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Тано сглотнул, положил руку на плечо Гарри Поттера и произнёс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лишь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слегка хриплым голосом:</w:t>
      </w:r>
    </w:p>
    <w:p w:rsidR="00000000" w:rsidDel="00000000" w:rsidP="00000000" w:rsidRDefault="00000000" w:rsidRPr="00000000" w14:paraId="000000A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Ведьмы! Попробуй пойми их, да?</w:t>
      </w:r>
    </w:p>
    <w:p w:rsidR="00000000" w:rsidDel="00000000" w:rsidP="00000000" w:rsidRDefault="00000000" w:rsidRPr="00000000" w14:paraId="000000A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—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Убери руку, пока я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не извергнул её во тьму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внешнюю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B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Дверь библиотеки опять громко хлопнула — ещё один ученик покинул зал.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firstLine="405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6838" w:w="11906"/>
      <w:pgMar w:bottom="566.9291338582677" w:top="566.9291338582677" w:left="566.9291338582677" w:right="566.9291338582677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widowControl w:val="0"/>
      <w:jc w:val="center"/>
    </w:pPr>
    <w:rPr>
      <w:rFonts w:ascii="Times New Roman" w:cs="Times New Roman" w:eastAsia="Times New Roman" w:hAnsi="Times New Roman"/>
      <w:b w:val="1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