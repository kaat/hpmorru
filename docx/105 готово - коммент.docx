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jc w:val="center"/>
      </w:pPr>
      <w:bookmarkStart w:colFirst="0" w:colLast="0" w:name="_nzifxlz4g8o" w:id="0"/>
      <w:bookmarkEnd w:id="0"/>
      <w:r w:rsidDel="00000000" w:rsidR="00000000" w:rsidRPr="00000000">
        <w:rPr>
          <w:rFonts w:ascii="Times New Roman" w:cs="Times New Roman" w:eastAsia="Times New Roman" w:hAnsi="Times New Roman"/>
          <w:sz w:val="24"/>
          <w:szCs w:val="24"/>
          <w:rtl w:val="0"/>
        </w:rPr>
        <w:t xml:space="preserve">Глава 105. Истина. Часть 2</w:t>
      </w:r>
    </w:p>
    <w:p w:rsidR="00000000" w:rsidDel="00000000" w:rsidP="00000000" w:rsidRDefault="00000000" w:rsidRPr="00000000">
      <w:pPr>
        <w:spacing w:line="240" w:lineRule="auto"/>
        <w:ind w:left="-30" w:firstLine="435"/>
        <w:contextualSpacing w:val="0"/>
      </w:pPr>
      <w:r w:rsidDel="00000000" w:rsidR="00000000" w:rsidRPr="00000000">
        <w:rPr>
          <w:rtl w:val="0"/>
        </w:rPr>
      </w:r>
    </w:p>
    <w:p w:rsidR="00000000" w:rsidDel="00000000" w:rsidP="00000000" w:rsidRDefault="00000000" w:rsidRPr="00000000">
      <w:pPr>
        <w:spacing w:line="240" w:lineRule="auto"/>
        <w:ind w:left="-30" w:firstLine="435"/>
        <w:contextualSpacing w:val="0"/>
      </w:pPr>
      <w:r w:rsidDel="00000000" w:rsidR="00000000" w:rsidRPr="00000000">
        <w:rPr>
          <w:rtl w:val="0"/>
        </w:rPr>
      </w:r>
    </w:p>
    <w:p w:rsidR="00000000" w:rsidDel="00000000" w:rsidP="00000000" w:rsidRDefault="00000000" w:rsidRPr="00000000">
      <w:pPr>
        <w:spacing w:line="240" w:lineRule="auto"/>
        <w:ind w:left="-30" w:firstLine="435"/>
        <w:contextualSpacing w:val="0"/>
      </w:pPr>
      <w:r w:rsidDel="00000000" w:rsidR="00000000" w:rsidRPr="00000000">
        <w:rPr>
          <w:rFonts w:ascii="Times New Roman" w:cs="Times New Roman" w:eastAsia="Times New Roman" w:hAnsi="Times New Roman"/>
          <w:i w:val="1"/>
          <w:sz w:val="24"/>
          <w:szCs w:val="24"/>
          <w:rtl w:val="0"/>
        </w:rPr>
        <w:t xml:space="preserve">Том Риддл.</w:t>
      </w:r>
    </w:p>
    <w:p w:rsidR="00000000" w:rsidDel="00000000" w:rsidP="00000000" w:rsidRDefault="00000000" w:rsidRPr="00000000">
      <w:pPr>
        <w:spacing w:line="240" w:lineRule="auto"/>
        <w:ind w:left="-30" w:firstLine="435"/>
        <w:contextualSpacing w:val="0"/>
      </w:pPr>
      <w:r w:rsidDel="00000000" w:rsidR="00000000" w:rsidRPr="00000000">
        <w:rPr>
          <w:rFonts w:ascii="Times New Roman" w:cs="Times New Roman" w:eastAsia="Times New Roman" w:hAnsi="Times New Roman"/>
          <w:sz w:val="24"/>
          <w:szCs w:val="24"/>
          <w:rtl w:val="0"/>
        </w:rPr>
        <w:t xml:space="preserve">Слова эхом отдавались в голове у Гарри, </w:t>
      </w:r>
      <w:r w:rsidDel="00000000" w:rsidR="00000000" w:rsidRPr="00000000">
        <w:rPr>
          <w:rFonts w:ascii="Times New Roman" w:cs="Times New Roman" w:eastAsia="Times New Roman" w:hAnsi="Times New Roman"/>
          <w:sz w:val="24"/>
          <w:szCs w:val="24"/>
          <w:rtl w:val="0"/>
        </w:rPr>
        <w:t xml:space="preserve">отзвуки</w:t>
      </w:r>
      <w:r w:rsidDel="00000000" w:rsidR="00000000" w:rsidRPr="00000000">
        <w:rPr>
          <w:rFonts w:ascii="Times New Roman" w:cs="Times New Roman" w:eastAsia="Times New Roman" w:hAnsi="Times New Roman"/>
          <w:sz w:val="24"/>
          <w:szCs w:val="24"/>
          <w:rtl w:val="0"/>
        </w:rPr>
        <w:t xml:space="preserve"> резонировали и тут же затухали, разбитые шаблоны тщетно пытались выстроится в новую целостную картину.</w:t>
      </w:r>
      <w:r w:rsidDel="00000000" w:rsidR="00000000" w:rsidRPr="00000000">
        <w:rPr>
          <w:rtl w:val="0"/>
        </w:rPr>
      </w:r>
    </w:p>
    <w:p w:rsidR="00000000" w:rsidDel="00000000" w:rsidP="00000000" w:rsidRDefault="00000000" w:rsidRPr="00000000">
      <w:pPr>
        <w:spacing w:line="240" w:lineRule="auto"/>
        <w:ind w:left="-30" w:firstLine="435"/>
        <w:contextualSpacing w:val="0"/>
      </w:pPr>
      <w:r w:rsidDel="00000000" w:rsidR="00000000" w:rsidRPr="00000000">
        <w:rPr>
          <w:rFonts w:ascii="Times New Roman" w:cs="Times New Roman" w:eastAsia="Times New Roman" w:hAnsi="Times New Roman"/>
          <w:i w:val="1"/>
          <w:sz w:val="24"/>
          <w:szCs w:val="24"/>
          <w:rtl w:val="0"/>
        </w:rPr>
        <w:t xml:space="preserve">Том Риддл это…</w:t>
      </w:r>
    </w:p>
    <w:p w:rsidR="00000000" w:rsidDel="00000000" w:rsidP="00000000" w:rsidRDefault="00000000" w:rsidRPr="00000000">
      <w:pPr>
        <w:spacing w:line="240" w:lineRule="auto"/>
        <w:ind w:left="-30" w:firstLine="435"/>
        <w:contextualSpacing w:val="0"/>
      </w:pPr>
      <w:r w:rsidDel="00000000" w:rsidR="00000000" w:rsidRPr="00000000">
        <w:rPr>
          <w:rFonts w:ascii="Times New Roman" w:cs="Times New Roman" w:eastAsia="Times New Roman" w:hAnsi="Times New Roman"/>
          <w:i w:val="1"/>
          <w:sz w:val="24"/>
          <w:szCs w:val="24"/>
          <w:rtl w:val="0"/>
        </w:rPr>
        <w:t xml:space="preserve">Том Риддл был…</w:t>
      </w:r>
    </w:p>
    <w:p w:rsidR="00000000" w:rsidDel="00000000" w:rsidP="00000000" w:rsidRDefault="00000000" w:rsidRPr="00000000">
      <w:pPr>
        <w:spacing w:line="240" w:lineRule="auto"/>
        <w:ind w:left="-30" w:firstLine="435"/>
        <w:contextualSpacing w:val="0"/>
      </w:pPr>
      <w:commentRangeStart w:id="0"/>
      <w:commentRangeStart w:id="1"/>
      <w:r w:rsidDel="00000000" w:rsidR="00000000" w:rsidRPr="00000000">
        <w:rPr>
          <w:rFonts w:ascii="Times New Roman" w:cs="Times New Roman" w:eastAsia="Times New Roman" w:hAnsi="Times New Roman"/>
          <w:i w:val="1"/>
          <w:sz w:val="24"/>
          <w:szCs w:val="24"/>
          <w:rtl w:val="0"/>
        </w:rPr>
        <w:t xml:space="preserve">Загадк</w:t>
      </w:r>
      <w:r w:rsidDel="00000000" w:rsidR="00000000" w:rsidRPr="00000000">
        <w:rPr>
          <w:rFonts w:ascii="Times New Roman" w:cs="Times New Roman" w:eastAsia="Times New Roman" w:hAnsi="Times New Roman"/>
          <w:i w:val="1"/>
          <w:sz w:val="24"/>
          <w:szCs w:val="24"/>
          <w:rtl w:val="0"/>
        </w:rPr>
        <w:t xml:space="preserve">ой</w:t>
      </w:r>
      <w:commentRangeEnd w:id="0"/>
      <w:r w:rsidDel="00000000" w:rsidR="00000000" w:rsidRPr="00000000">
        <w:commentReference w:id="0"/>
      </w:r>
      <w:commentRangeEnd w:id="1"/>
      <w:r w:rsidDel="00000000" w:rsidR="00000000" w:rsidRPr="00000000">
        <w:commentReference w:id="1"/>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spacing w:line="240" w:lineRule="auto"/>
        <w:ind w:left="-30" w:firstLine="435"/>
        <w:contextualSpacing w:val="0"/>
      </w:pPr>
      <w:r w:rsidDel="00000000" w:rsidR="00000000" w:rsidRPr="00000000">
        <w:rPr>
          <w:rFonts w:ascii="Times New Roman" w:cs="Times New Roman" w:eastAsia="Times New Roman" w:hAnsi="Times New Roman"/>
          <w:sz w:val="24"/>
          <w:szCs w:val="24"/>
          <w:rtl w:val="0"/>
        </w:rPr>
        <w:t xml:space="preserve">Но не только это требовало его внимания.</w:t>
      </w:r>
    </w:p>
    <w:p w:rsidR="00000000" w:rsidDel="00000000" w:rsidP="00000000" w:rsidRDefault="00000000" w:rsidRPr="00000000">
      <w:pPr>
        <w:spacing w:line="240" w:lineRule="auto"/>
        <w:ind w:left="-30" w:firstLine="435"/>
        <w:contextualSpacing w:val="0"/>
      </w:pPr>
      <w:r w:rsidDel="00000000" w:rsidR="00000000" w:rsidRPr="00000000">
        <w:rPr>
          <w:rFonts w:ascii="Times New Roman" w:cs="Times New Roman" w:eastAsia="Times New Roman" w:hAnsi="Times New Roman"/>
          <w:sz w:val="24"/>
          <w:szCs w:val="24"/>
          <w:rtl w:val="0"/>
        </w:rPr>
        <w:t xml:space="preserve">Профессор Квиррелл </w:t>
      </w:r>
      <w:r w:rsidDel="00000000" w:rsidR="00000000" w:rsidRPr="00000000">
        <w:rPr>
          <w:rFonts w:ascii="Times New Roman" w:cs="Times New Roman" w:eastAsia="Times New Roman" w:hAnsi="Times New Roman"/>
          <w:sz w:val="24"/>
          <w:szCs w:val="24"/>
          <w:rtl w:val="0"/>
        </w:rPr>
        <w:t xml:space="preserve">на</w:t>
      </w:r>
      <w:r w:rsidDel="00000000" w:rsidR="00000000" w:rsidRPr="00000000">
        <w:rPr>
          <w:rFonts w:ascii="Times New Roman" w:cs="Times New Roman" w:eastAsia="Times New Roman" w:hAnsi="Times New Roman"/>
          <w:sz w:val="24"/>
          <w:szCs w:val="24"/>
          <w:rtl w:val="0"/>
        </w:rPr>
        <w:t xml:space="preserve">правлял </w:t>
      </w:r>
      <w:r w:rsidDel="00000000" w:rsidR="00000000" w:rsidRPr="00000000">
        <w:rPr>
          <w:rFonts w:ascii="Times New Roman" w:cs="Times New Roman" w:eastAsia="Times New Roman" w:hAnsi="Times New Roman"/>
          <w:sz w:val="24"/>
          <w:szCs w:val="24"/>
          <w:rtl w:val="0"/>
        </w:rPr>
        <w:t xml:space="preserve">на н</w:t>
      </w:r>
      <w:r w:rsidDel="00000000" w:rsidR="00000000" w:rsidRPr="00000000">
        <w:rPr>
          <w:rFonts w:ascii="Times New Roman" w:cs="Times New Roman" w:eastAsia="Times New Roman" w:hAnsi="Times New Roman"/>
          <w:sz w:val="24"/>
          <w:szCs w:val="24"/>
          <w:rtl w:val="0"/>
        </w:rPr>
        <w:t xml:space="preserve">его пистолет.</w:t>
      </w:r>
    </w:p>
    <w:p w:rsidR="00000000" w:rsidDel="00000000" w:rsidP="00000000" w:rsidRDefault="00000000" w:rsidRPr="00000000">
      <w:pPr>
        <w:spacing w:line="240" w:lineRule="auto"/>
        <w:ind w:left="-30" w:firstLine="435"/>
        <w:contextualSpacing w:val="0"/>
      </w:pPr>
      <w:r w:rsidDel="00000000" w:rsidR="00000000" w:rsidRPr="00000000">
        <w:rPr>
          <w:rFonts w:ascii="Times New Roman" w:cs="Times New Roman" w:eastAsia="Times New Roman" w:hAnsi="Times New Roman"/>
          <w:sz w:val="24"/>
          <w:szCs w:val="24"/>
          <w:rtl w:val="0"/>
        </w:rPr>
        <w:t xml:space="preserve">И по какой-то причине Лорд Волдеморт до сих пор не выстрелил.</w:t>
      </w:r>
    </w:p>
    <w:p w:rsidR="00000000" w:rsidDel="00000000" w:rsidP="00000000" w:rsidRDefault="00000000" w:rsidRPr="00000000">
      <w:pPr>
        <w:spacing w:line="240" w:lineRule="auto"/>
        <w:ind w:left="-30" w:firstLine="435"/>
        <w:contextualSpacing w:val="0"/>
      </w:pPr>
      <w:r w:rsidDel="00000000" w:rsidR="00000000" w:rsidRPr="00000000">
        <w:rPr>
          <w:rFonts w:ascii="Times New Roman" w:cs="Times New Roman" w:eastAsia="Times New Roman" w:hAnsi="Times New Roman"/>
          <w:sz w:val="24"/>
          <w:szCs w:val="24"/>
          <w:rtl w:val="0"/>
        </w:rPr>
        <w:t xml:space="preserve">— Что вам нужно? — </w:t>
      </w:r>
      <w:r w:rsidDel="00000000" w:rsidR="00000000" w:rsidRPr="00000000">
        <w:rPr>
          <w:rFonts w:ascii="Times New Roman" w:cs="Times New Roman" w:eastAsia="Times New Roman" w:hAnsi="Times New Roman"/>
          <w:sz w:val="24"/>
          <w:szCs w:val="24"/>
          <w:rtl w:val="0"/>
        </w:rPr>
        <w:t xml:space="preserve">с трудом выговорил Гарри.</w:t>
      </w:r>
    </w:p>
    <w:p w:rsidR="00000000" w:rsidDel="00000000" w:rsidP="00000000" w:rsidRDefault="00000000" w:rsidRPr="00000000">
      <w:pPr>
        <w:spacing w:line="240" w:lineRule="auto"/>
        <w:ind w:left="-30"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Твоя смерть, — откликнулся профессор Квиррелл, — не входит в список того, что я собираюсь озвучить</w:t>
      </w:r>
      <w:r w:rsidDel="00000000" w:rsidR="00000000" w:rsidRPr="00000000">
        <w:rPr>
          <w:rFonts w:ascii="Times New Roman" w:cs="Times New Roman" w:eastAsia="Times New Roman" w:hAnsi="Times New Roman"/>
          <w:sz w:val="24"/>
          <w:szCs w:val="24"/>
          <w:rtl w:val="0"/>
        </w:rPr>
        <w:t xml:space="preserve">. У меня было достаточно времени, чтобы убить тебя. </w:t>
      </w:r>
      <w:r w:rsidDel="00000000" w:rsidR="00000000" w:rsidRPr="00000000">
        <w:rPr>
          <w:rFonts w:ascii="Times New Roman" w:cs="Times New Roman" w:eastAsia="Times New Roman" w:hAnsi="Times New Roman"/>
          <w:sz w:val="24"/>
          <w:szCs w:val="24"/>
          <w:rtl w:val="0"/>
        </w:rPr>
        <w:t xml:space="preserve">Судьбоносная битва между Лордом Волдемортом и Мальчиком-Который-Выжил — плод воображения Дамблдора.  </w:t>
      </w:r>
      <w:r w:rsidDel="00000000" w:rsidR="00000000" w:rsidRPr="00000000">
        <w:rPr>
          <w:rFonts w:ascii="Times New Roman" w:cs="Times New Roman" w:eastAsia="Times New Roman" w:hAnsi="Times New Roman"/>
          <w:sz w:val="24"/>
          <w:szCs w:val="24"/>
          <w:rtl w:val="0"/>
        </w:rPr>
        <w:t xml:space="preserve">Я знаю, где живёт твоя семья в Оксфорде, и я знаю, что такое снайперская винтовка. </w:t>
      </w:r>
      <w:r w:rsidDel="00000000" w:rsidR="00000000" w:rsidRPr="00000000">
        <w:rPr>
          <w:rFonts w:ascii="Times New Roman" w:cs="Times New Roman" w:eastAsia="Times New Roman" w:hAnsi="Times New Roman"/>
          <w:sz w:val="24"/>
          <w:szCs w:val="24"/>
          <w:rtl w:val="0"/>
        </w:rPr>
        <w:t xml:space="preserve">Ты бы погиб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ещё до того, как получил палочку. Надеюсь, Том, это понятно?</w:t>
      </w:r>
      <w:r w:rsidDel="00000000" w:rsidR="00000000" w:rsidRPr="00000000">
        <w:rPr>
          <w:rtl w:val="0"/>
        </w:rPr>
      </w:r>
    </w:p>
    <w:p w:rsidR="00000000" w:rsidDel="00000000" w:rsidP="00000000" w:rsidRDefault="00000000" w:rsidRPr="00000000">
      <w:pPr>
        <w:spacing w:line="240" w:lineRule="auto"/>
        <w:ind w:left="-30" w:firstLine="435"/>
        <w:contextualSpacing w:val="0"/>
      </w:pPr>
      <w:r w:rsidDel="00000000" w:rsidR="00000000" w:rsidRPr="00000000">
        <w:rPr>
          <w:rFonts w:ascii="Times New Roman" w:cs="Times New Roman" w:eastAsia="Times New Roman" w:hAnsi="Times New Roman"/>
          <w:sz w:val="24"/>
          <w:szCs w:val="24"/>
          <w:rtl w:val="0"/>
        </w:rPr>
        <w:t xml:space="preserve">— Абсолютно, — прошептал Гарри. </w:t>
      </w:r>
      <w:r w:rsidDel="00000000" w:rsidR="00000000" w:rsidRPr="00000000">
        <w:rPr>
          <w:rFonts w:ascii="Times New Roman" w:cs="Times New Roman" w:eastAsia="Times New Roman" w:hAnsi="Times New Roman"/>
          <w:sz w:val="24"/>
          <w:szCs w:val="24"/>
          <w:rtl w:val="0"/>
        </w:rPr>
        <w:t xml:space="preserve">Его трясло, тело </w:t>
      </w:r>
      <w:r w:rsidDel="00000000" w:rsidR="00000000" w:rsidRPr="00000000">
        <w:rPr>
          <w:rFonts w:ascii="Times New Roman" w:cs="Times New Roman" w:eastAsia="Times New Roman" w:hAnsi="Times New Roman"/>
          <w:sz w:val="24"/>
          <w:szCs w:val="24"/>
          <w:rtl w:val="0"/>
        </w:rPr>
        <w:t xml:space="preserve">отрабатывало </w:t>
      </w:r>
      <w:r w:rsidDel="00000000" w:rsidR="00000000" w:rsidRPr="00000000">
        <w:rPr>
          <w:rFonts w:ascii="Times New Roman" w:cs="Times New Roman" w:eastAsia="Times New Roman" w:hAnsi="Times New Roman"/>
          <w:sz w:val="24"/>
          <w:szCs w:val="24"/>
          <w:rtl w:val="0"/>
        </w:rPr>
        <w:t xml:space="preserve">программу, созданную, чтобы убегать от тигров, </w:t>
      </w:r>
      <w:r w:rsidDel="00000000" w:rsidR="00000000" w:rsidRPr="00000000">
        <w:rPr>
          <w:rFonts w:ascii="Times New Roman" w:cs="Times New Roman" w:eastAsia="Times New Roman" w:hAnsi="Times New Roman"/>
          <w:sz w:val="24"/>
          <w:szCs w:val="24"/>
          <w:rtl w:val="0"/>
        </w:rPr>
        <w:t xml:space="preserve">а не применять сложные заклинания или </w:t>
      </w:r>
      <w:r w:rsidDel="00000000" w:rsidR="00000000" w:rsidRPr="00000000">
        <w:rPr>
          <w:rFonts w:ascii="Times New Roman" w:cs="Times New Roman" w:eastAsia="Times New Roman" w:hAnsi="Times New Roman"/>
          <w:i w:val="1"/>
          <w:sz w:val="24"/>
          <w:szCs w:val="24"/>
          <w:rtl w:val="0"/>
        </w:rPr>
        <w:t xml:space="preserve">думать</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Но тем не менее Гарри понял, что человек, направивший на него пистолет, ждёт от него конкретного действия, точнее, вопроса.</w:t>
      </w:r>
      <w:r w:rsidDel="00000000" w:rsidR="00000000" w:rsidRPr="00000000">
        <w:rPr>
          <w:rFonts w:ascii="Times New Roman" w:cs="Times New Roman" w:eastAsia="Times New Roman" w:hAnsi="Times New Roman"/>
          <w:sz w:val="24"/>
          <w:szCs w:val="24"/>
          <w:highlight w:val="white"/>
          <w:rtl w:val="0"/>
        </w:rPr>
        <w:t xml:space="preserve"> Поэтому Гарри его задал.</w:t>
      </w:r>
      <w:r w:rsidDel="00000000" w:rsidR="00000000" w:rsidRPr="00000000">
        <w:rPr>
          <w:rtl w:val="0"/>
        </w:rPr>
      </w:r>
    </w:p>
    <w:p w:rsidR="00000000" w:rsidDel="00000000" w:rsidP="00000000" w:rsidRDefault="00000000" w:rsidRPr="00000000">
      <w:pPr>
        <w:spacing w:line="240" w:lineRule="auto"/>
        <w:ind w:left="-30" w:firstLine="435"/>
        <w:contextualSpacing w:val="0"/>
      </w:pPr>
      <w:r w:rsidDel="00000000" w:rsidR="00000000" w:rsidRPr="00000000">
        <w:rPr>
          <w:rFonts w:ascii="Times New Roman" w:cs="Times New Roman" w:eastAsia="Times New Roman" w:hAnsi="Times New Roman"/>
          <w:sz w:val="24"/>
          <w:szCs w:val="24"/>
          <w:rtl w:val="0"/>
        </w:rPr>
        <w:t xml:space="preserve">— Почему вы зовёте меня Томом?</w:t>
      </w:r>
    </w:p>
    <w:p w:rsidR="00000000" w:rsidDel="00000000" w:rsidP="00000000" w:rsidRDefault="00000000" w:rsidRPr="00000000">
      <w:pPr>
        <w:keepNext w:val="0"/>
        <w:keepLines w:val="0"/>
        <w:widowControl w:val="1"/>
        <w:spacing w:after="0" w:before="0" w:line="240" w:lineRule="auto"/>
        <w:ind w:left="-30" w:right="0" w:firstLine="435"/>
        <w:contextualSpacing w:val="0"/>
        <w:jc w:val="left"/>
      </w:pPr>
      <w:r w:rsidDel="00000000" w:rsidR="00000000" w:rsidRPr="00000000">
        <w:rPr>
          <w:rFonts w:ascii="Times New Roman" w:cs="Times New Roman" w:eastAsia="Times New Roman" w:hAnsi="Times New Roman"/>
          <w:sz w:val="24"/>
          <w:szCs w:val="24"/>
          <w:rtl w:val="0"/>
        </w:rPr>
        <w:t xml:space="preserve">Профессор Квиррелл смерил Гарри взглядом.</w:t>
      </w:r>
    </w:p>
    <w:p w:rsidR="00000000" w:rsidDel="00000000" w:rsidP="00000000" w:rsidRDefault="00000000" w:rsidRPr="00000000">
      <w:pPr>
        <w:keepNext w:val="0"/>
        <w:keepLines w:val="0"/>
        <w:widowControl w:val="1"/>
        <w:spacing w:after="0" w:before="0" w:line="240" w:lineRule="auto"/>
        <w:ind w:left="-30" w:right="0" w:firstLine="435"/>
        <w:contextualSpacing w:val="0"/>
        <w:jc w:val="left"/>
      </w:pPr>
      <w:r w:rsidDel="00000000" w:rsidR="00000000" w:rsidRPr="00000000">
        <w:rPr>
          <w:rFonts w:ascii="Times New Roman" w:cs="Times New Roman" w:eastAsia="Times New Roman" w:hAnsi="Times New Roman"/>
          <w:sz w:val="24"/>
          <w:szCs w:val="24"/>
          <w:rtl w:val="0"/>
        </w:rPr>
        <w:t xml:space="preserve">— Почему я зову </w:t>
      </w:r>
      <w:r w:rsidDel="00000000" w:rsidR="00000000" w:rsidRPr="00000000">
        <w:rPr>
          <w:rFonts w:ascii="Times New Roman" w:cs="Times New Roman" w:eastAsia="Times New Roman" w:hAnsi="Times New Roman"/>
          <w:sz w:val="24"/>
          <w:szCs w:val="24"/>
          <w:rtl w:val="0"/>
        </w:rPr>
        <w:t xml:space="preserve">тебя </w:t>
      </w: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омом? Ответь сам. </w:t>
      </w:r>
      <w:r w:rsidDel="00000000" w:rsidR="00000000" w:rsidRPr="00000000">
        <w:rPr>
          <w:rFonts w:ascii="Times New Roman" w:cs="Times New Roman" w:eastAsia="Times New Roman" w:hAnsi="Times New Roman"/>
          <w:sz w:val="24"/>
          <w:szCs w:val="24"/>
          <w:rtl w:val="0"/>
        </w:rPr>
        <w:t xml:space="preserve">Я не сказал бы, что твой интеллект оправдал все мои надежды,</w:t>
      </w:r>
      <w:r w:rsidDel="00000000" w:rsidR="00000000" w:rsidRPr="00000000">
        <w:rPr>
          <w:rFonts w:ascii="Times New Roman" w:cs="Times New Roman" w:eastAsia="Times New Roman" w:hAnsi="Times New Roman"/>
          <w:sz w:val="24"/>
          <w:szCs w:val="24"/>
          <w:rtl w:val="0"/>
        </w:rPr>
        <w:t xml:space="preserve"> но уж на это его должно хватить.</w:t>
      </w:r>
    </w:p>
    <w:p w:rsidR="00000000" w:rsidDel="00000000" w:rsidP="00000000" w:rsidRDefault="00000000" w:rsidRPr="00000000">
      <w:pPr>
        <w:keepNext w:val="0"/>
        <w:keepLines w:val="0"/>
        <w:widowControl w:val="1"/>
        <w:spacing w:after="0" w:before="0" w:line="240" w:lineRule="auto"/>
        <w:ind w:left="-30" w:right="0" w:firstLine="435"/>
        <w:contextualSpacing w:val="0"/>
        <w:jc w:val="left"/>
      </w:pPr>
      <w:r w:rsidDel="00000000" w:rsidR="00000000" w:rsidRPr="00000000">
        <w:rPr>
          <w:rFonts w:ascii="Times New Roman" w:cs="Times New Roman" w:eastAsia="Times New Roman" w:hAnsi="Times New Roman"/>
          <w:sz w:val="24"/>
          <w:szCs w:val="24"/>
          <w:rtl w:val="0"/>
        </w:rPr>
        <w:t xml:space="preserve">Ответ появился у Гарри на языке </w:t>
      </w:r>
      <w:r w:rsidDel="00000000" w:rsidR="00000000" w:rsidRPr="00000000">
        <w:rPr>
          <w:rFonts w:ascii="Times New Roman" w:cs="Times New Roman" w:eastAsia="Times New Roman" w:hAnsi="Times New Roman"/>
          <w:sz w:val="24"/>
          <w:szCs w:val="24"/>
          <w:rtl w:val="0"/>
        </w:rPr>
        <w:t xml:space="preserve">ещё </w:t>
      </w:r>
      <w:r w:rsidDel="00000000" w:rsidR="00000000" w:rsidRPr="00000000">
        <w:rPr>
          <w:rFonts w:ascii="Times New Roman" w:cs="Times New Roman" w:eastAsia="Times New Roman" w:hAnsi="Times New Roman"/>
          <w:sz w:val="24"/>
          <w:szCs w:val="24"/>
          <w:rtl w:val="0"/>
        </w:rPr>
        <w:t xml:space="preserve">до того, как мозг успел сосредоточиться на вопросе.</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0" w:right="0" w:firstLine="435"/>
        <w:contextualSpacing w:val="0"/>
        <w:jc w:val="left"/>
      </w:pPr>
      <w:r w:rsidDel="00000000" w:rsidR="00000000" w:rsidRPr="00000000">
        <w:rPr>
          <w:rFonts w:ascii="Times New Roman" w:cs="Times New Roman" w:eastAsia="Times New Roman" w:hAnsi="Times New Roman"/>
          <w:sz w:val="24"/>
          <w:szCs w:val="24"/>
          <w:rtl w:val="0"/>
        </w:rPr>
        <w:t xml:space="preserve">— Том Риддл — ваше имя. Наше имя. </w:t>
      </w:r>
      <w:r w:rsidDel="00000000" w:rsidR="00000000" w:rsidRPr="00000000">
        <w:rPr>
          <w:rFonts w:ascii="Times New Roman" w:cs="Times New Roman" w:eastAsia="Times New Roman" w:hAnsi="Times New Roman"/>
          <w:sz w:val="24"/>
          <w:szCs w:val="24"/>
          <w:rtl w:val="0"/>
        </w:rPr>
        <w:t xml:space="preserve">Лорд Волдеморт — это Том Риддл,</w:t>
      </w:r>
      <w:r w:rsidDel="00000000" w:rsidR="00000000" w:rsidRPr="00000000">
        <w:rPr>
          <w:rFonts w:ascii="Times New Roman" w:cs="Times New Roman" w:eastAsia="Times New Roman" w:hAnsi="Times New Roman"/>
          <w:sz w:val="24"/>
          <w:szCs w:val="24"/>
          <w:rtl w:val="0"/>
        </w:rPr>
        <w:t xml:space="preserve"> в смысле</w:t>
      </w:r>
      <w:r w:rsidDel="00000000" w:rsidR="00000000" w:rsidRPr="00000000">
        <w:rPr>
          <w:rFonts w:ascii="Times New Roman" w:cs="Times New Roman" w:eastAsia="Times New Roman" w:hAnsi="Times New Roman"/>
          <w:sz w:val="24"/>
          <w:szCs w:val="24"/>
          <w:rtl w:val="0"/>
        </w:rPr>
        <w:t xml:space="preserve">, был им, </w:t>
      </w:r>
      <w:r w:rsidDel="00000000" w:rsidR="00000000" w:rsidRPr="00000000">
        <w:rPr>
          <w:rFonts w:ascii="Times New Roman" w:cs="Times New Roman" w:eastAsia="Times New Roman" w:hAnsi="Times New Roman"/>
          <w:sz w:val="24"/>
          <w:szCs w:val="24"/>
          <w:rtl w:val="0"/>
        </w:rPr>
        <w:t xml:space="preserve">в смысле… не знаю</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1"/>
        <w:spacing w:after="0" w:before="0" w:line="240" w:lineRule="auto"/>
        <w:ind w:left="-30" w:right="0" w:firstLine="435"/>
        <w:contextualSpacing w:val="0"/>
        <w:jc w:val="left"/>
      </w:pPr>
      <w:r w:rsidDel="00000000" w:rsidR="00000000" w:rsidRPr="00000000">
        <w:rPr>
          <w:rFonts w:ascii="Times New Roman" w:cs="Times New Roman" w:eastAsia="Times New Roman" w:hAnsi="Times New Roman"/>
          <w:sz w:val="24"/>
          <w:szCs w:val="24"/>
          <w:rtl w:val="0"/>
        </w:rPr>
        <w:t xml:space="preserve">— Неплохо, — кивнул профессор Квиррелл. — Один раз ты </w:t>
      </w:r>
      <w:r w:rsidDel="00000000" w:rsidR="00000000" w:rsidRPr="00000000">
        <w:rPr>
          <w:rFonts w:ascii="Times New Roman" w:cs="Times New Roman" w:eastAsia="Times New Roman" w:hAnsi="Times New Roman"/>
          <w:sz w:val="24"/>
          <w:szCs w:val="24"/>
          <w:rtl w:val="0"/>
        </w:rPr>
        <w:t xml:space="preserve">уже</w:t>
      </w:r>
      <w:r w:rsidDel="00000000" w:rsidR="00000000" w:rsidRPr="00000000">
        <w:rPr>
          <w:rFonts w:ascii="Times New Roman" w:cs="Times New Roman" w:eastAsia="Times New Roman" w:hAnsi="Times New Roman"/>
          <w:sz w:val="24"/>
          <w:szCs w:val="24"/>
          <w:rtl w:val="0"/>
        </w:rPr>
        <w:t xml:space="preserve"> победил Тёмного Лорда, и второго раза не будет. </w:t>
      </w:r>
      <w:r w:rsidDel="00000000" w:rsidR="00000000" w:rsidRPr="00000000">
        <w:rPr>
          <w:rFonts w:ascii="Times New Roman" w:cs="Times New Roman" w:eastAsia="Times New Roman" w:hAnsi="Times New Roman"/>
          <w:sz w:val="24"/>
          <w:szCs w:val="24"/>
          <w:rtl w:val="0"/>
        </w:rPr>
        <w:t xml:space="preserve">Я уже уничтожил Гарри Поттера, почти ничего не оставив</w:t>
      </w:r>
      <w:r w:rsidDel="00000000" w:rsidR="00000000" w:rsidRPr="00000000">
        <w:rPr>
          <w:rFonts w:ascii="Times New Roman" w:cs="Times New Roman" w:eastAsia="Times New Roman" w:hAnsi="Times New Roman"/>
          <w:sz w:val="24"/>
          <w:szCs w:val="24"/>
          <w:rtl w:val="0"/>
        </w:rPr>
        <w:t xml:space="preserve">, я стёр различия между нашими </w:t>
      </w:r>
      <w:r w:rsidDel="00000000" w:rsidR="00000000" w:rsidRPr="00000000">
        <w:rPr>
          <w:rFonts w:ascii="Times New Roman" w:cs="Times New Roman" w:eastAsia="Times New Roman" w:hAnsi="Times New Roman"/>
          <w:sz w:val="24"/>
          <w:szCs w:val="24"/>
          <w:rtl w:val="0"/>
        </w:rPr>
        <w:t xml:space="preserve">душами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позволив нам существовать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одном мире. </w:t>
      </w:r>
      <w:r w:rsidDel="00000000" w:rsidR="00000000" w:rsidRPr="00000000">
        <w:rPr>
          <w:rFonts w:ascii="Times New Roman" w:cs="Times New Roman" w:eastAsia="Times New Roman" w:hAnsi="Times New Roman"/>
          <w:sz w:val="24"/>
          <w:szCs w:val="24"/>
          <w:rtl w:val="0"/>
        </w:rPr>
        <w:t xml:space="preserve">Теперь</w:t>
      </w:r>
      <w:r w:rsidDel="00000000" w:rsidR="00000000" w:rsidRPr="00000000">
        <w:rPr>
          <w:rFonts w:ascii="Times New Roman" w:cs="Times New Roman" w:eastAsia="Times New Roman" w:hAnsi="Times New Roman"/>
          <w:sz w:val="24"/>
          <w:szCs w:val="24"/>
          <w:rtl w:val="0"/>
        </w:rPr>
        <w:t xml:space="preserve"> ты видишь, что про сражение со мной </w:t>
      </w:r>
      <w:r w:rsidDel="00000000" w:rsidR="00000000" w:rsidRPr="00000000">
        <w:rPr>
          <w:rFonts w:ascii="Times New Roman" w:cs="Times New Roman" w:eastAsia="Times New Roman" w:hAnsi="Times New Roman"/>
          <w:sz w:val="24"/>
          <w:szCs w:val="24"/>
          <w:rtl w:val="0"/>
        </w:rPr>
        <w:t xml:space="preserve">тебе лгали</w:t>
      </w:r>
      <w:r w:rsidDel="00000000" w:rsidR="00000000" w:rsidRPr="00000000">
        <w:rPr>
          <w:rFonts w:ascii="Times New Roman" w:cs="Times New Roman" w:eastAsia="Times New Roman" w:hAnsi="Times New Roman"/>
          <w:sz w:val="24"/>
          <w:szCs w:val="24"/>
          <w:rtl w:val="0"/>
        </w:rPr>
        <w:t xml:space="preserve">, и можешь разумно действовать в собственных интересах. </w:t>
      </w:r>
      <w:r w:rsidDel="00000000" w:rsidR="00000000" w:rsidRPr="00000000">
        <w:rPr>
          <w:rFonts w:ascii="Times New Roman" w:cs="Times New Roman" w:eastAsia="Times New Roman" w:hAnsi="Times New Roman"/>
          <w:sz w:val="24"/>
          <w:szCs w:val="24"/>
          <w:rtl w:val="0"/>
        </w:rPr>
        <w:t xml:space="preserve">Или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можешь, — пистолет слегка </w:t>
      </w:r>
      <w:r w:rsidDel="00000000" w:rsidR="00000000" w:rsidRPr="00000000">
        <w:rPr>
          <w:rFonts w:ascii="Times New Roman" w:cs="Times New Roman" w:eastAsia="Times New Roman" w:hAnsi="Times New Roman"/>
          <w:sz w:val="24"/>
          <w:szCs w:val="24"/>
          <w:rtl w:val="0"/>
        </w:rPr>
        <w:t xml:space="preserve">качнулся </w:t>
      </w:r>
      <w:r w:rsidDel="00000000" w:rsidR="00000000" w:rsidRPr="00000000">
        <w:rPr>
          <w:rFonts w:ascii="Times New Roman" w:cs="Times New Roman" w:eastAsia="Times New Roman" w:hAnsi="Times New Roman"/>
          <w:sz w:val="24"/>
          <w:szCs w:val="24"/>
          <w:rtl w:val="0"/>
        </w:rPr>
        <w:t xml:space="preserve">вперёд, и на лбу у Гарри выступили капли пота. — Бросай палочку.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Быстро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1"/>
        <w:spacing w:after="0" w:before="0" w:line="240" w:lineRule="auto"/>
        <w:ind w:left="-30" w:right="0" w:firstLine="435"/>
        <w:contextualSpacing w:val="0"/>
        <w:jc w:val="left"/>
      </w:pPr>
      <w:r w:rsidDel="00000000" w:rsidR="00000000" w:rsidRPr="00000000">
        <w:rPr>
          <w:rFonts w:ascii="Times New Roman" w:cs="Times New Roman" w:eastAsia="Times New Roman" w:hAnsi="Times New Roman"/>
          <w:sz w:val="24"/>
          <w:szCs w:val="24"/>
          <w:rtl w:val="0"/>
        </w:rPr>
        <w:t xml:space="preserve">Палочка упала на пол.</w:t>
      </w:r>
    </w:p>
    <w:p w:rsidR="00000000" w:rsidDel="00000000" w:rsidP="00000000" w:rsidRDefault="00000000" w:rsidRPr="00000000">
      <w:pPr>
        <w:keepNext w:val="0"/>
        <w:keepLines w:val="0"/>
        <w:widowControl w:val="1"/>
        <w:spacing w:after="0" w:before="0" w:line="240" w:lineRule="auto"/>
        <w:ind w:left="-30" w:right="0" w:firstLine="435"/>
        <w:contextualSpacing w:val="0"/>
        <w:jc w:val="left"/>
      </w:pPr>
      <w:r w:rsidDel="00000000" w:rsidR="00000000" w:rsidRPr="00000000">
        <w:rPr>
          <w:rFonts w:ascii="Times New Roman" w:cs="Times New Roman" w:eastAsia="Times New Roman" w:hAnsi="Times New Roman"/>
          <w:sz w:val="24"/>
          <w:szCs w:val="24"/>
          <w:rtl w:val="0"/>
        </w:rPr>
        <w:t xml:space="preserve">— Шаг назад, — потребовал профессор Квиррелл.</w:t>
      </w:r>
    </w:p>
    <w:p w:rsidR="00000000" w:rsidDel="00000000" w:rsidP="00000000" w:rsidRDefault="00000000" w:rsidRPr="00000000">
      <w:pPr>
        <w:keepNext w:val="0"/>
        <w:keepLines w:val="0"/>
        <w:widowControl w:val="1"/>
        <w:spacing w:after="0" w:before="0" w:line="240" w:lineRule="auto"/>
        <w:ind w:left="-30" w:right="0" w:firstLine="435"/>
        <w:contextualSpacing w:val="0"/>
        <w:jc w:val="left"/>
      </w:pPr>
      <w:r w:rsidDel="00000000" w:rsidR="00000000" w:rsidRPr="00000000">
        <w:rPr>
          <w:rFonts w:ascii="Times New Roman" w:cs="Times New Roman" w:eastAsia="Times New Roman" w:hAnsi="Times New Roman"/>
          <w:sz w:val="24"/>
          <w:szCs w:val="24"/>
          <w:rtl w:val="0"/>
        </w:rPr>
        <w:t xml:space="preserve">Гарри подчинился.</w:t>
      </w:r>
    </w:p>
    <w:p w:rsidR="00000000" w:rsidDel="00000000" w:rsidP="00000000" w:rsidRDefault="00000000" w:rsidRPr="00000000">
      <w:pPr>
        <w:keepNext w:val="0"/>
        <w:keepLines w:val="0"/>
        <w:widowControl w:val="1"/>
        <w:spacing w:after="0" w:before="0" w:line="240" w:lineRule="auto"/>
        <w:ind w:left="-30" w:right="0" w:firstLine="435"/>
        <w:contextualSpacing w:val="0"/>
        <w:jc w:val="left"/>
      </w:pPr>
      <w:r w:rsidDel="00000000" w:rsidR="00000000" w:rsidRPr="00000000">
        <w:rPr>
          <w:rFonts w:ascii="Times New Roman" w:cs="Times New Roman" w:eastAsia="Times New Roman" w:hAnsi="Times New Roman"/>
          <w:sz w:val="24"/>
          <w:szCs w:val="24"/>
          <w:rtl w:val="0"/>
        </w:rPr>
        <w:t xml:space="preserve">— Подними руки к шее и сними Маховик времени, касаясь исключительно цепочки. Положи его на пол, потом сделай ещё шаг назад.</w:t>
      </w:r>
    </w:p>
    <w:p w:rsidR="00000000" w:rsidDel="00000000" w:rsidP="00000000" w:rsidRDefault="00000000" w:rsidRPr="00000000">
      <w:pPr>
        <w:keepNext w:val="0"/>
        <w:keepLines w:val="0"/>
        <w:widowControl w:val="1"/>
        <w:spacing w:after="0" w:before="0" w:line="240" w:lineRule="auto"/>
        <w:ind w:left="-30" w:right="0" w:firstLine="435"/>
        <w:contextualSpacing w:val="0"/>
        <w:jc w:val="left"/>
      </w:pPr>
      <w:r w:rsidDel="00000000" w:rsidR="00000000" w:rsidRPr="00000000">
        <w:rPr>
          <w:rFonts w:ascii="Times New Roman" w:cs="Times New Roman" w:eastAsia="Times New Roman" w:hAnsi="Times New Roman"/>
          <w:sz w:val="24"/>
          <w:szCs w:val="24"/>
          <w:rtl w:val="0"/>
        </w:rPr>
        <w:t xml:space="preserve">Гарри опять подчинился.</w:t>
      </w:r>
      <w:r w:rsidDel="00000000" w:rsidR="00000000" w:rsidRPr="00000000">
        <w:rPr>
          <w:rFonts w:ascii="Times New Roman" w:cs="Times New Roman" w:eastAsia="Times New Roman" w:hAnsi="Times New Roman"/>
          <w:sz w:val="24"/>
          <w:szCs w:val="24"/>
          <w:rtl w:val="0"/>
        </w:rPr>
        <w:t xml:space="preserve"> Даже в состоянии шока мозг искал способ повернуть Маховик времени, сделать неожиданны</w:t>
      </w:r>
      <w:r w:rsidDel="00000000" w:rsidR="00000000" w:rsidRPr="00000000">
        <w:rPr>
          <w:rFonts w:ascii="Times New Roman" w:cs="Times New Roman" w:eastAsia="Times New Roman" w:hAnsi="Times New Roman"/>
          <w:sz w:val="24"/>
          <w:szCs w:val="24"/>
          <w:rtl w:val="0"/>
        </w:rPr>
        <w:t xml:space="preserve">й вы</w:t>
      </w:r>
      <w:r w:rsidDel="00000000" w:rsidR="00000000" w:rsidRPr="00000000">
        <w:rPr>
          <w:rFonts w:ascii="Times New Roman" w:cs="Times New Roman" w:eastAsia="Times New Roman" w:hAnsi="Times New Roman"/>
          <w:sz w:val="24"/>
          <w:szCs w:val="24"/>
          <w:rtl w:val="0"/>
        </w:rPr>
        <w:t xml:space="preserve">игрышный ход, но Гарри понимал, что профессор Квиррелл </w:t>
      </w:r>
      <w:r w:rsidDel="00000000" w:rsidR="00000000" w:rsidRPr="00000000">
        <w:rPr>
          <w:rFonts w:ascii="Times New Roman" w:cs="Times New Roman" w:eastAsia="Times New Roman" w:hAnsi="Times New Roman"/>
          <w:sz w:val="24"/>
          <w:szCs w:val="24"/>
          <w:rtl w:val="0"/>
        </w:rPr>
        <w:t xml:space="preserve">уже представил </w:t>
      </w:r>
      <w:r w:rsidDel="00000000" w:rsidR="00000000" w:rsidRPr="00000000">
        <w:rPr>
          <w:rFonts w:ascii="Times New Roman" w:cs="Times New Roman" w:eastAsia="Times New Roman" w:hAnsi="Times New Roman"/>
          <w:sz w:val="24"/>
          <w:szCs w:val="24"/>
          <w:rtl w:val="0"/>
        </w:rPr>
        <w:t xml:space="preserve">себя на месте Гарри и перебирает те же </w:t>
      </w:r>
      <w:r w:rsidDel="00000000" w:rsidR="00000000" w:rsidRPr="00000000">
        <w:rPr>
          <w:rFonts w:ascii="Times New Roman" w:cs="Times New Roman" w:eastAsia="Times New Roman" w:hAnsi="Times New Roman"/>
          <w:sz w:val="24"/>
          <w:szCs w:val="24"/>
          <w:rtl w:val="0"/>
        </w:rPr>
        <w:t xml:space="preserve">варианты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ind w:left="-30" w:firstLine="435"/>
        <w:contextualSpacing w:val="0"/>
      </w:pPr>
      <w:r w:rsidDel="00000000" w:rsidR="00000000" w:rsidRPr="00000000">
        <w:rPr>
          <w:rFonts w:ascii="Times New Roman" w:cs="Times New Roman" w:eastAsia="Times New Roman" w:hAnsi="Times New Roman"/>
          <w:sz w:val="24"/>
          <w:szCs w:val="24"/>
          <w:rtl w:val="0"/>
        </w:rPr>
        <w:t xml:space="preserve">— Сними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кошель, положи на землю, сделай шаг назад.</w:t>
      </w:r>
    </w:p>
    <w:p w:rsidR="00000000" w:rsidDel="00000000" w:rsidP="00000000" w:rsidRDefault="00000000" w:rsidRPr="00000000">
      <w:pPr>
        <w:spacing w:line="240" w:lineRule="auto"/>
        <w:ind w:left="-30" w:firstLine="435"/>
        <w:contextualSpacing w:val="0"/>
      </w:pPr>
      <w:r w:rsidDel="00000000" w:rsidR="00000000" w:rsidRPr="00000000">
        <w:rPr>
          <w:rFonts w:ascii="Times New Roman" w:cs="Times New Roman" w:eastAsia="Times New Roman" w:hAnsi="Times New Roman"/>
          <w:sz w:val="24"/>
          <w:szCs w:val="24"/>
          <w:rtl w:val="0"/>
        </w:rPr>
        <w:t xml:space="preserve">Гарри послушался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ind w:left="-30" w:firstLine="435"/>
        <w:contextualSpacing w:val="0"/>
      </w:pPr>
      <w:r w:rsidDel="00000000" w:rsidR="00000000" w:rsidRPr="00000000">
        <w:rPr>
          <w:rFonts w:ascii="Times New Roman" w:cs="Times New Roman" w:eastAsia="Times New Roman" w:hAnsi="Times New Roman"/>
          <w:sz w:val="24"/>
          <w:szCs w:val="24"/>
          <w:rtl w:val="0"/>
        </w:rPr>
        <w:t xml:space="preserve">— Отлично, </w:t>
      </w:r>
      <w:r w:rsidDel="00000000" w:rsidR="00000000" w:rsidRPr="00000000">
        <w:rPr>
          <w:rFonts w:ascii="Times New Roman" w:cs="Times New Roman" w:eastAsia="Times New Roman" w:hAnsi="Times New Roman"/>
          <w:sz w:val="24"/>
          <w:szCs w:val="24"/>
          <w:rtl w:val="0"/>
        </w:rPr>
        <w:t xml:space="preserve">— сказал профессор защиты. — </w:t>
      </w:r>
      <w:r w:rsidDel="00000000" w:rsidR="00000000" w:rsidRPr="00000000">
        <w:rPr>
          <w:rFonts w:ascii="Times New Roman" w:cs="Times New Roman" w:eastAsia="Times New Roman" w:hAnsi="Times New Roman"/>
          <w:sz w:val="24"/>
          <w:szCs w:val="24"/>
          <w:rtl w:val="0"/>
        </w:rPr>
        <w:t xml:space="preserve">Итак. Мне пора обрести </w:t>
      </w:r>
      <w:r w:rsidDel="00000000" w:rsidR="00000000" w:rsidRPr="00000000">
        <w:rPr>
          <w:rFonts w:ascii="Times New Roman" w:cs="Times New Roman" w:eastAsia="Times New Roman" w:hAnsi="Times New Roman"/>
          <w:sz w:val="24"/>
          <w:szCs w:val="24"/>
          <w:rtl w:val="0"/>
        </w:rPr>
        <w:t xml:space="preserve">Философский Камень.</w:t>
      </w:r>
      <w:r w:rsidDel="00000000" w:rsidR="00000000" w:rsidRPr="00000000">
        <w:rPr>
          <w:rFonts w:ascii="Times New Roman" w:cs="Times New Roman" w:eastAsia="Times New Roman" w:hAnsi="Times New Roman"/>
          <w:sz w:val="24"/>
          <w:szCs w:val="24"/>
          <w:rtl w:val="0"/>
        </w:rPr>
        <w:t xml:space="preserve"> Этих четырёх первокурсников я собираюсь взять с собой</w:t>
      </w:r>
      <w:r w:rsidDel="00000000" w:rsidR="00000000" w:rsidRPr="00000000">
        <w:rPr>
          <w:rFonts w:ascii="Times New Roman" w:cs="Times New Roman" w:eastAsia="Times New Roman" w:hAnsi="Times New Roman"/>
          <w:sz w:val="24"/>
          <w:szCs w:val="24"/>
          <w:rtl w:val="0"/>
        </w:rPr>
        <w:t xml:space="preserve">, предварительно стерев их последние воспоминания, но так, чтобы они помнили</w:t>
      </w:r>
      <w:r w:rsidDel="00000000" w:rsidR="00000000" w:rsidRPr="00000000">
        <w:rPr>
          <w:rFonts w:ascii="Times New Roman" w:cs="Times New Roman" w:eastAsia="Times New Roman" w:hAnsi="Times New Roman"/>
          <w:sz w:val="24"/>
          <w:szCs w:val="24"/>
          <w:rtl w:val="0"/>
        </w:rPr>
        <w:t xml:space="preserve"> свой исходный замысел. </w:t>
      </w:r>
      <w:r w:rsidDel="00000000" w:rsidR="00000000" w:rsidRPr="00000000">
        <w:rPr>
          <w:rFonts w:ascii="Times New Roman" w:cs="Times New Roman" w:eastAsia="Times New Roman" w:hAnsi="Times New Roman"/>
          <w:sz w:val="24"/>
          <w:szCs w:val="24"/>
          <w:rtl w:val="0"/>
        </w:rPr>
        <w:t xml:space="preserve">Снейпа возьму под контроль и поставлю охранять дверь. Я планирую убить его за предательство моей другой ипостаси, к</w:t>
      </w:r>
      <w:r w:rsidDel="00000000" w:rsidR="00000000" w:rsidRPr="00000000">
        <w:rPr>
          <w:rFonts w:ascii="Times New Roman" w:cs="Times New Roman" w:eastAsia="Times New Roman" w:hAnsi="Times New Roman"/>
          <w:sz w:val="24"/>
          <w:szCs w:val="24"/>
          <w:rtl w:val="0"/>
        </w:rPr>
        <w:t xml:space="preserve">огда Камень будет у меня</w:t>
      </w:r>
      <w:r w:rsidDel="00000000" w:rsidR="00000000" w:rsidRPr="00000000">
        <w:rPr>
          <w:rFonts w:ascii="Times New Roman" w:cs="Times New Roman" w:eastAsia="Times New Roman" w:hAnsi="Times New Roman"/>
          <w:sz w:val="24"/>
          <w:szCs w:val="24"/>
          <w:rtl w:val="0"/>
        </w:rPr>
        <w:t xml:space="preserve">. Троих наследников благородных Д</w:t>
      </w:r>
      <w:r w:rsidDel="00000000" w:rsidR="00000000" w:rsidRPr="00000000">
        <w:rPr>
          <w:rFonts w:ascii="Times New Roman" w:cs="Times New Roman" w:eastAsia="Times New Roman" w:hAnsi="Times New Roman"/>
          <w:sz w:val="24"/>
          <w:szCs w:val="24"/>
          <w:rtl w:val="0"/>
        </w:rPr>
        <w:t xml:space="preserve">омов </w:t>
      </w:r>
      <w:r w:rsidDel="00000000" w:rsidR="00000000" w:rsidRPr="00000000">
        <w:rPr>
          <w:rFonts w:ascii="Times New Roman" w:cs="Times New Roman" w:eastAsia="Times New Roman" w:hAnsi="Times New Roman"/>
          <w:sz w:val="24"/>
          <w:szCs w:val="24"/>
          <w:rtl w:val="0"/>
        </w:rPr>
        <w:t xml:space="preserve">я прихвачу с собой и поработаю над тем, чтобы в</w:t>
      </w:r>
      <w:r w:rsidDel="00000000" w:rsidR="00000000" w:rsidRPr="00000000">
        <w:rPr>
          <w:rFonts w:ascii="Times New Roman" w:cs="Times New Roman" w:eastAsia="Times New Roman" w:hAnsi="Times New Roman"/>
          <w:sz w:val="24"/>
          <w:szCs w:val="24"/>
          <w:rtl w:val="0"/>
        </w:rPr>
        <w:t xml:space="preserve"> будущем они всегда были мне верны.</w:t>
      </w:r>
      <w:r w:rsidDel="00000000" w:rsidR="00000000" w:rsidRPr="00000000">
        <w:rPr>
          <w:rFonts w:ascii="Times New Roman" w:cs="Times New Roman" w:eastAsia="Times New Roman" w:hAnsi="Times New Roman"/>
          <w:sz w:val="24"/>
          <w:szCs w:val="24"/>
          <w:rtl w:val="0"/>
        </w:rPr>
        <w:t xml:space="preserve"> И, да будет тебе известно, я взял заложников. </w:t>
      </w:r>
      <w:r w:rsidDel="00000000" w:rsidR="00000000" w:rsidRPr="00000000">
        <w:rPr>
          <w:rFonts w:ascii="Times New Roman" w:cs="Times New Roman" w:eastAsia="Times New Roman" w:hAnsi="Times New Roman"/>
          <w:sz w:val="24"/>
          <w:szCs w:val="24"/>
          <w:rtl w:val="0"/>
        </w:rPr>
        <w:t xml:space="preserve">Я уже привёл в действие заклинание, которое убьёт сотни учеников Хогвартса, в том числе многих, кого ты называешь друзьями.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я добуду Камень, с его помощью я смогу остановить это заклинание. </w:t>
      </w:r>
      <w:r w:rsidDel="00000000" w:rsidR="00000000" w:rsidRPr="00000000">
        <w:rPr>
          <w:rFonts w:ascii="Times New Roman" w:cs="Times New Roman" w:eastAsia="Times New Roman" w:hAnsi="Times New Roman"/>
          <w:sz w:val="24"/>
          <w:szCs w:val="24"/>
          <w:rtl w:val="0"/>
        </w:rPr>
        <w:t xml:space="preserve">Если мне помешают или есл</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я решу не останавливать заклинание — сотни учеников погибнут, </w:t>
      </w:r>
      <w:r w:rsidDel="00000000" w:rsidR="00000000" w:rsidRPr="00000000">
        <w:rPr>
          <w:rFonts w:ascii="Times New Roman" w:cs="Times New Roman" w:eastAsia="Times New Roman" w:hAnsi="Times New Roman"/>
          <w:sz w:val="24"/>
          <w:szCs w:val="24"/>
          <w:rtl w:val="0"/>
        </w:rPr>
        <w:t xml:space="preserve"> — п</w:t>
      </w:r>
      <w:r w:rsidDel="00000000" w:rsidR="00000000" w:rsidRPr="00000000">
        <w:rPr>
          <w:rFonts w:ascii="Times New Roman" w:cs="Times New Roman" w:eastAsia="Times New Roman" w:hAnsi="Times New Roman"/>
          <w:sz w:val="24"/>
          <w:szCs w:val="24"/>
          <w:rtl w:val="0"/>
        </w:rPr>
        <w:t xml:space="preserve">рофессор Квиррелл говорил всё также спокойно.</w:t>
      </w:r>
      <w:r w:rsidDel="00000000" w:rsidR="00000000" w:rsidRPr="00000000">
        <w:rPr>
          <w:rFonts w:ascii="Times New Roman" w:cs="Times New Roman" w:eastAsia="Times New Roman" w:hAnsi="Times New Roman"/>
          <w:sz w:val="24"/>
          <w:szCs w:val="24"/>
          <w:rtl w:val="0"/>
        </w:rPr>
        <w:t xml:space="preserve"> — Мальчик, теперь ты осознаёшь, каковы ставки? </w:t>
      </w:r>
      <w:r w:rsidDel="00000000" w:rsidR="00000000" w:rsidRPr="00000000">
        <w:rPr>
          <w:rFonts w:ascii="Times New Roman" w:cs="Times New Roman" w:eastAsia="Times New Roman" w:hAnsi="Times New Roman"/>
          <w:sz w:val="24"/>
          <w:szCs w:val="24"/>
          <w:rtl w:val="0"/>
        </w:rPr>
        <w:t xml:space="preserve">Я бы улыбнулся, услышав от тебя «нет», но вряд ли на это стоит надеяться.</w:t>
      </w:r>
    </w:p>
    <w:p w:rsidR="00000000" w:rsidDel="00000000" w:rsidP="00000000" w:rsidRDefault="00000000" w:rsidRPr="00000000">
      <w:pPr>
        <w:spacing w:line="240" w:lineRule="auto"/>
        <w:ind w:left="-30"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бы попросил вас, профессор, этого не делать, — сумел выдавить Гарри. Горе и ужас охватывали его, лезвия, вспарывающие </w:t>
      </w:r>
      <w:r w:rsidDel="00000000" w:rsidR="00000000" w:rsidRPr="00000000">
        <w:rPr>
          <w:rFonts w:ascii="Times New Roman" w:cs="Times New Roman" w:eastAsia="Times New Roman" w:hAnsi="Times New Roman"/>
          <w:sz w:val="24"/>
          <w:szCs w:val="24"/>
          <w:rtl w:val="0"/>
        </w:rPr>
        <w:t xml:space="preserve">эмоциональную связь, причиняли такие же</w:t>
      </w:r>
      <w:r w:rsidDel="00000000" w:rsidR="00000000" w:rsidRPr="00000000">
        <w:rPr>
          <w:rFonts w:ascii="Times New Roman" w:cs="Times New Roman" w:eastAsia="Times New Roman" w:hAnsi="Times New Roman"/>
          <w:sz w:val="24"/>
          <w:szCs w:val="24"/>
          <w:rtl w:val="0"/>
        </w:rPr>
        <w:t xml:space="preserve"> страдания, как </w:t>
      </w:r>
      <w:r w:rsidDel="00000000" w:rsidR="00000000" w:rsidRPr="00000000">
        <w:rPr>
          <w:rFonts w:ascii="Times New Roman" w:cs="Times New Roman" w:eastAsia="Times New Roman" w:hAnsi="Times New Roman"/>
          <w:sz w:val="24"/>
          <w:szCs w:val="24"/>
          <w:rtl w:val="0"/>
        </w:rPr>
        <w:t xml:space="preserve">если бы вонзались </w:t>
      </w:r>
      <w:r w:rsidDel="00000000" w:rsidR="00000000" w:rsidRPr="00000000">
        <w:rPr>
          <w:rFonts w:ascii="Times New Roman" w:cs="Times New Roman" w:eastAsia="Times New Roman" w:hAnsi="Times New Roman"/>
          <w:sz w:val="24"/>
          <w:szCs w:val="24"/>
          <w:rtl w:val="0"/>
        </w:rPr>
        <w:t xml:space="preserve">в плоть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Почему, профессор Квиррелл, почему </w:t>
      </w:r>
      <w:r w:rsidDel="00000000" w:rsidR="00000000" w:rsidRPr="00000000">
        <w:rPr>
          <w:rFonts w:ascii="Times New Roman" w:cs="Times New Roman" w:eastAsia="Times New Roman" w:hAnsi="Times New Roman"/>
          <w:i w:val="1"/>
          <w:sz w:val="24"/>
          <w:szCs w:val="24"/>
          <w:rtl w:val="0"/>
        </w:rPr>
        <w:t xml:space="preserve">всё </w:t>
      </w:r>
      <w:r w:rsidDel="00000000" w:rsidR="00000000" w:rsidRPr="00000000">
        <w:rPr>
          <w:rFonts w:ascii="Times New Roman" w:cs="Times New Roman" w:eastAsia="Times New Roman" w:hAnsi="Times New Roman"/>
          <w:i w:val="1"/>
          <w:sz w:val="24"/>
          <w:szCs w:val="24"/>
          <w:rtl w:val="0"/>
        </w:rPr>
        <w:t xml:space="preserve">так обернулось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пусть всё будет не так, не так, по-другому</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spacing w:line="240" w:lineRule="auto"/>
        <w:ind w:left="-30" w:firstLine="435"/>
        <w:contextualSpacing w:val="0"/>
      </w:pPr>
      <w:r w:rsidDel="00000000" w:rsidR="00000000" w:rsidRPr="00000000">
        <w:rPr>
          <w:rFonts w:ascii="Times New Roman" w:cs="Times New Roman" w:eastAsia="Times New Roman" w:hAnsi="Times New Roman"/>
          <w:sz w:val="24"/>
          <w:szCs w:val="24"/>
          <w:rtl w:val="0"/>
        </w:rPr>
        <w:t xml:space="preserve">— Хорошо, — сказал профессор Квиррелл, приглашающе взмахнув пистолетом. — Разрешаю тебе предложить взамен что-нибудь, нужное мне. Это редкая привилегия. Когда Лорд Волдеморт </w:t>
      </w:r>
      <w:r w:rsidDel="00000000" w:rsidR="00000000" w:rsidRPr="00000000">
        <w:rPr>
          <w:rFonts w:ascii="Times New Roman" w:cs="Times New Roman" w:eastAsia="Times New Roman" w:hAnsi="Times New Roman"/>
          <w:sz w:val="24"/>
          <w:szCs w:val="24"/>
          <w:rtl w:val="0"/>
        </w:rPr>
        <w:t xml:space="preserve">что-то</w:t>
      </w:r>
      <w:r w:rsidDel="00000000" w:rsidR="00000000" w:rsidRPr="00000000">
        <w:rPr>
          <w:rFonts w:ascii="Times New Roman" w:cs="Times New Roman" w:eastAsia="Times New Roman" w:hAnsi="Times New Roman"/>
          <w:sz w:val="24"/>
          <w:szCs w:val="24"/>
          <w:rtl w:val="0"/>
        </w:rPr>
        <w:t xml:space="preserve"> хочет, </w:t>
      </w:r>
      <w:r w:rsidDel="00000000" w:rsidR="00000000" w:rsidRPr="00000000">
        <w:rPr>
          <w:rFonts w:ascii="Times New Roman" w:cs="Times New Roman" w:eastAsia="Times New Roman" w:hAnsi="Times New Roman"/>
          <w:sz w:val="24"/>
          <w:szCs w:val="24"/>
          <w:rtl w:val="0"/>
        </w:rPr>
        <w:t xml:space="preserve">обычно</w:t>
      </w:r>
      <w:r w:rsidDel="00000000" w:rsidR="00000000" w:rsidRPr="00000000">
        <w:rPr>
          <w:rFonts w:ascii="Times New Roman" w:cs="Times New Roman" w:eastAsia="Times New Roman" w:hAnsi="Times New Roman"/>
          <w:sz w:val="24"/>
          <w:szCs w:val="24"/>
          <w:rtl w:val="0"/>
        </w:rPr>
        <w:t xml:space="preserve"> он не торгуется, мальчик.</w:t>
      </w:r>
    </w:p>
    <w:p w:rsidR="00000000" w:rsidDel="00000000" w:rsidP="00000000" w:rsidRDefault="00000000" w:rsidRPr="00000000">
      <w:pPr>
        <w:spacing w:line="240" w:lineRule="auto"/>
        <w:ind w:left="-30" w:firstLine="435"/>
        <w:contextualSpacing w:val="0"/>
      </w:pPr>
      <w:r w:rsidDel="00000000" w:rsidR="00000000" w:rsidRPr="00000000">
        <w:rPr>
          <w:rFonts w:ascii="Times New Roman" w:cs="Times New Roman" w:eastAsia="Times New Roman" w:hAnsi="Times New Roman"/>
          <w:sz w:val="24"/>
          <w:szCs w:val="24"/>
          <w:rtl w:val="0"/>
        </w:rPr>
        <w:t xml:space="preserve">Часть разума Гарри лихорадочно перебирала варианты в поисках чего-нибудь, что может оказаться для Лорда Волдеморта или профессора Квиррелла более ценным, чем дети-заложники или смерть Снейпа.</w:t>
      </w:r>
    </w:p>
    <w:p w:rsidR="00000000" w:rsidDel="00000000" w:rsidP="00000000" w:rsidRDefault="00000000" w:rsidRPr="00000000">
      <w:pPr>
        <w:spacing w:line="240" w:lineRule="auto"/>
        <w:ind w:left="-30" w:firstLine="435"/>
        <w:contextualSpacing w:val="0"/>
      </w:pPr>
      <w:r w:rsidDel="00000000" w:rsidR="00000000" w:rsidRPr="00000000">
        <w:rPr>
          <w:rFonts w:ascii="Times New Roman" w:cs="Times New Roman" w:eastAsia="Times New Roman" w:hAnsi="Times New Roman"/>
          <w:sz w:val="24"/>
          <w:szCs w:val="24"/>
          <w:rtl w:val="0"/>
        </w:rPr>
        <w:t xml:space="preserve">Другая его часть, та, что никогда не переставала думать, уже знала ответ.</w:t>
      </w:r>
    </w:p>
    <w:p w:rsidR="00000000" w:rsidDel="00000000" w:rsidP="00000000" w:rsidRDefault="00000000" w:rsidRPr="00000000">
      <w:pPr>
        <w:spacing w:line="240" w:lineRule="auto"/>
        <w:ind w:firstLine="420"/>
        <w:contextualSpacing w:val="0"/>
      </w:pPr>
      <w:r w:rsidDel="00000000" w:rsidR="00000000" w:rsidRPr="00000000">
        <w:rPr>
          <w:rFonts w:ascii="Times New Roman" w:cs="Times New Roman" w:eastAsia="Times New Roman" w:hAnsi="Times New Roman"/>
          <w:sz w:val="24"/>
          <w:szCs w:val="24"/>
          <w:rtl w:val="0"/>
        </w:rPr>
        <w:t xml:space="preserve">— В</w:t>
      </w:r>
      <w:r w:rsidDel="00000000" w:rsidR="00000000" w:rsidRPr="00000000">
        <w:rPr>
          <w:rFonts w:ascii="Times New Roman" w:cs="Times New Roman" w:eastAsia="Times New Roman" w:hAnsi="Times New Roman"/>
          <w:sz w:val="24"/>
          <w:szCs w:val="24"/>
          <w:rtl w:val="0"/>
        </w:rPr>
        <w:t xml:space="preserve">ы уже знаете, что вы хотите от меня, — </w:t>
      </w:r>
      <w:r w:rsidDel="00000000" w:rsidR="00000000" w:rsidRPr="00000000">
        <w:rPr>
          <w:rFonts w:ascii="Times New Roman" w:cs="Times New Roman" w:eastAsia="Times New Roman" w:hAnsi="Times New Roman"/>
          <w:sz w:val="24"/>
          <w:szCs w:val="24"/>
          <w:rtl w:val="0"/>
        </w:rPr>
        <w:t xml:space="preserve">Гарри чувствовал тошноту, душа истекала кровью</w:t>
      </w:r>
      <w:r w:rsidDel="00000000" w:rsidR="00000000" w:rsidRPr="00000000">
        <w:rPr>
          <w:rFonts w:ascii="Times New Roman" w:cs="Times New Roman" w:eastAsia="Times New Roman" w:hAnsi="Times New Roman"/>
          <w:sz w:val="24"/>
          <w:szCs w:val="24"/>
          <w:rtl w:val="0"/>
        </w:rPr>
        <w:t xml:space="preserve">. — Скажите сами.</w:t>
      </w:r>
    </w:p>
    <w:p w:rsidR="00000000" w:rsidDel="00000000" w:rsidP="00000000" w:rsidRDefault="00000000" w:rsidRPr="00000000">
      <w:pPr>
        <w:spacing w:line="240" w:lineRule="auto"/>
        <w:ind w:left="-30"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поможешь мне добыть Философский Камень.</w:t>
      </w:r>
      <w:r w:rsidDel="00000000" w:rsidR="00000000" w:rsidRPr="00000000">
        <w:rPr>
          <w:rtl w:val="0"/>
        </w:rPr>
      </w:r>
    </w:p>
    <w:p w:rsidR="00000000" w:rsidDel="00000000" w:rsidP="00000000" w:rsidRDefault="00000000" w:rsidRPr="00000000">
      <w:pPr>
        <w:spacing w:line="240" w:lineRule="auto"/>
        <w:ind w:left="-30" w:firstLine="435"/>
        <w:contextualSpacing w:val="0"/>
      </w:pPr>
      <w:r w:rsidDel="00000000" w:rsidR="00000000" w:rsidRPr="00000000">
        <w:rPr>
          <w:rFonts w:ascii="Times New Roman" w:cs="Times New Roman" w:eastAsia="Times New Roman" w:hAnsi="Times New Roman"/>
          <w:sz w:val="24"/>
          <w:szCs w:val="24"/>
          <w:rtl w:val="0"/>
        </w:rPr>
        <w:t xml:space="preserve">Гарри сглотнул. Его взгляд</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против воли </w:t>
      </w:r>
      <w:r w:rsidDel="00000000" w:rsidR="00000000" w:rsidRPr="00000000">
        <w:rPr>
          <w:rFonts w:ascii="Times New Roman" w:cs="Times New Roman" w:eastAsia="Times New Roman" w:hAnsi="Times New Roman"/>
          <w:sz w:val="24"/>
          <w:szCs w:val="24"/>
          <w:rtl w:val="0"/>
        </w:rPr>
        <w:t xml:space="preserve">перескакивал</w:t>
      </w:r>
      <w:r w:rsidDel="00000000" w:rsidR="00000000" w:rsidRPr="00000000">
        <w:rPr>
          <w:rFonts w:ascii="Times New Roman" w:cs="Times New Roman" w:eastAsia="Times New Roman" w:hAnsi="Times New Roman"/>
          <w:sz w:val="24"/>
          <w:szCs w:val="24"/>
          <w:rtl w:val="0"/>
        </w:rPr>
        <w:t xml:space="preserve"> с пистолета на лицо профессора Квиррелла и обратно.</w:t>
      </w:r>
    </w:p>
    <w:p w:rsidR="00000000" w:rsidDel="00000000" w:rsidP="00000000" w:rsidRDefault="00000000" w:rsidRPr="00000000">
      <w:pPr>
        <w:spacing w:line="240" w:lineRule="auto"/>
        <w:ind w:left="-30" w:firstLine="435"/>
        <w:contextualSpacing w:val="0"/>
      </w:pPr>
      <w:r w:rsidDel="00000000" w:rsidR="00000000" w:rsidRPr="00000000">
        <w:rPr>
          <w:rFonts w:ascii="Times New Roman" w:cs="Times New Roman" w:eastAsia="Times New Roman" w:hAnsi="Times New Roman"/>
          <w:sz w:val="24"/>
          <w:szCs w:val="24"/>
          <w:rtl w:val="0"/>
        </w:rPr>
        <w:t xml:space="preserve">Он понимал, что книжный герой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такой ситуации </w:t>
      </w:r>
      <w:r w:rsidDel="00000000" w:rsidR="00000000" w:rsidRPr="00000000">
        <w:rPr>
          <w:rFonts w:ascii="Times New Roman" w:cs="Times New Roman" w:eastAsia="Times New Roman" w:hAnsi="Times New Roman"/>
          <w:sz w:val="24"/>
          <w:szCs w:val="24"/>
          <w:rtl w:val="0"/>
        </w:rPr>
        <w:t xml:space="preserve">ответил бы:</w:t>
      </w:r>
      <w:r w:rsidDel="00000000" w:rsidR="00000000" w:rsidRPr="00000000">
        <w:rPr>
          <w:rFonts w:ascii="Times New Roman" w:cs="Times New Roman" w:eastAsia="Times New Roman" w:hAnsi="Times New Roman"/>
          <w:sz w:val="24"/>
          <w:szCs w:val="24"/>
          <w:rtl w:val="0"/>
        </w:rPr>
        <w:t xml:space="preserve"> «Нет». </w:t>
      </w:r>
      <w:r w:rsidDel="00000000" w:rsidR="00000000" w:rsidRPr="00000000">
        <w:rPr>
          <w:rFonts w:ascii="Times New Roman" w:cs="Times New Roman" w:eastAsia="Times New Roman" w:hAnsi="Times New Roman"/>
          <w:sz w:val="24"/>
          <w:szCs w:val="24"/>
          <w:rtl w:val="0"/>
        </w:rPr>
        <w:t xml:space="preserve">Но теперь, когда он сам очутился на месте героя, ответ </w:t>
      </w:r>
      <w:r w:rsidDel="00000000" w:rsidR="00000000" w:rsidRPr="00000000">
        <w:rPr>
          <w:rFonts w:ascii="Times New Roman" w:cs="Times New Roman" w:eastAsia="Times New Roman" w:hAnsi="Times New Roman"/>
          <w:sz w:val="24"/>
          <w:szCs w:val="24"/>
          <w:rtl w:val="0"/>
        </w:rPr>
        <w:t xml:space="preserve">«Нет» казалс</w:t>
      </w:r>
      <w:r w:rsidDel="00000000" w:rsidR="00000000" w:rsidRPr="00000000">
        <w:rPr>
          <w:rFonts w:ascii="Times New Roman" w:cs="Times New Roman" w:eastAsia="Times New Roman" w:hAnsi="Times New Roman"/>
          <w:sz w:val="24"/>
          <w:szCs w:val="24"/>
          <w:rtl w:val="0"/>
        </w:rPr>
        <w:t xml:space="preserve">я бессмысленным.</w:t>
      </w:r>
    </w:p>
    <w:p w:rsidR="00000000" w:rsidDel="00000000" w:rsidP="00000000" w:rsidRDefault="00000000" w:rsidRPr="00000000">
      <w:pPr>
        <w:spacing w:line="240" w:lineRule="auto"/>
        <w:ind w:left="-30" w:firstLine="435"/>
        <w:contextualSpacing w:val="0"/>
      </w:pPr>
      <w:r w:rsidDel="00000000" w:rsidR="00000000" w:rsidRPr="00000000">
        <w:rPr>
          <w:rFonts w:ascii="Times New Roman" w:cs="Times New Roman" w:eastAsia="Times New Roman" w:hAnsi="Times New Roman"/>
          <w:sz w:val="24"/>
          <w:szCs w:val="24"/>
          <w:rtl w:val="0"/>
        </w:rPr>
        <w:t xml:space="preserve">— Я разочарован, </w:t>
      </w:r>
      <w:r w:rsidDel="00000000" w:rsidR="00000000" w:rsidRPr="00000000">
        <w:rPr>
          <w:rFonts w:ascii="Times New Roman" w:cs="Times New Roman" w:eastAsia="Times New Roman" w:hAnsi="Times New Roman"/>
          <w:sz w:val="24"/>
          <w:szCs w:val="24"/>
          <w:rtl w:val="0"/>
        </w:rPr>
        <w:t xml:space="preserve">что ты задумался,</w:t>
      </w:r>
      <w:r w:rsidDel="00000000" w:rsidR="00000000" w:rsidRPr="00000000">
        <w:rPr>
          <w:rFonts w:ascii="Times New Roman" w:cs="Times New Roman" w:eastAsia="Times New Roman" w:hAnsi="Times New Roman"/>
          <w:sz w:val="24"/>
          <w:szCs w:val="24"/>
          <w:rtl w:val="0"/>
        </w:rPr>
        <w:t xml:space="preserve"> — сказал профессор Квиррелл. — Совершенно очевидно, что в данный момент ты должен принять все мои условия, потому что у меня на руках все козыри. </w:t>
      </w:r>
      <w:r w:rsidDel="00000000" w:rsidR="00000000" w:rsidRPr="00000000">
        <w:rPr>
          <w:rFonts w:ascii="Times New Roman" w:cs="Times New Roman" w:eastAsia="Times New Roman" w:hAnsi="Times New Roman"/>
          <w:sz w:val="24"/>
          <w:szCs w:val="24"/>
          <w:rtl w:val="0"/>
        </w:rPr>
        <w:t xml:space="preserve">Я учил тебя, как поступать в таких ситуациях: тебе следует сразу же притвориться, что ты проиграл.</w:t>
      </w:r>
      <w:r w:rsidDel="00000000" w:rsidR="00000000" w:rsidRPr="00000000">
        <w:rPr>
          <w:rFonts w:ascii="Times New Roman" w:cs="Times New Roman" w:eastAsia="Times New Roman" w:hAnsi="Times New Roman"/>
          <w:sz w:val="24"/>
          <w:szCs w:val="24"/>
          <w:rtl w:val="0"/>
        </w:rPr>
        <w:t xml:space="preserve"> Сопротивляясь, ты не добьёшься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ничего, кроме боли. Ты должен был вычислить, что выгоднее ответить сразу, не вызывая моё недоверие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профессор Квиррелл</w:t>
      </w:r>
      <w:r w:rsidDel="00000000" w:rsidR="00000000" w:rsidRPr="00000000">
        <w:rPr>
          <w:rFonts w:ascii="Times New Roman" w:cs="Times New Roman" w:eastAsia="Times New Roman" w:hAnsi="Times New Roman"/>
          <w:sz w:val="24"/>
          <w:szCs w:val="24"/>
          <w:rtl w:val="0"/>
        </w:rPr>
        <w:t xml:space="preserve"> с любопытством разглядывал Гарри. — Может, Дамблдор забил тебе голову чепухой про благородное </w:t>
      </w:r>
      <w:r w:rsidDel="00000000" w:rsidR="00000000" w:rsidRPr="00000000">
        <w:rPr>
          <w:rFonts w:ascii="Times New Roman" w:cs="Times New Roman" w:eastAsia="Times New Roman" w:hAnsi="Times New Roman"/>
          <w:sz w:val="24"/>
          <w:szCs w:val="24"/>
          <w:rtl w:val="0"/>
        </w:rPr>
        <w:t xml:space="preserve">сопротивление</w:t>
      </w:r>
      <w:r w:rsidDel="00000000" w:rsidR="00000000" w:rsidRPr="00000000">
        <w:rPr>
          <w:rFonts w:ascii="Times New Roman" w:cs="Times New Roman" w:eastAsia="Times New Roman" w:hAnsi="Times New Roman"/>
          <w:sz w:val="24"/>
          <w:szCs w:val="24"/>
          <w:rtl w:val="0"/>
        </w:rPr>
        <w:t xml:space="preserve">? Меня всегда забавляли подобные </w:t>
      </w:r>
      <w:r w:rsidDel="00000000" w:rsidR="00000000" w:rsidRPr="00000000">
        <w:rPr>
          <w:rFonts w:ascii="Times New Roman" w:cs="Times New Roman" w:eastAsia="Times New Roman" w:hAnsi="Times New Roman"/>
          <w:sz w:val="24"/>
          <w:szCs w:val="24"/>
          <w:rtl w:val="0"/>
        </w:rPr>
        <w:t xml:space="preserve">мораль</w:t>
      </w:r>
      <w:r w:rsidDel="00000000" w:rsidR="00000000" w:rsidRPr="00000000">
        <w:rPr>
          <w:rFonts w:ascii="Times New Roman" w:cs="Times New Roman" w:eastAsia="Times New Roman" w:hAnsi="Times New Roman"/>
          <w:sz w:val="24"/>
          <w:szCs w:val="24"/>
          <w:rtl w:val="0"/>
        </w:rPr>
        <w:t xml:space="preserve">ные принципы — ими так легко манипулировать. </w:t>
      </w:r>
      <w:r w:rsidDel="00000000" w:rsidR="00000000" w:rsidRPr="00000000">
        <w:rPr>
          <w:rFonts w:ascii="Times New Roman" w:cs="Times New Roman" w:eastAsia="Times New Roman" w:hAnsi="Times New Roman"/>
          <w:sz w:val="24"/>
          <w:szCs w:val="24"/>
          <w:rtl w:val="0"/>
        </w:rPr>
        <w:t xml:space="preserve">Заверяю тебя, я легко могу продемонстрировать, </w:t>
      </w:r>
      <w:r w:rsidDel="00000000" w:rsidR="00000000" w:rsidRPr="00000000">
        <w:rPr>
          <w:rFonts w:ascii="Times New Roman" w:cs="Times New Roman" w:eastAsia="Times New Roman" w:hAnsi="Times New Roman"/>
          <w:sz w:val="24"/>
          <w:szCs w:val="24"/>
          <w:rtl w:val="0"/>
        </w:rPr>
        <w:t xml:space="preserve">чт</w:t>
      </w:r>
      <w:r w:rsidDel="00000000" w:rsidR="00000000" w:rsidRPr="00000000">
        <w:rPr>
          <w:rFonts w:ascii="Times New Roman" w:cs="Times New Roman" w:eastAsia="Times New Roman" w:hAnsi="Times New Roman"/>
          <w:sz w:val="24"/>
          <w:szCs w:val="24"/>
          <w:rtl w:val="0"/>
        </w:rPr>
        <w:t xml:space="preserve">о и с моральной точки зрения сопротивление будет выглядеть гораздо хуже, и советую подчиниться, пока я этого не сделал.</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left="-30"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Пистолет всё так же смотрел на Гарри, но профессор Квиррелл взмахнул второй рукой, и Трейси Дэвис, медленно вращаясь, взмыла в воздух. Её руки и ноги раскинулись звездой...</w:t>
      </w:r>
    </w:p>
    <w:p w:rsidR="00000000" w:rsidDel="00000000" w:rsidP="00000000" w:rsidRDefault="00000000" w:rsidRPr="00000000">
      <w:pPr>
        <w:spacing w:line="240" w:lineRule="auto"/>
        <w:ind w:left="-30" w:firstLine="435"/>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и не успела свежая волна адреналина добраться до сердца Гарри, как Трейси снова </w:t>
      </w:r>
      <w:r w:rsidDel="00000000" w:rsidR="00000000" w:rsidRPr="00000000">
        <w:rPr>
          <w:rFonts w:ascii="Times New Roman" w:cs="Times New Roman" w:eastAsia="Times New Roman" w:hAnsi="Times New Roman"/>
          <w:sz w:val="24"/>
          <w:szCs w:val="24"/>
          <w:rtl w:val="0"/>
        </w:rPr>
        <w:t xml:space="preserve">опустилась</w:t>
      </w:r>
      <w:r w:rsidDel="00000000" w:rsidR="00000000" w:rsidRPr="00000000">
        <w:rPr>
          <w:rFonts w:ascii="Times New Roman" w:cs="Times New Roman" w:eastAsia="Times New Roman" w:hAnsi="Times New Roman"/>
          <w:sz w:val="24"/>
          <w:szCs w:val="24"/>
          <w:rtl w:val="0"/>
        </w:rPr>
        <w:t xml:space="preserve"> на пол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left="-30" w:firstLine="435"/>
        <w:contextualSpacing w:val="0"/>
      </w:pPr>
      <w:r w:rsidDel="00000000" w:rsidR="00000000" w:rsidRPr="00000000">
        <w:rPr>
          <w:rFonts w:ascii="Times New Roman" w:cs="Times New Roman" w:eastAsia="Times New Roman" w:hAnsi="Times New Roman"/>
          <w:sz w:val="24"/>
          <w:szCs w:val="24"/>
          <w:rtl w:val="0"/>
        </w:rPr>
        <w:t xml:space="preserve">— Решай, — сказал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Квиррелл. — </w:t>
      </w:r>
      <w:r w:rsidDel="00000000" w:rsidR="00000000" w:rsidRPr="00000000">
        <w:rPr>
          <w:rFonts w:ascii="Times New Roman" w:cs="Times New Roman" w:eastAsia="Times New Roman" w:hAnsi="Times New Roman"/>
          <w:sz w:val="24"/>
          <w:szCs w:val="24"/>
          <w:rtl w:val="0"/>
        </w:rPr>
        <w:t xml:space="preserve">Моё терпение уже на исходе.</w:t>
      </w:r>
    </w:p>
    <w:p w:rsidR="00000000" w:rsidDel="00000000" w:rsidP="00000000" w:rsidRDefault="00000000" w:rsidRPr="00000000">
      <w:pPr>
        <w:spacing w:line="240" w:lineRule="auto"/>
        <w:ind w:left="-30" w:firstLine="435"/>
        <w:contextualSpacing w:val="0"/>
      </w:pPr>
      <w:r w:rsidDel="00000000" w:rsidR="00000000" w:rsidRPr="00000000">
        <w:rPr>
          <w:rFonts w:ascii="Times New Roman" w:cs="Times New Roman" w:eastAsia="Times New Roman" w:hAnsi="Times New Roman"/>
          <w:i w:val="1"/>
          <w:sz w:val="24"/>
          <w:szCs w:val="24"/>
          <w:rtl w:val="0"/>
        </w:rPr>
        <w:t xml:space="preserve">Надо было отвечать сразу, чтобы ему не успела прийти мысль оторвать Трейси ноги. Хотя, нет, директор говорил, нельзя показывать Лорду Волдеморту, что я буду подчиняться, если он станет угрожать моим друзьям, потому что тогда он будет шантажировать меня снова и снова… Только ведь его слова — не шантаж, он постоянно именно так и действует...</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left="-30" w:firstLine="435"/>
        <w:contextualSpacing w:val="0"/>
      </w:pPr>
      <w:r w:rsidDel="00000000" w:rsidR="00000000" w:rsidRPr="00000000">
        <w:rPr>
          <w:rFonts w:ascii="Times New Roman" w:cs="Times New Roman" w:eastAsia="Times New Roman" w:hAnsi="Times New Roman"/>
          <w:sz w:val="24"/>
          <w:szCs w:val="24"/>
          <w:rtl w:val="0"/>
        </w:rPr>
        <w:t xml:space="preserve">Гарри несколько раз глубоко вдохнул. Часть сознания, действующая на автопилоте, вопила другим субличностям, что он </w:t>
      </w:r>
      <w:r w:rsidDel="00000000" w:rsidR="00000000" w:rsidRPr="00000000">
        <w:rPr>
          <w:rFonts w:ascii="Times New Roman" w:cs="Times New Roman" w:eastAsia="Times New Roman" w:hAnsi="Times New Roman"/>
          <w:i w:val="1"/>
          <w:sz w:val="24"/>
          <w:szCs w:val="24"/>
          <w:rtl w:val="0"/>
        </w:rPr>
        <w:t xml:space="preserve">не может позволить себе пребывать в ступоре.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Шок рано или поздно заканчивается, нейроны всё так же передают сигналы, при работающем мозге разум может отключиться, только если «Я» Гарри </w:t>
      </w:r>
      <w:r w:rsidDel="00000000" w:rsidR="00000000" w:rsidRPr="00000000">
        <w:rPr>
          <w:rFonts w:ascii="Times New Roman" w:cs="Times New Roman" w:eastAsia="Times New Roman" w:hAnsi="Times New Roman"/>
          <w:sz w:val="24"/>
          <w:szCs w:val="24"/>
          <w:rtl w:val="0"/>
        </w:rPr>
        <w:t xml:space="preserve">посчитает</w:t>
      </w:r>
      <w:r w:rsidDel="00000000" w:rsidR="00000000" w:rsidRPr="00000000">
        <w:rPr>
          <w:rFonts w:ascii="Times New Roman" w:cs="Times New Roman" w:eastAsia="Times New Roman" w:hAnsi="Times New Roman"/>
          <w:sz w:val="24"/>
          <w:szCs w:val="24"/>
          <w:rtl w:val="0"/>
        </w:rPr>
        <w:t xml:space="preserve">, что разум должен отключиться...</w:t>
      </w:r>
    </w:p>
    <w:p w:rsidR="00000000" w:rsidDel="00000000" w:rsidP="00000000" w:rsidRDefault="00000000" w:rsidRPr="00000000">
      <w:pPr>
        <w:keepNext w:val="0"/>
        <w:keepLines w:val="0"/>
        <w:widowControl w:val="1"/>
        <w:spacing w:after="0" w:before="0" w:line="240" w:lineRule="auto"/>
        <w:ind w:left="-30" w:right="0" w:firstLine="435"/>
        <w:contextualSpacing w:val="0"/>
        <w:jc w:val="left"/>
      </w:pP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и не собирался </w:t>
      </w:r>
      <w:r w:rsidDel="00000000" w:rsidR="00000000" w:rsidRPr="00000000">
        <w:rPr>
          <w:rFonts w:ascii="Times New Roman" w:cs="Times New Roman" w:eastAsia="Times New Roman" w:hAnsi="Times New Roman"/>
          <w:sz w:val="24"/>
          <w:szCs w:val="24"/>
          <w:rtl w:val="0"/>
        </w:rPr>
        <w:t xml:space="preserve">испытывать ваше терпение, — сказал Гарри. Голос прозвучал надломленно, и это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было хорошо. Лорд Волдеморт, подумав, что Гарри до сих пор в шоке, может дать ему немного времени.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Увы, если у Лорда Волдеморта и была репутация человека, который держит своё слово, то </w:t>
      </w:r>
      <w:r w:rsidDel="00000000" w:rsidR="00000000" w:rsidRPr="00000000">
        <w:rPr>
          <w:rFonts w:ascii="Times New Roman" w:cs="Times New Roman" w:eastAsia="Times New Roman" w:hAnsi="Times New Roman"/>
          <w:sz w:val="24"/>
          <w:szCs w:val="24"/>
          <w:rtl w:val="0"/>
        </w:rPr>
        <w:t xml:space="preserve">мне об этом неизвестно.</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0" w:right="0" w:firstLine="435"/>
        <w:contextualSpacing w:val="0"/>
        <w:jc w:val="left"/>
      </w:pPr>
      <w:r w:rsidDel="00000000" w:rsidR="00000000" w:rsidRPr="00000000">
        <w:rPr>
          <w:rFonts w:ascii="Times New Roman" w:cs="Times New Roman" w:eastAsia="Times New Roman" w:hAnsi="Times New Roman"/>
          <w:sz w:val="24"/>
          <w:szCs w:val="24"/>
          <w:rtl w:val="0"/>
        </w:rPr>
        <w:t xml:space="preserve">— Понимаю твои опасения, — ответил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Квиррелл. — Есть простое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решение, и я планировал прибегнуть к нему в любом случае. </w:t>
      </w:r>
      <w:r w:rsidDel="00000000" w:rsidR="00000000" w:rsidRPr="00000000">
        <w:rPr>
          <w:rFonts w:ascii="Times New Roman" w:cs="Times New Roman" w:eastAsia="Times New Roman" w:hAnsi="Times New Roman"/>
          <w:i w:val="1"/>
          <w:sz w:val="24"/>
          <w:szCs w:val="24"/>
          <w:rtl w:val="0"/>
        </w:rPr>
        <w:t xml:space="preserve">Змеи не с-спос-собны лгать.</w:t>
      </w:r>
      <w:r w:rsidDel="00000000" w:rsidR="00000000" w:rsidRPr="00000000">
        <w:rPr>
          <w:rFonts w:ascii="Times New Roman" w:cs="Times New Roman" w:eastAsia="Times New Roman" w:hAnsi="Times New Roman"/>
          <w:sz w:val="24"/>
          <w:szCs w:val="24"/>
          <w:rtl w:val="0"/>
        </w:rPr>
        <w:t xml:space="preserve"> Учитывая моё крайнее отвращение к человеческой глупости, я бы советовал тебе воздержаться от фраз вроде «Что вы хотите этим сказать?» Ты достаточно умён, а у меня нет времени на пустые беседы, столь ценимые заурядными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людьми.</w:t>
      </w:r>
    </w:p>
    <w:p w:rsidR="00000000" w:rsidDel="00000000" w:rsidP="00000000" w:rsidRDefault="00000000" w:rsidRPr="00000000">
      <w:pPr>
        <w:keepNext w:val="0"/>
        <w:keepLines w:val="0"/>
        <w:widowControl w:val="1"/>
        <w:spacing w:after="0" w:before="0" w:line="240" w:lineRule="auto"/>
        <w:ind w:left="-30" w:right="0" w:firstLine="435"/>
        <w:contextualSpacing w:val="0"/>
        <w:jc w:val="left"/>
      </w:pPr>
      <w:r w:rsidDel="00000000" w:rsidR="00000000" w:rsidRPr="00000000">
        <w:rPr>
          <w:rFonts w:ascii="Times New Roman" w:cs="Times New Roman" w:eastAsia="Times New Roman" w:hAnsi="Times New Roman"/>
          <w:sz w:val="24"/>
          <w:szCs w:val="24"/>
          <w:rtl w:val="0"/>
        </w:rPr>
        <w:t xml:space="preserve">Гарри сглотнул. Змеи не способны лгать.</w:t>
      </w:r>
    </w:p>
    <w:p w:rsidR="00000000" w:rsidDel="00000000" w:rsidP="00000000" w:rsidRDefault="00000000" w:rsidRPr="00000000">
      <w:pPr>
        <w:keepNext w:val="0"/>
        <w:keepLines w:val="0"/>
        <w:widowControl w:val="1"/>
        <w:spacing w:after="0" w:before="0" w:line="240" w:lineRule="auto"/>
        <w:ind w:left="-30" w:right="0" w:firstLine="43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Два плюс-с два будет четыре.</w:t>
      </w:r>
      <w:r w:rsidDel="00000000" w:rsidR="00000000" w:rsidRPr="00000000">
        <w:rPr>
          <w:rFonts w:ascii="Times New Roman" w:cs="Times New Roman" w:eastAsia="Times New Roman" w:hAnsi="Times New Roman"/>
          <w:sz w:val="24"/>
          <w:szCs w:val="24"/>
          <w:rtl w:val="0"/>
        </w:rPr>
        <w:t xml:space="preserve"> — Гарри хотел сказать, что два плюс два будет три, но слово «четыре» само сорвалось с языка.</w:t>
      </w:r>
    </w:p>
    <w:p w:rsidR="00000000" w:rsidDel="00000000" w:rsidP="00000000" w:rsidRDefault="00000000" w:rsidRPr="00000000">
      <w:pPr>
        <w:keepNext w:val="0"/>
        <w:keepLines w:val="0"/>
        <w:widowControl w:val="1"/>
        <w:spacing w:after="0" w:before="0" w:line="240" w:lineRule="auto"/>
        <w:ind w:left="-30" w:right="0" w:firstLine="435"/>
        <w:contextualSpacing w:val="0"/>
        <w:jc w:val="left"/>
      </w:pPr>
      <w:r w:rsidDel="00000000" w:rsidR="00000000" w:rsidRPr="00000000">
        <w:rPr>
          <w:rFonts w:ascii="Times New Roman" w:cs="Times New Roman" w:eastAsia="Times New Roman" w:hAnsi="Times New Roman"/>
          <w:sz w:val="24"/>
          <w:szCs w:val="24"/>
          <w:rtl w:val="0"/>
        </w:rPr>
        <w:t xml:space="preserve">— Хорошо. </w:t>
      </w:r>
      <w:r w:rsidDel="00000000" w:rsidR="00000000" w:rsidRPr="00000000">
        <w:rPr>
          <w:rFonts w:ascii="Times New Roman" w:cs="Times New Roman" w:eastAsia="Times New Roman" w:hAnsi="Times New Roman"/>
          <w:sz w:val="24"/>
          <w:szCs w:val="24"/>
          <w:rtl w:val="0"/>
        </w:rPr>
        <w:t xml:space="preserve">Когда Салазар Слизерин накладывал на себя и всех своих детей проклятие </w:t>
      </w:r>
      <w:r w:rsidDel="00000000" w:rsidR="00000000" w:rsidRPr="00000000">
        <w:rPr>
          <w:rFonts w:ascii="Times New Roman" w:cs="Times New Roman" w:eastAsia="Times New Roman" w:hAnsi="Times New Roman"/>
          <w:sz w:val="24"/>
          <w:szCs w:val="24"/>
          <w:rtl w:val="0"/>
        </w:rPr>
        <w:t xml:space="preserve">Змееуст</w:t>
      </w:r>
      <w:r w:rsidDel="00000000" w:rsidR="00000000" w:rsidRPr="00000000">
        <w:rPr>
          <w:rFonts w:ascii="Times New Roman" w:cs="Times New Roman" w:eastAsia="Times New Roman" w:hAnsi="Times New Roman"/>
          <w:sz w:val="24"/>
          <w:szCs w:val="24"/>
          <w:rtl w:val="0"/>
        </w:rPr>
        <w:t xml:space="preserve">а, на самом деле, </w:t>
      </w:r>
      <w:r w:rsidDel="00000000" w:rsidR="00000000" w:rsidRPr="00000000">
        <w:rPr>
          <w:rFonts w:ascii="Times New Roman" w:cs="Times New Roman" w:eastAsia="Times New Roman" w:hAnsi="Times New Roman"/>
          <w:sz w:val="24"/>
          <w:szCs w:val="24"/>
          <w:rtl w:val="0"/>
        </w:rPr>
        <w:t xml:space="preserve">он хотел обеспечить своим потомкам возможность верить друг другу на слово,</w:t>
      </w:r>
      <w:r w:rsidDel="00000000" w:rsidR="00000000" w:rsidRPr="00000000">
        <w:rPr>
          <w:rFonts w:ascii="Times New Roman" w:cs="Times New Roman" w:eastAsia="Times New Roman" w:hAnsi="Times New Roman"/>
          <w:sz w:val="24"/>
          <w:szCs w:val="24"/>
          <w:rtl w:val="0"/>
        </w:rPr>
        <w:t xml:space="preserve"> какие бы интриги они не плели против других.</w:t>
      </w:r>
      <w:r w:rsidDel="00000000" w:rsidR="00000000" w:rsidRPr="00000000">
        <w:rPr>
          <w:rFonts w:ascii="Times New Roman" w:cs="Times New Roman" w:eastAsia="Times New Roman" w:hAnsi="Times New Roman"/>
          <w:sz w:val="24"/>
          <w:szCs w:val="24"/>
          <w:rtl w:val="0"/>
        </w:rPr>
        <w:t xml:space="preserve"> — п</w:t>
      </w:r>
      <w:r w:rsidDel="00000000" w:rsidR="00000000" w:rsidRPr="00000000">
        <w:rPr>
          <w:rFonts w:ascii="Times New Roman" w:cs="Times New Roman" w:eastAsia="Times New Roman" w:hAnsi="Times New Roman"/>
          <w:sz w:val="24"/>
          <w:szCs w:val="24"/>
          <w:rtl w:val="0"/>
        </w:rPr>
        <w:t xml:space="preserve">рофессор Квиррелл принял позу, знакомую Гарри по урокам Боевой магии. Он словно надел привычную маску, но пистолет в его руке всё так же смотрел на Гарри.</w:t>
      </w:r>
      <w:r w:rsidDel="00000000" w:rsidR="00000000" w:rsidRPr="00000000">
        <w:rPr>
          <w:rFonts w:ascii="Times New Roman" w:cs="Times New Roman" w:eastAsia="Times New Roman" w:hAnsi="Times New Roman"/>
          <w:sz w:val="24"/>
          <w:szCs w:val="24"/>
          <w:rtl w:val="0"/>
        </w:rPr>
        <w:t xml:space="preserve"> — Окклюменция позволяет обмануть Сыворотку правды, но не проклятие Змееуста, можешь э</w:t>
      </w:r>
      <w:r w:rsidDel="00000000" w:rsidR="00000000" w:rsidRPr="00000000">
        <w:rPr>
          <w:rFonts w:ascii="Times New Roman" w:cs="Times New Roman" w:eastAsia="Times New Roman" w:hAnsi="Times New Roman"/>
          <w:sz w:val="24"/>
          <w:szCs w:val="24"/>
          <w:rtl w:val="0"/>
        </w:rPr>
        <w:t xml:space="preserve">то тоже п</w:t>
      </w:r>
      <w:r w:rsidDel="00000000" w:rsidR="00000000" w:rsidRPr="00000000">
        <w:rPr>
          <w:rFonts w:ascii="Times New Roman" w:cs="Times New Roman" w:eastAsia="Times New Roman" w:hAnsi="Times New Roman"/>
          <w:sz w:val="24"/>
          <w:szCs w:val="24"/>
          <w:rtl w:val="0"/>
        </w:rPr>
        <w:t xml:space="preserve">роверить. А теперь слушай. </w:t>
      </w:r>
      <w:r w:rsidDel="00000000" w:rsidR="00000000" w:rsidRPr="00000000">
        <w:rPr>
          <w:rFonts w:ascii="Times New Roman" w:cs="Times New Roman" w:eastAsia="Times New Roman" w:hAnsi="Times New Roman"/>
          <w:i w:val="1"/>
          <w:sz w:val="24"/>
          <w:szCs w:val="24"/>
          <w:rtl w:val="0"/>
        </w:rPr>
        <w:t xml:space="preserve">Пойдём с-со мной, обещ-щай ис-спользовать вс-се с-силы, чтобы добыть Камень, </w:t>
      </w:r>
      <w:r w:rsidDel="00000000" w:rsidR="00000000" w:rsidRPr="00000000">
        <w:rPr>
          <w:rFonts w:ascii="Times New Roman" w:cs="Times New Roman" w:eastAsia="Times New Roman" w:hAnsi="Times New Roman"/>
          <w:i w:val="1"/>
          <w:sz w:val="24"/>
          <w:szCs w:val="24"/>
          <w:rtl w:val="0"/>
        </w:rPr>
        <w:t xml:space="preserve">и тогда эти дети ос-станутс-ся здес-сь, и я не причиню им зла</w:t>
      </w:r>
      <w:r w:rsidDel="00000000" w:rsidR="00000000" w:rsidRPr="00000000">
        <w:rPr>
          <w:rFonts w:ascii="Times New Roman" w:cs="Times New Roman" w:eastAsia="Times New Roman" w:hAnsi="Times New Roman"/>
          <w:i w:val="1"/>
          <w:sz w:val="24"/>
          <w:szCs w:val="24"/>
          <w:rtl w:val="0"/>
        </w:rPr>
        <w:t xml:space="preserve">. Я дейс-ствительно взял заложников, с-сотни учеников с-сегодня умрут, ес-сли я не ос-становлю запущ-щенный план. Получив Камень, я с-сохраню им жизни.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и </w:t>
      </w:r>
      <w:r w:rsidDel="00000000" w:rsidR="00000000" w:rsidRPr="00000000">
        <w:rPr>
          <w:rFonts w:ascii="Times New Roman" w:cs="Times New Roman" w:eastAsia="Times New Roman" w:hAnsi="Times New Roman"/>
          <w:sz w:val="24"/>
          <w:szCs w:val="24"/>
          <w:rtl w:val="0"/>
        </w:rPr>
        <w:t xml:space="preserve">запомни, хорошенько запомни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меня нельзя по-настоящ-щему</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убить ни одним с-спос-собом, извес-стным мне, </w:t>
      </w:r>
      <w:r w:rsidDel="00000000" w:rsidR="00000000" w:rsidRPr="00000000">
        <w:rPr>
          <w:rFonts w:ascii="Times New Roman" w:cs="Times New Roman" w:eastAsia="Times New Roman" w:hAnsi="Times New Roman"/>
          <w:i w:val="1"/>
          <w:sz w:val="24"/>
          <w:szCs w:val="24"/>
          <w:rtl w:val="0"/>
        </w:rPr>
        <w:t xml:space="preserve">ес-сли я не получу камень, это не помеш-шает мне вернутьс-ся и</w:t>
      </w:r>
      <w:r w:rsidDel="00000000" w:rsidR="00000000" w:rsidRPr="00000000">
        <w:rPr>
          <w:rFonts w:ascii="Times New Roman" w:cs="Times New Roman" w:eastAsia="Times New Roman" w:hAnsi="Times New Roman"/>
          <w:i w:val="1"/>
          <w:sz w:val="24"/>
          <w:szCs w:val="24"/>
          <w:rtl w:val="0"/>
        </w:rPr>
        <w:t xml:space="preserve"> не с-спас-сёт ни тебя, ни других от моего гнева.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Тебе в голову наверняка приходят разные горячие мысли. Так вот, мальчик, ничего хорошего они тебе не принесут.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Отдаю должное твоей способности </w:t>
      </w:r>
      <w:r w:rsidDel="00000000" w:rsidR="00000000" w:rsidRPr="00000000">
        <w:rPr>
          <w:rFonts w:ascii="Times New Roman" w:cs="Times New Roman" w:eastAsia="Times New Roman" w:hAnsi="Times New Roman"/>
          <w:sz w:val="24"/>
          <w:szCs w:val="24"/>
          <w:rtl w:val="0"/>
        </w:rPr>
        <w:t xml:space="preserve">раздражать </w:t>
      </w:r>
      <w:r w:rsidDel="00000000" w:rsidR="00000000" w:rsidRPr="00000000">
        <w:rPr>
          <w:rFonts w:ascii="Times New Roman" w:cs="Times New Roman" w:eastAsia="Times New Roman" w:hAnsi="Times New Roman"/>
          <w:sz w:val="24"/>
          <w:szCs w:val="24"/>
          <w:rtl w:val="0"/>
        </w:rPr>
        <w:t xml:space="preserve">меня и советую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воздержаться.</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0" w:right="0" w:firstLine="43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говорили, что </w:t>
      </w:r>
      <w:r w:rsidDel="00000000" w:rsidR="00000000" w:rsidRPr="00000000">
        <w:rPr>
          <w:rFonts w:ascii="Times New Roman" w:cs="Times New Roman" w:eastAsia="Times New Roman" w:hAnsi="Times New Roman"/>
          <w:sz w:val="24"/>
          <w:szCs w:val="24"/>
          <w:rtl w:val="0"/>
        </w:rPr>
        <w:t xml:space="preserve">настоящая сил</w:t>
      </w:r>
      <w:r w:rsidDel="00000000" w:rsidR="00000000" w:rsidRPr="00000000">
        <w:rPr>
          <w:rFonts w:ascii="Times New Roman" w:cs="Times New Roman" w:eastAsia="Times New Roman" w:hAnsi="Times New Roman"/>
          <w:sz w:val="24"/>
          <w:szCs w:val="24"/>
          <w:rtl w:val="0"/>
        </w:rPr>
        <w:t xml:space="preserve">а Камня отличается от той, что приписывают ему легенды</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голос Гарри для него самого звучал странно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говорили это на парселтанге.</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 xml:space="preserve">Прежде, чем я соглашусь вам помочь, объясните, что он делает на самом деле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0" w:right="0" w:firstLine="435"/>
        <w:contextualSpacing w:val="0"/>
        <w:jc w:val="left"/>
      </w:pPr>
      <w:r w:rsidDel="00000000" w:rsidR="00000000" w:rsidRPr="00000000">
        <w:rPr>
          <w:rFonts w:ascii="Times New Roman" w:cs="Times New Roman" w:eastAsia="Times New Roman" w:hAnsi="Times New Roman"/>
          <w:sz w:val="24"/>
          <w:szCs w:val="24"/>
          <w:rtl w:val="0"/>
        </w:rPr>
        <w:t xml:space="preserve">Если среди перечисленного окажется что-нибудь, дающее абсолютную власть над вселенной, </w:t>
      </w:r>
      <w:r w:rsidDel="00000000" w:rsidR="00000000" w:rsidRPr="00000000">
        <w:rPr>
          <w:rFonts w:ascii="Times New Roman" w:cs="Times New Roman" w:eastAsia="Times New Roman" w:hAnsi="Times New Roman"/>
          <w:sz w:val="24"/>
          <w:szCs w:val="24"/>
          <w:rtl w:val="0"/>
        </w:rPr>
        <w:t xml:space="preserve">совершенно </w:t>
      </w:r>
      <w:r w:rsidDel="00000000" w:rsidR="00000000" w:rsidRPr="00000000">
        <w:rPr>
          <w:rFonts w:ascii="Times New Roman" w:cs="Times New Roman" w:eastAsia="Times New Roman" w:hAnsi="Times New Roman"/>
          <w:sz w:val="24"/>
          <w:szCs w:val="24"/>
          <w:rtl w:val="0"/>
        </w:rPr>
        <w:t xml:space="preserve">ничто не сможет оправдать существенное возрастание вероятности исхода, при котором Лорд Волдеморт получит Камень.</w:t>
      </w:r>
    </w:p>
    <w:p w:rsidR="00000000" w:rsidDel="00000000" w:rsidP="00000000" w:rsidRDefault="00000000" w:rsidRPr="00000000">
      <w:pPr>
        <w:keepNext w:val="0"/>
        <w:keepLines w:val="0"/>
        <w:widowControl w:val="1"/>
        <w:spacing w:after="0" w:before="0" w:line="240" w:lineRule="auto"/>
        <w:ind w:left="-30" w:right="0" w:firstLine="43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 — улыбнулся профессор Квиррелл, — ты начал думать.</w:t>
      </w:r>
      <w:r w:rsidDel="00000000" w:rsidR="00000000" w:rsidRPr="00000000">
        <w:rPr>
          <w:rFonts w:ascii="Times New Roman" w:cs="Times New Roman" w:eastAsia="Times New Roman" w:hAnsi="Times New Roman"/>
          <w:sz w:val="24"/>
          <w:szCs w:val="24"/>
          <w:rtl w:val="0"/>
        </w:rPr>
        <w:t xml:space="preserve"> Уже лучше — в награду я предложу тебе </w:t>
      </w:r>
      <w:r w:rsidDel="00000000" w:rsidR="00000000" w:rsidRPr="00000000">
        <w:rPr>
          <w:rFonts w:ascii="Times New Roman" w:cs="Times New Roman" w:eastAsia="Times New Roman" w:hAnsi="Times New Roman"/>
          <w:sz w:val="24"/>
          <w:szCs w:val="24"/>
          <w:rtl w:val="0"/>
        </w:rPr>
        <w:t xml:space="preserve">ещё один стимул помогать мне</w:t>
      </w:r>
      <w:r w:rsidDel="00000000" w:rsidR="00000000" w:rsidRPr="00000000">
        <w:rPr>
          <w:rFonts w:ascii="Times New Roman" w:cs="Times New Roman" w:eastAsia="Times New Roman" w:hAnsi="Times New Roman"/>
          <w:sz w:val="24"/>
          <w:szCs w:val="24"/>
          <w:rtl w:val="0"/>
        </w:rPr>
        <w:t xml:space="preserve">. Вечная жизнь и молодость, создание золота и серебра. Предположим, владелец Камня действительно </w:t>
      </w:r>
      <w:r w:rsidDel="00000000" w:rsidR="00000000" w:rsidRPr="00000000">
        <w:rPr>
          <w:rFonts w:ascii="Times New Roman" w:cs="Times New Roman" w:eastAsia="Times New Roman" w:hAnsi="Times New Roman"/>
          <w:sz w:val="24"/>
          <w:szCs w:val="24"/>
          <w:rtl w:val="0"/>
        </w:rPr>
        <w:t xml:space="preserve">получает всё это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Какую же </w:t>
      </w:r>
      <w:r w:rsidDel="00000000" w:rsidR="00000000" w:rsidRPr="00000000">
        <w:rPr>
          <w:rFonts w:ascii="Times New Roman" w:cs="Times New Roman" w:eastAsia="Times New Roman" w:hAnsi="Times New Roman"/>
          <w:sz w:val="24"/>
          <w:szCs w:val="24"/>
          <w:rtl w:val="0"/>
        </w:rPr>
        <w:t xml:space="preserve">силу </w:t>
      </w:r>
      <w:r w:rsidDel="00000000" w:rsidR="00000000" w:rsidRPr="00000000">
        <w:rPr>
          <w:rFonts w:ascii="Times New Roman" w:cs="Times New Roman" w:eastAsia="Times New Roman" w:hAnsi="Times New Roman"/>
          <w:sz w:val="24"/>
          <w:szCs w:val="24"/>
          <w:rtl w:val="0"/>
        </w:rPr>
        <w:t xml:space="preserve">даёт Камень?</w:t>
      </w:r>
    </w:p>
    <w:p w:rsidR="00000000" w:rsidDel="00000000" w:rsidP="00000000" w:rsidRDefault="00000000" w:rsidRPr="00000000">
      <w:pPr>
        <w:keepNext w:val="0"/>
        <w:keepLines w:val="0"/>
        <w:widowControl w:val="1"/>
        <w:spacing w:after="0" w:before="0" w:line="240" w:lineRule="auto"/>
        <w:ind w:left="-30" w:right="0" w:firstLine="435"/>
        <w:contextualSpacing w:val="0"/>
        <w:jc w:val="left"/>
      </w:pPr>
      <w:r w:rsidDel="00000000" w:rsidR="00000000" w:rsidRPr="00000000">
        <w:rPr>
          <w:rFonts w:ascii="Times New Roman" w:cs="Times New Roman" w:eastAsia="Times New Roman" w:hAnsi="Times New Roman"/>
          <w:sz w:val="24"/>
          <w:szCs w:val="24"/>
          <w:rtl w:val="0"/>
        </w:rPr>
        <w:t xml:space="preserve">То ли адреналин, бурлящий в крови, </w:t>
      </w:r>
      <w:r w:rsidDel="00000000" w:rsidR="00000000" w:rsidRPr="00000000">
        <w:rPr>
          <w:rFonts w:ascii="Times New Roman" w:cs="Times New Roman" w:eastAsia="Times New Roman" w:hAnsi="Times New Roman"/>
          <w:sz w:val="24"/>
          <w:szCs w:val="24"/>
          <w:rtl w:val="0"/>
        </w:rPr>
        <w:t xml:space="preserve">наконец поспособствовал работе мозга</w:t>
      </w:r>
      <w:r w:rsidDel="00000000" w:rsidR="00000000" w:rsidRPr="00000000">
        <w:rPr>
          <w:rFonts w:ascii="Times New Roman" w:cs="Times New Roman" w:eastAsia="Times New Roman" w:hAnsi="Times New Roman"/>
          <w:sz w:val="24"/>
          <w:szCs w:val="24"/>
          <w:rtl w:val="0"/>
        </w:rPr>
        <w:t xml:space="preserve">, то ли помогла информация о том, что свидетельства не лгут и ответ существует.</w:t>
      </w:r>
    </w:p>
    <w:p w:rsidR="00000000" w:rsidDel="00000000" w:rsidP="00000000" w:rsidRDefault="00000000" w:rsidRPr="00000000">
      <w:pPr>
        <w:keepNext w:val="0"/>
        <w:keepLines w:val="0"/>
        <w:widowControl w:val="1"/>
        <w:spacing w:after="0" w:before="0" w:line="240" w:lineRule="auto"/>
        <w:ind w:left="-30" w:right="0" w:firstLine="435"/>
        <w:contextualSpacing w:val="0"/>
        <w:jc w:val="left"/>
      </w:pPr>
      <w:r w:rsidDel="00000000" w:rsidR="00000000" w:rsidRPr="00000000">
        <w:rPr>
          <w:rFonts w:ascii="Times New Roman" w:cs="Times New Roman" w:eastAsia="Times New Roman" w:hAnsi="Times New Roman"/>
          <w:sz w:val="24"/>
          <w:szCs w:val="24"/>
          <w:rtl w:val="0"/>
        </w:rPr>
        <w:t xml:space="preserve">— Он делает трансфигурацию постоянной.</w:t>
      </w:r>
    </w:p>
    <w:p w:rsidR="00000000" w:rsidDel="00000000" w:rsidP="00000000" w:rsidRDefault="00000000" w:rsidRPr="00000000">
      <w:pPr>
        <w:keepNext w:val="0"/>
        <w:keepLines w:val="0"/>
        <w:widowControl w:val="1"/>
        <w:spacing w:after="0" w:before="0" w:line="240" w:lineRule="auto"/>
        <w:ind w:left="-30" w:right="0" w:firstLine="435"/>
        <w:contextualSpacing w:val="0"/>
        <w:jc w:val="left"/>
      </w:pPr>
      <w:r w:rsidDel="00000000" w:rsidR="00000000" w:rsidRPr="00000000">
        <w:rPr>
          <w:rFonts w:ascii="Times New Roman" w:cs="Times New Roman" w:eastAsia="Times New Roman" w:hAnsi="Times New Roman"/>
          <w:sz w:val="24"/>
          <w:szCs w:val="24"/>
          <w:rtl w:val="0"/>
        </w:rPr>
        <w:t xml:space="preserve">Гарри замер, услышав то, что произнёс его собственный язык.</w:t>
      </w:r>
    </w:p>
    <w:p w:rsidR="00000000" w:rsidDel="00000000" w:rsidP="00000000" w:rsidRDefault="00000000" w:rsidRPr="00000000">
      <w:pPr>
        <w:keepNext w:val="0"/>
        <w:keepLines w:val="0"/>
        <w:widowControl w:val="1"/>
        <w:spacing w:after="0" w:before="0" w:line="240" w:lineRule="auto"/>
        <w:ind w:left="-30" w:right="0" w:firstLine="435"/>
        <w:contextualSpacing w:val="0"/>
        <w:jc w:val="left"/>
      </w:pPr>
      <w:r w:rsidDel="00000000" w:rsidR="00000000" w:rsidRPr="00000000">
        <w:rPr>
          <w:rFonts w:ascii="Times New Roman" w:cs="Times New Roman" w:eastAsia="Times New Roman" w:hAnsi="Times New Roman"/>
          <w:sz w:val="24"/>
          <w:szCs w:val="24"/>
          <w:rtl w:val="0"/>
        </w:rPr>
        <w:t xml:space="preserve">— Правильно, — сказал профессор Квиррелл. — Таким образом, тот, кто владеет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Камнем, может трансфигурировать человека.</w:t>
      </w:r>
    </w:p>
    <w:p w:rsidR="00000000" w:rsidDel="00000000" w:rsidP="00000000" w:rsidRDefault="00000000" w:rsidRPr="00000000">
      <w:pPr>
        <w:keepNext w:val="0"/>
        <w:keepLines w:val="0"/>
        <w:widowControl w:val="1"/>
        <w:spacing w:after="0" w:before="0" w:line="240" w:lineRule="auto"/>
        <w:ind w:left="-30" w:right="0" w:firstLine="435"/>
        <w:contextualSpacing w:val="0"/>
        <w:jc w:val="left"/>
      </w:pPr>
      <w:r w:rsidDel="00000000" w:rsidR="00000000" w:rsidRPr="00000000">
        <w:rPr>
          <w:rFonts w:ascii="Times New Roman" w:cs="Times New Roman" w:eastAsia="Times New Roman" w:hAnsi="Times New Roman"/>
          <w:sz w:val="24"/>
          <w:szCs w:val="24"/>
          <w:rtl w:val="0"/>
        </w:rPr>
        <w:t xml:space="preserve">Измученный разум Гарри пережил очередное потрясение, когда понял, какой стимул ему предлагают.</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0" w:right="0" w:firstLine="435"/>
        <w:contextualSpacing w:val="0"/>
        <w:jc w:val="left"/>
      </w:pPr>
      <w:r w:rsidDel="00000000" w:rsidR="00000000" w:rsidRPr="00000000">
        <w:rPr>
          <w:rFonts w:ascii="Times New Roman" w:cs="Times New Roman" w:eastAsia="Times New Roman" w:hAnsi="Times New Roman"/>
          <w:sz w:val="24"/>
          <w:szCs w:val="24"/>
          <w:rtl w:val="0"/>
        </w:rPr>
        <w:t xml:space="preserve">— Ты выкрал останки мисс Грейнджер и трансфигурировал их в неприметный объект, — продолжил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Квиррелл. — Ты должен </w:t>
      </w:r>
      <w:r w:rsidDel="00000000" w:rsidR="00000000" w:rsidRPr="00000000">
        <w:rPr>
          <w:rFonts w:ascii="Times New Roman" w:cs="Times New Roman" w:eastAsia="Times New Roman" w:hAnsi="Times New Roman"/>
          <w:sz w:val="24"/>
          <w:szCs w:val="24"/>
          <w:rtl w:val="0"/>
        </w:rPr>
        <w:t xml:space="preserve">хранить </w:t>
      </w:r>
      <w:r w:rsidDel="00000000" w:rsidR="00000000" w:rsidRPr="00000000">
        <w:rPr>
          <w:rFonts w:ascii="Times New Roman" w:cs="Times New Roman" w:eastAsia="Times New Roman" w:hAnsi="Times New Roman"/>
          <w:sz w:val="24"/>
          <w:szCs w:val="24"/>
          <w:rtl w:val="0"/>
        </w:rPr>
        <w:t xml:space="preserve">его при себе, чтобы </w:t>
      </w:r>
      <w:r w:rsidDel="00000000" w:rsidR="00000000" w:rsidRPr="00000000">
        <w:rPr>
          <w:rFonts w:ascii="Times New Roman" w:cs="Times New Roman" w:eastAsia="Times New Roman" w:hAnsi="Times New Roman"/>
          <w:sz w:val="24"/>
          <w:szCs w:val="24"/>
          <w:rtl w:val="0"/>
        </w:rPr>
        <w:t xml:space="preserve">поддерживать </w:t>
      </w:r>
      <w:r w:rsidDel="00000000" w:rsidR="00000000" w:rsidRPr="00000000">
        <w:rPr>
          <w:rFonts w:ascii="Times New Roman" w:cs="Times New Roman" w:eastAsia="Times New Roman" w:hAnsi="Times New Roman"/>
          <w:sz w:val="24"/>
          <w:szCs w:val="24"/>
          <w:rtl w:val="0"/>
        </w:rPr>
        <w:t xml:space="preserve">трансфигурацию. Ага, ты посмотрел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кольцо у себя на пальце. Конечно, камнем в кольце мисс Грейнджер быть не может, верно? Слишком очевидно. Нет, я бы предположил, что ты трансфигурировал останки в само кольцо, чтобы аура трансфигурированного камня замаскировала трансфигурацию кольца.</w:t>
      </w:r>
    </w:p>
    <w:p w:rsidR="00000000" w:rsidDel="00000000" w:rsidP="00000000" w:rsidRDefault="00000000" w:rsidRPr="00000000">
      <w:pPr>
        <w:keepNext w:val="0"/>
        <w:keepLines w:val="0"/>
        <w:widowControl w:val="1"/>
        <w:spacing w:after="0" w:before="0" w:line="240" w:lineRule="auto"/>
        <w:ind w:left="-30" w:right="0" w:firstLine="435"/>
        <w:contextualSpacing w:val="0"/>
        <w:jc w:val="left"/>
      </w:pPr>
      <w:r w:rsidDel="00000000" w:rsidR="00000000" w:rsidRPr="00000000">
        <w:rPr>
          <w:rFonts w:ascii="Times New Roman" w:cs="Times New Roman" w:eastAsia="Times New Roman" w:hAnsi="Times New Roman"/>
          <w:sz w:val="24"/>
          <w:szCs w:val="24"/>
          <w:rtl w:val="0"/>
        </w:rPr>
        <w:t xml:space="preserve">— Да, — выдавил Гарри. </w:t>
      </w:r>
      <w:r w:rsidDel="00000000" w:rsidR="00000000" w:rsidRPr="00000000">
        <w:rPr>
          <w:rFonts w:ascii="Times New Roman" w:cs="Times New Roman" w:eastAsia="Times New Roman" w:hAnsi="Times New Roman"/>
          <w:sz w:val="24"/>
          <w:szCs w:val="24"/>
          <w:rtl w:val="0"/>
        </w:rPr>
        <w:t xml:space="preserve">Это была ложь, и он бросил взгляд на кольцо умышленно. </w:t>
      </w: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i w:val="1"/>
          <w:sz w:val="24"/>
          <w:szCs w:val="24"/>
          <w:rtl w:val="0"/>
        </w:rPr>
        <w:t xml:space="preserve">ожидал,</w:t>
      </w:r>
      <w:r w:rsidDel="00000000" w:rsidR="00000000" w:rsidRPr="00000000">
        <w:rPr>
          <w:rFonts w:ascii="Times New Roman" w:cs="Times New Roman" w:eastAsia="Times New Roman" w:hAnsi="Times New Roman"/>
          <w:sz w:val="24"/>
          <w:szCs w:val="24"/>
          <w:rtl w:val="0"/>
        </w:rPr>
        <w:t xml:space="preserve"> что кольцо вызовет подозрения, он даже пытался спровоцировать их, чтобы в очередной раз подтвердить свою непричастность, но никт</w:t>
      </w:r>
      <w:r w:rsidDel="00000000" w:rsidR="00000000" w:rsidRPr="00000000">
        <w:rPr>
          <w:rFonts w:ascii="Times New Roman" w:cs="Times New Roman" w:eastAsia="Times New Roman" w:hAnsi="Times New Roman"/>
          <w:sz w:val="24"/>
          <w:szCs w:val="24"/>
          <w:rtl w:val="0"/>
        </w:rPr>
        <w:t xml:space="preserve">о ничего н</w:t>
      </w:r>
      <w:r w:rsidDel="00000000" w:rsidR="00000000" w:rsidRPr="00000000">
        <w:rPr>
          <w:rFonts w:ascii="Times New Roman" w:cs="Times New Roman" w:eastAsia="Times New Roman" w:hAnsi="Times New Roman"/>
          <w:sz w:val="24"/>
          <w:szCs w:val="24"/>
          <w:rtl w:val="0"/>
        </w:rPr>
        <w:t xml:space="preserve">е заподозрил. </w:t>
      </w:r>
      <w:r w:rsidDel="00000000" w:rsidR="00000000" w:rsidRPr="00000000">
        <w:rPr>
          <w:rFonts w:ascii="Times New Roman" w:cs="Times New Roman" w:eastAsia="Times New Roman" w:hAnsi="Times New Roman"/>
          <w:sz w:val="24"/>
          <w:szCs w:val="24"/>
          <w:rtl w:val="0"/>
        </w:rPr>
        <w:t xml:space="preserve">Наверное</w:t>
      </w:r>
      <w:r w:rsidDel="00000000" w:rsidR="00000000" w:rsidRPr="00000000">
        <w:rPr>
          <w:rFonts w:ascii="Times New Roman" w:cs="Times New Roman" w:eastAsia="Times New Roman" w:hAnsi="Times New Roman"/>
          <w:sz w:val="24"/>
          <w:szCs w:val="24"/>
          <w:rtl w:val="0"/>
        </w:rPr>
        <w:t xml:space="preserve">, Дамблдор просто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почувствовал, что в стали нет магии.</w:t>
      </w:r>
    </w:p>
    <w:p w:rsidR="00000000" w:rsidDel="00000000" w:rsidP="00000000" w:rsidRDefault="00000000" w:rsidRPr="00000000">
      <w:pPr>
        <w:keepNext w:val="0"/>
        <w:keepLines w:val="0"/>
        <w:widowControl w:val="1"/>
        <w:spacing w:after="0" w:before="0" w:line="240" w:lineRule="auto"/>
        <w:ind w:left="-30" w:right="0" w:firstLine="435"/>
        <w:contextualSpacing w:val="0"/>
        <w:jc w:val="left"/>
      </w:pPr>
      <w:r w:rsidDel="00000000" w:rsidR="00000000" w:rsidRPr="00000000">
        <w:rPr>
          <w:rFonts w:ascii="Times New Roman" w:cs="Times New Roman" w:eastAsia="Times New Roman" w:hAnsi="Times New Roman"/>
          <w:sz w:val="24"/>
          <w:szCs w:val="24"/>
          <w:rtl w:val="0"/>
        </w:rPr>
        <w:t xml:space="preserve">— Элегантно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правильно, — сказал профессор Квиррелл. — </w:t>
      </w:r>
      <w:r w:rsidDel="00000000" w:rsidR="00000000" w:rsidRPr="00000000">
        <w:rPr>
          <w:rFonts w:ascii="Times New Roman" w:cs="Times New Roman" w:eastAsia="Times New Roman" w:hAnsi="Times New Roman"/>
          <w:sz w:val="24"/>
          <w:szCs w:val="24"/>
          <w:rtl w:val="0"/>
        </w:rPr>
        <w:t xml:space="preserve">Идём со мной, помоги мне достать Камень, и я воскрешу для тебя Гермиону Грейнджер. </w:t>
      </w:r>
      <w:r w:rsidDel="00000000" w:rsidR="00000000" w:rsidRPr="00000000">
        <w:rPr>
          <w:rFonts w:ascii="Times New Roman" w:cs="Times New Roman" w:eastAsia="Times New Roman" w:hAnsi="Times New Roman"/>
          <w:sz w:val="24"/>
          <w:szCs w:val="24"/>
          <w:rtl w:val="0"/>
        </w:rPr>
        <w:t xml:space="preserve">Её смерть дурно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подействовала на тебя, и </w:t>
      </w:r>
      <w:r w:rsidDel="00000000" w:rsidR="00000000" w:rsidRPr="00000000">
        <w:rPr>
          <w:rFonts w:ascii="Times New Roman" w:cs="Times New Roman" w:eastAsia="Times New Roman" w:hAnsi="Times New Roman"/>
          <w:sz w:val="24"/>
          <w:szCs w:val="24"/>
          <w:rtl w:val="0"/>
        </w:rPr>
        <w:t xml:space="preserve">я не прочь это изменить</w:t>
      </w:r>
      <w:r w:rsidDel="00000000" w:rsidR="00000000" w:rsidRPr="00000000">
        <w:rPr>
          <w:rFonts w:ascii="Times New Roman" w:cs="Times New Roman" w:eastAsia="Times New Roman" w:hAnsi="Times New Roman"/>
          <w:sz w:val="24"/>
          <w:szCs w:val="24"/>
          <w:rtl w:val="0"/>
        </w:rPr>
        <w:t xml:space="preserve">. Насколько я тебя понимаю, таково твоё величайшее желание. Я сделал тебе немало одолжений, мне не трудно сделать ещё одно, — профессор Спраут с пустыми глазами поднялась с земли и наставила палочку на Гарри. — </w:t>
      </w:r>
      <w:r w:rsidDel="00000000" w:rsidR="00000000" w:rsidRPr="00000000">
        <w:rPr>
          <w:rFonts w:ascii="Times New Roman" w:cs="Times New Roman" w:eastAsia="Times New Roman" w:hAnsi="Times New Roman"/>
          <w:i w:val="1"/>
          <w:sz w:val="24"/>
          <w:szCs w:val="24"/>
          <w:rtl w:val="0"/>
        </w:rPr>
        <w:t xml:space="preserve">Помоги мне обрес-сти Камень транс-сфигурации, и я </w:t>
      </w:r>
      <w:r w:rsidDel="00000000" w:rsidR="00000000" w:rsidRPr="00000000">
        <w:rPr>
          <w:rFonts w:ascii="Times New Roman" w:cs="Times New Roman" w:eastAsia="Times New Roman" w:hAnsi="Times New Roman"/>
          <w:i w:val="1"/>
          <w:sz w:val="24"/>
          <w:szCs w:val="24"/>
          <w:rtl w:val="0"/>
        </w:rPr>
        <w:t xml:space="preserve">приложу вс-се с-силы</w:t>
      </w:r>
      <w:r w:rsidDel="00000000" w:rsidR="00000000" w:rsidRPr="00000000">
        <w:rPr>
          <w:rFonts w:ascii="Times New Roman" w:cs="Times New Roman" w:eastAsia="Times New Roman" w:hAnsi="Times New Roman"/>
          <w:i w:val="1"/>
          <w:sz w:val="24"/>
          <w:szCs w:val="24"/>
          <w:rtl w:val="0"/>
        </w:rPr>
        <w:t xml:space="preserve">, чтобы вернуть твоей подружке ис-стинную и долгую жизнь. Мальчик,</w:t>
      </w:r>
      <w:r w:rsidDel="00000000" w:rsidR="00000000" w:rsidRPr="00000000">
        <w:rPr>
          <w:rFonts w:ascii="Times New Roman" w:cs="Times New Roman" w:eastAsia="Times New Roman" w:hAnsi="Times New Roman"/>
          <w:i w:val="1"/>
          <w:sz w:val="24"/>
          <w:szCs w:val="24"/>
          <w:rtl w:val="0"/>
        </w:rPr>
        <w:t xml:space="preserve"> с-слово с-сказано</w:t>
      </w:r>
      <w:r w:rsidDel="00000000" w:rsidR="00000000" w:rsidRPr="00000000">
        <w:rPr>
          <w:rFonts w:ascii="Times New Roman" w:cs="Times New Roman" w:eastAsia="Times New Roman" w:hAnsi="Times New Roman"/>
          <w:i w:val="1"/>
          <w:sz w:val="24"/>
          <w:szCs w:val="24"/>
          <w:rtl w:val="0"/>
        </w:rPr>
        <w:t xml:space="preserve">, у меня кончаетс-ся терпение, </w:t>
      </w:r>
      <w:r w:rsidDel="00000000" w:rsidR="00000000" w:rsidRPr="00000000">
        <w:rPr>
          <w:rFonts w:ascii="Times New Roman" w:cs="Times New Roman" w:eastAsia="Times New Roman" w:hAnsi="Times New Roman"/>
          <w:i w:val="1"/>
          <w:sz w:val="24"/>
          <w:szCs w:val="24"/>
          <w:rtl w:val="0"/>
        </w:rPr>
        <w:t xml:space="preserve">и тебе не понравитс-ся, что с-случитс-ся дальш-ше</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1"/>
        <w:spacing w:after="0" w:before="0" w:line="240" w:lineRule="auto"/>
        <w:ind w:left="-30" w:right="0" w:firstLine="435"/>
        <w:contextualSpacing w:val="0"/>
        <w:jc w:val="left"/>
      </w:pPr>
      <w:r w:rsidDel="00000000" w:rsidR="00000000" w:rsidRPr="00000000">
        <w:rPr>
          <w:rFonts w:ascii="Times New Roman" w:cs="Times New Roman" w:eastAsia="Times New Roman" w:hAnsi="Times New Roman"/>
          <w:sz w:val="24"/>
          <w:szCs w:val="24"/>
          <w:rtl w:val="0"/>
        </w:rPr>
        <w:t xml:space="preserve">Последнюю</w:t>
      </w:r>
      <w:r w:rsidDel="00000000" w:rsidR="00000000" w:rsidRPr="00000000">
        <w:rPr>
          <w:rFonts w:ascii="Times New Roman" w:cs="Times New Roman" w:eastAsia="Times New Roman" w:hAnsi="Times New Roman"/>
          <w:sz w:val="24"/>
          <w:szCs w:val="24"/>
          <w:rtl w:val="0"/>
        </w:rPr>
        <w:t xml:space="preserve"> фразу</w:t>
      </w:r>
      <w:r w:rsidDel="00000000" w:rsidR="00000000" w:rsidRPr="00000000">
        <w:rPr>
          <w:rFonts w:ascii="Times New Roman" w:cs="Times New Roman" w:eastAsia="Times New Roman" w:hAnsi="Times New Roman"/>
          <w:sz w:val="24"/>
          <w:szCs w:val="24"/>
          <w:rtl w:val="0"/>
        </w:rPr>
        <w:t xml:space="preserve"> профессор Квиррел прошипел так, что в голове возник образ змеи, готовой напасть.</w:t>
      </w:r>
      <w:r w:rsidDel="00000000" w:rsidR="00000000" w:rsidRPr="00000000">
        <w:rPr>
          <w:rtl w:val="0"/>
        </w:rPr>
      </w:r>
    </w:p>
    <w:p w:rsidR="00000000" w:rsidDel="00000000" w:rsidP="00000000" w:rsidRDefault="00000000" w:rsidRPr="00000000">
      <w:pPr>
        <w:spacing w:line="240" w:lineRule="auto"/>
        <w:ind w:left="-30" w:firstLine="435"/>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0" w:right="0" w:firstLine="43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1"/>
        <w:spacing w:after="0" w:before="0" w:line="240" w:lineRule="auto"/>
        <w:ind w:left="-30" w:right="0" w:firstLine="435"/>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0" w:right="0" w:firstLine="435"/>
        <w:contextualSpacing w:val="0"/>
        <w:jc w:val="left"/>
      </w:pPr>
      <w:r w:rsidDel="00000000" w:rsidR="00000000" w:rsidRPr="00000000">
        <w:rPr>
          <w:rFonts w:ascii="Times New Roman" w:cs="Times New Roman" w:eastAsia="Times New Roman" w:hAnsi="Times New Roman"/>
          <w:sz w:val="24"/>
          <w:szCs w:val="24"/>
          <w:rtl w:val="0"/>
        </w:rPr>
        <w:t xml:space="preserve">Даже теперь.</w:t>
      </w:r>
    </w:p>
    <w:p w:rsidR="00000000" w:rsidDel="00000000" w:rsidP="00000000" w:rsidRDefault="00000000" w:rsidRPr="00000000">
      <w:pPr>
        <w:keepNext w:val="0"/>
        <w:keepLines w:val="0"/>
        <w:widowControl w:val="1"/>
        <w:spacing w:after="0" w:before="0" w:line="240" w:lineRule="auto"/>
        <w:ind w:left="-30" w:right="0" w:firstLine="435"/>
        <w:contextualSpacing w:val="0"/>
        <w:jc w:val="left"/>
      </w:pPr>
      <w:r w:rsidDel="00000000" w:rsidR="00000000" w:rsidRPr="00000000">
        <w:rPr>
          <w:rFonts w:ascii="Times New Roman" w:cs="Times New Roman" w:eastAsia="Times New Roman" w:hAnsi="Times New Roman"/>
          <w:sz w:val="24"/>
          <w:szCs w:val="24"/>
          <w:rtl w:val="0"/>
        </w:rPr>
        <w:t xml:space="preserve">Даже теперь, после череды потрясений, когда мир перевернулся с ног на голову, даже теперь мозг Гарри не перестал быть мозгом. Уже готовые нейронные цепи продолжали достраивать логические связи.</w:t>
      </w:r>
    </w:p>
    <w:p w:rsidR="00000000" w:rsidDel="00000000" w:rsidP="00000000" w:rsidRDefault="00000000" w:rsidRPr="00000000">
      <w:pPr>
        <w:keepNext w:val="0"/>
        <w:keepLines w:val="0"/>
        <w:widowControl w:val="1"/>
        <w:spacing w:after="0" w:before="0" w:line="240" w:lineRule="auto"/>
        <w:ind w:left="-30" w:right="0" w:firstLine="435"/>
        <w:contextualSpacing w:val="0"/>
        <w:jc w:val="left"/>
      </w:pPr>
      <w:r w:rsidDel="00000000" w:rsidR="00000000" w:rsidRPr="00000000">
        <w:rPr>
          <w:rFonts w:ascii="Times New Roman" w:cs="Times New Roman" w:eastAsia="Times New Roman" w:hAnsi="Times New Roman"/>
          <w:sz w:val="24"/>
          <w:szCs w:val="24"/>
          <w:rtl w:val="0"/>
        </w:rPr>
        <w:t xml:space="preserve">Гарри понимал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если держишь человека под прицелом, не обязательно делать настолько щедрое предложение.</w:t>
      </w:r>
    </w:p>
    <w:p w:rsidR="00000000" w:rsidDel="00000000" w:rsidP="00000000" w:rsidRDefault="00000000" w:rsidRPr="00000000">
      <w:pPr>
        <w:keepNext w:val="0"/>
        <w:keepLines w:val="0"/>
        <w:widowControl w:val="1"/>
        <w:spacing w:after="0" w:before="0" w:line="240" w:lineRule="auto"/>
        <w:ind w:left="-30" w:right="0" w:firstLine="435"/>
        <w:contextualSpacing w:val="0"/>
        <w:jc w:val="left"/>
      </w:pPr>
      <w:r w:rsidDel="00000000" w:rsidR="00000000" w:rsidRPr="00000000">
        <w:rPr>
          <w:rFonts w:ascii="Times New Roman" w:cs="Times New Roman" w:eastAsia="Times New Roman" w:hAnsi="Times New Roman"/>
          <w:sz w:val="24"/>
          <w:szCs w:val="24"/>
          <w:rtl w:val="0"/>
        </w:rPr>
        <w:t xml:space="preserve">Разве только тебе </w:t>
      </w:r>
      <w:r w:rsidDel="00000000" w:rsidR="00000000" w:rsidRPr="00000000">
        <w:rPr>
          <w:rFonts w:ascii="Times New Roman" w:cs="Times New Roman" w:eastAsia="Times New Roman" w:hAnsi="Times New Roman"/>
          <w:sz w:val="24"/>
          <w:szCs w:val="24"/>
          <w:rtl w:val="0"/>
        </w:rPr>
        <w:t xml:space="preserve">отчаянно </w:t>
      </w:r>
      <w:r w:rsidDel="00000000" w:rsidR="00000000" w:rsidRPr="00000000">
        <w:rPr>
          <w:rFonts w:ascii="Times New Roman" w:cs="Times New Roman" w:eastAsia="Times New Roman" w:hAnsi="Times New Roman"/>
          <w:sz w:val="24"/>
          <w:szCs w:val="24"/>
          <w:rtl w:val="0"/>
        </w:rPr>
        <w:t xml:space="preserve">нужна его помощь, чтобы достать из волшебного зеркала Философский Камень.</w:t>
      </w:r>
    </w:p>
    <w:p w:rsidR="00000000" w:rsidDel="00000000" w:rsidP="00000000" w:rsidRDefault="00000000" w:rsidRPr="00000000">
      <w:pPr>
        <w:keepNext w:val="0"/>
        <w:keepLines w:val="0"/>
        <w:widowControl w:val="1"/>
        <w:spacing w:after="0" w:before="0" w:line="240" w:lineRule="auto"/>
        <w:ind w:left="-30" w:right="0" w:firstLine="435"/>
        <w:contextualSpacing w:val="0"/>
        <w:jc w:val="left"/>
      </w:pPr>
      <w:r w:rsidDel="00000000" w:rsidR="00000000" w:rsidRPr="00000000">
        <w:rPr>
          <w:rFonts w:ascii="Times New Roman" w:cs="Times New Roman" w:eastAsia="Times New Roman" w:hAnsi="Times New Roman"/>
          <w:sz w:val="24"/>
          <w:szCs w:val="24"/>
          <w:rtl w:val="0"/>
        </w:rPr>
        <w:t xml:space="preserve">Строить планы было некогда. </w:t>
      </w:r>
      <w:r w:rsidDel="00000000" w:rsidR="00000000" w:rsidRPr="00000000">
        <w:rPr>
          <w:rFonts w:ascii="Times New Roman" w:cs="Times New Roman" w:eastAsia="Times New Roman" w:hAnsi="Times New Roman"/>
          <w:sz w:val="24"/>
          <w:szCs w:val="24"/>
          <w:rtl w:val="0"/>
        </w:rPr>
        <w:t xml:space="preserve">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если профессор Квиррелл </w:t>
      </w:r>
      <w:r w:rsidDel="00000000" w:rsidR="00000000" w:rsidRPr="00000000">
        <w:rPr>
          <w:rFonts w:ascii="Times New Roman" w:cs="Times New Roman" w:eastAsia="Times New Roman" w:hAnsi="Times New Roman"/>
          <w:sz w:val="24"/>
          <w:szCs w:val="24"/>
          <w:rtl w:val="0"/>
        </w:rPr>
        <w:t xml:space="preserve">приложил столько усилий</w:t>
      </w:r>
      <w:r w:rsidDel="00000000" w:rsidR="00000000" w:rsidRPr="00000000">
        <w:rPr>
          <w:rFonts w:ascii="Times New Roman" w:cs="Times New Roman" w:eastAsia="Times New Roman" w:hAnsi="Times New Roman"/>
          <w:sz w:val="24"/>
          <w:szCs w:val="24"/>
          <w:rtl w:val="0"/>
        </w:rPr>
        <w:t xml:space="preserve">, лишь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бы заручиться его поддержкой… Гарри очень хотел потребовать, чтобы профессор Квиррелл в обмен на помощь пообещал в будущем никого не убивать, но был практически уверен, что тот ответит: «Не неси чушь». На болтовню времени не было, поэтому верхнюю планку допустимого придётся угадывать… </w:t>
      </w:r>
    </w:p>
    <w:p w:rsidR="00000000" w:rsidDel="00000000" w:rsidP="00000000" w:rsidRDefault="00000000" w:rsidRPr="00000000">
      <w:pPr>
        <w:keepNext w:val="0"/>
        <w:keepLines w:val="0"/>
        <w:widowControl w:val="1"/>
        <w:spacing w:after="0" w:before="0" w:line="240" w:lineRule="auto"/>
        <w:ind w:left="-30" w:right="0" w:firstLine="435"/>
        <w:contextualSpacing w:val="0"/>
        <w:jc w:val="left"/>
      </w:pPr>
      <w:r w:rsidDel="00000000" w:rsidR="00000000" w:rsidRPr="00000000">
        <w:rPr>
          <w:rFonts w:ascii="Times New Roman" w:cs="Times New Roman" w:eastAsia="Times New Roman" w:hAnsi="Times New Roman"/>
          <w:sz w:val="24"/>
          <w:szCs w:val="24"/>
          <w:rtl w:val="0"/>
        </w:rPr>
        <w:t xml:space="preserve">У профессора Квиррелла сузились глаза, губы разошлись…</w:t>
      </w:r>
    </w:p>
    <w:p w:rsidR="00000000" w:rsidDel="00000000" w:rsidP="00000000" w:rsidRDefault="00000000" w:rsidRPr="00000000">
      <w:pPr>
        <w:keepNext w:val="0"/>
        <w:keepLines w:val="0"/>
        <w:widowControl w:val="1"/>
        <w:spacing w:after="0" w:before="0" w:line="240" w:lineRule="auto"/>
        <w:ind w:left="-30" w:right="0" w:firstLine="435"/>
        <w:contextualSpacing w:val="0"/>
        <w:jc w:val="left"/>
      </w:pPr>
      <w:r w:rsidDel="00000000" w:rsidR="00000000" w:rsidRPr="00000000">
        <w:rPr>
          <w:rFonts w:ascii="Times New Roman" w:cs="Times New Roman" w:eastAsia="Times New Roman" w:hAnsi="Times New Roman"/>
          <w:sz w:val="24"/>
          <w:szCs w:val="24"/>
          <w:rtl w:val="0"/>
        </w:rPr>
        <w:t xml:space="preserve">— Я готов помочь, —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орвалось с языка Гарри, — но взамен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нужно ваше обещание, что по завершении </w:t>
      </w:r>
      <w:r w:rsidDel="00000000" w:rsidR="00000000" w:rsidRPr="00000000">
        <w:rPr>
          <w:rFonts w:ascii="Times New Roman" w:cs="Times New Roman" w:eastAsia="Times New Roman" w:hAnsi="Times New Roman"/>
          <w:sz w:val="24"/>
          <w:szCs w:val="24"/>
          <w:rtl w:val="0"/>
        </w:rPr>
        <w:t xml:space="preserve">вы не </w:t>
      </w:r>
      <w:r w:rsidDel="00000000" w:rsidR="00000000" w:rsidRPr="00000000">
        <w:rPr>
          <w:rFonts w:ascii="Times New Roman" w:cs="Times New Roman" w:eastAsia="Times New Roman" w:hAnsi="Times New Roman"/>
          <w:sz w:val="24"/>
          <w:szCs w:val="24"/>
          <w:rtl w:val="0"/>
        </w:rPr>
        <w:t xml:space="preserve">повернётесь </w:t>
      </w:r>
      <w:r w:rsidDel="00000000" w:rsidR="00000000" w:rsidRPr="00000000">
        <w:rPr>
          <w:rFonts w:ascii="Times New Roman" w:cs="Times New Roman" w:eastAsia="Times New Roman" w:hAnsi="Times New Roman"/>
          <w:sz w:val="24"/>
          <w:szCs w:val="24"/>
          <w:rtl w:val="0"/>
        </w:rPr>
        <w:t xml:space="preserve">против меня. </w:t>
      </w:r>
      <w:r w:rsidDel="00000000" w:rsidR="00000000" w:rsidRPr="00000000">
        <w:rPr>
          <w:rFonts w:ascii="Times New Roman" w:cs="Times New Roman" w:eastAsia="Times New Roman" w:hAnsi="Times New Roman"/>
          <w:sz w:val="24"/>
          <w:szCs w:val="24"/>
          <w:rtl w:val="0"/>
        </w:rPr>
        <w:t xml:space="preserve">Я хочу, чтобы вы не убивали профессора Снейпа или кого-либо ещё</w:t>
      </w:r>
      <w:r w:rsidDel="00000000" w:rsidR="00000000" w:rsidRPr="00000000">
        <w:rPr>
          <w:rFonts w:ascii="Times New Roman" w:cs="Times New Roman" w:eastAsia="Times New Roman" w:hAnsi="Times New Roman"/>
          <w:color w:val="ffff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Хогвартсе как минимум неделю. И мне нужны ответы — правда обо всём, что здесь происходило, и всё, что вы знаете о моей природе.</w:t>
      </w:r>
    </w:p>
    <w:p w:rsidR="00000000" w:rsidDel="00000000" w:rsidP="00000000" w:rsidRDefault="00000000" w:rsidRPr="00000000">
      <w:pPr>
        <w:keepNext w:val="0"/>
        <w:keepLines w:val="0"/>
        <w:widowControl w:val="1"/>
        <w:spacing w:after="0" w:before="0" w:line="240" w:lineRule="auto"/>
        <w:ind w:left="-30" w:right="0" w:firstLine="435"/>
        <w:contextualSpacing w:val="0"/>
        <w:jc w:val="left"/>
      </w:pPr>
      <w:r w:rsidDel="00000000" w:rsidR="00000000" w:rsidRPr="00000000">
        <w:rPr>
          <w:rFonts w:ascii="Times New Roman" w:cs="Times New Roman" w:eastAsia="Times New Roman" w:hAnsi="Times New Roman"/>
          <w:sz w:val="24"/>
          <w:szCs w:val="24"/>
          <w:rtl w:val="0"/>
        </w:rPr>
        <w:t xml:space="preserve">Светло-голубые глаза бесстрастно изучали </w:t>
      </w:r>
      <w:r w:rsidDel="00000000" w:rsidR="00000000" w:rsidRPr="00000000">
        <w:rPr>
          <w:rFonts w:ascii="Times New Roman" w:cs="Times New Roman" w:eastAsia="Times New Roman" w:hAnsi="Times New Roman"/>
          <w:sz w:val="24"/>
          <w:szCs w:val="24"/>
          <w:rtl w:val="0"/>
        </w:rPr>
        <w:t xml:space="preserve">его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1"/>
        <w:spacing w:after="0" w:before="0" w:line="240" w:lineRule="auto"/>
        <w:ind w:left="-30" w:right="0" w:firstLine="435"/>
        <w:contextualSpacing w:val="0"/>
        <w:jc w:val="left"/>
      </w:pPr>
      <w:r w:rsidDel="00000000" w:rsidR="00000000" w:rsidRPr="00000000">
        <w:rPr>
          <w:rFonts w:ascii="Times New Roman" w:cs="Times New Roman" w:eastAsia="Times New Roman" w:hAnsi="Times New Roman"/>
          <w:i w:val="1"/>
          <w:sz w:val="24"/>
          <w:szCs w:val="24"/>
          <w:rtl w:val="0"/>
        </w:rPr>
        <w:t xml:space="preserve">Сдаётся мне, можно было попросить </w:t>
      </w:r>
      <w:r w:rsidDel="00000000" w:rsidR="00000000" w:rsidRPr="00000000">
        <w:rPr>
          <w:rFonts w:ascii="Times New Roman" w:cs="Times New Roman" w:eastAsia="Times New Roman" w:hAnsi="Times New Roman"/>
          <w:i w:val="1"/>
          <w:sz w:val="24"/>
          <w:szCs w:val="24"/>
          <w:rtl w:val="0"/>
        </w:rPr>
        <w:t xml:space="preserve">что-нибудь </w:t>
      </w:r>
      <w:r w:rsidDel="00000000" w:rsidR="00000000" w:rsidRPr="00000000">
        <w:rPr>
          <w:rFonts w:ascii="Times New Roman" w:cs="Times New Roman" w:eastAsia="Times New Roman" w:hAnsi="Times New Roman"/>
          <w:i w:val="1"/>
          <w:sz w:val="24"/>
          <w:szCs w:val="24"/>
          <w:rtl w:val="0"/>
        </w:rPr>
        <w:t xml:space="preserve">получше, </w:t>
      </w:r>
      <w:r w:rsidDel="00000000" w:rsidR="00000000" w:rsidRPr="00000000">
        <w:rPr>
          <w:rFonts w:ascii="Times New Roman" w:cs="Times New Roman" w:eastAsia="Times New Roman" w:hAnsi="Times New Roman"/>
          <w:sz w:val="24"/>
          <w:szCs w:val="24"/>
          <w:rtl w:val="0"/>
        </w:rPr>
        <w:t xml:space="preserve">— сказал внутренний слизеринец Гарри. — </w:t>
      </w:r>
      <w:r w:rsidDel="00000000" w:rsidR="00000000" w:rsidRPr="00000000">
        <w:rPr>
          <w:rFonts w:ascii="Times New Roman" w:cs="Times New Roman" w:eastAsia="Times New Roman" w:hAnsi="Times New Roman"/>
          <w:i w:val="1"/>
          <w:sz w:val="24"/>
          <w:szCs w:val="24"/>
          <w:rtl w:val="0"/>
        </w:rPr>
        <w:t xml:space="preserve">Однако, </w:t>
      </w:r>
      <w:r w:rsidDel="00000000" w:rsidR="00000000" w:rsidRPr="00000000">
        <w:rPr>
          <w:rFonts w:ascii="Times New Roman" w:cs="Times New Roman" w:eastAsia="Times New Roman" w:hAnsi="Times New Roman"/>
          <w:i w:val="1"/>
          <w:sz w:val="24"/>
          <w:szCs w:val="24"/>
          <w:rtl w:val="0"/>
        </w:rPr>
        <w:t xml:space="preserve">думаю, отсутствие времени нас оправдывает, и, что бы ни пришлось делать дальше, информация точно не помешает.</w:t>
      </w:r>
      <w:r w:rsidDel="00000000" w:rsidR="00000000" w:rsidRPr="00000000">
        <w:rPr>
          <w:rtl w:val="0"/>
        </w:rPr>
      </w:r>
    </w:p>
    <w:p w:rsidR="00000000" w:rsidDel="00000000" w:rsidP="00000000" w:rsidRDefault="00000000" w:rsidRPr="00000000">
      <w:pPr>
        <w:spacing w:line="240" w:lineRule="auto"/>
        <w:ind w:left="-30" w:firstLine="435"/>
        <w:contextualSpacing w:val="0"/>
      </w:pP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ейчас Гарри было не до этого голоса. Холодные мурашки пробежали по его спине, когда он услышал </w:t>
      </w:r>
      <w:r w:rsidDel="00000000" w:rsidR="00000000" w:rsidRPr="00000000">
        <w:rPr>
          <w:rFonts w:ascii="Times New Roman" w:cs="Times New Roman" w:eastAsia="Times New Roman" w:hAnsi="Times New Roman"/>
          <w:sz w:val="24"/>
          <w:szCs w:val="24"/>
          <w:rtl w:val="0"/>
        </w:rPr>
        <w:t xml:space="preserve">свои </w:t>
      </w:r>
      <w:r w:rsidDel="00000000" w:rsidR="00000000" w:rsidRPr="00000000">
        <w:rPr>
          <w:rFonts w:ascii="Times New Roman" w:cs="Times New Roman" w:eastAsia="Times New Roman" w:hAnsi="Times New Roman"/>
          <w:sz w:val="24"/>
          <w:szCs w:val="24"/>
          <w:rtl w:val="0"/>
        </w:rPr>
        <w:t xml:space="preserve">слова</w:t>
      </w:r>
      <w:r w:rsidDel="00000000" w:rsidR="00000000" w:rsidRPr="00000000">
        <w:rPr>
          <w:rFonts w:ascii="Times New Roman" w:cs="Times New Roman" w:eastAsia="Times New Roman" w:hAnsi="Times New Roman"/>
          <w:sz w:val="24"/>
          <w:szCs w:val="24"/>
          <w:rtl w:val="0"/>
        </w:rPr>
        <w:t xml:space="preserve">, обращённые к человеку, наставлявшему на него пистолет.</w:t>
      </w:r>
    </w:p>
    <w:p w:rsidR="00000000" w:rsidDel="00000000" w:rsidP="00000000" w:rsidRDefault="00000000" w:rsidRPr="00000000">
      <w:pPr>
        <w:spacing w:line="240" w:lineRule="auto"/>
        <w:ind w:left="-30"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этих условиях ты обещаешь помочь мне достать Камень</w:t>
      </w:r>
      <w:r w:rsidDel="00000000" w:rsidR="00000000" w:rsidRPr="00000000">
        <w:rPr>
          <w:rFonts w:ascii="Times New Roman" w:cs="Times New Roman" w:eastAsia="Times New Roman" w:hAnsi="Times New Roman"/>
          <w:sz w:val="24"/>
          <w:szCs w:val="24"/>
          <w:rtl w:val="0"/>
        </w:rPr>
        <w:t xml:space="preserve">? — уточнил профессор Квиррелл.</w:t>
      </w:r>
    </w:p>
    <w:p w:rsidR="00000000" w:rsidDel="00000000" w:rsidP="00000000" w:rsidRDefault="00000000" w:rsidRPr="00000000">
      <w:pPr>
        <w:spacing w:line="240" w:lineRule="auto"/>
        <w:ind w:left="-30" w:firstLine="435"/>
        <w:contextualSpacing w:val="0"/>
      </w:pPr>
      <w:r w:rsidDel="00000000" w:rsidR="00000000" w:rsidRPr="00000000">
        <w:rPr>
          <w:rFonts w:ascii="Times New Roman" w:cs="Times New Roman" w:eastAsia="Times New Roman" w:hAnsi="Times New Roman"/>
          <w:sz w:val="24"/>
          <w:szCs w:val="24"/>
          <w:rtl w:val="0"/>
        </w:rPr>
        <w:t xml:space="preserve">Гарри, не в силах говорить, кивнул.</w:t>
      </w:r>
    </w:p>
    <w:p w:rsidR="00000000" w:rsidDel="00000000" w:rsidP="00000000" w:rsidRDefault="00000000" w:rsidRPr="00000000">
      <w:pPr>
        <w:spacing w:line="240" w:lineRule="auto"/>
        <w:ind w:left="-30"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С-соглас-сен</w:t>
      </w:r>
      <w:r w:rsidDel="00000000" w:rsidR="00000000" w:rsidRPr="00000000">
        <w:rPr>
          <w:rFonts w:ascii="Times New Roman" w:cs="Times New Roman" w:eastAsia="Times New Roman" w:hAnsi="Times New Roman"/>
          <w:sz w:val="24"/>
          <w:szCs w:val="24"/>
          <w:rtl w:val="0"/>
        </w:rPr>
        <w:t xml:space="preserve">, — прошипел профессор Квиррелл. — </w:t>
      </w:r>
      <w:r w:rsidDel="00000000" w:rsidR="00000000" w:rsidRPr="00000000">
        <w:rPr>
          <w:rFonts w:ascii="Times New Roman" w:cs="Times New Roman" w:eastAsia="Times New Roman" w:hAnsi="Times New Roman"/>
          <w:i w:val="1"/>
          <w:sz w:val="24"/>
          <w:szCs w:val="24"/>
          <w:rtl w:val="0"/>
        </w:rPr>
        <w:t xml:space="preserve">Помоги мне, и ты получиш-шь ответы на с-с</w:t>
      </w:r>
      <w:r w:rsidDel="00000000" w:rsidR="00000000" w:rsidRPr="00000000">
        <w:rPr>
          <w:rFonts w:ascii="Times New Roman" w:cs="Times New Roman" w:eastAsia="Times New Roman" w:hAnsi="Times New Roman"/>
          <w:i w:val="1"/>
          <w:sz w:val="24"/>
          <w:szCs w:val="24"/>
          <w:rtl w:val="0"/>
        </w:rPr>
        <w:t xml:space="preserve">вои</w:t>
      </w:r>
      <w:r w:rsidDel="00000000" w:rsidR="00000000" w:rsidRPr="00000000">
        <w:rPr>
          <w:rFonts w:ascii="Times New Roman" w:cs="Times New Roman" w:eastAsia="Times New Roman" w:hAnsi="Times New Roman"/>
          <w:i w:val="1"/>
          <w:sz w:val="24"/>
          <w:szCs w:val="24"/>
          <w:rtl w:val="0"/>
        </w:rPr>
        <w:t xml:space="preserve"> вопрос-сы — о прош-шлых с-событиях, но не о моих планах. Я не намереваюс-сь в будущ-щем поднимать на тебя руку или магию, ес-сли ты с-сам не поднимеш-шь руку или не обратиш-шь магию против меня. Неделю не с-стану убивать никого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 пределах ш-школы, ес-сли не буду вынужден. Обещ-щай, что не будеш-шь пытатьс-ся предупредить обо мне или с-сбежать. Обещ-щай приложить вс-се с-силы, чтобы помочь мне обрес-сти Камень. И я верну твоей подружке ис-стинную жизнь и здоровье, и ни я, ни с-служащ-щие мне не</w:t>
      </w:r>
      <w:r w:rsidDel="00000000" w:rsidR="00000000" w:rsidRPr="00000000">
        <w:rPr>
          <w:rFonts w:ascii="Times New Roman" w:cs="Times New Roman" w:eastAsia="Times New Roman" w:hAnsi="Times New Roman"/>
          <w:i w:val="1"/>
          <w:sz w:val="24"/>
          <w:szCs w:val="24"/>
          <w:rtl w:val="0"/>
        </w:rPr>
        <w:t xml:space="preserve"> попытаемс-ся</w:t>
      </w:r>
      <w:r w:rsidDel="00000000" w:rsidR="00000000" w:rsidRPr="00000000">
        <w:rPr>
          <w:rFonts w:ascii="Times New Roman" w:cs="Times New Roman" w:eastAsia="Times New Roman" w:hAnsi="Times New Roman"/>
          <w:i w:val="1"/>
          <w:sz w:val="24"/>
          <w:szCs w:val="24"/>
          <w:rtl w:val="0"/>
        </w:rPr>
        <w:t xml:space="preserve"> причинить ей вред, </w:t>
      </w:r>
      <w:r w:rsidDel="00000000" w:rsidR="00000000" w:rsidRPr="00000000">
        <w:rPr>
          <w:rFonts w:ascii="Times New Roman" w:cs="Times New Roman" w:eastAsia="Times New Roman" w:hAnsi="Times New Roman"/>
          <w:sz w:val="24"/>
          <w:szCs w:val="24"/>
          <w:rtl w:val="0"/>
        </w:rPr>
        <w:t xml:space="preserve">— кривая ухмылка.— </w:t>
      </w:r>
      <w:r w:rsidDel="00000000" w:rsidR="00000000" w:rsidRPr="00000000">
        <w:rPr>
          <w:rFonts w:ascii="Times New Roman" w:cs="Times New Roman" w:eastAsia="Times New Roman" w:hAnsi="Times New Roman"/>
          <w:i w:val="1"/>
          <w:sz w:val="24"/>
          <w:szCs w:val="24"/>
          <w:rtl w:val="0"/>
        </w:rPr>
        <w:t xml:space="preserve">Обещ-щай, мальчик, и будет с-сделка.</w:t>
      </w:r>
    </w:p>
    <w:p w:rsidR="00000000" w:rsidDel="00000000" w:rsidP="00000000" w:rsidRDefault="00000000" w:rsidRPr="00000000">
      <w:pPr>
        <w:spacing w:line="240" w:lineRule="auto"/>
        <w:ind w:left="-30" w:firstLine="435"/>
        <w:contextualSpacing w:val="0"/>
      </w:pPr>
      <w:r w:rsidDel="00000000" w:rsidR="00000000" w:rsidRPr="00000000">
        <w:rPr>
          <w:rFonts w:ascii="Times New Roman" w:cs="Times New Roman" w:eastAsia="Times New Roman" w:hAnsi="Times New Roman"/>
          <w:sz w:val="24"/>
          <w:szCs w:val="24"/>
          <w:rtl w:val="0"/>
        </w:rPr>
        <w:t xml:space="preserve">— Обещаю, — прошептал Гарри.</w:t>
      </w:r>
    </w:p>
    <w:p w:rsidR="00000000" w:rsidDel="00000000" w:rsidP="00000000" w:rsidRDefault="00000000" w:rsidRPr="00000000">
      <w:pPr>
        <w:spacing w:line="240" w:lineRule="auto"/>
        <w:ind w:left="-30" w:firstLine="435"/>
        <w:contextualSpacing w:val="0"/>
      </w:pPr>
      <w:r w:rsidDel="00000000" w:rsidR="00000000" w:rsidRPr="00000000">
        <w:rPr>
          <w:rFonts w:ascii="Times New Roman" w:cs="Times New Roman" w:eastAsia="Times New Roman" w:hAnsi="Times New Roman"/>
          <w:sz w:val="24"/>
          <w:szCs w:val="24"/>
          <w:rtl w:val="0"/>
        </w:rPr>
        <w:t xml:space="preserve">ЧТО? — завопили другие части его разума...</w:t>
      </w:r>
    </w:p>
    <w:p w:rsidR="00000000" w:rsidDel="00000000" w:rsidP="00000000" w:rsidRDefault="00000000" w:rsidRPr="00000000">
      <w:pPr>
        <w:spacing w:line="240" w:lineRule="auto"/>
        <w:ind w:left="-30" w:firstLine="435"/>
        <w:contextualSpacing w:val="0"/>
      </w:pPr>
      <w:r w:rsidDel="00000000" w:rsidR="00000000" w:rsidRPr="00000000">
        <w:rPr>
          <w:rFonts w:ascii="Times New Roman" w:cs="Times New Roman" w:eastAsia="Times New Roman" w:hAnsi="Times New Roman"/>
          <w:i w:val="1"/>
          <w:sz w:val="24"/>
          <w:szCs w:val="24"/>
          <w:rtl w:val="0"/>
        </w:rPr>
        <w:t xml:space="preserve">Ну, он держит нас под прицелом,</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отметил </w:t>
      </w:r>
      <w:r w:rsidDel="00000000" w:rsidR="00000000" w:rsidRPr="00000000">
        <w:rPr>
          <w:rFonts w:ascii="Times New Roman" w:cs="Times New Roman" w:eastAsia="Times New Roman" w:hAnsi="Times New Roman"/>
          <w:sz w:val="24"/>
          <w:szCs w:val="24"/>
          <w:rtl w:val="0"/>
        </w:rPr>
        <w:t xml:space="preserve">слизеринец. — </w:t>
      </w:r>
      <w:r w:rsidDel="00000000" w:rsidR="00000000" w:rsidRPr="00000000">
        <w:rPr>
          <w:rFonts w:ascii="Times New Roman" w:cs="Times New Roman" w:eastAsia="Times New Roman" w:hAnsi="Times New Roman"/>
          <w:i w:val="1"/>
          <w:sz w:val="24"/>
          <w:szCs w:val="24"/>
          <w:rtl w:val="0"/>
        </w:rPr>
        <w:t xml:space="preserve">У нас же нет выбора</w:t>
      </w:r>
      <w:r w:rsidDel="00000000" w:rsidR="00000000" w:rsidRPr="00000000">
        <w:rPr>
          <w:rFonts w:ascii="Times New Roman" w:cs="Times New Roman" w:eastAsia="Times New Roman" w:hAnsi="Times New Roman"/>
          <w:i w:val="1"/>
          <w:sz w:val="24"/>
          <w:szCs w:val="24"/>
          <w:rtl w:val="0"/>
        </w:rPr>
        <w:t xml:space="preserve">, остаётся извлечь максимум поль</w:t>
      </w:r>
      <w:r w:rsidDel="00000000" w:rsidR="00000000" w:rsidRPr="00000000">
        <w:rPr>
          <w:rFonts w:ascii="Times New Roman" w:cs="Times New Roman" w:eastAsia="Times New Roman" w:hAnsi="Times New Roman"/>
          <w:i w:val="1"/>
          <w:sz w:val="24"/>
          <w:szCs w:val="24"/>
          <w:rtl w:val="0"/>
        </w:rPr>
        <w:t xml:space="preserve">зы.</w:t>
      </w:r>
      <w:r w:rsidDel="00000000" w:rsidR="00000000" w:rsidRPr="00000000">
        <w:rPr>
          <w:rtl w:val="0"/>
        </w:rPr>
      </w:r>
    </w:p>
    <w:p w:rsidR="00000000" w:rsidDel="00000000" w:rsidP="00000000" w:rsidRDefault="00000000" w:rsidRPr="00000000">
      <w:pPr>
        <w:spacing w:line="240" w:lineRule="auto"/>
        <w:ind w:left="-30" w:firstLine="435"/>
        <w:contextualSpacing w:val="0"/>
      </w:pPr>
      <w:r w:rsidDel="00000000" w:rsidR="00000000" w:rsidRPr="00000000">
        <w:rPr>
          <w:rFonts w:ascii="Times New Roman" w:cs="Times New Roman" w:eastAsia="Times New Roman" w:hAnsi="Times New Roman"/>
          <w:i w:val="1"/>
          <w:sz w:val="24"/>
          <w:szCs w:val="24"/>
          <w:rtl w:val="0"/>
        </w:rPr>
        <w:t xml:space="preserve">Сволочь ты,</w:t>
      </w:r>
      <w:r w:rsidDel="00000000" w:rsidR="00000000" w:rsidRPr="00000000">
        <w:rPr>
          <w:rFonts w:ascii="Times New Roman" w:cs="Times New Roman" w:eastAsia="Times New Roman" w:hAnsi="Times New Roman"/>
          <w:sz w:val="24"/>
          <w:szCs w:val="24"/>
          <w:rtl w:val="0"/>
        </w:rPr>
        <w:t xml:space="preserve"> — сказал пуффендуец. — </w:t>
      </w:r>
      <w:r w:rsidDel="00000000" w:rsidR="00000000" w:rsidRPr="00000000">
        <w:rPr>
          <w:rFonts w:ascii="Times New Roman" w:cs="Times New Roman" w:eastAsia="Times New Roman" w:hAnsi="Times New Roman"/>
          <w:i w:val="1"/>
          <w:sz w:val="24"/>
          <w:szCs w:val="24"/>
          <w:rtl w:val="0"/>
        </w:rPr>
        <w:t xml:space="preserve">Думаешь, Гермиона </w:t>
      </w:r>
      <w:r w:rsidDel="00000000" w:rsidR="00000000" w:rsidRPr="00000000">
        <w:rPr>
          <w:rFonts w:ascii="Times New Roman" w:cs="Times New Roman" w:eastAsia="Times New Roman" w:hAnsi="Times New Roman"/>
          <w:i w:val="1"/>
          <w:sz w:val="24"/>
          <w:szCs w:val="24"/>
          <w:rtl w:val="0"/>
        </w:rPr>
        <w:t xml:space="preserve">этого хотела бы</w:t>
      </w:r>
      <w:r w:rsidDel="00000000" w:rsidR="00000000" w:rsidRPr="00000000">
        <w:rPr>
          <w:rFonts w:ascii="Times New Roman" w:cs="Times New Roman" w:eastAsia="Times New Roman" w:hAnsi="Times New Roman"/>
          <w:i w:val="1"/>
          <w:sz w:val="24"/>
          <w:szCs w:val="24"/>
          <w:rtl w:val="0"/>
        </w:rPr>
        <w:t xml:space="preserve">? Мы тут говорим о Лорде Волдеморте, мы вообще представляем, скольких он убил и ещё убьёт?</w:t>
      </w:r>
    </w:p>
    <w:p w:rsidR="00000000" w:rsidDel="00000000" w:rsidP="00000000" w:rsidRDefault="00000000" w:rsidRPr="00000000">
      <w:pPr>
        <w:spacing w:line="240" w:lineRule="auto"/>
        <w:ind w:left="-30" w:firstLine="435"/>
        <w:contextualSpacing w:val="0"/>
      </w:pPr>
      <w:r w:rsidDel="00000000" w:rsidR="00000000" w:rsidRPr="00000000">
        <w:rPr>
          <w:rFonts w:ascii="Times New Roman" w:cs="Times New Roman" w:eastAsia="Times New Roman" w:hAnsi="Times New Roman"/>
          <w:i w:val="1"/>
          <w:sz w:val="24"/>
          <w:szCs w:val="24"/>
          <w:rtl w:val="0"/>
        </w:rPr>
        <w:t xml:space="preserve">Протестую. Мы идём на компромисс с Лордом Волдемортом не ради Гермионы, </w:t>
      </w:r>
      <w:r w:rsidDel="00000000" w:rsidR="00000000" w:rsidRPr="00000000">
        <w:rPr>
          <w:rFonts w:ascii="Times New Roman" w:cs="Times New Roman" w:eastAsia="Times New Roman" w:hAnsi="Times New Roman"/>
          <w:sz w:val="24"/>
          <w:szCs w:val="24"/>
          <w:rtl w:val="0"/>
        </w:rPr>
        <w:t xml:space="preserve">— заявил слизеринец. — </w:t>
      </w:r>
      <w:r w:rsidDel="00000000" w:rsidR="00000000" w:rsidRPr="00000000">
        <w:rPr>
          <w:rFonts w:ascii="Times New Roman" w:cs="Times New Roman" w:eastAsia="Times New Roman" w:hAnsi="Times New Roman"/>
          <w:i w:val="1"/>
          <w:sz w:val="24"/>
          <w:szCs w:val="24"/>
          <w:rtl w:val="0"/>
        </w:rPr>
        <w:t xml:space="preserve">У него, вообще-то, пистолет, и другим способом мы его остановить не сможем. К тому же мама с папой посоветовали бы делать, как он говорит.</w:t>
      </w:r>
    </w:p>
    <w:p w:rsidR="00000000" w:rsidDel="00000000" w:rsidP="00000000" w:rsidRDefault="00000000" w:rsidRPr="00000000">
      <w:pPr>
        <w:spacing w:line="240" w:lineRule="auto"/>
        <w:ind w:left="-30" w:firstLine="435"/>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не сводил с </w:t>
      </w: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глаз.</w:t>
      </w:r>
    </w:p>
    <w:p w:rsidR="00000000" w:rsidDel="00000000" w:rsidP="00000000" w:rsidRDefault="00000000" w:rsidRPr="00000000">
      <w:pPr>
        <w:spacing w:line="240" w:lineRule="auto"/>
        <w:ind w:left="-30" w:firstLine="435"/>
        <w:contextualSpacing w:val="0"/>
      </w:pPr>
      <w:r w:rsidDel="00000000" w:rsidR="00000000" w:rsidRPr="00000000">
        <w:rPr>
          <w:rFonts w:ascii="Times New Roman" w:cs="Times New Roman" w:eastAsia="Times New Roman" w:hAnsi="Times New Roman"/>
          <w:sz w:val="24"/>
          <w:szCs w:val="24"/>
          <w:rtl w:val="0"/>
        </w:rPr>
        <w:t xml:space="preserve">— П</w:t>
      </w:r>
      <w:r w:rsidDel="00000000" w:rsidR="00000000" w:rsidRPr="00000000">
        <w:rPr>
          <w:rFonts w:ascii="Times New Roman" w:cs="Times New Roman" w:eastAsia="Times New Roman" w:hAnsi="Times New Roman"/>
          <w:sz w:val="24"/>
          <w:szCs w:val="24"/>
          <w:rtl w:val="0"/>
        </w:rPr>
        <w:t xml:space="preserve">роизнеси</w:t>
      </w:r>
      <w:r w:rsidDel="00000000" w:rsidR="00000000" w:rsidRPr="00000000">
        <w:rPr>
          <w:rFonts w:ascii="Times New Roman" w:cs="Times New Roman" w:eastAsia="Times New Roman" w:hAnsi="Times New Roman"/>
          <w:sz w:val="24"/>
          <w:szCs w:val="24"/>
          <w:rtl w:val="0"/>
        </w:rPr>
        <w:t xml:space="preserve"> полное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обещание</w:t>
      </w:r>
      <w:r w:rsidDel="00000000" w:rsidR="00000000" w:rsidRPr="00000000">
        <w:rPr>
          <w:rFonts w:ascii="Times New Roman" w:cs="Times New Roman" w:eastAsia="Times New Roman" w:hAnsi="Times New Roman"/>
          <w:sz w:val="24"/>
          <w:szCs w:val="24"/>
          <w:rtl w:val="0"/>
        </w:rPr>
        <w:t xml:space="preserve"> на парселтанге.</w:t>
      </w:r>
    </w:p>
    <w:p w:rsidR="00000000" w:rsidDel="00000000" w:rsidP="00000000" w:rsidRDefault="00000000" w:rsidRPr="00000000">
      <w:pPr>
        <w:spacing w:line="240" w:lineRule="auto"/>
        <w:ind w:left="-30"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Я помогу вам обрес-сти Камень… Боюс-сь, не могу обещ-щать, что приложу вс-се с-силы, ибо душ-ша к том</w:t>
      </w:r>
      <w:r w:rsidDel="00000000" w:rsidR="00000000" w:rsidRPr="00000000">
        <w:rPr>
          <w:rFonts w:ascii="Times New Roman" w:cs="Times New Roman" w:eastAsia="Times New Roman" w:hAnsi="Times New Roman"/>
          <w:i w:val="1"/>
          <w:sz w:val="24"/>
          <w:szCs w:val="24"/>
          <w:rtl w:val="0"/>
        </w:rPr>
        <w:t xml:space="preserve">у не лежит. Но я с-собираюс-сь </w:t>
      </w:r>
      <w:r w:rsidDel="00000000" w:rsidR="00000000" w:rsidRPr="00000000">
        <w:rPr>
          <w:rFonts w:ascii="Times New Roman" w:cs="Times New Roman" w:eastAsia="Times New Roman" w:hAnsi="Times New Roman"/>
          <w:i w:val="1"/>
          <w:sz w:val="24"/>
          <w:szCs w:val="24"/>
          <w:rtl w:val="0"/>
        </w:rPr>
        <w:t xml:space="preserve">пос-стара</w:t>
      </w:r>
      <w:r w:rsidDel="00000000" w:rsidR="00000000" w:rsidRPr="00000000">
        <w:rPr>
          <w:rFonts w:ascii="Times New Roman" w:cs="Times New Roman" w:eastAsia="Times New Roman" w:hAnsi="Times New Roman"/>
          <w:i w:val="1"/>
          <w:sz w:val="24"/>
          <w:szCs w:val="24"/>
          <w:rtl w:val="0"/>
        </w:rPr>
        <w:t xml:space="preserve">тьс-ся. Не с-сделаю ничего, ес-сли буду думать, что это разозлит вас-с. Не позову на помощь, ес-сли буду думать, что вы убьёте приш-шедших или погибнут заложники. Мне жаль, учитель, это вс-сё, что я могу обещ-щать</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spacing w:line="240" w:lineRule="auto"/>
        <w:ind w:left="-30" w:firstLine="435"/>
        <w:contextualSpacing w:val="0"/>
      </w:pPr>
      <w:r w:rsidDel="00000000" w:rsidR="00000000" w:rsidRPr="00000000">
        <w:rPr>
          <w:rFonts w:ascii="Times New Roman" w:cs="Times New Roman" w:eastAsia="Times New Roman" w:hAnsi="Times New Roman"/>
          <w:sz w:val="24"/>
          <w:szCs w:val="24"/>
          <w:rtl w:val="0"/>
        </w:rPr>
        <w:t xml:space="preserve">Решение принято, и разум сразу успокоился. Гарри пойдёт с профессором Квирреллом, поможет ему достать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Камень, спасёт заложников, и… и…</w:t>
      </w:r>
      <w:r w:rsidDel="00000000" w:rsidR="00000000" w:rsidRPr="00000000">
        <w:rPr>
          <w:rFonts w:ascii="Times New Roman" w:cs="Times New Roman" w:eastAsia="Times New Roman" w:hAnsi="Times New Roman"/>
          <w:sz w:val="24"/>
          <w:szCs w:val="24"/>
          <w:rtl w:val="0"/>
        </w:rPr>
        <w:t xml:space="preserve">Гарри не знал, что будет дальше</w:t>
      </w:r>
      <w:r w:rsidDel="00000000" w:rsidR="00000000" w:rsidRPr="00000000">
        <w:rPr>
          <w:rFonts w:ascii="Times New Roman" w:cs="Times New Roman" w:eastAsia="Times New Roman" w:hAnsi="Times New Roman"/>
          <w:sz w:val="24"/>
          <w:szCs w:val="24"/>
          <w:rtl w:val="0"/>
        </w:rPr>
        <w:t xml:space="preserve">, но</w:t>
      </w:r>
      <w:r w:rsidDel="00000000" w:rsidR="00000000" w:rsidRPr="00000000">
        <w:rPr>
          <w:rFonts w:ascii="Times New Roman" w:cs="Times New Roman" w:eastAsia="Times New Roman" w:hAnsi="Times New Roman"/>
          <w:sz w:val="24"/>
          <w:szCs w:val="24"/>
          <w:rtl w:val="0"/>
        </w:rPr>
        <w:t xml:space="preserve"> собирался что-нибудь придумать.</w:t>
      </w:r>
      <w:r w:rsidDel="00000000" w:rsidR="00000000" w:rsidRPr="00000000">
        <w:rPr>
          <w:rtl w:val="0"/>
        </w:rPr>
      </w:r>
    </w:p>
    <w:p w:rsidR="00000000" w:rsidDel="00000000" w:rsidP="00000000" w:rsidRDefault="00000000" w:rsidRPr="00000000">
      <w:pPr>
        <w:spacing w:line="240" w:lineRule="auto"/>
        <w:ind w:left="-30"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Тебе на самом деле жаль? — усмехнулся профессор Квиррелл. — Полагаю, этого хватит. Впрочем, учти ещё два обстоятельства. Первое: </w:t>
      </w:r>
      <w:r w:rsidDel="00000000" w:rsidR="00000000" w:rsidRPr="00000000">
        <w:rPr>
          <w:rFonts w:ascii="Times New Roman" w:cs="Times New Roman" w:eastAsia="Times New Roman" w:hAnsi="Times New Roman"/>
          <w:i w:val="1"/>
          <w:sz w:val="24"/>
          <w:szCs w:val="24"/>
          <w:rtl w:val="0"/>
        </w:rPr>
        <w:t xml:space="preserve">у меня ес-сть план, как ос-становить даже с-смотрителя ш-школы, ес-сли он вс-станет у нас-с на пути. </w:t>
      </w:r>
      <w:r w:rsidDel="00000000" w:rsidR="00000000" w:rsidRPr="00000000">
        <w:rPr>
          <w:rFonts w:ascii="Times New Roman" w:cs="Times New Roman" w:eastAsia="Times New Roman" w:hAnsi="Times New Roman"/>
          <w:sz w:val="24"/>
          <w:szCs w:val="24"/>
          <w:rtl w:val="0"/>
        </w:rPr>
        <w:t xml:space="preserve">Второе: время от времени я буду задавать вопрос на парселтанге, не предал ли ты меня. </w:t>
      </w:r>
      <w:r w:rsidDel="00000000" w:rsidR="00000000" w:rsidRPr="00000000">
        <w:rPr>
          <w:rFonts w:ascii="Times New Roman" w:cs="Times New Roman" w:eastAsia="Times New Roman" w:hAnsi="Times New Roman"/>
          <w:i w:val="1"/>
          <w:sz w:val="24"/>
          <w:szCs w:val="24"/>
          <w:rtl w:val="0"/>
        </w:rPr>
        <w:t xml:space="preserve">С-сделка заключена.</w:t>
      </w:r>
    </w:p>
    <w:p w:rsidR="00000000" w:rsidDel="00000000" w:rsidP="00000000" w:rsidRDefault="00000000" w:rsidRPr="00000000">
      <w:pPr>
        <w:spacing w:line="240" w:lineRule="auto"/>
        <w:ind w:left="-30" w:firstLine="435"/>
        <w:contextualSpacing w:val="0"/>
      </w:pPr>
      <w:r w:rsidDel="00000000" w:rsidR="00000000" w:rsidRPr="00000000">
        <w:rPr>
          <w:rtl w:val="0"/>
        </w:rPr>
      </w:r>
    </w:p>
    <w:p w:rsidR="00000000" w:rsidDel="00000000" w:rsidP="00000000" w:rsidRDefault="00000000" w:rsidRPr="00000000">
      <w:pPr>
        <w:spacing w:line="240" w:lineRule="auto"/>
        <w:ind w:left="-30" w:firstLine="43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spacing w:line="240" w:lineRule="auto"/>
        <w:ind w:left="-30" w:firstLine="435"/>
        <w:contextualSpacing w:val="0"/>
        <w:rPr/>
      </w:pPr>
      <w:r w:rsidDel="00000000" w:rsidR="00000000" w:rsidRPr="00000000">
        <w:rPr>
          <w:rtl w:val="0"/>
        </w:rPr>
      </w:r>
    </w:p>
    <w:p w:rsidR="00000000" w:rsidDel="00000000" w:rsidP="00000000" w:rsidRDefault="00000000" w:rsidRPr="00000000">
      <w:pPr>
        <w:spacing w:line="240" w:lineRule="auto"/>
        <w:ind w:left="-30" w:firstLine="435"/>
        <w:contextualSpacing w:val="0"/>
      </w:pPr>
      <w:r w:rsidDel="00000000" w:rsidR="00000000" w:rsidRPr="00000000">
        <w:rPr>
          <w:rFonts w:ascii="Times New Roman" w:cs="Times New Roman" w:eastAsia="Times New Roman" w:hAnsi="Times New Roman"/>
          <w:sz w:val="24"/>
          <w:szCs w:val="24"/>
          <w:rtl w:val="0"/>
        </w:rPr>
        <w:t xml:space="preserve">Профессор Сп</w:t>
      </w:r>
      <w:r w:rsidDel="00000000" w:rsidR="00000000" w:rsidRPr="00000000">
        <w:rPr>
          <w:rFonts w:ascii="Times New Roman" w:cs="Times New Roman" w:eastAsia="Times New Roman" w:hAnsi="Times New Roman"/>
          <w:sz w:val="24"/>
          <w:szCs w:val="24"/>
          <w:rtl w:val="0"/>
        </w:rPr>
        <w:t xml:space="preserve">раут обернула палочку Гарри блестящей тканью</w:t>
      </w:r>
      <w:r w:rsidDel="00000000" w:rsidR="00000000" w:rsidRPr="00000000">
        <w:rPr>
          <w:rFonts w:ascii="Times New Roman" w:cs="Times New Roman" w:eastAsia="Times New Roman" w:hAnsi="Times New Roman"/>
          <w:sz w:val="24"/>
          <w:szCs w:val="24"/>
          <w:rtl w:val="0"/>
        </w:rPr>
        <w:t xml:space="preserve">, затем положила её на пол и снова направила свою палочку на Гарри. Лишь после этого профессор Квиррелл опустил пистолет — тот словно испарился — поднял свёрток с палочкой и спрятал в складках мантии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ind w:left="-30" w:firstLine="435"/>
        <w:contextualSpacing w:val="0"/>
      </w:pPr>
      <w:r w:rsidDel="00000000" w:rsidR="00000000" w:rsidRPr="00000000">
        <w:rPr>
          <w:rFonts w:ascii="Times New Roman" w:cs="Times New Roman" w:eastAsia="Times New Roman" w:hAnsi="Times New Roman"/>
          <w:sz w:val="24"/>
          <w:szCs w:val="24"/>
          <w:rtl w:val="0"/>
        </w:rPr>
        <w:t xml:space="preserve">Со спящего тела Лесата Лестрейнджа сняли Истинную Мантию Невидимости, и профессор Квиррелл тоже забрал её себе, как и Маховик времени, и кошель Гарри.</w:t>
      </w:r>
    </w:p>
    <w:p w:rsidR="00000000" w:rsidDel="00000000" w:rsidP="00000000" w:rsidRDefault="00000000" w:rsidRPr="00000000">
      <w:pPr>
        <w:spacing w:line="240" w:lineRule="auto"/>
        <w:ind w:left="-30" w:firstLine="435"/>
        <w:contextualSpacing w:val="0"/>
      </w:pPr>
      <w:ins w:author="Alaric Lightin" w:id="0" w:date="2016-09-03T05:37:19Z">
        <w:commentRangeStart w:id="2"/>
        <w:r w:rsidDel="00000000" w:rsidR="00000000" w:rsidRPr="00000000">
          <w:rPr>
            <w:rFonts w:ascii="Times New Roman" w:cs="Times New Roman" w:eastAsia="Times New Roman" w:hAnsi="Times New Roman"/>
            <w:sz w:val="24"/>
            <w:szCs w:val="24"/>
            <w:rtl w:val="0"/>
          </w:rPr>
          <w:t xml:space="preserve">Несколько минут у профессора Квиррелла ушли на заклинания Обливиэйт, а также чары Ложной памяти</w:t>
        </w:r>
      </w:ins>
      <w:del w:author="Alaric Lightin" w:id="0" w:date="2016-09-03T05:37:19Z">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delText xml:space="preserve">Профессор Квиррелл наложил на всех учеников Обливиэйт, а следом — чары Ложной памяти</w:delText>
        </w:r>
      </w:del>
      <w:r w:rsidDel="00000000" w:rsidR="00000000" w:rsidRPr="00000000">
        <w:rPr>
          <w:rFonts w:ascii="Times New Roman" w:cs="Times New Roman" w:eastAsia="Times New Roman" w:hAnsi="Times New Roman"/>
          <w:sz w:val="24"/>
          <w:szCs w:val="24"/>
          <w:rtl w:val="0"/>
        </w:rPr>
        <w:t xml:space="preserve">, в том их варианте, когда жертва сама заполняет пробелы, опираясь на собственные догадки. </w:t>
      </w:r>
      <w:r w:rsidDel="00000000" w:rsidR="00000000" w:rsidRPr="00000000">
        <w:rPr>
          <w:rFonts w:ascii="Times New Roman" w:cs="Times New Roman" w:eastAsia="Times New Roman" w:hAnsi="Times New Roman"/>
          <w:sz w:val="24"/>
          <w:szCs w:val="24"/>
          <w:rtl w:val="0"/>
        </w:rPr>
        <w:t xml:space="preserve">Профессор Спраут </w:t>
      </w:r>
      <w:r w:rsidDel="00000000" w:rsidR="00000000" w:rsidRPr="00000000">
        <w:rPr>
          <w:rFonts w:ascii="Times New Roman" w:cs="Times New Roman" w:eastAsia="Times New Roman" w:hAnsi="Times New Roman"/>
          <w:sz w:val="24"/>
          <w:szCs w:val="24"/>
          <w:rtl w:val="0"/>
        </w:rPr>
        <w:t xml:space="preserve">смотрела</w:t>
      </w:r>
      <w:r w:rsidDel="00000000" w:rsidR="00000000" w:rsidRPr="00000000">
        <w:rPr>
          <w:rFonts w:ascii="Times New Roman" w:cs="Times New Roman" w:eastAsia="Times New Roman" w:hAnsi="Times New Roman"/>
          <w:sz w:val="24"/>
          <w:szCs w:val="24"/>
          <w:rtl w:val="0"/>
        </w:rPr>
        <w:t xml:space="preserve"> на спящих детей с таким сердитым и озабоченным выражением, будто они — жертвы несчастного случая на уроке травоведения. Ученики взмыли в воздух и поплыли</w:t>
      </w:r>
      <w:r w:rsidDel="00000000" w:rsidR="00000000" w:rsidRPr="00000000">
        <w:rPr>
          <w:rFonts w:ascii="Times New Roman" w:cs="Times New Roman" w:eastAsia="Times New Roman" w:hAnsi="Times New Roman"/>
          <w:sz w:val="24"/>
          <w:szCs w:val="24"/>
          <w:rtl w:val="0"/>
        </w:rPr>
        <w:t xml:space="preserve"> следом за ней </w:t>
      </w:r>
      <w:r w:rsidDel="00000000" w:rsidR="00000000" w:rsidRPr="00000000">
        <w:rPr>
          <w:rFonts w:ascii="Times New Roman" w:cs="Times New Roman" w:eastAsia="Times New Roman" w:hAnsi="Times New Roman"/>
          <w:sz w:val="24"/>
          <w:szCs w:val="24"/>
          <w:rtl w:val="0"/>
        </w:rPr>
        <w:t xml:space="preserve">по коридору.</w:t>
      </w:r>
    </w:p>
    <w:p w:rsidR="00000000" w:rsidDel="00000000" w:rsidP="00000000" w:rsidRDefault="00000000" w:rsidRPr="00000000">
      <w:pPr>
        <w:spacing w:line="240" w:lineRule="auto"/>
        <w:ind w:left="-30" w:firstLine="435"/>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вернулся к лежащему на полу профессору зельеварения, склонился над ним и дотронулся палочкой до его лба.</w:t>
      </w:r>
    </w:p>
    <w:p w:rsidR="00000000" w:rsidDel="00000000" w:rsidP="00000000" w:rsidRDefault="00000000" w:rsidRPr="00000000">
      <w:pPr>
        <w:spacing w:line="240" w:lineRule="auto"/>
        <w:ind w:left="-30" w:firstLine="435"/>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Алиенис нервус мобиле лигнум</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spacing w:line="240" w:lineRule="auto"/>
        <w:ind w:left="-30" w:firstLine="435"/>
        <w:contextualSpacing w:val="0"/>
      </w:pPr>
      <w:r w:rsidDel="00000000" w:rsidR="00000000" w:rsidRPr="00000000">
        <w:rPr>
          <w:rFonts w:ascii="Times New Roman" w:cs="Times New Roman" w:eastAsia="Times New Roman" w:hAnsi="Times New Roman"/>
          <w:sz w:val="24"/>
          <w:szCs w:val="24"/>
          <w:rtl w:val="0"/>
        </w:rPr>
        <w:t xml:space="preserve">Затем он сделал шаг</w:t>
      </w:r>
      <w:r w:rsidDel="00000000" w:rsidR="00000000" w:rsidRPr="00000000">
        <w:rPr>
          <w:rFonts w:ascii="Times New Roman" w:cs="Times New Roman" w:eastAsia="Times New Roman" w:hAnsi="Times New Roman"/>
          <w:sz w:val="24"/>
          <w:szCs w:val="24"/>
          <w:rtl w:val="0"/>
        </w:rPr>
        <w:t xml:space="preserve"> назад и начал двигать в воздухе пальцами, будто управляя марионеткой.</w:t>
      </w:r>
    </w:p>
    <w:p w:rsidR="00000000" w:rsidDel="00000000" w:rsidP="00000000" w:rsidRDefault="00000000" w:rsidRPr="00000000">
      <w:pPr>
        <w:spacing w:line="240" w:lineRule="auto"/>
        <w:ind w:left="-30" w:firstLine="435"/>
        <w:contextualSpacing w:val="0"/>
      </w:pPr>
      <w:r w:rsidDel="00000000" w:rsidR="00000000" w:rsidRPr="00000000">
        <w:rPr>
          <w:rFonts w:ascii="Times New Roman" w:cs="Times New Roman" w:eastAsia="Times New Roman" w:hAnsi="Times New Roman"/>
          <w:sz w:val="24"/>
          <w:szCs w:val="24"/>
          <w:rtl w:val="0"/>
        </w:rPr>
        <w:t xml:space="preserve">Профессор Снейп плавным движением оттолкнулся от земли и занял своё место перед дверью.</w:t>
      </w:r>
    </w:p>
    <w:p w:rsidR="00000000" w:rsidDel="00000000" w:rsidP="00000000" w:rsidRDefault="00000000" w:rsidRPr="00000000">
      <w:pPr>
        <w:spacing w:line="240" w:lineRule="auto"/>
        <w:ind w:left="-30"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Алохомора,</w:t>
      </w:r>
      <w:r w:rsidDel="00000000" w:rsidR="00000000" w:rsidRPr="00000000">
        <w:rPr>
          <w:rFonts w:ascii="Times New Roman" w:cs="Times New Roman" w:eastAsia="Times New Roman" w:hAnsi="Times New Roman"/>
          <w:sz w:val="24"/>
          <w:szCs w:val="24"/>
          <w:rtl w:val="0"/>
        </w:rPr>
        <w:t xml:space="preserve"> — сказал профессор Квиррелл, направив палочку на запретную дверь. Похоже, ситуация забавляла его. — Мальчик, не</w:t>
      </w:r>
      <w:r w:rsidDel="00000000" w:rsidR="00000000" w:rsidRPr="00000000">
        <w:rPr>
          <w:rFonts w:ascii="Times New Roman" w:cs="Times New Roman" w:eastAsia="Times New Roman" w:hAnsi="Times New Roman"/>
          <w:sz w:val="24"/>
          <w:szCs w:val="24"/>
          <w:rtl w:val="0"/>
        </w:rPr>
        <w:t xml:space="preserve"> окажешь</w:t>
      </w:r>
      <w:r w:rsidDel="00000000" w:rsidR="00000000" w:rsidRPr="00000000">
        <w:rPr>
          <w:rFonts w:ascii="Times New Roman" w:cs="Times New Roman" w:eastAsia="Times New Roman" w:hAnsi="Times New Roman"/>
          <w:sz w:val="24"/>
          <w:szCs w:val="24"/>
          <w:rtl w:val="0"/>
        </w:rPr>
        <w:t xml:space="preserve"> мне честь?</w:t>
      </w:r>
    </w:p>
    <w:p w:rsidR="00000000" w:rsidDel="00000000" w:rsidP="00000000" w:rsidRDefault="00000000" w:rsidRPr="00000000">
      <w:pPr>
        <w:spacing w:line="240" w:lineRule="auto"/>
        <w:ind w:left="-30" w:firstLine="435"/>
        <w:contextualSpacing w:val="0"/>
      </w:pPr>
      <w:r w:rsidDel="00000000" w:rsidR="00000000" w:rsidRPr="00000000">
        <w:rPr>
          <w:rFonts w:ascii="Times New Roman" w:cs="Times New Roman" w:eastAsia="Times New Roman" w:hAnsi="Times New Roman"/>
          <w:sz w:val="24"/>
          <w:szCs w:val="24"/>
          <w:rtl w:val="0"/>
        </w:rPr>
        <w:t xml:space="preserve">Гарри сглотнул. </w:t>
      </w:r>
      <w:r w:rsidDel="00000000" w:rsidR="00000000" w:rsidRPr="00000000">
        <w:rPr>
          <w:rFonts w:ascii="Times New Roman" w:cs="Times New Roman" w:eastAsia="Times New Roman" w:hAnsi="Times New Roman"/>
          <w:sz w:val="24"/>
          <w:szCs w:val="24"/>
          <w:rtl w:val="0"/>
        </w:rPr>
        <w:t xml:space="preserve">Он уже жалел о том, что принял единственно верное решение.</w:t>
      </w:r>
      <w:r w:rsidDel="00000000" w:rsidR="00000000" w:rsidRPr="00000000">
        <w:rPr>
          <w:rtl w:val="0"/>
        </w:rPr>
      </w:r>
    </w:p>
    <w:p w:rsidR="00000000" w:rsidDel="00000000" w:rsidP="00000000" w:rsidRDefault="00000000" w:rsidRPr="00000000">
      <w:pPr>
        <w:spacing w:line="240" w:lineRule="auto"/>
        <w:ind w:left="-30" w:firstLine="435"/>
        <w:contextualSpacing w:val="0"/>
      </w:pPr>
      <w:r w:rsidDel="00000000" w:rsidR="00000000" w:rsidRPr="00000000">
        <w:rPr>
          <w:rFonts w:ascii="Times New Roman" w:cs="Times New Roman" w:eastAsia="Times New Roman" w:hAnsi="Times New Roman"/>
          <w:sz w:val="24"/>
          <w:szCs w:val="24"/>
          <w:rtl w:val="0"/>
        </w:rPr>
        <w:t xml:space="preserve">Странное ощущение: делать что-нибудь, понимая, что поступаешь неправильно. Не эгоистично, а просто неправильно на каком-то </w:t>
      </w:r>
      <w:r w:rsidDel="00000000" w:rsidR="00000000" w:rsidRPr="00000000">
        <w:rPr>
          <w:rFonts w:ascii="Times New Roman" w:cs="Times New Roman" w:eastAsia="Times New Roman" w:hAnsi="Times New Roman"/>
          <w:sz w:val="24"/>
          <w:szCs w:val="24"/>
          <w:rtl w:val="0"/>
        </w:rPr>
        <w:t xml:space="preserve">глубинном уровне.</w:t>
      </w:r>
      <w:r w:rsidDel="00000000" w:rsidR="00000000" w:rsidRPr="00000000">
        <w:rPr>
          <w:rtl w:val="0"/>
        </w:rPr>
      </w:r>
    </w:p>
    <w:p w:rsidR="00000000" w:rsidDel="00000000" w:rsidP="00000000" w:rsidRDefault="00000000" w:rsidRPr="00000000">
      <w:pPr>
        <w:spacing w:line="240" w:lineRule="auto"/>
        <w:ind w:left="-30" w:firstLine="435"/>
        <w:contextualSpacing w:val="0"/>
      </w:pPr>
      <w:r w:rsidDel="00000000" w:rsidR="00000000" w:rsidRPr="00000000">
        <w:rPr>
          <w:rFonts w:ascii="Times New Roman" w:cs="Times New Roman" w:eastAsia="Times New Roman" w:hAnsi="Times New Roman"/>
          <w:sz w:val="24"/>
          <w:szCs w:val="24"/>
          <w:rtl w:val="0"/>
        </w:rPr>
        <w:t xml:space="preserve">Но человек сзади держал пистолет — стоило Гарри помедлить, и оружие снова появилось в руке профессора.</w:t>
      </w:r>
    </w:p>
    <w:p w:rsidR="00000000" w:rsidDel="00000000" w:rsidP="00000000" w:rsidRDefault="00000000" w:rsidRPr="00000000">
      <w:pPr>
        <w:spacing w:line="240" w:lineRule="auto"/>
        <w:ind w:left="-30" w:firstLine="435"/>
        <w:contextualSpacing w:val="0"/>
      </w:pPr>
      <w:r w:rsidDel="00000000" w:rsidR="00000000" w:rsidRPr="00000000">
        <w:rPr>
          <w:rFonts w:ascii="Times New Roman" w:cs="Times New Roman" w:eastAsia="Times New Roman" w:hAnsi="Times New Roman"/>
          <w:sz w:val="24"/>
          <w:szCs w:val="24"/>
          <w:rtl w:val="0"/>
        </w:rPr>
        <w:t xml:space="preserve">Гарри положил ладонь на дверное кольцо и несколько раз глубоко вдохнул, пытаясь хоть как-то успокоить мысли. Пройти через все испытания, не дать себя застрелить, не допустить смерти заложников, изменить ход событий к лучшему, найти подходящие возможности и </w:t>
      </w:r>
      <w:commentRangeStart w:id="3"/>
      <w:commentRangeStart w:id="4"/>
      <w:r w:rsidDel="00000000" w:rsidR="00000000" w:rsidRPr="00000000">
        <w:rPr>
          <w:rFonts w:ascii="Times New Roman" w:cs="Times New Roman" w:eastAsia="Times New Roman" w:hAnsi="Times New Roman"/>
          <w:sz w:val="24"/>
          <w:szCs w:val="24"/>
          <w:rtl w:val="0"/>
        </w:rPr>
        <w:t xml:space="preserve">ими воспользоваться</w:t>
      </w:r>
      <w:commentRangeEnd w:id="3"/>
      <w:r w:rsidDel="00000000" w:rsidR="00000000" w:rsidRPr="00000000">
        <w:commentReference w:id="3"/>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Решение</w:t>
      </w:r>
      <w:r w:rsidDel="00000000" w:rsidR="00000000" w:rsidRPr="00000000">
        <w:rPr>
          <w:rFonts w:ascii="Times New Roman" w:cs="Times New Roman" w:eastAsia="Times New Roman" w:hAnsi="Times New Roman"/>
          <w:sz w:val="24"/>
          <w:szCs w:val="24"/>
          <w:rtl w:val="0"/>
        </w:rPr>
        <w:t xml:space="preserve"> не было хорошим, но остальные варианты казались ещё хуже.</w:t>
      </w:r>
    </w:p>
    <w:p w:rsidR="00000000" w:rsidDel="00000000" w:rsidP="00000000" w:rsidRDefault="00000000" w:rsidRPr="00000000">
      <w:pPr>
        <w:spacing w:line="240" w:lineRule="auto"/>
        <w:ind w:left="-30" w:firstLine="435"/>
        <w:contextualSpacing w:val="0"/>
      </w:pPr>
      <w:r w:rsidDel="00000000" w:rsidR="00000000" w:rsidRPr="00000000">
        <w:rPr>
          <w:rFonts w:ascii="Times New Roman" w:cs="Times New Roman" w:eastAsia="Times New Roman" w:hAnsi="Times New Roman"/>
          <w:sz w:val="24"/>
          <w:szCs w:val="24"/>
          <w:rtl w:val="0"/>
        </w:rPr>
        <w:t xml:space="preserve">Гарри толкнул запретную дверь и шагнул внутрь.</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2" w:date="2016-09-03T05:37: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Then Professor Quirrell cast a mass Obliviation followed by the mass version of the False Memory Charm, the one that just had the subject fill in the blanks using their own suggestibility, on all the students present.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 тексте не сказано, что Обливиейты пошли только на учеников, он должен был их и на Снейпа со Спраут наложить.</w:t>
      </w:r>
    </w:p>
  </w:comment>
  <w:comment w:author="Alaric Lightin" w:id="0" w:date="2015-03-10T02:48: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Да не был Том Риддл загадкой. Кто решил, что Том Риддл был загадкой?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Я так понимаю эту игру слов так, что вообще перед Гарри встала загадка, а кто такой Том Риддл. Поэтому нужно писать просто "Загадка..."</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Это отдельное предложение, а не продолжение предыдущего. Если бы оно было продолжением предыдущего, автор бы поставил в начале многоточие или тире, он всегда так делает.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Никто же не пытается читать два предыдущих слитно, почему эти два пытаются читать слитно?</w:t>
      </w:r>
    </w:p>
  </w:comment>
  <w:comment w:author="Gleb Mazursky" w:id="1" w:date="2015-03-10T02:48: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я вообще не согласен  с загадкой</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если бы имелась в виду загадка было бы "a riddle"</w:t>
      </w:r>
    </w:p>
  </w:comment>
  <w:comment w:author="Александр Савин" w:id="3" w:date="2015-03-12T03:25: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воспользоваться ими</w:t>
      </w:r>
    </w:p>
  </w:comment>
  <w:comment w:author="Alaric Lightin" w:id="4" w:date="2015-03-12T03:25: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