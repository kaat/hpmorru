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jc w:val="center"/>
        <w:rPr/>
      </w:pPr>
      <w:bookmarkStart w:colFirst="0" w:colLast="0" w:name="_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апреля 1992 года, 12:07.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обеда.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потребовалось несколько секунд, чтобы осознать — нет, весь Большой зал уставился 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Аргус! — вскрикнула она. — Что случилось?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целиком...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Старосты! Немедленно отведите учеников своих факультетов в спальни!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года.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они хороши в 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— дрожащим голосом произнесла Си</w:t>
      </w:r>
      <w:del w:author="Alaric Lightin" w:id="0" w:date="2018-08-15T13:07:0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б</w:delText>
        </w:r>
      </w:del>
      <w:ins w:author="Alaric Lightin" w:id="0" w:date="2018-08-15T13:07:0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угодно причине,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исключён. Я не приму никаких оправданий. Всем понятно?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уважительно кивнули.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Может, всем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применить какой-нибудь отвлекающий ман</w:t>
      </w:r>
      <w:ins w:author="Alaric Lightin" w:id="1" w:date="2019-08-13T14:44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del w:author="Alaric Lightin" w:id="1" w:date="2019-08-13T14:44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не поступит.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в её духе.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Грейнджер! Ты здесь?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видел Гермиону Грейнджер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знает, где она может быть?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волнуйся, Гарри, я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как-то поставить в известность учителей...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найти её...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капитан Уизли?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Уизли.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слушайте все!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 ВСЕ! ЗАТКНИТЕСЬ!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пошевелился.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этому поводу.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 на друга.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головы палочек...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 приказала нам всем оставаться здесь, мистер Поттер.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считала хорошей идеей отправить учеников шагать по коридорам. Но профессор МакГонагалл понимает,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тебя это не касается, поскольку ты — Мальчик-Который-Выжил, но мы-то нет!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безопасность Гермионы Грейнджер? Ну, знаете, той ученицы, которую подставили, обвинив в убийстве, которого она не совершала, и которой нужен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пришёл бы на помощь!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решаете им пойти со мной и охранять меня! Я пытаюсь действовать разумно, чёрт побери!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Простите!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Инсендиум! Глиссео!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нацелена на Гарри</w:t>
      </w:r>
      <w:ins w:author="Alaric Lightin" w:id="2" w:date="2019-08-13T14:44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…</w:t>
        </w:r>
      </w:ins>
      <w:del w:author="Alaric Lightin" w:id="2" w:date="2019-08-13T14:44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..</w:delText>
        </w:r>
      </w:del>
      <w:ins w:author="Alaric Lightin" w:id="2" w:date="2019-08-13T14:44:38Z">
        <w:del w:author="Alaric Lightin" w:id="2" w:date="2019-08-13T14:44:38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вы были так уверены, что сможете её найти?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Да!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сбросить скорость перед следующим поворотом.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имел никакого права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или Джордж.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Библиотека закрыта!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Есть Каминная...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как: «Я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Гермиону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что бы то ни стало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ПАТРОНУМ!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исчезла.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куда!..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фигуре, прищурившись, словно смотрел на солнце, — 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08-15T13:07:09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https://ru.wikipedia.org/wiki/Сивиллы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