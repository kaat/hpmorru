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2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bookmarkStart w:colFirst="0" w:colLast="0" w:name="_9giy7cyyfjzn" w:id="0"/>
      <w:bookmarkEnd w:id="0"/>
      <w:r w:rsidDel="00000000" w:rsidR="00000000" w:rsidRPr="00000000">
        <w:rPr>
          <w:rtl w:val="0"/>
        </w:rPr>
        <w:t xml:space="preserve">Глава 87. </w:t>
      </w:r>
      <w:r w:rsidDel="00000000" w:rsidR="00000000" w:rsidRPr="00000000">
        <w:rPr>
          <w:rtl w:val="0"/>
        </w:rPr>
        <w:t xml:space="preserve">Гедонистическая осведомлённость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jc w:val="left"/>
        <w:rPr>
          <w:rFonts w:ascii="Times New Roman" w:cs="Times New Roman" w:eastAsia="Times New Roman" w:hAnsi="Times New Roman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jc w:val="left"/>
        <w:rPr>
          <w:rFonts w:ascii="Times New Roman" w:cs="Times New Roman" w:eastAsia="Times New Roman" w:hAnsi="Times New Roman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Четверг, 16 апреля 1992 года.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Школа почти опустела: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девять десятых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учеников уехали на пасхальные каникулы, и среди них почти все, кого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знала. Сьюзен осталась, потому что её двоюродная бабушка была очень занята, и Рон тоже остался, хотя она не знала, почему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может быть семья Уизли бедна настолько, что кормить всех детей лишнюю неделю для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них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затруднительно?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Получилось неплохо, ведь Рон и Сьюзен были как раз среди тех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немногих, кто ещё разговаривал с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(По крайней мере,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среди тех, с кем ей и самой хотелось разговаривать.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Лаванда по-прежнему была с ней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мила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и Трейси, хм,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Трейси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тоже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но ни та, ни другая не принадлежали к числу людей, с которыми действительно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приятно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провести час-другой. И в любом случае, они обе уехали на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каникулы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раз уж Гермиона не могла поехать к себе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домой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(а ей не разрешили поехать домой, её родителям солгали, что у неё Светящаяся ветрянка)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то почти пустой Хогвартс был лучшим из имеющихся вариантов.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contextualSpacing w:val="0"/>
        <w:rPr>
          <w:rFonts w:ascii="Times New Roman" w:cs="Times New Roman" w:eastAsia="Times New Roman" w:hAnsi="Times New Roman"/>
          <w:color w:val="ffffff"/>
          <w:sz w:val="24"/>
          <w:szCs w:val="24"/>
          <w:shd w:fill="38761d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Она даже могла ходить в библиотеку, и никто на неё не глазел, ведь уроков не было, и ученики не сидели над домашней работой.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Кто-нибудь мог бы ошибочно подумать, что Гермиона целыми днями бродила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 коридорам и рыдала. О да, она много плакала первые два дня, но двух дней было вполне достаточно.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книгах, которые одолжил ей Гарри, упоминалось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что даже парализованные после автомобильных катастроф люди спустя шесть месяцев были далеко не так несчастны, как они ожидали. Равно как и победители лотерей через шесть месяцев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были настолько счастливы, как они предполагали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Уровень счастья возвращался к базовому значению, и жизнь продолжалась.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страницу книги, которую она читала, упала тень. Гермиона крутанулась на месте, её палочка, спрятанная до того на коленях, взметнулась и оказалась направлена прямо в удивлённое лицо…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Прости! — сказал Гарри Поттер, поспешно поднимая руки и демонстрируя, что одна из них пуста, а в другой только маленький мешочек из красного бархата. — Прости. Я не хотел тебя напугать.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Повисло ужасное молчание. Сердце билось всё чаще, ладони вспотели, а Гарри Поттер просто смотрел на неё.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первое утро остатка её жизни она чуть не заговорила с ним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но когда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спустилась к завтраку, Гарри Поттер выглядел настолько жутко, что она не стала садиться с ним рядом, а просто тихо поела в своём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маленьком пузыре отчуждения,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это было ужасно, но Гарри не подошёл к ней, и… и с тех пор она с ним не разговаривала. (Н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 так уж трудно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избегать всех, если держаться подальше от гостиной Когтеврана и выбегать из класса прежде, чем с тобой смогут заговорить.)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всё это время ей хотелось знать, что Гарри думает о ней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теперь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Ненавидит ли он её за то, что ему пришлось отдать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все свои деньги, или, может, он в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неё действительно влюблён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поэтому так поступил, или, наоборот, решил, что она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недостойна его общества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потому что она совершенно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умеет пугать дементоров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…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Она боялась встретиться с ним лицом к лицу, боялась и всё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Бессонными ночами она размышляла, что теперь думает о ней Гарри, и ей было страшно, и она избегала мальчика, отдавшего всё своё состояние, чтобы спасти её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она была маленькой неблагодарной дрянью и ничтожеством, и…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Тут она увидела, как Гарри запустил руку в свой мешочек из красного бархата и достал оттуда конфету в виде сердечка, завёрнутую в красную фольгу, и её мозг растаял, как шоколад, оставленный на солнце.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хотел дать тебе больше времени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сказал Гарри Поттер, — но я прочитал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теори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Критча 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гедонизме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о том, как тренировать своего внутреннего голубя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 маленькие непосредственные положительные и отрицательные отклики втайне управляют почти всем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что мы делаем, и мне пришло в голову, что ты, должно быть, избегаешь меня, потому что я вызываю у тебя отрицательные ассоциации, а мне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бы совершенно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отелось оставлять всё, как есть, и дальше, ничего не предпринимая, поэтому я раздобыл у близнецов Уизли мешочек с шоколадными конфетами и теперь просто буду давать их тебе по одной каждый раз, как ты меня увидишь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 качестве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положительного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подкрепления, если, конечно, ты не возражаешь…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забывай дышать,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машинально сказала Гермиона.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 были первые слова, которые она сказала ему со дня суда.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смотрели друг на друга.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Книги смотрели на них со стеллажей.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Они ещё немного посмотрели друг на друга.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Предполагается, что ты съешь шоколадку, — сказал Гарри, держа конфету в форме сердечка,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похожую на валентинку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— Хотя, возможно, сам факт того, что тебе дали шоколад, уже считается за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положительное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подкрепление, тогда тебе, наверное, нужно положить его в карман или вроде того.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Она знала, что если попробует заговорить, то ничего не выйдет, поэтому даже не пыталась.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опустил голову.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Ты меня теперь ненавидишь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да?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 — воскликнула она. — Нет, не думай так, Гарри! Просто… просто… просто всё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 — Гермиона поняла, что её палочка ещё направлена на Гарри, и опустила её. Она изо всех сил пыталась не разреветься. — Всё это! — повторила она. Гермиона не могла найти более подходящих слов, хотя и была уверена, что Гарри хотел бы, чтобы она выразилась точнее.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Думаю, я понимаю, — осторожно сказал Гарри. — А что ты читаешь?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Прежде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чем она смогла ему помешать, Гарри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наклонился над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столом и вытянул шею, чтобы увидеть книгу, которую она читала и не сообразила вовремя убрать.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уставился на открытую страницу.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«Самые богатые волшебники мира и как они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дошли до жизни такой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», — прочёл Гарри заголовок вверху страницы.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Номер шестьдесят пять, сэр Гарет,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владелец транспортной компании «Мэри Сью» в девятнадцатом веке... монополия на О-оси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…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Понятно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Полагаю, ты скажешь, что мне не о чем беспокоиться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ты сам обо всём позаботишься? — прозвучало это куда грубее, чем хотелось, и она почувствовала новый укол совести за то, что она такой ужасный человек.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Не-а, — сказал Гарри. Его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голос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звучал до странности бодро. — 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вполне могу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представить себя на твоём месте, так что понимаю, что, если бы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ты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заплатила кучу денег, чтобы спасти меня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я бы пытался вернуть их собственными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силами.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Совершенно невозможно, чтобы я этого не понял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Гермиона.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Гермиона сжала губы, стараясь не расплакаться.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должен честно предупредить, — продолжил Гарри,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если я придумаю способ избавиться от долга Люциусу Малфою раньше тебя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им воспользуюсь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Важнее,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чтобы эта задача решилась как можно быстрее,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 не то,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кто именно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может её решить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Наш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ла уже что-нибудь интересное?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Три четверти её разума бегали кругами и врезались в деревья в попытках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понять подтекст всего, что Гарри только что сказал. Он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ещё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уважает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её,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как героиню?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Или на самом деле он не верит, что она в принципе способна справиться сама? Тем временем самая здравомыслящая её часть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перелистнула  книгу на страницу 37, к самой многообещающей статье из тех, что она успела просмотреть (хотя она-то воображала, что сделает всё сама и сделает Гарри сюрприз)...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Думаю, вот это довольно интересно, — произнёс её голос.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«Номер четырнадц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«Крозье», настоящее имя неизвестно», — прочёл Гарри.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Ух ты… в жизни не видел настолько кричащего цилиндра в клетку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Сост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ояние: по меньшей мере шестьсот тысяч галлеонов… это около тридцати миллионов фунтов — недостаточно, чтобы прославить магла, но, полагаю, весьма прилично для маленького сообщества волшебников. Ходят слухи, что это — новый псевдоним шестисотлетнего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Никол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аса Фламеля, единственного известного волшебника, которому удалась невероятно сложная алхимическая операция по созданию Философского Камня, дающего возможность трансмутировать базовые металлы в золото или серебро, а также… создавать Эликсир жизни, который бесконечно продлевает молодость и здоровье использующего его…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Хм, Гермиона, по-моему, это совершенно неправдоподобно.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встречала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другие упоминания Николаса Фламеля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сказала Гермиона. — В «Расцвете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упадк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Тёмных искусств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» пишут, что он тайно обучал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Дамблдора, чтобы тот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мог противостоять Гриндевальду.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 многих книгах, не только в этой, к истории Фламеля относятся всерьёз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… Ты думаешь, это слишком хорошо, чтобы быть правдой?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Нет, конечно, нет, — ответил Гарри. Он подвинул свой стул к её стулу и сел за маленький столик рядом с ней, справа, как обычно, словно ничего не случилось — она сглотнула подступивший к горлу комок. — Довод «слишком хорошо, чтобы быть правдой»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естественен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вселенная не проверяет, является ли результат уравнения «слишком хорошим» или «слишком плохим», прежде чем вывести его. Когда-то люди думали, что самолёты и вакцина против оспы — это слишком хорошо, чтобы быть правдой. Маглы придумали способы путешествовать к другим звёздам, даже не используя магию, а мы с тобой можем использовать волшебные палочки для того, чтобы творить вещи, которые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считают совершенно невозможными магловские физики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И я даже не могу представить, что мы бы посчитали невозможным с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точки зрения настоящих законов магии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если бы знали их.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Тогда в чём же проблема? — спросила Гермиона. Как ей самой казалось, теперь её голос звучал более нормально.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Ну… — начал Гарри.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 потянулся к книге (их мантии соприкоснулись)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ткнул в картинку, где художник изобразил красный камень, который светился зловещим светом и сочился багряной жидкостью. — Первая проблема в том, что нет логичного объяснения, почему один и тот же артефакт может превращать свинец в золото и производить эликсир, дающий молодость. Интересно, есть ли в литературе соответствующий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бщепринятый термин? Что-то вроде «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Маловато будет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Если каждый может увидеть цветок, то не получится заявить, что цветы размером с дома.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если кто-то — уфолог, то он может всем рассказывать про летающие тарелки размером с город, или даже размером с Луну, ведь никто не видел их на самом деле.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Истории о том, что можно увидеть, приходится ограничивать в соответствии со свидетельствами, но когда кто-то что-нибудь выдумывает, его не ограничивает  ничего.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Вот почему я думаю, что Философский Камень даёт неограниченное количество золота и вечную жизнь не потому, что существует одно магическое изобретение, способное на эти два эффекта, а потому, что кто-то сочинил сказку о супер клёвой штуковине.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Гарри, в магическом мире существует множество вещей, не поддающихся разумному объяснению, — возразила она.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Принято, — согласился Гарри.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Но, Гермиона, вторая проблема состоит в том, что даже волшебники не настолько безумны, чтобы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проглядеть такое.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Каждый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ы старался воссоздать формулу Философского Камня, целые страны охотились бы на бессмертного волшебника, чтобы выпытать у него секрет…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Но э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вовсе не секрет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Гермиона перелистнула страницу и показала Гарри диаграммы. — Прямо на следующей странице есть инструкции. Просто это настолько сложно, что только у Николаса Фламеля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получилось!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Тогда целые страны пытались бы захватить Фламеля и заставить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его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сделать больше Камней. Полно, Гермиона, даже волшебники не могли бы узнать о бессмертии, и… и… — Гарри прервался, его красноречия не хватало на то, чтобы закончить фразу,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просто п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одолжать жить как ни в чём не бывало. Люди, конечно, безумны, но не до такой же степени!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все рассуждают так, как ты, Гарри.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чём-то Гарри был прав, но… сколько же она видела различных упоминаний о Николасе Фламеле? Кроме «Самых богатых волшебников мира» и «Расцвета и упадка Тёмных искусств», его имя также встречалось в «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Рассказах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 сравнительно древних временах»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«Биографиях заслуженно знаменитых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личностей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»...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Хорошо, тогда профессор Квиррелл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похитил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этого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Фламеля.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Именно так поступил бы любой злой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или добрый или просто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эгоистичный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человек, у которого есть хоть немного здравого смысла.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Профессор Защиты знает множество секретов и уж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бы не пропустил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Гарри вздохнул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поднял глаза от книги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Гермиона проследила за его взглядом, но он, похоже, просто разглядывал библиотеку — ряды, ряды и ещё раз ряды стеллажей с книгами. — Я не хочу лезть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твой проект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продолжил Гарри, — и я совсем не хотел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бы тебя расстраивать,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но… честно говоря, Гермиона, не думаю, что ты найдёшь хорошую идею как заработать деньги в книге вроде этой.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Как в том анекдоте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экономист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видит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банкноту в двадцать фунтов, лежащую на тротуаре, но не удосуживается нагнуться за ней, потому что, будь она настоящей, её бы уже кто-то поднял. Любой из способов заработать кучу денег, известный всем настолько, чтобы попасть в подобную книгу… понимаешь, что я имею в виду?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Невозможно, чтобы кто угодно с помощью трёх простых действий мог заработать тысячу галлеонов за месяц. Иначе уже все бы этим занимались.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что? Тебя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ведь это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бы не остановило,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голосе Гермионы вновь послышалось раздражение.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Ты постоянно совершаешь что-нибудь невозможное. Уверена, на прошлой неделе ты опять что-то такое сделал и даже не потрудился кому-нибудь рассказать.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(Тут последовала небольшая пауза, которая, пусть мисс Грейнджер этого и не знала, точно совпадала по длине с паузой, которую сделал бы любой, кто восемь дней назад сражался с Шизоглазом Хмури и победил.)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Нет, за последние семь дней — нет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наконец ответил Гарри. — Смотри…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Секрет фокуса, как делать невозможное, частично состоит в том, чтобы правильно выбрать, что именно из невозможного ты хочешь совершить, и браться только за то, в чём у тебя есть особое преимущество.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Если в этой книге есть способ сделать деньги, который звучит сложно для волшебника,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который легко реализовать,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взяв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старый папин Мак Плюс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тогда у нас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есть план.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знаю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Гарри, — сказала Гермиона, и её голос только чуть-чуть дрожал.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смотрела, не смогу ли я придумать, как сделать что-нибудь из этой книги. Я подумала, может быть, самое сложное при создании Философского Камня — то, что алхимический круг должен быть суперточным, и я могла бы просто взять магловский микроскоп...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Блестяще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Гермиона! — мальчик быстро выхватил палочку, сказал «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Квиетус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» — звуки библиотеки стихли — и продолжил: — Даже если Философский Камень — это всего лишь миф, этот трюк может пригодиться при работе с другими сложными алхимическими...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Нет, не пригодится, — прервала его Гермиона.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Ранее она перерыла всю библиотеку и отыскала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единственную книгу по алхимии, которая была не в Запретной секции. Она вспомнила, какое это было сокрушительное разочарование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как её надежда испарилась словно дым. — Потому что линия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абсолютно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любого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алхимического круга должна быть «тонкой, как во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лос ребёнка», и её толщина не зависит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 того, о каком алхимическом рецепте идёт речь.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 тому же у волшебников есть омниокуляры, а я никогда не слышала о заклинаниях, в которых можно их использовать, чтобы что-то увеличить и сделать точнее.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должна была об этом догадаться!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Гермиона, — серьёзно сказал Гарри, снова принимаясь рыться в своём мешочке из красного бархата, — не казни себя, когда хорошая идея не срабатывает.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Чтобы найти идею, которая сработает, приходится перебрать множество ошибочных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 если ты будешь сердиться по поводу ошибочных идей и тем самым давать своему мозгу отрицательную обратную связь вместо того, чтобы понять, что сам факт генерации идеи — это хорошее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поведение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со стороны твоего мозга и его следует поощрять, то рано или поздно ты вообще не сможешь придумать ни одной идеи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Гарри положил две конфеты в виде сердечек рядом с книгой. — Вот, возьми ещё шоколадки. Я имею в виду, 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добавок к той, что я дал раньше.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 эта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поможет твоему мозгу в выработке хорошей рабочей стратегии.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Наверное, ты прав, — тихо сказала Гермиона, но к шоколаду не прикоснулась. Она принялась листать книгу, чтобы вернуться на страницу 167, которую читала до того, как пришёл Гарри.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(Гермиона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Грейнджер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естественно, не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пользовалась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закладками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).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слегка наклонился вперёд, его голова почти касалась её плеча.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 смотрел на мелькавшие листы, словно был способен вычленить полезную информацию, глядя на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страницу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всего лишь четверть секунды.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Завтрак окончился совсем недавно, и по лёгкому запаху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дыхания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Гарри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она могла сказать,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десерт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 ел банановый пудинг.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снова заговорил: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правильно понимаю… пожалуйста, рассматривай это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положительное подкрепление… ты в самом деле пыталась изобрести способ массового производства бессмертия для того, чтобы я мог выплатить долг Люциусу Малфою?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Да, — сказала она ещё тише. Хотя она и пыталась думать, как Гарри, у неё до сих пор это не слишком получалось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А чем ты занимался всё это время, Гарри?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кривился.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Пытался собрать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свидетельства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делу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«Кто подставил Гермиону Грейнджер».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Я… — Гермиона посмотрела на Гарри. — Разве мне не следует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…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самой попытаться раскрыть дело обо мне?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 не было её главным приоритетом и первоочередной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задачей, но раз уж Гарри упомянул…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Увы, не получится, — рассудительно сказал Гарри. — Слишком многие будут разговаривать со мной, но не с тобой… И мне очень жаль, но некоторые из них взяли с меня обещание не пересказывать наши разговоры кому-либо ещё. Прости, но я не думаю, что ты сможешь чем-то помочь в этом деле.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 ж, понятно, — глухо ответила Гермиона. — Прекрасно. Ты сделаешь всё сам. Ты соберёшь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все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улики,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опросишь всех подозреваемых, а я буду просто сидеть в библиотеке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Дай мне знать, когда окажется, что во всём виноват профессор Квиррелл.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Гермиона… Почему так важно,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именно это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сделает? Разве не важнее сам результат, чем то, кто именно его получит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Думаю, ты прав, — ответила Гермиона.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Она закрыла лицо руками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— Думаю, теперь это не имеет значения. Теперь все будут думать — я знаю, это не твоя вина, Гарри, ты был… ты был Хорошим, ты вёл себя как истинный джентльмен, — но что бы я ни делала теперь, все они будут думать, что я просто… просто кто-то, кого ты спасаешь, — она замолчала, потом закончила дрожащим голосом: — И, возможно,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они будут правы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Эй, стой, погоди минуточку…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не умею запугивать дементоров. Я могу получить «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еликолепно» на уроке Заклинаний, но я не умею запугивать дементоров.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быстро огляделся по сторонам.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contextualSpacing w:val="0"/>
        <w:rPr>
          <w:rFonts w:ascii="Times New Roman" w:cs="Times New Roman" w:eastAsia="Times New Roman" w:hAnsi="Times New Roman"/>
          <w:color w:val="ffffff"/>
          <w:sz w:val="24"/>
          <w:szCs w:val="24"/>
          <w:u w:val="single"/>
          <w:shd w:fill="38761d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 меня есть таинственная тёмная сторона! — прошипел он, когда убедился, что вокруг никого нет, кроме парня в дальнем углу, который порой посматривал в их сторону, но находился слишком далеко, чтобы расслышать их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даже без барьера Квиетуса. — У меня есть тёмная сторона, которая определённо уже не ребёнок, и кто знает, какая ещё безумная магическая чертовщина творится у меня в голове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 Профессор Квиррелл утверждает,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 я могу стать кем угодно, кого только смогу себе вообразить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ведь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всё жульничество, разве ты не понимаешь, Гермиона? Благодаря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поблажке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 школьной администрации — я не имею права тебе о ней рассказывать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Мальчик-Который-Выжил может уделять занятиям больше времени каждый день.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жульничаю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а ты всё равно лучше меня на уроках Заклинаний.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Я… вероятно, я не…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ероятно, Мальчика-Который-Выжил неправильно называть ребёнком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 ты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по-прежнему с ним соперничаешь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Неужели ты не понимаешь, что если бы люди не обращали столько внимания на меня, то, вероятно, считали бы, что ты станешь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самой могущественной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ведьмой столетия? Ты же можешь одна сразиться с тремя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хулиганами-старшекурсниками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победить!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405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не знаю, — ответила она дрожащим голосом, снова закрывая лицо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р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уками.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Всё, что я знаю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даже если всё это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правда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никто больше не разглядит во мне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меня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Никогда.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Ладно, — сказал Гарри, помедлив. — Понимаю, что ты хочешь сказать. Вместо исследовательской группы Поттер-и-Грейнджер получается Гарри Поттер и его лаборантка. Хм… У меня идея. Давай я пока не буду заниматься вопросом, как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заработ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ать деньги? Ведь долг не вступит в силу, пока я не окончу Хогвартс. Тогда ты можешь сделать всё сама и показать миру, на что способна. А если ты между делом раскроешь секрет бессмертия, мы посчитаем это за бонус.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Мысль, что Гарри уверен в её способности найти решение, была похожа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… Была похожа на сокрушающее бремя ответственности, рухнувшее на бедную травмированную двенадцатилетнюю девочку, и ей захотелось обнять его за то, что он преподнёс ей способ восстановить своё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самоуважение как героини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это при том, что она была ужасной и грубо разговаривала с ним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всё то время, пока он был для неё куда лучшим другом, чем она когда-либо была для него, и было здорово, что он всё ещё думает, что она что-то может, и…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 тебя есть какой-нибудь удивительный рациональный приём, который ты применяешь, когда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твои мысли начинают разбегаться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 — наконец сказала она.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Обычно я идентифицирую различные желания, даю им имена и рассматриваю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 отдельны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индивидуумов, а потом позволяю им спорить у себя в голове. Чаще всего это мои пуффендуйская, когтевранская, гриффиндорская и слизеринская стороны, мой Внутренний критик и копии тебя, Невилла, Драко, профессора МакГонагалл, профессора Флитвика, профессора Квиррелла, папы, мамы, Ричарда Фейнмана и Дугласа Хофштадтера.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Гермиона задумалась, не попробовать ли сделать то же самое, но тут её Здравый смысл заявил, что это может быть опасной затеей.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 тебя в голове есть копия меня?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Конечно! — ответил Гарри.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Неожиданно он почему-то слегка заволновался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— Ты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хочешь сказать, у тебя в голове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нет копии меня?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Гермиона осознала, что у неё в голове действительно есть копия Гарри,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которая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говорит в точности его голосом.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Теперь, когда я об этом задумалась, меня это слегка нервирует, — сказала Гермиона. — У меня в голове в самом деле есть копия тебя. Прямо сейчас она мне твоим голосом объясняет, что это совершенно нормально.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Хорошо, — серьёзно ответил Гарри. — То есть, я не понимаю, как можно быть друзьями без этого.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продолжила читать,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 Гарри по-прежнему сидел и смотрел на страницы через её плечо. Видимо, его это устраивало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Так она дошла до номера семьдесят, Катарины Скотт, которая, судя по всему, изобрела способ превращать мелких животных в лимонные торты, и, наконец, набралась смелости заговорить.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 Гарри? — окликнула она (и немного отодвинулась от него, хотя и не заметила этого). — Раз у тебя в голове есть копия Драко Малфоя,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значит ли это,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что вы с Драко Малфоем друзья?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Ну… — Гарри вздохнул. — М-да, я всё равно собирался с тобой поговорить об этом. Наверно, чем скорее, тем лучше. Как же это объяснить… я его совращал.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Что ты имеешь в виду под «совращал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Переманивал его на Светлую сторону Силы.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Она так и застыла с открытым ртом.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Ну, знаешь, как Император и Дарт Вейдер, только наоборот.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Драко Малфой, — произнесла она. — Гарри, ты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вообще представл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яешь…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Да.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… что Малфой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говорил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 меня? Что он сделает со мной, как только ему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подвернётся возможность? Не знаю, что он говорил тебе, но Дафна Гринграсс рассказала мне, что Малфой говорил в гостиной Слизерина. Это непроизносимо, Гарри! Непроизносимо в совершенно буквальном смысле, потому что я не могу повторить это вслух!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Когда это было? — спросил Гарри. — В начале года? Дафна сказала,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когда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именно это было?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Нет, — ответила Гермиона, — потому что это не имеет значения, Гарри. Любой, кто говорит то, что гов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орил Малфой,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не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может быть хорошим человеком.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важно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чем ты его переманивал, он прогнил насквозь, пото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му что ни при каких обстоятельствах хороший человек никогда бы…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Ты ошибаешься, Гермиона, — перебил Гарри, глядя ей прямо в глаза.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могу догадаться, что Драко обещал сделать с тобой, потому что при нашей второй встрече он говорил то же самое по отношению к одной десятилетней девочке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Но, как ты не понимаешь, до того дня, когда Драко Малфой прибыл в Хогвартс, всю его предыдущую жизнь его воспитывали Пожиратели Смерти. Потребовалось бы сверхъестественное вмешательство, чтобы у него,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учитывая его окружение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были твои моральные принципы…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Гермиона яростно затрясла головой.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Гарри,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Никто не должен специально объяснять, что мучить людей — неправильно. Ты не мучаешь людей не потому, что учитель говорит, что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 это не разрешает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а потому что ты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видишь, как люди страдают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Неужели ты не понимаешь, Гарри?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теперь её голос дрожал. — Это не… не какое-то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правило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вроде таблицы умножения! Если ты не можешь понять, не можешь почувствовать этого здесь, — она ударила себя в середину груди (не совсем там, где действительно располагалось сердце,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впрочем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важно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в любом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случае то, что она имела в виду, находилось в мозгу), — тогда у тебя этого просто нет!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Тут ей пришла в голову мысль, что у Гарри, возможно, этого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нет.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Есть книги по истории, которые ты не читала, — спокойно ответил Гарри. — Есть книги, которые ты ещё не успела прочесть, Гермиона,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которые могут дать тебе увидеть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перспектив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Несколько столетий назад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насколько я помню, в семнадцатом веке это ещё точно случалось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существовало популярное деревенское развлечение, когда бралась плетёная корзина, или мешок, и туда сажали дюжину живых кошек, а потом…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Хватит.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...подвешивали их над костром. Просто обыденное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развлечение. Невинная потеха. И надо отдать им должное, это была более невинная потеха, чем сожжение женщин,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 которых думали, что они ведьмы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Потому что так устроены люди, так устроены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их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чувства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приложил руку к сердцу, причём анатомически верно, потом помедлил и поднял руку, чтобы коснуться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головы примерно на уровне уха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им больно, когда они видят, как больно их друзьям.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Кому-то из тех, кто им не безразличен, кому-то из их племени.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У этого чувства есть выключатель. Выключатель, на котором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написано «враг» или «иностранец», а иногда просто «чужак»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Если люди не учатся другому, они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именно таковы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Поэтому, нет, убеждения Драко Малфоя, что причинять боль врагам — забавно, не означают, что он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бесчеловечный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или даже необычайно злой...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Если ты веришь в это, — сказала она нетвёрдым голосом, — если ты вообще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можешь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верить в такое, значит ты — злой. Люди всегда несут ответственность за то, что делают.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важно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что тебе говорят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действуешь именно ты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Все знают, что...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contextualSpacing w:val="0"/>
        <w:rPr>
          <w:rFonts w:ascii="Times New Roman" w:cs="Times New Roman" w:eastAsia="Times New Roman" w:hAnsi="Times New Roman"/>
          <w:color w:val="783f04"/>
          <w:sz w:val="24"/>
          <w:szCs w:val="24"/>
          <w:shd w:fill="bf9000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Нет, не знают! Ты выросла в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послевоенном обществе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в котором после Второй Мировой каждый знает, чт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«Йа только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иполнял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прикас»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это ответ плохих парней. А в пятнадцатом веке их исполнительность назвали бы достойной уважения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вассальной верностью, — Гарри повысил голос. — Или ты думаешь, что ты, вот ты сама, на генетическом уровне лучше, чем те, кто жил</w:t>
      </w:r>
      <w:del w:author="Yuliy L" w:id="0" w:date="2017-11-07T07:24:31Z">
        <w:commentRangeStart w:id="0"/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delText xml:space="preserve">и</w:delText>
        </w:r>
      </w:del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 прошлые века? Если бы тебя во младенчестве перенесли в Лондон пятнадцатого века, поняла бы ты сама,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без посторонней помощи,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 сжигать кошек — плохо, сжигать ведьм — плохо, рабство — плохо,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 тебе должно быть небезразлично каждое разумное существо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Думаешь, тебе хватило бы одного дня в Хогвартсе, чтобы всё это понять?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Никто никогда не говорил Драко, что он лично отвечает за то, чтобы стать более этичным, чем общество, в котором он вырос.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несмотря на это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всего за четыре месяца он дошёл до того, что схватил маглорожденную за руку, чтобы не дать ей упасть с крыши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в глазах Гарри была ярость, какой она ещё никогда у него не видела, — 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ещё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закончил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совращать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Драко Малфоя, но полагаю, что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пока он делает успехи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Иногда слишком хорошая память — это проблема. Гермиона помнила всё.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Она помнила, что, когда падала с крыши Хогвартса, Драко Малфой схватил её за запястье так крепко, что у неё потом были синяки.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Она помнила, как Драко Малфой помог ей подняться после того, как таинственное проклятие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заставило её упасть лицом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тарелку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капитана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квиддич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ной команды Слизерина.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она помнила — на самом деле, именно поэтому она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подняла эту тему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что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чувствовала, услышав показания Драко, сделанные под сывороткой п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равды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Почему ты мне ничего не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рассказывал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?! — против её воли голос Гермионы стал выше. — Если бы я только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знала…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Это был не мой секрет, — ответил Гарри.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Драко оказался бы в опасности, если бы его отец всё обнаружил.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не дура, мистер Поттер. Какую настоящую причину вы скрываете от меня, и чем вы на самом деле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занимались с мистером Малфоем?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А, ну… — Гарри отвёл глаза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уставился на библиотечный стол.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Драко Мало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й под воздействием сыворотки правды 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ообщил аврорам, что он хотел узнать, сможет ли он побить меня, и потому он вызвал меня на дуэль, чтобы «проверить это эмпирически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».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Его слова были записаны дословно!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Верно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согласился Гарри, по-прежнему не желая встречаться с ней глазами.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Гермиона Грейнджер. Ну конечно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она запомнила сказанное слово в слово. И то, что она была прикована к креслу перед всем Визенгамотом, который судил её за убийство, 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имеет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значения.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Чем ты на самом деле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занимался с Драко Малфоем?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поморщился и сказал: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Думаю, это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совсем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то, о чём ты подумала, но…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Ужас внутри неё всё рос и рос и, наконец, вырвался наружу.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Ты занимался с ним НАУКОЙ?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Ну…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Ты занимался с ним НАУКОЙ?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Предполагалось, что ты будешь заниматься наукой СО МНОЙ!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Всё было совсем не так! Я не занимался с ним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настоящей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наукой! Я просто, ну,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учил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его некоторым безобидным магловским научным дисциплинам, типа элементарной физики с алгеброй и тому подобному… Я не занимался с ним оригинальными магическими исследованиями, как занимался с тобой…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Полагаю, ты и про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меня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говорил ему?!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Э-э, конечно, нет, — ответил Гарри. — Я занимался с ним наукой с октября, и тогда он не был готов услышать о тебе...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Невыразимое чувство, что её предали, нарастало и нарастало, захватывая её целиком, проникая в её повышающийся голос, огонь в её глазах, нос, который собирался вот-вот начать шмыгать, жжение в горле.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Она вскочила со своего места за столом и сделала шаг назад, чтобы лучше видеть предателя, её голос поднялся почти до визга: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Так нельзя! Нельзя заниматься наукой с двумя людьми сразу!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Э-э…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хочу сказать, нельзя заниматься наукой с двумя разными людьми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говорить им друг про друга!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А-а… — осторожно протянул Гарри, — я тоже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думал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об этом, я был очень внимателен — старался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чтобы наши с тобой исследования не пересекались с тем, чем я занимался с ним…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Ты был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внимателен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она бы прошипела это слово, будь в нём хотя бы одна «Ш».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взъерошил свои растрёпанные волосы, и почему-то из-за этого ей захотелось закричать на него ещё сильнее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Мисс Грейнджер, — сказал Гарри, — мне кажется, что наш разговор приобрёл такую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метафоричность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что, э-э…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Что?! — взвизгнула она изо всех сил.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Её голос заполнил всё пространство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внутри барьера Квиетуса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Затем до неё дошло, и она так сильно покраснела, что,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будь у неё магическая сила взрослого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её волосы могли бы самопроизвольно вспыхнуть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Другой одинокий посетитель библиотеки — сидящий в дальнем углу парень из Когтеврана — смотрел на них широко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распахнутыми глазами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довольно неуклюже пытался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спрятать своё лицо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за книгой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Хорошо, — слегка вздохнул Гарри.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Итак, учтём, что это была просто неудачная метафора и что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настоящие учёные постоянно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сотрудничают друг с другом. Поэтому мне не кажется, что я тебя обманывал.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Учёные часто предпочитают помалкивать о своих текущих проектах. Мы с тобой занимаемся исследованиями и дер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жим это в тайне.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частности, были причины ничего не говорить Драко Малфою — если бы он в самом начале узнал, что ты мне друг, а не соперник, он бы вообще не стал со мной общаться. И Драко сильно рисковал, если бы я рассказал другим о нём…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Это правда единственная причина? — сказала она.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Правда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Гарри? И 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не хотел, чтобы мы оба чувствовали себя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особенными,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словно мы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единственные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с кем бы ты хотел быть и кто с тобой должен быть?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вовсе не поэтому…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остановился.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посмотрел на неё.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Когда она осознала, что только что сказала, вся кровь прилила к её лицу, должно быть, из её ушей сейчас валил пар, который, в свою очередь, расплавлял ей голову, а жидкая плоть, должно быть, стекала по её шее.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смотрел на неё так, будто увидел первый раз, в его глазах был абсолютный ужас.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Ну… — выдавила она очень тонким голосом, — это… ой, я не знаю, Гарри!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 в самом деле просто метафора?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Когда мальчик тратит сто тысяч галлеонов, чтобы спасти девочку от верной смерти, она имеет право на такой вопрос, тебе не кажется?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 похоже на подаренные цветы, понимаешь, только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немного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больше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выскочил из-за стола и отступил назад, лихорадочно раз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ивая руками.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поступил так вовсе не поэтому!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спас тебя, потому что мы друзья!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Просто друзья?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Дыхание Гарри Поттера всё сильнее стремилось в сторону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гипервентиляции.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Очень хорошие друзья! Даже супер-особенные! Возможно, лучшие друзья на всю жизнь! Но не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такие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друзья!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Неужели об этом страшно даже подумать? — произнесла она с запинкой. — То есть… Я не хочу сказать, что я в тебя влюблена, но…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Так ты не влюблена? Ну, слава богу! — Гарри вытер лоб рукавом своей мантии. — Слушай, Гермиона, пожалуйста, пойми меня правильно, я уверен, что ты замечательный человек…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Она пошатнулась и сделала шаг назад.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...но… даже с моей тёмной стороной…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Так это только из-за неё? — сказала Гермиона. — Но я… я бы не…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Нет, нет, я хочу сказать, у меня есть таинственная тёмная сторона и, возможно, прочие волшебные странности, ты ведь знаешь, я не нормальный ребёнок, я вообще не...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Быть ненормальным — это нормально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Гермиона чувствовала, как отчаяние и смятение нарастают внутри неё. — Я готова это принять…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Но даже несмотря на все эти волшебные странности,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позволяющие мне быть взрослее, чем я должен быть, я всё ещё не достиг половой зрелости, в моей крови нет соответствующих гормонов, и мой мозг просто физически не способен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влюбляться в кого бы то ни было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Вот почему я не влюблён в тебя! Я просто не могу быть влюблён в тебя! Всё, что мне известно на данный момент, это то, что через шесть месяцев мой мозг может проснуться и влюбиться в профессора Снейпа! Э-э, исходя из вышесказанного, я прав, что ты как раз уже достигла половой зрелости?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И-и-и… — пропищала Гермиона. Она покачнулась, и Гарри ринулся к ней и,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крепко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обхватив руками, помог сесть на пол.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самом деле, в декабре, когда ей стало нехорошо в кабинете профессора МакГонагалл, это не оказалось для неё полным сюрпризом, потому что она достаточно много прочитала на эту тему. Тем не менее, ощущения были довольно тошнотворными, и она с большим облегчением узнала, что у ведьм есть особые чары, чтобы справляться с неудобствами, 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 вообще Гарри смеет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задавать бедным невинным девочкам такие вопросы…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Слушай, прости меня, — лихорадочно тараторил Гарри. — Я правда не хотел сказать всё так, как это прозвучало! Я уверен, что любой человек, оценивающий нашу ситуацию со стороны и желающий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поспорить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на ком я в конце-концов женюсь, присудит большую вероятность тебе, чем кому-либо ещё, кто может мне прийти в голову...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этом месте её разум, который едва начал приходить в себя, заискрил и взорвался.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...правда, не обязательно больше, чем пятьдесят процентов. Я хочу сказать, со стороны видны и многие другие возможности, и кто именно мне нравится до того, как я достигну половой зрелости, не так уж сильно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предопределяет, с кем я буду через семь лет — я не хотел бы давать какие-либо обещания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…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Из её горла вырывались какие-то высокие звуки, но она их не слышала. Вся её вселенная сузилась до ужасного, ужасного голоса Гарри.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...и, кроме того, я читал книги по эволюционной психологии... ну, там есть утверждения, что порядок, когда один мужчина и одна женщина живут счастливо вместе, может быть скорее исключением, чем правилом.  В племенах охотников-собирателей пары гораздо чаще ос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авались вместе на два или три года, чтобы выращивать ребёнка, когда он максимально уязвим… 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я хочу сказать, учитывая, как много людей оказываются несчастными в традиционных браках, именно этот момент, видимо, нужно тщательно проработать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особенно, если мы действительно решим вопрос бессмертия...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Вольф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пятикурсник Когтеврана, медленно встал из-за библиотечного стола. Только что он стал свидетелем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 Грейнджер, всхлипывая, сбежала из библиотеки.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 не мог слышать их спор, но, очевидно, он был на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ту самую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тему.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Медленно, на трясущихся ногах, Тано подошёл к Мальчику-Который-Выжил. Тот всё ещё смотрел в сторону дверей библиотеки, которыми хлопнули с такой силой, что они до сих пор вибрировали.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Тано не особенно хотел это делать. Но Гарри Поттер всё же попал в Когтевран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Технически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Мальчик-Который-Выжил был его собратом по факультету.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это означало, что Тано следует поступить согласно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Традиции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Мальчик-Который-Выжил ничего не сказал подошедшему Тано, но его взгляд не был дружелюбным.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Тано сглотнул, положил руку на плечо Гарри Поттера и произнёс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лишь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слегка хриплым голосом: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Ведьмы! Попробуй пойми их, да?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Убери руку, пока 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извергнул её во тьму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внешнюю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Дверь библиотеки опять громко хлопнула — ещё один ученик покинул зал.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/>
      <w:pgMar w:bottom="566.9291338582677" w:top="566.9291338582677" w:left="566.9291338582677" w:right="566.9291338582677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comment w:author="Yuliy L" w:id="0" w:date="2017-11-07T07:24:57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Читатель пишет, что правильно «кто жил».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ru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widowControl w:val="0"/>
      <w:jc w:val="center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comments" Target="comments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