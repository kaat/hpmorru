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ind w:firstLine="570"/>
        <w:jc w:val="center"/>
        <w:rPr/>
      </w:pPr>
      <w:bookmarkStart w:colFirst="0" w:colLast="0" w:name="_pqbay0jibts3" w:id="0"/>
      <w:bookmarkEnd w:id="0"/>
      <w:r w:rsidDel="00000000" w:rsidR="00000000" w:rsidRPr="00000000">
        <w:rPr>
          <w:rtl w:val="0"/>
        </w:rPr>
        <w:t xml:space="preserve">Глава 91. Роли.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 глава </w:t>
      </w:r>
      <w:r w:rsidDel="00000000" w:rsidR="00000000" w:rsidRPr="00000000">
        <w:rPr>
          <w:rFonts w:ascii="Times New Roman" w:cs="Times New Roman" w:eastAsia="Times New Roman" w:hAnsi="Times New Roman"/>
          <w:i w:val="1"/>
          <w:sz w:val="24"/>
          <w:szCs w:val="24"/>
          <w:u w:val="single"/>
          <w:rtl w:val="0"/>
        </w:rPr>
        <w:t xml:space="preserve">не</w:t>
      </w:r>
      <w:r w:rsidDel="00000000" w:rsidR="00000000" w:rsidRPr="00000000">
        <w:rPr>
          <w:rFonts w:ascii="Times New Roman" w:cs="Times New Roman" w:eastAsia="Times New Roman" w:hAnsi="Times New Roman"/>
          <w:i w:val="1"/>
          <w:sz w:val="24"/>
          <w:szCs w:val="24"/>
          <w:rtl w:val="0"/>
        </w:rPr>
        <w:t xml:space="preserve"> содержит </w:t>
      </w:r>
      <w:r w:rsidDel="00000000" w:rsidR="00000000" w:rsidRPr="00000000">
        <w:rPr>
          <w:rFonts w:ascii="Times New Roman" w:cs="Times New Roman" w:eastAsia="Times New Roman" w:hAnsi="Times New Roman"/>
          <w:i w:val="1"/>
          <w:sz w:val="24"/>
          <w:szCs w:val="24"/>
          <w:rtl w:val="0"/>
        </w:rPr>
        <w:t xml:space="preserve">спойлера </w:t>
      </w:r>
      <w:r w:rsidDel="00000000" w:rsidR="00000000" w:rsidRPr="00000000">
        <w:rPr>
          <w:rFonts w:ascii="Times New Roman" w:cs="Times New Roman" w:eastAsia="Times New Roman" w:hAnsi="Times New Roman"/>
          <w:i w:val="1"/>
          <w:sz w:val="24"/>
          <w:szCs w:val="24"/>
          <w:rtl w:val="0"/>
        </w:rPr>
        <w:t xml:space="preserve">к какому-либо роману Орсона Скотта Карда. То, что может показаться таковым, — метафора.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снова раздался стук в дверь.</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вас действительно волнует моё психическое здоровье</w:t>
      </w:r>
      <w:r w:rsidDel="00000000" w:rsidR="00000000" w:rsidRPr="00000000">
        <w:rPr>
          <w:rFonts w:ascii="Times New Roman" w:cs="Times New Roman" w:eastAsia="Times New Roman" w:hAnsi="Times New Roman"/>
          <w:sz w:val="24"/>
          <w:szCs w:val="24"/>
          <w:rtl w:val="0"/>
        </w:rPr>
        <w:t xml:space="preserve">, — сказал мальчик, не поднимая головы, — то вы уйдёте, оставите меня одного и подождёте, пока я не спущусь к ужину. Вы только мешаете.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открылась, и тот, кто стоял за ней, вошёл в комнату.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 серьёзно? — безэмоционально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 мальчик.</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со щелчком закрылась за Северусом Снейпом.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з</w:t>
      </w:r>
      <w:r w:rsidDel="00000000" w:rsidR="00000000" w:rsidRPr="00000000">
        <w:rPr>
          <w:rFonts w:ascii="Times New Roman" w:cs="Times New Roman" w:eastAsia="Times New Roman" w:hAnsi="Times New Roman"/>
          <w:sz w:val="24"/>
          <w:szCs w:val="24"/>
          <w:rtl w:val="0"/>
        </w:rPr>
        <w:t xml:space="preserve">ельеварения </w:t>
      </w:r>
      <w:r w:rsidDel="00000000" w:rsidR="00000000" w:rsidRPr="00000000">
        <w:rPr>
          <w:rFonts w:ascii="Times New Roman" w:cs="Times New Roman" w:eastAsia="Times New Roman" w:hAnsi="Times New Roman"/>
          <w:sz w:val="24"/>
          <w:szCs w:val="24"/>
          <w:rtl w:val="0"/>
        </w:rPr>
        <w:t xml:space="preserve">Хогвартса не было ни следа его обычной надменности, или даже той бесстрастной маски, которую он обычно носил в кабинете директора. Когда он посмотрел сверху вниз на мальчика, охраняющего дверь, </w:t>
      </w:r>
      <w:r w:rsidDel="00000000" w:rsidR="00000000" w:rsidRPr="00000000">
        <w:rPr>
          <w:rFonts w:ascii="Times New Roman" w:cs="Times New Roman" w:eastAsia="Times New Roman" w:hAnsi="Times New Roman"/>
          <w:sz w:val="24"/>
          <w:szCs w:val="24"/>
          <w:rtl w:val="0"/>
        </w:rPr>
        <w:t xml:space="preserve">его взгляд был странен, а мысли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непостижимы.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не понимаю, на что надеется заместитель директора, — отозвался профессор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Хогвартса. — Разве что я должен послужить предостережением, до чего вы можете докатиться, если решите взять на себя груз вины за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смерть.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мальчика сжались.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Давайте сразу перейдём к концу этого разговора. Вы выиграли, профессор Снейп. Я признаю, что вы более ответственны за смерть Лили Поттер, чем я за смерть Гермионы Грейнджер, и моя вина не может сравниться с вашей. А теперь я прошу вас уйти и сказать им, что </w:t>
      </w:r>
      <w:r w:rsidDel="00000000" w:rsidR="00000000" w:rsidRPr="00000000">
        <w:rPr>
          <w:rFonts w:ascii="Times New Roman" w:cs="Times New Roman" w:eastAsia="Times New Roman" w:hAnsi="Times New Roman"/>
          <w:sz w:val="24"/>
          <w:szCs w:val="24"/>
          <w:highlight w:val="white"/>
          <w:rtl w:val="0"/>
        </w:rPr>
        <w:t xml:space="preserve">лучше </w:t>
      </w:r>
      <w:r w:rsidDel="00000000" w:rsidR="00000000" w:rsidRPr="00000000">
        <w:rPr>
          <w:rFonts w:ascii="Times New Roman" w:cs="Times New Roman" w:eastAsia="Times New Roman" w:hAnsi="Times New Roman"/>
          <w:sz w:val="24"/>
          <w:szCs w:val="24"/>
          <w:rtl w:val="0"/>
        </w:rPr>
        <w:t xml:space="preserve">всего будет оставить меня одного на какое-то время</w:t>
      </w:r>
      <w:r w:rsidDel="00000000" w:rsidR="00000000" w:rsidRPr="00000000">
        <w:rPr>
          <w:rFonts w:ascii="Times New Roman" w:cs="Times New Roman" w:eastAsia="Times New Roman" w:hAnsi="Times New Roman"/>
          <w:sz w:val="24"/>
          <w:szCs w:val="24"/>
          <w:rtl w:val="0"/>
        </w:rPr>
        <w:t xml:space="preserve">. Мы закончили?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 сказал профессор</w:t>
      </w:r>
      <w:r w:rsidDel="00000000" w:rsidR="00000000" w:rsidRPr="00000000">
        <w:rPr>
          <w:rFonts w:ascii="Times New Roman" w:cs="Times New Roman" w:eastAsia="Times New Roman" w:hAnsi="Times New Roman"/>
          <w:sz w:val="24"/>
          <w:szCs w:val="24"/>
          <w:rtl w:val="0"/>
        </w:rPr>
        <w:t xml:space="preserve"> зельеварения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я подкладывал записки под подушку мисс Грейнджер. Я предупреждал её о драках, в которых она потом участвовала.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мальчик просто молчал.</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вы не любите хулиганов.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только, — </w:t>
      </w:r>
      <w:r w:rsidDel="00000000" w:rsidR="00000000" w:rsidRPr="00000000">
        <w:rPr>
          <w:rFonts w:ascii="Times New Roman" w:cs="Times New Roman" w:eastAsia="Times New Roman" w:hAnsi="Times New Roman"/>
          <w:sz w:val="24"/>
          <w:szCs w:val="24"/>
          <w:rtl w:val="0"/>
        </w:rPr>
        <w:t xml:space="preserve">в голосе профессора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послышалась чуждая ему нотка боли: </w:t>
      </w:r>
      <w:r w:rsidDel="00000000" w:rsidR="00000000" w:rsidRPr="00000000">
        <w:rPr>
          <w:rFonts w:ascii="Times New Roman" w:cs="Times New Roman" w:eastAsia="Times New Roman" w:hAnsi="Times New Roman"/>
          <w:sz w:val="24"/>
          <w:szCs w:val="24"/>
          <w:rtl w:val="0"/>
        </w:rPr>
        <w:t xml:space="preserve">трудно было представить, что </w:t>
      </w:r>
      <w:r w:rsidDel="00000000" w:rsidR="00000000" w:rsidRPr="00000000">
        <w:rPr>
          <w:rFonts w:ascii="Times New Roman" w:cs="Times New Roman" w:eastAsia="Times New Roman" w:hAnsi="Times New Roman"/>
          <w:sz w:val="24"/>
          <w:szCs w:val="24"/>
          <w:rtl w:val="0"/>
        </w:rPr>
        <w:t xml:space="preserve">этот же</w:t>
      </w:r>
      <w:r w:rsidDel="00000000" w:rsidR="00000000" w:rsidRPr="00000000">
        <w:rPr>
          <w:rFonts w:ascii="Times New Roman" w:cs="Times New Roman" w:eastAsia="Times New Roman" w:hAnsi="Times New Roman"/>
          <w:sz w:val="24"/>
          <w:szCs w:val="24"/>
          <w:rtl w:val="0"/>
        </w:rPr>
        <w:t xml:space="preserve"> голос язвительно сообщал детям, ч</w:t>
      </w:r>
      <w:r w:rsidDel="00000000" w:rsidR="00000000" w:rsidRPr="00000000">
        <w:rPr>
          <w:rFonts w:ascii="Times New Roman" w:cs="Times New Roman" w:eastAsia="Times New Roman" w:hAnsi="Times New Roman"/>
          <w:sz w:val="24"/>
          <w:szCs w:val="24"/>
          <w:rtl w:val="0"/>
        </w:rPr>
        <w:t xml:space="preserve">то одно лишнее помешивание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им оторвёт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должен</w:t>
      </w:r>
      <w:r w:rsidDel="00000000" w:rsidR="00000000" w:rsidRPr="00000000">
        <w:rPr>
          <w:rFonts w:ascii="Times New Roman" w:cs="Times New Roman" w:eastAsia="Times New Roman" w:hAnsi="Times New Roman"/>
          <w:sz w:val="24"/>
          <w:szCs w:val="24"/>
          <w:rtl w:val="0"/>
        </w:rPr>
        <w:t xml:space="preserve"> был догадаться… </w:t>
      </w:r>
      <w:r w:rsidDel="00000000" w:rsidR="00000000" w:rsidRPr="00000000">
        <w:rPr>
          <w:rFonts w:ascii="Times New Roman" w:cs="Times New Roman" w:eastAsia="Times New Roman" w:hAnsi="Times New Roman"/>
          <w:sz w:val="24"/>
          <w:szCs w:val="24"/>
          <w:rtl w:val="0"/>
        </w:rPr>
        <w:t xml:space="preserve">гораздо раньше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наверное,</w:t>
      </w:r>
      <w:r w:rsidDel="00000000" w:rsidR="00000000" w:rsidRPr="00000000">
        <w:rPr>
          <w:rFonts w:ascii="Times New Roman" w:cs="Times New Roman" w:eastAsia="Times New Roman" w:hAnsi="Times New Roman"/>
          <w:sz w:val="24"/>
          <w:szCs w:val="24"/>
          <w:highlight w:val="white"/>
          <w:rtl w:val="0"/>
        </w:rPr>
        <w:t xml:space="preserve"> но я полн</w:t>
      </w:r>
      <w:r w:rsidDel="00000000" w:rsidR="00000000" w:rsidRPr="00000000">
        <w:rPr>
          <w:rFonts w:ascii="Times New Roman" w:cs="Times New Roman" w:eastAsia="Times New Roman" w:hAnsi="Times New Roman"/>
          <w:sz w:val="24"/>
          <w:szCs w:val="24"/>
          <w:rtl w:val="0"/>
        </w:rPr>
        <w:t xml:space="preserve">остью ушёл в себя и ничего не видел вокруг</w:t>
      </w:r>
      <w:r w:rsidDel="00000000" w:rsidR="00000000" w:rsidRPr="00000000">
        <w:rPr>
          <w:rFonts w:ascii="Times New Roman" w:cs="Times New Roman" w:eastAsia="Times New Roman" w:hAnsi="Times New Roman"/>
          <w:sz w:val="24"/>
          <w:szCs w:val="24"/>
          <w:rtl w:val="0"/>
        </w:rPr>
        <w:t xml:space="preserve">. Если уж меня назначили деканом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значит, Альбус Дамблдор полностью потерял надежду, что Слизерину можно как-то помочь. </w:t>
      </w:r>
      <w:r w:rsidDel="00000000" w:rsidR="00000000" w:rsidRPr="00000000">
        <w:rPr>
          <w:rFonts w:ascii="Times New Roman" w:cs="Times New Roman" w:eastAsia="Times New Roman" w:hAnsi="Times New Roman"/>
          <w:sz w:val="24"/>
          <w:szCs w:val="24"/>
          <w:rtl w:val="0"/>
        </w:rPr>
        <w:t xml:space="preserve">Я уверен, Дамблдор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пытался что-то сделать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могу представить, чтобы он не попробовал, когда </w:t>
      </w:r>
      <w:r w:rsidDel="00000000" w:rsidR="00000000" w:rsidRPr="00000000">
        <w:rPr>
          <w:rFonts w:ascii="Times New Roman" w:cs="Times New Roman" w:eastAsia="Times New Roman" w:hAnsi="Times New Roman"/>
          <w:sz w:val="24"/>
          <w:szCs w:val="24"/>
          <w:rtl w:val="0"/>
        </w:rPr>
        <w:t xml:space="preserve">Хогвартс оказался на его попечении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для него стало жестоким ударом, что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много слизеринцев отозвалось</w:t>
      </w:r>
      <w:r w:rsidDel="00000000" w:rsidR="00000000" w:rsidRPr="00000000">
        <w:rPr>
          <w:rFonts w:ascii="Times New Roman" w:cs="Times New Roman" w:eastAsia="Times New Roman" w:hAnsi="Times New Roman"/>
          <w:sz w:val="24"/>
          <w:szCs w:val="24"/>
          <w:rtl w:val="0"/>
        </w:rPr>
        <w:t xml:space="preserve"> на призыв Тёмного Лорда… Он бы </w:t>
      </w:r>
      <w:r w:rsidDel="00000000" w:rsidR="00000000" w:rsidRPr="00000000">
        <w:rPr>
          <w:rFonts w:ascii="Times New Roman" w:cs="Times New Roman" w:eastAsia="Times New Roman" w:hAnsi="Times New Roman"/>
          <w:sz w:val="24"/>
          <w:szCs w:val="24"/>
          <w:rtl w:val="0"/>
        </w:rPr>
        <w:t xml:space="preserve">не вручил власть над факультетом</w:t>
      </w:r>
      <w:r w:rsidDel="00000000" w:rsidR="00000000" w:rsidRPr="00000000">
        <w:rPr>
          <w:rFonts w:ascii="Times New Roman" w:cs="Times New Roman" w:eastAsia="Times New Roman" w:hAnsi="Times New Roman"/>
          <w:sz w:val="24"/>
          <w:szCs w:val="24"/>
          <w:rtl w:val="0"/>
        </w:rPr>
        <w:t xml:space="preserve"> такому как я, если бы не потерял всякую надежду, — плечи профессора, скрытые испятнанной мантией, поникли. — Но вы и мисс Грейнджер пытались что-то предпринять, </w:t>
      </w:r>
      <w:r w:rsidDel="00000000" w:rsidR="00000000" w:rsidRPr="00000000">
        <w:rPr>
          <w:rFonts w:ascii="Times New Roman" w:cs="Times New Roman" w:eastAsia="Times New Roman" w:hAnsi="Times New Roman"/>
          <w:sz w:val="24"/>
          <w:szCs w:val="24"/>
          <w:rtl w:val="0"/>
        </w:rPr>
        <w:t xml:space="preserve">и вы вдвоём сумели </w:t>
      </w:r>
      <w:r w:rsidDel="00000000" w:rsidR="00000000" w:rsidRPr="00000000">
        <w:rPr>
          <w:rFonts w:ascii="Times New Roman" w:cs="Times New Roman" w:eastAsia="Times New Roman" w:hAnsi="Times New Roman"/>
          <w:sz w:val="24"/>
          <w:szCs w:val="24"/>
          <w:rtl w:val="0"/>
        </w:rPr>
        <w:t xml:space="preserve">изменить</w:t>
      </w:r>
      <w:r w:rsidDel="00000000" w:rsidR="00000000" w:rsidRPr="00000000">
        <w:rPr>
          <w:rFonts w:ascii="Times New Roman" w:cs="Times New Roman" w:eastAsia="Times New Roman" w:hAnsi="Times New Roman"/>
          <w:sz w:val="24"/>
          <w:szCs w:val="24"/>
          <w:rtl w:val="0"/>
        </w:rPr>
        <w:t xml:space="preserve"> мистера Малфоя и мисс Гринграсс</w:t>
      </w:r>
      <w:r w:rsidDel="00000000" w:rsidR="00000000" w:rsidRPr="00000000">
        <w:rPr>
          <w:rFonts w:ascii="Times New Roman" w:cs="Times New Roman" w:eastAsia="Times New Roman" w:hAnsi="Times New Roman"/>
          <w:sz w:val="24"/>
          <w:szCs w:val="24"/>
          <w:rtl w:val="0"/>
        </w:rPr>
        <w:t xml:space="preserve">, и, возможно, они могли бы послужить </w:t>
      </w:r>
      <w:r w:rsidDel="00000000" w:rsidR="00000000" w:rsidRPr="00000000">
        <w:rPr>
          <w:rFonts w:ascii="Times New Roman" w:cs="Times New Roman" w:eastAsia="Times New Roman" w:hAnsi="Times New Roman"/>
          <w:sz w:val="24"/>
          <w:szCs w:val="24"/>
          <w:rtl w:val="0"/>
        </w:rPr>
        <w:t xml:space="preserve">примером</w:t>
      </w:r>
      <w:r w:rsidDel="00000000" w:rsidR="00000000" w:rsidRPr="00000000">
        <w:rPr>
          <w:rFonts w:ascii="Times New Roman" w:cs="Times New Roman" w:eastAsia="Times New Roman" w:hAnsi="Times New Roman"/>
          <w:sz w:val="24"/>
          <w:szCs w:val="24"/>
          <w:rtl w:val="0"/>
        </w:rPr>
        <w:t xml:space="preserve"> для других… Наверное, безумием с моей стороны было надеяться. Директор не знает о том, что я сделал, и я прошу вас не рассказывать ему.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говорите </w:t>
      </w:r>
      <w:r w:rsidDel="00000000" w:rsidR="00000000" w:rsidRPr="00000000">
        <w:rPr>
          <w:rFonts w:ascii="Times New Roman" w:cs="Times New Roman" w:eastAsia="Times New Roman" w:hAnsi="Times New Roman"/>
          <w:sz w:val="24"/>
          <w:szCs w:val="24"/>
          <w:rtl w:val="0"/>
        </w:rPr>
        <w:t xml:space="preserve">мне это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Дело зашло слишком далеко, чтобы никому об этом не рассказывать</w:t>
      </w:r>
      <w:r w:rsidDel="00000000" w:rsidR="00000000" w:rsidRPr="00000000">
        <w:rPr>
          <w:rFonts w:ascii="Times New Roman" w:cs="Times New Roman" w:eastAsia="Times New Roman" w:hAnsi="Times New Roman"/>
          <w:sz w:val="24"/>
          <w:szCs w:val="24"/>
          <w:rtl w:val="0"/>
        </w:rPr>
        <w:t xml:space="preserve">, — губы Северуса Снейпа скривились. — Я видел достаточно провальных заговоров за время моего пребывания деканом Слизерина и знаю, как иногда оборачиваются дела.</w:t>
      </w:r>
      <w:r w:rsidDel="00000000" w:rsidR="00000000" w:rsidRPr="00000000">
        <w:rPr>
          <w:rFonts w:ascii="Times New Roman" w:cs="Times New Roman" w:eastAsia="Times New Roman" w:hAnsi="Times New Roman"/>
          <w:sz w:val="24"/>
          <w:szCs w:val="24"/>
          <w:rtl w:val="0"/>
        </w:rPr>
        <w:t xml:space="preserve"> Если в будущем потребуется, чтобы всё вышло на свет...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крайней мере, я сказал вам, и вы сможете об этом рассказать.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мило, — сказал мальчик. — Спасибо за то, что прояснили этот момент. Теперь всё?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Собираетесь ли вы заявить, что отныне ваша жизнь кончена</w:t>
      </w:r>
      <w:r w:rsidDel="00000000" w:rsidR="00000000" w:rsidRPr="00000000">
        <w:rPr>
          <w:rFonts w:ascii="Times New Roman" w:cs="Times New Roman" w:eastAsia="Times New Roman" w:hAnsi="Times New Roman"/>
          <w:sz w:val="24"/>
          <w:szCs w:val="24"/>
          <w:rtl w:val="0"/>
        </w:rPr>
        <w:t xml:space="preserve"> и что для вас не осталось ничего, кроме мести?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У меня всё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есть… — мальчик оборвал сам себя.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мало что могу вам посоветовать,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Снейп.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отстранённо кивнул.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лица Гермионы благодарю вас за то, что вы помогали ей с хулиганами. Она бы сказала, что вы поступили правильно. А теперь я был бы вам очень обязан, если бы вы сказали им, чтобы меня оставили в покое.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w:t>
      </w:r>
      <w:r w:rsidDel="00000000" w:rsidR="00000000" w:rsidRPr="00000000">
        <w:rPr>
          <w:rFonts w:ascii="Times New Roman" w:cs="Times New Roman" w:eastAsia="Times New Roman" w:hAnsi="Times New Roman"/>
          <w:sz w:val="24"/>
          <w:szCs w:val="24"/>
          <w:rtl w:val="0"/>
        </w:rPr>
        <w:t xml:space="preserve">ельеварения</w:t>
      </w:r>
      <w:r w:rsidDel="00000000" w:rsidR="00000000" w:rsidRPr="00000000">
        <w:rPr>
          <w:rFonts w:ascii="Times New Roman" w:cs="Times New Roman" w:eastAsia="Times New Roman" w:hAnsi="Times New Roman"/>
          <w:sz w:val="24"/>
          <w:szCs w:val="24"/>
          <w:rtl w:val="0"/>
        </w:rPr>
        <w:t xml:space="preserve"> повернулся к двери и, когда мальчик уже не мог видеть его лица, прошептал: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действительно сожалею о вашей потере.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Северус Снейп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далился.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смотрел</w:t>
      </w:r>
      <w:r w:rsidDel="00000000" w:rsidR="00000000" w:rsidRPr="00000000">
        <w:rPr>
          <w:rFonts w:ascii="Times New Roman" w:cs="Times New Roman" w:eastAsia="Times New Roman" w:hAnsi="Times New Roman"/>
          <w:sz w:val="24"/>
          <w:szCs w:val="24"/>
          <w:rtl w:val="0"/>
        </w:rPr>
        <w:t xml:space="preserve"> ему вслед и </w:t>
      </w:r>
      <w:r w:rsidDel="00000000" w:rsidR="00000000" w:rsidRPr="00000000">
        <w:rPr>
          <w:rFonts w:ascii="Times New Roman" w:cs="Times New Roman" w:eastAsia="Times New Roman" w:hAnsi="Times New Roman"/>
          <w:sz w:val="24"/>
          <w:szCs w:val="24"/>
          <w:rtl w:val="0"/>
        </w:rPr>
        <w:t xml:space="preserve">старался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вспомнить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когда-то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услышанные слова.</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Ваши книги предали вас, Поттер. Они </w:t>
      </w:r>
      <w:r w:rsidDel="00000000" w:rsidR="00000000" w:rsidRPr="00000000">
        <w:rPr>
          <w:rFonts w:ascii="Times New Roman" w:cs="Times New Roman" w:eastAsia="Times New Roman" w:hAnsi="Times New Roman"/>
          <w:i w:val="1"/>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i w:val="1"/>
          <w:sz w:val="24"/>
          <w:szCs w:val="24"/>
          <w:rtl w:val="0"/>
        </w:rPr>
        <w:t xml:space="preserve"> Из книг невозможно научиться тому, что значит потерять любимого человека. Это просто невозможно понять, не испытав на себе.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Мальчику казалось, что слова звучали как-то так, хотя он не был уверен, что вспомнил правильно.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отделении лазарета, где за закрытой дверью покоилось тело, прошли часы.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смотрел на свою волшебную палочку, лежащую у него на коленях. На крошечные царапины и пятнышки, которыми были усеяны одиннадцать дюймов </w:t>
      </w:r>
      <w:r w:rsidDel="00000000" w:rsidR="00000000" w:rsidRPr="00000000">
        <w:rPr>
          <w:rFonts w:ascii="Times New Roman" w:cs="Times New Roman" w:eastAsia="Times New Roman" w:hAnsi="Times New Roman"/>
          <w:sz w:val="24"/>
          <w:szCs w:val="24"/>
          <w:rtl w:val="0"/>
        </w:rPr>
        <w:t xml:space="preserve">остролиста</w:t>
      </w:r>
      <w:r w:rsidDel="00000000" w:rsidR="00000000" w:rsidRPr="00000000">
        <w:rPr>
          <w:rFonts w:ascii="Times New Roman" w:cs="Times New Roman" w:eastAsia="Times New Roman" w:hAnsi="Times New Roman"/>
          <w:sz w:val="24"/>
          <w:szCs w:val="24"/>
          <w:rtl w:val="0"/>
        </w:rPr>
        <w:t xml:space="preserve">, на изъяны, которые он никогда не замечал раньше, потому что не присматривался. </w:t>
      </w:r>
      <w:r w:rsidDel="00000000" w:rsidR="00000000" w:rsidRPr="00000000">
        <w:rPr>
          <w:rFonts w:ascii="Times New Roman" w:cs="Times New Roman" w:eastAsia="Times New Roman" w:hAnsi="Times New Roman"/>
          <w:sz w:val="24"/>
          <w:szCs w:val="24"/>
          <w:rtl w:val="0"/>
        </w:rPr>
        <w:t xml:space="preserve">Быстры</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вычисления в уме</w:t>
      </w:r>
      <w:r w:rsidDel="00000000" w:rsidR="00000000" w:rsidRPr="00000000">
        <w:rPr>
          <w:rFonts w:ascii="Times New Roman" w:cs="Times New Roman" w:eastAsia="Times New Roman" w:hAnsi="Times New Roman"/>
          <w:sz w:val="24"/>
          <w:szCs w:val="24"/>
          <w:rtl w:val="0"/>
        </w:rPr>
        <w:t xml:space="preserve"> показали, что ему незачем беспокоиться, ведь если за шесть-семь месяцев использования повреждений появилось так мало, то</w:t>
      </w:r>
      <w:r w:rsidDel="00000000" w:rsidR="00000000" w:rsidRPr="00000000">
        <w:rPr>
          <w:rFonts w:ascii="Times New Roman" w:cs="Times New Roman" w:eastAsia="Times New Roman" w:hAnsi="Times New Roman"/>
          <w:sz w:val="24"/>
          <w:szCs w:val="24"/>
          <w:rtl w:val="0"/>
        </w:rPr>
        <w:t xml:space="preserve"> за средний срок жизни совсем износить палочку</w:t>
      </w:r>
      <w:r w:rsidDel="00000000" w:rsidR="00000000" w:rsidRPr="00000000">
        <w:rPr>
          <w:rFonts w:ascii="Times New Roman" w:cs="Times New Roman" w:eastAsia="Times New Roman" w:hAnsi="Times New Roman"/>
          <w:sz w:val="24"/>
          <w:szCs w:val="24"/>
          <w:rtl w:val="0"/>
        </w:rPr>
        <w:t xml:space="preserve"> невозможно. Вероятно, во время обеда он беспокоился, что если крикнет на весь зал: «Есть у кого-нибудь Маховик времени?», то ему придётся расстаться с собственным Маховиком. Но было бы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просто найти после обеда кого-нибудь, кто послал бы сообщение профессору Флитвику на два часа раньше, и профессор Флитвик сразу отправился бы к Гермионе или послал бы своего патронуса, ворона, задолго до того, как тролль вообще </w:t>
      </w:r>
      <w:r w:rsidDel="00000000" w:rsidR="00000000" w:rsidRPr="00000000">
        <w:rPr>
          <w:rFonts w:ascii="Times New Roman" w:cs="Times New Roman" w:eastAsia="Times New Roman" w:hAnsi="Times New Roman"/>
          <w:sz w:val="24"/>
          <w:szCs w:val="24"/>
          <w:rtl w:val="0"/>
        </w:rPr>
        <w:t xml:space="preserve">приблизился</w:t>
      </w:r>
      <w:r w:rsidDel="00000000" w:rsidR="00000000" w:rsidRPr="00000000">
        <w:rPr>
          <w:rFonts w:ascii="Times New Roman" w:cs="Times New Roman" w:eastAsia="Times New Roman" w:hAnsi="Times New Roman"/>
          <w:sz w:val="24"/>
          <w:szCs w:val="24"/>
          <w:rtl w:val="0"/>
        </w:rPr>
        <w:t xml:space="preserve"> к ней. Или тот, альтернативный, Гарри уже узнал бы, что опоздал — услышал бы о смерти Гермионы после обеда, до того, как он смог бы послать сообщение назад во времени? Быть может, главное при использовании Маховиков времени — это позаботиться о том, </w:t>
      </w:r>
      <w:r w:rsidDel="00000000" w:rsidR="00000000" w:rsidRPr="00000000">
        <w:rPr>
          <w:rFonts w:ascii="Times New Roman" w:cs="Times New Roman" w:eastAsia="Times New Roman" w:hAnsi="Times New Roman"/>
          <w:sz w:val="24"/>
          <w:szCs w:val="24"/>
          <w:rtl w:val="0"/>
        </w:rPr>
        <w:t xml:space="preserve">чтобы до того, как отправиться в прошлое, не узнать, что ты уже опоздал.</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конце палочки Гарри заметил крошечный химический ожог, вероятно, от контакта с кислотой, в которую он частично трансфигурировал мозг тролля. Но палочка, судя по всему, была устойчива </w:t>
      </w:r>
      <w:r w:rsidDel="00000000" w:rsidR="00000000" w:rsidRPr="00000000">
        <w:rPr>
          <w:rFonts w:ascii="Times New Roman" w:cs="Times New Roman" w:eastAsia="Times New Roman" w:hAnsi="Times New Roman"/>
          <w:sz w:val="24"/>
          <w:szCs w:val="24"/>
          <w:rtl w:val="0"/>
        </w:rPr>
        <w:t xml:space="preserve">к небольшим потерям </w:t>
      </w:r>
      <w:r w:rsidDel="00000000" w:rsidR="00000000" w:rsidRPr="00000000">
        <w:rPr>
          <w:rFonts w:ascii="Times New Roman" w:cs="Times New Roman" w:eastAsia="Times New Roman" w:hAnsi="Times New Roman"/>
          <w:sz w:val="24"/>
          <w:szCs w:val="24"/>
          <w:rtl w:val="0"/>
        </w:rPr>
        <w:t xml:space="preserve">древесины. Вообще идея, что «волшебные палочки» необходимы, казалась всё более странной, если над ней всерьёз задумываться. Хотя если заклинания всегда изобретались неким таинственным </w:t>
      </w:r>
      <w:r w:rsidDel="00000000" w:rsidR="00000000" w:rsidRPr="00000000">
        <w:rPr>
          <w:rFonts w:ascii="Times New Roman" w:cs="Times New Roman" w:eastAsia="Times New Roman" w:hAnsi="Times New Roman"/>
          <w:sz w:val="24"/>
          <w:szCs w:val="24"/>
          <w:rtl w:val="0"/>
        </w:rPr>
        <w:t xml:space="preserve">способом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новые ритуалы создавались как новые рычаги для неизвестного механизма, то, возможно, люди просто продолжали изобретать ритуалы, которые требовали палочек, по тому же принципу, которым они руководствовались, изобретая фразы типа «Вингардиум левиоса». </w:t>
      </w:r>
      <w:r w:rsidDel="00000000" w:rsidR="00000000" w:rsidRPr="00000000">
        <w:rPr>
          <w:rFonts w:ascii="Times New Roman" w:cs="Times New Roman" w:eastAsia="Times New Roman" w:hAnsi="Times New Roman"/>
          <w:sz w:val="24"/>
          <w:szCs w:val="24"/>
          <w:rtl w:val="0"/>
        </w:rPr>
        <w:t xml:space="preserve">Всё сильнее казалось, что магия в каком-то смысле сколь угодно</w:t>
      </w:r>
      <w:r w:rsidDel="00000000" w:rsidR="00000000" w:rsidRPr="00000000">
        <w:rPr>
          <w:rFonts w:ascii="Times New Roman" w:cs="Times New Roman" w:eastAsia="Times New Roman" w:hAnsi="Times New Roman"/>
          <w:sz w:val="24"/>
          <w:szCs w:val="24"/>
          <w:rtl w:val="0"/>
        </w:rPr>
        <w:t xml:space="preserve"> могущественна, и </w:t>
      </w:r>
      <w:r w:rsidDel="00000000" w:rsidR="00000000" w:rsidRPr="00000000">
        <w:rPr>
          <w:rFonts w:ascii="Times New Roman" w:cs="Times New Roman" w:eastAsia="Times New Roman" w:hAnsi="Times New Roman"/>
          <w:sz w:val="24"/>
          <w:szCs w:val="24"/>
          <w:rtl w:val="0"/>
        </w:rPr>
        <w:t xml:space="preserve">действительно было бы удобнее, если бы Гарри мог просто обойти все эти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концептуальные ограничения, которые мешают людям изобрести заклинания вроде «</w:t>
      </w:r>
      <w:r w:rsidDel="00000000" w:rsidR="00000000" w:rsidRPr="00000000">
        <w:rPr>
          <w:rFonts w:ascii="Times New Roman" w:cs="Times New Roman" w:eastAsia="Times New Roman" w:hAnsi="Times New Roman"/>
          <w:sz w:val="24"/>
          <w:szCs w:val="24"/>
          <w:rtl w:val="0"/>
        </w:rPr>
        <w:t xml:space="preserve">Просто Реши Все Мои Проблемы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почему-то во всём, что касалось магии, всегда возникали какие-то трудности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снова посмотрел на свои механические часы, </w:t>
      </w:r>
      <w:r w:rsidDel="00000000" w:rsidR="00000000" w:rsidRPr="00000000">
        <w:rPr>
          <w:rFonts w:ascii="Times New Roman" w:cs="Times New Roman" w:eastAsia="Times New Roman" w:hAnsi="Times New Roman"/>
          <w:sz w:val="24"/>
          <w:szCs w:val="24"/>
          <w:rtl w:val="0"/>
        </w:rPr>
        <w:t xml:space="preserve">но было ещё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w:t>
      </w:r>
      <w:r w:rsidDel="00000000" w:rsidR="00000000" w:rsidRPr="00000000">
        <w:rPr>
          <w:rFonts w:ascii="Times New Roman" w:cs="Times New Roman" w:eastAsia="Times New Roman" w:hAnsi="Times New Roman"/>
          <w:sz w:val="24"/>
          <w:szCs w:val="24"/>
          <w:rtl w:val="0"/>
        </w:rPr>
        <w:t xml:space="preserve">пробовал</w:t>
      </w:r>
      <w:r w:rsidDel="00000000" w:rsidR="00000000" w:rsidRPr="00000000">
        <w:rPr>
          <w:rFonts w:ascii="Times New Roman" w:cs="Times New Roman" w:eastAsia="Times New Roman" w:hAnsi="Times New Roman"/>
          <w:sz w:val="24"/>
          <w:szCs w:val="24"/>
          <w:rtl w:val="0"/>
        </w:rPr>
        <w:t xml:space="preserve"> вызвать п</w:t>
      </w:r>
      <w:r w:rsidDel="00000000" w:rsidR="00000000" w:rsidRPr="00000000">
        <w:rPr>
          <w:rFonts w:ascii="Times New Roman" w:cs="Times New Roman" w:eastAsia="Times New Roman" w:hAnsi="Times New Roman"/>
          <w:sz w:val="24"/>
          <w:szCs w:val="24"/>
          <w:rtl w:val="0"/>
        </w:rPr>
        <w:t xml:space="preserve">атронуса</w:t>
      </w:r>
      <w:r w:rsidDel="00000000" w:rsidR="00000000" w:rsidRPr="00000000">
        <w:rPr>
          <w:rFonts w:ascii="Times New Roman" w:cs="Times New Roman" w:eastAsia="Times New Roman" w:hAnsi="Times New Roman"/>
          <w:sz w:val="24"/>
          <w:szCs w:val="24"/>
          <w:rtl w:val="0"/>
        </w:rPr>
        <w:t xml:space="preserve">, чтобы послать его к Гермионе Грейнджер. Просто на случай, если всё это было ложью, последствием заклинания Ложной памяти или одним из кто-его-знает-скольких способов, которыми можно заставить волшебника закрыть глаза и видеть сны. Просто на случай, если настоящая Гермиона жива </w:t>
      </w:r>
      <w:r w:rsidDel="00000000" w:rsidR="00000000" w:rsidRPr="00000000">
        <w:rPr>
          <w:rFonts w:ascii="Times New Roman" w:cs="Times New Roman" w:eastAsia="Times New Roman" w:hAnsi="Times New Roman"/>
          <w:sz w:val="24"/>
          <w:szCs w:val="24"/>
          <w:rtl w:val="0"/>
        </w:rPr>
        <w:t xml:space="preserve">и её держат где-то взаперти</w:t>
      </w:r>
      <w:r w:rsidDel="00000000" w:rsidR="00000000" w:rsidRPr="00000000">
        <w:rPr>
          <w:rFonts w:ascii="Times New Roman" w:cs="Times New Roman" w:eastAsia="Times New Roman" w:hAnsi="Times New Roman"/>
          <w:sz w:val="24"/>
          <w:szCs w:val="24"/>
          <w:rtl w:val="0"/>
        </w:rPr>
        <w:t xml:space="preserve"> — несмотря на то, что он ощутил, когда жизнь покидала её. Просто на случай, если жизнь после смерти существует и Истинный патронус может проникнуть туда.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заклинание не сработало, </w:t>
      </w:r>
      <w:r w:rsidDel="00000000" w:rsidR="00000000" w:rsidRPr="00000000">
        <w:rPr>
          <w:rFonts w:ascii="Times New Roman" w:cs="Times New Roman" w:eastAsia="Times New Roman" w:hAnsi="Times New Roman"/>
          <w:sz w:val="24"/>
          <w:szCs w:val="24"/>
          <w:rtl w:val="0"/>
        </w:rPr>
        <w:t xml:space="preserve">так что данный эксперимент не дал ему никаких свидетельств,</w:t>
      </w:r>
      <w:r w:rsidDel="00000000" w:rsidR="00000000" w:rsidRPr="00000000">
        <w:rPr>
          <w:rFonts w:ascii="Times New Roman" w:cs="Times New Roman" w:eastAsia="Times New Roman" w:hAnsi="Times New Roman"/>
          <w:sz w:val="24"/>
          <w:szCs w:val="24"/>
          <w:rtl w:val="0"/>
        </w:rPr>
        <w:t xml:space="preserve"> оставив его с прежней неутешительной версией.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потом ещё немного</w:t>
      </w:r>
      <w:r w:rsidDel="00000000" w:rsidR="00000000" w:rsidRPr="00000000">
        <w:rPr>
          <w:rFonts w:ascii="Times New Roman" w:cs="Times New Roman" w:eastAsia="Times New Roman" w:hAnsi="Times New Roman"/>
          <w:sz w:val="24"/>
          <w:szCs w:val="24"/>
          <w:rtl w:val="0"/>
        </w:rPr>
        <w:t xml:space="preserve"> времени.</w:t>
      </w:r>
      <w:r w:rsidDel="00000000" w:rsidR="00000000" w:rsidRPr="00000000">
        <w:rPr>
          <w:rFonts w:ascii="Times New Roman" w:cs="Times New Roman" w:eastAsia="Times New Roman" w:hAnsi="Times New Roman"/>
          <w:sz w:val="24"/>
          <w:szCs w:val="24"/>
          <w:rtl w:val="0"/>
        </w:rPr>
        <w:t xml:space="preserve"> Сторонний наблюдатель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 бы только сидящего мальчика, который отсутствующим взглядом уставился на свою волшебную палочку. Примерно каждые две минуты 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посматривал на часы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открылась снова.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идящий</w:t>
      </w:r>
      <w:r w:rsidDel="00000000" w:rsidR="00000000" w:rsidRPr="00000000">
        <w:rPr>
          <w:rFonts w:ascii="Times New Roman" w:cs="Times New Roman" w:eastAsia="Times New Roman" w:hAnsi="Times New Roman"/>
          <w:sz w:val="24"/>
          <w:szCs w:val="24"/>
          <w:rtl w:val="0"/>
        </w:rPr>
        <w:t xml:space="preserve"> мальчик направил вверх </w:t>
      </w:r>
      <w:r w:rsidDel="00000000" w:rsidR="00000000" w:rsidRPr="00000000">
        <w:rPr>
          <w:rFonts w:ascii="Times New Roman" w:cs="Times New Roman" w:eastAsia="Times New Roman" w:hAnsi="Times New Roman"/>
          <w:sz w:val="24"/>
          <w:szCs w:val="24"/>
          <w:rtl w:val="0"/>
        </w:rPr>
        <w:t xml:space="preserve">ледяной убийственный </w:t>
      </w:r>
      <w:r w:rsidDel="00000000" w:rsidR="00000000" w:rsidRPr="00000000">
        <w:rPr>
          <w:rFonts w:ascii="Times New Roman" w:cs="Times New Roman" w:eastAsia="Times New Roman" w:hAnsi="Times New Roman"/>
          <w:sz w:val="24"/>
          <w:szCs w:val="24"/>
          <w:rtl w:val="0"/>
        </w:rPr>
        <w:t xml:space="preserve">взгляд.</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w:t>
      </w:r>
      <w:r w:rsidDel="00000000" w:rsidR="00000000" w:rsidRPr="00000000">
        <w:rPr>
          <w:rFonts w:ascii="Times New Roman" w:cs="Times New Roman" w:eastAsia="Times New Roman" w:hAnsi="Times New Roman"/>
          <w:sz w:val="24"/>
          <w:szCs w:val="24"/>
          <w:rtl w:val="0"/>
        </w:rPr>
        <w:t xml:space="preserve">его лицо дрогнуло от волнения, и он вскочил на ноги.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 хрипло воскликнул мужчина в строгой рубашке и чёрном жилете</w:t>
      </w:r>
      <w:r w:rsidDel="00000000" w:rsidR="00000000" w:rsidRPr="00000000">
        <w:rPr>
          <w:rFonts w:ascii="Times New Roman" w:cs="Times New Roman" w:eastAsia="Times New Roman" w:hAnsi="Times New Roman"/>
          <w:sz w:val="24"/>
          <w:szCs w:val="24"/>
          <w:rtl w:val="0"/>
        </w:rPr>
        <w:t xml:space="preserve">. — Гарри, что происходит? Ваш директор… он заявился в мой офис в своей идиотской одежде и сказал, что Гермиона Грейнджер погибла!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которая вошла в комнату вслед за мужчиной, казалась менее сбитой с толку и более напуганной.</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Папа, — коротко сказал мальчик. — Мама. Да, она мертва. Они вам больше ничего не сказали?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что происходит?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снова</w:t>
      </w:r>
      <w:r w:rsidDel="00000000" w:rsidR="00000000" w:rsidRPr="00000000">
        <w:rPr>
          <w:rFonts w:ascii="Times New Roman" w:cs="Times New Roman" w:eastAsia="Times New Roman" w:hAnsi="Times New Roman"/>
          <w:sz w:val="24"/>
          <w:szCs w:val="24"/>
          <w:rtl w:val="0"/>
        </w:rPr>
        <w:t xml:space="preserve"> прислонился к стене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н-не могу, не могу, не могу.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w:t>
      </w:r>
      <w:r w:rsidDel="00000000" w:rsidR="00000000" w:rsidRPr="00000000">
        <w:rPr>
          <w:rFonts w:ascii="Times New Roman" w:cs="Times New Roman" w:eastAsia="Times New Roman" w:hAnsi="Times New Roman"/>
          <w:sz w:val="24"/>
          <w:szCs w:val="24"/>
          <w:rtl w:val="0"/>
        </w:rPr>
        <w:t xml:space="preserve">притворяться</w:t>
      </w:r>
      <w:r w:rsidDel="00000000" w:rsidR="00000000" w:rsidRPr="00000000">
        <w:rPr>
          <w:rFonts w:ascii="Times New Roman" w:cs="Times New Roman" w:eastAsia="Times New Roman" w:hAnsi="Times New Roman"/>
          <w:sz w:val="24"/>
          <w:szCs w:val="24"/>
          <w:rtl w:val="0"/>
        </w:rPr>
        <w:t xml:space="preserve"> маленьким мальчиком, у меня п-просто нет сил на это сейчас.</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запинаясь, произнесла женщина, — Гарри…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Пап, ты помнишь фэнтези-романы, где герою приходится скрывать всё от родителей, потому что </w:t>
      </w:r>
      <w:r w:rsidDel="00000000" w:rsidR="00000000" w:rsidRPr="00000000">
        <w:rPr>
          <w:rFonts w:ascii="Times New Roman" w:cs="Times New Roman" w:eastAsia="Times New Roman" w:hAnsi="Times New Roman"/>
          <w:sz w:val="24"/>
          <w:szCs w:val="24"/>
          <w:rtl w:val="0"/>
        </w:rPr>
        <w:t xml:space="preserve">они... они просто не поймут, будут</w:t>
      </w:r>
      <w:r w:rsidDel="00000000" w:rsidR="00000000" w:rsidRPr="00000000">
        <w:rPr>
          <w:rFonts w:ascii="Times New Roman" w:cs="Times New Roman" w:eastAsia="Times New Roman" w:hAnsi="Times New Roman"/>
          <w:sz w:val="24"/>
          <w:szCs w:val="24"/>
          <w:rtl w:val="0"/>
        </w:rPr>
        <w:t xml:space="preserve"> реагировать глупо и мешать герою? Это просто сюжетный приём</w:t>
      </w:r>
      <w:r w:rsidDel="00000000" w:rsidR="00000000" w:rsidRPr="00000000">
        <w:rPr>
          <w:rFonts w:ascii="Times New Roman" w:cs="Times New Roman" w:eastAsia="Times New Roman" w:hAnsi="Times New Roman"/>
          <w:sz w:val="24"/>
          <w:szCs w:val="24"/>
          <w:rtl w:val="0"/>
        </w:rPr>
        <w:t xml:space="preserve">,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того, чтобы герой сам разбирался со всеми проблемами вместо того, чтобы жаловаться родителям. П-пожалуйста, не надо следовать этому сюжетному приёму, папа, и ты тоже, мама. Просто… Просто </w:t>
      </w:r>
      <w:r w:rsidDel="00000000" w:rsidR="00000000" w:rsidRPr="00000000">
        <w:rPr>
          <w:rFonts w:ascii="Times New Roman" w:cs="Times New Roman" w:eastAsia="Times New Roman" w:hAnsi="Times New Roman"/>
          <w:sz w:val="24"/>
          <w:szCs w:val="24"/>
          <w:rtl w:val="0"/>
        </w:rPr>
        <w:t xml:space="preserve">не играйте </w:t>
      </w:r>
      <w:r w:rsidDel="00000000" w:rsidR="00000000" w:rsidRPr="00000000">
        <w:rPr>
          <w:rFonts w:ascii="Times New Roman" w:cs="Times New Roman" w:eastAsia="Times New Roman" w:hAnsi="Times New Roman"/>
          <w:sz w:val="24"/>
          <w:szCs w:val="24"/>
          <w:rtl w:val="0"/>
        </w:rPr>
        <w:t xml:space="preserve">эти роли. Не будьте родителями-которые-не-поймут. Не надо кричать на меня и давать мне родительские наставления, которым я не смогу последовать. Потому что я </w:t>
      </w:r>
      <w:r w:rsidDel="00000000" w:rsidR="00000000" w:rsidRPr="00000000">
        <w:rPr>
          <w:rFonts w:ascii="Times New Roman" w:cs="Times New Roman" w:eastAsia="Times New Roman" w:hAnsi="Times New Roman"/>
          <w:sz w:val="24"/>
          <w:szCs w:val="24"/>
          <w:rtl w:val="0"/>
        </w:rPr>
        <w:t xml:space="preserve">попал в ч</w:t>
      </w:r>
      <w:r w:rsidDel="00000000" w:rsidR="00000000" w:rsidRPr="00000000">
        <w:rPr>
          <w:rFonts w:ascii="Times New Roman" w:cs="Times New Roman" w:eastAsia="Times New Roman" w:hAnsi="Times New Roman"/>
          <w:sz w:val="24"/>
          <w:szCs w:val="24"/>
          <w:rtl w:val="0"/>
        </w:rPr>
        <w:t xml:space="preserve">ёртово тупое фэнтези, и теперь Гермиона… </w:t>
      </w:r>
      <w:r w:rsidDel="00000000" w:rsidR="00000000" w:rsidRPr="00000000">
        <w:rPr>
          <w:rFonts w:ascii="Times New Roman" w:cs="Times New Roman" w:eastAsia="Times New Roman" w:hAnsi="Times New Roman"/>
          <w:sz w:val="24"/>
          <w:szCs w:val="24"/>
          <w:rtl w:val="0"/>
        </w:rPr>
        <w:t xml:space="preserve">у меня </w:t>
      </w:r>
      <w:r w:rsidDel="00000000" w:rsidR="00000000" w:rsidRPr="00000000">
        <w:rPr>
          <w:rFonts w:ascii="Times New Roman" w:cs="Times New Roman" w:eastAsia="Times New Roman" w:hAnsi="Times New Roman"/>
          <w:sz w:val="24"/>
          <w:szCs w:val="24"/>
          <w:rtl w:val="0"/>
        </w:rPr>
        <w:t xml:space="preserve">на это п-просто нет сил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словно его конечности </w:t>
      </w:r>
      <w:r w:rsidDel="00000000" w:rsidR="00000000" w:rsidRPr="00000000">
        <w:rPr>
          <w:rFonts w:ascii="Times New Roman" w:cs="Times New Roman" w:eastAsia="Times New Roman" w:hAnsi="Times New Roman"/>
          <w:sz w:val="24"/>
          <w:szCs w:val="24"/>
          <w:rtl w:val="0"/>
        </w:rPr>
        <w:t xml:space="preserve">наполовину потеряли подвижность, мужчина в чёрном пиджаке встал на колени перед Гарри,</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его глаза оказались на уровне глаз сына.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60000"/>
          <w:sz w:val="24"/>
          <w:szCs w:val="24"/>
          <w:shd w:fill="b45f06" w:val="clear"/>
        </w:rPr>
      </w:pPr>
      <w:r w:rsidDel="00000000" w:rsidR="00000000" w:rsidRPr="00000000">
        <w:rPr>
          <w:rFonts w:ascii="Times New Roman" w:cs="Times New Roman" w:eastAsia="Times New Roman" w:hAnsi="Times New Roman"/>
          <w:sz w:val="24"/>
          <w:szCs w:val="24"/>
          <w:rtl w:val="0"/>
        </w:rPr>
        <w:t xml:space="preserve">— Гарри, — сказал мужчина. — Мне нужно, чтобы ты рассказал обо всём, что произошло, прямо сейчас.</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глубоко вдохнул и сглотнул.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г-говорят, что Тёмный Лорд, которого я победил, возможно, выжил. Как будто им мало, что такой с-сюжет есть в чёртовой сотне книг. При этом, очень может быть, что директор моей школы — самый могущественный волшебник в мире — сошёл с ума. 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ещё Гермиону как раз перед этим подставили и обвинили в покушении на убийство — и никто не позаботился сообщить об этом её родителям. Ученик, которого она якобы намеревалась убить, — сын Люциуса Малфоя, самого могущественного политика в Магической Британии, </w:t>
      </w:r>
      <w:r w:rsidDel="00000000" w:rsidR="00000000" w:rsidRPr="00000000">
        <w:rPr>
          <w:rFonts w:ascii="Times New Roman" w:cs="Times New Roman" w:eastAsia="Times New Roman" w:hAnsi="Times New Roman"/>
          <w:sz w:val="24"/>
          <w:szCs w:val="24"/>
          <w:rtl w:val="0"/>
        </w:rPr>
        <w:t xml:space="preserve">в прошлом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ближайшего </w:t>
      </w:r>
      <w:r w:rsidDel="00000000" w:rsidR="00000000" w:rsidRPr="00000000">
        <w:rPr>
          <w:rFonts w:ascii="Times New Roman" w:cs="Times New Roman" w:eastAsia="Times New Roman" w:hAnsi="Times New Roman"/>
          <w:sz w:val="24"/>
          <w:szCs w:val="24"/>
          <w:rtl w:val="0"/>
        </w:rPr>
        <w:t xml:space="preserve">сподвижника </w:t>
      </w:r>
      <w:r w:rsidDel="00000000" w:rsidR="00000000" w:rsidRPr="00000000">
        <w:rPr>
          <w:rFonts w:ascii="Times New Roman" w:cs="Times New Roman" w:eastAsia="Times New Roman" w:hAnsi="Times New Roman"/>
          <w:sz w:val="24"/>
          <w:szCs w:val="24"/>
          <w:rtl w:val="0"/>
        </w:rPr>
        <w:t xml:space="preserve">Тёмного Лорда.</w:t>
      </w:r>
      <w:r w:rsidDel="00000000" w:rsidR="00000000" w:rsidRPr="00000000">
        <w:rPr>
          <w:rFonts w:ascii="Times New Roman" w:cs="Times New Roman" w:eastAsia="Times New Roman" w:hAnsi="Times New Roman"/>
          <w:sz w:val="24"/>
          <w:szCs w:val="24"/>
          <w:rtl w:val="0"/>
        </w:rPr>
        <w:t xml:space="preserve"> На должности профессора Защиты в этой школе лежит проклятие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занимает её дольше года, и есть поговорка, что учитель защиты всегда под подозрением. В этом году эту должность занимает </w:t>
      </w:r>
      <w:r w:rsidDel="00000000" w:rsidR="00000000" w:rsidRPr="00000000">
        <w:rPr>
          <w:rFonts w:ascii="Times New Roman" w:cs="Times New Roman" w:eastAsia="Times New Roman" w:hAnsi="Times New Roman"/>
          <w:sz w:val="24"/>
          <w:szCs w:val="24"/>
          <w:rtl w:val="0"/>
        </w:rPr>
        <w:t xml:space="preserve">таинственный волшебник</w:t>
      </w:r>
      <w:r w:rsidDel="00000000" w:rsidR="00000000" w:rsidRPr="00000000">
        <w:rPr>
          <w:rFonts w:ascii="Times New Roman" w:cs="Times New Roman" w:eastAsia="Times New Roman" w:hAnsi="Times New Roman"/>
          <w:sz w:val="24"/>
          <w:szCs w:val="24"/>
          <w:rtl w:val="0"/>
        </w:rPr>
        <w:t xml:space="preserve">, скрывающий свою личность, который противостоял Тёмному Лорду в прошлой войне, и он сам, возможно, злодей, а возможно, и нет. И при этом профессор зельеварения </w:t>
      </w:r>
      <w:r w:rsidDel="00000000" w:rsidR="00000000" w:rsidRPr="00000000">
        <w:rPr>
          <w:rFonts w:ascii="Times New Roman" w:cs="Times New Roman" w:eastAsia="Times New Roman" w:hAnsi="Times New Roman"/>
          <w:sz w:val="24"/>
          <w:szCs w:val="24"/>
          <w:rtl w:val="0"/>
        </w:rPr>
        <w:t xml:space="preserve">уже много лет тоскует по Лили Поттер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может быть, он стоит</w:t>
      </w:r>
      <w:r w:rsidDel="00000000" w:rsidR="00000000" w:rsidRPr="00000000">
        <w:rPr>
          <w:rFonts w:ascii="Times New Roman" w:cs="Times New Roman" w:eastAsia="Times New Roman" w:hAnsi="Times New Roman"/>
          <w:sz w:val="24"/>
          <w:szCs w:val="24"/>
          <w:rtl w:val="0"/>
        </w:rPr>
        <w:t xml:space="preserve"> за всем этим из-за каких-то запутанных психологических мотивов, — губы мальчика горько сжались. — Кажется, я пересказал практически весь этот дурацкий сюжет.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молча выслушал всё это, поднялся и мягко взял мальчика за плечо.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Гарри, — сказал он. — Я услышал достаточно. Мы покидаем эту школу немедленно и забираем тебя с собой.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вопросительно посмотрела на мальчика.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в ответ и кивнул.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тихо сказала: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Майкл, </w:t>
      </w:r>
      <w:r w:rsidDel="00000000" w:rsidR="00000000" w:rsidRPr="00000000">
        <w:rPr>
          <w:rFonts w:ascii="Times New Roman" w:cs="Times New Roman" w:eastAsia="Times New Roman" w:hAnsi="Times New Roman"/>
          <w:i w:val="1"/>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нам не позволят.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них нет никаких законных прав помешать нам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w:t>
      </w:r>
      <w:r w:rsidDel="00000000" w:rsidR="00000000" w:rsidRPr="00000000">
        <w:rPr>
          <w:rFonts w:ascii="Times New Roman" w:cs="Times New Roman" w:eastAsia="Times New Roman" w:hAnsi="Times New Roman"/>
          <w:sz w:val="24"/>
          <w:szCs w:val="24"/>
          <w:rtl w:val="0"/>
        </w:rPr>
        <w:t xml:space="preserve">, — мальчик криво усмехнулся. — С точки зрения законов Магической Британии у </w:t>
      </w:r>
      <w:r w:rsidDel="00000000" w:rsidR="00000000" w:rsidRPr="00000000">
        <w:rPr>
          <w:rFonts w:ascii="Times New Roman" w:cs="Times New Roman" w:eastAsia="Times New Roman" w:hAnsi="Times New Roman"/>
          <w:sz w:val="24"/>
          <w:szCs w:val="24"/>
          <w:rtl w:val="0"/>
        </w:rPr>
        <w:t xml:space="preserve">вас столько же прав, сколько у мыши</w:t>
      </w:r>
      <w:r w:rsidDel="00000000" w:rsidR="00000000" w:rsidRPr="00000000">
        <w:rPr>
          <w:rFonts w:ascii="Times New Roman" w:cs="Times New Roman" w:eastAsia="Times New Roman" w:hAnsi="Times New Roman"/>
          <w:sz w:val="24"/>
          <w:szCs w:val="24"/>
          <w:rtl w:val="0"/>
        </w:rPr>
        <w:t xml:space="preserve">. Ни одному волшебнику нет никакого дела до ваших аргументов о </w:t>
      </w:r>
      <w:r w:rsidDel="00000000" w:rsidR="00000000" w:rsidRPr="00000000">
        <w:rPr>
          <w:rFonts w:ascii="Times New Roman" w:cs="Times New Roman" w:eastAsia="Times New Roman" w:hAnsi="Times New Roman"/>
          <w:sz w:val="24"/>
          <w:szCs w:val="24"/>
          <w:rtl w:val="0"/>
        </w:rPr>
        <w:t xml:space="preserve">правах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законности</w:t>
      </w:r>
      <w:r w:rsidDel="00000000" w:rsidR="00000000" w:rsidRPr="00000000">
        <w:rPr>
          <w:rFonts w:ascii="Times New Roman" w:cs="Times New Roman" w:eastAsia="Times New Roman" w:hAnsi="Times New Roman"/>
          <w:sz w:val="24"/>
          <w:szCs w:val="24"/>
          <w:rtl w:val="0"/>
        </w:rPr>
        <w:t xml:space="preserve">, они даже не озаботятся их выслушать. Понимаете, </w:t>
      </w:r>
      <w:r w:rsidDel="00000000" w:rsidR="00000000" w:rsidRPr="00000000">
        <w:rPr>
          <w:rFonts w:ascii="Times New Roman" w:cs="Times New Roman" w:eastAsia="Times New Roman" w:hAnsi="Times New Roman"/>
          <w:sz w:val="24"/>
          <w:szCs w:val="24"/>
          <w:rtl w:val="0"/>
        </w:rPr>
        <w:t xml:space="preserve">у вас нет силы, поэтому им не о чем беспокоиться</w:t>
      </w:r>
      <w:r w:rsidDel="00000000" w:rsidR="00000000" w:rsidRPr="00000000">
        <w:rPr>
          <w:rFonts w:ascii="Times New Roman" w:cs="Times New Roman" w:eastAsia="Times New Roman" w:hAnsi="Times New Roman"/>
          <w:sz w:val="24"/>
          <w:szCs w:val="24"/>
          <w:rtl w:val="0"/>
        </w:rPr>
        <w:t xml:space="preserve">. Нет, мам, я так улыбаюсь не потому, что согласен с их отношением к маглам, я улыбаюсь, потому что не согласен с вашим отношением ко мне.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 решительно заявил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Майкл Веррес-Эванс, — посмотрим, что скажет на это настоящее правительство. Я знаком с парой</w:t>
      </w:r>
      <w:r w:rsidDel="00000000" w:rsidR="00000000" w:rsidRPr="00000000">
        <w:rPr>
          <w:rFonts w:ascii="Times New Roman" w:cs="Times New Roman" w:eastAsia="Times New Roman" w:hAnsi="Times New Roman"/>
          <w:sz w:val="24"/>
          <w:szCs w:val="24"/>
          <w:rtl w:val="0"/>
        </w:rPr>
        <w:t xml:space="preserve"> членов парламента...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w:t>
      </w:r>
      <w:r w:rsidDel="00000000" w:rsidR="00000000" w:rsidRPr="00000000">
        <w:rPr>
          <w:rFonts w:ascii="Times New Roman" w:cs="Times New Roman" w:eastAsia="Times New Roman" w:hAnsi="Times New Roman"/>
          <w:sz w:val="24"/>
          <w:szCs w:val="24"/>
          <w:rtl w:val="0"/>
        </w:rPr>
        <w:t xml:space="preserve">кажут: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сошли с ума, вот вам тёплое местечко в психушке. Это если допустить, что </w:t>
      </w:r>
      <w:r w:rsidDel="00000000" w:rsidR="00000000" w:rsidRPr="00000000">
        <w:rPr>
          <w:rFonts w:ascii="Times New Roman" w:cs="Times New Roman" w:eastAsia="Times New Roman" w:hAnsi="Times New Roman"/>
          <w:sz w:val="24"/>
          <w:szCs w:val="24"/>
          <w:rtl w:val="0"/>
        </w:rPr>
        <w:t xml:space="preserve">Стиратели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амяти </w:t>
      </w:r>
      <w:r w:rsidDel="00000000" w:rsidR="00000000" w:rsidRPr="00000000">
        <w:rPr>
          <w:rFonts w:ascii="Times New Roman" w:cs="Times New Roman" w:eastAsia="Times New Roman" w:hAnsi="Times New Roman"/>
          <w:sz w:val="24"/>
          <w:szCs w:val="24"/>
          <w:rtl w:val="0"/>
        </w:rPr>
        <w:t xml:space="preserve">из М</w:t>
      </w:r>
      <w:r w:rsidDel="00000000" w:rsidR="00000000" w:rsidRPr="00000000">
        <w:rPr>
          <w:rFonts w:ascii="Times New Roman" w:cs="Times New Roman" w:eastAsia="Times New Roman" w:hAnsi="Times New Roman"/>
          <w:sz w:val="24"/>
          <w:szCs w:val="24"/>
          <w:rtl w:val="0"/>
        </w:rPr>
        <w:t xml:space="preserve">инистерства</w:t>
      </w:r>
      <w:r w:rsidDel="00000000" w:rsidR="00000000" w:rsidRPr="00000000">
        <w:rPr>
          <w:rFonts w:ascii="Times New Roman" w:cs="Times New Roman" w:eastAsia="Times New Roman" w:hAnsi="Times New Roman"/>
          <w:sz w:val="24"/>
          <w:szCs w:val="24"/>
          <w:rtl w:val="0"/>
        </w:rPr>
        <w:t xml:space="preserve"> не доберутся до тебя раньше.</w:t>
      </w:r>
      <w:r w:rsidDel="00000000" w:rsidR="00000000" w:rsidRPr="00000000">
        <w:rPr>
          <w:rFonts w:ascii="Times New Roman" w:cs="Times New Roman" w:eastAsia="Times New Roman" w:hAnsi="Times New Roman"/>
          <w:sz w:val="24"/>
          <w:szCs w:val="24"/>
          <w:rtl w:val="0"/>
        </w:rPr>
        <w:t xml:space="preserve"> Я слышал, </w:t>
      </w:r>
      <w:r w:rsidDel="00000000" w:rsidR="00000000" w:rsidRPr="00000000">
        <w:rPr>
          <w:rFonts w:ascii="Times New Roman" w:cs="Times New Roman" w:eastAsia="Times New Roman" w:hAnsi="Times New Roman"/>
          <w:sz w:val="24"/>
          <w:szCs w:val="24"/>
          <w:rtl w:val="0"/>
        </w:rPr>
        <w:t xml:space="preserve">они часто имеют дело с маглами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Подозреваю, шишки из нашего правительства по-тихому сговорились с Министерством</w:t>
      </w:r>
      <w:r w:rsidDel="00000000" w:rsidR="00000000" w:rsidRPr="00000000">
        <w:rPr>
          <w:rFonts w:ascii="Times New Roman" w:cs="Times New Roman" w:eastAsia="Times New Roman" w:hAnsi="Times New Roman"/>
          <w:sz w:val="24"/>
          <w:szCs w:val="24"/>
          <w:rtl w:val="0"/>
        </w:rPr>
        <w:t xml:space="preserve">. Возможно, они получают целебные чары время от времени, если кому-то важному доведётся заболеть раком, — мальчик </w:t>
      </w:r>
      <w:r w:rsidDel="00000000" w:rsidR="00000000" w:rsidRPr="00000000">
        <w:rPr>
          <w:rFonts w:ascii="Times New Roman" w:cs="Times New Roman" w:eastAsia="Times New Roman" w:hAnsi="Times New Roman"/>
          <w:sz w:val="24"/>
          <w:szCs w:val="24"/>
          <w:rtl w:val="0"/>
        </w:rPr>
        <w:t xml:space="preserve">снова криво усмехнулся</w:t>
      </w:r>
      <w:r w:rsidDel="00000000" w:rsidR="00000000" w:rsidRPr="00000000">
        <w:rPr>
          <w:rFonts w:ascii="Times New Roman" w:cs="Times New Roman" w:eastAsia="Times New Roman" w:hAnsi="Times New Roman"/>
          <w:sz w:val="24"/>
          <w:szCs w:val="24"/>
          <w:rtl w:val="0"/>
        </w:rPr>
        <w:t xml:space="preserve">. — Такова ситуация, папа, и мама об этом знает. Они бы ни за что не привели вас сюда и не сказали бы вам ничего, если бы вы хоть что-то могли с этим поделать.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60000"/>
          <w:sz w:val="24"/>
          <w:szCs w:val="24"/>
          <w:shd w:fill="b45f06" w:val="clear"/>
        </w:rPr>
      </w:pPr>
      <w:r w:rsidDel="00000000" w:rsidR="00000000" w:rsidRPr="00000000">
        <w:rPr>
          <w:rFonts w:ascii="Times New Roman" w:cs="Times New Roman" w:eastAsia="Times New Roman" w:hAnsi="Times New Roman"/>
          <w:sz w:val="24"/>
          <w:szCs w:val="24"/>
          <w:rtl w:val="0"/>
        </w:rPr>
        <w:t xml:space="preserve">Мужчина открыл рот, но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произнёс ни звука. Словно он читал реплики из сценария, где описывалось, что именно обеспокоенный родитель должен делать в подобной ситуации, а сценарий внезапно закончился.</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нерешительно произнесла женщина.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неё.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 тобой что-то произошло? Ты кажешься… другим…</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Петуния! — воскликнул мужчина, к которому вернулся дар речи. — Не говори так! У него стресс, вот и всё.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мам, </w:t>
      </w:r>
      <w:r w:rsidDel="00000000" w:rsidR="00000000" w:rsidRPr="00000000">
        <w:rPr>
          <w:rFonts w:ascii="Times New Roman" w:cs="Times New Roman" w:eastAsia="Times New Roman" w:hAnsi="Times New Roman"/>
          <w:sz w:val="24"/>
          <w:szCs w:val="24"/>
          <w:rtl w:val="0"/>
        </w:rPr>
        <w:t xml:space="preserve">знаешь… — </w:t>
      </w:r>
      <w:r w:rsidDel="00000000" w:rsidR="00000000" w:rsidRPr="00000000">
        <w:rPr>
          <w:rFonts w:ascii="Times New Roman" w:cs="Times New Roman" w:eastAsia="Times New Roman" w:hAnsi="Times New Roman"/>
          <w:sz w:val="24"/>
          <w:szCs w:val="24"/>
          <w:rtl w:val="0"/>
        </w:rPr>
        <w:t xml:space="preserve">голос мальчика дрогнул. — Ты уверена, что хочешь у</w:t>
      </w:r>
      <w:r w:rsidDel="00000000" w:rsidR="00000000" w:rsidRPr="00000000">
        <w:rPr>
          <w:rFonts w:ascii="Times New Roman" w:cs="Times New Roman" w:eastAsia="Times New Roman" w:hAnsi="Times New Roman"/>
          <w:sz w:val="24"/>
          <w:szCs w:val="24"/>
          <w:rtl w:val="0"/>
        </w:rPr>
        <w:t xml:space="preserve">знать </w:t>
      </w:r>
      <w:r w:rsidDel="00000000" w:rsidR="00000000" w:rsidRPr="00000000">
        <w:rPr>
          <w:rFonts w:ascii="Times New Roman" w:cs="Times New Roman" w:eastAsia="Times New Roman" w:hAnsi="Times New Roman"/>
          <w:sz w:val="24"/>
          <w:szCs w:val="24"/>
          <w:rtl w:val="0"/>
        </w:rPr>
        <w:t xml:space="preserve">всё сразу?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кивнула, хотя не сказала ничего.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Помните, школьный психиатр думал, что у меня проблемы с управлением гневом? Ну… — мальчик запнулся и сглотнул.</w:t>
      </w:r>
      <w:r w:rsidDel="00000000" w:rsidR="00000000" w:rsidRPr="00000000">
        <w:rPr>
          <w:rFonts w:ascii="Times New Roman" w:cs="Times New Roman" w:eastAsia="Times New Roman" w:hAnsi="Times New Roman"/>
          <w:sz w:val="24"/>
          <w:szCs w:val="24"/>
          <w:rtl w:val="0"/>
        </w:rPr>
        <w:t xml:space="preserve"> — Н</w:t>
      </w:r>
      <w:r w:rsidDel="00000000" w:rsidR="00000000" w:rsidRPr="00000000">
        <w:rPr>
          <w:rFonts w:ascii="Times New Roman" w:cs="Times New Roman" w:eastAsia="Times New Roman" w:hAnsi="Times New Roman"/>
          <w:sz w:val="24"/>
          <w:szCs w:val="24"/>
          <w:rtl w:val="0"/>
        </w:rPr>
        <w:t xml:space="preserve">е знаю, как тебе это объяснить, мама. Это на самом деле нечто магическое. </w:t>
      </w:r>
      <w:r w:rsidDel="00000000" w:rsidR="00000000" w:rsidRPr="00000000">
        <w:rPr>
          <w:rFonts w:ascii="Times New Roman" w:cs="Times New Roman" w:eastAsia="Times New Roman" w:hAnsi="Times New Roman"/>
          <w:sz w:val="24"/>
          <w:szCs w:val="24"/>
          <w:rtl w:val="0"/>
        </w:rPr>
        <w:t xml:space="preserve">Возможно, связанное с тем</w:t>
      </w:r>
      <w:r w:rsidDel="00000000" w:rsidR="00000000" w:rsidRPr="00000000">
        <w:rPr>
          <w:rFonts w:ascii="Times New Roman" w:cs="Times New Roman" w:eastAsia="Times New Roman" w:hAnsi="Times New Roman"/>
          <w:sz w:val="24"/>
          <w:szCs w:val="24"/>
          <w:rtl w:val="0"/>
        </w:rPr>
        <w:t xml:space="preserve">, что случилось в ночь, когда погибли мои родители. У меня есть… ну, я называю это таинственной тёмной стороной, </w:t>
      </w:r>
      <w:r w:rsidDel="00000000" w:rsidR="00000000" w:rsidRPr="00000000">
        <w:rPr>
          <w:rFonts w:ascii="Times New Roman" w:cs="Times New Roman" w:eastAsia="Times New Roman" w:hAnsi="Times New Roman"/>
          <w:sz w:val="24"/>
          <w:szCs w:val="24"/>
          <w:rtl w:val="0"/>
        </w:rPr>
        <w:t xml:space="preserve">и я знаю, это звучит смешно, я сверялся с… с древней телепатической магической шляпой, чтобы удостовериться, что в моём шраме не живёт дух Тёмного Лорда, и она сказала, что под её полями только одна личность. В любом </w:t>
      </w:r>
      <w:r w:rsidDel="00000000" w:rsidR="00000000" w:rsidRPr="00000000">
        <w:rPr>
          <w:rFonts w:ascii="Times New Roman" w:cs="Times New Roman" w:eastAsia="Times New Roman" w:hAnsi="Times New Roman"/>
          <w:sz w:val="24"/>
          <w:szCs w:val="24"/>
          <w:rtl w:val="0"/>
        </w:rPr>
        <w:t xml:space="preserve">случае, </w:t>
      </w:r>
      <w:r w:rsidDel="00000000" w:rsidR="00000000" w:rsidRPr="00000000">
        <w:rPr>
          <w:rFonts w:ascii="Times New Roman" w:cs="Times New Roman" w:eastAsia="Times New Roman" w:hAnsi="Times New Roman"/>
          <w:sz w:val="24"/>
          <w:szCs w:val="24"/>
          <w:rtl w:val="0"/>
        </w:rPr>
        <w:t xml:space="preserve">я сомневаюсь, что у волшебников есть души, так как они не могут перенести повреждения мозга без последствий, вот только...</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помедленнее!</w:t>
      </w:r>
      <w:r w:rsidDel="00000000" w:rsidR="00000000" w:rsidRPr="00000000">
        <w:rPr>
          <w:rFonts w:ascii="Times New Roman" w:cs="Times New Roman" w:eastAsia="Times New Roman" w:hAnsi="Times New Roman"/>
          <w:sz w:val="24"/>
          <w:szCs w:val="24"/>
          <w:rtl w:val="0"/>
        </w:rPr>
        <w:t xml:space="preserve"> — попробовал перебить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del w:author="Alaric Lightin" w:id="0" w:date="2019-08-13T15:24:0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только, что бы это ни было, оно тем не менее настоящее</w:t>
      </w:r>
      <w:r w:rsidDel="00000000" w:rsidR="00000000" w:rsidRPr="00000000">
        <w:rPr>
          <w:rFonts w:ascii="Times New Roman" w:cs="Times New Roman" w:eastAsia="Times New Roman" w:hAnsi="Times New Roman"/>
          <w:sz w:val="24"/>
          <w:szCs w:val="24"/>
          <w:rtl w:val="0"/>
        </w:rPr>
        <w:t xml:space="preserve">. Внутри меня что-то есть, оно давало мне силу воли, когда всё вокруг шло наперекосяк, я мог противостоять кому угодно, пока оставался зол: Снейпу, Дамблдору, всему Визенгамоту. Моя тёмная сторона не боится ничего, кроме дементоров. Я не дурак, я знал, что за использование моей тёмной стороны, возможно, придётся платить, и я изучал её, чтобы понять, какой может оказаться эта цена. Она не меняла мою магию, </w:t>
      </w:r>
      <w:r w:rsidDel="00000000" w:rsidR="00000000" w:rsidRPr="00000000">
        <w:rPr>
          <w:rFonts w:ascii="Times New Roman" w:cs="Times New Roman" w:eastAsia="Times New Roman" w:hAnsi="Times New Roman"/>
          <w:sz w:val="24"/>
          <w:szCs w:val="24"/>
          <w:rtl w:val="0"/>
        </w:rPr>
        <w:t xml:space="preserve">вроде бы </w:t>
      </w:r>
      <w:r w:rsidDel="00000000" w:rsidR="00000000" w:rsidRPr="00000000">
        <w:rPr>
          <w:rFonts w:ascii="Times New Roman" w:cs="Times New Roman" w:eastAsia="Times New Roman" w:hAnsi="Times New Roman"/>
          <w:sz w:val="24"/>
          <w:szCs w:val="24"/>
          <w:rtl w:val="0"/>
        </w:rPr>
        <w:t xml:space="preserve">не приводила к необратимому сдвигу мировоззрения, не пыталась отдалить меня от друзей или выкинуть что-нибудь в этом духе. Поэтому я продолжал использовать её, когда было нужно, и я слишком поздно понял, что ценой на самом деле было… — голос мальчика почти превратился в шёпот. — Я понял только сегодня. Каждый раз, когда я призывал её… она тратила часть моего детства. Я уничтожил существо, которое убило Гермиону. И это сделала не моя тёмная сторона, это сделал я. Мама, папа, пожалуйста, простите меня.</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громко трескались маски.</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мужчина снова опустился на колени, — я хочу, чтобы ты начал с самого начала и объяснил всё помедленнее.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говорил.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Родители слушали.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отец поднялся.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поднял на него глаза, скорбно ожидая ответа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мужчина, — м</w:t>
      </w:r>
      <w:r w:rsidDel="00000000" w:rsidR="00000000" w:rsidRPr="00000000">
        <w:rPr>
          <w:rFonts w:ascii="Times New Roman" w:cs="Times New Roman" w:eastAsia="Times New Roman" w:hAnsi="Times New Roman"/>
          <w:sz w:val="24"/>
          <w:szCs w:val="24"/>
          <w:rtl w:val="0"/>
        </w:rPr>
        <w:t xml:space="preserve">ы с Петунией забираем тебя и как можно быстрее...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остановил его мальчик. — Я серьёзно, папа. Ты не справишься с Министерством Магии. Представь, что это налоговая инспекция, или деканат, или что-то подобное, что не потерпит никакого вызова их господству. В Магической Британии позволяется помнить лишь то, что разрешает помнить правительство. Память о существовании магии или о том, что у тебя есть сын по имени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это не право, это привилегия, которую можно отобрать. И если они это сделают, я не выдержу и превращу Министерство в огромный пылающий кратер. Мама, ты знаешь, как обстоят дела, ты обязана помешать папе сделать какую-нибудь глупость.</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w:t>
      </w:r>
      <w:r w:rsidDel="00000000" w:rsidR="00000000" w:rsidRPr="00000000">
        <w:rPr>
          <w:rFonts w:ascii="Times New Roman" w:cs="Times New Roman" w:eastAsia="Times New Roman" w:hAnsi="Times New Roman"/>
          <w:sz w:val="24"/>
          <w:szCs w:val="24"/>
          <w:rtl w:val="0"/>
        </w:rPr>
        <w:t xml:space="preserve">, сын</w:t>
      </w:r>
      <w:r w:rsidDel="00000000" w:rsidR="00000000" w:rsidRPr="00000000">
        <w:rPr>
          <w:rFonts w:ascii="Times New Roman" w:cs="Times New Roman" w:eastAsia="Times New Roman" w:hAnsi="Times New Roman"/>
          <w:sz w:val="24"/>
          <w:szCs w:val="24"/>
          <w:rtl w:val="0"/>
        </w:rPr>
        <w:t xml:space="preserve">... — сказал мужчина, потирая виски. — </w:t>
      </w:r>
      <w:r w:rsidDel="00000000" w:rsidR="00000000" w:rsidRPr="00000000">
        <w:rPr>
          <w:rFonts w:ascii="Times New Roman" w:cs="Times New Roman" w:eastAsia="Times New Roman" w:hAnsi="Times New Roman"/>
          <w:sz w:val="24"/>
          <w:szCs w:val="24"/>
          <w:rtl w:val="0"/>
        </w:rPr>
        <w:t xml:space="preserve">Может быть, мне не стоит говорить это сейчас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уверен, что то, о чём ты рассказываешь, на самом деле магическая тёмная сторона, а не что-то обычное для мальчика твоего возраста?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Обычное, —  подчёркнуто терпеливо сказал мальчик. —  Насколько обычное? Я могу проверить ещё раз, но я достаточно уверен, что в книге «Детская энциклопедия: Пособие для родителей» не встречалось ничего подобного. Моя тёмная сторона — это не просто эмоциональное состояние. Она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делает меня умнее</w:t>
      </w:r>
      <w:r w:rsidDel="00000000" w:rsidR="00000000" w:rsidRPr="00000000">
        <w:rPr>
          <w:rFonts w:ascii="Times New Roman" w:cs="Times New Roman" w:eastAsia="Times New Roman" w:hAnsi="Times New Roman"/>
          <w:sz w:val="24"/>
          <w:szCs w:val="24"/>
          <w:rtl w:val="0"/>
        </w:rPr>
        <w:t xml:space="preserve">. В некотором смысле. Нельзя притвориться, что становишься умнее. </w:t>
      </w:r>
      <w:r w:rsidDel="00000000" w:rsidR="00000000" w:rsidRPr="00000000">
        <w:rPr>
          <w:rFonts w:ascii="Times New Roman" w:cs="Times New Roman" w:eastAsia="Times New Roman" w:hAnsi="Times New Roman"/>
          <w:i w:val="1"/>
          <w:sz w:val="24"/>
          <w:szCs w:val="24"/>
          <w:rtl w:val="0"/>
        </w:rPr>
        <w:t xml:space="preserve">[В оригинале упомянутая книга называется «Childcraft: A Guide For Parents» — Прим.перев.]</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снова потёр 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есть широко известное явление — биологический процесс, который </w:t>
      </w:r>
      <w:r w:rsidDel="00000000" w:rsidR="00000000" w:rsidRPr="00000000">
        <w:rPr>
          <w:rFonts w:ascii="Times New Roman" w:cs="Times New Roman" w:eastAsia="Times New Roman" w:hAnsi="Times New Roman"/>
          <w:sz w:val="24"/>
          <w:szCs w:val="24"/>
          <w:rtl w:val="0"/>
        </w:rPr>
        <w:t xml:space="preserve">начинается у детей</w:t>
      </w:r>
      <w:r w:rsidDel="00000000" w:rsidR="00000000" w:rsidRPr="00000000">
        <w:rPr>
          <w:rFonts w:ascii="Times New Roman" w:cs="Times New Roman" w:eastAsia="Times New Roman" w:hAnsi="Times New Roman"/>
          <w:sz w:val="24"/>
          <w:szCs w:val="24"/>
          <w:rtl w:val="0"/>
        </w:rPr>
        <w:t xml:space="preserve"> и при котором они иногда становятся злыми, тёмными или мрачными. Этот процесс также значительно увеличивает их интеллект и их рост...</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упёрся спиной в стену.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папа, я не становлюсь подростком. Мой мозг по-прежнему считает, что девчонки </w:t>
      </w:r>
      <w:r w:rsidDel="00000000" w:rsidR="00000000" w:rsidRPr="00000000">
        <w:rPr>
          <w:rFonts w:ascii="Times New Roman" w:cs="Times New Roman" w:eastAsia="Times New Roman" w:hAnsi="Times New Roman"/>
          <w:sz w:val="24"/>
          <w:szCs w:val="24"/>
          <w:rtl w:val="0"/>
        </w:rPr>
        <w:t xml:space="preserve">противны</w:t>
      </w:r>
      <w:r w:rsidDel="00000000" w:rsidR="00000000" w:rsidRPr="00000000">
        <w:rPr>
          <w:rFonts w:ascii="Times New Roman" w:cs="Times New Roman" w:eastAsia="Times New Roman" w:hAnsi="Times New Roman"/>
          <w:sz w:val="24"/>
          <w:szCs w:val="24"/>
          <w:rtl w:val="0"/>
        </w:rPr>
        <w:t xml:space="preserve">е. Но есл</w:t>
      </w:r>
      <w:r w:rsidDel="00000000" w:rsidR="00000000" w:rsidRPr="00000000">
        <w:rPr>
          <w:rFonts w:ascii="Times New Roman" w:cs="Times New Roman" w:eastAsia="Times New Roman" w:hAnsi="Times New Roman"/>
          <w:sz w:val="24"/>
          <w:szCs w:val="24"/>
          <w:rtl w:val="0"/>
        </w:rPr>
        <w:t xml:space="preserve">и ты хочешь притвориться, что дело в этом, пусть будет так. Может быть, будет лучше, если ты мне не поверишь. Просто… — мальчик запнулся, — просто я не могу сейчас врать об этом.</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Подростковый возраст не обязательно проявляется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так, Гарри. Может потребоваться время, чтобы ты н</w:t>
      </w:r>
      <w:r w:rsidDel="00000000" w:rsidR="00000000" w:rsidRPr="00000000">
        <w:rPr>
          <w:rFonts w:ascii="Times New Roman" w:cs="Times New Roman" w:eastAsia="Times New Roman" w:hAnsi="Times New Roman"/>
          <w:sz w:val="24"/>
          <w:szCs w:val="24"/>
          <w:rtl w:val="0"/>
        </w:rPr>
        <w:t xml:space="preserve">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обращать внимание на девочек. Конечно, если ты уже</w:t>
      </w:r>
      <w:r w:rsidDel="00000000" w:rsidR="00000000" w:rsidRPr="00000000">
        <w:rPr>
          <w:rFonts w:ascii="Times New Roman" w:cs="Times New Roman" w:eastAsia="Times New Roman" w:hAnsi="Times New Roman"/>
          <w:sz w:val="24"/>
          <w:szCs w:val="24"/>
          <w:rtl w:val="0"/>
        </w:rPr>
        <w:t xml:space="preserve"> не обратил внимания на одну...</w:t>
      </w:r>
      <w:r w:rsidDel="00000000" w:rsidR="00000000" w:rsidRPr="00000000">
        <w:rPr>
          <w:rFonts w:ascii="Times New Roman" w:cs="Times New Roman" w:eastAsia="Times New Roman" w:hAnsi="Times New Roman"/>
          <w:sz w:val="24"/>
          <w:szCs w:val="24"/>
          <w:rtl w:val="0"/>
        </w:rPr>
        <w:t xml:space="preserve"> — мужчина резко остановился.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нравилась Гермиона в этом смысле, — прошептал мальчик. — </w:t>
      </w:r>
      <w:r w:rsidDel="00000000" w:rsidR="00000000" w:rsidRPr="00000000">
        <w:rPr>
          <w:rFonts w:ascii="Times New Roman" w:cs="Times New Roman" w:eastAsia="Times New Roman" w:hAnsi="Times New Roman"/>
          <w:sz w:val="24"/>
          <w:szCs w:val="24"/>
          <w:rtl w:val="0"/>
        </w:rPr>
        <w:t xml:space="preserve">Почему все по-прежнему думают именно</w:t>
      </w:r>
      <w:r w:rsidDel="00000000" w:rsidR="00000000" w:rsidRPr="00000000">
        <w:rPr>
          <w:rFonts w:ascii="Times New Roman" w:cs="Times New Roman" w:eastAsia="Times New Roman" w:hAnsi="Times New Roman"/>
          <w:sz w:val="24"/>
          <w:szCs w:val="24"/>
          <w:rtl w:val="0"/>
        </w:rPr>
        <w:t xml:space="preserve"> об этом</w:t>
      </w:r>
      <w:r w:rsidDel="00000000" w:rsidR="00000000" w:rsidRPr="00000000">
        <w:rPr>
          <w:rFonts w:ascii="Times New Roman" w:cs="Times New Roman" w:eastAsia="Times New Roman" w:hAnsi="Times New Roman"/>
          <w:sz w:val="24"/>
          <w:szCs w:val="24"/>
          <w:rtl w:val="0"/>
        </w:rPr>
        <w:t xml:space="preserve">? Это н</w:t>
      </w:r>
      <w:r w:rsidDel="00000000" w:rsidR="00000000" w:rsidRPr="00000000">
        <w:rPr>
          <w:rFonts w:ascii="Times New Roman" w:cs="Times New Roman" w:eastAsia="Times New Roman" w:hAnsi="Times New Roman"/>
          <w:sz w:val="24"/>
          <w:szCs w:val="24"/>
          <w:rtl w:val="0"/>
        </w:rPr>
        <w:t xml:space="preserve">еуважительно </w:t>
      </w:r>
      <w:r w:rsidDel="00000000" w:rsidR="00000000" w:rsidRPr="00000000">
        <w:rPr>
          <w:rFonts w:ascii="Times New Roman" w:cs="Times New Roman" w:eastAsia="Times New Roman" w:hAnsi="Times New Roman"/>
          <w:sz w:val="24"/>
          <w:szCs w:val="24"/>
          <w:rtl w:val="0"/>
        </w:rPr>
        <w:t xml:space="preserve">по отношению к ней — думать, что она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нравиться только в этом смысле.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заметно с</w:t>
      </w:r>
      <w:r w:rsidDel="00000000" w:rsidR="00000000" w:rsidRPr="00000000">
        <w:rPr>
          <w:rFonts w:ascii="Times New Roman" w:cs="Times New Roman" w:eastAsia="Times New Roman" w:hAnsi="Times New Roman"/>
          <w:sz w:val="24"/>
          <w:szCs w:val="24"/>
          <w:rtl w:val="0"/>
        </w:rPr>
        <w:t xml:space="preserve">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бы то ни было, сынок, береги себя, а мы постараемся тебя вытащить отсюда. Понятно? И не вздумай поверить, что ты действительно перешёл на тёмную сторону. Я знаю, у тебя случались, э-э, я привык это называть «приступы Эндера Виггина»...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Кажется, Эндер остался далеко позади. Это уже стадия Эндера, у которого жукеры убили Валентину.</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Выбирай выражения! — воскликнула женщина, после чего торопливо прижала ладонь ко рту.</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о том подумала, мама, — устало ответил мальчик. — Я о насекомоподобных пришельцах. Впрочем, не важно.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[Непереводимая игра слов. Словом «buggers» в романе О.</w:t>
      </w:r>
      <w:ins w:author="Alaric Lightin" w:id="1" w:date="2019-08-13T15:24:21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С.</w:t>
      </w:r>
      <w:ins w:author="Alaric Lightin" w:id="2" w:date="2019-08-13T15:24:23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Карда «Игра Эндера» называют насекомоподобных пришельцев. В русском переводе это слово перевели как «жукеры». Но вообще слово «bugger» является ругательством и означает «педераст». — Прим.перев.]</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именно об этом, как я уже сказал, ты не должен думать</w:t>
      </w:r>
      <w:r w:rsidDel="00000000" w:rsidR="00000000" w:rsidRPr="00000000">
        <w:rPr>
          <w:rFonts w:ascii="Times New Roman" w:cs="Times New Roman" w:eastAsia="Times New Roman" w:hAnsi="Times New Roman"/>
          <w:sz w:val="24"/>
          <w:szCs w:val="24"/>
          <w:rtl w:val="0"/>
        </w:rPr>
        <w:t xml:space="preserve">, — твёрдо сказал профессор Веррес-Эванс. — Ты не должен верить, что становишься злодеем. Н</w:t>
      </w:r>
      <w:r w:rsidDel="00000000" w:rsidR="00000000" w:rsidRPr="00000000">
        <w:rPr>
          <w:rFonts w:ascii="Times New Roman" w:cs="Times New Roman" w:eastAsia="Times New Roman" w:hAnsi="Times New Roman"/>
          <w:sz w:val="24"/>
          <w:szCs w:val="24"/>
          <w:rtl w:val="0"/>
        </w:rPr>
        <w:t xml:space="preserve">е должен никому причинять боль, не должен подвергать себя опасностям или связываться с какой бы то ни было тёмной магией</w:t>
      </w:r>
      <w:r w:rsidDel="00000000" w:rsidR="00000000" w:rsidRPr="00000000">
        <w:rPr>
          <w:rFonts w:ascii="Times New Roman" w:cs="Times New Roman" w:eastAsia="Times New Roman" w:hAnsi="Times New Roman"/>
          <w:sz w:val="24"/>
          <w:szCs w:val="24"/>
          <w:rtl w:val="0"/>
        </w:rPr>
        <w:t xml:space="preserve">. А мы с мамой постараемся вытащить тебя из этой ситуации. </w:t>
      </w:r>
      <w:r w:rsidDel="00000000" w:rsidR="00000000" w:rsidRPr="00000000">
        <w:rPr>
          <w:rFonts w:ascii="Times New Roman" w:cs="Times New Roman" w:eastAsia="Times New Roman" w:hAnsi="Times New Roman"/>
          <w:sz w:val="24"/>
          <w:szCs w:val="24"/>
          <w:rtl w:val="0"/>
        </w:rPr>
        <w:t xml:space="preserve">Это понятно, сын?</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закрыл глаза.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 бы замечательный совет, будь я персонажем </w:t>
      </w:r>
      <w:r w:rsidDel="00000000" w:rsidR="00000000" w:rsidRPr="00000000">
        <w:rPr>
          <w:rFonts w:ascii="Times New Roman" w:cs="Times New Roman" w:eastAsia="Times New Roman" w:hAnsi="Times New Roman"/>
          <w:sz w:val="24"/>
          <w:szCs w:val="24"/>
          <w:rtl w:val="0"/>
        </w:rPr>
        <w:t xml:space="preserve">комикс</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 начал мужчина.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Полиции это не под силу. Солдатам это не под силу. Самому могущественному волшебнику в мире это оказалось не под силу, хотя он пытался. По отношению к случайным прохожим нечестно изображать Бэтмена, если только ты на самом деле не в состоянии защитить всех, действуя по его кодексу. А только что выяснилось, что я не в состоянии.</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профессора Майкла Верреса-Эванса проступили капли пота.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послушай меня. </w:t>
      </w:r>
      <w:r w:rsidDel="00000000" w:rsidR="00000000" w:rsidRPr="00000000">
        <w:rPr>
          <w:rFonts w:ascii="Times New Roman" w:cs="Times New Roman" w:eastAsia="Times New Roman" w:hAnsi="Times New Roman"/>
          <w:sz w:val="24"/>
          <w:szCs w:val="24"/>
          <w:rtl w:val="0"/>
        </w:rPr>
        <w:t xml:space="preserve">Что бы ты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прочитал в книгах, ты не должен защищать кого бы то ни было!</w:t>
      </w:r>
      <w:r w:rsidDel="00000000" w:rsidR="00000000" w:rsidRPr="00000000">
        <w:rPr>
          <w:rFonts w:ascii="Times New Roman" w:cs="Times New Roman" w:eastAsia="Times New Roman" w:hAnsi="Times New Roman"/>
          <w:sz w:val="24"/>
          <w:szCs w:val="24"/>
          <w:rtl w:val="0"/>
        </w:rPr>
        <w:t xml:space="preserve"> Или подвергать себя каким-либо опасностям! Абсолютно любым опасностям, не важно каким! Просто будь в стороне от всего, от каждой </w:t>
      </w:r>
      <w:r w:rsidDel="00000000" w:rsidR="00000000" w:rsidRPr="00000000">
        <w:rPr>
          <w:rFonts w:ascii="Times New Roman" w:cs="Times New Roman" w:eastAsia="Times New Roman" w:hAnsi="Times New Roman"/>
          <w:sz w:val="24"/>
          <w:szCs w:val="24"/>
          <w:rtl w:val="0"/>
        </w:rPr>
        <w:t xml:space="preserve">частицы </w:t>
      </w:r>
      <w:r w:rsidDel="00000000" w:rsidR="00000000" w:rsidRPr="00000000">
        <w:rPr>
          <w:rFonts w:ascii="Times New Roman" w:cs="Times New Roman" w:eastAsia="Times New Roman" w:hAnsi="Times New Roman"/>
          <w:sz w:val="24"/>
          <w:szCs w:val="24"/>
          <w:rtl w:val="0"/>
        </w:rPr>
        <w:t xml:space="preserve">безумия, творящегося</w:t>
      </w:r>
      <w:r w:rsidDel="00000000" w:rsidR="00000000" w:rsidRPr="00000000">
        <w:rPr>
          <w:rFonts w:ascii="Times New Roman" w:cs="Times New Roman" w:eastAsia="Times New Roman" w:hAnsi="Times New Roman"/>
          <w:sz w:val="24"/>
          <w:szCs w:val="24"/>
          <w:rtl w:val="0"/>
        </w:rPr>
        <w:t xml:space="preserve"> в этом сумасшедшем доме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вытащим тебя отсюда при первой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внимательно посмотрел на своего отца, затем на мать. Затем он снова взглянул на свои наручные часы.</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Отличная мысль</w:t>
      </w:r>
      <w:r w:rsidDel="00000000" w:rsidR="00000000" w:rsidRPr="00000000">
        <w:rPr>
          <w:rFonts w:ascii="Times New Roman" w:cs="Times New Roman" w:eastAsia="Times New Roman" w:hAnsi="Times New Roman"/>
          <w:sz w:val="24"/>
          <w:szCs w:val="24"/>
          <w:rtl w:val="0"/>
        </w:rPr>
        <w:t xml:space="preserve">, — сказал мальчик.</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решительно п</w:t>
      </w:r>
      <w:r w:rsidDel="00000000" w:rsidR="00000000" w:rsidRPr="00000000">
        <w:rPr>
          <w:rFonts w:ascii="Times New Roman" w:cs="Times New Roman" w:eastAsia="Times New Roman" w:hAnsi="Times New Roman"/>
          <w:sz w:val="24"/>
          <w:szCs w:val="24"/>
          <w:rtl w:val="0"/>
        </w:rPr>
        <w:t xml:space="preserve">рошёл</w:t>
      </w:r>
      <w:r w:rsidDel="00000000" w:rsidR="00000000" w:rsidRPr="00000000">
        <w:rPr>
          <w:rFonts w:ascii="Times New Roman" w:cs="Times New Roman" w:eastAsia="Times New Roman" w:hAnsi="Times New Roman"/>
          <w:sz w:val="24"/>
          <w:szCs w:val="24"/>
          <w:rtl w:val="0"/>
        </w:rPr>
        <w:t xml:space="preserve"> к двери и распахнул её.</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с грохотом распахнулась, и Минерва вздрогнула. Не успела она собраться с мыслями, как на неё уже сердито уставился Гарри Поттер.</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привели моих родителей сюда</w:t>
      </w:r>
      <w:r w:rsidDel="00000000" w:rsidR="00000000" w:rsidRPr="00000000">
        <w:rPr>
          <w:rFonts w:ascii="Times New Roman" w:cs="Times New Roman" w:eastAsia="Times New Roman" w:hAnsi="Times New Roman"/>
          <w:sz w:val="24"/>
          <w:szCs w:val="24"/>
          <w:rtl w:val="0"/>
        </w:rPr>
        <w:t xml:space="preserve">, — произнёс Мальчик-Который-Выжил</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w:t>
      </w:r>
      <w:r w:rsidDel="00000000" w:rsidR="00000000" w:rsidRPr="00000000">
        <w:rPr>
          <w:rFonts w:ascii="Times New Roman" w:cs="Times New Roman" w:eastAsia="Times New Roman" w:hAnsi="Times New Roman"/>
          <w:sz w:val="24"/>
          <w:szCs w:val="24"/>
          <w:rtl w:val="0"/>
        </w:rPr>
        <w:t xml:space="preserve">. Где скрывается Сами-Знаете-Кто или </w:t>
      </w:r>
      <w:r w:rsidDel="00000000" w:rsidR="00000000" w:rsidRPr="00000000">
        <w:rPr>
          <w:rFonts w:ascii="Times New Roman" w:cs="Times New Roman" w:eastAsia="Times New Roman" w:hAnsi="Times New Roman"/>
          <w:sz w:val="24"/>
          <w:szCs w:val="24"/>
          <w:rtl w:val="0"/>
        </w:rPr>
        <w:t xml:space="preserve">кто-то ещё </w:t>
      </w:r>
      <w:r w:rsidDel="00000000" w:rsidR="00000000" w:rsidRPr="00000000">
        <w:rPr>
          <w:rFonts w:ascii="Times New Roman" w:cs="Times New Roman" w:eastAsia="Times New Roman" w:hAnsi="Times New Roman"/>
          <w:sz w:val="24"/>
          <w:szCs w:val="24"/>
          <w:rtl w:val="0"/>
        </w:rPr>
        <w:t xml:space="preserve">и охотится на моих друзей. О чём вы вообще думали?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ответила, что думала о Гарри, сидящем у двери, за которой покоится тело Гермионы, и отказывающемся уходить.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ещё знает об этом? — продолжал допрос Гарри Поттер. — Кто-нибудь видел их с вами?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Их доставил сюда директор…</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требую, чтобы их немедленно забрали отсюда, прежде чем их заметит кто-то ещё, особенно Сами-Знаете-Кто, или даже 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профессор Снейп. Пожалуйста, пошлите своего патронуса к директору и скажите, что он должен сейчас же отправить их обратно. Не упоминайте имён моих родителей, вообще не говорите, что речь о людях, на случай, если сообщение услышит кто-то посторонний.</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 профессор Веррес-Эванс, уже оказавшийся у Гарри за спиной, решительно кивнул. Петуния стояла на шаг позади него. Профессор крепко держал Гарри за плечо. — Мы закончим разговор с нашим сыном дома.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60000"/>
          <w:sz w:val="24"/>
          <w:szCs w:val="24"/>
          <w:shd w:fill="b45f06" w:val="clear"/>
        </w:rPr>
      </w:pPr>
      <w:r w:rsidDel="00000000" w:rsidR="00000000" w:rsidRPr="00000000">
        <w:rPr>
          <w:rFonts w:ascii="Times New Roman" w:cs="Times New Roman" w:eastAsia="Times New Roman" w:hAnsi="Times New Roman"/>
          <w:sz w:val="24"/>
          <w:szCs w:val="24"/>
          <w:rtl w:val="0"/>
        </w:rPr>
        <w:t xml:space="preserve">— Минуточку, пожалуйста, — рефлекторно вежливо ответила</w:t>
      </w:r>
      <w:r w:rsidDel="00000000" w:rsidR="00000000" w:rsidRPr="00000000">
        <w:rPr>
          <w:rFonts w:ascii="Times New Roman" w:cs="Times New Roman" w:eastAsia="Times New Roman" w:hAnsi="Times New Roman"/>
          <w:sz w:val="24"/>
          <w:szCs w:val="24"/>
          <w:rtl w:val="0"/>
        </w:rPr>
        <w:t xml:space="preserve"> Минерва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не удалось вызвать патронуса с первой попытки — при определённых обстоятельствах это заклинание </w:t>
      </w:r>
      <w:r w:rsidDel="00000000" w:rsidR="00000000" w:rsidRPr="00000000">
        <w:rPr>
          <w:rFonts w:ascii="Times New Roman" w:cs="Times New Roman" w:eastAsia="Times New Roman" w:hAnsi="Times New Roman"/>
          <w:sz w:val="24"/>
          <w:szCs w:val="24"/>
          <w:rtl w:val="0"/>
        </w:rPr>
        <w:t xml:space="preserve">было непросто использовать</w:t>
      </w:r>
      <w:r w:rsidDel="00000000" w:rsidR="00000000" w:rsidRPr="00000000">
        <w:rPr>
          <w:rFonts w:ascii="Times New Roman" w:cs="Times New Roman" w:eastAsia="Times New Roman" w:hAnsi="Times New Roman"/>
          <w:sz w:val="24"/>
          <w:szCs w:val="24"/>
          <w:rtl w:val="0"/>
        </w:rPr>
        <w:t xml:space="preserve">. Ей уже доводилось вызывать патронуса в подобных ситуациях</w:t>
      </w:r>
      <w:r w:rsidDel="00000000" w:rsidR="00000000" w:rsidRPr="00000000">
        <w:rPr>
          <w:rFonts w:ascii="Times New Roman" w:cs="Times New Roman" w:eastAsia="Times New Roman" w:hAnsi="Times New Roman"/>
          <w:sz w:val="24"/>
          <w:szCs w:val="24"/>
          <w:rtl w:val="0"/>
        </w:rPr>
        <w:t xml:space="preserve">, но, кажется, он</w:t>
      </w:r>
      <w:r w:rsidDel="00000000" w:rsidR="00000000" w:rsidRPr="00000000">
        <w:rPr>
          <w:rFonts w:ascii="Times New Roman" w:cs="Times New Roman" w:eastAsia="Times New Roman" w:hAnsi="Times New Roman"/>
          <w:sz w:val="24"/>
          <w:szCs w:val="24"/>
          <w:rtl w:val="0"/>
        </w:rPr>
        <w:t xml:space="preserve">а подрастеряла сноровку…</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отбросила эту мысль и сконцентрировалась.</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послание было отправлено, она снова повернулась к профессору Верресу-Эвансу.</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Сэр, — сказала она, — боюсь, в настоящее время мистер Поттер не должен покидать Хогвартс…</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Альбус наконец явился, разговор перешёл в крик —</w:t>
      </w:r>
      <w:r w:rsidDel="00000000" w:rsidR="00000000" w:rsidRPr="00000000">
        <w:rPr>
          <w:rFonts w:ascii="Times New Roman" w:cs="Times New Roman" w:eastAsia="Times New Roman" w:hAnsi="Times New Roman"/>
          <w:sz w:val="24"/>
          <w:szCs w:val="24"/>
          <w:rtl w:val="0"/>
        </w:rPr>
        <w:t xml:space="preserve"> магл оставил попытки держаться с достоинством</w:t>
      </w:r>
      <w:r w:rsidDel="00000000" w:rsidR="00000000" w:rsidRPr="00000000">
        <w:rPr>
          <w:rFonts w:ascii="Times New Roman" w:cs="Times New Roman" w:eastAsia="Times New Roman" w:hAnsi="Times New Roman"/>
          <w:sz w:val="24"/>
          <w:szCs w:val="24"/>
          <w:rtl w:val="0"/>
        </w:rPr>
        <w:t xml:space="preserve">. Вернее, кричала одна из спорящих сторон. Минерва спорила неохотно. По правде говоря, она сама не верила в слова, срывающиеся с её губ.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профессор повернулся к директору, чтобы продолжить, Гарри Поттер, молчавший всё это время, заговорил: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здесь, — сказал Гарри. — Папа, ты можешь ругаться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ним где угодно, но не в Хогвартсе. Мама, пожалуйста, проследи, чтобы папа не пытался предпринять </w:t>
      </w:r>
      <w:r w:rsidDel="00000000" w:rsidR="00000000" w:rsidRPr="00000000">
        <w:rPr>
          <w:rFonts w:ascii="Times New Roman" w:cs="Times New Roman" w:eastAsia="Times New Roman" w:hAnsi="Times New Roman"/>
          <w:sz w:val="24"/>
          <w:szCs w:val="24"/>
          <w:rtl w:val="0"/>
        </w:rPr>
        <w:t xml:space="preserve">что-нибудь</w:t>
      </w:r>
      <w:r w:rsidDel="00000000" w:rsidR="00000000" w:rsidRPr="00000000">
        <w:rPr>
          <w:rFonts w:ascii="Times New Roman" w:cs="Times New Roman" w:eastAsia="Times New Roman" w:hAnsi="Times New Roman"/>
          <w:sz w:val="24"/>
          <w:szCs w:val="24"/>
          <w:rtl w:val="0"/>
        </w:rPr>
        <w:t xml:space="preserve">, что может привести к проблемам с Министерством.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Майкла Верреса-Эванса исказилось. Он повернулся и посмотрел на Гарри Поттера. Когда профессор смог заговорить, его голос звучал хрипло, а в глазах стояли слёзы.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Сынок… что ты делаешь?</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прекрасно понимаешь, что я делаю, — ответил Гарри Поттер. — Ты читал те же комиксы, что и я, задолго до того, как отдал их мне. Я прошёл через кучу дерьма, немного повзрослел и теперь защищаю своих близких. Всё даже </w:t>
      </w:r>
      <w:r w:rsidDel="00000000" w:rsidR="00000000" w:rsidRPr="00000000">
        <w:rPr>
          <w:rFonts w:ascii="Times New Roman" w:cs="Times New Roman" w:eastAsia="Times New Roman" w:hAnsi="Times New Roman"/>
          <w:sz w:val="24"/>
          <w:szCs w:val="24"/>
          <w:rtl w:val="0"/>
        </w:rPr>
        <w:t xml:space="preserve">проще</w:t>
      </w:r>
      <w:r w:rsidDel="00000000" w:rsidR="00000000" w:rsidRPr="00000000">
        <w:rPr>
          <w:rFonts w:ascii="Times New Roman" w:cs="Times New Roman" w:eastAsia="Times New Roman" w:hAnsi="Times New Roman"/>
          <w:sz w:val="24"/>
          <w:szCs w:val="24"/>
          <w:rtl w:val="0"/>
        </w:rPr>
        <w:t xml:space="preserve">: ты знаешь, что я делаю, потому что попытался сделать то же самое. Я делаю так, чтобы те, кого я люблю, покинули Хогвартс сейчас же — вот что я делаю. Директор, пожалуйста, заберите их отсюда, прежде чем Сами-Знаете-Кто обнаружит их присутствие и</w:t>
      </w:r>
      <w:r w:rsidDel="00000000" w:rsidR="00000000" w:rsidRPr="00000000">
        <w:rPr>
          <w:rFonts w:ascii="Times New Roman" w:cs="Times New Roman" w:eastAsia="Times New Roman" w:hAnsi="Times New Roman"/>
          <w:sz w:val="24"/>
          <w:szCs w:val="24"/>
          <w:rtl w:val="0"/>
        </w:rPr>
        <w:t xml:space="preserve"> наметит для убийства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Майкл Веррес-Эванс отчаянно рванулся к Гарри, но внезапно всё вокруг замерло. Магл застыл в прыжке.</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спокойно сказал директор. — Мы скоро продолжим разговор. Минерва, я был с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когда ты меня позвала, они ждут в твоём кабинете.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скользнул вперёд и оказался рядом с застывшими мужчиной и женщиной. </w:t>
      </w:r>
      <w:r w:rsidDel="00000000" w:rsidR="00000000" w:rsidRPr="00000000">
        <w:rPr>
          <w:rFonts w:ascii="Times New Roman" w:cs="Times New Roman" w:eastAsia="Times New Roman" w:hAnsi="Times New Roman"/>
          <w:sz w:val="24"/>
          <w:szCs w:val="24"/>
          <w:rtl w:val="0"/>
        </w:rPr>
        <w:t xml:space="preserve">Снова вспыхнуло пламя.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Возможность двигаться вернулась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посмотрела на Гарри.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не было слов.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60000"/>
          <w:sz w:val="24"/>
          <w:szCs w:val="24"/>
          <w:shd w:fill="b45f06" w:val="clear"/>
        </w:rPr>
      </w:pPr>
      <w:r w:rsidDel="00000000" w:rsidR="00000000" w:rsidRPr="00000000">
        <w:rPr>
          <w:rFonts w:ascii="Times New Roman" w:cs="Times New Roman" w:eastAsia="Times New Roman" w:hAnsi="Times New Roman"/>
          <w:sz w:val="24"/>
          <w:szCs w:val="24"/>
          <w:rtl w:val="0"/>
        </w:rPr>
        <w:t xml:space="preserve">— Умный ход — привести их сюда, — сказал Гарри Поттер. — Скорее всего, наши отношения испорчены навсегда.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хотел</w:t>
      </w:r>
      <w:r w:rsidDel="00000000" w:rsidR="00000000" w:rsidRPr="00000000">
        <w:rPr>
          <w:rFonts w:ascii="Times New Roman" w:cs="Times New Roman" w:eastAsia="Times New Roman" w:hAnsi="Times New Roman"/>
          <w:sz w:val="24"/>
          <w:szCs w:val="24"/>
          <w:rtl w:val="0"/>
        </w:rPr>
        <w:t xml:space="preserve"> —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меня просто оставили в покое до чёртова ужина. Который, — мальчик посмотрел на свои наручные часы, — в любом случае уже сейчас. Я схожу попрощаюсь с Гермионой, </w:t>
      </w:r>
      <w:r w:rsidDel="00000000" w:rsidR="00000000" w:rsidRPr="00000000">
        <w:rPr>
          <w:rFonts w:ascii="Times New Roman" w:cs="Times New Roman" w:eastAsia="Times New Roman" w:hAnsi="Times New Roman"/>
          <w:sz w:val="24"/>
          <w:szCs w:val="24"/>
          <w:rtl w:val="0"/>
        </w:rPr>
        <w:t xml:space="preserve">обещаю,</w:t>
      </w:r>
      <w:r w:rsidDel="00000000" w:rsidR="00000000" w:rsidRPr="00000000">
        <w:rPr>
          <w:rFonts w:ascii="Times New Roman" w:cs="Times New Roman" w:eastAsia="Times New Roman" w:hAnsi="Times New Roman"/>
          <w:sz w:val="24"/>
          <w:szCs w:val="24"/>
          <w:rtl w:val="0"/>
        </w:rPr>
        <w:t xml:space="preserve"> это займёт менее двух минут, а потом я выйду и пойду</w:t>
      </w:r>
      <w:r w:rsidDel="00000000" w:rsidR="00000000" w:rsidRPr="00000000">
        <w:rPr>
          <w:rFonts w:ascii="Times New Roman" w:cs="Times New Roman" w:eastAsia="Times New Roman" w:hAnsi="Times New Roman"/>
          <w:sz w:val="24"/>
          <w:szCs w:val="24"/>
          <w:rtl w:val="0"/>
        </w:rPr>
        <w:t xml:space="preserve"> что-нибудь съем</w:t>
      </w:r>
      <w:r w:rsidDel="00000000" w:rsidR="00000000" w:rsidRPr="00000000">
        <w:rPr>
          <w:rFonts w:ascii="Times New Roman" w:cs="Times New Roman" w:eastAsia="Times New Roman" w:hAnsi="Times New Roman"/>
          <w:sz w:val="24"/>
          <w:szCs w:val="24"/>
          <w:rtl w:val="0"/>
        </w:rPr>
        <w:t xml:space="preserve">, как и собирался. Не трогайте меня эти </w:t>
      </w:r>
      <w:r w:rsidDel="00000000" w:rsidR="00000000" w:rsidRPr="00000000">
        <w:rPr>
          <w:rFonts w:ascii="Times New Roman" w:cs="Times New Roman" w:eastAsia="Times New Roman" w:hAnsi="Times New Roman"/>
          <w:sz w:val="24"/>
          <w:szCs w:val="24"/>
          <w:rtl w:val="0"/>
        </w:rPr>
        <w:t xml:space="preserve">две</w:t>
      </w:r>
      <w:r w:rsidDel="00000000" w:rsidR="00000000" w:rsidRPr="00000000">
        <w:rPr>
          <w:rFonts w:ascii="Times New Roman" w:cs="Times New Roman" w:eastAsia="Times New Roman" w:hAnsi="Times New Roman"/>
          <w:sz w:val="24"/>
          <w:szCs w:val="24"/>
          <w:rtl w:val="0"/>
        </w:rPr>
        <w:t xml:space="preserve"> чёртовы минуты, или я сломаюсь и попытаюсь кого-нибудь убить, я серьёзно, профессор.</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и направился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маленькую комнату, открыл в противоположной стене дверь, за которой лежало тело Гермионы Грейнджер, и вошёл туда прежде, чем она собралась с мыслями, чтобы заговорить. Через открытую дверь мелькнуло зрелище, которого, как она знала, не должен видеть ни один ребёнок…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захлопнулась.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w:t>
      </w:r>
      <w:r w:rsidDel="00000000" w:rsidR="00000000" w:rsidRPr="00000000">
        <w:rPr>
          <w:rFonts w:ascii="Times New Roman" w:cs="Times New Roman" w:eastAsia="Times New Roman" w:hAnsi="Times New Roman"/>
          <w:sz w:val="24"/>
          <w:szCs w:val="24"/>
          <w:rtl w:val="0"/>
        </w:rPr>
        <w:t xml:space="preserve">машинально двинулась вперёд.</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полдороге она остановилась.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по-прежнему текли медленно и причиняли боль. Та её часть, которую Гарри назвал бы образом суровой блюстительницы дисциплины</w:t>
      </w:r>
      <w:r w:rsidDel="00000000" w:rsidR="00000000" w:rsidRPr="00000000">
        <w:rPr>
          <w:rFonts w:ascii="Times New Roman" w:cs="Times New Roman" w:eastAsia="Times New Roman" w:hAnsi="Times New Roman"/>
          <w:sz w:val="24"/>
          <w:szCs w:val="24"/>
          <w:rtl w:val="0"/>
        </w:rPr>
        <w:t xml:space="preserve">, безжизненно чеканила слова про поведение, неуместное для ребёнка. </w:t>
      </w:r>
      <w:r w:rsidDel="00000000" w:rsidR="00000000" w:rsidRPr="00000000">
        <w:rPr>
          <w:rFonts w:ascii="Times New Roman" w:cs="Times New Roman" w:eastAsia="Times New Roman" w:hAnsi="Times New Roman"/>
          <w:sz w:val="24"/>
          <w:szCs w:val="24"/>
          <w:rtl w:val="0"/>
        </w:rPr>
        <w:t xml:space="preserve">Остальная </w:t>
      </w:r>
      <w:r w:rsidDel="00000000" w:rsidR="00000000" w:rsidRPr="00000000">
        <w:rPr>
          <w:rFonts w:ascii="Times New Roman" w:cs="Times New Roman" w:eastAsia="Times New Roman" w:hAnsi="Times New Roman"/>
          <w:sz w:val="24"/>
          <w:szCs w:val="24"/>
          <w:rtl w:val="0"/>
        </w:rPr>
        <w:t xml:space="preserve">её часть</w:t>
      </w:r>
      <w:r w:rsidDel="00000000" w:rsidR="00000000" w:rsidRPr="00000000">
        <w:rPr>
          <w:rFonts w:ascii="Times New Roman" w:cs="Times New Roman" w:eastAsia="Times New Roman" w:hAnsi="Times New Roman"/>
          <w:sz w:val="24"/>
          <w:szCs w:val="24"/>
          <w:rtl w:val="0"/>
        </w:rPr>
        <w:t xml:space="preserve"> считала, что не стоит оставлять любого ребёнка, даже Гарри Поттера, одного в комнате с окровавленным телом его лучшей подруги. Но открыть дверь или как-нибудь проявить свою власть не казалось ей мудрым. Не было правильных действий, не было правильных слов. Если они и были, она их не знала.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медленно прошло полторы минуты.</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дверь открылась снова, Гарри, казалось, изменился, словно за полторы минуты прошла целая жизнь.</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печатайте </w:t>
      </w:r>
      <w:r w:rsidDel="00000000" w:rsidR="00000000" w:rsidRPr="00000000">
        <w:rPr>
          <w:rFonts w:ascii="Times New Roman" w:cs="Times New Roman" w:eastAsia="Times New Roman" w:hAnsi="Times New Roman"/>
          <w:sz w:val="24"/>
          <w:szCs w:val="24"/>
          <w:rtl w:val="0"/>
        </w:rPr>
        <w:t xml:space="preserve">комнату, — тихо сказал Гарри, — и пойдёмте, профессор МакГонагалл.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подошла к двери. </w:t>
      </w:r>
      <w:r w:rsidDel="00000000" w:rsidR="00000000" w:rsidRPr="00000000">
        <w:rPr>
          <w:rFonts w:ascii="Times New Roman" w:cs="Times New Roman" w:eastAsia="Times New Roman" w:hAnsi="Times New Roman"/>
          <w:sz w:val="24"/>
          <w:szCs w:val="24"/>
          <w:rtl w:val="0"/>
        </w:rPr>
        <w:t xml:space="preserve">Она не могла не смотреть</w:t>
      </w:r>
      <w:r w:rsidDel="00000000" w:rsidR="00000000" w:rsidRPr="00000000">
        <w:rPr>
          <w:rFonts w:ascii="Times New Roman" w:cs="Times New Roman" w:eastAsia="Times New Roman" w:hAnsi="Times New Roman"/>
          <w:sz w:val="24"/>
          <w:szCs w:val="24"/>
          <w:rtl w:val="0"/>
        </w:rPr>
        <w:t xml:space="preserve">, и она увидела </w:t>
      </w:r>
      <w:r w:rsidDel="00000000" w:rsidR="00000000" w:rsidRPr="00000000">
        <w:rPr>
          <w:rFonts w:ascii="Times New Roman" w:cs="Times New Roman" w:eastAsia="Times New Roman" w:hAnsi="Times New Roman"/>
          <w:sz w:val="24"/>
          <w:szCs w:val="24"/>
          <w:rtl w:val="0"/>
        </w:rPr>
        <w:t xml:space="preserve">выс</w:t>
      </w:r>
      <w:r w:rsidDel="00000000" w:rsidR="00000000" w:rsidRPr="00000000">
        <w:rPr>
          <w:rFonts w:ascii="Times New Roman" w:cs="Times New Roman" w:eastAsia="Times New Roman" w:hAnsi="Times New Roman"/>
          <w:sz w:val="24"/>
          <w:szCs w:val="24"/>
          <w:rtl w:val="0"/>
        </w:rPr>
        <w:t xml:space="preserve">охшую кровь, простыню, накрывавшую нижнюю половину тела, </w:t>
      </w:r>
      <w:r w:rsidDel="00000000" w:rsidR="00000000" w:rsidRPr="00000000">
        <w:rPr>
          <w:rFonts w:ascii="Times New Roman" w:cs="Times New Roman" w:eastAsia="Times New Roman" w:hAnsi="Times New Roman"/>
          <w:sz w:val="24"/>
          <w:szCs w:val="24"/>
          <w:rtl w:val="0"/>
        </w:rPr>
        <w:t xml:space="preserve">верхнюю половину тела, похожую на восковую куклу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Гермионы были закрыты.</w:t>
      </w:r>
      <w:r w:rsidDel="00000000" w:rsidR="00000000" w:rsidRPr="00000000">
        <w:rPr>
          <w:rFonts w:ascii="Times New Roman" w:cs="Times New Roman" w:eastAsia="Times New Roman" w:hAnsi="Times New Roman"/>
          <w:sz w:val="24"/>
          <w:szCs w:val="24"/>
          <w:rtl w:val="0"/>
        </w:rPr>
        <w:t xml:space="preserve"> Кто-то внутри Минервы снова зарыдал.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закрыла дверь.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пальцы двигали палочкой, губы бездумно произносили слова, чары запечатывали комнату.</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w:t>
      </w:r>
      <w:r w:rsidDel="00000000" w:rsidR="00000000" w:rsidRPr="00000000">
        <w:rPr>
          <w:rFonts w:ascii="Times New Roman" w:cs="Times New Roman" w:eastAsia="Times New Roman" w:hAnsi="Times New Roman"/>
          <w:sz w:val="24"/>
          <w:szCs w:val="24"/>
          <w:rtl w:val="0"/>
        </w:rPr>
        <w:t xml:space="preserve">произнёс Гарри странным голосом, словно повторяя заученные слова</w:t>
      </w:r>
      <w:r w:rsidDel="00000000" w:rsidR="00000000" w:rsidRPr="00000000">
        <w:rPr>
          <w:rFonts w:ascii="Times New Roman" w:cs="Times New Roman" w:eastAsia="Times New Roman" w:hAnsi="Times New Roman"/>
          <w:sz w:val="24"/>
          <w:szCs w:val="24"/>
          <w:rtl w:val="0"/>
        </w:rPr>
        <w:t xml:space="preserve">, — камень у вас? Камень, который мне дал директор? Мне нужно снова превратить его в бриллиант, он оказался полезным.  </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взгляд машинально упал на кольцо на пальце Гарри, отметив пустоту там, где должен был быть бриллиант.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напомню директору, — ответил её голос.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это общепринятая тактика? — спросил Гарри, его голос всё ещё звучал странно. — Носить при себе что-то большое, трансфигурированное во что-то маленькое, чтобы использовать как оружие? </w:t>
      </w:r>
      <w:r w:rsidDel="00000000" w:rsidR="00000000" w:rsidRPr="00000000">
        <w:rPr>
          <w:rFonts w:ascii="Times New Roman" w:cs="Times New Roman" w:eastAsia="Times New Roman" w:hAnsi="Times New Roman"/>
          <w:sz w:val="24"/>
          <w:szCs w:val="24"/>
          <w:rtl w:val="0"/>
        </w:rPr>
        <w:t xml:space="preserve">Или это обычное упражнение по трансфигурации?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отстранённо покачала головой.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тогда пойдёмте.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 её голос сорвался. — </w:t>
      </w:r>
      <w:r w:rsidDel="00000000" w:rsidR="00000000" w:rsidRPr="00000000">
        <w:rPr>
          <w:rFonts w:ascii="Times New Roman" w:cs="Times New Roman" w:eastAsia="Times New Roman" w:hAnsi="Times New Roman"/>
          <w:sz w:val="24"/>
          <w:szCs w:val="24"/>
          <w:rtl w:val="0"/>
        </w:rPr>
        <w:t xml:space="preserve">Боюсь, сейчас у меня есть ещё одно дело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сможете сами позаботиться о себе? Вы пообещаете направиться прямо в Большой зал и съесть что-нибудь, мистер Поттер?</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пообещал (сделав оговорку на случай чрезвычайных и непредвиденных обстоятельств — </w:t>
      </w:r>
      <w:r w:rsidDel="00000000" w:rsidR="00000000" w:rsidRPr="00000000">
        <w:rPr>
          <w:rFonts w:ascii="Times New Roman" w:cs="Times New Roman" w:eastAsia="Times New Roman" w:hAnsi="Times New Roman"/>
          <w:sz w:val="24"/>
          <w:szCs w:val="24"/>
          <w:rtl w:val="0"/>
        </w:rPr>
        <w:t xml:space="preserve">она не стала с этим спорить</w:t>
      </w:r>
      <w:r w:rsidDel="00000000" w:rsidR="00000000" w:rsidRPr="00000000">
        <w:rPr>
          <w:rFonts w:ascii="Times New Roman" w:cs="Times New Roman" w:eastAsia="Times New Roman" w:hAnsi="Times New Roman"/>
          <w:sz w:val="24"/>
          <w:szCs w:val="24"/>
          <w:rtl w:val="0"/>
        </w:rPr>
        <w:t xml:space="preserve">) и вышел из комнаты.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что ей предстояло… было определённо не легче. Возможно, даже гораздо тяжелее.</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быстрым шагом направилась к своему кабинету. Она не медлила, это было бы грубостью.</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открыла дверь в свой кабинет.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w:t>
      </w:r>
      <w:r w:rsidDel="00000000" w:rsidR="00000000" w:rsidRPr="00000000">
        <w:rPr>
          <w:rFonts w:ascii="Times New Roman" w:cs="Times New Roman" w:eastAsia="Times New Roman" w:hAnsi="Times New Roman"/>
          <w:sz w:val="24"/>
          <w:szCs w:val="24"/>
          <w:rtl w:val="0"/>
        </w:rPr>
        <w:t xml:space="preserve"> Грейнджер, — произнёс её голос, — мистер Грейнджер, я ужасно сожалею...</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7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