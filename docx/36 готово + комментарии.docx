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center"/>
      </w:pPr>
      <w:bookmarkStart w:colFirst="0" w:colLast="0" w:name="h.razw2xssu3n3" w:id="0"/>
      <w:bookmarkEnd w:id="0"/>
      <w:r w:rsidDel="00000000" w:rsidR="00000000" w:rsidRPr="00000000">
        <w:rPr>
          <w:rtl w:val="0"/>
        </w:rPr>
        <w:t xml:space="preserve">Глава 36. Различия в статусах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Мучительная дезориентация сопровождала переход с платформы Девять и три четверти в мир, который Гарри раньше считал единственно реальным. Люди в простой одежде, а не в изысканных мантиях волшебников и волшебниц. Разбросанный мусор вокруг скамеек. Остро ощущаемый, давно забытый запах выхлопных газов. Атмосфера вокзала Кингс Кросс была менее светлой и радостной, чем в Хогвартсе или в Косом переулке. Люди вокруг казались мельче, испуганней, и, судя по всему, охотно бы обменяли свои проблемы на битву с тёмным волшебником. Гарри хотелось применить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Скорджифай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грязь,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Эверто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мусор и, хоть он его ещё не знал, Пузыреголовое заклинание, чтобы не дышать этим воздухом. Но здесь ему нельзя пользоваться палочкой...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так, понял Гарри, должно быть, чувствуют себя люди, прибывая из страны первого мира в страну третьего мира.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он прибыл из мира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0" w:date="2016-03-12T18:15:43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нулевого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волшебного мира чистящих заклинаний и домовых эльфов, где благодаря искусству целителей и собственной магии можно дожить до ста семидесяти лет, прежде чем старость начнёт брать своё.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третьим миром оказался немагический Лондон, магловская Земля, на которую он временно вернулся. И где его мама и папа доживут остаток своих дней, если только наука, шагнув вперёд, не обеспечит уровень жизни выше, чем у волшебников, или что-то очень серьёзно не изменится в мироустройстве.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машинально обернулся, убеждаясь, что его невидимый для маглов сундук следует за ним. Когтистые щупальца подтвердили ему, что, да, всё случившееся ему не привиделось...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и другие причины для щемящего чувства в груди.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родители не знали.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не знали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" w:date="2016-03-12T18:15:4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ничего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не знали...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Гарри? — окликнула его стройная, светловолосая женщина, которая благодаря идеально гладкой, безупречной коже выглядела много моложе тридцати трёх лет. И до Гарри вдруг дошло — это </w:t>
      </w:r>
      <w:ins w:author="Alaric Lightin" w:id="2" w:date="2016-03-12T18:16:0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ведь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" w:date="2016-03-12T18:16:00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тоже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магия, раньше понять это было невозможно, но теперь он ясно видел её признаки. И каким бы ни было зелье, эффект которого длится так долго, оно наверняка крайне опасно, раз большинство волшебниц не решалось его использовать. Не нуждалось в нём столь отчаянно...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глазах Гарри выступили слёзы.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" w:date="2016-03-12T18:16:20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Гарри?</w:t>
      </w:r>
      <w:ins w:author="Alaric Lightin" w:id="5" w:date="2016-03-12T18:16:2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4" w:date="2016-03-12T18:16:20Z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rPrChange>
          </w:rPr>
          <w:t xml:space="preserve">!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крикнул мужчина средних лет с небольшим брюшком, одетый с показной академической небрежностью — чёрный жилет был накинут на тёмную серо-зелёную рубашку. Мужчина, который оставался профессором всегда и везде и который наверняка стал бы самым выдающимся волшебником своего поколения, если бы ему посчастливилось иметь две копии магического гена, а не ноль...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поднял руку и помахал им. От волнения он не мог вымолвить ни слова. Ни единого.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подошли без спешки, уверенной, полной достоинства походкой. Именно так обычно ходит профессор Майкл Веррес-Эванс, и миссис Петуния Эванс-Веррес не собиралась его обгонять.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Улыбку на лице отца едва ли можно было назвать широкой, отец никогда широко не улыбался. Но впервые в жизни Гарри видел, чтобы отец улыбался так, как сейчас. Когда отец получал новый грант или кого-то из его студентов приглашали на хорошую должность, он улыбался гораздо сдержанней. Поэтому просто нельзя было ожидать улыбку шире этой.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Мама часто моргала и пыталась тоже улыбаться, но у неё получалось не слишком хорошо.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Итак! — сказал отец, подойдя к Гарри. — Уже сделал какие-нибудь революционные открытия?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Отец, конечно же, думал, что шутит.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ins w:author="Alaric Lightin" w:id="6" w:date="2016-08-12T22:58:4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7" w:date="2016-08-12T22:58:44Z">
              <w:rPr>
                <w:rFonts w:ascii="Times New Roman" w:cs="Times New Roman" w:eastAsia="Times New Roman" w:hAnsi="Times New Roman"/>
                <w:sz w:val="24"/>
                <w:szCs w:val="24"/>
              </w:rPr>
            </w:rPrChange>
          </w:rPr>
          <w:t xml:space="preserve">Сейчас неверие родителей ранило гораздо больнее, чем в те времена</w: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, </w:t>
        </w:r>
      </w:ins>
      <w:del w:author="Alaric Lightin" w:id="6" w:date="2016-08-12T22:58:44Z">
        <w:commentRangeStart w:id="0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То, что родители в него не верят, задевало уже не так, как раньше —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</w:t>
      </w:r>
      <w:ins w:author="Alaric Lightin" w:id="8" w:date="2016-03-12T18:16:4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совершенно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9" w:date="2016-03-12T18:16:43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никто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него не верил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когда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0" w:date="2016-03-12T18:16:5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не знал,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каково это, когда тебя принимают всерьёз такие люди, как директор Дамблдор или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 это мгновение Гарри понял, что Мальчик-Который-Выжил существует только в магической Британии, а в магловском Лондоне такой персоны нет, и сейчас он просто милый, маленький одиннадцатилетний мальчик, который едет домой на Рождество.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Извините, — сказал Гарри дрожащим голосом, — я сейчас не выдержу и расплачусь, но это не значит, что в школе мне было плохо.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шагнул было вперёд, но замер, не зная, кого обнять первым — отца или мать. Ему не хотелось, чтобы кто-то из родителей почувствовал себя обделённым или подумал, что Гарри любит одного из них сильнее...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не очень-то сообразительны, мистер Веррес, — сказал его отец и, взяв Гарри за плечи, направил в объятья матери, которая уже опустилась на колени. По её щекам текли слёзы.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Привет, мам, — срываясь на шёпот выговорил Гарри. — Я вернулся.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здесь, посреди механического шума и запаха сожжённого бензина, Гарри обнял её и заплакал, потому что ничто уже не могло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1" w:date="2016-03-12T18:17:07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вернуться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назад и менее всего — он сам.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они, преодолевая рождественские пробки, ехали в Оксфорд, на улице стемнело и в небе начали появляться звёзды. Наконец машина припарковалась у небольшого, невзрачного старого дома, который Верресы использовали, чтобы защищать свои книги от дождя.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Границы дорожки, ведущей от тротуара к крыльцу, были обозначены маленькими тусклыми светильниками, спрятанными в горшках с цветами. (Тусклыми — потому что светильники работали от солнечной энергии, накопленной за день.) Труднее всего было найти водонепроницаемые датчики движения, срабатывающие на нужном расстоянии...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Хогвартсе похожим образом себя вели настоящие факелы.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парадная дверь открылась и Гарри наконец вошёл в гостиную, он с трудом смог сдержать слёзы.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Каждый дюйм стен занят книжными шкафами. Каждый шкаф, высотой почти до потолка, состоит из шести полок. Часть полок плотно заставлена книгами в твёрдом переплёте: математика, химия, история и так далее. На других полках в два ряда стоит научная фантастика в мягкой обложке. Под вторым рядом книг лежат коробки и деревянные бруски так, что он возвышается над первым, и можно прочитать названия книг, стоящих в нём. И это ещё не всё. Книги переползают на столы и диваны и образуют небольшие стопки под окнами...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 Верресов ничуть не изменился со времени его ухода, только книг стало ещё больше, так что и в этом отношении дом тоже остался прежним.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Рождественская ёлка стояла без украшений, хотя до Рождества оставалось всего два дня. Это на мгновение поразило Гарри, но затем какое-то тёплое чувство расцвело у него в груди. Он понял — разумеется, родители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2" w:date="2016-03-12T18:17:23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ждали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Кровать мы из твоей комнаты убрали, там не помещались новые шкафы для книг, — сказал отец. — Ты же можешь спать в своём сундуке, правда?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Можешь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3" w:date="2016-03-12T18:17:30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сам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поспать в моём сундуке, — ответил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Кстати о птичках: как они справились с твоим расстройством сна?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Магия, — заявил Гарри на полпути к свой спальне: надо было всё же убедиться, что отец просто шутит...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объяснение! — попытался возразить профессор Веррес-Эванс, но его слова заглушил крик Гарри: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4" w:date="2016-03-12T18:17:42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Ты занял всё место на моих книжных полках?!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 декабря Гарри провёл</w:t>
      </w:r>
      <w:ins w:author="Alaric Lightin" w:id="15" w:date="2016-03-12T18:18:13Z">
        <w:commentRangeStart w:id="1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,</w:t>
        </w:r>
      </w:ins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закупаясь магловскими вещами, которые он не мог трансфигурировать. Отец был занят и сказал, что Гарри придётся либо пройтись пешком, либо воспользоваться автобусом, что, впрочем, полностью того устраивало. В магазине на Гарри бросали удивлённые взгляды, но он невинным голосом сообщил, что его отец делает покупки неподалёку, и поскольку очень занят, то послал его кое-что купить (говоря это, он держал перед собой листок, старательно исписанный взрослым, полуразборчивым почерком), и, в конце концов, деньги есть деньги.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они вместе украшали Рождественскую ёлку, и на её верхушку Гарри установил маленькую танцующую фею (два сикля и пять кнатов в магазине «Волшебные Розыгрыши»).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Гринготтсе с готовностью обменяли галлеоны на бумажные деньги, но у гоблинов не было простого способа перевести золото в не подлежащую налогообложению и не вызывающую подозрения магловскую валюту на конкретный счёт в швейцарском банке. Это сильно осложнило план, в соответствии с которым Гарри собирался вложить большую часть украденных у себя денег в магловский бизнес, разумно разделив их: 60% в международные инвестиционные фонды и 40% в «Berkshire Hathaway». Так что пока диверсификация капиталов Гарри ограничилась тем, что, воспользовавшись Маховиком времени и Мантией невидимости, он закопал сотню золотых галлеонов на заднем дворе. Тем более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6" w:date="2016-03-12T18:18:2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всю жизнь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мечтал это сделать.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Часть 24 декабря Гарри провёл с отцом, который читал его учебники и задавал вопросы. Большинство предложенных профессором экспериментов были непрактичны, по крайней мере, на данный момент, а почти все остальные Гарри уже проводил. («Да, папа, я проверил, что произойдёт, если Гермиона произнесёт неправильно написанное заклинание, не зная, что оно неправильное — это и был мой первый эксперимент!»)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Закончили они, когда отец, читая «Магические отвары и зелья», поднял от книги полный отвращения взгляд и задал вопрос: «Выглядит ли всё это более осмысленно, если ты волшебник?»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«Нет», — честно ответил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чего отец объявил, что магия ненаучна.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 сих пор не мог переварить мысль, что можно ткнуть пальцем в кусок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7" w:date="2016-03-12T18:18:44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реальности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обозвать его ненаучным. Папа, похоже, полагал, что если его интуиция и вселенная противоречат друг другу, то это проблемы вселенной.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(Хотя, опять-таки, в своё время многие физики считали квантовую механику чудн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й, вместо того чтоб считать её нормальной, а чудаками — самих себя.)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матери Гарри показал набор первой помощи, который он купил для них, пусть большинство зелий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могло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подействовать на его отца. Мама уставилась на аптечку с таким выражением, что Гарри не удержался и спросил, покупала ли её сестра что-нибудь подобное для дедушки Эдвина и бабушки Элейн, но когда молчание затянулось, он поспешно продолжил, что той, наверное, просто не пришла в голову эта идея. И лишь потом сбежал из комнаты.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Печально, но Лили Эванс, скорее всего, просто </w:t>
      </w:r>
      <w:ins w:author="Alaric Lightin" w:id="18" w:date="2016-03-12T18:19:0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об этом не подумала</w:t>
        </w:r>
      </w:ins>
      <w:del w:author="Alaric Lightin" w:id="18" w:date="2016-03-12T18:19:09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не подумала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об этом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Гарри знал, что большинство людей склонно избегать мыслей на болезненные темы точно так же, как они избегают намеренно касаться раскалённой плиты. У него появилось подозрение, что большинство маглорождённых довольно быстро перестаёт думать о своих родителях, которые в любом случае умрут до того, как те отметят свой первый столетний юбилей.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Гарри, конечно же, был твёрдо намерен этого не допустить.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Ближе к вечеру 24 декабря они отправились на Рождественский ужин.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 был велик, не по меркам Хогвартса, конечно, но гораздо больше того, в котором вы могли бы жить, будь ваш отец выдающимся учёным, проживающим в Оксфорде. Два кирпичных этажа, подкрашенные лучами заходящего солнца. Над окнами первого этажа высились окна второго, и одно из них, огромное, видимо, принадлежало не менее огромной гостиной...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глубокий вдох и позвонил в дверь.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Изнутри донеслось: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Милый, можешь открыть?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Послышались медленно приближающиеся шаги.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затем дверь распахнулась, явив добродушного человека с пухлыми румяными щеками и залысинами на голове, одетого в голубую рубашку, которая была ему немного тесновата.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Доктор Грейнджер? — энергично спросил отец, прежде чем Гарри успел открыть рот. — Я Майкл, а это Петуния и наш сын Гарри. Еда в волшебном сундуке, — папа неопределённо махнул рукой за спину, правда,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совсем в верном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заходите, пожалуйста, — сказал Лео Грейнджер. Он шагнул вперёд, взял из протянутых рук профессора бутылку вина, сказав «спасибо», а затем отступил и махнул рукой в сторону гостиной: — Располагайтесь. Да, и, — он повернул голову к Гарри, — все игрушки на нижнем этаже. Думаю, Герми тоже скоро спустится. Вон там, первая дверь направо.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Лео указал в сторону коридора.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пару секунд мерил его взглядом, прекрасно осознавая, что загораживает родителям проход, а затем, широко раскрыв глаза, отозвался высоким радостным голосом: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Игрушки? Обожаю игрушки!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Мать за спиной шумно вздохнула. Гарри прошёл в дом, сдерживаясь, чтобы топать не слишком громко.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Гостиная действительно оказалась огромной. С широкого сводчатого потолка свисала гигантская люстра, а праздничная ель была так велика, что с ней, должно быть, до смерти намучились, прежде чем сумели пронести в дверь. Нижние ветви были тщательно и вдумчиво украшены аккуратными лентами красных, зелёных и золотых тонов в бронзовых и голубых блёстках. А там, куда уже мог дотянуться только взрослый, были небрежно и наугад развешаны гирлянды и мишура. Коридор простирался вплоть до кухонных шкафов, а деревянная лестница с полированными металлическими перилами вела на второй этаж.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Обалдеть! — воскликнул Гарри. — Какой огромный дом! Надеюсь, я здесь не заблужусь!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Доктор Роберта Грейнджер с каждой минутой нервничала всё больше. Приближалось время ужина. Их собственный вклад в общее празднество, индейка и жаркое, постепенно поджаривался в духовке; остальные блюда договорились привезти гости: семья Верресов с приёмным сыном по имени Гарри, который в волшебном мире был известен как Мальчик-Который-Выжил. И который был также единственным мальчиком, которого Гермиона когда-либо назвала «милым» и на которого вообще обратила внимание.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Верресы же говорили, что Гермиона — единственный сверстник Гарри, чьё существование их сын хоть как-то признал.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возможно, это и было несколько преждевременно, но обе пары втайне подозревали, что свадебные колокола уже не за горами.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 Рождество они проведут как обычно, с семьёй её мужа, но канун Рождества было решено отметить с родителями потенциального мужа их дочери.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Роберта как раз поливала индейку жиром, когда раздался звонок в дверь. Она крикнула: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Милый, можешь открыть?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Раздался короткий стон кресла и его обитателя, затем тяжёлые шаги мужа и звук открывающейся двери.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Доктор Грейнджер? — послышался энергичный мужской голос. — Я Майкл, а это Петуния и наш сын Гарри. Еда в волшебном сундуке.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заходите, пожалуйста, — ответил её муж, затем пробормотал «спасибо», что указывало на принятие некоего подарка, и «располагайтесь». Затем Лео с некоторым определённо искусственным энтузиазмом сказал: — Да, и все игрушки на нижнем этаже, думаю, Герми тоже скоро спустится, вон там, первая дверь направо.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Повисла короткая пауза.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Игрушки? Обожаю игрушки! — ответил радостный голос юного мальчика.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Послышался звук шагов, а потом тот же радостный голос: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Обалдеть! Какой огромный дом! Надеюсь, я здесь не заблужусь!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Роберта, улыбаясь, закрыла духовку. Её немного беспокоило то, как Гермиона в своих письмах описывала Мальчика-Который-Выжил. Хотя та, конечно, не писала ничего, что могло бы указать на то, что Гарри Поттер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9" w:date="2016-03-12T18:20:00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опасен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Ничего похожего на те тёмные намёки в книгах, которые Роберта купила будто бы для Гермионы во время прогулки по Косому переулку. Её дочь сообщила совсем немного: только что Гарри разговаривает так, как будто он сошёл с книжных страниц, и что Гермионе приходится учиться усерднее, чем когда-либо раньше, только чтобы он не смог её превзойти. И в итоге получалось, что Гарри Поттер — обычный одиннадцатилетний мальчик.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как раз подошла к входной двери, когда её дочь, безумно грохоча, слетела по лестнице с явно небезопасной скоростью. Гермиона утверждала, что ведьмы легче переносят падения, но Роберта не слишком этому верила...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Роберта едва успела составить первое впечатление от профессора и миссис Веррес, которые явно нервничали, когда мальчик с легендарным шрамом на лбу развернулся к её дочери и сказал, понизив голос: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Рад видеть вас в этот лучший из вечеров, мисс Грейнджер. — Он вытянул руку, словно предлагая родителей на серебряном блюде. — Представляю вам моего отца, профессора Майкла Веррес-Эванса, и мою мать, миссис Петунию Эванс-Веррес.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Роберта стояла с открытым ртом, мальчик повернулся к родителям и воскликнул прежним радостным голоском: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Мам, пап, это Гермиона! Она очень умная!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0" w:date="2016-03-12T18:20:1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зашипела её дочь. — Прекрати!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вновь крутанулся к Гермионе.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Боюсь, мисс Грейнджер, — ответил он мрачно, — мы с вами изгнаны в глубины подземных лабиринтов. Оставим же взрослых с их взрослыми разговорами, которые, без сомнения, воспарят в дали, недоступные нашему детскому разуму, и возобновим нашу незаконченную дискуссию о применимости следствий юмовского проективизма в трансфигурации.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Пожалуйста, извините нас, — очень решительным тоном сказала её дочь, ухватила мальчика за левый рукав и потащила в коридор. Роберта беспомощно проводила их взглядом. Мальчик радостно ей махнул — и Гермиона втащила его в проход на нижний этаж и захлопнула дверь.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Я, ох, я извиняюсь за... — нерешительно пробормотала миссис Веррес.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Простите нас, — сказал профессор, тепло улыбаясь, — Гарри бывает несколько раним в подобных ситуациях. Но, полагаю, он действительно прав в том, что нам не интересны их разговоры.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«Он не опасен?» — хотела спросить Роберта, но промолчала и попыталась придумать более вежливый вопрос. Муж рядом с ней посмеивался, будто счёл то, что они только что видели, скорее смешным, чем пугающим.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Этого мальчика пытался убить самый ужасный Тёмный Лорд в истории магической Британии, и всё, что от этого Тёмного Лорда осталось, — обгорелые останки рядом с колыбелькой...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...мальчика, который, возможно, в недалёком будущем станет её зятем.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Роберту всё больше тревожила необходимость отпускать дочь учиться колдовству, особенно после того, как она, проштудировав книги, сверила даты и осознала, что её мать-волшебница, скорее всего, была убита на пике террора Гриндевальда, а не умерла во время родов, как всегда утверждал отец.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профессор МакГонагалл после первой встречи навестила их ещё несколько раз — «посмотреть, как поживает мисс Грейнджер», — и Роберта не могла отделаться от мысли, что если Гермиона скажет, что её родители мешают её колдовской карьере, то будут приняты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1" w:date="2016-03-12T18:20:5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меры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Роберта изобразила свою лучшую улыбку и сделала всё, что могла, чтобы поддержать атмосферу рождественского веселья.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 в обеденном зале был гораздо длиннее, чем требовалось шестерым людям... э, четырём людям и двоим детям. Тем не менее, он был полностью застелен скатертью из тонкого белого льна, а еда зачем-то была разложена по причудливым подносам, которые, правда, были из нержавеющей стали, а не из серебра.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никак не мог сосредоточиться на индейке.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Естественно, речь зашла о Хогвартсе. Гарри было очевидно, что его родители надеялись вызнать от Гермионы о его жизни в школе больше, чем он сам им рассказывал. Но либо Гермиона их раскусила, либо для неё было привычным делом избегать в разговорах подобных скользких тем.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</w:t>
      </w:r>
      <w:ins w:author="Alaric Lightin" w:id="22" w:date="2016-03-12T18:21:1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сам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3" w:date="2016-03-12T18:21:13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 в безопасности.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к сожалению, Гарри в своих письмах родителям недальновидно описал множество разнообразных фактов из жизни Гермионы, в том числе и те, которые она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4" w:date="2016-03-12T18:21:3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своим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родителям не рассказывала.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Например, что Гермиона — генерал армии на дополнительных занятиях по боевой магии.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Мать Гермионы явно очень встревожилась, услышав об этом, так что Гарри вмешался в разговор и со всей убедительностью стал объяснять, что они используют только оглушающие заклинания, что занятия проходят под наблюдением профессора Квиррелла, а при наличии магических лекарств многие вещи гораздо менее опасны, чем могут показаться. После этих слов Гермиона сильно пнула его под столом. К счастью, тут вмешался его отец, который, и Гарри это признавал, в некоторых вопросах разбирался лучше него, и с твёрдой профессорской авторитетностью заявил, что не видит ни малейшего повода для волнения, поскольку немыслимо, чтобы детям позволяли заниматься чем-то действительно опасным.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отнюдь не это мешало Гарри наслаждаться обедом.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…Дело в том, что, как выяснялось, постоянно жалея себя, он не замечал, что рядом есть кто-то в похожей, но значительно более печальной ситуации.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какой-то момент доктор Лео Грейнджер спросил, правда ли, что эта славная учительница, профессор МакГонагалл, которой, видимо, понравилась Гермиона, присуждает ей уйму баллов в школе.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Гермиона, с искренней на вид улыбкой, ответила «да».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стоило больших усилий сдержаться и не ответить ледяным тоном, что у профессора МакГонагалл нет любимчиков, и Гермиона получила много баллов потому, что заслужила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5" w:date="2016-03-12T18:22:04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все до единого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несколько минут спустя Лео Грейнджер озвучил мнение, что, если бы не колдовские способности, такая умная девочка вполне могла бы пойти в медицинскую школу и стать дантистом.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опять лишь улыбнулась, а её быстрый взгляд снова удержал Гарри от того, чтобы вставить что-нибудь резкое. Например, что она вполне может стать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6" w:date="2016-03-12T18:22:14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всемирно известным учёным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пришла ли бы Грейнджерам эта мысль в голову, будь Гермиона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7" w:date="2016-03-12T18:22:1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сыном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8" w:date="2016-03-12T18:22:2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дочерью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Или их ребёнку в принципе запрещено добиваться в жизни большего, чем им?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быстро приближался к точке кипения.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то же время теперь он гораздо выше ценил то, что его отец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9" w:date="2016-03-12T18:22:27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всегда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поощрял развитие способностей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0" w:date="2016-03-12T18:22:3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всегда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поддерживал его стремление к новым вершинам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1" w:date="2016-03-12T18:22:34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никогда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умалял ни одно из его достижений, пусть одарённый ребёнок всё равно оставался для отца лишь ребёнком. Неужели Гарри пришлось бы жить в похожей обстановке, если бы его мама вышла замуж за Вернона Дурсля?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сдерживал себя, как только мог.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она действительно обошла тебя по всем предметам, за исключением уроков полётов на мётлах и трансфигурации? — поинтересовался профессор Майкл Веррес-Эванс.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ответил Гарри с деланным спокойствием, отрезая себе ещё кусочек рождественской индейки, — и с приличным отрывом в большинстве случаев.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других обстоятельствах ему было бы сложнее признать это, из-за чего он до сих пор и не нашёл времени рассказать об этом отцу.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 всегда хорошо училась, — сказал доктор Лео Грейнджер довольным тоном.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Гарри принимал участие в соревнованиях на национальном уровне! — возразил профессор Майкл Веррес-Эванс.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Дорогой! — воскликнула Петуния.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захихикала, что ничуть не сглаживало впечатление от её незавидной, в глазах Гарри, участи. Но эта несправедливость, похоже, совсем не беспокоила Гермиону,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2" w:date="2016-03-12T18:22:5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это беспокоило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стесняюсь того, что уступаю ей, пап, — сказал Гарри. Сейчас, по крайней мере, это было так. — Кстати, я упоминал, что она выучила наизусть все учебники первого курса ещё до начала занятий? И, да, я проверил.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это, э-э, </w:t>
      </w:r>
      <w:ins w:author="Alaric Lightin" w:id="33" w:date="2016-03-12T18:23:0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для неё нормально</w:t>
        </w:r>
      </w:ins>
      <w:del w:author="Alaric Lightin" w:id="33" w:date="2016-03-12T18:23:06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нормально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для неё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спросил профессор Веррес-Эванс у Грейнджеров.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 да, Гермиона всегда всё запоминает, — сказала доктор Роберта Грейнджер со счастливой улыбкой. — Она помнит наизусть все рецепты из моих кулинарных книг. Мне не хватает её каждый раз, когда я готовлю ужин.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 Гарри, судя по выражению его лица, начинал испытывать те же чувства, что и его сын.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волнуйся, папа, — сказал Гарри. — Теперь она получает все продвинутые материалы, какие только может усвоить. Учителя в Хогвартсе ценят её ум,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4" w:date="2016-03-12T18:23:16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 отличие от её родителей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последних трёх словах он повысил голос, и когда все лица повернулись к нему, а Гермиона снова пнула его под столом, Гарри понял, что испортил ужин. Но терпеть происходящее было уже решительно невозможно.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конечно, мы ценим её ум, — возразил Лео Грейнджер, которого, похоже, начал раздражать ребёнок, бестактно повышающий голос за их обеденным столом.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не имеете о нём ни малейшего понятия, — в голосе Гарри засквозил холод. — Вы думаете: как мило, что она читает много книг, так ведь? Вы видите табель с идеальными оценками, и единственное, что приходит вам в голову — это как славно, что она хорошо учится. Ваша дочь — самая талантливая ведьма своего поколения, самая яркая звезда Хогвартса, и когда-нибудь, доктор и доктор Грейнджер, люди будут помнить ваши имена только потому, что вы были её родителями!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тем временем спокойно встала из-за стола, обошла его вокруг и выбрала именно этот момент, чтобы ухватить Гарри за плечо и стащить со стула. Гарри не сопротивлялся, но и умолкать не желал. Ещё больше повысив голос, он продолжил: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вполне возможно, через тысячу лет люди будут помнить слово «стоматология», только потому что стоматологами были родители Гермионы Грейнджер!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Роберта смотрела вслед дочери, которая только что, с терпеливым выражением на юном лице, утащила из комнаты Мальчика-Который-Выжил.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ужасно сожалею, — сказал профессор Веррес с беззаботной улыбкой. — Но, пожалуйста, не волнуйтесь, Гарри всегда выражается подобным образом. Кстати,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уже прямо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вылитая супружеская пара.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эти слова были пугающе похожи на правду.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ожидал весьма суровых упрёков.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после того как Гермиона дотащила его до нижнего этажа и закрыла дверь, она повернулась...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…и улыбнулась. Очень искренне, насколько мог судить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надо, Гарри, пожалуйста, — мягко сказала она. — Это было очень мило с твоей стороны. Но всё в порядке.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уставился на неё, пытаясь понять....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ты это выносишь? — спросил он. Гарри пытался говорить тихо, чтобы не услышали родители, но от напряжения его голос стал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5" w:date="2016-03-12T18:23:36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тоньше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6" w:date="2016-03-12T18:23:3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Как ты это выносишь?</w:t>
      </w:r>
      <w:ins w:author="Alaric Lightin" w:id="37" w:date="2016-03-12T18:23:4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36" w:date="2016-03-12T18:23:39Z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rPrChange>
          </w:rPr>
          <w:t xml:space="preserve">!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пожала плечами: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Потому что именно такими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8" w:date="2016-03-12T18:23:4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должны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быть родители?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сказал Гарри, теперь уже тихо, но все ещё убеждённо, — это не так, мой отец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9" w:date="2016-03-12T18:23:52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никогда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умалял моих достижений... ну, иногда бывало, но никогда настолько...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подняла палец, и Гарри замолчал, ожидая, пока она найдёт слова. Наконец, она произнесла: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Гарри... Профессор МакГонагалл и профессор Флитвик любят меня, потому что я самая талантливая волшебница нашего поколения и лучшая ученица Хогвартса. Мама и папа этого не знают, и ты никогда не сможешь им это объяснить, но они всё равно меня любят. И это означает, что всё правильно, всё так, как должно быть, и в Хогвартсе, и дома. И поскольку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0" w:date="2016-03-12T18:23:5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мои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родители, мистер Поттер,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1" w:date="2016-03-12T18:24:02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вас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права голоса... — Она опять улыбнулась той же загадочной улыбкой, что и за обедом, и очень нежно посмотрела на Гарри. — Ясно,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сдержанно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сказала Гермиона, наклонилась и поцеловала его в щёку.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столом только-только возобновился разговор, как с нижнего этажа донёсся высокий, на грани визга, вскрик: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2" w:date="2016-03-12T18:24:0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Эй! Никаких поцелуев!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Отцы разразились хохотом, в то время как матери с одинаковым выражением ужаса на лицах устремились к лестнице на нижний этаж.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детей наконец вернули за стол, Гермиона ледяным тоном заявила, что больше никогда его не поцелует, а Гарри с возмущением ответил, что солнце прогорит и превратится в горсть холодного пепла, прежде чем он подпустит её для второй попытки.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означало, что всё правильно, всё так, как и должно быть. Все снова расселись за столом, и Рождественский ужин продолжился.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Yuliy L" w:id="0" w:date="2016-05-27T01:19:4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Комментарий от читателя: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 It hadn't hurt quite so much when his parents didn't believe in him, back when no one else had believed in him either [...]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предпрошедшее, "это не задевало его так сильно раньше" (когда он не знал, что такое - когда тебя принимают всерьёз).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То есть смысл строго противоположный.</w:t>
      </w:r>
    </w:p>
  </w:comment>
  <w:comment w:author="Alaric Lightin" w:id="1" w:date="2016-03-12T18:18:1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по-моему, тут деепричастный оборот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