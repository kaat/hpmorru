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before="0"/>
        <w:ind w:firstLine="630"/>
        <w:contextualSpacing w:val="0"/>
        <w:jc w:val="center"/>
      </w:pPr>
      <w:bookmarkStart w:id="0" w:colFirst="0" w:name="h.to17ofmj1gnv" w:colLast="0"/>
      <w:bookmarkEnd w:id="0"/>
      <w:r w:rsidRPr="00000000" w:rsidR="00000000" w:rsidDel="00000000">
        <w:rPr>
          <w:rtl w:val="0"/>
        </w:rPr>
        <w:t xml:space="preserve">Глава 31. Работа в группах. Часть 2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630" w:right="-89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Послесловия: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63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ходил взад-вперёд по своему генеральскому кабинету. Это было прекрасное место для ходьбы. Других применений для кабинета Гарри пока не обнаружил.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не могла выиграть эту битву! Это была её первая попытка, она совершенно невоинственна по натуре. Автоматически оказаться великим полководцем — это слишком даже для неё.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прочитала о тактике в книге по военной истории? Но дело было не только в тактике, она прекрасно расставила свои войска, чтобы пресечь любые попытки отступления, её войска были лучше скоординированы, чем его или Драко...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Может, профессор Квиррелл нарушил обещание и помог ей? Дал дневник генерала Тактикуса или что-то ещё в этом духе?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понимал, что упускает что-то по-настоящему важное, его мысли продолжали бродить по кругу, но он всё никак не мог понять, в чём дело.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Гарри вздохнул. У него всё равно не получалось ничего придумать, а ещё нужно сходить к Гермионе или кому-нибудь другому и выучить к следующей битве заклинание Пронзающего бура. Профессор Квиррелл весело — но всё-таки с резкими нотками предупреждения в голосе — объяснил ему, что правило «Никаких волшебных предметов, кроме тех, что дал я» включает в себя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магловскую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технику, хоть в ней и нет магии. А ещё Гарри нужно придумать, как сбивать мистера Гойла в следующий раз...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Битвы могли принести генералам множество очков Квиррелла, и Гарри нужно поднажать, если он хочет выиграть исполнение рождественского желания от профессора Защиты.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63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своей личной комнате в подземельях Слизерина Драко Малфой смотрел в пустоту, как будто стена перед его столом была самым завораживающим зрелищем в мире.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Задним числом все эти хитрые замыслы казались очевидными, но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предполагалось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Грейнджер будет хитрой! На первом уроке Защиты она поступила слишком по-пуффендуйски, когда нужно было использовать заклинание Простого удара! Может, профессор Квиррелл давал ей советы, несмотря на своё обещание, или...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Драко наконец сделал то, что должен был сделать намного раньше.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он должен был сделать после аудиенции у Грейнджер.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о чём 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говорил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Поттер, чему он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учил.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Впрочем, Гарри предупреждал, что нужно время, чтобы мозг привык использовать методы рационального мышления в реальной жизни, а Драко этого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понимал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 сегодняшнего дня. Он мог бы избежать всех своих ошибок, если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применил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то, о чём ему уже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говорил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Гарри...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произнёс вслух: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замечаю, что я озадачен.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Сила рационалиста состоит в способности быть озадаченным вымыслом больше, чем реальностью.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был в замешательстве.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Значит, что-то из того, в чём он убеждён, — вымысел.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Грейнджер не могла сделать всё это.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Значит, она, вероятно, и не делала.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обещаю не помогать генералу Грейнджер неизвестным вам образом.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Охваченный ужасным предчувствием, Драко начал судорожно рыться в бумагах на столе.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оно.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Прямо в списке людей и экипировки для каждой из трёх армий.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Будь проклят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Квиррелл!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уже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читал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этот список, но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заметил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63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Дневной солнечный свет струился сквозь окна кабинета Солнечного Отряда, окружая Грейнджер, сидевшую в своём генеральском кресле, золотой аурой.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по-вашему, сколько времени потребуется Малфою, чтобы понять? — спросила она.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Немного, — ответил полковник Блейз Забини. — Возможно, он уже понял. А сколько времени потребуется Поттеру?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Вечность, — произнесла генерал Грейнджер, — если только ему не расскажет Малфой, или не догадается кто-нибудь из его солдат. Гарри Поттер просто не думает таким образом.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Правда? — спросил капитан Эрни Макмиллан, поднимая голову от одного из угловых столов, где капитан Рон Уизли громил его в шахматы. (Конечно, после ухода Малфоя они вернули остальные стулья обратно.) — В смысле, лично мне это кажется очевидным. Кто бы стал придумывать всё самостоятельно?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— сказала Гермиона.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Малфой, — произнёс Забини одновременно с ней.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Малфой думает, что он лучше всех остальных, — добавил Забини.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Гарри…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понимает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остальные люди тоже на это способны.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было даже немного печально. Гарри рос очень, очень одиноким. Конечно, он не думал, что только гении имеют право на существование. Но ему совершенно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приходило в голову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кто-то в армии Гермионы, кроме неё самой, может предложить хорошую идею.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бы то ни было, — произнесла Гермиона, — капитаны Голдштейн и Уизли, ваша задача — придумать варианты стратегии для следующей битвы. Капитаны Макмиллан и Сьюзен, прошу прощения, я хотела сказать Макмиллан и Боунс, подумайте, какую тактику мы можем использовать, а также о необходимых тренировках. Да, и поздравляю, капитан Голдштейн, думаю, ваша песня пошла на пользу боевому духу.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что будешь делать ты? — спросила Сьюзен. — И полковник Забини?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встала и потянулась.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попытаюсь понять, о чём думает Гарри Поттер, а полковник Забини — что может сделать Драко Малфой. Как только мы к чему-нибудь придём, мы с вами поделимся. Я хочу прогуляться, пока думаю. Забини, не составите ли компанию?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генерал, — сухо ответил Забини.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мысленно вздохнула — она не предполагала, что Забини воспримет её слова как приказ. Придётся к этому привыкать, и хотя его первая идея определённо сработала, она не была уверена, что «смеси положительных и отрицательных стимулов», цитируя профессора Квиррелла, хватит, чтобы удерживать слизеринца полностью на её стороне и в декабре, когда в игре появится возможность предательства...</w:t>
      </w:r>
    </w:p>
    <w:p w:rsidP="00000000" w:rsidRPr="00000000" w:rsidR="00000000" w:rsidDel="00000000" w:rsidRDefault="00000000">
      <w:pPr>
        <w:ind w:left="0" w:firstLine="63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до сих пор не представляла, что попросить у профессора Квиррелла в качестве рождественского желания. Может быть, когда придёт время, она просто спросит у Мэнди, не нужно ли той что-нибудь.</w:t>
      </w:r>
      <w:r w:rsidRPr="00000000" w:rsidR="00000000" w:rsidDel="00000000">
        <w:rPr>
          <w:rtl w:val="0"/>
        </w:rPr>
      </w:r>
    </w:p>
    <w:sectPr>
      <w:pgSz w:w="12240" w:h="15840"/>
      <w:pgMar w:left="990" w:right="72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ind w:firstLine="630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 готова.docx</dc:title>
</cp:coreProperties>
</file>