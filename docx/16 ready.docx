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hzek989t38hs" w:id="0"/>
      <w:bookmarkEnd w:id="0"/>
      <w:r w:rsidDel="00000000" w:rsidR="00000000" w:rsidRPr="00000000">
        <w:rPr>
          <w:rtl w:val="0"/>
        </w:rPr>
        <w:t xml:space="preserve">Глава 16. Нестандартное мышление</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Вражеские ворота там, где Роулинг.</w:t>
      </w:r>
    </w:p>
    <w:p w:rsidR="00000000" w:rsidDel="00000000" w:rsidP="00000000" w:rsidRDefault="00000000" w:rsidRPr="00000000">
      <w:pPr>
        <w:keepNext w:val="0"/>
        <w:keepLines w:val="0"/>
        <w:widowControl w:val="0"/>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720"/>
        <w:contextualSpacing w:val="0"/>
        <w:jc w:val="cente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«Я не психопат. Я просто мыслю творчески».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среду, как только Гарри вошёл в класс на урок Защиты, он понял:</w:t>
      </w:r>
      <w:r w:rsidDel="00000000" w:rsidR="00000000" w:rsidRPr="00000000">
        <w:rPr>
          <w:rFonts w:ascii="Times New Roman" w:cs="Times New Roman" w:eastAsia="Times New Roman" w:hAnsi="Times New Roman"/>
          <w:sz w:val="24"/>
          <w:szCs w:val="24"/>
          <w:rtl w:val="0"/>
        </w:rPr>
        <w:t xml:space="preserve"> этот</w:t>
      </w:r>
      <w:r w:rsidDel="00000000" w:rsidR="00000000" w:rsidRPr="00000000">
        <w:rPr>
          <w:rFonts w:ascii="Times New Roman" w:cs="Times New Roman" w:eastAsia="Times New Roman" w:hAnsi="Times New Roman"/>
          <w:sz w:val="24"/>
          <w:szCs w:val="24"/>
          <w:rtl w:val="0"/>
        </w:rPr>
        <w:t xml:space="preserve"> предмет будет особенным.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прямоугольное и загадочное.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Хм, что это мне напоминает?..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Вскоре ученики начали заполнять аудиторию, но Гарри даже не поднял головы.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А </w:t>
      </w:r>
      <w:r w:rsidDel="00000000" w:rsidR="00000000" w:rsidRPr="00000000">
        <w:rPr>
          <w:rFonts w:ascii="Times New Roman" w:cs="Times New Roman" w:eastAsia="Times New Roman" w:hAnsi="Times New Roman"/>
          <w:sz w:val="24"/>
          <w:szCs w:val="24"/>
          <w:rtl w:val="0"/>
        </w:rPr>
        <w:t xml:space="preserve">ты-то</w:t>
      </w:r>
      <w:r w:rsidDel="00000000" w:rsidR="00000000" w:rsidRPr="00000000">
        <w:rPr>
          <w:rFonts w:ascii="Times New Roman" w:cs="Times New Roman" w:eastAsia="Times New Roman" w:hAnsi="Times New Roman"/>
          <w:sz w:val="24"/>
          <w:szCs w:val="24"/>
          <w:rtl w:val="0"/>
        </w:rPr>
        <w:t xml:space="preserve"> что тут делаешь? — произнёс голос, услышать который Гарри совсем не ожидал. Он оторвался от книги.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А ты-то что тут… О чёрт, да у тебя есть приспешники!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Мальчик с белыми волосами самодовольно усмехнулся и показал рукой за спину: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Поттер, познакомься с мистером Крэббом, — рука перенеслась с Мускулистого на Борца, — и мистером Гойлом. Винсент, Грегори, это —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склонил голову набок и, судя по всему, попытался посмотреть на Гарри как-то многозначительно, но в итоге получилось, что он просто прищурился. Мистер Крэбб буркнул натянуто низким голосом: «Рад встрече».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Тревога тенью скользнула по лицу Драко, но тут же уступила место высокомерной ухмылке.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 тебя есть настоящие приспешники! — повторил Гарри. — Как бы и мне завести парочку?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Высокомерная ухмылка стала шире: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Боюсь, Поттер, шаг первый — распределиться в Слизерин…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Так нечестно!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шаг второй — чтобы ваши семьи договорились об этом вскоре после твоего рождения.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Хм, постой. Так это организовали ещё много лет назад? — заинтересовался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Именно, Поттер. Увы, но ты в пролёте.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Гойл достал зубочистку и принялся ковырять ею в зубах всё с тем же «грозным видом».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Люциус настоял, чтобы ты рос отдельно от своих телохранителей и встретил их только в первый день учёбы, — догадался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Ухмылка сползла с лица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Поттер, все мы знаем, какой ты гениальный, — вся школа теперь знает, — так что хватит выпендриваться…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Значит, они всю свою жизнь готовились стать твоими приспешниками, и за эти годы у них сложилось некоторое мнение, как приспешникам себя следует вести…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поморщился.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вдобавок, они-то друг друга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знали, так что успели попрактиковаться…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же запретил вам это делать в присутствии Гарри Поттера!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Прошу прощения за оскорбление, нанесённое тебе этими придурками.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многозначительно посмотрел на мистера Крэбба и мистера Гойла.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По-моему, ты с ними слишком строг, Драко. Будь у меня свои приспешники, я бы только радовался такому их поведению.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Драко отвисла челюсть.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Слышь, Грег, как думаешь, он не сманивает нас от босса?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Уверен, мистер Поттер не настолько глуп.</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чё </w:t>
      </w:r>
      <w:r w:rsidDel="00000000" w:rsidR="00000000" w:rsidRPr="00000000">
        <w:rPr>
          <w:rFonts w:ascii="Times New Roman" w:cs="Times New Roman" w:eastAsia="Times New Roman" w:hAnsi="Times New Roman"/>
          <w:sz w:val="24"/>
          <w:szCs w:val="24"/>
          <w:rtl w:val="0"/>
          <w:rPrChange w:author="Alaric Lightin" w:id="0" w:date="2016-06-07T00:25:29Z">
            <w:rPr>
              <w:rFonts w:ascii="Times New Roman" w:cs="Times New Roman" w:eastAsia="Times New Roman" w:hAnsi="Times New Roman"/>
              <w:i w:val="1"/>
              <w:sz w:val="24"/>
              <w:szCs w:val="24"/>
            </w:rPr>
          </w:rPrChange>
        </w:rPr>
        <w:t xml:space="preserve">он</w:t>
      </w:r>
      <w:r w:rsidDel="00000000" w:rsidR="00000000" w:rsidRPr="00000000">
        <w:rPr>
          <w:rFonts w:ascii="Times New Roman" w:cs="Times New Roman" w:eastAsia="Times New Roman" w:hAnsi="Times New Roman"/>
          <w:sz w:val="24"/>
          <w:szCs w:val="24"/>
          <w:rtl w:val="0"/>
        </w:rPr>
        <w:t xml:space="preserve"> забыл в Когтевране?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Без понятия, мистер Крэбб.</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оба, заткнитесь! — скрежетнул Драко зубами. — Это</w:t>
      </w:r>
      <w:r w:rsidDel="00000000" w:rsidR="00000000" w:rsidRPr="00000000">
        <w:rPr>
          <w:rFonts w:ascii="Times New Roman" w:cs="Times New Roman" w:eastAsia="Times New Roman" w:hAnsi="Times New Roman"/>
          <w:sz w:val="24"/>
          <w:szCs w:val="24"/>
          <w:rtl w:val="0"/>
        </w:rPr>
        <w:t xml:space="preserve"> приказ</w:t>
      </w:r>
      <w:r w:rsidDel="00000000" w:rsidR="00000000" w:rsidRPr="00000000">
        <w:rPr>
          <w:rFonts w:ascii="Times New Roman" w:cs="Times New Roman" w:eastAsia="Times New Roman" w:hAnsi="Times New Roman"/>
          <w:sz w:val="24"/>
          <w:szCs w:val="24"/>
          <w:rtl w:val="0"/>
        </w:rPr>
        <w:t xml:space="preserve">, — с заметным усилием он перенёс внимание обратно на Гарри. — Так что ты делаешь на уроке Защиты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так и есть, — сдвинул брови Драко и охватил взглядом класс, который наполнялся слизеринцами и… — Гриффиндурни! — сплюнул Драко. — А они что здесь делают?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Гм, профессор Квиррелл вроде бы говорил… не помню точно… что собирается внести изменения в традиционный учебный процесс.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М-да, — протянул Драко, а затем заметил: — Ты здесь первый когтевранец.</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Ага. Пришёл заранее.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Почему тогда уселся в последнем ряду?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 знаю, — моргнул Гарри, — место понравилось?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хмыкнул.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Дальше от учителя уже некуда, — он подался вперёд и сделал серьёзное лицо. — Кстати,ходят слухи, что ты наговорил всякого Деррику и его команде.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кто такой Деррик?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его пирогом разукрасил?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Вообще-то двумя. Ну и что я ему такого сказал?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в нём нет хитрости и амбиций и что он позорит имя Салазара Слизерина.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внимательно смотрел на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Понимаешь, ты сбиваешь всех с толку, — покачал головой Драко.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Чего? — не понял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каких-то пуффендуйцев, Мерлин тебя раздери. Да ещё и указал Деррику, что тот позорит имя Слизерина! Что нам теперь 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Шляпа распределила меня на факультет «Слизерин! Шутка! Когтевран!», и я веду себя соответствующим образом.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Мистер Крэбб и мистер Гойл захихикали — последний поспешно закрыл рот ладонью.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мы пойдём занимать места, — сказал Драко, заколебался, а потом произнёс официальным тоном: — Но я был бы не прочь продолжить наш предыдущий разговор, и я принимаю твои условия.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Ты не возражаешь, если мы отложим до субботнего вечера? У меня тут соревнованьице наметилось.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Соревнованьице?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не верит, что я смогу прочитать учебники так же быстро, как она.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w:t>
      </w:r>
      <w:ins w:author="Alaric Lightin" w:id="1" w:date="2016-06-07T00:24:37Z">
        <w:commentRangeStart w:id="0"/>
        <w:r w:rsidDel="00000000" w:rsidR="00000000" w:rsidRPr="00000000">
          <w:rPr>
            <w:rFonts w:ascii="Times New Roman" w:cs="Times New Roman" w:eastAsia="Times New Roman" w:hAnsi="Times New Roman"/>
            <w:sz w:val="24"/>
            <w:szCs w:val="24"/>
            <w:rtl w:val="0"/>
          </w:rPr>
          <w:t xml:space="preserve">вежливо </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кивнул, завершая разговор</w:t>
      </w:r>
      <w:r w:rsidDel="00000000" w:rsidR="00000000" w:rsidRPr="00000000">
        <w:rPr>
          <w:rFonts w:ascii="Times New Roman" w:cs="Times New Roman" w:eastAsia="Times New Roman" w:hAnsi="Times New Roman"/>
          <w:sz w:val="24"/>
          <w:szCs w:val="24"/>
          <w:rtl w:val="0"/>
        </w:rPr>
        <w:t xml:space="preserve">, и удалился вместе со свитой.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Ох, чувствую я, крутиться между этими двумя будет очень весело.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снова склонился над учебником по Защите.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лихорадочно зашуршали тетрадями.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остановил их профессор, — не трудитесь записывать прежнее название предмета. Подобные бессмысленные вопросы никогда не повлияют на ваши оценки на моих уроках. Обещаю.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Многие тут же потрясённо выпрямились.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Губы Квиррелла изогнулись в тонкой улыбке: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Те из вас, кто прочитал учебник заранее, — пустая трата времени, между прочим…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из учеников поперхнулся. Не Гермиона 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…могли подумать, что, хоть предмет и называется защитой от Тёмных искусств, вас скорее будут учить защите от бабочек-кошмарниц, вызывающих немного страшные сны, или от кислотных слизней, которые могут насквозь прожечь двухдюймовую деревянную балку почти за день.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испуганно вздохнули.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Горный тролль опаснее хвостороги! Он прокусывает железо! Его шкуру не берут ни оглушающие чары, ни режущие!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лишь на некоторое время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убийства в природе! Одно Смертельное проклятие его обезвредит!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Ученики выглядели потрясёнными. Профессор Квиррелл мрачно улыбался: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На своих уроках, мои юные ученики, я не буду давать подобную бесполезную информацию.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R="00000000" w:rsidDel="00000000" w:rsidP="00000000" w:rsidRDefault="00000000" w:rsidRPr="00000000">
      <w:pPr>
        <w:keepNext w:val="0"/>
        <w:keepLines w:val="0"/>
        <w:widowControl w:val="0"/>
        <w:ind w:firstLine="573.0708661417323"/>
        <w:contextualSpacing w:val="0"/>
      </w:pPr>
      <w:r w:rsidDel="00000000" w:rsidR="00000000" w:rsidRPr="00000000">
        <w:rPr>
          <w:rFonts w:ascii="Times New Roman" w:cs="Times New Roman" w:eastAsia="Times New Roman" w:hAnsi="Times New Roman"/>
          <w:sz w:val="24"/>
          <w:szCs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Тёмный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зааплодировал. Он просто не мог сдержаться — такой вдохновляющей была речь профессора.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руку, и аплодисменты тут же стихли.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 рядам прокатился вздох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 но я компенсирую такую нагрузку отсутствием домашней работы.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Вздох ужаса тут же оборвался.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вы не ослышались. Я хочу научить вас сражаться, а не писать сочинения.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Вдобавок, он влюбился. Идеальная троица: он, Маховик времени и профессор Квиррелл.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Для тех из вас, кто хочет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Крутотень.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предпочитаю, чтобы мои ученики чаще понимали результаты своих действий.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…Ух ты. Почему же у других профессоров нет подобных схем обучения?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Им станет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оставьте книги и принадлежности на столах — экраны за ними присмотрят — и спускайтесь сюда, на помост. Настало время сыграть в игру «Кто самый опасный ученик в классе».</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взмахнул волшебной палочкой: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Del="00000000" w:rsidR="00000000" w:rsidRPr="00000000">
        <w:rPr>
          <w:rFonts w:ascii="Times New Roman" w:cs="Times New Roman" w:eastAsia="Times New Roman" w:hAnsi="Times New Roman"/>
          <w:sz w:val="24"/>
          <w:szCs w:val="24"/>
          <w:rtl w:val="0"/>
        </w:rPr>
        <w:t xml:space="preserve">и свойством почти всегда попадать туда, куда смотрит произносящий его волшебник</w:t>
      </w:r>
      <w:r w:rsidDel="00000000" w:rsidR="00000000" w:rsidRPr="00000000">
        <w:rPr>
          <w:rFonts w:ascii="Times New Roman" w:cs="Times New Roman" w:eastAsia="Times New Roman" w:hAnsi="Times New Roman"/>
          <w:sz w:val="24"/>
          <w:szCs w:val="24"/>
          <w:rtl w:val="0"/>
        </w:rPr>
        <w:t xml:space="preserve">. Впрочем,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всё это было безразлично.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Настоящий красный энергетический сгусток выстрелил из его волшебной палочки и попал в сферическую мишень, которая опять высоко дзинькнула, а это означало, что у него и впрямь получилось сотворить заклинание!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опустил палочку, прыгнул вправо, вскинул её вновь, провернул и крикнул: </w:t>
      </w:r>
      <w:r w:rsidDel="00000000" w:rsidR="00000000" w:rsidRPr="00000000">
        <w:rPr>
          <w:rFonts w:ascii="Times New Roman" w:cs="Times New Roman" w:eastAsia="Times New Roman" w:hAnsi="Times New Roman"/>
          <w:i w:val="1"/>
          <w:sz w:val="24"/>
          <w:szCs w:val="24"/>
          <w:rtl w:val="0"/>
        </w:rPr>
        <w:t xml:space="preserve">«Ма-ха-су!»</w:t>
      </w:r>
      <w:r w:rsidDel="00000000" w:rsidR="00000000" w:rsidRPr="00000000">
        <w:rPr>
          <w:rFonts w:ascii="Times New Roman" w:cs="Times New Roman" w:eastAsia="Times New Roman" w:hAnsi="Times New Roman"/>
          <w:sz w:val="24"/>
          <w:szCs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хотелось победно заорать во весь голос: «Я УМЕЮ КОЛДОВАТЬ! ТРЕПЕЩИТЕ, ЗАКОНЫ ФИЗИКИ, Я ИДУ ВАС НАРУШАТЬ!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Ма-ха-су!</w:t>
      </w:r>
      <w:r w:rsidDel="00000000" w:rsidR="00000000" w:rsidRPr="00000000">
        <w:rPr>
          <w:rFonts w:ascii="Times New Roman" w:cs="Times New Roman" w:eastAsia="Times New Roman" w:hAnsi="Times New Roman"/>
          <w:sz w:val="24"/>
          <w:szCs w:val="24"/>
          <w:rtl w:val="0"/>
        </w:rPr>
        <w:t xml:space="preserve"> — воскликнул Гарри, но на фоне постоянных выкриков других учеников его голос терялся.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Сферы-мишени покраснели и поплыли к потолку.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стоял на возвышении в центре помоста, слегка опираясь рукой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Опять двадцать пять.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шагнула со своего места, на её лице была смесь торжества и опаски.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Гермиона справилась лучше!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Где-то глубоко внутри появился страх — а вдруг она просто умнее 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дошла до возвышения в центре и поднялась на него.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Похоже, никто ничего не думал. Даже Гарри не знал, что сказать.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будто вмёрзла в пол.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Если вы не поднимете палочку и не произнесёте заклятье, мисс Грейнджер, вы потеряете один балл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сверлил девочку глазами в надежде поймать её взгляд. Он едва заметно постукивал себя по груди правой рукой. </w:t>
      </w:r>
      <w:r w:rsidDel="00000000" w:rsidR="00000000" w:rsidRPr="00000000">
        <w:rPr>
          <w:rFonts w:ascii="Times New Roman" w:cs="Times New Roman" w:eastAsia="Times New Roman" w:hAnsi="Times New Roman"/>
          <w:i w:val="1"/>
          <w:sz w:val="24"/>
          <w:szCs w:val="24"/>
          <w:rtl w:val="0"/>
        </w:rPr>
        <w:t xml:space="preserve">Выбери меня, я не боюсь…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Палочка в руке Гермионы дёрнулась. Затем её лицо прояснилось, и она опустила руку.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Нет, — отчеканила Гермиона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хотя слово было сказано тихим, спокойным голосом, в наступившей тишине его услышал каждый.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Тогда я снимаю балл, — проговорил профессор Квиррелл, — это был тест, и вы его провалили.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Её проняло, Гарри видел, но она продолжала стоять, распрямив плечи.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Снисходительный голос Квиррелла, казалось, заполнил всё помещение: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Знать не всегда достаточно, мисс Грейнджер. Если вы не способны применить насилие - или стерпеть его от другого - даже на уровне ушибленного пальца, то вы не сможете защитить себя и не справитесь с моим предметом. Пожалуйста, возвращайтесь к своим сокурсникам.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Del="00000000" w:rsidR="00000000" w:rsidRPr="00000000">
        <w:rPr>
          <w:rFonts w:ascii="Times New Roman" w:cs="Times New Roman" w:eastAsia="Times New Roman" w:hAnsi="Times New Roman"/>
          <w:sz w:val="24"/>
          <w:szCs w:val="24"/>
          <w:rtl w:val="0"/>
        </w:rPr>
        <w:t xml:space="preserve">елл был всё-таки </w:t>
      </w:r>
      <w:r w:rsidDel="00000000" w:rsidR="00000000" w:rsidRPr="00000000">
        <w:rPr>
          <w:rFonts w:ascii="Times New Roman" w:cs="Times New Roman" w:eastAsia="Times New Roman" w:hAnsi="Times New Roman"/>
          <w:sz w:val="24"/>
          <w:szCs w:val="24"/>
          <w:rtl w:val="0"/>
        </w:rPr>
        <w:t xml:space="preserve">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Del="00000000" w:rsidR="00000000" w:rsidRPr="00000000">
        <w:rPr>
          <w:rFonts w:ascii="Times New Roman" w:cs="Times New Roman" w:eastAsia="Times New Roman" w:hAnsi="Times New Roman"/>
          <w:sz w:val="24"/>
          <w:szCs w:val="24"/>
          <w:rtl w:val="0"/>
        </w:rPr>
        <w:t xml:space="preserve"> опаснейш</w:t>
      </w:r>
      <w:r w:rsidDel="00000000" w:rsidR="00000000" w:rsidRPr="00000000">
        <w:rPr>
          <w:rFonts w:ascii="Times New Roman" w:cs="Times New Roman" w:eastAsia="Times New Roman" w:hAnsi="Times New Roman"/>
          <w:sz w:val="24"/>
          <w:szCs w:val="24"/>
          <w:rtl w:val="0"/>
        </w:rPr>
        <w:t xml:space="preserve">ий человек в этом помещении? Не считая меня, естественно.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 раздумывая ни секунды, Гарри повернулся в сторону слизеринцев.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Малфой, — приказал тот, — стреляйте.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На мгновение повисла пауза.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Затем Драко ответил: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Она выделялась из всех.</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мн</w:t>
      </w:r>
      <w:r w:rsidDel="00000000" w:rsidR="00000000" w:rsidRPr="00000000">
        <w:rPr>
          <w:rFonts w:ascii="Times New Roman" w:cs="Times New Roman" w:eastAsia="Times New Roman" w:hAnsi="Times New Roman"/>
          <w:sz w:val="24"/>
          <w:szCs w:val="24"/>
          <w:rtl w:val="0"/>
        </w:rPr>
        <w:t xml:space="preserve">огие почему-то посмотрели на…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Гарри Поттер. Пройдите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не доходя до возвышения, но Квиррелл не потребовал подойти ближе.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Эм, профессор Квиррелл… — начал Гарри.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Секунду Гарри ошеломлённо осознавал, с какой лёгкостью его прочитали, а потом идеи забили ключом.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дух, и профессор Квиррелл вставил: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Это только три, а нужно десять. Остальные ученики думают, что вы перебрали все вещи в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Уже шесть. Но теперь-то у вас заканчиваются варианты?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Я только разогреваюсь! Есть же ещё люди! Заставить гриффиндорца атаковать врага — слишком банальная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Такое я не засчитаю.</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…но в его крови можно кого-нибудь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 этому времени весь класс с ужасом таращился на Гарри. Даже слизеринцы остолбенели.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Квиррелла,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Три балла, — сказал профессор Квиррелл. — И больше никакой одежды.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Мою волшебную палочку можно воткнуть в мозг врага через глазное яблоко…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Кто-то сдавленно 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Четыре балла. Дальше без палочек.</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Мои наручные часы можно запихнуть врагу в глотку, и он задохнётся…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Пять баллов. Закончим на этом.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фыркнул: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мистер Поттер. Ну что же, теперь все поняли, почему мистер Поттер самый опасный ученик в этом классе?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Тихое согласное бормотание.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Так озвучьте, пожалуйста. Терри Бут, что делает вашего соседа по комнате опасным?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Э-э… кхм… он изобретательный?</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удивлённо вздрогнул.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 возмутился Гарри. — Вы ж</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просили </w:t>
      </w:r>
      <w:r w:rsidDel="00000000" w:rsidR="00000000" w:rsidRPr="00000000">
        <w:rPr>
          <w:rFonts w:ascii="Times New Roman" w:cs="Times New Roman" w:eastAsia="Times New Roman" w:hAnsi="Times New Roman"/>
          <w:sz w:val="24"/>
          <w:szCs w:val="24"/>
          <w:rtl w:val="0"/>
        </w:rPr>
        <w:t xml:space="preserve">необычных идей, а не практичных! Я старался мыслить нестандартно! Вот вы бы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использовали что-нибудь в этой комнате, чтобы убить?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Лицо профессора Квиррелла выражало неодобрение, но в уголках глаз были заметны морщинки улыбки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Слизеринцы захихикали, но скорее в поддержку Гарри, а не над ним. Остальные онемели от ужаса.</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к смерти врага, стандарту, который он сам для себя установил. Это указывает на наличие черты характера, которую называю</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готовностью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Del="00000000" w:rsidR="00000000" w:rsidRPr="00000000">
        <w:rPr>
          <w:rFonts w:ascii="Times New Roman" w:cs="Times New Roman" w:eastAsia="Times New Roman" w:hAnsi="Times New Roman"/>
          <w:sz w:val="24"/>
          <w:szCs w:val="24"/>
          <w:rtl w:val="0"/>
        </w:rPr>
        <w:t xml:space="preserve">об убийстве врага и только о нём.</w:t>
      </w:r>
      <w:r w:rsidDel="00000000" w:rsidR="00000000" w:rsidRPr="00000000">
        <w:rPr>
          <w:rFonts w:ascii="Times New Roman" w:cs="Times New Roman" w:eastAsia="Times New Roman" w:hAnsi="Times New Roman"/>
          <w:sz w:val="24"/>
          <w:szCs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генерацию практичных решений, именно готовность убить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Рот Гарри был широко раскрыт в безмолвном удивлении. Он отчаянно искал, чем возразить. </w:t>
      </w:r>
      <w:r w:rsidDel="00000000" w:rsidR="00000000" w:rsidRPr="00000000">
        <w:rPr>
          <w:rFonts w:ascii="Times New Roman" w:cs="Times New Roman" w:eastAsia="Times New Roman" w:hAnsi="Times New Roman"/>
          <w:i w:val="1"/>
          <w:sz w:val="24"/>
          <w:szCs w:val="24"/>
          <w:rtl w:val="0"/>
        </w:rPr>
        <w:t xml:space="preserve">Это же совершенно не обо мне!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А теперь, — сказал Квиррелл, — мистер Поттер. Огонь!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Ничего, конечно, не произошло.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Del="00000000" w:rsidR="00000000" w:rsidRPr="00000000">
        <w:rPr>
          <w:rFonts w:ascii="Times New Roman" w:cs="Times New Roman" w:eastAsia="Times New Roman" w:hAnsi="Times New Roman"/>
          <w:sz w:val="24"/>
          <w:szCs w:val="24"/>
          <w:rtl w:val="0"/>
        </w:rPr>
        <w:t xml:space="preserve">сделаете</w:t>
      </w:r>
      <w:r w:rsidDel="00000000" w:rsidR="00000000" w:rsidRPr="00000000">
        <w:rPr>
          <w:rFonts w:ascii="Times New Roman" w:cs="Times New Roman" w:eastAsia="Times New Roman" w:hAnsi="Times New Roman"/>
          <w:sz w:val="24"/>
          <w:szCs w:val="24"/>
          <w:rtl w:val="0"/>
        </w:rPr>
        <w:t xml:space="preserve">. И я буду отнимать баллы у вашего факультета, пока вы не решитесь.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Чтобы профессор Квиррелл не начал тут же снимать баллы, Гарри осторожно поднял палочку.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Медленно, как во сне, Гарри повернулся к слизеринцам.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Взгляды Гарри и Драко встретились.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Драко Малфой не выглядел испуганным ни на йоту. Беловолосый мальчик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Что за сомнения? — спросил профессор. — Уверен, есть лишь один очевидный 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 ответил Гарри. — Один совершенно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выбор.</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Он взмахнул палочкой и произнёс:</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Ма-ха-су!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И пока никто не успел ничего сказать, Гарри пропел:</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 Шутка! КОГТЕВРАН!</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Ещё мгновение в классе висела задумчивая тишина, а затем шёпот быстро перерос в гул разговоров.</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повернулся к профессору Квирреллу, им было что обсудить…</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Но тот вдруг скособочился и, шаркая, поплёлся к своему стулу.</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Нет. Неприемлемо. Им точно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НЕПРАВИЛЬНО</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НЕТ</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i w:val="1"/>
          <w:sz w:val="24"/>
          <w:szCs w:val="24"/>
          <w:rtl w:val="0"/>
        </w:rPr>
        <w:t xml:space="preserve">ПЛОХАЯ ИДЕЯ</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Гарри вдруг качнуло из стороны в сторону, и он остановился, чувствуя лёгкое головокружение.</w:t>
      </w:r>
    </w:p>
    <w:p w:rsidR="00000000" w:rsidDel="00000000" w:rsidP="00000000" w:rsidRDefault="00000000" w:rsidRPr="00000000">
      <w:pPr>
        <w:keepNext w:val="0"/>
        <w:keepLines w:val="0"/>
        <w:widowControl w:val="0"/>
        <w:ind w:firstLine="560"/>
        <w:contextualSpacing w:val="0"/>
      </w:pPr>
      <w:r w:rsidDel="00000000" w:rsidR="00000000" w:rsidRPr="00000000">
        <w:rPr>
          <w:rFonts w:ascii="Times New Roman" w:cs="Times New Roman" w:eastAsia="Times New Roman" w:hAnsi="Times New Roman"/>
          <w:sz w:val="24"/>
          <w:szCs w:val="24"/>
          <w:rtl w:val="0"/>
        </w:rPr>
        <w:t xml:space="preserve">А затем толпа когтевранцев обрушилась на него и забросала вопросами.</w:t>
      </w: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6-07T00:2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попытка вставить: Draco inclined his head respectfully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впрочем, не сильно уверен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