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hybgld9pmvb" w:id="0"/>
      <w:bookmarkEnd w:id="0"/>
      <w:r w:rsidDel="00000000" w:rsidR="00000000" w:rsidRPr="00000000">
        <w:rPr>
          <w:rtl w:val="0"/>
        </w:rPr>
        <w:t xml:space="preserve">Глава 34. Проблемы координации. Часть 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медленно брёл к большому помосту, который ранее объединёнными усилиями создали Минерва и Дамблдор. Внутри помост состоял из крепкого дерева, но снаружи он сверкал мрамором с платиновыми вставками и был украшен драгоценными камнями цветов всех факультетов. Они, конечно, не были основателями Хогвартса, но помост был нужен всего на несколько часов. Обычно Минерва наслаждалась редкой возможностью поучаствовать в трансфигурации чего-нибудь крупного, несмотря на тяжесть подобной работы, и проявить своё искусство в создании иллюзии роскоши. Но сегодня ей казалось, что она роет себе могилу.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Впрочем, сейчас Минерва чувствовала себя немного лучше. На один короткий момент, у неё возникло ощущение, что толпа может взорваться, но Дамблдор вовремя встал, радостно аплодируя, и глупцов, способных устроить беспорядки перед лицом директора, не нашлось.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Напряжение быстро растворилось в коллективном чувстве, которое можно было описать фразой: «</w:t>
      </w:r>
      <w:r w:rsidDel="00000000" w:rsidR="00000000" w:rsidRPr="00000000">
        <w:rPr>
          <w:rFonts w:ascii="Times New Roman" w:cs="Times New Roman" w:eastAsia="Times New Roman" w:hAnsi="Times New Roman"/>
          <w:i w:val="1"/>
          <w:sz w:val="24"/>
          <w:szCs w:val="24"/>
          <w:rtl w:val="0"/>
        </w:rPr>
        <w:t xml:space="preserve">Ну вы даёте!»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застрелился во имя Солнечных, и счёт стал 254 на 254 на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сценой, в ожидании разрешения подняться на неё, стояли трое детей, бросая друг на друга взгляды, в которых смешивались ярость и разочарование. Возможно, не в последнюю очередь из-за того, что они ещё не совсем высохли после купания в озере, и Согревающие чары не до конца справлялись с холодом декабрьского воздуха. А может, дело было просто в их настроении.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 заявила Грейнджер. — С меня </w:t>
      </w:r>
      <w:r w:rsidDel="00000000" w:rsidR="00000000" w:rsidRPr="00000000">
        <w:rPr>
          <w:rFonts w:ascii="Times New Roman" w:cs="Times New Roman" w:eastAsia="Times New Roman" w:hAnsi="Times New Roman"/>
          <w:i w:val="1"/>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Больше никаких предателей!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согласен с вами, мисс Грейнджер, — ледяным тоном поддержал Драко. — Поиграли в предательства и хватит.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w:t>
      </w:r>
      <w:ins w:author="Alaric Lightin" w:id="0" w:date="2016-03-11T03:16:55Z">
        <w:r w:rsidDel="00000000" w:rsidR="00000000" w:rsidRPr="00000000">
          <w:rPr>
            <w:rFonts w:ascii="Times New Roman" w:cs="Times New Roman" w:eastAsia="Times New Roman" w:hAnsi="Times New Roman"/>
            <w:sz w:val="24"/>
            <w:szCs w:val="24"/>
            <w:rtl w:val="0"/>
          </w:rPr>
          <w:t xml:space="preserve">что с этим намерены делать вы?</w:t>
        </w:r>
      </w:ins>
      <w:del w:author="Alaric Lightin" w:id="0" w:date="2016-03-11T03:16:55Z">
        <w:r w:rsidDel="00000000" w:rsidR="00000000" w:rsidRPr="00000000">
          <w:rPr>
            <w:rFonts w:ascii="Times New Roman" w:cs="Times New Roman" w:eastAsia="Times New Roman" w:hAnsi="Times New Roman"/>
            <w:sz w:val="24"/>
            <w:szCs w:val="24"/>
            <w:rtl w:val="0"/>
          </w:rPr>
          <w:delText xml:space="preserve">что </w:delText>
        </w:r>
        <w:r w:rsidDel="00000000" w:rsidR="00000000" w:rsidRPr="00000000">
          <w:rPr>
            <w:rFonts w:ascii="Times New Roman" w:cs="Times New Roman" w:eastAsia="Times New Roman" w:hAnsi="Times New Roman"/>
            <w:i w:val="1"/>
            <w:sz w:val="24"/>
            <w:szCs w:val="24"/>
            <w:rtl w:val="0"/>
          </w:rPr>
          <w:delText xml:space="preserve">вы </w:delText>
        </w:r>
        <w:r w:rsidDel="00000000" w:rsidR="00000000" w:rsidRPr="00000000">
          <w:rPr>
            <w:rFonts w:ascii="Times New Roman" w:cs="Times New Roman" w:eastAsia="Times New Roman" w:hAnsi="Times New Roman"/>
            <w:sz w:val="24"/>
            <w:szCs w:val="24"/>
            <w:rtl w:val="0"/>
          </w:rPr>
          <w:delText xml:space="preserve">намерены с этим делать?</w:delText>
        </w:r>
      </w:del>
      <w:r w:rsidDel="00000000" w:rsidR="00000000" w:rsidRPr="00000000">
        <w:rPr>
          <w:rFonts w:ascii="Times New Roman" w:cs="Times New Roman" w:eastAsia="Times New Roman" w:hAnsi="Times New Roman"/>
          <w:sz w:val="24"/>
          <w:szCs w:val="24"/>
          <w:rtl w:val="0"/>
        </w:rPr>
        <w:t xml:space="preserve"> — огрызнулся Гарри Поттер. — Профессор Квиррелл уже сказал, что он не будет запрещать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их запретим за него, — мрачно ответил Драко. Он даже сам не понял, что хотел этим сказать, но произнесённые слова, кажется, уже создали у него в голове план...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Помост выглядел красиво, по крайней мере для временного строения, его создатели кое-что понимали в архитектуре и визуальном стиле и не совершили распространённую ошибку, перестаравшись с роскошью украшений. Драко занял очевидное для себя место, где зрители будут видеть его в ореоле слабого сияния изумрудов. Лёгким движением он подсказал Грейнджер занять место, где её бы окружал ореол сапфиров Когтеврана. Что касается Гарри Поттера, то Драко на него сейчас не 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проснулся, или что-то в этом духе, и теперь стоял, облокотившись на кафедру, лишённую каких-либо драгоценных украшений. Мастерски собирая внимание аудитории, он тасовал три конверта с пергаментами, на которых генералы написали свои желания, а все ученики Хогвартса смотрели на него и ждали.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профессор Квиррелл отвлёкся от конвертов.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уж, — произнёс он. — Проблема налицо.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Приглушенное хихиканье пробежало по толпе, но в нём слышался едкий оттенок.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вам всем интересно, что я буду делать? — продолжил профессор. — Я поступлю по справедливости, ничего более. И хотя сначала я планировал произнести небольшую речь, но, мне кажется, мистер Малфой и мисс Грейнджер желают с вами чем-то поделиться, так что я предоставляю слово 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моргнул. Он и Грейнджер обменялись быстрыми взглядами </w:t>
      </w:r>
      <w:commentRangeStart w:id="0"/>
      <w:r w:rsidDel="00000000" w:rsidR="00000000" w:rsidRPr="00000000">
        <w:rPr>
          <w:rFonts w:ascii="Times New Roman" w:cs="Times New Roman" w:eastAsia="Times New Roman" w:hAnsi="Times New Roman"/>
          <w:sz w:val="24"/>
          <w:szCs w:val="24"/>
          <w:rtl w:val="0"/>
        </w:rPr>
        <w:t xml:space="preserv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можно 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«да, давай»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 генералом Грейнджер хотим сказать, — начал Драко самым официальным тоном, зная, что его голос будет усилен и услышан, — что более не будем принимать помощь предателей. И если в какой-либо битве мы обнаружим, что Поттер принимает помощь предателей из наших армий, то объединим свои силы и сокрушим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метнул злобный взгляд в Мальчика-Который-Выжил. </w:t>
      </w:r>
      <w:r w:rsidDel="00000000" w:rsidR="00000000" w:rsidRPr="00000000">
        <w:rPr>
          <w:rFonts w:ascii="Times New Roman" w:cs="Times New Roman" w:eastAsia="Times New Roman" w:hAnsi="Times New Roman"/>
          <w:i w:val="1"/>
          <w:sz w:val="24"/>
          <w:szCs w:val="24"/>
          <w:rtl w:val="0"/>
        </w:rPr>
        <w:t xml:space="preserve">Вот тебе,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полностью согласна с генералом Малфоем, — громко и звонко сказала Грейнджер, встав рядом с Драко. — Никто из нас не будет использовать предателей, а если генерал Поттер попробует, мы сметём его с поля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зрителей донеслись удивлённые шепотки.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хорошо, — с улыбкой произнёс профессор Защиты. — Вам потребовалось довольно много времени, но я всё же поздравляю вас с тем, что вы пришли к этой мысли раньше других генералов.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секундного недоумения до Драко дошло...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будущем, мистер Малфой, мисс Грейнджер, прежде чем прийти в мой кабинет с просьбой о чём-нибудь, подумайте, нельзя ли обойтись и без моей помощи. На сей раз я не буду вычитать баллы Квиррелла, но в следующий вы потеряете все пятьдесят. — Профессор Квиррелл весело ухмылялся. — Мистер Поттер, вы что-то хотите сказать по этому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посмотрел на Грейнджер, затем на Драко. Его лицо выглядело спокойным, хотя Драко был уверен, что правильнее сказать — он его хорошо </w:t>
      </w:r>
      <w:r w:rsidDel="00000000" w:rsidR="00000000" w:rsidRPr="00000000">
        <w:rPr>
          <w:rFonts w:ascii="Times New Roman" w:cs="Times New Roman" w:eastAsia="Times New Roman" w:hAnsi="Times New Roman"/>
          <w:i w:val="1"/>
          <w:sz w:val="24"/>
          <w:szCs w:val="24"/>
          <w:rtl w:val="0"/>
        </w:rPr>
        <w:t xml:space="preserve">контролировал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Гарри Поттер ровным голосом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Легион Хаоса по-прежнему с радостью примет помощь предателей. Увидимся на поле 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осознавал, что по его лицу видно, насколько он потрясён. В толпе учеников-зрителей удивлённо зашептались. Бросив взгляд на первый ряд, Драко заметил, что даже легионеры Хаоса ошарашены словами своего генерала.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без того сердитое лицо Грейнджер стало ещё более сердитым.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резко произнесла она, как будто подражая учителям, — вы </w:t>
      </w:r>
      <w:r w:rsidDel="00000000" w:rsidR="00000000" w:rsidRPr="00000000">
        <w:rPr>
          <w:rFonts w:ascii="Times New Roman" w:cs="Times New Roman" w:eastAsia="Times New Roman" w:hAnsi="Times New Roman"/>
          <w:i w:val="1"/>
          <w:sz w:val="24"/>
          <w:szCs w:val="24"/>
          <w:rtl w:val="0"/>
        </w:rPr>
        <w:t xml:space="preserve">пытаетесь</w:t>
      </w:r>
      <w:r w:rsidDel="00000000" w:rsidR="00000000" w:rsidRPr="00000000">
        <w:rPr>
          <w:rFonts w:ascii="Times New Roman" w:cs="Times New Roman" w:eastAsia="Times New Roman" w:hAnsi="Times New Roman"/>
          <w:sz w:val="24"/>
          <w:szCs w:val="24"/>
          <w:rtl w:val="0"/>
        </w:rPr>
        <w:t xml:space="preserve"> быть несносным?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большей части нет, — спокойно ответил Гарри Поттер. — Вам не придётся объединяться против меня каждый раз. Разбейте меня, и я соглашусь с вами. Но одной угрозы не всегда достаточно, Солнечный генерал. Вы не попросили меня присоединиться к вам, а просто решили навязать свою волю. Но иногда, чтобы навязать свою волю, надо сначала победить. Видите ли, я сомневаюсь, что Гермиона Грейнджер, самая лучшая ученица Хогвартса, и Драко, сын Люциуса, из Благородного и Древнейшего Дома Малфоев, смогут работать вместе, чтобы одолеть своего общего врага — Гарри Поттера, — Гарри Поттер весело улыбнулся. — Возможно, я просто использую тот трюк, что Драко пытался проделать с Забини — напишу письмо Люциусу Малфою и посмотрю </w:t>
      </w:r>
      <w:ins w:author="Alaric Lightin" w:id="1" w:date="2016-03-11T03:19:01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реакцию.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в ужасе ахнула Грейнджер. Со стороны зрителей тоже донеслись судорожные вздохи.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сдержал охвативший его гнев. Гарри совершил </w:t>
      </w:r>
      <w:r w:rsidDel="00000000" w:rsidR="00000000" w:rsidRPr="00000000">
        <w:rPr>
          <w:rFonts w:ascii="Times New Roman" w:cs="Times New Roman" w:eastAsia="Times New Roman" w:hAnsi="Times New Roman"/>
          <w:i w:val="1"/>
          <w:sz w:val="24"/>
          <w:szCs w:val="24"/>
          <w:rtl w:val="0"/>
        </w:rPr>
        <w:t xml:space="preserve">изрядную глупость</w:t>
      </w:r>
      <w:r w:rsidDel="00000000" w:rsidR="00000000" w:rsidRPr="00000000">
        <w:rPr>
          <w:rFonts w:ascii="Times New Roman" w:cs="Times New Roman" w:eastAsia="Times New Roman" w:hAnsi="Times New Roman"/>
          <w:sz w:val="24"/>
          <w:szCs w:val="24"/>
          <w:rtl w:val="0"/>
        </w:rPr>
        <w:t xml:space="preserve">, заявив об этом публично. Если бы он просто так </w:t>
      </w:r>
      <w:r w:rsidDel="00000000" w:rsidR="00000000" w:rsidRPr="00000000">
        <w:rPr>
          <w:rFonts w:ascii="Times New Roman" w:cs="Times New Roman" w:eastAsia="Times New Roman" w:hAnsi="Times New Roman"/>
          <w:i w:val="1"/>
          <w:sz w:val="24"/>
          <w:szCs w:val="24"/>
          <w:rtl w:val="0"/>
        </w:rPr>
        <w:t xml:space="preserve">сделал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его ход мог сработать, Драко даже не подумал о такой возможности. Но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если отец поступит, как того хочет Гарри, это будет выглядеть, будто он пешка в руках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вы думаете, что так легко сможете манипулировать моим отцом, лордом Малфоем, — холодно сказал Драко, — вас ждет сюрприз,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Тут Драко понял, что этими самыми словами он, сам того не желая, практически загнал </w:t>
      </w:r>
      <w:ins w:author="Alaric Lightin" w:id="2" w:date="2016-03-11T03:19:56Z">
        <w:r w:rsidDel="00000000" w:rsidR="00000000" w:rsidRPr="00000000">
          <w:rPr>
            <w:rFonts w:ascii="Times New Roman" w:cs="Times New Roman" w:eastAsia="Times New Roman" w:hAnsi="Times New Roman"/>
            <w:sz w:val="24"/>
            <w:szCs w:val="24"/>
            <w:rtl w:val="0"/>
          </w:rPr>
          <w:t xml:space="preserve">в угол своего отца</w:t>
        </w:r>
      </w:ins>
      <w:del w:author="Alaric Lightin" w:id="2" w:date="2016-03-11T03:19:56Z">
        <w:r w:rsidDel="00000000" w:rsidR="00000000" w:rsidRPr="00000000">
          <w:rPr>
            <w:rFonts w:ascii="Times New Roman" w:cs="Times New Roman" w:eastAsia="Times New Roman" w:hAnsi="Times New Roman"/>
            <w:i w:val="1"/>
            <w:sz w:val="24"/>
            <w:szCs w:val="24"/>
            <w:rtl w:val="0"/>
          </w:rPr>
          <w:delText xml:space="preserve">своего отца</w:delText>
        </w:r>
        <w:r w:rsidDel="00000000" w:rsidR="00000000" w:rsidRPr="00000000">
          <w:rPr>
            <w:rFonts w:ascii="Times New Roman" w:cs="Times New Roman" w:eastAsia="Times New Roman" w:hAnsi="Times New Roman"/>
            <w:sz w:val="24"/>
            <w:szCs w:val="24"/>
            <w:rtl w:val="0"/>
          </w:rPr>
          <w:delText xml:space="preserve"> в угол</w:delText>
        </w:r>
      </w:del>
      <w:r w:rsidDel="00000000" w:rsidR="00000000" w:rsidRPr="00000000">
        <w:rPr>
          <w:rFonts w:ascii="Times New Roman" w:cs="Times New Roman" w:eastAsia="Times New Roman" w:hAnsi="Times New Roman"/>
          <w:sz w:val="24"/>
          <w:szCs w:val="24"/>
          <w:rtl w:val="0"/>
        </w:rPr>
        <w:t xml:space="preserve">. Скорее всего отцу это ни капельки не понравится, но он промолчит, так что... Драко придётся извиниться, всё на самом деле вышло случайно, и странно, что у него это вообще получилось.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вперёд, одолейте злого генерала Хаоса, — всё так же весело ответил Гарри. — Я не смогу победить обе ваши армии — если вы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будете работать вместе. Но, возможно, я сумею расколоть ваш союз ещё до битвы.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тебя не получится, и мы тебя </w:t>
      </w:r>
      <w:r w:rsidDel="00000000" w:rsidR="00000000" w:rsidRPr="00000000">
        <w:rPr>
          <w:rFonts w:ascii="Times New Roman" w:cs="Times New Roman" w:eastAsia="Times New Roman" w:hAnsi="Times New Roman"/>
          <w:i w:val="1"/>
          <w:sz w:val="24"/>
          <w:szCs w:val="24"/>
          <w:rtl w:val="0"/>
        </w:rPr>
        <w:t xml:space="preserve">разгромим</w:t>
      </w:r>
      <w:r w:rsidDel="00000000" w:rsidR="00000000" w:rsidRPr="00000000">
        <w:rPr>
          <w:rFonts w:ascii="Times New Roman" w:cs="Times New Roman" w:eastAsia="Times New Roman" w:hAnsi="Times New Roman"/>
          <w:sz w:val="24"/>
          <w:szCs w:val="24"/>
          <w:rtl w:val="0"/>
        </w:rPr>
        <w:t xml:space="preserve">! — заявил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Грейнджер рядом с ним уверенно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 произнёс профессор Квиррелл, нарушив воцарившуюся на берегу изумлённую тишину. — Я совсем не так представлял себе ход этого разговора,</w:t>
      </w:r>
      <w:r w:rsidDel="00000000" w:rsidR="00000000" w:rsidRPr="00000000">
        <w:rPr>
          <w:rFonts w:ascii="Times New Roman" w:cs="Times New Roman" w:eastAsia="Times New Roman" w:hAnsi="Times New Roman"/>
          <w:sz w:val="24"/>
          <w:szCs w:val="24"/>
          <w:rtl w:val="0"/>
        </w:rPr>
        <w:t xml:space="preserve"> — у </w:t>
      </w:r>
      <w:r w:rsidDel="00000000" w:rsidR="00000000" w:rsidRPr="00000000">
        <w:rPr>
          <w:rFonts w:ascii="Times New Roman" w:cs="Times New Roman" w:eastAsia="Times New Roman" w:hAnsi="Times New Roman"/>
          <w:sz w:val="24"/>
          <w:szCs w:val="24"/>
          <w:rtl w:val="0"/>
        </w:rPr>
        <w:t xml:space="preserve">профессора было довольно заинтригованное выражение лица. — По правде говоря, мистер Поттер, я ожидал, что вы немедленно согласитесь и с улыбкой объявите, что уже давно поняли, в чём смысл моего урока, но решили не портить его для остальных. Более того, мистер Поттер, исходя из этого, я планировал свою 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лишь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Сожалею.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не беспокойтесь, — сказал профессор Квиррелл. — Так тоже неплохо.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выпрямился за кафедрой и перевёл взгляд с трёх детей на толпу зрителей. Его привычный отстранённо-насмешливый вид исчез, как упавшая маска. И когда он вновь заговорил, его голос, ставший ещё громче, был жёстким и холодным, как декабрьский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бы не Гарри Поттер, Сами-Знаете-Кто победил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Мгновенно наступила абсолютная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сомневайтесь, — продолжил профессор Квиррелл. — Тёмный Лорд </w:t>
      </w:r>
      <w:r w:rsidDel="00000000" w:rsidR="00000000" w:rsidRPr="00000000">
        <w:rPr>
          <w:rFonts w:ascii="Times New Roman" w:cs="Times New Roman" w:eastAsia="Times New Roman" w:hAnsi="Times New Roman"/>
          <w:i w:val="1"/>
          <w:sz w:val="24"/>
          <w:szCs w:val="24"/>
          <w:rtl w:val="0"/>
        </w:rPr>
        <w:t xml:space="preserve">побеждал</w:t>
      </w:r>
      <w:r w:rsidDel="00000000" w:rsidR="00000000" w:rsidRPr="00000000">
        <w:rPr>
          <w:rFonts w:ascii="Times New Roman" w:cs="Times New Roman" w:eastAsia="Times New Roman" w:hAnsi="Times New Roman"/>
          <w:sz w:val="24"/>
          <w:szCs w:val="24"/>
          <w:rtl w:val="0"/>
        </w:rPr>
        <w:t xml:space="preserve">. Всё меньше и меньше авроров осмеливалось встретиться с ним. Храбрецы, противостоявшие ему, сами были вынуждены скрываться. Один Тёмный Лорд и примерно пятьдесят Пожирателей Смерти </w:t>
      </w:r>
      <w:r w:rsidDel="00000000" w:rsidR="00000000" w:rsidRPr="00000000">
        <w:rPr>
          <w:rFonts w:ascii="Times New Roman" w:cs="Times New Roman" w:eastAsia="Times New Roman" w:hAnsi="Times New Roman"/>
          <w:i w:val="1"/>
          <w:sz w:val="24"/>
          <w:szCs w:val="24"/>
          <w:rtl w:val="0"/>
        </w:rPr>
        <w:t xml:space="preserve">побеждали</w:t>
      </w:r>
      <w:r w:rsidDel="00000000" w:rsidR="00000000" w:rsidRPr="00000000">
        <w:rPr>
          <w:rFonts w:ascii="Times New Roman" w:cs="Times New Roman" w:eastAsia="Times New Roman" w:hAnsi="Times New Roman"/>
          <w:sz w:val="24"/>
          <w:szCs w:val="24"/>
          <w:rtl w:val="0"/>
        </w:rPr>
        <w:t xml:space="preserve"> многотысячную страну. Это за гранью абсурда! Я не знаю настолько низкой оценки, которая подошла бы подобной степени некомпетентности!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Дамблдор нахмурил брови. На лицах остальной аудитории было написано замешательство. Все продолжали молчать.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вы понимаете, как такое могло произойти? Сегодня вы были тому свидетелями. Я разрешил предателей и не дал генералам никаких средств, чтобы обуздать их. Вы видели, что получилось. Искусные интриги и искусные предательства, и в итоге последний солдат, оставшийся на поле боя, застрелился! Вне всякого сомнения, все три армии были бы разбиты </w:t>
      </w:r>
      <w:ins w:author="Alaric Lightin" w:id="3" w:date="2016-03-11T03:20:33Z">
        <w:r w:rsidDel="00000000" w:rsidR="00000000" w:rsidRPr="00000000">
          <w:rPr>
            <w:rFonts w:ascii="Times New Roman" w:cs="Times New Roman" w:eastAsia="Times New Roman" w:hAnsi="Times New Roman"/>
            <w:sz w:val="24"/>
            <w:szCs w:val="24"/>
            <w:rtl w:val="0"/>
          </w:rPr>
          <w:t xml:space="preserve">абсолютно </w:t>
        </w:r>
      </w:ins>
      <w:r w:rsidDel="00000000" w:rsidR="00000000" w:rsidRPr="00000000">
        <w:rPr>
          <w:rFonts w:ascii="Times New Roman" w:cs="Times New Roman" w:eastAsia="Times New Roman" w:hAnsi="Times New Roman"/>
          <w:i w:val="1"/>
          <w:sz w:val="24"/>
          <w:szCs w:val="24"/>
          <w:rtl w:val="0"/>
        </w:rPr>
        <w:t xml:space="preserve">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сплочённым внешним врагом.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подался вперёд, его голос наполнился зловещей силой. Он вытянул правую руку с растопыренными пальцами.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Разделение — слабость, — прогремел профессор Защиты. Он сжал пальцы в кулак. — Единство — сила. Тёмный Лорд ошибался во многом, но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понимал прекрасно.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благодаря этому он придумал одно простое изобретение, сделавшее его самым ужасным Тёмным Лордом в истории. Вашим родителям противостоял один Тёмный Лорд. И пятьдесят Пожирателей Смерти, которые были абсолютно едины, которые знали, что малейшая брешь в их верности будет наказана смертью, что любая расхлябанность или некомпетентность будет наказана болью. Приняв Метку Тёмного Лорда, ни один из них не мог ускользнуть от его хватки. И Пожиратели Смерти соглашались принять эту ужасную Метку, потому что знали — приняв её, они будут едины. Один Тёмный Лорд и пятьдесят Пожирателей Смерти победили бы целую страну силой Тёмной Метки.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сурово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Ваши родители </w:t>
      </w:r>
      <w:r w:rsidDel="00000000" w:rsidR="00000000" w:rsidRPr="00000000">
        <w:rPr>
          <w:rFonts w:ascii="Times New Roman" w:cs="Times New Roman" w:eastAsia="Times New Roman" w:hAnsi="Times New Roman"/>
          <w:i w:val="1"/>
          <w:sz w:val="24"/>
          <w:szCs w:val="24"/>
          <w:rtl w:val="0"/>
        </w:rPr>
        <w:t xml:space="preserve">могли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 дать отпор тем же способом. Но не сделали этого. Журналист по имени Йерми Виббл призывал нацию ввести воинскую обязанность, хотя и не дошёл до мысли предложить Метку Британии. Йерми Виббл знал, что с ним случится, он надеялся, что его смерть воодушевит остальных. Поэтому Тёмный Лорд убил заодно и его семью. Содранная с них кожа внушила лишь страх народу Британии, и больше никто не осмелился подать голос. И вашим родителям пришлось бы иметь дело с последствиями своей жалкой трусости, если бы их не спас годовалый ребёнок,</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 лице профессора читалось абсолютное презрение. — Драматург назвал бы это «бог из машины», ибо сами они не сделали ничего для своего спасения. Возможно, Тот-Чьё-Имя-Нельзя-Называть не заслуживал победы, но ваши родители, без сомнения, заслужили поражение.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профессора Защиты зазвенел</w:t>
      </w:r>
      <w:r w:rsidDel="00000000" w:rsidR="00000000" w:rsidRPr="00000000">
        <w:rPr>
          <w:rFonts w:ascii="Times New Roman" w:cs="Times New Roman" w:eastAsia="Times New Roman" w:hAnsi="Times New Roman"/>
          <w:sz w:val="24"/>
          <w:szCs w:val="24"/>
          <w:rtl w:val="0"/>
        </w:rPr>
        <w:t xml:space="preserve"> как сталь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знайте: ваши родители ничему не научились! Нация по-прежнему раздроблена и слаба! Сколько десятилетий прошло между Гриндевальдом и Сами-Знаете-Кем? Думаете,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за свою жизнь не увидите следующей угрозы? Повторите ли </w:t>
      </w:r>
      <w:r w:rsidDel="00000000" w:rsidR="00000000" w:rsidRPr="00000000">
        <w:rPr>
          <w:rFonts w:ascii="Times New Roman" w:cs="Times New Roman" w:eastAsia="Times New Roman" w:hAnsi="Times New Roman"/>
          <w:i w:val="1"/>
          <w:sz w:val="24"/>
          <w:szCs w:val="24"/>
          <w:rtl w:val="0"/>
        </w:rPr>
        <w:t xml:space="preserve">вы</w:t>
      </w:r>
      <w:r w:rsidDel="00000000" w:rsidR="00000000" w:rsidRPr="00000000">
        <w:rPr>
          <w:rFonts w:ascii="Times New Roman" w:cs="Times New Roman" w:eastAsia="Times New Roman" w:hAnsi="Times New Roman"/>
          <w:sz w:val="24"/>
          <w:szCs w:val="24"/>
          <w:rtl w:val="0"/>
        </w:rPr>
        <w:t xml:space="preserve"> ошибки ваших родителей, столь ясно увидев сегодня, к чему они могут вас привести? Ибо я могу сказать, что сделают ваши родители, когда придёт день тьмы! Я могу сказать, чему они научились! Они научились прятаться, как трусы, и ждать, пока их спасёт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директора Дамблдора читалось удивление. Ученики же взирали на профессора Защиты с замешательством, гневом и восхищением...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Квиррелла был столь же холоден, как и его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Запомните это и запомните хорошо. Тот-Чьё-Имя-Нельзя-Называть хотел править этой страной, хотел властвовать над ней вечно. Но по крайней мере он хотел править </w:t>
      </w:r>
      <w:r w:rsidDel="00000000" w:rsidR="00000000" w:rsidRPr="00000000">
        <w:rPr>
          <w:rFonts w:ascii="Times New Roman" w:cs="Times New Roman" w:eastAsia="Times New Roman" w:hAnsi="Times New Roman"/>
          <w:i w:val="1"/>
          <w:sz w:val="24"/>
          <w:szCs w:val="24"/>
          <w:rtl w:val="0"/>
        </w:rPr>
        <w:t xml:space="preserve">живой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страной, а не горсткой пепла! История помнит безумных Тёмных Лордов, желавших лишь превратить весь мир в огромный погребальный костёр! Случались войны, в которых целая страна выступала против другой! А ваши родители почти проиграли полусотне, которая хотела захватить эту страну живьём! Как быстро бы их разбил более многочисленный враг, которому не интересно ничего, кроме разрушения? Я предсказываю: когда возникнет следующая угроза, Люциус Малфой объявит, что вы должны следовать за ним или погибнуть, что единственная ваша надежда — это вера в его силу и беспощадность. Он и сам будет верить в эту ложь. Но когда Тёмный Лорд пал, Люциус Малфой не объединил Пожирателей Смерти. Их единство в одночасье рухнуло. Они бежали как побитые псы и предавали друг друга! Люциус Малфой недостаточно силён, чтобы быть настоящим Лордом, Тёмным или каким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Стиснутые кулаки Драко Малфоя побелели, на глаза навернулись слёзы ярости и невыносимого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произнёс профессор Квиррелл. — Не думаю, что вас спасёт Люциус Малфой. И если вы сочтёте, что это лишь моё мнение, время скоро покажет, что это не так. Я не дам вам совета, кого выбрать, мои ученики. </w:t>
      </w:r>
      <w:r w:rsidDel="00000000" w:rsidR="00000000" w:rsidRPr="00000000">
        <w:rPr>
          <w:rFonts w:ascii="Times New Roman" w:cs="Times New Roman" w:eastAsia="Times New Roman" w:hAnsi="Times New Roman"/>
          <w:sz w:val="24"/>
          <w:szCs w:val="24"/>
          <w:rtl w:val="0"/>
        </w:rPr>
        <w:t xml:space="preserve">Но скажу, что если наша страна найдёт лидера, сильного как Тёмный Лорд, но честного и благородного, и примет его Метку, то любой Тёмный Лорд будет раздавлен как насекомое, и весь прочий разобщённый магический мир не сможет нам угрожать</w:t>
      </w:r>
      <w:r w:rsidDel="00000000" w:rsidR="00000000" w:rsidRPr="00000000">
        <w:rPr>
          <w:rFonts w:ascii="Times New Roman" w:cs="Times New Roman" w:eastAsia="Times New Roman" w:hAnsi="Times New Roman"/>
          <w:sz w:val="24"/>
          <w:szCs w:val="24"/>
          <w:rtl w:val="0"/>
        </w:rPr>
        <w:t xml:space="preserve">. И если какой-то более сильный враг начнёт против нас войну на уничтожение, то только у объединённого магического мира будет шанс уцелеть.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судорожные вздохи, в основном со стороны маглорождённых — на лицах студентов в мантиях с зелёной оторочкой читалось лишь недоумение. Теперь уже Гарри Поттер стиснул кулаки. Гермиона Грейнджер рядом с ним была рассержена и напугана.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встал со своего места. Его глаза метали молнии. Пока он не произнёс ни слова, но приказ был ясен.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назову вам эту будущую угрозу, — сказал профессор Квиррелл. — Но, если прошлое хоть в какой-то мере отражает то, каким будет будущее, вам не удастся прожить свои жизни в мире. И если в будущем вы поступите как увиденные вами сегодня три армии, если вы не сможете отбросить ваши мелочные ссоры и не примете Метку единого лидера, то вы несомненно пожалеете, что у вас нет Тёмного Лорда, чтобы править вами, и проклянёте день, когда на свет появился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Довольно!</w:t>
      </w:r>
      <w:r w:rsidDel="00000000" w:rsidR="00000000" w:rsidRPr="00000000">
        <w:rPr>
          <w:rFonts w:ascii="Times New Roman" w:cs="Times New Roman" w:eastAsia="Times New Roman" w:hAnsi="Times New Roman"/>
          <w:sz w:val="24"/>
          <w:szCs w:val="24"/>
          <w:rtl w:val="0"/>
        </w:rPr>
        <w:t xml:space="preserve"> — прогремел Альбус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медленно повернул голову и посмотрел туда, где стоял разъярённый Дамблдор во всём своём величии. Казалось, всех учеников придавила огромная тяжесть, они слушали, но не смели пошевельнуться.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тоже подвели эту страну, — произнёс профессор Квиррелл. — И вы знаете об опасности не хуже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Подобные речи не для ушей учеников, — в голосе Альбуса Дамблдора явственно звучала угроза. — И не для уст профессоров!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сухо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Тёмный Лорд шёл к власти, было много речей для ушей взрослых. И взрослые аплодировали этим речам, а затем возвращались домой к своим обычным развлечениям. Но я подчинюсь вам, директор, и если вам не нравятся мои речи, их больше не будет. Мой урок прост. Я не буду ничего делать с предателями, и мы посмотрим, что ученики смогут сделать с ними самостоятельно, не рассчитывая на помощь профессора.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Квиррелл повернулся к ученикам, и на его лице появилась кривая ухмылка, которая сняла чудовищное давление, как дуновение бога рассеивает облака.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прошу вас, будьте пока добры к предателям. Они просто развлекаются.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смех, хоть поначалу и довольно нервный. Профессор Квиррелл стоял и криво улыбался, и какая-то часть напряжения исчезла сама собой.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уже приготовился открыть конверты с желаниями, а в потрясённом мозгу Драко до сих пор бурлили тысячи вопросов.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никогда не приходило в голову, что путешествующие на Луну маглы могут оказаться большей угрозой, чем медленное увядание волшебства, или что отец окажется слишком слаб, чтобы остановить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ещё более странным было очевидное следствие: профессор Квиррелл верит, что </w:t>
      </w:r>
      <w:ins w:author="Alaric Lightin" w:id="4" w:date="2016-03-11T03:22:23Z">
        <w:r w:rsidDel="00000000" w:rsidR="00000000" w:rsidRPr="00000000">
          <w:rPr>
            <w:rFonts w:ascii="Times New Roman" w:cs="Times New Roman" w:eastAsia="Times New Roman" w:hAnsi="Times New Roman"/>
            <w:sz w:val="24"/>
            <w:szCs w:val="24"/>
            <w:rtl w:val="0"/>
          </w:rPr>
          <w:t xml:space="preserve">это сможет сделать Гарри</w:t>
        </w:r>
      </w:ins>
      <w:del w:author="Alaric Lightin" w:id="4" w:date="2016-03-11T03:22:23Z">
        <w:r w:rsidDel="00000000" w:rsidR="00000000" w:rsidRPr="00000000">
          <w:rPr>
            <w:rFonts w:ascii="Times New Roman" w:cs="Times New Roman" w:eastAsia="Times New Roman" w:hAnsi="Times New Roman"/>
            <w:i w:val="1"/>
            <w:sz w:val="24"/>
            <w:szCs w:val="24"/>
            <w:rtl w:val="0"/>
          </w:rPr>
          <w:delText xml:space="preserve">Гарри</w:delText>
        </w:r>
        <w:r w:rsidDel="00000000" w:rsidR="00000000" w:rsidRPr="00000000">
          <w:rPr>
            <w:rFonts w:ascii="Times New Roman" w:cs="Times New Roman" w:eastAsia="Times New Roman" w:hAnsi="Times New Roman"/>
            <w:sz w:val="24"/>
            <w:szCs w:val="24"/>
            <w:rtl w:val="0"/>
          </w:rPr>
          <w:delText xml:space="preserve"> сможет это сделать</w:delText>
        </w:r>
      </w:del>
      <w:r w:rsidDel="00000000" w:rsidR="00000000" w:rsidRPr="00000000">
        <w:rPr>
          <w:rFonts w:ascii="Times New Roman" w:cs="Times New Roman" w:eastAsia="Times New Roman" w:hAnsi="Times New Roman"/>
          <w:sz w:val="24"/>
          <w:szCs w:val="24"/>
          <w:rtl w:val="0"/>
        </w:rPr>
        <w:t xml:space="preserve">. Он заявил, что не станет давать советы кого выбрать будущим лидером, но он снова и снова упоминал в своей речи Гарри Поттера, так что прийти к определённому выводу было не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смешно. Мальчик, который покрывает мягкое кресло блёстками и называет его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Мальчик, который бросил вызов Снейпу и победил</w:t>
      </w:r>
      <w:r w:rsidDel="00000000" w:rsidR="00000000" w:rsidRPr="00000000">
        <w:rPr>
          <w:rFonts w:ascii="Times New Roman" w:cs="Times New Roman" w:eastAsia="Times New Roman" w:hAnsi="Times New Roman"/>
          <w:sz w:val="24"/>
          <w:szCs w:val="24"/>
          <w:rtl w:val="0"/>
        </w:rPr>
        <w:t xml:space="preserve">, — прошептал предательский голос, — </w:t>
      </w:r>
      <w:r w:rsidDel="00000000" w:rsidR="00000000" w:rsidRPr="00000000">
        <w:rPr>
          <w:rFonts w:ascii="Times New Roman" w:cs="Times New Roman" w:eastAsia="Times New Roman" w:hAnsi="Times New Roman"/>
          <w:i w:val="1"/>
          <w:sz w:val="24"/>
          <w:szCs w:val="24"/>
          <w:rtl w:val="0"/>
        </w:rPr>
        <w:t xml:space="preserve">может вырасти в Лорда, у которого хватит сил, чтобы править, хватит  сил, чтобы спасти всех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же </w:t>
      </w:r>
      <w:r w:rsidDel="00000000" w:rsidR="00000000" w:rsidRPr="00000000">
        <w:rPr>
          <w:rFonts w:ascii="Times New Roman" w:cs="Times New Roman" w:eastAsia="Times New Roman" w:hAnsi="Times New Roman"/>
          <w:i w:val="1"/>
          <w:sz w:val="24"/>
          <w:szCs w:val="24"/>
          <w:rtl w:val="0"/>
        </w:rPr>
        <w:t xml:space="preserve">воспитали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маглы! Он сам практически грязнокровка, он не будет сражаться против своей приёмной семьи...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Ему ведомы их умения, их приёмы и их секреты. Он сможет взять всю магловскую науку и, объединив с нашей магической силой, использовать против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что если он откажется? Что если он слишком слаб?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 ответил внутренний голос, — </w:t>
      </w:r>
      <w:r w:rsidDel="00000000" w:rsidR="00000000" w:rsidRPr="00000000">
        <w:rPr>
          <w:rFonts w:ascii="Times New Roman" w:cs="Times New Roman" w:eastAsia="Times New Roman" w:hAnsi="Times New Roman"/>
          <w:i w:val="1"/>
          <w:sz w:val="24"/>
          <w:szCs w:val="24"/>
          <w:rtl w:val="0"/>
        </w:rPr>
        <w:t xml:space="preserve">это придётся сделать тебе, разве не так,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Голоса снова стихли, когда профессор Квиррелл распечатал первый конверт.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вы пожелали... чтобы Слизерин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Публика озадаченно переглянулась.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профессор, — чётко проговорил Драко, зная, что его голос будет усилен. — Если вы не можете это сделать, тогда что-нибудь ещё для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буду присуждать баллы факультетов несправедливо, — Квиррелл с задумчивым видом постучал по щеке. — Что делает исполнение вашего желания достаточно затруднительным и, следовательно, интересным. Не хотите ли рассказать, почему вы остановились на нём, мистер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ещё стоя на фоне платины и изумрудов, Драко отвернулся от профессора Защиты и посмотрел на толпу. Не все в Слизерине болели за Армию Драконов — появились настроенные против Малфоев группы, которые выражали своё отношение, поддерживая Мальчика-Который-Выжил или даже Грейнджер, и выходка Забини их только подзадорит. Им нужно напомнить, что Слизерин — значит Малфои, а Малфои — значит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Драко. — Они слизеринцы, они поймут.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смешки, главным образом от слизеринцев, даже от тех, которые ещё минуту назад был против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Лесть — чудесная штука.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повернулся к профессору Квирреллу и с удивлением обнаружил, что Грейнджер выглядит смущённой.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же касается мисс Грейнджер, — послышался звук рвущейся бумаги: профессор Квиррелл вскрыл второй конверт, — вы пожелали... чтобы Когтевран выиграл кубок школы?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пронёсся среди публики, и даже Драко хохотнул. Он не думал, что Грейнджер тоже знакома с правилами этой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 ну, — похоже, Грейнджер с трудом вспоминала слова заготовленной речи, — то есть... — она набрала в грудь воздуха. — В моей армии есть солдаты с каждого факультета, и я не хочу никого из них обидеть. Но и факультеты должны что-то значить. Грустно, когда ученики с одного факультета бросаются друг в друга проклятиями, только потому что они оказались в разных армиях. Нужно, чтобы люди могли полагаться на товарищей по факультету. Годрик Гриффиндор, Салазар Слизерин, Ровена Когтевран и Хельга Пуффендуй для того и создали четыре факультета Хогвартса. Я, конечно, генерал Солнечных, но прежде всего я Гермиона Грейнджер из Когтеврана, и я горжусь, что я — часть факультета, которому восемьсот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Браво, мисс Грейнджер! — пророкотал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нахмурился, и какая-то ускользающая мысль щекотнула Драко по краю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Любопытное мнение, — заметил профессор Квиррелл. — Однако бывают случаи, когда слизеринцу хорошо иметь друзей в Когтевране, а гриффиндорцу — в Пуффендуе. Не лучше ли всего, когда ты можешь полагаться как на друзей по факультету, так и на друзей по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Грейнджер метнулся к наблюдавшим за ними ученикам и учителям, но она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 словно сам с собой соглашаясь, повернулся к кафедре и открыл последний конверт. Гарри, стоявший рядом с Драко, заметно напрягся.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поднёс к глазам пергамент: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мистер Поттер желает...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Миг тишины — глаза профессора Квиррелла пробежали по строчкам.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хоть на лице профессора и не дрогнул ни один мускул, лист пергамента ярко вспыхнул и сгорел, оставив после себя лишь оседающие хлопья пепла.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Пожалуйста, оставайтесь в рамках возможного, мистер Поттер, — сухо произнёс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долгая тишина. Гарри был явно потрясён.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Великий Мерлин, что он там попросил?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Надеюсь, — продолжил Квиррелл, — вы подготовили другое желание, на случай если я не возьмусь выполнить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Опять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глубоко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подготовил, — сказал он, — но я уже придумал замену.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w:t>
      </w:r>
      <w:r w:rsidDel="00000000" w:rsidR="00000000" w:rsidRPr="00000000">
        <w:rPr>
          <w:rFonts w:ascii="Times New Roman" w:cs="Times New Roman" w:eastAsia="Times New Roman" w:hAnsi="Times New Roman"/>
          <w:sz w:val="24"/>
          <w:szCs w:val="24"/>
          <w:rtl w:val="0"/>
        </w:rPr>
        <w:t xml:space="preserve">арри Поттер развернулся к толпе, и голос его окреп: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Люди боятся предателей из-за вреда, который они наносят напрямую: из-за солдат, которых они могут застрелить, из-за секретов, которые могут продать. Но это лишь часть той опасности, которую они собой представляют. То, что люди делают </w:t>
      </w:r>
      <w:ins w:author="Alaric Lightin" w:id="5" w:date="2016-03-11T03:23:23Z">
        <w:r w:rsidDel="00000000" w:rsidR="00000000" w:rsidRPr="00000000">
          <w:rPr>
            <w:rFonts w:ascii="Times New Roman" w:cs="Times New Roman" w:eastAsia="Times New Roman" w:hAnsi="Times New Roman"/>
            <w:sz w:val="24"/>
            <w:szCs w:val="24"/>
            <w:rtl w:val="0"/>
          </w:rPr>
          <w:t xml:space="preserve">только </w:t>
        </w:r>
      </w:ins>
      <w:r w:rsidDel="00000000" w:rsidR="00000000" w:rsidRPr="00000000">
        <w:rPr>
          <w:rFonts w:ascii="Times New Roman" w:cs="Times New Roman" w:eastAsia="Times New Roman" w:hAnsi="Times New Roman"/>
          <w:sz w:val="24"/>
          <w:szCs w:val="24"/>
          <w:rtl w:val="0"/>
        </w:rPr>
        <w:t xml:space="preserve">из-за </w:t>
      </w:r>
      <w:r w:rsidDel="00000000" w:rsidR="00000000" w:rsidRPr="00000000">
        <w:rPr>
          <w:rFonts w:ascii="Times New Roman" w:cs="Times New Roman" w:eastAsia="Times New Roman" w:hAnsi="Times New Roman"/>
          <w:i w:val="1"/>
          <w:sz w:val="24"/>
          <w:szCs w:val="24"/>
          <w:rtl w:val="0"/>
        </w:rPr>
        <w:t xml:space="preserve">боязни</w:t>
      </w:r>
      <w:r w:rsidDel="00000000" w:rsidR="00000000" w:rsidRPr="00000000">
        <w:rPr>
          <w:rFonts w:ascii="Times New Roman" w:cs="Times New Roman" w:eastAsia="Times New Roman" w:hAnsi="Times New Roman"/>
          <w:sz w:val="24"/>
          <w:szCs w:val="24"/>
          <w:rtl w:val="0"/>
        </w:rPr>
        <w:t xml:space="preserve"> предательства, тоже имеет свою цену. Сегодня я применил эту стратегию против Солнечных и Драконов. Я не приказывал своим предателям как можно сильнее навредить неприятелю. Я приказал им действовать таким образом, чтобы посеять как можно больше недоверия и смятения в рядах врага и заставить генералов принимать самые затратные меры для борьбы с ними. Если предателей всего лишь несколько и им противостоит целая страна, очевидно, что вред, который эти предатели могут нанести, может оказаться куда меньше вреда, нанесённого целой страной в борьбе с ними — лекарство может оказаться опаснее болезни...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 неожиданно резко прервал его профессор Защиты, — история показывает, что вы просто-напросто неправы. Поколение ваших родителей сделало слишком мало во имя объединения, а не слишком много! Вся страна чуть не пала, мистер Поттер, хоть вы этого и не застали. Спросите у соседей по комнате, сколько из них потеряли родных в войне с Тёмным Лордом. А лучше, если у вас есть хоть капля разума, — не спрашивайте! </w:t>
      </w:r>
      <w:del w:author="Alaric Lightin" w:id="6" w:date="2016-03-11T03:24:21Z">
        <w:r w:rsidDel="00000000" w:rsidR="00000000" w:rsidRPr="00000000">
          <w:rPr>
            <w:rFonts w:ascii="Times New Roman" w:cs="Times New Roman" w:eastAsia="Times New Roman" w:hAnsi="Times New Roman"/>
            <w:sz w:val="24"/>
            <w:szCs w:val="24"/>
            <w:rtl w:val="0"/>
          </w:rPr>
          <w:delText xml:space="preserve">Так</w:delText>
        </w:r>
      </w:del>
      <w:del w:author="Alaric Lightin" w:id="7" w:date="2016-03-11T03:24:22Z">
        <w:r w:rsidDel="00000000" w:rsidR="00000000" w:rsidRPr="00000000">
          <w:rPr>
            <w:rFonts w:ascii="Times New Roman" w:cs="Times New Roman" w:eastAsia="Times New Roman" w:hAnsi="Times New Roman"/>
            <w:sz w:val="24"/>
            <w:szCs w:val="24"/>
            <w:rtl w:val="0"/>
          </w:rPr>
          <w:delText xml:space="preserve"> </w:delText>
        </w:r>
      </w:del>
      <w:ins w:author="Alaric Lightin" w:id="7" w:date="2016-03-11T03:24:22Z">
        <w:r w:rsidDel="00000000" w:rsidR="00000000" w:rsidRPr="00000000">
          <w:rPr>
            <w:rFonts w:ascii="Times New Roman" w:cs="Times New Roman" w:eastAsia="Times New Roman" w:hAnsi="Times New Roman"/>
            <w:sz w:val="24"/>
            <w:szCs w:val="24"/>
            <w:rtl w:val="0"/>
          </w:rPr>
          <w:t xml:space="preserve">У вас есть желание</w:t>
        </w:r>
      </w:ins>
      <w:del w:author="Alaric Lightin" w:id="7" w:date="2016-03-11T03:24:22Z">
        <w:r w:rsidDel="00000000" w:rsidR="00000000" w:rsidRPr="00000000">
          <w:rPr>
            <w:rFonts w:ascii="Times New Roman" w:cs="Times New Roman" w:eastAsia="Times New Roman" w:hAnsi="Times New Roman"/>
            <w:i w:val="1"/>
            <w:sz w:val="24"/>
            <w:szCs w:val="24"/>
            <w:rtl w:val="0"/>
          </w:rPr>
          <w:delText xml:space="preserve">есть</w:delText>
        </w:r>
        <w:r w:rsidDel="00000000" w:rsidR="00000000" w:rsidRPr="00000000">
          <w:rPr>
            <w:rFonts w:ascii="Times New Roman" w:cs="Times New Roman" w:eastAsia="Times New Roman" w:hAnsi="Times New Roman"/>
            <w:sz w:val="24"/>
            <w:szCs w:val="24"/>
            <w:rtl w:val="0"/>
          </w:rPr>
          <w:delText xml:space="preserve"> ли у вас желание</w:delText>
        </w:r>
      </w:del>
      <w:r w:rsidDel="00000000" w:rsidR="00000000" w:rsidRPr="00000000">
        <w:rPr>
          <w:rFonts w:ascii="Times New Roman" w:cs="Times New Roman" w:eastAsia="Times New Roman" w:hAnsi="Times New Roman"/>
          <w:sz w:val="24"/>
          <w:szCs w:val="24"/>
          <w:rtl w:val="0"/>
        </w:rPr>
        <w:t xml:space="preserve">,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не возражаете, — мягко сказал Альбус Дамблдор, — хотелось бы послушать, что скажет Мальчик-Который-Выжил. В прекращении войн у него больше опыта, чем у нас обоих.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Несколько человек засмеялись, но таких было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перевёл взгляд на Дамблдора и как будто на секунду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говорю, что вы неправы, профессор Квиррелл. В последней войне люди не действовали сообща, и вся страна чуть не пала перед несколькими дюжинами врагов. Да, это заслуживает презрения. И если мы совершим те же ошибки в следующий раз — это будет заслуживать презрения ещё больше. Но ни одна война не повторяется дважды. Проблема в том, что враг тоже может быть умён. Разногласия опасны по-своему, но и у попытки создать единство есть свои риски и своя плата, и враг обязательно попробует воспользоваться этим в своих интересах. Нельзя думать только на первом уровне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простоты тоже есть привлекательные стороны, мистер Поттер, — всё так же сухо возразил профессор Защиты. — Надеюсь, сегодня вы усвоили кое-что об опасностях стратегий, которые сложнее, чем просто «собрать своих людей в кулак и ударить по врагу». И если всё сказанное не связано каким-то образом с вашим желанием, я буду весьма огорчён.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кивнул Гарри Поттер, — довольно сложно было придумать желание, которое символизирует опасность объединения. Но проблемы совместных действий проявляются не только в войне — мы с ними сталкиваемся всю жизнь, ежедневно. Если все пользуются одинаковыми правилами, а правила глупы, то когда кто-то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пытается делать что-то иначе — он нарушает правила. И только если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решают делать что-то иначе, им уже не могут помешать. Это и есть яркий пример, демонстрирующий цену единства — </w:t>
      </w:r>
      <w:r w:rsidDel="00000000" w:rsidR="00000000" w:rsidRPr="00000000">
        <w:rPr>
          <w:rFonts w:ascii="Times New Roman" w:cs="Times New Roman" w:eastAsia="Times New Roman" w:hAnsi="Times New Roman"/>
          <w:i w:val="1"/>
          <w:sz w:val="24"/>
          <w:szCs w:val="24"/>
          <w:rtl w:val="0"/>
        </w:rPr>
        <w:t xml:space="preserve">первому</w:t>
      </w:r>
      <w:r w:rsidDel="00000000" w:rsidR="00000000" w:rsidRPr="00000000">
        <w:rPr>
          <w:rFonts w:ascii="Times New Roman" w:cs="Times New Roman" w:eastAsia="Times New Roman" w:hAnsi="Times New Roman"/>
          <w:sz w:val="24"/>
          <w:szCs w:val="24"/>
          <w:rtl w:val="0"/>
        </w:rPr>
        <w:t xml:space="preserve"> человеку приходится спорить с толпой, идти против течения. И если считать, что важно только единство, то никто никогда не сможет изменить правила игры, какими бы глупыми они ни были. Так что вот моё желание, которое иллюстрирует, что случается, когда люди объединяются в неправильном направлении: пусть в Хогвартсе играют в квиддич без снитча.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ins w:author="Alaric Lightin" w:id="8" w:date="2016-03-11T03:24:5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вырвалось из сотни ртов, а у Драко отвисла челюсть.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Снитч портит всю игру, — пояснил Гарри Поттер. — Всё, что делают другие игроки, в конце концов оказывается неважным. Намного разумнее просто использовать часы. Это одна из тех ошеломительно дурацких вещей, которые вы не замечаете просто потому, что выросли с ними, которые вы делаете только потому, что все вокруг это делают...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к этому времени голос Гарри Поттера был уже не слышен, потому что начались массовые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Волнения закончились примерно через пятнадцать секунд, после огромного огненного всполоха, бабахнувшего со стороны самой высокой башни Хогвартса громче сотни громов. Драко не знал, что Дамблдор способен на </w:t>
      </w:r>
      <w:r w:rsidDel="00000000" w:rsidR="00000000" w:rsidRPr="00000000">
        <w:rPr>
          <w:rFonts w:ascii="Times New Roman" w:cs="Times New Roman" w:eastAsia="Times New Roman" w:hAnsi="Times New Roman"/>
          <w:i w:val="1"/>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Ученики опасливо и тихо рассаживались по местам.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хохотал без остановки.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тому и быть, мистер Поттер. Ваша воля будет исполнена,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профессор Защиты сделал многозначительную паузу. — Конечно, я обещал лишь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хитрый план. И это всё, что вы трое получите.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почти ждал этих слов, но они всё равно потрясли его. Он обменялся быстрым взглядом с Грейнджер: они были бы очевидными союзниками, если бы их желания не противоречили одно другому...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хотите сказать, — уточнил Гарри, — что мы должны согласиться на какое-то одно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этого от вас просить — </w:t>
      </w:r>
      <w:r w:rsidDel="00000000" w:rsidR="00000000" w:rsidRPr="00000000">
        <w:rPr>
          <w:rFonts w:ascii="Times New Roman" w:cs="Times New Roman" w:eastAsia="Times New Roman" w:hAnsi="Times New Roman"/>
          <w:i w:val="1"/>
          <w:sz w:val="24"/>
          <w:szCs w:val="24"/>
          <w:rtl w:val="0"/>
        </w:rPr>
        <w:t xml:space="preserve">явно</w:t>
      </w:r>
      <w:r w:rsidDel="00000000" w:rsidR="00000000" w:rsidRPr="00000000">
        <w:rPr>
          <w:rFonts w:ascii="Times New Roman" w:cs="Times New Roman" w:eastAsia="Times New Roman" w:hAnsi="Times New Roman"/>
          <w:sz w:val="24"/>
          <w:szCs w:val="24"/>
          <w:rtl w:val="0"/>
        </w:rPr>
        <w:t xml:space="preserve"> чересчур, — сказал профессор Квиррелл. — У вас троих ведь нет общего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могло быть игрой воображения, но Драко на мгновение показалось, что глаза профессора Защиты стрельнули в сторону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продолжил профессор, — я имел в виду, что выполню </w:t>
      </w:r>
      <w:del w:author="Alaric Lightin" w:id="9" w:date="2015-06-22T17:26:08Z">
        <w:commentRangeStart w:id="1"/>
        <w:r w:rsidDel="00000000" w:rsidR="00000000" w:rsidRPr="00000000">
          <w:rPr>
            <w:rFonts w:ascii="Times New Roman" w:cs="Times New Roman" w:eastAsia="Times New Roman" w:hAnsi="Times New Roman"/>
            <w:sz w:val="24"/>
            <w:szCs w:val="24"/>
            <w:rtl w:val="0"/>
          </w:rPr>
          <w:delText xml:space="preserve">все </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три желания при помощи одного плана.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Немое недоумение.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вас не получится, — категорически заявил Гарри. — Даже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на такое не способен. Два из этих желаний взаимно несовместимы. Это </w:t>
      </w:r>
      <w:r w:rsidDel="00000000" w:rsidR="00000000" w:rsidRPr="00000000">
        <w:rPr>
          <w:rFonts w:ascii="Times New Roman" w:cs="Times New Roman" w:eastAsia="Times New Roman" w:hAnsi="Times New Roman"/>
          <w:i w:val="1"/>
          <w:sz w:val="24"/>
          <w:szCs w:val="24"/>
          <w:rtl w:val="0"/>
        </w:rPr>
        <w:t xml:space="preserve">логически невозможно</w:t>
      </w:r>
      <w:r w:rsidDel="00000000" w:rsidR="00000000" w:rsidRPr="00000000">
        <w:rPr>
          <w:rFonts w:ascii="Times New Roman" w:cs="Times New Roman" w:eastAsia="Times New Roman" w:hAnsi="Times New Roman"/>
          <w:sz w:val="24"/>
          <w:szCs w:val="24"/>
          <w:rtl w:val="0"/>
        </w:rPr>
        <w:t xml:space="preserve">... — Гарри осёкся.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ещё годами не вышли, чтобы говорить, что у меня получится, а что — нет, мистер Поттер, — сухо улыбнулся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повернулся к зрителям: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честно, у меня нет никакой уверенности, что вы сможете понять сегодняшний урок. Разъезжайтесь по домам, наслаждайтесь временем, проведённым в кругу семьи, или того, что от неё осталось. Моя же семья давно пала от руки Тёмного Лорда. Увидимся, когда возобновятся занятия.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развернулся, чтобы сойти со сцены, и Драко услышал в последовавшей за речью профессора тишине, как тот, уже не усиливая голос, негромко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с вами, мистер Поттер, мне хотелось бы побеседовать прямо сейчас.</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3-11T03:17: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тут не двоеточие должно быть?</w:t>
      </w:r>
    </w:p>
  </w:comment>
  <w:comment w:author="Alaric Lightin" w:id="1" w:date="2015-06-22T17:26: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https://www.reddit.com/r/HPMOR/comments/3a9tdb/reread_discussion_ch_34_coordination_problems_pt_2/cscof6w?context=3</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Автор заявил, что Квиррел подразумевал не желания Гарри, Драко и Гермионы, а своё, Гарри и одно из желаний Драко и Гермионы.</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поэтому "все" не подходит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