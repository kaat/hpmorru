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bvt77am883kw" w:id="0"/>
      <w:bookmarkEnd w:id="0"/>
      <w:r w:rsidDel="00000000" w:rsidR="00000000" w:rsidRPr="00000000">
        <w:rPr>
          <w:rtl w:val="0"/>
        </w:rPr>
        <w:t xml:space="preserve">Глава 42. Храбрость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Романтично?</w:t>
      </w:r>
      <w:r w:rsidDel="00000000" w:rsidR="00000000" w:rsidRPr="00000000">
        <w:rPr>
          <w:rFonts w:ascii="Times New Roman" w:cs="Times New Roman" w:eastAsia="Times New Roman" w:hAnsi="Times New Roman"/>
          <w:sz w:val="24"/>
          <w:szCs w:val="24"/>
          <w:rtl w:val="0"/>
        </w:rPr>
        <w:t xml:space="preserve"> — переспросила Гермиона. — Но они же оба </w:t>
      </w:r>
      <w:r w:rsidDel="00000000" w:rsidR="00000000" w:rsidRPr="00000000">
        <w:rPr>
          <w:rFonts w:ascii="Times New Roman" w:cs="Times New Roman" w:eastAsia="Times New Roman" w:hAnsi="Times New Roman"/>
          <w:i w:val="1"/>
          <w:sz w:val="24"/>
          <w:szCs w:val="24"/>
          <w:rtl w:val="0"/>
        </w:rPr>
        <w:t xml:space="preserve">мальчики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Ничего себе, — похоже, Дафна была слегка потрясена. — Ты хочешь сказать, маглы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ненавидят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Я думала, это одна из выдумок Пожирателей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ответила незнакомая Гермионе слизеринка постарше. — Всё правда. Им придётся вступать в брак тайно, и если кто-нибудь когда-нибудь узнает их секрет, то их обоих сожгут на костре. И если какая-нибудь девушка подумает, что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романтично, её тоже сожгут.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могла бы и дальше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была слегка разочарована простотой решения, хотя, конечно, оно было справедливым.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w:t>
      </w:r>
      <w:r w:rsidDel="00000000" w:rsidR="00000000" w:rsidRPr="00000000">
        <w:rPr>
          <w:rFonts w:ascii="Times New Roman" w:cs="Times New Roman" w:eastAsia="Times New Roman" w:hAnsi="Times New Roman"/>
          <w:i w:val="1"/>
          <w:sz w:val="24"/>
          <w:szCs w:val="24"/>
          <w:rtl w:val="0"/>
        </w:rPr>
        <w:t xml:space="preserve">большее</w:t>
      </w:r>
      <w:r w:rsidDel="00000000" w:rsidR="00000000" w:rsidRPr="00000000">
        <w:rPr>
          <w:rFonts w:ascii="Times New Roman" w:cs="Times New Roman" w:eastAsia="Times New Roman" w:hAnsi="Times New Roman"/>
          <w:sz w:val="24"/>
          <w:szCs w:val="24"/>
          <w:rtl w:val="0"/>
        </w:rPr>
        <w:t xml:space="preserve">,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ведь не понимаешь, чего это они? — весело поинтересовался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прочёл немало книг, которые ему бы читать не следовало, не говоря уже о нескольких заголовках «Придиры</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Малфой залетел от Мальчика-Который-Выжил?»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ты </w:t>
      </w:r>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о чём идет речь. Я думал, маглы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ненавидят?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Только идиоты. Но, эм, тебе не кажется, что мы для такого, э-э, несколько </w:t>
      </w:r>
      <w:r w:rsidDel="00000000" w:rsidR="00000000" w:rsidRPr="00000000">
        <w:rPr>
          <w:rFonts w:ascii="Times New Roman" w:cs="Times New Roman" w:eastAsia="Times New Roman" w:hAnsi="Times New Roman"/>
          <w:i w:val="1"/>
          <w:sz w:val="24"/>
          <w:szCs w:val="24"/>
          <w:rtl w:val="0"/>
        </w:rPr>
        <w:t xml:space="preserve">молоды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Для </w:t>
      </w:r>
      <w:r w:rsidDel="00000000" w:rsidR="00000000" w:rsidRPr="00000000">
        <w:rPr>
          <w:rFonts w:ascii="Times New Roman" w:cs="Times New Roman" w:eastAsia="Times New Roman" w:hAnsi="Times New Roman"/>
          <w:i w:val="1"/>
          <w:sz w:val="24"/>
          <w:szCs w:val="24"/>
          <w:rtl w:val="0"/>
        </w:rPr>
        <w:t xml:space="preserve">них</w:t>
      </w:r>
      <w:r w:rsidDel="00000000" w:rsidR="00000000" w:rsidRPr="00000000">
        <w:rPr>
          <w:rFonts w:ascii="Times New Roman" w:cs="Times New Roman" w:eastAsia="Times New Roman" w:hAnsi="Times New Roman"/>
          <w:sz w:val="24"/>
          <w:szCs w:val="24"/>
          <w:rtl w:val="0"/>
        </w:rPr>
        <w:t xml:space="preserve"> не слишком, — Драко фыркнул. — </w:t>
      </w:r>
      <w:r w:rsidDel="00000000" w:rsidR="00000000" w:rsidRPr="00000000">
        <w:rPr>
          <w:rFonts w:ascii="Times New Roman" w:cs="Times New Roman" w:eastAsia="Times New Roman" w:hAnsi="Times New Roman"/>
          <w:i w:val="1"/>
          <w:sz w:val="24"/>
          <w:szCs w:val="24"/>
          <w:rtl w:val="0"/>
        </w:rPr>
        <w:t xml:space="preserve">Девчонки!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молча подошли к краю крыши.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я здесь, чтобы отомстить тебе, — сказал Драко. — Но</w:t>
      </w:r>
      <w:r w:rsidDel="00000000" w:rsidR="00000000" w:rsidRPr="00000000">
        <w:rPr>
          <w:rFonts w:ascii="Times New Roman" w:cs="Times New Roman" w:eastAsia="Times New Roman" w:hAnsi="Times New Roman"/>
          <w:i w:val="1"/>
          <w:sz w:val="24"/>
          <w:szCs w:val="24"/>
          <w:rtl w:val="0"/>
        </w:rPr>
        <w:t xml:space="preserve"> тебе</w:t>
      </w:r>
      <w:r w:rsidDel="00000000" w:rsidR="00000000" w:rsidRPr="00000000">
        <w:rPr>
          <w:rFonts w:ascii="Times New Roman" w:cs="Times New Roman" w:eastAsia="Times New Roman" w:hAnsi="Times New Roman"/>
          <w:sz w:val="24"/>
          <w:szCs w:val="24"/>
          <w:rtl w:val="0"/>
        </w:rPr>
        <w:t xml:space="preserve">-то это зачем?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Разум Гарри молниеносно взвесил все за и против, вычисляя, не слишком ли он торопит события...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Честно? Я, конечно, планировал заставить её лазить по ледяным стенам, но я </w:t>
      </w:r>
      <w:r w:rsidDel="00000000" w:rsidR="00000000" w:rsidRPr="00000000">
        <w:rPr>
          <w:rFonts w:ascii="Times New Roman" w:cs="Times New Roman" w:eastAsia="Times New Roman" w:hAnsi="Times New Roman"/>
          <w:i w:val="1"/>
          <w:sz w:val="24"/>
          <w:szCs w:val="24"/>
          <w:rtl w:val="0"/>
        </w:rPr>
        <w:t xml:space="preserve">совсем </w:t>
      </w:r>
      <w:r w:rsidDel="00000000" w:rsidR="00000000" w:rsidRPr="00000000">
        <w:rPr>
          <w:rFonts w:ascii="Times New Roman" w:cs="Times New Roman" w:eastAsia="Times New Roman" w:hAnsi="Times New Roman"/>
          <w:sz w:val="24"/>
          <w:szCs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ненадолго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он, — понятно.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улыбнулся. Никогда в жизни ему не было настолько сложно сдержать улыбку.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посмотрел на край крыши и поморщился: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Н-да, ронять кого-то умышленно гораздо сложнее, чем нечаянно.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Рука Гарри рефлекторно вцепилась мёртвой хваткой в ледяной камень крыши.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Ваше сознание может отлично понимать, что вы выпили зелье замедленного падения. Но донести это сообщение до подсознания — совсем другое дело.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Сейчас Гарри испытывал такой же страх, какой по его мнению довелось пережить Гермионе, и это было справедливо.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ответил Драко и разжал руку.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мгновение желудок подскочил к горлу, а тело безуспешно попыталось сориентироваться в пространстве.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ещё через секунду Гарри почувствовал, как </w:t>
      </w:r>
      <w:r w:rsidDel="00000000" w:rsidR="00000000" w:rsidRPr="00000000">
        <w:rPr>
          <w:rFonts w:ascii="Times New Roman" w:cs="Times New Roman" w:eastAsia="Times New Roman" w:hAnsi="Times New Roman"/>
          <w:i w:val="1"/>
          <w:sz w:val="24"/>
          <w:szCs w:val="24"/>
          <w:rtl w:val="0"/>
        </w:rPr>
        <w:t xml:space="preserve">рывком</w:t>
      </w:r>
      <w:r w:rsidDel="00000000" w:rsidR="00000000" w:rsidRPr="00000000">
        <w:rPr>
          <w:rFonts w:ascii="Times New Roman" w:cs="Times New Roman" w:eastAsia="Times New Roman" w:hAnsi="Times New Roman"/>
          <w:sz w:val="24"/>
          <w:szCs w:val="24"/>
          <w:rtl w:val="0"/>
        </w:rPr>
        <w:t xml:space="preserve"> начало действовать зелье. Падение замедлилось, возникло странное укачивающее ощущение мягкости.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затем что-то </w:t>
      </w:r>
      <w:r w:rsidDel="00000000" w:rsidR="00000000" w:rsidRPr="00000000">
        <w:rPr>
          <w:rFonts w:ascii="Times New Roman" w:cs="Times New Roman" w:eastAsia="Times New Roman" w:hAnsi="Times New Roman"/>
          <w:i w:val="1"/>
          <w:sz w:val="24"/>
          <w:szCs w:val="24"/>
          <w:rtl w:val="0"/>
        </w:rPr>
        <w:t xml:space="preserve">потянуло</w:t>
      </w:r>
      <w:r w:rsidDel="00000000" w:rsidR="00000000" w:rsidRPr="00000000">
        <w:rPr>
          <w:rFonts w:ascii="Times New Roman" w:cs="Times New Roman" w:eastAsia="Times New Roman" w:hAnsi="Times New Roman"/>
          <w:sz w:val="24"/>
          <w:szCs w:val="24"/>
          <w:rtl w:val="0"/>
        </w:rPr>
        <w:t xml:space="preserve"> его, и Гарри вновь полетел вниз, даже </w:t>
      </w:r>
      <w:r w:rsidDel="00000000" w:rsidR="00000000" w:rsidRPr="00000000">
        <w:rPr>
          <w:rFonts w:ascii="Times New Roman" w:cs="Times New Roman" w:eastAsia="Times New Roman" w:hAnsi="Times New Roman"/>
          <w:i w:val="1"/>
          <w:sz w:val="24"/>
          <w:szCs w:val="24"/>
          <w:rtl w:val="0"/>
        </w:rPr>
        <w:t xml:space="preserve">с большим ускорением</w:t>
      </w:r>
      <w:r w:rsidDel="00000000" w:rsidR="00000000" w:rsidRPr="00000000">
        <w:rPr>
          <w:rFonts w:ascii="Times New Roman" w:cs="Times New Roman" w:eastAsia="Times New Roman" w:hAnsi="Times New Roman"/>
          <w:sz w:val="24"/>
          <w:szCs w:val="24"/>
          <w:rtl w:val="0"/>
        </w:rPr>
        <w:t xml:space="preserve">, чем могла бы вызвать сила тяжести...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Рот Гарри уже захлёбывался криком, в то время как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припомнил последнее, что он увидел: падающее тело. И с трудом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 ним всё будет в порядке через пару часов, — ответил этот незнакомый человек. — Он просто истощён. Я не думал, что такое возможно... Похоже, он разом сбил с ног </w:t>
      </w:r>
      <w:r w:rsidDel="00000000" w:rsidR="00000000" w:rsidRPr="00000000">
        <w:rPr>
          <w:rFonts w:ascii="Times New Roman" w:cs="Times New Roman" w:eastAsia="Times New Roman" w:hAnsi="Times New Roman"/>
          <w:i w:val="1"/>
          <w:sz w:val="24"/>
          <w:szCs w:val="24"/>
          <w:rtl w:val="0"/>
        </w:rPr>
        <w:t xml:space="preserve">двести учениц</w:t>
      </w:r>
      <w:r w:rsidDel="00000000" w:rsidR="00000000" w:rsidRPr="00000000">
        <w:rPr>
          <w:rFonts w:ascii="Times New Roman" w:cs="Times New Roman" w:eastAsia="Times New Roman" w:hAnsi="Times New Roman"/>
          <w:sz w:val="24"/>
          <w:szCs w:val="24"/>
          <w:rtl w:val="0"/>
        </w:rPr>
        <w:t xml:space="preserve">, чтобы наверняка зацепить ту, которая насылала на тебя проклятие...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Мужчина мягко поставил Гарри на землю, поддерживая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Осторожно восстановив равновесие, 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отпустил его, и Гарри немедленно упал.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убийство, — раздался сдавленный голос. — Это скудоумие.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Тут незнакомый мужчина сам чуть не упал. На лице у него было написано полнейшее потрясение.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уже принял сидячее положение на том месте, где ранее повалился наземь.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выдохнул человек. — Вы не должны...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w:t>
      </w:r>
      <w:r w:rsidDel="00000000" w:rsidR="00000000" w:rsidRPr="00000000">
        <w:rPr>
          <w:rFonts w:ascii="Times New Roman" w:cs="Times New Roman" w:eastAsia="Times New Roman" w:hAnsi="Times New Roman"/>
          <w:i w:val="1"/>
          <w:sz w:val="24"/>
          <w:szCs w:val="24"/>
          <w:rtl w:val="0"/>
        </w:rPr>
        <w:t xml:space="preserve">эффективно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вставать профессор Квиррелл всё же не стал.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 шепнул Гарри. Затем поблагодарил и незнакомого человека рядом.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произошло? — спросил тот.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Считайте это уроком предусмотрительности, мистер Поттер, — сказал профессор Квиррелл. — Если бы я не </w:t>
      </w:r>
      <w:r w:rsidDel="00000000" w:rsidR="00000000" w:rsidRPr="00000000">
        <w:rPr>
          <w:rFonts w:ascii="Times New Roman" w:cs="Times New Roman" w:eastAsia="Times New Roman" w:hAnsi="Times New Roman"/>
          <w:i w:val="1"/>
          <w:sz w:val="24"/>
          <w:szCs w:val="24"/>
          <w:rtl w:val="0"/>
        </w:rPr>
        <w:t xml:space="preserve">настоял</w:t>
      </w:r>
      <w:r w:rsidDel="00000000" w:rsidR="00000000" w:rsidRPr="00000000">
        <w:rPr>
          <w:rFonts w:ascii="Times New Roman" w:cs="Times New Roman" w:eastAsia="Times New Roman" w:hAnsi="Times New Roman"/>
          <w:sz w:val="24"/>
          <w:szCs w:val="24"/>
          <w:rtl w:val="0"/>
        </w:rPr>
        <w:t xml:space="preserve">, чтобы на этом скромном мероприятии присутствовало как минимум двое взрослых наблюдателей, и что мы </w:t>
      </w:r>
      <w:r w:rsidDel="00000000" w:rsidR="00000000" w:rsidRPr="00000000">
        <w:rPr>
          <w:rFonts w:ascii="Times New Roman" w:cs="Times New Roman" w:eastAsia="Times New Roman" w:hAnsi="Times New Roman"/>
          <w:i w:val="1"/>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должны держать палочки наготове, мистера Люпина могло бы не оказаться рядом, чтобы замедлить ваше падение, и вы бы серьёзно пострадали.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Сэр!</w:t>
      </w:r>
      <w:r w:rsidDel="00000000" w:rsidR="00000000" w:rsidRPr="00000000">
        <w:rPr>
          <w:rFonts w:ascii="Times New Roman" w:cs="Times New Roman" w:eastAsia="Times New Roman" w:hAnsi="Times New Roman"/>
          <w:sz w:val="24"/>
          <w:szCs w:val="24"/>
          <w:rtl w:val="0"/>
        </w:rPr>
        <w:t xml:space="preserve"> — воскликнул этот человек... мистер Люпин, очевидно. — Не следует говорить мальчику о таких вещах!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 начал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мы встречались? — спросил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Годриковой лощине, — ответил мужчина. — Я сменил тебе немало пелёнок.</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он 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отрицая право мыслящих существ на рабский труд, раз уж они всё равно созданы так, чтобы им наслаждаться).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w:t>
      </w:r>
      <w:r w:rsidDel="00000000" w:rsidR="00000000" w:rsidRPr="00000000">
        <w:rPr>
          <w:rFonts w:ascii="Times New Roman" w:cs="Times New Roman" w:eastAsia="Times New Roman" w:hAnsi="Times New Roman"/>
          <w:i w:val="1"/>
          <w:sz w:val="24"/>
          <w:szCs w:val="24"/>
          <w:rtl w:val="0"/>
        </w:rPr>
        <w:t xml:space="preserve">потрёпанная» </w:t>
      </w:r>
      <w:r w:rsidDel="00000000" w:rsidR="00000000" w:rsidRPr="00000000">
        <w:rPr>
          <w:rFonts w:ascii="Times New Roman" w:cs="Times New Roman" w:eastAsia="Times New Roman" w:hAnsi="Times New Roman"/>
          <w:sz w:val="24"/>
          <w:szCs w:val="24"/>
          <w:rtl w:val="0"/>
        </w:rPr>
        <w:t xml:space="preserve">первым приходил в голову. И несмотря на это</w:t>
      </w:r>
      <w:ins w:author="Yuliy L" w:id="0" w:date="2016-02-22T18:16:08Z">
        <w:commentRangeStart w:id="0"/>
        <w:r w:rsidDel="00000000" w:rsidR="00000000" w:rsidRPr="00000000">
          <w:rPr>
            <w:rFonts w:ascii="Times New Roman" w:cs="Times New Roman" w:eastAsia="Times New Roman" w:hAnsi="Times New Roman"/>
            <w:sz w:val="24"/>
            <w:szCs w:val="24"/>
            <w:rtl w:val="0"/>
          </w:rPr>
          <w:t xml:space="preserve">,</w:t>
        </w:r>
      </w:ins>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мужчина обладал каким-то достоинством, которого не принесли бы ему и хорошие дорогие одежды, оно бы не </w:t>
      </w:r>
      <w:r w:rsidDel="00000000" w:rsidR="00000000" w:rsidRPr="00000000">
        <w:rPr>
          <w:rFonts w:ascii="Times New Roman" w:cs="Times New Roman" w:eastAsia="Times New Roman" w:hAnsi="Times New Roman"/>
          <w:i w:val="1"/>
          <w:sz w:val="24"/>
          <w:szCs w:val="24"/>
          <w:rtl w:val="0"/>
        </w:rPr>
        <w:t xml:space="preserve">подошло </w:t>
      </w:r>
      <w:r w:rsidDel="00000000" w:rsidR="00000000" w:rsidRPr="00000000">
        <w:rPr>
          <w:rFonts w:ascii="Times New Roman" w:cs="Times New Roman" w:eastAsia="Times New Roman" w:hAnsi="Times New Roman"/>
          <w:sz w:val="24"/>
          <w:szCs w:val="24"/>
          <w:rtl w:val="0"/>
        </w:rPr>
        <w:t xml:space="preserve">к ним, оно было отличительной чертой этой потрёпанности. Гарри </w:t>
      </w:r>
      <w:r w:rsidDel="00000000" w:rsidR="00000000" w:rsidRPr="00000000">
        <w:rPr>
          <w:rFonts w:ascii="Times New Roman" w:cs="Times New Roman" w:eastAsia="Times New Roman" w:hAnsi="Times New Roman"/>
          <w:i w:val="1"/>
          <w:sz w:val="24"/>
          <w:szCs w:val="24"/>
          <w:rtl w:val="0"/>
        </w:rPr>
        <w:t xml:space="preserve">слышал</w:t>
      </w:r>
      <w:r w:rsidDel="00000000" w:rsidR="00000000" w:rsidRPr="00000000">
        <w:rPr>
          <w:rFonts w:ascii="Times New Roman" w:cs="Times New Roman" w:eastAsia="Times New Roman" w:hAnsi="Times New Roman"/>
          <w:sz w:val="24"/>
          <w:szCs w:val="24"/>
          <w:rtl w:val="0"/>
        </w:rPr>
        <w:t xml:space="preserve"> о скромности раньше, но никогда прежде не встречал настоящей — только показную умеренность людей, считающих, что быть скромным стильно.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присел на маленький деревянный табурет у небольшого стола мистера Люпина.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что пришёл, — сказал тот.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это </w:t>
      </w:r>
      <w:r w:rsidDel="00000000" w:rsidR="00000000" w:rsidRPr="00000000">
        <w:rPr>
          <w:rFonts w:ascii="Times New Roman" w:cs="Times New Roman" w:eastAsia="Times New Roman" w:hAnsi="Times New Roman"/>
          <w:i w:val="1"/>
          <w:sz w:val="24"/>
          <w:szCs w:val="24"/>
          <w:rtl w:val="0"/>
        </w:rPr>
        <w:t xml:space="preserve">вам</w:t>
      </w:r>
      <w:r w:rsidDel="00000000" w:rsidR="00000000" w:rsidRPr="00000000">
        <w:rPr>
          <w:rFonts w:ascii="Times New Roman" w:cs="Times New Roman" w:eastAsia="Times New Roman" w:hAnsi="Times New Roman"/>
          <w:sz w:val="24"/>
          <w:szCs w:val="24"/>
          <w:rtl w:val="0"/>
        </w:rPr>
        <w:t xml:space="preserve"> спасибо, что спасли меня, — ответил Гарри. — Дайте мне знать, если вам когда-нибудь понадобится сделать что-то невозможное.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Человек помедлил.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могу я... задать личный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можете, — ответил Гарри. — У меня тоже к вам много вопросов.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Люпин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твои приёмные родители хорошо с тобой обращаются?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Мои </w:t>
      </w:r>
      <w:r w:rsidDel="00000000" w:rsidR="00000000" w:rsidRPr="00000000">
        <w:rPr>
          <w:rFonts w:ascii="Times New Roman" w:cs="Times New Roman" w:eastAsia="Times New Roman" w:hAnsi="Times New Roman"/>
          <w:i w:val="1"/>
          <w:sz w:val="24"/>
          <w:szCs w:val="24"/>
          <w:rtl w:val="0"/>
        </w:rPr>
        <w:t xml:space="preserve">родители</w:t>
      </w:r>
      <w:r w:rsidDel="00000000" w:rsidR="00000000" w:rsidRPr="00000000">
        <w:rPr>
          <w:rFonts w:ascii="Times New Roman" w:cs="Times New Roman" w:eastAsia="Times New Roman" w:hAnsi="Times New Roman"/>
          <w:sz w:val="24"/>
          <w:szCs w:val="24"/>
          <w:rtl w:val="0"/>
        </w:rPr>
        <w:t xml:space="preserve">, — уточнил Гарри. — У меня их четверо. Майкл, Джеймс, Петуния и Лили.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Насчёт моих... — Гарри попытался подобрать слово, которое не принижало бы и не возвышало их... — </w:t>
      </w:r>
      <w:r w:rsidDel="00000000" w:rsidR="00000000" w:rsidRPr="00000000">
        <w:rPr>
          <w:rFonts w:ascii="Times New Roman" w:cs="Times New Roman" w:eastAsia="Times New Roman" w:hAnsi="Times New Roman"/>
          <w:i w:val="1"/>
          <w:sz w:val="24"/>
          <w:szCs w:val="24"/>
          <w:rtl w:val="0"/>
        </w:rPr>
        <w:t xml:space="preserve">других</w:t>
      </w:r>
      <w:r w:rsidDel="00000000" w:rsidR="00000000" w:rsidRPr="00000000">
        <w:rPr>
          <w:rFonts w:ascii="Times New Roman" w:cs="Times New Roman" w:eastAsia="Times New Roman" w:hAnsi="Times New Roman"/>
          <w:sz w:val="24"/>
          <w:szCs w:val="24"/>
          <w:rtl w:val="0"/>
        </w:rPr>
        <w:t xml:space="preserve"> родителей. Я, ну, хочу знать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затем, — глаза Ремуса ярко сияли, — Джеймс выполнил «тройной обратный нырок Мулханни» с </w:t>
      </w:r>
      <w:r w:rsidDel="00000000" w:rsidR="00000000" w:rsidRPr="00000000">
        <w:rPr>
          <w:rFonts w:ascii="Times New Roman" w:cs="Times New Roman" w:eastAsia="Times New Roman" w:hAnsi="Times New Roman"/>
          <w:i w:val="1"/>
          <w:sz w:val="24"/>
          <w:szCs w:val="24"/>
          <w:rtl w:val="0"/>
        </w:rPr>
        <w:t xml:space="preserve">дополнительной подкруткой</w:t>
      </w:r>
      <w:r w:rsidDel="00000000" w:rsidR="00000000" w:rsidRPr="00000000">
        <w:rPr>
          <w:rFonts w:ascii="Times New Roman" w:cs="Times New Roman" w:eastAsia="Times New Roman" w:hAnsi="Times New Roman"/>
          <w:sz w:val="24"/>
          <w:szCs w:val="24"/>
          <w:rtl w:val="0"/>
        </w:rPr>
        <w:t xml:space="preserve">! Зрители просто обезумели, даже некоторые пуффендуйцы аплодировали...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 и напрашивается сказать:</w:t>
      </w:r>
      <w:r w:rsidDel="00000000" w:rsidR="00000000" w:rsidRPr="00000000">
        <w:rPr>
          <w:rFonts w:ascii="Times New Roman" w:cs="Times New Roman" w:eastAsia="Times New Roman" w:hAnsi="Times New Roman"/>
          <w:i w:val="1"/>
          <w:sz w:val="24"/>
          <w:szCs w:val="24"/>
          <w:rtl w:val="0"/>
        </w:rPr>
        <w:t xml:space="preserve"> «Наверное, это надо было видеть</w:t>
      </w:r>
      <w:r w:rsidDel="00000000" w:rsidR="00000000" w:rsidRPr="00000000">
        <w:rPr>
          <w:rFonts w:ascii="Times New Roman" w:cs="Times New Roman" w:eastAsia="Times New Roman" w:hAnsi="Times New Roman"/>
          <w:sz w:val="24"/>
          <w:szCs w:val="24"/>
          <w:rtl w:val="0"/>
        </w:rPr>
        <w:t xml:space="preserve">», — подумал Гарри. — Хотя в любом случае, маловероятно, что он бы оценил финт по достоинству, даже если бы увидел всё своими глазами.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Люпин? — начал Гарри, и что-то в его голосе заставило Ремуса прерваться на полуслове.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отец издевался над другими учениками?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ответить, Ремус наградил его долгим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Было время, он действительно так поступал, но он быстро это перерос. От кого ты услышал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Впрочем,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 сказал Ремус и вздохнул. — Я догадываюсь, от кого.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Гримаса неодобрения изогнула едва видимые шрамы на его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можно говорить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У него была тёмная сторона?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провёл рукой по волосам, откидывая их назад — первое замеченное Гарри проявление нервозности.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неправильно судить своего отца по тем поступкам, которые он совершил, будучи ещё мальчишкой!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тоже мальчишка, — ответил Гарри, — и </w:t>
      </w:r>
      <w:r w:rsidDel="00000000" w:rsidR="00000000" w:rsidRPr="00000000">
        <w:rPr>
          <w:rFonts w:ascii="Times New Roman" w:cs="Times New Roman" w:eastAsia="Times New Roman" w:hAnsi="Times New Roman"/>
          <w:i w:val="1"/>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я могу судить.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замешательстве, Ремус дважды моргнул.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Del="00000000" w:rsidR="00000000" w:rsidRPr="00000000">
        <w:rPr>
          <w:rFonts w:ascii="Times New Roman" w:cs="Times New Roman" w:eastAsia="Times New Roman" w:hAnsi="Times New Roman"/>
          <w:i w:val="1"/>
          <w:sz w:val="24"/>
          <w:szCs w:val="24"/>
          <w:rtl w:val="0"/>
        </w:rPr>
        <w:t xml:space="preserve">Чтобы я сам не попал в ту же ловушку, в чём бы она ни заключалась.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w:t>
      </w:r>
      <w:r w:rsidDel="00000000" w:rsidR="00000000" w:rsidRPr="00000000">
        <w:rPr>
          <w:rFonts w:ascii="Times New Roman" w:cs="Times New Roman" w:eastAsia="Times New Roman" w:hAnsi="Times New Roman"/>
          <w:i w:val="1"/>
          <w:sz w:val="24"/>
          <w:szCs w:val="24"/>
          <w:rtl w:val="0"/>
        </w:rPr>
        <w:t xml:space="preserve">Не было ни намёка, ничего, что могло бы насторожить, мы все считали... и подумать не могли, он ведь должен был стать...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умолк.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Прежде чем снова заговорить, Гарри с трудом сглотнул комок в горле: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кивнул, в его глазах заблестели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думаю, что если бы Питер с самого начала знал, чем всё закончится... — сдавленным голосом сказал мужчина. — Питер боялся Темного Лорда сильнее, чем кто-либо из нас, и если бы он с самого начала знал, чем всё закончится, я не думаю, что он бы пошёл на это. Но Питер знал, на какой </w:t>
      </w:r>
      <w:r w:rsidDel="00000000" w:rsidR="00000000" w:rsidRPr="00000000">
        <w:rPr>
          <w:rFonts w:ascii="Times New Roman" w:cs="Times New Roman" w:eastAsia="Times New Roman" w:hAnsi="Times New Roman"/>
          <w:i w:val="1"/>
          <w:sz w:val="24"/>
          <w:szCs w:val="24"/>
          <w:rtl w:val="0"/>
        </w:rPr>
        <w:t xml:space="preserve">риск</w:t>
      </w:r>
      <w:r w:rsidDel="00000000" w:rsidR="00000000" w:rsidRPr="00000000">
        <w:rPr>
          <w:rFonts w:ascii="Times New Roman" w:cs="Times New Roman" w:eastAsia="Times New Roman" w:hAnsi="Times New Roman"/>
          <w:sz w:val="24"/>
          <w:szCs w:val="24"/>
          <w:rtl w:val="0"/>
        </w:rPr>
        <w:t xml:space="preserve">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пройти мимо ни одной из них, и если кто-то желал что-то скрыть — для него это было подобно сигналу к действию... — Ремус бросил взгляд искоса. — Но он никогда не </w:t>
      </w:r>
      <w:r w:rsidDel="00000000" w:rsidR="00000000" w:rsidRPr="00000000">
        <w:rPr>
          <w:rFonts w:ascii="Times New Roman" w:cs="Times New Roman" w:eastAsia="Times New Roman" w:hAnsi="Times New Roman"/>
          <w:i w:val="1"/>
          <w:sz w:val="24"/>
          <w:szCs w:val="24"/>
          <w:rtl w:val="0"/>
        </w:rPr>
        <w:t xml:space="preserve">использовал </w:t>
      </w:r>
      <w:r w:rsidDel="00000000" w:rsidR="00000000" w:rsidRPr="00000000">
        <w:rPr>
          <w:rFonts w:ascii="Times New Roman" w:cs="Times New Roman" w:eastAsia="Times New Roman" w:hAnsi="Times New Roman"/>
          <w:sz w:val="24"/>
          <w:szCs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голосе Ремуса слышалась искренняя гордость: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Наступило недолгое молчание.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Ремуса что-то блеснуло, но он лишь покачал головой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ничего особенного.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лишь означает, что тут есть какая-то тайна,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 тронутыми сединой усами Ремуса появилась кривая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тебе тоже есть немного от Питера, как я погляжу. Но это и правда не важно.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Ремус выглядел так, словно внезапно оказался не в своей тарелке.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Извините, но, кажется, я уже догадался.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Брови Ремуса взметнулись.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Неужели? — произнёс он слегка скептически.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были любовниками, я прав?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неловкой паузы, Ремус медленно и серьёзно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Грустное недоумение отразилось на лице Ремуса: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6-02-22T18:1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Запятая?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