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20" w:before="20" w:line="240" w:lineRule="auto"/>
        <w:ind w:firstLine="570"/>
        <w:jc w:val="center"/>
        <w:rPr>
          <w:rFonts w:ascii="Times New Roman" w:cs="Times New Roman" w:eastAsia="Times New Roman" w:hAnsi="Times New Roman"/>
        </w:rPr>
      </w:pPr>
      <w:bookmarkStart w:colFirst="0" w:colLast="0" w:name="_bdnyv3d5yzxa" w:id="0"/>
      <w:bookmarkEnd w:id="0"/>
      <w:r w:rsidDel="00000000" w:rsidR="00000000" w:rsidRPr="00000000">
        <w:rPr>
          <w:rFonts w:ascii="Times New Roman" w:cs="Times New Roman" w:eastAsia="Times New Roman" w:hAnsi="Times New Roman"/>
          <w:rtl w:val="0"/>
        </w:rPr>
        <w:t xml:space="preserve">Глава </w:t>
      </w:r>
      <w:r w:rsidDel="00000000" w:rsidR="00000000" w:rsidRPr="00000000">
        <w:rPr>
          <w:rFonts w:ascii="Times New Roman" w:cs="Times New Roman" w:eastAsia="Times New Roman" w:hAnsi="Times New Roman"/>
          <w:rtl w:val="0"/>
        </w:rPr>
        <w:t xml:space="preserve">109</w:t>
      </w:r>
      <w:r w:rsidDel="00000000" w:rsidR="00000000" w:rsidRPr="00000000">
        <w:rPr>
          <w:rFonts w:ascii="Times New Roman" w:cs="Times New Roman" w:eastAsia="Times New Roman" w:hAnsi="Times New Roman"/>
          <w:rtl w:val="0"/>
        </w:rPr>
        <w:t xml:space="preserve">. Отражения</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0" w:before="20" w:line="240" w:lineRule="auto"/>
        <w:ind w:firstLine="57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0" w:before="20" w:line="240" w:lineRule="auto"/>
        <w:ind w:firstLine="570"/>
        <w:jc w:val="center"/>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Даже велич</w:t>
      </w:r>
      <w:r w:rsidDel="00000000" w:rsidR="00000000" w:rsidRPr="00000000">
        <w:rPr>
          <w:rFonts w:ascii="Times New Roman" w:cs="Times New Roman" w:eastAsia="Times New Roman" w:hAnsi="Times New Roman"/>
          <w:sz w:val="24"/>
          <w:szCs w:val="24"/>
          <w:rtl w:val="0"/>
        </w:rPr>
        <w:t xml:space="preserve">айший артефакт можно </w:t>
      </w:r>
      <w:r w:rsidDel="00000000" w:rsidR="00000000" w:rsidRPr="00000000">
        <w:rPr>
          <w:rFonts w:ascii="Times New Roman" w:cs="Times New Roman" w:eastAsia="Times New Roman" w:hAnsi="Times New Roman"/>
          <w:sz w:val="24"/>
          <w:szCs w:val="24"/>
          <w:rtl w:val="0"/>
        </w:rPr>
        <w:t xml:space="preserve">победить </w:t>
      </w:r>
      <w:r w:rsidDel="00000000" w:rsidR="00000000" w:rsidRPr="00000000">
        <w:rPr>
          <w:rFonts w:ascii="Times New Roman" w:cs="Times New Roman" w:eastAsia="Times New Roman" w:hAnsi="Times New Roman"/>
          <w:sz w:val="24"/>
          <w:szCs w:val="24"/>
          <w:rtl w:val="0"/>
        </w:rPr>
        <w:t xml:space="preserve">с помощью более слабого, но </w:t>
      </w:r>
      <w:r w:rsidDel="00000000" w:rsidR="00000000" w:rsidRPr="00000000">
        <w:rPr>
          <w:rFonts w:ascii="Times New Roman" w:cs="Times New Roman" w:eastAsia="Times New Roman" w:hAnsi="Times New Roman"/>
          <w:sz w:val="24"/>
          <w:szCs w:val="24"/>
          <w:rtl w:val="0"/>
        </w:rPr>
        <w:t xml:space="preserve">специализированного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слова произнёс профессор Защиты</w:t>
      </w:r>
      <w:r w:rsidDel="00000000" w:rsidR="00000000" w:rsidRPr="00000000">
        <w:rPr>
          <w:rFonts w:ascii="Times New Roman" w:cs="Times New Roman" w:eastAsia="Times New Roman" w:hAnsi="Times New Roman"/>
          <w:sz w:val="24"/>
          <w:szCs w:val="24"/>
          <w:rtl w:val="0"/>
        </w:rPr>
        <w:t xml:space="preserve"> после того, как</w:t>
      </w:r>
      <w:r w:rsidDel="00000000" w:rsidR="00000000" w:rsidRPr="00000000">
        <w:rPr>
          <w:rFonts w:ascii="Times New Roman" w:cs="Times New Roman" w:eastAsia="Times New Roman" w:hAnsi="Times New Roman"/>
          <w:sz w:val="24"/>
          <w:szCs w:val="24"/>
          <w:rtl w:val="0"/>
        </w:rPr>
        <w:t xml:space="preserve"> Истинная мантия невидимости чёрными складками растеклась у ног Гарри.</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Зеркало Идеального Отражения имеет власть над всем, что оно отражает, и власть эта, как утверждается, непреодолима. Но поскольку Истинная мантия невидимости создаёт </w:t>
      </w:r>
      <w:r w:rsidDel="00000000" w:rsidR="00000000" w:rsidRPr="00000000">
        <w:rPr>
          <w:rFonts w:ascii="Times New Roman" w:cs="Times New Roman" w:eastAsia="Times New Roman" w:hAnsi="Times New Roman"/>
          <w:sz w:val="24"/>
          <w:szCs w:val="24"/>
          <w:rtl w:val="0"/>
        </w:rPr>
        <w:t xml:space="preserve">идеальное отсутствие изображен</w:t>
      </w:r>
      <w:r w:rsidDel="00000000" w:rsidR="00000000" w:rsidRPr="00000000">
        <w:rPr>
          <w:rFonts w:ascii="Times New Roman" w:cs="Times New Roman" w:eastAsia="Times New Roman" w:hAnsi="Times New Roman"/>
          <w:sz w:val="24"/>
          <w:szCs w:val="24"/>
          <w:rtl w:val="0"/>
        </w:rPr>
        <w:t xml:space="preserve">ия</w:t>
      </w:r>
      <w:r w:rsidDel="00000000" w:rsidR="00000000" w:rsidRPr="00000000">
        <w:rPr>
          <w:rFonts w:ascii="Times New Roman" w:cs="Times New Roman" w:eastAsia="Times New Roman" w:hAnsi="Times New Roman"/>
          <w:sz w:val="24"/>
          <w:szCs w:val="24"/>
          <w:rtl w:val="0"/>
        </w:rPr>
        <w:t xml:space="preserve">, с её помощью можно обойти </w:t>
      </w:r>
      <w:r w:rsidDel="00000000" w:rsidR="00000000" w:rsidRPr="00000000">
        <w:rPr>
          <w:rFonts w:ascii="Times New Roman" w:cs="Times New Roman" w:eastAsia="Times New Roman" w:hAnsi="Times New Roman"/>
          <w:sz w:val="24"/>
          <w:szCs w:val="24"/>
          <w:rtl w:val="0"/>
        </w:rPr>
        <w:t xml:space="preserve">способности </w:t>
      </w:r>
      <w:r w:rsidDel="00000000" w:rsidR="00000000" w:rsidRPr="00000000">
        <w:rPr>
          <w:rFonts w:ascii="Times New Roman" w:cs="Times New Roman" w:eastAsia="Times New Roman" w:hAnsi="Times New Roman"/>
          <w:sz w:val="24"/>
          <w:szCs w:val="24"/>
          <w:rtl w:val="0"/>
        </w:rPr>
        <w:t xml:space="preserve">зеркала, не бросая им вызов напрямую».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последовал ряд вопросов на парселтанге с целью удостовериться, что Гарри в настоящий момент не намеревается выкинуть какую-нибудь глупость или сбежать, а также дополнительные напоминания, что профессор Квиррелл в состоянии чувствовать его присутствие, знает заклинания, позволяющие обнаружить Мантию, и держит в заложниках сотни учеников плюс Гермиону.</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этого профессор приказал Гарри надеть Мантию, открыть дверь, которую ранее охранял фиолетовый огонь, и пройти </w:t>
      </w:r>
      <w:r w:rsidDel="00000000" w:rsidR="00000000" w:rsidRPr="00000000">
        <w:rPr>
          <w:rFonts w:ascii="Times New Roman" w:cs="Times New Roman" w:eastAsia="Times New Roman" w:hAnsi="Times New Roman"/>
          <w:sz w:val="24"/>
          <w:szCs w:val="24"/>
          <w:rtl w:val="0"/>
        </w:rPr>
        <w:t xml:space="preserve">в комнату</w:t>
      </w:r>
      <w:r w:rsidDel="00000000" w:rsidR="00000000" w:rsidRPr="00000000">
        <w:rPr>
          <w:rFonts w:ascii="Times New Roman" w:cs="Times New Roman" w:eastAsia="Times New Roman" w:hAnsi="Times New Roman"/>
          <w:sz w:val="24"/>
          <w:szCs w:val="24"/>
          <w:rtl w:val="0"/>
        </w:rPr>
        <w:t xml:space="preserve"> за ней. Сам профессор остался на приличном расстоянии от двери, чтобы его не было видно через</w:t>
      </w:r>
      <w:r w:rsidDel="00000000" w:rsidR="00000000" w:rsidRPr="00000000">
        <w:rPr>
          <w:rFonts w:ascii="Times New Roman" w:cs="Times New Roman" w:eastAsia="Times New Roman" w:hAnsi="Times New Roman"/>
          <w:sz w:val="24"/>
          <w:szCs w:val="24"/>
          <w:rtl w:val="0"/>
        </w:rPr>
        <w:t xml:space="preserve"> проём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Стены </w:t>
      </w:r>
      <w:r w:rsidDel="00000000" w:rsidR="00000000" w:rsidRPr="00000000">
        <w:rPr>
          <w:rFonts w:ascii="Times New Roman" w:cs="Times New Roman" w:eastAsia="Times New Roman" w:hAnsi="Times New Roman"/>
          <w:sz w:val="24"/>
          <w:szCs w:val="24"/>
          <w:rtl w:val="0"/>
        </w:rPr>
        <w:t xml:space="preserve">последней </w:t>
      </w:r>
      <w:r w:rsidDel="00000000" w:rsidR="00000000" w:rsidRPr="00000000">
        <w:rPr>
          <w:rFonts w:ascii="Times New Roman" w:cs="Times New Roman" w:eastAsia="Times New Roman" w:hAnsi="Times New Roman"/>
          <w:sz w:val="24"/>
          <w:szCs w:val="24"/>
          <w:rtl w:val="0"/>
        </w:rPr>
        <w:t xml:space="preserve">комнаты были облицованы белым мрамором, и их освещал мягкий золотой свет.</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комнаты стояла простая, без каких-либо украшений, золотая рама, и в этой раме был проход в ещё одну освещённую золотым светом комнату, где была дверь в ещё одну комнату зелий — во всяком случае, именно так говорил Гарри его мозг. Зеркало </w:t>
      </w:r>
      <w:r w:rsidDel="00000000" w:rsidR="00000000" w:rsidRPr="00000000">
        <w:rPr>
          <w:rFonts w:ascii="Times New Roman" w:cs="Times New Roman" w:eastAsia="Times New Roman" w:hAnsi="Times New Roman"/>
          <w:sz w:val="24"/>
          <w:szCs w:val="24"/>
          <w:rtl w:val="0"/>
        </w:rPr>
        <w:t xml:space="preserve">преобразовывало </w:t>
      </w:r>
      <w:r w:rsidDel="00000000" w:rsidR="00000000" w:rsidRPr="00000000">
        <w:rPr>
          <w:rFonts w:ascii="Times New Roman" w:cs="Times New Roman" w:eastAsia="Times New Roman" w:hAnsi="Times New Roman"/>
          <w:sz w:val="24"/>
          <w:szCs w:val="24"/>
          <w:rtl w:val="0"/>
        </w:rPr>
        <w:t xml:space="preserve">свет настолько идеально, что требовалось сознательное усилие, чтобы понять, что комната за золотой рамой — лишь отражение. (Впрочем, возможно, это было бы легче понимать, не будь </w:t>
      </w:r>
      <w:r w:rsidDel="00000000" w:rsidR="00000000" w:rsidRPr="00000000">
        <w:rPr>
          <w:rFonts w:ascii="Times New Roman" w:cs="Times New Roman" w:eastAsia="Times New Roman" w:hAnsi="Times New Roman"/>
          <w:sz w:val="24"/>
          <w:szCs w:val="24"/>
          <w:rtl w:val="0"/>
        </w:rPr>
        <w:t xml:space="preserve">Гарри невидим</w:t>
      </w:r>
      <w:r w:rsidDel="00000000" w:rsidR="00000000" w:rsidRPr="00000000">
        <w:rPr>
          <w:rFonts w:ascii="Times New Roman" w:cs="Times New Roman" w:eastAsia="Times New Roman" w:hAnsi="Times New Roman"/>
          <w:sz w:val="24"/>
          <w:szCs w:val="24"/>
          <w:rtl w:val="0"/>
        </w:rPr>
        <w:t xml:space="preserve">ым.)</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не касалось пола</w:t>
      </w:r>
      <w:r w:rsidDel="00000000" w:rsidR="00000000" w:rsidRPr="00000000">
        <w:rPr>
          <w:rFonts w:ascii="Times New Roman" w:cs="Times New Roman" w:eastAsia="Times New Roman" w:hAnsi="Times New Roman"/>
          <w:sz w:val="24"/>
          <w:szCs w:val="24"/>
          <w:rtl w:val="0"/>
        </w:rPr>
        <w:t xml:space="preserve">, у золотой рамы</w:t>
      </w:r>
      <w:r w:rsidDel="00000000" w:rsidR="00000000" w:rsidRPr="00000000">
        <w:rPr>
          <w:rFonts w:ascii="Times New Roman" w:cs="Times New Roman" w:eastAsia="Times New Roman" w:hAnsi="Times New Roman"/>
          <w:sz w:val="24"/>
          <w:szCs w:val="24"/>
          <w:rtl w:val="0"/>
        </w:rPr>
        <w:t xml:space="preserve"> не было ножек. Оно не выглядело парящим, казалось, оно будто зафиксировано на этом месте, более прочно и более неподвижно, чем сами стены. Словно </w:t>
      </w:r>
      <w:r w:rsidDel="00000000" w:rsidR="00000000" w:rsidRPr="00000000">
        <w:rPr>
          <w:rFonts w:ascii="Times New Roman" w:cs="Times New Roman" w:eastAsia="Times New Roman" w:hAnsi="Times New Roman"/>
          <w:sz w:val="24"/>
          <w:szCs w:val="24"/>
          <w:rtl w:val="0"/>
        </w:rPr>
        <w:t xml:space="preserve">Зеркало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w:t>
      </w:r>
      <w:r w:rsidDel="00000000" w:rsidR="00000000" w:rsidRPr="00000000">
        <w:rPr>
          <w:rFonts w:ascii="Times New Roman" w:cs="Times New Roman" w:eastAsia="Times New Roman" w:hAnsi="Times New Roman"/>
          <w:sz w:val="24"/>
          <w:szCs w:val="24"/>
          <w:rtl w:val="0"/>
        </w:rPr>
        <w:t xml:space="preserve">прибито к системе отсчёта, связанной с Землёй.</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Зеркало там? Оно движется? — донёсся </w:t>
      </w:r>
      <w:r w:rsidDel="00000000" w:rsidR="00000000" w:rsidRPr="00000000">
        <w:rPr>
          <w:rFonts w:ascii="Times New Roman" w:cs="Times New Roman" w:eastAsia="Times New Roman" w:hAnsi="Times New Roman"/>
          <w:sz w:val="24"/>
          <w:szCs w:val="24"/>
          <w:rtl w:val="0"/>
        </w:rPr>
        <w:t xml:space="preserve">властный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 профессора Квиррелла из комнаты зелий.</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Зеркало здес-сь, </w:t>
      </w:r>
      <w:r w:rsidDel="00000000" w:rsidR="00000000" w:rsidRPr="00000000">
        <w:rPr>
          <w:rFonts w:ascii="Times New Roman" w:cs="Times New Roman" w:eastAsia="Times New Roman" w:hAnsi="Times New Roman"/>
          <w:sz w:val="24"/>
          <w:szCs w:val="24"/>
          <w:rtl w:val="0"/>
        </w:rPr>
        <w:t xml:space="preserve">— прошипел в ответ Гарри. — </w:t>
      </w:r>
      <w:r w:rsidDel="00000000" w:rsidR="00000000" w:rsidRPr="00000000">
        <w:rPr>
          <w:rFonts w:ascii="Times New Roman" w:cs="Times New Roman" w:eastAsia="Times New Roman" w:hAnsi="Times New Roman"/>
          <w:i w:val="1"/>
          <w:sz w:val="24"/>
          <w:szCs w:val="24"/>
          <w:rtl w:val="0"/>
        </w:rPr>
        <w:t xml:space="preserve">Не движетс-ся.</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Послышался новый приказ:</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Обойди Зеркало и встань </w:t>
      </w:r>
      <w:r w:rsidDel="00000000" w:rsidR="00000000" w:rsidRPr="00000000">
        <w:rPr>
          <w:rFonts w:ascii="Times New Roman" w:cs="Times New Roman" w:eastAsia="Times New Roman" w:hAnsi="Times New Roman"/>
          <w:sz w:val="24"/>
          <w:szCs w:val="24"/>
          <w:rtl w:val="0"/>
        </w:rPr>
        <w:t xml:space="preserve">позади</w:t>
      </w:r>
      <w:r w:rsidDel="00000000" w:rsidR="00000000" w:rsidRPr="00000000">
        <w:rPr>
          <w:rFonts w:ascii="Times New Roman" w:cs="Times New Roman" w:eastAsia="Times New Roman" w:hAnsi="Times New Roman"/>
          <w:sz w:val="24"/>
          <w:szCs w:val="24"/>
          <w:rtl w:val="0"/>
        </w:rPr>
        <w:t xml:space="preserve"> него.</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Сзади золотая рама выглядела сплошной, отражений не показывала, о чём Гарри и сообщил на парселтанге.</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Теперь сними Мантию, — скомандовал профессор Квиррелл — </w:t>
      </w:r>
      <w:r w:rsidDel="00000000" w:rsidR="00000000" w:rsidRPr="00000000">
        <w:rPr>
          <w:rFonts w:ascii="Times New Roman" w:cs="Times New Roman" w:eastAsia="Times New Roman" w:hAnsi="Times New Roman"/>
          <w:sz w:val="24"/>
          <w:szCs w:val="24"/>
          <w:rtl w:val="0"/>
        </w:rPr>
        <w:t xml:space="preserve">по-прежнему из комнаты зелий</w:t>
      </w:r>
      <w:r w:rsidDel="00000000" w:rsidR="00000000" w:rsidRPr="00000000">
        <w:rPr>
          <w:rFonts w:ascii="Times New Roman" w:cs="Times New Roman" w:eastAsia="Times New Roman" w:hAnsi="Times New Roman"/>
          <w:sz w:val="24"/>
          <w:szCs w:val="24"/>
          <w:rtl w:val="0"/>
        </w:rPr>
        <w:t xml:space="preserve">. — Сразу же доложи, если Зеркало повернётся к тебе.</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снял Мантию.</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Зеркало осталось прибитым к системе отсчёта, связанной с Землёй, и Гарри доложил об этом.</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послышались свист и ши</w:t>
      </w:r>
      <w:r w:rsidDel="00000000" w:rsidR="00000000" w:rsidRPr="00000000">
        <w:rPr>
          <w:rFonts w:ascii="Times New Roman" w:cs="Times New Roman" w:eastAsia="Times New Roman" w:hAnsi="Times New Roman"/>
          <w:sz w:val="24"/>
          <w:szCs w:val="24"/>
          <w:rtl w:val="0"/>
        </w:rPr>
        <w:t xml:space="preserve">пение, и </w:t>
      </w:r>
      <w:r w:rsidDel="00000000" w:rsidR="00000000" w:rsidRPr="00000000">
        <w:rPr>
          <w:rFonts w:ascii="Times New Roman" w:cs="Times New Roman" w:eastAsia="Times New Roman" w:hAnsi="Times New Roman"/>
          <w:sz w:val="24"/>
          <w:szCs w:val="24"/>
          <w:rtl w:val="0"/>
        </w:rPr>
        <w:t xml:space="preserve">феникс Адского огня</w:t>
      </w:r>
      <w:r w:rsidDel="00000000" w:rsidR="00000000" w:rsidRPr="00000000">
        <w:rPr>
          <w:rFonts w:ascii="Times New Roman" w:cs="Times New Roman" w:eastAsia="Times New Roman" w:hAnsi="Times New Roman"/>
          <w:sz w:val="24"/>
          <w:szCs w:val="24"/>
          <w:rtl w:val="0"/>
        </w:rPr>
        <w:t xml:space="preserve"> проплавил дыру в мраморной стене позади Гарри. Свет в комнате сразу же приобрёл красноватый оттенок. За фениксом из свежепроделанного коридора вышел профессор Квиррелл. Его </w:t>
      </w:r>
      <w:r w:rsidDel="00000000" w:rsidR="00000000" w:rsidRPr="00000000">
        <w:rPr>
          <w:rFonts w:ascii="Times New Roman" w:cs="Times New Roman" w:eastAsia="Times New Roman" w:hAnsi="Times New Roman"/>
          <w:sz w:val="24"/>
          <w:szCs w:val="24"/>
          <w:rtl w:val="0"/>
        </w:rPr>
        <w:t xml:space="preserve">строгие </w:t>
      </w:r>
      <w:r w:rsidDel="00000000" w:rsidR="00000000" w:rsidRPr="00000000">
        <w:rPr>
          <w:rFonts w:ascii="Times New Roman" w:cs="Times New Roman" w:eastAsia="Times New Roman" w:hAnsi="Times New Roman"/>
          <w:sz w:val="24"/>
          <w:szCs w:val="24"/>
          <w:rtl w:val="0"/>
        </w:rPr>
        <w:t xml:space="preserve">чёрные туфли ничуть не пострадали от ходьбы по раскалённой до красна поверхности.</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 сказал профессор, — </w:t>
      </w:r>
      <w:r w:rsidDel="00000000" w:rsidR="00000000" w:rsidRPr="00000000">
        <w:rPr>
          <w:rFonts w:ascii="Times New Roman" w:cs="Times New Roman" w:eastAsia="Times New Roman" w:hAnsi="Times New Roman"/>
          <w:sz w:val="24"/>
          <w:szCs w:val="24"/>
          <w:rtl w:val="0"/>
        </w:rPr>
        <w:t xml:space="preserve">одной потенциальной ловушкой меньше</w:t>
      </w:r>
      <w:r w:rsidDel="00000000" w:rsidR="00000000" w:rsidRPr="00000000">
        <w:rPr>
          <w:rFonts w:ascii="Times New Roman" w:cs="Times New Roman" w:eastAsia="Times New Roman" w:hAnsi="Times New Roman"/>
          <w:sz w:val="24"/>
          <w:szCs w:val="24"/>
          <w:rtl w:val="0"/>
        </w:rPr>
        <w:t xml:space="preserve">. А теперь… — он вздохнул. — Теперь мы подумаем, какими способами мы можем достать Камень из Зеркала, а ты попытаешься эти способы реализовать — ибо я предпочёл бы не отражаться в Зеркале. Честно предупреждаю, эта часть может оказаться </w:t>
      </w:r>
      <w:r w:rsidDel="00000000" w:rsidR="00000000" w:rsidRPr="00000000">
        <w:rPr>
          <w:rFonts w:ascii="Times New Roman" w:cs="Times New Roman" w:eastAsia="Times New Roman" w:hAnsi="Times New Roman"/>
          <w:sz w:val="24"/>
          <w:szCs w:val="24"/>
          <w:rtl w:val="0"/>
        </w:rPr>
        <w:t xml:space="preserve">утомительной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так понимаю, что Адским огнём эту задачу не решить?</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воскликнул профессор Кв</w:t>
      </w:r>
      <w:r w:rsidDel="00000000" w:rsidR="00000000" w:rsidRPr="00000000">
        <w:rPr>
          <w:rFonts w:ascii="Times New Roman" w:cs="Times New Roman" w:eastAsia="Times New Roman" w:hAnsi="Times New Roman"/>
          <w:sz w:val="24"/>
          <w:szCs w:val="24"/>
          <w:rtl w:val="0"/>
        </w:rPr>
        <w:t xml:space="preserve">иррелл и </w:t>
      </w:r>
      <w:r w:rsidDel="00000000" w:rsidR="00000000" w:rsidRPr="00000000">
        <w:rPr>
          <w:rFonts w:ascii="Times New Roman" w:cs="Times New Roman" w:eastAsia="Times New Roman" w:hAnsi="Times New Roman"/>
          <w:sz w:val="24"/>
          <w:szCs w:val="24"/>
          <w:rtl w:val="0"/>
        </w:rPr>
        <w:t xml:space="preserve">взмахнул </w:t>
      </w:r>
      <w:r w:rsidDel="00000000" w:rsidR="00000000" w:rsidRPr="00000000">
        <w:rPr>
          <w:rFonts w:ascii="Times New Roman" w:cs="Times New Roman" w:eastAsia="Times New Roman" w:hAnsi="Times New Roman"/>
          <w:sz w:val="24"/>
          <w:szCs w:val="24"/>
          <w:rtl w:val="0"/>
        </w:rPr>
        <w:t xml:space="preserve">рукой.</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Зловещий ф</w:t>
      </w:r>
      <w:r w:rsidDel="00000000" w:rsidR="00000000" w:rsidRPr="00000000">
        <w:rPr>
          <w:rFonts w:ascii="Times New Roman" w:cs="Times New Roman" w:eastAsia="Times New Roman" w:hAnsi="Times New Roman"/>
          <w:sz w:val="24"/>
          <w:szCs w:val="24"/>
          <w:rtl w:val="0"/>
        </w:rPr>
        <w:t xml:space="preserve">еникс</w:t>
      </w:r>
      <w:r w:rsidDel="00000000" w:rsidR="00000000" w:rsidRPr="00000000">
        <w:rPr>
          <w:rFonts w:ascii="Times New Roman" w:cs="Times New Roman" w:eastAsia="Times New Roman" w:hAnsi="Times New Roman"/>
          <w:sz w:val="24"/>
          <w:szCs w:val="24"/>
          <w:rtl w:val="0"/>
        </w:rPr>
        <w:t xml:space="preserve"> ме</w:t>
      </w:r>
      <w:r w:rsidDel="00000000" w:rsidR="00000000" w:rsidRPr="00000000">
        <w:rPr>
          <w:rFonts w:ascii="Times New Roman" w:cs="Times New Roman" w:eastAsia="Times New Roman" w:hAnsi="Times New Roman"/>
          <w:sz w:val="24"/>
          <w:szCs w:val="24"/>
          <w:rtl w:val="0"/>
        </w:rPr>
        <w:t xml:space="preserve">тнулся вперёд, по оставшимся мраморным стенам пробежали извивающиеся тени от красного света. Гарри инстинктивно отпрянул.</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Алый ужас промчался мимо профессора Квиррелла, врезался в золотую заднюю поверхность Зеркала и в тот же миг исчез.</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Огня не стало, </w:t>
      </w:r>
      <w:r w:rsidDel="00000000" w:rsidR="00000000" w:rsidRPr="00000000">
        <w:rPr>
          <w:rFonts w:ascii="Times New Roman" w:cs="Times New Roman" w:eastAsia="Times New Roman" w:hAnsi="Times New Roman"/>
          <w:sz w:val="24"/>
          <w:szCs w:val="24"/>
          <w:rtl w:val="0"/>
        </w:rPr>
        <w:t xml:space="preserve">к свету в комнате больше не примешивался алый оттенок.</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золотой поверхности не осталось ни царапины. Рама не светилась поглощённым</w:t>
      </w:r>
      <w:r w:rsidDel="00000000" w:rsidR="00000000" w:rsidRPr="00000000">
        <w:rPr>
          <w:rFonts w:ascii="Times New Roman" w:cs="Times New Roman" w:eastAsia="Times New Roman" w:hAnsi="Times New Roman"/>
          <w:sz w:val="24"/>
          <w:szCs w:val="24"/>
          <w:rtl w:val="0"/>
        </w:rPr>
        <w:t xml:space="preserve"> теплом. </w:t>
      </w:r>
      <w:r w:rsidDel="00000000" w:rsidR="00000000" w:rsidRPr="00000000">
        <w:rPr>
          <w:rFonts w:ascii="Times New Roman" w:cs="Times New Roman" w:eastAsia="Times New Roman" w:hAnsi="Times New Roman"/>
          <w:sz w:val="24"/>
          <w:szCs w:val="24"/>
          <w:rtl w:val="0"/>
        </w:rPr>
        <w:t xml:space="preserve">Зеркало просто осталось на месте — совершенно невредимое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у Гарри побежали мурашки. Если бы он играл в «Подземелья и драконов» и ведущий сообщил бы ему о таком результате, Гарри предположил бы, что столкнулся с иллюзией, и сделал бы </w:t>
      </w:r>
      <w:r w:rsidDel="00000000" w:rsidR="00000000" w:rsidRPr="00000000">
        <w:rPr>
          <w:rFonts w:ascii="Times New Roman" w:cs="Times New Roman" w:eastAsia="Times New Roman" w:hAnsi="Times New Roman"/>
          <w:sz w:val="24"/>
          <w:szCs w:val="24"/>
          <w:rtl w:val="0"/>
        </w:rPr>
        <w:t xml:space="preserve">спас-бро</w:t>
      </w:r>
      <w:r w:rsidDel="00000000" w:rsidR="00000000" w:rsidRPr="00000000">
        <w:rPr>
          <w:rFonts w:ascii="Times New Roman" w:cs="Times New Roman" w:eastAsia="Times New Roman" w:hAnsi="Times New Roman"/>
          <w:sz w:val="24"/>
          <w:szCs w:val="24"/>
          <w:rtl w:val="0"/>
        </w:rPr>
        <w:t xml:space="preserve">сок </w:t>
      </w:r>
      <w:r w:rsidDel="00000000" w:rsidR="00000000" w:rsidRPr="00000000">
        <w:rPr>
          <w:rFonts w:ascii="Times New Roman" w:cs="Times New Roman" w:eastAsia="Times New Roman" w:hAnsi="Times New Roman"/>
          <w:sz w:val="24"/>
          <w:szCs w:val="24"/>
          <w:rtl w:val="0"/>
        </w:rPr>
        <w:t xml:space="preserve">на недоверие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центре задней поверхности зеркала появилась последовательность рун </w:t>
      </w:r>
      <w:r w:rsidDel="00000000" w:rsidR="00000000" w:rsidRPr="00000000">
        <w:rPr>
          <w:rFonts w:ascii="Times New Roman" w:cs="Times New Roman" w:eastAsia="Times New Roman" w:hAnsi="Times New Roman"/>
          <w:sz w:val="24"/>
          <w:szCs w:val="24"/>
          <w:rtl w:val="0"/>
        </w:rPr>
        <w:t xml:space="preserve">неизвестного алфавита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Чёрное отсутствие света</w:t>
      </w:r>
      <w:r w:rsidDel="00000000" w:rsidR="00000000" w:rsidRPr="00000000">
        <w:rPr>
          <w:rFonts w:ascii="Times New Roman" w:cs="Times New Roman" w:eastAsia="Times New Roman" w:hAnsi="Times New Roman"/>
          <w:sz w:val="24"/>
          <w:szCs w:val="24"/>
          <w:rtl w:val="0"/>
        </w:rPr>
        <w:t xml:space="preserve"> в некоторых участках поверхности создавало ровный горизонтальный ряд маленьких линий и кривых. Гарри пришла в голову мысль, что Адский огонь уничтожил какую-то небольшую скрывающую иллюзию, какое-то слабое заклинание, которое добавили, чтобы дети не видели эти буквы…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Сколько лет этому Зеркалу? — спросил Гарри, понизив голос почти до шёпота.</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Никто не знает, мистер Поттер, — </w:t>
      </w:r>
      <w:r w:rsidDel="00000000" w:rsidR="00000000" w:rsidRPr="00000000">
        <w:rPr>
          <w:rFonts w:ascii="Times New Roman" w:cs="Times New Roman" w:eastAsia="Times New Roman" w:hAnsi="Times New Roman"/>
          <w:sz w:val="24"/>
          <w:szCs w:val="24"/>
          <w:rtl w:val="0"/>
        </w:rPr>
        <w:t xml:space="preserve">на лице профессора Защиты появилос</w:t>
      </w:r>
      <w:r w:rsidDel="00000000" w:rsidR="00000000" w:rsidRPr="00000000">
        <w:rPr>
          <w:rFonts w:ascii="Times New Roman" w:cs="Times New Roman" w:eastAsia="Times New Roman" w:hAnsi="Times New Roman"/>
          <w:sz w:val="24"/>
          <w:szCs w:val="24"/>
          <w:rtl w:val="0"/>
        </w:rPr>
        <w:t xml:space="preserve">ь что-то похожее на почтение, он потянулся рукой к рунам, но так и не коснулся пальцами золота. — Думаю, мои догадки здесь мало чем отличаются от ваших. Некоторые легенды, которые могут быть, а могут не быть выдумкой, гласят, что Зеркало идеально отражает само себя, и потому его существование абсолютно устойчиво. Настолько </w:t>
      </w:r>
      <w:r w:rsidDel="00000000" w:rsidR="00000000" w:rsidRPr="00000000">
        <w:rPr>
          <w:rFonts w:ascii="Times New Roman" w:cs="Times New Roman" w:eastAsia="Times New Roman" w:hAnsi="Times New Roman"/>
          <w:sz w:val="24"/>
          <w:szCs w:val="24"/>
          <w:rtl w:val="0"/>
        </w:rPr>
        <w:t xml:space="preserve">устойчиво, </w:t>
      </w:r>
      <w:r w:rsidDel="00000000" w:rsidR="00000000" w:rsidRPr="00000000">
        <w:rPr>
          <w:rFonts w:ascii="Times New Roman" w:cs="Times New Roman" w:eastAsia="Times New Roman" w:hAnsi="Times New Roman"/>
          <w:sz w:val="24"/>
          <w:szCs w:val="24"/>
          <w:rtl w:val="0"/>
        </w:rPr>
        <w:t xml:space="preserve">что Зеркало осталось невредимым, когда всё остальное, сотворённое Атлантами, исчезло, когда все последствия их деяний оказались вычеркнуты из Времени.</w:t>
      </w:r>
      <w:r w:rsidDel="00000000" w:rsidR="00000000" w:rsidRPr="00000000">
        <w:rPr>
          <w:rFonts w:ascii="Times New Roman" w:cs="Times New Roman" w:eastAsia="Times New Roman" w:hAnsi="Times New Roman"/>
          <w:sz w:val="24"/>
          <w:szCs w:val="24"/>
          <w:rtl w:val="0"/>
        </w:rPr>
        <w:t xml:space="preserve"> Теперь вы понимаете, почему меня повеселило предложение использовать Адский огонь.</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опустил руку.</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после всего пережитого за сегодня, Гарри почувствовал благоговение, если сказанное было правдой. После всех откровений золотая рама блестела не ярче, чем раньше, но можно было вообразить, как она уходит в глубину веков, к цивилизации, </w:t>
      </w:r>
      <w:r w:rsidDel="00000000" w:rsidR="00000000" w:rsidRPr="00000000">
        <w:rPr>
          <w:rFonts w:ascii="Times New Roman" w:cs="Times New Roman" w:eastAsia="Times New Roman" w:hAnsi="Times New Roman"/>
          <w:sz w:val="24"/>
          <w:szCs w:val="24"/>
          <w:rtl w:val="0"/>
        </w:rPr>
        <w:t xml:space="preserve">которая оказалась стёрта из реальности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что именно делает Зеркало?</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Прекрасный вопрос, — ответил профессор Квиррелл. — Ответ заключён в рунах, написанных на золотой раме. Прочти их мне.</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этот алфавит не знаком. Руны выглядят так, словно их случайным образом куриной лапой нацарапали толкиновские эльфы.</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Всё равно прочти. </w:t>
      </w:r>
      <w:r w:rsidDel="00000000" w:rsidR="00000000" w:rsidRPr="00000000">
        <w:rPr>
          <w:rFonts w:ascii="Times New Roman" w:cs="Times New Roman" w:eastAsia="Times New Roman" w:hAnsi="Times New Roman"/>
          <w:i w:val="1"/>
          <w:sz w:val="24"/>
          <w:szCs w:val="24"/>
          <w:rtl w:val="0"/>
        </w:rPr>
        <w:t xml:space="preserve">Не опас-сно.</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Руны гласят: «яинелмер тсеыннавор илопарт скэ еынна восалгос а оцил ёовтен юавы закопя»,</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почувствовал, как по спине опять побежали мурашки.</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понял, что на самом деле означает руна «яинелмер». Она означала яинелмер. </w:t>
      </w:r>
      <w:r w:rsidDel="00000000" w:rsidR="00000000" w:rsidRPr="00000000">
        <w:rPr>
          <w:rFonts w:ascii="Times New Roman" w:cs="Times New Roman" w:eastAsia="Times New Roman" w:hAnsi="Times New Roman"/>
          <w:sz w:val="24"/>
          <w:szCs w:val="24"/>
          <w:rtl w:val="0"/>
        </w:rPr>
        <w:t xml:space="preserve">А дальше руны говорили</w:t>
      </w:r>
      <w:r w:rsidDel="00000000" w:rsidR="00000000" w:rsidRPr="00000000">
        <w:rPr>
          <w:rFonts w:ascii="Times New Roman" w:cs="Times New Roman" w:eastAsia="Times New Roman" w:hAnsi="Times New Roman"/>
          <w:sz w:val="24"/>
          <w:szCs w:val="24"/>
          <w:rtl w:val="0"/>
        </w:rPr>
        <w:t xml:space="preserve">, что с </w:t>
      </w:r>
      <w:r w:rsidDel="00000000" w:rsidR="00000000" w:rsidRPr="00000000">
        <w:rPr>
          <w:rFonts w:ascii="Times New Roman" w:cs="Times New Roman" w:eastAsia="Times New Roman" w:hAnsi="Times New Roman"/>
          <w:sz w:val="24"/>
          <w:szCs w:val="24"/>
          <w:rtl w:val="0"/>
        </w:rPr>
        <w:t xml:space="preserve">яинелмер </w:t>
      </w:r>
      <w:r w:rsidDel="00000000" w:rsidR="00000000" w:rsidRPr="00000000">
        <w:rPr>
          <w:rFonts w:ascii="Times New Roman" w:cs="Times New Roman" w:eastAsia="Times New Roman" w:hAnsi="Times New Roman"/>
          <w:sz w:val="24"/>
          <w:szCs w:val="24"/>
          <w:rtl w:val="0"/>
        </w:rPr>
        <w:t xml:space="preserve">нужно делать тсеыннавор, пока оно не станет илопарт, а затем взять часть, которая одновременно скэ и еынна. Гарри словно всё это знал, словно</w:t>
      </w:r>
      <w:r w:rsidDel="00000000" w:rsidR="00000000" w:rsidRPr="00000000">
        <w:rPr>
          <w:rFonts w:ascii="Times New Roman" w:cs="Times New Roman" w:eastAsia="Times New Roman" w:hAnsi="Times New Roman"/>
          <w:sz w:val="24"/>
          <w:szCs w:val="24"/>
          <w:rtl w:val="0"/>
        </w:rPr>
        <w:t xml:space="preserve"> мог</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обоснованной</w:t>
      </w:r>
      <w:r w:rsidDel="00000000" w:rsidR="00000000" w:rsidRPr="00000000">
        <w:rPr>
          <w:rFonts w:ascii="Times New Roman" w:cs="Times New Roman" w:eastAsia="Times New Roman" w:hAnsi="Times New Roman"/>
          <w:sz w:val="24"/>
          <w:szCs w:val="24"/>
          <w:rtl w:val="0"/>
        </w:rPr>
        <w:t xml:space="preserve"> уверенностью ответить «да», если бы кто-то спросил его, можно ли про юавы сказать восалгос или оцил. Но затем Гарри попробовал связать эти понятия с какими-нибудь другими и </w:t>
      </w:r>
      <w:r w:rsidDel="00000000" w:rsidR="00000000" w:rsidRPr="00000000">
        <w:rPr>
          <w:rFonts w:ascii="Times New Roman" w:cs="Times New Roman" w:eastAsia="Times New Roman" w:hAnsi="Times New Roman"/>
          <w:sz w:val="24"/>
          <w:szCs w:val="24"/>
          <w:rtl w:val="0"/>
        </w:rPr>
        <w:t xml:space="preserve">потерпел неудачу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Мальчик, ты понимаеш-шь с-смыс-сл этих с-слов?</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Кажетс-ся, нет.</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вздохнул, не сводя глаз с золотой рамы.</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было интересно,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ли</w:t>
      </w:r>
      <w:r w:rsidDel="00000000" w:rsidR="00000000" w:rsidRPr="00000000">
        <w:rPr>
          <w:rFonts w:ascii="Times New Roman" w:cs="Times New Roman" w:eastAsia="Times New Roman" w:hAnsi="Times New Roman"/>
          <w:sz w:val="24"/>
          <w:szCs w:val="24"/>
          <w:rtl w:val="0"/>
        </w:rPr>
        <w:t xml:space="preserve"> изучавший магловскую науку постичь смысл Слов Ложного Понимания. Судя по всему, нет.</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 начал Гарри.</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Когтевранец, ты серьёзно? — </w:t>
      </w:r>
      <w:r w:rsidDel="00000000" w:rsidR="00000000" w:rsidRPr="00000000">
        <w:rPr>
          <w:rFonts w:ascii="Times New Roman" w:cs="Times New Roman" w:eastAsia="Times New Roman" w:hAnsi="Times New Roman"/>
          <w:sz w:val="24"/>
          <w:szCs w:val="24"/>
          <w:rtl w:val="0"/>
        </w:rPr>
        <w:t xml:space="preserve">спросил внутренний слизеринец. — </w:t>
      </w:r>
      <w:r w:rsidDel="00000000" w:rsidR="00000000" w:rsidRPr="00000000">
        <w:rPr>
          <w:rFonts w:ascii="Times New Roman" w:cs="Times New Roman" w:eastAsia="Times New Roman" w:hAnsi="Times New Roman"/>
          <w:i w:val="1"/>
          <w:sz w:val="24"/>
          <w:szCs w:val="24"/>
          <w:rtl w:val="0"/>
        </w:rPr>
        <w:t xml:space="preserve">Что, вот прямо сейчас?</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если я узнаю о Зеркале больше, я смогу ещё раз попробовать понять эти слова,</w:t>
      </w:r>
      <w:r w:rsidDel="00000000" w:rsidR="00000000" w:rsidRPr="00000000">
        <w:rPr>
          <w:rFonts w:ascii="Times New Roman" w:cs="Times New Roman" w:eastAsia="Times New Roman" w:hAnsi="Times New Roman"/>
          <w:sz w:val="24"/>
          <w:szCs w:val="24"/>
          <w:rtl w:val="0"/>
        </w:rPr>
        <w:t xml:space="preserve"> — заявила когтевранская сторона Гарри, взявшая управление на себя.</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Края губ профессора Квиррелла дёрнулись вверх.</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и в случае большинства других древних предметов, исследователи понаписали о Зеркале достаточно лжи, и теперь сложно о нём что-то сказать с уверенностью. Зеркало точно существовало ещё при Мерлине, ибо известно, что Мерлин его </w:t>
      </w:r>
      <w:r w:rsidDel="00000000" w:rsidR="00000000" w:rsidRPr="00000000">
        <w:rPr>
          <w:rFonts w:ascii="Times New Roman" w:cs="Times New Roman" w:eastAsia="Times New Roman" w:hAnsi="Times New Roman"/>
          <w:sz w:val="24"/>
          <w:szCs w:val="24"/>
          <w:rtl w:val="0"/>
        </w:rPr>
        <w:t xml:space="preserve">использовал. Также известно, что Мерлин оставил после себя письменные инструкции не прятать Зеркало, несмотря на то, что </w:t>
      </w:r>
      <w:r w:rsidDel="00000000" w:rsidR="00000000" w:rsidRPr="00000000">
        <w:rPr>
          <w:rFonts w:ascii="Times New Roman" w:cs="Times New Roman" w:eastAsia="Times New Roman" w:hAnsi="Times New Roman"/>
          <w:sz w:val="24"/>
          <w:szCs w:val="24"/>
          <w:rtl w:val="0"/>
        </w:rPr>
        <w:t xml:space="preserve">подобные силы</w:t>
      </w:r>
      <w:r w:rsidDel="00000000" w:rsidR="00000000" w:rsidRPr="00000000">
        <w:rPr>
          <w:rFonts w:ascii="Times New Roman" w:cs="Times New Roman" w:eastAsia="Times New Roman" w:hAnsi="Times New Roman"/>
          <w:sz w:val="24"/>
          <w:szCs w:val="24"/>
          <w:rtl w:val="0"/>
        </w:rPr>
        <w:t xml:space="preserve"> при других обстоятельствах могли бы вызвать обоснованное </w:t>
      </w:r>
      <w:r w:rsidDel="00000000" w:rsidR="00000000" w:rsidRPr="00000000">
        <w:rPr>
          <w:rFonts w:ascii="Times New Roman" w:cs="Times New Roman" w:eastAsia="Times New Roman" w:hAnsi="Times New Roman"/>
          <w:sz w:val="24"/>
          <w:szCs w:val="24"/>
          <w:rtl w:val="0"/>
        </w:rPr>
        <w:t xml:space="preserve">беспокойство</w:t>
      </w:r>
      <w:r w:rsidDel="00000000" w:rsidR="00000000" w:rsidRPr="00000000">
        <w:rPr>
          <w:rFonts w:ascii="Times New Roman" w:cs="Times New Roman" w:eastAsia="Times New Roman" w:hAnsi="Times New Roman"/>
          <w:sz w:val="24"/>
          <w:szCs w:val="24"/>
          <w:rtl w:val="0"/>
        </w:rPr>
        <w:t xml:space="preserve">. Мерлин писал, что легче уничтожить мир куском сыра, чем Зеркалом, учитывая, сколько сил приложили его создатели, чтобы </w:t>
      </w:r>
      <w:r w:rsidDel="00000000" w:rsidR="00000000" w:rsidRPr="00000000">
        <w:rPr>
          <w:rFonts w:ascii="Times New Roman" w:cs="Times New Roman" w:eastAsia="Times New Roman" w:hAnsi="Times New Roman"/>
          <w:sz w:val="24"/>
          <w:szCs w:val="24"/>
          <w:rtl w:val="0"/>
        </w:rPr>
        <w:t xml:space="preserve">Зеркало не</w:t>
      </w:r>
      <w:r w:rsidDel="00000000" w:rsidR="00000000" w:rsidRPr="00000000">
        <w:rPr>
          <w:rFonts w:ascii="Times New Roman" w:cs="Times New Roman" w:eastAsia="Times New Roman" w:hAnsi="Times New Roman"/>
          <w:sz w:val="24"/>
          <w:szCs w:val="24"/>
          <w:rtl w:val="0"/>
        </w:rPr>
        <w:t xml:space="preserve"> уничтожило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утверждение показалось Гарри не слишком обнадёживающим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Знаменитые во</w:t>
      </w:r>
      <w:r w:rsidDel="00000000" w:rsidR="00000000" w:rsidRPr="00000000">
        <w:rPr>
          <w:rFonts w:ascii="Times New Roman" w:cs="Times New Roman" w:eastAsia="Times New Roman" w:hAnsi="Times New Roman"/>
          <w:sz w:val="24"/>
          <w:szCs w:val="24"/>
          <w:rtl w:val="0"/>
        </w:rPr>
        <w:t xml:space="preserve">лшебники, чей скептицизм был известен и чьи слова в других случаях оказывались достоверны, свидетельствовали ещё о нескольких фактах, </w:t>
      </w:r>
      <w:r w:rsidDel="00000000" w:rsidR="00000000" w:rsidRPr="00000000">
        <w:rPr>
          <w:rFonts w:ascii="Times New Roman" w:cs="Times New Roman" w:eastAsia="Times New Roman" w:hAnsi="Times New Roman"/>
          <w:sz w:val="24"/>
          <w:szCs w:val="24"/>
          <w:rtl w:val="0"/>
        </w:rPr>
        <w:t xml:space="preserve">касающихся </w:t>
      </w:r>
      <w:r w:rsidDel="00000000" w:rsidR="00000000" w:rsidRPr="00000000">
        <w:rPr>
          <w:rFonts w:ascii="Times New Roman" w:cs="Times New Roman" w:eastAsia="Times New Roman" w:hAnsi="Times New Roman"/>
          <w:sz w:val="24"/>
          <w:szCs w:val="24"/>
          <w:rtl w:val="0"/>
        </w:rPr>
        <w:t xml:space="preserve">Зеркала. Самая примечательная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способность Зеркала — создавать иные реальности, впрочем, размеры этих реальностей не превышают размера пространства, видимого через Зеркало. Известно, что в эти реальности можно помещать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и другие объекты.</w:t>
      </w:r>
      <w:r w:rsidDel="00000000" w:rsidR="00000000" w:rsidRPr="00000000">
        <w:rPr>
          <w:rFonts w:ascii="Times New Roman" w:cs="Times New Roman" w:eastAsia="Times New Roman" w:hAnsi="Times New Roman"/>
          <w:sz w:val="24"/>
          <w:szCs w:val="24"/>
          <w:rtl w:val="0"/>
        </w:rPr>
        <w:t xml:space="preserve"> Некоторые авторитет</w:t>
      </w:r>
      <w:r w:rsidDel="00000000" w:rsidR="00000000" w:rsidRPr="00000000">
        <w:rPr>
          <w:rFonts w:ascii="Times New Roman" w:cs="Times New Roman" w:eastAsia="Times New Roman" w:hAnsi="Times New Roman"/>
          <w:sz w:val="24"/>
          <w:szCs w:val="24"/>
          <w:rtl w:val="0"/>
        </w:rPr>
        <w:t xml:space="preserve">ы уверяли, что из всего, созданного магией, лишь Зеркало обладает истинной моральной ориентацией. Однако, я не слишком понимаю, что это может означать на практике. Я понимаю, что моралисты назовут проклятье Круциатус «злом», а чары Патронуса — «добром», но мне не приходит в голову, какие ориентиры моралист может назвать более истинными.</w:t>
      </w:r>
      <w:r w:rsidDel="00000000" w:rsidR="00000000" w:rsidRPr="00000000">
        <w:rPr>
          <w:rFonts w:ascii="Times New Roman" w:cs="Times New Roman" w:eastAsia="Times New Roman" w:hAnsi="Times New Roman"/>
          <w:color w:val="f1c23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Впрочем</w:t>
      </w:r>
      <w:r w:rsidDel="00000000" w:rsidR="00000000" w:rsidRPr="00000000">
        <w:rPr>
          <w:rFonts w:ascii="Times New Roman" w:cs="Times New Roman" w:eastAsia="Times New Roman" w:hAnsi="Times New Roman"/>
          <w:sz w:val="24"/>
          <w:szCs w:val="24"/>
          <w:rtl w:val="0"/>
        </w:rPr>
        <w:t xml:space="preserve">, к примеру, утверждается, что фениксы приходят в наш мир из реальности, которая возникла внутри этого Зеркала.</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сводил глаз с золотой рамы Зеркала, и в его голове не слишком связно всплывали слова вроде</w:t>
      </w:r>
      <w:r w:rsidDel="00000000" w:rsidR="00000000" w:rsidRPr="00000000">
        <w:rPr>
          <w:rFonts w:ascii="Times New Roman" w:cs="Times New Roman" w:eastAsia="Times New Roman" w:hAnsi="Times New Roman"/>
          <w:sz w:val="24"/>
          <w:szCs w:val="24"/>
          <w:rtl w:val="0"/>
        </w:rPr>
        <w:t xml:space="preserve"> «охренеть»</w:t>
      </w:r>
      <w:r w:rsidDel="00000000" w:rsidR="00000000" w:rsidRPr="00000000">
        <w:rPr>
          <w:rFonts w:ascii="Times New Roman" w:cs="Times New Roman" w:eastAsia="Times New Roman" w:hAnsi="Times New Roman"/>
          <w:sz w:val="24"/>
          <w:szCs w:val="24"/>
          <w:rtl w:val="0"/>
        </w:rPr>
        <w:t xml:space="preserve"> и прочие другие, которые его родители считали неподобающими.</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странствовал по свету и узнал много историй, которые </w:t>
      </w:r>
      <w:r w:rsidDel="00000000" w:rsidR="00000000" w:rsidRPr="00000000">
        <w:rPr>
          <w:rFonts w:ascii="Times New Roman" w:cs="Times New Roman" w:eastAsia="Times New Roman" w:hAnsi="Times New Roman"/>
          <w:sz w:val="24"/>
          <w:szCs w:val="24"/>
          <w:rtl w:val="0"/>
        </w:rPr>
        <w:t xml:space="preserve">мало кто слышал</w:t>
      </w:r>
      <w:r w:rsidDel="00000000" w:rsidR="00000000" w:rsidRPr="00000000">
        <w:rPr>
          <w:rFonts w:ascii="Times New Roman" w:cs="Times New Roman" w:eastAsia="Times New Roman" w:hAnsi="Times New Roman"/>
          <w:sz w:val="24"/>
          <w:szCs w:val="24"/>
          <w:rtl w:val="0"/>
        </w:rPr>
        <w:t xml:space="preserve">, — продолжал профессор Защи</w:t>
      </w:r>
      <w:r w:rsidDel="00000000" w:rsidR="00000000" w:rsidRPr="00000000">
        <w:rPr>
          <w:rFonts w:ascii="Times New Roman" w:cs="Times New Roman" w:eastAsia="Times New Roman" w:hAnsi="Times New Roman"/>
          <w:sz w:val="24"/>
          <w:szCs w:val="24"/>
          <w:rtl w:val="0"/>
        </w:rPr>
        <w:t xml:space="preserve">ты. — Почти все они казались мне выдумками, но некоторые, похоже, имели отношение </w:t>
      </w:r>
      <w:r w:rsidDel="00000000" w:rsidR="00000000" w:rsidRPr="00000000">
        <w:rPr>
          <w:rFonts w:ascii="Times New Roman" w:cs="Times New Roman" w:eastAsia="Times New Roman" w:hAnsi="Times New Roman"/>
          <w:sz w:val="24"/>
          <w:szCs w:val="24"/>
          <w:rtl w:val="0"/>
        </w:rPr>
        <w:t xml:space="preserve">к реальности</w:t>
      </w:r>
      <w:r w:rsidDel="00000000" w:rsidR="00000000" w:rsidRPr="00000000">
        <w:rPr>
          <w:rFonts w:ascii="Times New Roman" w:cs="Times New Roman" w:eastAsia="Times New Roman" w:hAnsi="Times New Roman"/>
          <w:sz w:val="24"/>
          <w:szCs w:val="24"/>
          <w:rtl w:val="0"/>
        </w:rPr>
        <w:t xml:space="preserve">. В одном</w:t>
      </w:r>
      <w:r w:rsidDel="00000000" w:rsidR="00000000" w:rsidRPr="00000000">
        <w:rPr>
          <w:rFonts w:ascii="Times New Roman" w:cs="Times New Roman" w:eastAsia="Times New Roman" w:hAnsi="Times New Roman"/>
          <w:sz w:val="24"/>
          <w:szCs w:val="24"/>
          <w:rtl w:val="0"/>
        </w:rPr>
        <w:t xml:space="preserve"> месте, где нога человека не ступала уже несколько веков, на металлической стене я обнаружил надпись о том, что несколько жителей Атлантиды предвидели конец их мира и попытались создать артефакт великой силы, чтобы предотвратить неминуемую катастрофу. Записи на стене гласили, что, если бы их труды у</w:t>
      </w:r>
      <w:r w:rsidDel="00000000" w:rsidR="00000000" w:rsidRPr="00000000">
        <w:rPr>
          <w:rFonts w:ascii="Times New Roman" w:cs="Times New Roman" w:eastAsia="Times New Roman" w:hAnsi="Times New Roman"/>
          <w:sz w:val="24"/>
          <w:szCs w:val="24"/>
          <w:rtl w:val="0"/>
        </w:rPr>
        <w:t xml:space="preserve">венчались успехом, реальность стала бы совершенно устойчивой и могла бы выдержать даже передачу неограниченной магии, способной исполнять желания. И при этом — что, как утверждается, намного сложнее — артефакт каким-то образом предотвращал бы неминуемые катастрофы, которые, как ожидал бы любой вменяемый человек, последовали бы, если такая магия стала бы доступна. Меня это заинтересовало, поскольку история, записанная на тех металлических плитах, утверждала, что вся остальная Атлантида проигнорировала этот проект </w:t>
      </w:r>
      <w:r w:rsidDel="00000000" w:rsidR="00000000" w:rsidRPr="00000000">
        <w:rPr>
          <w:rFonts w:ascii="Times New Roman" w:cs="Times New Roman" w:eastAsia="Times New Roman" w:hAnsi="Times New Roman"/>
          <w:sz w:val="24"/>
          <w:szCs w:val="24"/>
          <w:rtl w:val="0"/>
        </w:rPr>
        <w:t xml:space="preserve">и просто жила своей жизнью</w:t>
      </w:r>
      <w:r w:rsidDel="00000000" w:rsidR="00000000" w:rsidRPr="00000000">
        <w:rPr>
          <w:rFonts w:ascii="Times New Roman" w:cs="Times New Roman" w:eastAsia="Times New Roman" w:hAnsi="Times New Roman"/>
          <w:sz w:val="24"/>
          <w:szCs w:val="24"/>
          <w:rtl w:val="0"/>
        </w:rPr>
        <w:t xml:space="preserve">. Иногда создателей артефакта хвалили за их благородный труд, но практически все остальные обитатели Атлантиды считали, что у них есть дела поважнее, чем помогать создателям артефакта. Даже аристократия Атлантиды не обращала внимания на то, что кто-то </w:t>
      </w:r>
      <w:r w:rsidDel="00000000" w:rsidR="00000000" w:rsidRPr="00000000">
        <w:rPr>
          <w:rFonts w:ascii="Times New Roman" w:cs="Times New Roman" w:eastAsia="Times New Roman" w:hAnsi="Times New Roman"/>
          <w:sz w:val="24"/>
          <w:szCs w:val="24"/>
          <w:rtl w:val="0"/>
        </w:rPr>
        <w:t xml:space="preserve">иной </w:t>
      </w:r>
      <w:r w:rsidDel="00000000" w:rsidR="00000000" w:rsidRPr="00000000">
        <w:rPr>
          <w:rFonts w:ascii="Times New Roman" w:cs="Times New Roman" w:eastAsia="Times New Roman" w:hAnsi="Times New Roman"/>
          <w:sz w:val="24"/>
          <w:szCs w:val="24"/>
          <w:rtl w:val="0"/>
        </w:rPr>
        <w:t xml:space="preserve">может обрести безграничные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силы, хотя человек, менее искушённый в цинизме, мог бы посчитать, что уж это привлечёт их внимание. Творцов артефакта мало кто поддерживал, и,</w:t>
      </w:r>
      <w:r w:rsidDel="00000000" w:rsidR="00000000" w:rsidRPr="00000000">
        <w:rPr>
          <w:rFonts w:ascii="Times New Roman" w:cs="Times New Roman" w:eastAsia="Times New Roman" w:hAnsi="Times New Roman"/>
          <w:sz w:val="24"/>
          <w:szCs w:val="24"/>
          <w:rtl w:val="0"/>
        </w:rPr>
        <w:t xml:space="preserve"> хотя условия их работы нельзя назвать чересчур тяжёлыми, им приходилось терпеть бессмысленные неудобства.</w:t>
      </w:r>
      <w:r w:rsidDel="00000000" w:rsidR="00000000" w:rsidRPr="00000000">
        <w:rPr>
          <w:rFonts w:ascii="Times New Roman" w:cs="Times New Roman" w:eastAsia="Times New Roman" w:hAnsi="Times New Roman"/>
          <w:sz w:val="24"/>
          <w:szCs w:val="24"/>
          <w:rtl w:val="0"/>
        </w:rPr>
        <w:t xml:space="preserve"> В итоге время вышло, Атлантида оказалась уничтожена, и работу над артефактом закончить не успели. Я в этой истории вижу некоторые подробности, с которыми знаком по своему опыту, но которые редко встречаются в обычных сказках, — губы профессора изогнулись в улыбке. — Впрочем, возможно, лишь из-за собственных вкусов я выделяю эту легенду среди сотен других. Однако, </w:t>
      </w:r>
      <w:r w:rsidDel="00000000" w:rsidR="00000000" w:rsidRPr="00000000">
        <w:rPr>
          <w:rFonts w:ascii="Times New Roman" w:cs="Times New Roman" w:eastAsia="Times New Roman" w:hAnsi="Times New Roman"/>
          <w:sz w:val="24"/>
          <w:szCs w:val="24"/>
          <w:rtl w:val="0"/>
        </w:rPr>
        <w:t xml:space="preserve">здесь видна</w:t>
      </w:r>
      <w:r w:rsidDel="00000000" w:rsidR="00000000" w:rsidRPr="00000000">
        <w:rPr>
          <w:rFonts w:ascii="Times New Roman" w:cs="Times New Roman" w:eastAsia="Times New Roman" w:hAnsi="Times New Roman"/>
          <w:sz w:val="24"/>
          <w:szCs w:val="24"/>
          <w:rtl w:val="0"/>
        </w:rPr>
        <w:t xml:space="preserve"> отсылка к утверждению Мерлина, что творцы Зеркала создавали его таким, чтобы </w:t>
      </w:r>
      <w:r w:rsidDel="00000000" w:rsidR="00000000" w:rsidRPr="00000000">
        <w:rPr>
          <w:rFonts w:ascii="Times New Roman" w:cs="Times New Roman" w:eastAsia="Times New Roman" w:hAnsi="Times New Roman"/>
          <w:sz w:val="24"/>
          <w:szCs w:val="24"/>
          <w:rtl w:val="0"/>
        </w:rPr>
        <w:t xml:space="preserve">оно не уничтожило мир</w:t>
      </w:r>
      <w:r w:rsidDel="00000000" w:rsidR="00000000" w:rsidRPr="00000000">
        <w:rPr>
          <w:rFonts w:ascii="Times New Roman" w:cs="Times New Roman" w:eastAsia="Times New Roman" w:hAnsi="Times New Roman"/>
          <w:sz w:val="24"/>
          <w:szCs w:val="24"/>
          <w:rtl w:val="0"/>
        </w:rPr>
        <w:t xml:space="preserve">. Для наших же целей более важно, что легенда может </w:t>
      </w:r>
      <w:r w:rsidDel="00000000" w:rsidR="00000000" w:rsidRPr="00000000">
        <w:rPr>
          <w:rFonts w:ascii="Times New Roman" w:cs="Times New Roman" w:eastAsia="Times New Roman" w:hAnsi="Times New Roman"/>
          <w:sz w:val="24"/>
          <w:szCs w:val="24"/>
          <w:rtl w:val="0"/>
        </w:rPr>
        <w:t xml:space="preserve">объяснять</w:t>
      </w:r>
      <w:r w:rsidDel="00000000" w:rsidR="00000000" w:rsidRPr="00000000">
        <w:rPr>
          <w:rFonts w:ascii="Times New Roman" w:cs="Times New Roman" w:eastAsia="Times New Roman" w:hAnsi="Times New Roman"/>
          <w:sz w:val="24"/>
          <w:szCs w:val="24"/>
          <w:rtl w:val="0"/>
        </w:rPr>
        <w:t xml:space="preserve">, откуда у Зеркала появилась ранее неизвестная способность, которую, судя по всему, </w:t>
      </w:r>
      <w:r w:rsidDel="00000000" w:rsidR="00000000" w:rsidRPr="00000000">
        <w:rPr>
          <w:rFonts w:ascii="Times New Roman" w:cs="Times New Roman" w:eastAsia="Times New Roman" w:hAnsi="Times New Roman"/>
          <w:sz w:val="24"/>
          <w:szCs w:val="24"/>
          <w:rtl w:val="0"/>
        </w:rPr>
        <w:t xml:space="preserve">активировали </w:t>
      </w:r>
      <w:r w:rsidDel="00000000" w:rsidR="00000000" w:rsidRPr="00000000">
        <w:rPr>
          <w:rFonts w:ascii="Times New Roman" w:cs="Times New Roman" w:eastAsia="Times New Roman" w:hAnsi="Times New Roman"/>
          <w:sz w:val="24"/>
          <w:szCs w:val="24"/>
          <w:rtl w:val="0"/>
        </w:rPr>
        <w:t xml:space="preserve">Дамблдор или Перенель: показывать вставшему перед Зеркалом иллюзию мира, где выполнилось одно из его желаний. Это вполне разумная предосторожность, которую логично встроить в устройство, выполняющее желания, чтобы его работа не привела к чему-то ужасному.</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Ух-ты</w:t>
      </w:r>
      <w:r w:rsidDel="00000000" w:rsidR="00000000" w:rsidRPr="00000000">
        <w:rPr>
          <w:rFonts w:ascii="Times New Roman" w:cs="Times New Roman" w:eastAsia="Times New Roman" w:hAnsi="Times New Roman"/>
          <w:sz w:val="24"/>
          <w:szCs w:val="24"/>
          <w:rtl w:val="0"/>
        </w:rPr>
        <w:t xml:space="preserve">, — прошептал Гарри, причём соверш</w:t>
      </w:r>
      <w:r w:rsidDel="00000000" w:rsidR="00000000" w:rsidRPr="00000000">
        <w:rPr>
          <w:rFonts w:ascii="Times New Roman" w:cs="Times New Roman" w:eastAsia="Times New Roman" w:hAnsi="Times New Roman"/>
          <w:sz w:val="24"/>
          <w:szCs w:val="24"/>
          <w:rtl w:val="0"/>
        </w:rPr>
        <w:t xml:space="preserve">енно всерьёз</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Перед ним была Магия с большой буквы «М». Магия, подобная волшебству из книги «</w:t>
      </w:r>
      <w:r w:rsidDel="00000000" w:rsidR="00000000" w:rsidRPr="00000000">
        <w:rPr>
          <w:rFonts w:ascii="Times New Roman" w:cs="Times New Roman" w:eastAsia="Times New Roman" w:hAnsi="Times New Roman"/>
          <w:sz w:val="24"/>
          <w:szCs w:val="24"/>
          <w:rtl w:val="0"/>
        </w:rPr>
        <w:t xml:space="preserve">Как стать волшебником</w:t>
      </w:r>
      <w:r w:rsidDel="00000000" w:rsidR="00000000" w:rsidRPr="00000000">
        <w:rPr>
          <w:rFonts w:ascii="Times New Roman" w:cs="Times New Roman" w:eastAsia="Times New Roman" w:hAnsi="Times New Roman"/>
          <w:sz w:val="24"/>
          <w:szCs w:val="24"/>
          <w:rtl w:val="0"/>
        </w:rPr>
        <w:t xml:space="preserve">», а не просто собрание случайных нарушающих физику </w:t>
      </w:r>
      <w:r w:rsidDel="00000000" w:rsidR="00000000" w:rsidRPr="00000000">
        <w:rPr>
          <w:rFonts w:ascii="Times New Roman" w:cs="Times New Roman" w:eastAsia="Times New Roman" w:hAnsi="Times New Roman"/>
          <w:sz w:val="24"/>
          <w:szCs w:val="24"/>
          <w:rtl w:val="0"/>
        </w:rPr>
        <w:t xml:space="preserve">трюков, которые можно проделать палочкой.</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указал на золотую раму.</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Последнее свойство зеркала, признаваемое почти всеми легендами, заключается в том, что, какими бы неизвестными способами Зеркалом 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управляли — о Ключе к нему нет достоверных сведений — нельзя приказать Зеркалу </w:t>
      </w:r>
      <w:r w:rsidDel="00000000" w:rsidR="00000000" w:rsidRPr="00000000">
        <w:rPr>
          <w:rFonts w:ascii="Times New Roman" w:cs="Times New Roman" w:eastAsia="Times New Roman" w:hAnsi="Times New Roman"/>
          <w:sz w:val="24"/>
          <w:szCs w:val="24"/>
          <w:rtl w:val="0"/>
        </w:rPr>
        <w:t xml:space="preserve">реагировать </w:t>
      </w:r>
      <w:r w:rsidDel="00000000" w:rsidR="00000000" w:rsidRPr="00000000">
        <w:rPr>
          <w:rFonts w:ascii="Times New Roman" w:cs="Times New Roman" w:eastAsia="Times New Roman" w:hAnsi="Times New Roman"/>
          <w:sz w:val="24"/>
          <w:szCs w:val="24"/>
          <w:rtl w:val="0"/>
        </w:rPr>
        <w:t xml:space="preserve">на конкретных людей. То есть, Перенель не может приказать Зеркалу: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тдай Камень только Перенель». Дамблдор не может заявить: «Отдай Камень лишь тому, кто желает отдать его Николасу Фламелю»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Зеркалу присуща слепота, которую философы приписывают идеальному п</w:t>
      </w:r>
      <w:r w:rsidDel="00000000" w:rsidR="00000000" w:rsidRPr="00000000">
        <w:rPr>
          <w:rFonts w:ascii="Times New Roman" w:cs="Times New Roman" w:eastAsia="Times New Roman" w:hAnsi="Times New Roman"/>
          <w:sz w:val="24"/>
          <w:szCs w:val="24"/>
          <w:rtl w:val="0"/>
        </w:rPr>
        <w:t xml:space="preserve">равосудию — оно </w:t>
      </w:r>
      <w:r w:rsidDel="00000000" w:rsidR="00000000" w:rsidRPr="00000000">
        <w:rPr>
          <w:rFonts w:ascii="Times New Roman" w:cs="Times New Roman" w:eastAsia="Times New Roman" w:hAnsi="Times New Roman"/>
          <w:sz w:val="24"/>
          <w:szCs w:val="24"/>
          <w:rtl w:val="0"/>
        </w:rPr>
        <w:t xml:space="preserve">реагирует </w:t>
      </w:r>
      <w:r w:rsidDel="00000000" w:rsidR="00000000" w:rsidRPr="00000000">
        <w:rPr>
          <w:rFonts w:ascii="Times New Roman" w:cs="Times New Roman" w:eastAsia="Times New Roman" w:hAnsi="Times New Roman"/>
          <w:sz w:val="24"/>
          <w:szCs w:val="24"/>
          <w:rtl w:val="0"/>
        </w:rPr>
        <w:t xml:space="preserve">на всех, кто является перед ним, по одному и тому же правилу, независимо от того, что это за правило. </w:t>
      </w:r>
      <w:r w:rsidDel="00000000" w:rsidR="00000000" w:rsidRPr="00000000">
        <w:rPr>
          <w:rFonts w:ascii="Times New Roman" w:cs="Times New Roman" w:eastAsia="Times New Roman" w:hAnsi="Times New Roman"/>
          <w:sz w:val="24"/>
          <w:szCs w:val="24"/>
          <w:rtl w:val="0"/>
        </w:rPr>
        <w:t xml:space="preserve">Таким образом, обязано существовать правило, позволяющее получить доступ к реальности, где спрятан Камень, и любой может им воспользоваться. </w:t>
      </w:r>
      <w:r w:rsidDel="00000000" w:rsidR="00000000" w:rsidRPr="00000000">
        <w:rPr>
          <w:rFonts w:ascii="Times New Roman" w:cs="Times New Roman" w:eastAsia="Times New Roman" w:hAnsi="Times New Roman"/>
          <w:sz w:val="24"/>
          <w:szCs w:val="24"/>
          <w:rtl w:val="0"/>
        </w:rPr>
        <w:t xml:space="preserve">Теперь ты понимаешь, почему именно ты, именуемый Мальчиком-Который-Выжил, будешь воплощать идеи, которые мы с тобой придумаем. Ибо сказано, что Зеркало </w:t>
      </w:r>
      <w:r w:rsidDel="00000000" w:rsidR="00000000" w:rsidRPr="00000000">
        <w:rPr>
          <w:rFonts w:ascii="Times New Roman" w:cs="Times New Roman" w:eastAsia="Times New Roman" w:hAnsi="Times New Roman"/>
          <w:sz w:val="24"/>
          <w:szCs w:val="24"/>
          <w:rtl w:val="0"/>
        </w:rPr>
        <w:t xml:space="preserve">обладает моральной ориентацией,</w:t>
      </w:r>
      <w:r w:rsidDel="00000000" w:rsidR="00000000" w:rsidRPr="00000000">
        <w:rPr>
          <w:rFonts w:ascii="Times New Roman" w:cs="Times New Roman" w:eastAsia="Times New Roman" w:hAnsi="Times New Roman"/>
          <w:sz w:val="24"/>
          <w:szCs w:val="24"/>
          <w:rtl w:val="0"/>
        </w:rPr>
        <w:t xml:space="preserve"> и приказы, которое оно получило, возможно, с ней связаны. Я прекрасно осведомлён, что, согласно общепринятой терминологии, тебя назовут «д</w:t>
      </w:r>
      <w:r w:rsidDel="00000000" w:rsidR="00000000" w:rsidRPr="00000000">
        <w:rPr>
          <w:rFonts w:ascii="Times New Roman" w:cs="Times New Roman" w:eastAsia="Times New Roman" w:hAnsi="Times New Roman"/>
          <w:sz w:val="24"/>
          <w:szCs w:val="24"/>
          <w:rtl w:val="0"/>
        </w:rPr>
        <w:t xml:space="preserve">обрым</w:t>
      </w:r>
      <w:r w:rsidDel="00000000" w:rsidR="00000000" w:rsidRPr="00000000">
        <w:rPr>
          <w:rFonts w:ascii="Times New Roman" w:cs="Times New Roman" w:eastAsia="Times New Roman" w:hAnsi="Times New Roman"/>
          <w:sz w:val="24"/>
          <w:szCs w:val="24"/>
          <w:rtl w:val="0"/>
        </w:rPr>
        <w:t xml:space="preserve">», а меня — «злым», — профессор Квиррелл довольно мрачно улыбнулся. — Поэтому в качестве нашей первой попытки — хотя, будь уверен, не последней — мы </w:t>
      </w:r>
      <w:r w:rsidDel="00000000" w:rsidR="00000000" w:rsidRPr="00000000">
        <w:rPr>
          <w:rFonts w:ascii="Times New Roman" w:cs="Times New Roman" w:eastAsia="Times New Roman" w:hAnsi="Times New Roman"/>
          <w:sz w:val="24"/>
          <w:szCs w:val="24"/>
          <w:rtl w:val="0"/>
        </w:rPr>
        <w:t xml:space="preserve">посмотр</w:t>
      </w:r>
      <w:r w:rsidDel="00000000" w:rsidR="00000000" w:rsidRPr="00000000">
        <w:rPr>
          <w:rFonts w:ascii="Times New Roman" w:cs="Times New Roman" w:eastAsia="Times New Roman" w:hAnsi="Times New Roman"/>
          <w:sz w:val="24"/>
          <w:szCs w:val="24"/>
          <w:rtl w:val="0"/>
        </w:rPr>
        <w:t xml:space="preserve">им, как поступит Зеркало, если ты попробуешь получить Камень для того, чтобы спасти жизни Гермионы Грейнджер и сотен твоих </w:t>
      </w:r>
      <w:r w:rsidDel="00000000" w:rsidR="00000000" w:rsidRPr="00000000">
        <w:rPr>
          <w:rFonts w:ascii="Times New Roman" w:cs="Times New Roman" w:eastAsia="Times New Roman" w:hAnsi="Times New Roman"/>
          <w:sz w:val="24"/>
          <w:szCs w:val="24"/>
          <w:rtl w:val="0"/>
        </w:rPr>
        <w:t xml:space="preserve">товарищей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самый первый вариант этого плана, — сказал Гарри, который наконец начал понимать, — вы придумали в пятницу моей первой недели в Хогвартсе, и он предпол</w:t>
      </w:r>
      <w:r w:rsidDel="00000000" w:rsidR="00000000" w:rsidRPr="00000000">
        <w:rPr>
          <w:rFonts w:ascii="Times New Roman" w:cs="Times New Roman" w:eastAsia="Times New Roman" w:hAnsi="Times New Roman"/>
          <w:sz w:val="24"/>
          <w:szCs w:val="24"/>
          <w:rtl w:val="0"/>
        </w:rPr>
        <w:t xml:space="preserve">агал, что Камень достанет зо</w:t>
      </w:r>
      <w:r w:rsidDel="00000000" w:rsidR="00000000" w:rsidRPr="00000000">
        <w:rPr>
          <w:rFonts w:ascii="Times New Roman" w:cs="Times New Roman" w:eastAsia="Times New Roman" w:hAnsi="Times New Roman"/>
          <w:sz w:val="24"/>
          <w:szCs w:val="24"/>
          <w:rtl w:val="0"/>
        </w:rPr>
        <w:t xml:space="preserve">лотое дитя Дамблдора, Мальчик-Котор</w:t>
      </w:r>
      <w:r w:rsidDel="00000000" w:rsidR="00000000" w:rsidRPr="00000000">
        <w:rPr>
          <w:rFonts w:ascii="Times New Roman" w:cs="Times New Roman" w:eastAsia="Times New Roman" w:hAnsi="Times New Roman"/>
          <w:sz w:val="24"/>
          <w:szCs w:val="24"/>
          <w:rtl w:val="0"/>
        </w:rPr>
        <w:t xml:space="preserve">ый-Выжил, бескорыстно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благ</w:t>
      </w:r>
      <w:r w:rsidDel="00000000" w:rsidR="00000000" w:rsidRPr="00000000">
        <w:rPr>
          <w:rFonts w:ascii="Times New Roman" w:cs="Times New Roman" w:eastAsia="Times New Roman" w:hAnsi="Times New Roman"/>
          <w:sz w:val="24"/>
          <w:szCs w:val="24"/>
          <w:rtl w:val="0"/>
        </w:rPr>
        <w:t xml:space="preserve">ородно пытаясь спасти жизнь своего умирающего учителя, профессора Квиррелла.</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 профессор Квиррелл.</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подумал, что в этой идее было что-то поэтичное, но обстоятельства сегодняшнего дня несколько мешали восхищаться изяществом этого плана.</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пришла в голову другая мысль.</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сказал Гарри. — Вы думаете, что З</w:t>
      </w:r>
      <w:r w:rsidDel="00000000" w:rsidR="00000000" w:rsidRPr="00000000">
        <w:rPr>
          <w:rFonts w:ascii="Times New Roman" w:cs="Times New Roman" w:eastAsia="Times New Roman" w:hAnsi="Times New Roman"/>
          <w:sz w:val="24"/>
          <w:szCs w:val="24"/>
          <w:rtl w:val="0"/>
        </w:rPr>
        <w:t xml:space="preserve">еркало — ловушка </w:t>
      </w:r>
      <w:r w:rsidDel="00000000" w:rsidR="00000000" w:rsidRPr="00000000">
        <w:rPr>
          <w:rFonts w:ascii="Times New Roman" w:cs="Times New Roman" w:eastAsia="Times New Roman" w:hAnsi="Times New Roman"/>
          <w:sz w:val="24"/>
          <w:szCs w:val="24"/>
          <w:rtl w:val="0"/>
        </w:rPr>
        <w:t xml:space="preserve">для </w:t>
      </w:r>
      <w:r w:rsidDel="00000000" w:rsidR="00000000" w:rsidRPr="00000000">
        <w:rPr>
          <w:rFonts w:ascii="Times New Roman" w:cs="Times New Roman" w:eastAsia="Times New Roman" w:hAnsi="Times New Roman"/>
          <w:sz w:val="24"/>
          <w:szCs w:val="24"/>
          <w:rtl w:val="0"/>
        </w:rPr>
        <w:t xml:space="preserve">вас…</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Совершенно немыслимо</w:t>
      </w:r>
      <w:r w:rsidDel="00000000" w:rsidR="00000000" w:rsidRPr="00000000">
        <w:rPr>
          <w:rFonts w:ascii="Times New Roman" w:cs="Times New Roman" w:eastAsia="Times New Roman" w:hAnsi="Times New Roman"/>
          <w:sz w:val="24"/>
          <w:szCs w:val="24"/>
          <w:rtl w:val="0"/>
        </w:rPr>
        <w:t xml:space="preserve">, чтобы Дамблдор не </w:t>
      </w:r>
      <w:r w:rsidDel="00000000" w:rsidR="00000000" w:rsidRPr="00000000">
        <w:rPr>
          <w:rFonts w:ascii="Times New Roman" w:cs="Times New Roman" w:eastAsia="Times New Roman" w:hAnsi="Times New Roman"/>
          <w:sz w:val="24"/>
          <w:szCs w:val="24"/>
          <w:rtl w:val="0"/>
        </w:rPr>
        <w:t xml:space="preserve">предусмотрел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здесь ловушку.</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смысле, это ловушка на Лорда Волдеморта. Но это не может быть ловушка на него лично. Должно быть какое-то правило, которое лежит в её основе, ловушка срабатывает в ответ на некоторое обобщённое качество, присущее Лорду Волдеморту.</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Гарри, непроизвольно нахмурившись, уставился на золотую раму.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 ответил профессор Квиррелл и тоже нахмурился.</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что в самый первый четверг этого учебного года сумасшедший директор Дамблдор, который только что на моих глазах сжёг курицу, заявил мне, что у меня нет никаких шансов попасть в его запретный коридор, поскольку я не знаю заклинания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протянул профессор Квиррелл. — Ну надо же. Хотел бы я, чтобы ты упомянул об этом </w:t>
      </w:r>
      <w:r w:rsidDel="00000000" w:rsidR="00000000" w:rsidRPr="00000000">
        <w:rPr>
          <w:rFonts w:ascii="Times New Roman" w:cs="Times New Roman" w:eastAsia="Times New Roman" w:hAnsi="Times New Roman"/>
          <w:sz w:val="24"/>
          <w:szCs w:val="24"/>
          <w:rtl w:val="0"/>
        </w:rPr>
        <w:t xml:space="preserve">немного </w:t>
      </w:r>
      <w:r w:rsidDel="00000000" w:rsidR="00000000" w:rsidRPr="00000000">
        <w:rPr>
          <w:rFonts w:ascii="Times New Roman" w:cs="Times New Roman" w:eastAsia="Times New Roman" w:hAnsi="Times New Roman"/>
          <w:sz w:val="24"/>
          <w:szCs w:val="24"/>
          <w:rtl w:val="0"/>
        </w:rPr>
        <w:t xml:space="preserve">пораньше.</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Никому из них не потребовалось произносить вслух очевидную мысль, что этот образчик </w:t>
      </w:r>
      <w:r w:rsidDel="00000000" w:rsidR="00000000" w:rsidRPr="00000000">
        <w:rPr>
          <w:rFonts w:ascii="Times New Roman" w:cs="Times New Roman" w:eastAsia="Times New Roman" w:hAnsi="Times New Roman"/>
          <w:sz w:val="24"/>
          <w:szCs w:val="24"/>
          <w:rtl w:val="0"/>
        </w:rPr>
        <w:t xml:space="preserve">дважды реверсивной психологии</w:t>
      </w:r>
      <w:r w:rsidDel="00000000" w:rsidR="00000000" w:rsidRPr="00000000">
        <w:rPr>
          <w:rFonts w:ascii="Times New Roman" w:cs="Times New Roman" w:eastAsia="Times New Roman" w:hAnsi="Times New Roman"/>
          <w:sz w:val="24"/>
          <w:szCs w:val="24"/>
          <w:rtl w:val="0"/>
        </w:rPr>
        <w:t xml:space="preserve"> с успехом привёл к тому, что Гарри держался от запретного коридора Дам</w:t>
      </w:r>
      <w:r w:rsidDel="00000000" w:rsidR="00000000" w:rsidRPr="00000000">
        <w:rPr>
          <w:rFonts w:ascii="Times New Roman" w:cs="Times New Roman" w:eastAsia="Times New Roman" w:hAnsi="Times New Roman"/>
          <w:sz w:val="24"/>
          <w:szCs w:val="24"/>
          <w:rtl w:val="0"/>
        </w:rPr>
        <w:t xml:space="preserve">блдора как можно дальше.</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продолжал размышлять:</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вы думаете, Дамблдор подозревает, что я, в его терминах,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 Лорда Волдеморта, или, </w:t>
      </w:r>
      <w:r w:rsidDel="00000000" w:rsidR="00000000" w:rsidRPr="00000000">
        <w:rPr>
          <w:rFonts w:ascii="Times New Roman" w:cs="Times New Roman" w:eastAsia="Times New Roman" w:hAnsi="Times New Roman"/>
          <w:sz w:val="24"/>
          <w:szCs w:val="24"/>
          <w:rtl w:val="0"/>
        </w:rPr>
        <w:t xml:space="preserve">по крайней мере,</w:t>
      </w:r>
      <w:r w:rsidDel="00000000" w:rsidR="00000000" w:rsidRPr="00000000">
        <w:rPr>
          <w:rFonts w:ascii="Times New Roman" w:cs="Times New Roman" w:eastAsia="Times New Roman" w:hAnsi="Times New Roman"/>
          <w:sz w:val="24"/>
          <w:szCs w:val="24"/>
          <w:rtl w:val="0"/>
        </w:rPr>
        <w:t xml:space="preserve"> некоторые аспекты моей личности скопированы с Лорда Волдеморта?</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понял, что вопрос глупый, ещё не успев договорить эту фразу. Он видел столько очевиднейших свидетельств…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совершенно точно не мог этого не заметить, — заявил профессор Квиррелл. — </w:t>
      </w:r>
      <w:r w:rsidDel="00000000" w:rsidR="00000000" w:rsidRPr="00000000">
        <w:rPr>
          <w:rFonts w:ascii="Times New Roman" w:cs="Times New Roman" w:eastAsia="Times New Roman" w:hAnsi="Times New Roman"/>
          <w:sz w:val="24"/>
          <w:szCs w:val="24"/>
          <w:rtl w:val="0"/>
        </w:rPr>
        <w:t xml:space="preserve">Это довольно очевидно. Что ещё он мог подумать? Ч</w:t>
      </w:r>
      <w:r w:rsidDel="00000000" w:rsidR="00000000" w:rsidRPr="00000000">
        <w:rPr>
          <w:rFonts w:ascii="Times New Roman" w:cs="Times New Roman" w:eastAsia="Times New Roman" w:hAnsi="Times New Roman"/>
          <w:sz w:val="24"/>
          <w:szCs w:val="24"/>
          <w:rtl w:val="0"/>
        </w:rPr>
        <w:t xml:space="preserve">то ты актёр из</w:t>
      </w:r>
      <w:r w:rsidDel="00000000" w:rsidR="00000000" w:rsidRPr="00000000">
        <w:rPr>
          <w:rFonts w:ascii="Times New Roman" w:cs="Times New Roman" w:eastAsia="Times New Roman" w:hAnsi="Times New Roman"/>
          <w:sz w:val="24"/>
          <w:szCs w:val="24"/>
          <w:rtl w:val="0"/>
        </w:rPr>
        <w:t xml:space="preserve"> пьесы, автор которой — идиот и никогда не встречал настоящих одиннадцатилетних детей? Надо быть полным дебилом, чтобы </w:t>
      </w:r>
      <w:r w:rsidDel="00000000" w:rsidR="00000000" w:rsidRPr="00000000">
        <w:rPr>
          <w:rFonts w:ascii="Times New Roman" w:cs="Times New Roman" w:eastAsia="Times New Roman" w:hAnsi="Times New Roman"/>
          <w:sz w:val="24"/>
          <w:szCs w:val="24"/>
          <w:rtl w:val="0"/>
        </w:rPr>
        <w:t xml:space="preserve">поверить… а,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вдвоём смотрели на Зеркало и молчали.</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профессор Квиррелл вздохнул.</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Боюсь, я перехитрил самого себя. Ни ты, ни я </w:t>
      </w:r>
      <w:r w:rsidDel="00000000" w:rsidR="00000000" w:rsidRPr="00000000">
        <w:rPr>
          <w:rFonts w:ascii="Times New Roman" w:cs="Times New Roman" w:eastAsia="Times New Roman" w:hAnsi="Times New Roman"/>
          <w:sz w:val="24"/>
          <w:szCs w:val="24"/>
          <w:rtl w:val="0"/>
        </w:rPr>
        <w:t xml:space="preserve">не осмелимся </w:t>
      </w:r>
      <w:r w:rsidDel="00000000" w:rsidR="00000000" w:rsidRPr="00000000">
        <w:rPr>
          <w:rFonts w:ascii="Times New Roman" w:cs="Times New Roman" w:eastAsia="Times New Roman" w:hAnsi="Times New Roman"/>
          <w:sz w:val="24"/>
          <w:szCs w:val="24"/>
          <w:rtl w:val="0"/>
        </w:rPr>
        <w:t xml:space="preserve">отразиться в Зеркале. Видимо, мне следует приказать профессору Сп</w:t>
      </w:r>
      <w:r w:rsidDel="00000000" w:rsidR="00000000" w:rsidRPr="00000000">
        <w:rPr>
          <w:rFonts w:ascii="Times New Roman" w:cs="Times New Roman" w:eastAsia="Times New Roman" w:hAnsi="Times New Roman"/>
          <w:sz w:val="24"/>
          <w:szCs w:val="24"/>
          <w:rtl w:val="0"/>
        </w:rPr>
        <w:t xml:space="preserve">раут вернуть стёртую мной память мистеру Нотту и мисс Гринграсс… Видишь ли, ещё одна большая сложность, связанная с Зеркалом, заключается в том, что правило, согласно которому оно рассматривает отражённые желания, игнорирует внешние воздействия, такие как заклинания Ложной памяти или Конфундус. Зеркало </w:t>
      </w:r>
      <w:r w:rsidDel="00000000" w:rsidR="00000000" w:rsidRPr="00000000">
        <w:rPr>
          <w:rFonts w:ascii="Times New Roman" w:cs="Times New Roman" w:eastAsia="Times New Roman" w:hAnsi="Times New Roman"/>
          <w:sz w:val="24"/>
          <w:szCs w:val="24"/>
          <w:rtl w:val="0"/>
        </w:rPr>
        <w:t xml:space="preserve">отражает лишь стремления, берущие начало в самом человеке</w:t>
      </w:r>
      <w:r w:rsidDel="00000000" w:rsidR="00000000" w:rsidRPr="00000000">
        <w:rPr>
          <w:rFonts w:ascii="Times New Roman" w:cs="Times New Roman" w:eastAsia="Times New Roman" w:hAnsi="Times New Roman"/>
          <w:sz w:val="24"/>
          <w:szCs w:val="24"/>
          <w:rtl w:val="0"/>
        </w:rPr>
        <w:t xml:space="preserve">. Для него важно состояние разума, к которому человек пришёл в результате собственного выбора — это известно из нескольких источников. Именно поэтому я скормил мистеру Нотту и мисс Гринграс</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 разные истории о том, почему необходимо достать Камень, и тем самым подготовил их к появлению перед Зеркалом, — профессор Квиррелл потёр переносицу. — Я придумал </w:t>
      </w:r>
      <w:r w:rsidDel="00000000" w:rsidR="00000000" w:rsidRPr="00000000">
        <w:rPr>
          <w:rFonts w:ascii="Times New Roman" w:cs="Times New Roman" w:eastAsia="Times New Roman" w:hAnsi="Times New Roman"/>
          <w:sz w:val="24"/>
          <w:szCs w:val="24"/>
          <w:rtl w:val="0"/>
        </w:rPr>
        <w:t xml:space="preserve">подобные </w:t>
      </w:r>
      <w:r w:rsidDel="00000000" w:rsidR="00000000" w:rsidRPr="00000000">
        <w:rPr>
          <w:rFonts w:ascii="Times New Roman" w:cs="Times New Roman" w:eastAsia="Times New Roman" w:hAnsi="Times New Roman"/>
          <w:sz w:val="24"/>
          <w:szCs w:val="24"/>
          <w:rtl w:val="0"/>
        </w:rPr>
        <w:t xml:space="preserve">истории и для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учеников, </w:t>
      </w:r>
      <w:r w:rsidDel="00000000" w:rsidR="00000000" w:rsidRPr="00000000">
        <w:rPr>
          <w:rFonts w:ascii="Times New Roman" w:cs="Times New Roman" w:eastAsia="Times New Roman" w:hAnsi="Times New Roman"/>
          <w:sz w:val="24"/>
          <w:szCs w:val="24"/>
          <w:rtl w:val="0"/>
        </w:rPr>
        <w:t xml:space="preserve">чтобы по моему сигналу они тоже были готовы предстать перед Зеркалом с нужными мыслями</w:t>
      </w:r>
      <w:r w:rsidDel="00000000" w:rsidR="00000000" w:rsidRPr="00000000">
        <w:rPr>
          <w:rFonts w:ascii="Times New Roman" w:cs="Times New Roman" w:eastAsia="Times New Roman" w:hAnsi="Times New Roman"/>
          <w:sz w:val="24"/>
          <w:szCs w:val="24"/>
          <w:rtl w:val="0"/>
        </w:rPr>
        <w:t xml:space="preserve">… но, чем ближе становился сегодняшний день, тем сомнительней мне казалась эта идея. Впрочем, если мы не придумаем ничего лучше, имеет смысл попробовать варианты с Ноттом и Гринграсс. Однако, не исключено, что Дамблдор создавал эту головоломку специально, чтобы противостоять хитрости Волдеморта. И он мог в этом преуспеть. Если ты придумаешь альтернативный план, который я сочту достаточно хорошим, чтобы попробовать, </w:t>
      </w:r>
      <w:r w:rsidDel="00000000" w:rsidR="00000000" w:rsidRPr="00000000">
        <w:rPr>
          <w:rFonts w:ascii="Times New Roman" w:cs="Times New Roman" w:eastAsia="Times New Roman" w:hAnsi="Times New Roman"/>
          <w:i w:val="1"/>
          <w:sz w:val="24"/>
          <w:szCs w:val="24"/>
          <w:rtl w:val="0"/>
        </w:rPr>
        <w:t xml:space="preserve">я обещ-щаю не причинять вреда той </w:t>
      </w:r>
      <w:r w:rsidDel="00000000" w:rsidR="00000000" w:rsidRPr="00000000">
        <w:rPr>
          <w:rFonts w:ascii="Times New Roman" w:cs="Times New Roman" w:eastAsia="Times New Roman" w:hAnsi="Times New Roman"/>
          <w:i w:val="1"/>
          <w:sz w:val="24"/>
          <w:szCs w:val="24"/>
          <w:rtl w:val="0"/>
        </w:rPr>
        <w:t xml:space="preserve">пеш-шке</w:t>
      </w:r>
      <w:r w:rsidDel="00000000" w:rsidR="00000000" w:rsidRPr="00000000">
        <w:rPr>
          <w:rFonts w:ascii="Times New Roman" w:cs="Times New Roman" w:eastAsia="Times New Roman" w:hAnsi="Times New Roman"/>
          <w:i w:val="1"/>
          <w:sz w:val="24"/>
          <w:szCs w:val="24"/>
          <w:rtl w:val="0"/>
        </w:rPr>
        <w:t xml:space="preserve">, что вс-станет перед Зеркалом, ни с-сейчас, ни в будущ-щем, </w:t>
      </w:r>
      <w:r w:rsidDel="00000000" w:rsidR="00000000" w:rsidRPr="00000000">
        <w:rPr>
          <w:rFonts w:ascii="Times New Roman" w:cs="Times New Roman" w:eastAsia="Times New Roman" w:hAnsi="Times New Roman"/>
          <w:i w:val="1"/>
          <w:sz w:val="24"/>
          <w:szCs w:val="24"/>
          <w:rtl w:val="0"/>
        </w:rPr>
        <w:t xml:space="preserve">и я с-считаю, что не наруш-шу</w:t>
      </w:r>
      <w:r w:rsidDel="00000000" w:rsidR="00000000" w:rsidRPr="00000000">
        <w:rPr>
          <w:rFonts w:ascii="Times New Roman" w:cs="Times New Roman" w:eastAsia="Times New Roman" w:hAnsi="Times New Roman"/>
          <w:i w:val="1"/>
          <w:sz w:val="24"/>
          <w:szCs w:val="24"/>
          <w:rtl w:val="0"/>
        </w:rPr>
        <w:t xml:space="preserve"> это обещ-щание. </w:t>
      </w:r>
      <w:r w:rsidDel="00000000" w:rsidR="00000000" w:rsidRPr="00000000">
        <w:rPr>
          <w:rFonts w:ascii="Times New Roman" w:cs="Times New Roman" w:eastAsia="Times New Roman" w:hAnsi="Times New Roman"/>
          <w:sz w:val="24"/>
          <w:szCs w:val="24"/>
          <w:rtl w:val="0"/>
        </w:rPr>
        <w:t xml:space="preserve">И я снова напоминаю тебе о том, что моя неудача не спасёт заложников: мисс Грейнджер и всех остальных.</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оп</w:t>
      </w:r>
      <w:r w:rsidDel="00000000" w:rsidR="00000000" w:rsidRPr="00000000">
        <w:rPr>
          <w:rFonts w:ascii="Times New Roman" w:cs="Times New Roman" w:eastAsia="Times New Roman" w:hAnsi="Times New Roman"/>
          <w:sz w:val="24"/>
          <w:szCs w:val="24"/>
          <w:rtl w:val="0"/>
        </w:rPr>
        <w:t xml:space="preserve">ять старший Том Риддл и младший мо</w:t>
      </w:r>
      <w:r w:rsidDel="00000000" w:rsidR="00000000" w:rsidRPr="00000000">
        <w:rPr>
          <w:rFonts w:ascii="Times New Roman" w:cs="Times New Roman" w:eastAsia="Times New Roman" w:hAnsi="Times New Roman"/>
          <w:sz w:val="24"/>
          <w:szCs w:val="24"/>
          <w:rtl w:val="0"/>
        </w:rPr>
        <w:t xml:space="preserve">лча смотрели на Зеркало.</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Подозреваю, профессор, — через некоторое время заговорил Гарри, — что все ваши гипотезы, основанные на том, что кто-то захочет достать Камень ради благой и честной цели, — ошибочны. Директо</w:t>
      </w:r>
      <w:r w:rsidDel="00000000" w:rsidR="00000000" w:rsidRPr="00000000">
        <w:rPr>
          <w:rFonts w:ascii="Times New Roman" w:cs="Times New Roman" w:eastAsia="Times New Roman" w:hAnsi="Times New Roman"/>
          <w:sz w:val="24"/>
          <w:szCs w:val="24"/>
          <w:rtl w:val="0"/>
        </w:rPr>
        <w:t xml:space="preserve">р не </w:t>
      </w:r>
      <w:r w:rsidDel="00000000" w:rsidR="00000000" w:rsidRPr="00000000">
        <w:rPr>
          <w:rFonts w:ascii="Times New Roman" w:cs="Times New Roman" w:eastAsia="Times New Roman" w:hAnsi="Times New Roman"/>
          <w:sz w:val="24"/>
          <w:szCs w:val="24"/>
          <w:rtl w:val="0"/>
        </w:rPr>
        <w:t xml:space="preserve">поставил </w:t>
      </w:r>
      <w:r w:rsidDel="00000000" w:rsidR="00000000" w:rsidRPr="00000000">
        <w:rPr>
          <w:rFonts w:ascii="Times New Roman" w:cs="Times New Roman" w:eastAsia="Times New Roman" w:hAnsi="Times New Roman"/>
          <w:sz w:val="24"/>
          <w:szCs w:val="24"/>
          <w:rtl w:val="0"/>
        </w:rPr>
        <w:t xml:space="preserve">бы тако</w:t>
      </w:r>
      <w:r w:rsidDel="00000000" w:rsidR="00000000" w:rsidRPr="00000000">
        <w:rPr>
          <w:rFonts w:ascii="Times New Roman" w:cs="Times New Roman" w:eastAsia="Times New Roman" w:hAnsi="Times New Roman"/>
          <w:sz w:val="24"/>
          <w:szCs w:val="24"/>
          <w:rtl w:val="0"/>
        </w:rPr>
        <w:t xml:space="preserve">е условие.</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директор знает, как лег</w:t>
      </w:r>
      <w:r w:rsidDel="00000000" w:rsidR="00000000" w:rsidRPr="00000000">
        <w:rPr>
          <w:rFonts w:ascii="Times New Roman" w:cs="Times New Roman" w:eastAsia="Times New Roman" w:hAnsi="Times New Roman"/>
          <w:sz w:val="24"/>
          <w:szCs w:val="24"/>
          <w:rtl w:val="0"/>
        </w:rPr>
        <w:t xml:space="preserve">ко поверить, что ты поступаешь правильно, даже если это не так. Об этом он бы подумал в первую очередь.</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ус-слыш-шал ис-стину или </w:t>
      </w:r>
      <w:r w:rsidDel="00000000" w:rsidR="00000000" w:rsidRPr="00000000">
        <w:rPr>
          <w:rFonts w:ascii="Times New Roman" w:cs="Times New Roman" w:eastAsia="Times New Roman" w:hAnsi="Times New Roman"/>
          <w:i w:val="1"/>
          <w:sz w:val="24"/>
          <w:szCs w:val="24"/>
          <w:rtl w:val="0"/>
        </w:rPr>
        <w:t xml:space="preserve">ложь</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Был чес-стен, </w:t>
      </w:r>
      <w:r w:rsidDel="00000000" w:rsidR="00000000" w:rsidRPr="00000000">
        <w:rPr>
          <w:rFonts w:ascii="Times New Roman" w:cs="Times New Roman" w:eastAsia="Times New Roman" w:hAnsi="Times New Roman"/>
          <w:sz w:val="24"/>
          <w:szCs w:val="24"/>
          <w:rtl w:val="0"/>
        </w:rPr>
        <w:t xml:space="preserve">— прошипел в ответ Гарри.</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Тогда это ценное замечание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слишком понимаю, почему вы считаете, что </w:t>
      </w:r>
      <w:r w:rsidDel="00000000" w:rsidR="00000000" w:rsidRPr="00000000">
        <w:rPr>
          <w:rFonts w:ascii="Times New Roman" w:cs="Times New Roman" w:eastAsia="Times New Roman" w:hAnsi="Times New Roman"/>
          <w:sz w:val="24"/>
          <w:szCs w:val="24"/>
          <w:rtl w:val="0"/>
        </w:rPr>
        <w:t xml:space="preserve">эту задачу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можно решить</w:t>
      </w:r>
      <w:r w:rsidDel="00000000" w:rsidR="00000000" w:rsidRPr="00000000">
        <w:rPr>
          <w:rFonts w:ascii="Times New Roman" w:cs="Times New Roman" w:eastAsia="Times New Roman" w:hAnsi="Times New Roman"/>
          <w:sz w:val="24"/>
          <w:szCs w:val="24"/>
          <w:rtl w:val="0"/>
        </w:rPr>
        <w:t xml:space="preserve">, — продолжил Гарри. — Достаточно поставить условие, скажем, левая рука должна держать маленькую синюю пирамидку и две большие красные пирамидки, а правая рука должна втирать майонез в хомяка…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сказал профессор Квиррелл. — Нет, вряд ли. Из легенд неясно, какие правила можно задать, но, по-моему, правило должно быть связано с изначальным предназначением Зеркала — оно должно иметь какое-то отношение к глубинным желаниям и стремлениям, возникающим у человека. Втирание майонеза в хомяка к таковым не относится, во всяком случае, для подавляющего большинства людей.</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Хе</w:t>
      </w:r>
      <w:r w:rsidDel="00000000" w:rsidR="00000000" w:rsidRPr="00000000">
        <w:rPr>
          <w:rFonts w:ascii="Times New Roman" w:cs="Times New Roman" w:eastAsia="Times New Roman" w:hAnsi="Times New Roman"/>
          <w:sz w:val="24"/>
          <w:szCs w:val="24"/>
          <w:rtl w:val="0"/>
        </w:rPr>
        <w:t xml:space="preserve">х, — отозвался Гарри. — Может, правило в том, что человек вообще не должен хотеть воспользоваться Камнем… Нет, это слишком просто, это решается с помощью истории, которую вы дали мистеру Нотту.</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некоторых вопросах, возможно, вы понимаете Дамблдора лучше меня, — сказал профессор Квиррелл. — Поэтому я спрошу вас: как Дамблдор использовал бы свою идею о принятии смерти, чтобы охранять Камень? Ибо, по его мнению, этого я не понимаю больше всего, и здесь он недалёк от истины.</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задумался. Он рассмотрел несколько идей и отбросил их. И тут ему в голову пришла ещё одна. Сначала Гарри хотел её утаить… но потом представил будущий разговор, во время которого профессор Квиррелл спросит на парселтанге, не придумал ли он что-нибудь.</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Считает ли Дамблдор, что с помощью Зеркала можно д</w:t>
      </w:r>
      <w:r w:rsidDel="00000000" w:rsidR="00000000" w:rsidRPr="00000000">
        <w:rPr>
          <w:rFonts w:ascii="Times New Roman" w:cs="Times New Roman" w:eastAsia="Times New Roman" w:hAnsi="Times New Roman"/>
          <w:sz w:val="24"/>
          <w:szCs w:val="24"/>
          <w:rtl w:val="0"/>
        </w:rPr>
        <w:t xml:space="preserve">остигнуть загробного мира? </w:t>
      </w:r>
      <w:r w:rsidDel="00000000" w:rsidR="00000000" w:rsidRPr="00000000">
        <w:rPr>
          <w:rFonts w:ascii="Times New Roman" w:cs="Times New Roman" w:eastAsia="Times New Roman" w:hAnsi="Times New Roman"/>
          <w:sz w:val="24"/>
          <w:szCs w:val="24"/>
          <w:rtl w:val="0"/>
        </w:rPr>
        <w:t xml:space="preserve">Мог ли он положить Камень в то, что по его мнению, является загробным миром, чтобы Камень мог достать только тот, кто верит в загробную жизнь?</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хмыкнул.</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Вероятно… да, звучит вполне правдоподобно. Используя способность зеркала показывать людям их самые глубокие желания… Альбус Дамблдор увидел бы себя вместе со своей семьёй. Он увидел бы, как воссоединился с ними после </w:t>
      </w:r>
      <w:r w:rsidDel="00000000" w:rsidR="00000000" w:rsidRPr="00000000">
        <w:rPr>
          <w:rFonts w:ascii="Times New Roman" w:cs="Times New Roman" w:eastAsia="Times New Roman" w:hAnsi="Times New Roman"/>
          <w:sz w:val="24"/>
          <w:szCs w:val="24"/>
          <w:rtl w:val="0"/>
        </w:rPr>
        <w:t xml:space="preserve">смерти, ведь он хочет умереть сам, а не оживить их. Е</w:t>
      </w:r>
      <w:r w:rsidDel="00000000" w:rsidR="00000000" w:rsidRPr="00000000">
        <w:rPr>
          <w:rFonts w:ascii="Times New Roman" w:cs="Times New Roman" w:eastAsia="Times New Roman" w:hAnsi="Times New Roman"/>
          <w:sz w:val="24"/>
          <w:szCs w:val="24"/>
          <w:rtl w:val="0"/>
        </w:rPr>
        <w:t xml:space="preserve">го брат Аберфорт, сестра Ариана, родители Кендра и Персиваль… думаю, Дамблдор отдал бы Камень именно Аберфорту. Распознало ли бы Зеркало, что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отдан именно Аберфорту? Или подойдёт любой покойный родственник человека, если этот человек верит, что дух его родственника вернёт ему Камень? — профессор Квиррелл вышагивал по небольшому кругу, стараясь держаться подальше от Гарри и от Зеркала. — Но это только одна идея. Давайте придумаем ещё.</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начал постукивать себя по щеке пальцем, затем резко отдёрнул руку, осознав, у кого он позаимствовал этот жест.</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если Камень в Зеркало положила Перенель? Может быть, она приказала Зеркалу отдать Камень только тому, кто его туда положил изначально?</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Перенель знает пределы собственных способностей, потому-то она и прожила так долго, — ответил профессор Квиррелл. — Она не переоценивает свой интеллект, гордыня ей не свойственна, иначе она лишилась бы Камня давным-давно. Перенель не станет придумывать хорошее правило для Зеркала самостоятельно, ведь мастер Фламель может оставить это дело в </w:t>
      </w:r>
      <w:r w:rsidDel="00000000" w:rsidR="00000000" w:rsidRPr="00000000">
        <w:rPr>
          <w:rFonts w:ascii="Times New Roman" w:cs="Times New Roman" w:eastAsia="Times New Roman" w:hAnsi="Times New Roman"/>
          <w:sz w:val="24"/>
          <w:szCs w:val="24"/>
          <w:rtl w:val="0"/>
        </w:rPr>
        <w:t xml:space="preserve">руках мудрого Дамблдора</w:t>
      </w:r>
      <w:r w:rsidDel="00000000" w:rsidR="00000000" w:rsidRPr="00000000">
        <w:rPr>
          <w:rFonts w:ascii="Times New Roman" w:cs="Times New Roman" w:eastAsia="Times New Roman" w:hAnsi="Times New Roman"/>
          <w:sz w:val="24"/>
          <w:szCs w:val="24"/>
          <w:rtl w:val="0"/>
        </w:rPr>
        <w:t xml:space="preserve">… Впрочем, правило «вернуть Камень только тому, кто помнит, как его положил в Зеркало» подошло бы и в случае, когда сам Дамблдор поместил туда Камень. Такое правило было бы сложно обойти, поскольку я не могу просто заставить Конфундусом кого-то поверить, что он поместил Камень в Зеркало… Мне бы пришлось создать фальшивый Камень, фальшивое Зеркало и организовать представление… — На этих словах профессор Квиррелл нахмурился. — Но Дамблдор вполне в состоянии вообразить, что при наличии времени Волдеморт способен это устроить. Если это вообще возможно, Дамблдор сделал бы ключом к Зеркалу такое состояние ума, которое, по его мнению, я не смогу вызвать у пешки… или правило, которое, по мнению Дамблдора, Волдеморт никогда не поймёт, например, правило, включающее принятие собственной смерти. Именно поэтому я счёл твою предыдущую идею правдоподобной.</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Тут Гарри пришла в голову ещё одна идея.</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засомневался, что это хорошая идея.</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del w:author="Alaric Lightin" w:id="0" w:date="2019-08-13T15:45:0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впрочем, нельзя сказать, что у него был большой выбор.</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Arguendo</w:t>
      </w:r>
      <w:r w:rsidDel="00000000" w:rsidR="00000000" w:rsidRPr="00000000">
        <w:rPr>
          <w:rFonts w:ascii="Times New Roman" w:cs="Times New Roman" w:eastAsia="Times New Roman" w:hAnsi="Times New Roman"/>
          <w:sz w:val="24"/>
          <w:szCs w:val="24"/>
          <w:rtl w:val="0"/>
        </w:rPr>
        <w:t xml:space="preserve">, — сказал Гарри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Мы не можем с уверенностью сказать, что необходимо, чтобы достать Камень. Но достаточное условие обязано включать Альбуса Дамблдора, и, быть может, кого-то ещё, в таком состоянии разума, когда они верят, что Тёмный Лорд побеждён, угроза исчезла и настало время забрать Камень и вернуть его Николасу Фламел</w:t>
      </w:r>
      <w:r w:rsidDel="00000000" w:rsidR="00000000" w:rsidRPr="00000000">
        <w:rPr>
          <w:rFonts w:ascii="Times New Roman" w:cs="Times New Roman" w:eastAsia="Times New Roman" w:hAnsi="Times New Roman"/>
          <w:sz w:val="24"/>
          <w:szCs w:val="24"/>
          <w:rtl w:val="0"/>
        </w:rPr>
        <w:t xml:space="preserve">ю. </w:t>
      </w:r>
      <w:r w:rsidDel="00000000" w:rsidR="00000000" w:rsidRPr="00000000">
        <w:rPr>
          <w:rFonts w:ascii="Times New Roman" w:cs="Times New Roman" w:eastAsia="Times New Roman" w:hAnsi="Times New Roman"/>
          <w:sz w:val="24"/>
          <w:szCs w:val="24"/>
          <w:rtl w:val="0"/>
        </w:rPr>
        <w:t xml:space="preserve">Что-то в таком </w:t>
      </w:r>
      <w:r w:rsidDel="00000000" w:rsidR="00000000" w:rsidRPr="00000000">
        <w:rPr>
          <w:rFonts w:ascii="Times New Roman" w:cs="Times New Roman" w:eastAsia="Times New Roman" w:hAnsi="Times New Roman"/>
          <w:sz w:val="24"/>
          <w:szCs w:val="24"/>
          <w:rtl w:val="0"/>
        </w:rPr>
        <w:t xml:space="preserve">состоянии</w:t>
      </w:r>
      <w:r w:rsidDel="00000000" w:rsidR="00000000" w:rsidRPr="00000000">
        <w:rPr>
          <w:rFonts w:ascii="Times New Roman" w:cs="Times New Roman" w:eastAsia="Times New Roman" w:hAnsi="Times New Roman"/>
          <w:sz w:val="24"/>
          <w:szCs w:val="24"/>
          <w:rtl w:val="0"/>
        </w:rPr>
        <w:t xml:space="preserve"> разума этого человека — скажем, Дамблдора, — необходимо, чтобы получить Камень, и, по мнению Дамблдора, Лорд Волдеморт </w:t>
      </w:r>
      <w:r w:rsidDel="00000000" w:rsidR="00000000" w:rsidRPr="00000000">
        <w:rPr>
          <w:rFonts w:ascii="Times New Roman" w:cs="Times New Roman" w:eastAsia="Times New Roman" w:hAnsi="Times New Roman"/>
          <w:sz w:val="24"/>
          <w:szCs w:val="24"/>
          <w:rtl w:val="0"/>
        </w:rPr>
        <w:t xml:space="preserve">не способен</w:t>
      </w:r>
      <w:r w:rsidDel="00000000" w:rsidR="00000000" w:rsidRPr="00000000">
        <w:rPr>
          <w:rFonts w:ascii="Times New Roman" w:cs="Times New Roman" w:eastAsia="Times New Roman" w:hAnsi="Times New Roman"/>
          <w:sz w:val="24"/>
          <w:szCs w:val="24"/>
          <w:rtl w:val="0"/>
        </w:rPr>
        <w:t xml:space="preserve"> понять или скопировать это «что-то». </w:t>
      </w:r>
      <w:r w:rsidDel="00000000" w:rsidR="00000000" w:rsidRPr="00000000">
        <w:rPr>
          <w:rFonts w:ascii="Times New Roman" w:cs="Times New Roman" w:eastAsia="Times New Roman" w:hAnsi="Times New Roman"/>
          <w:sz w:val="24"/>
          <w:szCs w:val="24"/>
          <w:rtl w:val="0"/>
        </w:rPr>
        <w:t xml:space="preserve">Мы не можем точно определить, что именно.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всего разума Дамблдора в упомянутом состоянии должно быть достаточно.</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 сказал профессор Квиррелл. — И что?</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Таким образом, подойдёт следующая стратегия, — осторожно произнёс Гарри. — Стоя перед Зеркалом, изобразить </w:t>
      </w:r>
      <w:r w:rsidDel="00000000" w:rsidR="00000000" w:rsidRPr="00000000">
        <w:rPr>
          <w:rFonts w:ascii="Times New Roman" w:cs="Times New Roman" w:eastAsia="Times New Roman" w:hAnsi="Times New Roman"/>
          <w:sz w:val="24"/>
          <w:szCs w:val="24"/>
          <w:rtl w:val="0"/>
        </w:rPr>
        <w:t xml:space="preserve">подобное </w:t>
      </w:r>
      <w:r w:rsidDel="00000000" w:rsidR="00000000" w:rsidRPr="00000000">
        <w:rPr>
          <w:rFonts w:ascii="Times New Roman" w:cs="Times New Roman" w:eastAsia="Times New Roman" w:hAnsi="Times New Roman"/>
          <w:sz w:val="24"/>
          <w:szCs w:val="24"/>
          <w:rtl w:val="0"/>
        </w:rPr>
        <w:t xml:space="preserve">состояние разума Дамблдора со всеми возможными подробностями. И это состояние разума должно быть вызвано внутренними силами, а не внешними.</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 мы это проделаем без легилименции или заклинания Конфундус, ведь и то, и другое внешнее</w:t>
      </w:r>
      <w:r w:rsidDel="00000000" w:rsidR="00000000" w:rsidRPr="00000000">
        <w:rPr>
          <w:rFonts w:ascii="Times New Roman" w:cs="Times New Roman" w:eastAsia="Times New Roman" w:hAnsi="Times New Roman"/>
          <w:sz w:val="24"/>
          <w:szCs w:val="24"/>
          <w:rtl w:val="0"/>
        </w:rPr>
        <w:t xml:space="preserve">…</w:t>
      </w:r>
      <w:del w:author="Alaric Lightin" w:id="1" w:date="2019-08-13T15:44:1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ха. Я понял, — льдисто-бледные глаза профессора, казалось, пронзили Гарри насквозь. — </w:t>
      </w:r>
      <w:r w:rsidDel="00000000" w:rsidR="00000000" w:rsidRPr="00000000">
        <w:rPr>
          <w:rFonts w:ascii="Times New Roman" w:cs="Times New Roman" w:eastAsia="Times New Roman" w:hAnsi="Times New Roman"/>
          <w:sz w:val="24"/>
          <w:szCs w:val="24"/>
          <w:rtl w:val="0"/>
        </w:rPr>
        <w:t xml:space="preserve">Ты предлагаешь, чтобы я использовал Конфундус</w:t>
      </w:r>
      <w:r w:rsidDel="00000000" w:rsidR="00000000" w:rsidRPr="00000000">
        <w:rPr>
          <w:rFonts w:ascii="Times New Roman" w:cs="Times New Roman" w:eastAsia="Times New Roman" w:hAnsi="Times New Roman"/>
          <w:sz w:val="24"/>
          <w:szCs w:val="24"/>
          <w:rtl w:val="0"/>
        </w:rPr>
        <w:t xml:space="preserve"> против себя самого</w:t>
      </w:r>
      <w:r w:rsidDel="00000000" w:rsidR="00000000" w:rsidRPr="00000000">
        <w:rPr>
          <w:rFonts w:ascii="Times New Roman" w:cs="Times New Roman" w:eastAsia="Times New Roman" w:hAnsi="Times New Roman"/>
          <w:sz w:val="24"/>
          <w:szCs w:val="24"/>
          <w:rtl w:val="0"/>
        </w:rPr>
        <w:t xml:space="preserve">, как ты ударил себя проклятьем во время своего первого урока Боевой магии. Таким образом, это будет внутреннее воздействие, а не внешнее, моё состояние ума окажется следствием моего собственного выбора. Скажи мне, мальчик, ты сделал это предложение с умыслом загнать меня в ловушку? Скажи на парселтанге.</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попрос-сил мой разум изобрес-сти с-стратегию, и, возможно,</w:t>
      </w:r>
      <w:r w:rsidDel="00000000" w:rsidR="00000000" w:rsidRPr="00000000">
        <w:rPr>
          <w:rFonts w:ascii="Times New Roman" w:cs="Times New Roman" w:eastAsia="Times New Roman" w:hAnsi="Times New Roman"/>
          <w:i w:val="1"/>
          <w:sz w:val="24"/>
          <w:szCs w:val="24"/>
          <w:rtl w:val="0"/>
        </w:rPr>
        <w:t xml:space="preserve"> такой умыс-сел на него </w:t>
      </w:r>
      <w:r w:rsidDel="00000000" w:rsidR="00000000" w:rsidRPr="00000000">
        <w:rPr>
          <w:rFonts w:ascii="Times New Roman" w:cs="Times New Roman" w:eastAsia="Times New Roman" w:hAnsi="Times New Roman"/>
          <w:i w:val="1"/>
          <w:sz w:val="24"/>
          <w:szCs w:val="24"/>
          <w:rtl w:val="0"/>
        </w:rPr>
        <w:t xml:space="preserve">повлиял</w:t>
      </w:r>
      <w:r w:rsidDel="00000000" w:rsidR="00000000" w:rsidRPr="00000000">
        <w:rPr>
          <w:rFonts w:ascii="Times New Roman" w:cs="Times New Roman" w:eastAsia="Times New Roman" w:hAnsi="Times New Roman"/>
          <w:i w:val="1"/>
          <w:sz w:val="24"/>
          <w:szCs w:val="24"/>
          <w:rtl w:val="0"/>
        </w:rPr>
        <w:t xml:space="preserve">, как знать? Ос-сознавал, что ты отнес-сёш-шьс-ся с подозрением, задаш-шь этот с-самый вопрос-с. Реш-шать тебе, учитель. М</w:t>
      </w:r>
      <w:r w:rsidDel="00000000" w:rsidR="00000000" w:rsidRPr="00000000">
        <w:rPr>
          <w:rFonts w:ascii="Times New Roman" w:cs="Times New Roman" w:eastAsia="Times New Roman" w:hAnsi="Times New Roman"/>
          <w:i w:val="1"/>
          <w:sz w:val="24"/>
          <w:szCs w:val="24"/>
          <w:rtl w:val="0"/>
        </w:rPr>
        <w:t xml:space="preserve">ожет ли это быть ловуш-шкой для тебя, мне ведомо не больш-ше, чем тебе.</w:t>
      </w:r>
      <w:r w:rsidDel="00000000" w:rsidR="00000000" w:rsidRPr="00000000">
        <w:rPr>
          <w:rFonts w:ascii="Times New Roman" w:cs="Times New Roman" w:eastAsia="Times New Roman" w:hAnsi="Times New Roman"/>
          <w:i w:val="1"/>
          <w:sz w:val="24"/>
          <w:szCs w:val="24"/>
          <w:rtl w:val="0"/>
        </w:rPr>
        <w:t xml:space="preserve"> Не называй это предательс-ством, ес-сли ты реш-шиш-шьс-ся и проиграеш-шь.</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появилось сильное искушение улыбнуться, но он подавил его.</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Очаровательно, — профессор Квиррелл, наоборот, улыбнулся. — Судя по всему, некоторые опасности, исходящие от изобретательного ума, нельзя нейтрализовать даже допросом на парселтанге.</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0" w:before="20" w:line="240" w:lineRule="auto"/>
        <w:ind w:firstLine="57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приказу профессора Квиррелла Гарри надел Мантию невидимости. Как сказал профессор на парселтанге: </w:t>
      </w:r>
      <w:r w:rsidDel="00000000" w:rsidR="00000000" w:rsidRPr="00000000">
        <w:rPr>
          <w:rFonts w:ascii="Times New Roman" w:cs="Times New Roman" w:eastAsia="Times New Roman" w:hAnsi="Times New Roman"/>
          <w:i w:val="1"/>
          <w:sz w:val="24"/>
          <w:szCs w:val="24"/>
          <w:rtl w:val="0"/>
        </w:rPr>
        <w:t xml:space="preserve">«чтобы с-считающ-щий с-себя с-смотрителем ш-школы не увидел тебя».</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Мантией или без, ты будешь в поле действия Зеркала, — добавил профессор Квиррелл. — Если из него польётся лава, ты тоже сгоришь. Мне кажется, что такая симметрия будет уместна.</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указал на точку перед Зеркалом, но на некотором расстоянии от него, справа от двери, через которую Гарри вошёл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комнату. Гарри не спорил. Он всё больше и больше сомневался, так ли уж </w:t>
      </w:r>
      <w:r w:rsidDel="00000000" w:rsidR="00000000" w:rsidRPr="00000000">
        <w:rPr>
          <w:rFonts w:ascii="Times New Roman" w:cs="Times New Roman" w:eastAsia="Times New Roman" w:hAnsi="Times New Roman"/>
          <w:sz w:val="24"/>
          <w:szCs w:val="24"/>
          <w:rtl w:val="0"/>
        </w:rPr>
        <w:t xml:space="preserve">плохо будет</w:t>
      </w:r>
      <w:r w:rsidDel="00000000" w:rsidR="00000000" w:rsidRPr="00000000">
        <w:rPr>
          <w:rFonts w:ascii="Times New Roman" w:cs="Times New Roman" w:eastAsia="Times New Roman" w:hAnsi="Times New Roman"/>
          <w:sz w:val="24"/>
          <w:szCs w:val="24"/>
          <w:rtl w:val="0"/>
        </w:rPr>
        <w:t xml:space="preserve">, если оба Риддла погибнут, пусть и вместе с сотнями учеников-заложников. Несмотря на все свои добрые намерен</w:t>
      </w:r>
      <w:r w:rsidDel="00000000" w:rsidR="00000000" w:rsidRPr="00000000">
        <w:rPr>
          <w:rFonts w:ascii="Times New Roman" w:cs="Times New Roman" w:eastAsia="Times New Roman" w:hAnsi="Times New Roman"/>
          <w:sz w:val="24"/>
          <w:szCs w:val="24"/>
          <w:rtl w:val="0"/>
        </w:rPr>
        <w:t xml:space="preserve">ия, Гарри пока </w:t>
      </w:r>
      <w:r w:rsidDel="00000000" w:rsidR="00000000" w:rsidRPr="00000000">
        <w:rPr>
          <w:rFonts w:ascii="Times New Roman" w:cs="Times New Roman" w:eastAsia="Times New Roman" w:hAnsi="Times New Roman"/>
          <w:sz w:val="24"/>
          <w:szCs w:val="24"/>
          <w:rtl w:val="0"/>
        </w:rPr>
        <w:t xml:space="preserve">демонстрировал, в основном, лишь идиотизм</w:t>
      </w:r>
      <w:r w:rsidDel="00000000" w:rsidR="00000000" w:rsidRPr="00000000">
        <w:rPr>
          <w:rFonts w:ascii="Times New Roman" w:cs="Times New Roman" w:eastAsia="Times New Roman" w:hAnsi="Times New Roman"/>
          <w:sz w:val="24"/>
          <w:szCs w:val="24"/>
          <w:rtl w:val="0"/>
        </w:rPr>
        <w:t xml:space="preserve">, а вернувшийся Лорд Волдеморт был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угрозой всему миру.</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в любом случае, Гарри не верил, что Дамблдор воспользуется лавой. Наверняка он достаточно зол на Волдеморта, чтобы отбросить обычную сдержанность, но лава не остановит навеки сущность, которая,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мнению Дамблдора, является лишённой тела душой.)</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профессор Квир</w:t>
      </w:r>
      <w:r w:rsidDel="00000000" w:rsidR="00000000" w:rsidRPr="00000000">
        <w:rPr>
          <w:rFonts w:ascii="Times New Roman" w:cs="Times New Roman" w:eastAsia="Times New Roman" w:hAnsi="Times New Roman"/>
          <w:sz w:val="24"/>
          <w:szCs w:val="24"/>
          <w:rtl w:val="0"/>
        </w:rPr>
        <w:t xml:space="preserve">релл направил палочку на пол рядом с Гарри, и вокруг того по</w:t>
      </w:r>
      <w:r w:rsidDel="00000000" w:rsidR="00000000" w:rsidRPr="00000000">
        <w:rPr>
          <w:rFonts w:ascii="Times New Roman" w:cs="Times New Roman" w:eastAsia="Times New Roman" w:hAnsi="Times New Roman"/>
          <w:sz w:val="24"/>
          <w:szCs w:val="24"/>
          <w:rtl w:val="0"/>
        </w:rPr>
        <w:t xml:space="preserve">явился мерцающий круг. Профессор сказал, что этот круг вскоре превратится в Великий Скрывающий Круг, который не позволит кому-либо извне увидеть или услышать того, кто находится внутри. Даже если Гарри снимет свою Мантию или закричит, мнимый Дамблдор его не заметит.</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w:t>
      </w:r>
      <w:r w:rsidDel="00000000" w:rsidR="00000000" w:rsidRPr="00000000">
        <w:rPr>
          <w:rFonts w:ascii="Times New Roman" w:cs="Times New Roman" w:eastAsia="Times New Roman" w:hAnsi="Times New Roman"/>
          <w:i w:val="1"/>
          <w:sz w:val="24"/>
          <w:szCs w:val="24"/>
          <w:rtl w:val="0"/>
        </w:rPr>
        <w:t xml:space="preserve">не будешь</w:t>
      </w:r>
      <w:r w:rsidDel="00000000" w:rsidR="00000000" w:rsidRPr="00000000">
        <w:rPr>
          <w:rFonts w:ascii="Times New Roman" w:cs="Times New Roman" w:eastAsia="Times New Roman" w:hAnsi="Times New Roman"/>
          <w:sz w:val="24"/>
          <w:szCs w:val="24"/>
          <w:rtl w:val="0"/>
        </w:rPr>
        <w:t xml:space="preserve"> выходить из этого круга, пока он активен, — заявил профессор Квиррелл. — Это вызовет взаимодействие с моей магией, а под заклинанием Конфундус я могу не вспомнить, как справиться с резонансом, который уничтожит нас обоих. Более того, поскольку я не хочу, чтобы ты бросался ботинками… — профессор Квиррелл ещё раз шевельнул палочкой и внутри, почти касаясь границ Великого Скрывающего Круга, появилась мерцающая полусфера, накрывшая Гарри. — </w:t>
      </w:r>
      <w:r w:rsidDel="00000000" w:rsidR="00000000" w:rsidRPr="00000000">
        <w:rPr>
          <w:rFonts w:ascii="Times New Roman" w:cs="Times New Roman" w:eastAsia="Times New Roman" w:hAnsi="Times New Roman"/>
          <w:i w:val="1"/>
          <w:sz w:val="24"/>
          <w:szCs w:val="24"/>
          <w:rtl w:val="0"/>
        </w:rPr>
        <w:t xml:space="preserve">Этот барьер взорвётс-ся, ес-сли его кос-снёш-шьс-ся ты или какой-нибудь материальный предмет. </w:t>
      </w:r>
      <w:r w:rsidDel="00000000" w:rsidR="00000000" w:rsidRPr="00000000">
        <w:rPr>
          <w:rFonts w:ascii="Times New Roman" w:cs="Times New Roman" w:eastAsia="Times New Roman" w:hAnsi="Times New Roman"/>
          <w:sz w:val="24"/>
          <w:szCs w:val="24"/>
          <w:rtl w:val="0"/>
        </w:rPr>
        <w:t xml:space="preserve">Возможно, после этого по мне ударит резонанс, но ты тоже умрёшь. Теперь скажи мне на парселтанге, что ты не собираешься выходить из круга, снимать свою Мантию и вообще не собираешься выкинуть что-нибудь импульсивное или идиотское. Скажи, что ты будешь тихо ждать в круге под Мантией, пока всё не кончится.</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повторил слова обещания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Мантия профессора Квиррелла превратилась в чёрную с золотом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такую</w:t>
      </w:r>
      <w:r w:rsidDel="00000000" w:rsidR="00000000" w:rsidRPr="00000000">
        <w:rPr>
          <w:rFonts w:ascii="Times New Roman" w:cs="Times New Roman" w:eastAsia="Times New Roman" w:hAnsi="Times New Roman"/>
          <w:sz w:val="24"/>
          <w:szCs w:val="24"/>
          <w:rtl w:val="0"/>
        </w:rPr>
        <w:t xml:space="preserve"> мантию Дамблдор на</w:t>
      </w:r>
      <w:r w:rsidDel="00000000" w:rsidR="00000000" w:rsidRPr="00000000">
        <w:rPr>
          <w:rFonts w:ascii="Times New Roman" w:cs="Times New Roman" w:eastAsia="Times New Roman" w:hAnsi="Times New Roman"/>
          <w:sz w:val="24"/>
          <w:szCs w:val="24"/>
          <w:rtl w:val="0"/>
        </w:rPr>
        <w:t xml:space="preserve">де</w:t>
      </w:r>
      <w:r w:rsidDel="00000000" w:rsidR="00000000" w:rsidRPr="00000000">
        <w:rPr>
          <w:rFonts w:ascii="Times New Roman" w:cs="Times New Roman" w:eastAsia="Times New Roman" w:hAnsi="Times New Roman"/>
          <w:sz w:val="24"/>
          <w:szCs w:val="24"/>
          <w:rtl w:val="0"/>
        </w:rPr>
        <w:t xml:space="preserve">вал</w:t>
      </w:r>
      <w:r w:rsidDel="00000000" w:rsidR="00000000" w:rsidRPr="00000000">
        <w:rPr>
          <w:rFonts w:ascii="Times New Roman" w:cs="Times New Roman" w:eastAsia="Times New Roman" w:hAnsi="Times New Roman"/>
          <w:sz w:val="24"/>
          <w:szCs w:val="24"/>
          <w:rtl w:val="0"/>
        </w:rPr>
        <w:t xml:space="preserve"> в официальных случаях. П</w:t>
      </w:r>
      <w:r w:rsidDel="00000000" w:rsidR="00000000" w:rsidRPr="00000000">
        <w:rPr>
          <w:rFonts w:ascii="Times New Roman" w:cs="Times New Roman" w:eastAsia="Times New Roman" w:hAnsi="Times New Roman"/>
          <w:sz w:val="24"/>
          <w:szCs w:val="24"/>
          <w:rtl w:val="0"/>
        </w:rPr>
        <w:t xml:space="preserve">осле чего профессор Квиррелл поднёс волшебную палочку к своему виску и закрыл глаза.</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минут он стоял неподвижно, а затем произнёс:</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Конфундус.</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Выражение лица стоящего мужчины сразу же изменилось, </w:t>
      </w:r>
      <w:r w:rsidDel="00000000" w:rsidR="00000000" w:rsidRPr="00000000">
        <w:rPr>
          <w:rFonts w:ascii="Times New Roman" w:cs="Times New Roman" w:eastAsia="Times New Roman" w:hAnsi="Times New Roman"/>
          <w:sz w:val="24"/>
          <w:szCs w:val="24"/>
          <w:rtl w:val="0"/>
        </w:rPr>
        <w:t xml:space="preserve">казалось, по нему растеклась глубокая усталость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Глаза, в ко</w:t>
      </w:r>
      <w:r w:rsidDel="00000000" w:rsidR="00000000" w:rsidRPr="00000000">
        <w:rPr>
          <w:rFonts w:ascii="Times New Roman" w:cs="Times New Roman" w:eastAsia="Times New Roman" w:hAnsi="Times New Roman"/>
          <w:sz w:val="24"/>
          <w:szCs w:val="24"/>
          <w:rtl w:val="0"/>
        </w:rPr>
        <w:t xml:space="preserve">торых вроде бы ничего не изменилось, теперь выглядели старше, несколько морщин стали гораздо заметнее.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w:t>
      </w:r>
      <w:r w:rsidDel="00000000" w:rsidR="00000000" w:rsidRPr="00000000">
        <w:rPr>
          <w:rFonts w:ascii="Times New Roman" w:cs="Times New Roman" w:eastAsia="Times New Roman" w:hAnsi="Times New Roman"/>
          <w:sz w:val="24"/>
          <w:szCs w:val="24"/>
          <w:rtl w:val="0"/>
        </w:rPr>
        <w:t xml:space="preserve">несколько раз моргнул, как будто был чем-то озадачен, и опустил палочку.</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губах появилась печальная улыбка.</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Неторопливо, словно в его распоряжении было всё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мира, мужчина направился к Зеркалу.</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 пересёк границу отражаемого Зеркалом пространства, ничего не случилось. Мужчина посмотрел в Зеркало.</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сказать, что он там видел. </w:t>
      </w:r>
      <w:r w:rsidDel="00000000" w:rsidR="00000000" w:rsidRPr="00000000">
        <w:rPr>
          <w:rFonts w:ascii="Times New Roman" w:cs="Times New Roman" w:eastAsia="Times New Roman" w:hAnsi="Times New Roman"/>
          <w:sz w:val="24"/>
          <w:szCs w:val="24"/>
          <w:rtl w:val="0"/>
        </w:rPr>
        <w:t xml:space="preserve">Для Гарри плоская идеальная поверхность по-прежнему отражала лишь комнату, по-прежнему казалась проходом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ещё одну комнату.</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Ариана, — выдохнул мужчина. — Мать, отец. Брат мой, всё кончено.</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замолчал, словно слушая кого-то.</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всё кончено, — сказал он. — Волдеморт предстал перед этим зеркалом и оказался в ловушке, придуманной Мерлином. Теперь он лишь ещё один запечатанный ужас.</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Снова наступила тишина.</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Хотел бы я последовать твоему совету, брат мой, но так будет лучше, — мужчина склонил голову. — Смерть ему более недоступна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участь</w:t>
      </w:r>
      <w:r w:rsidDel="00000000" w:rsidR="00000000" w:rsidRPr="00000000">
        <w:rPr>
          <w:rFonts w:ascii="Times New Roman" w:cs="Times New Roman" w:eastAsia="Times New Roman" w:hAnsi="Times New Roman"/>
          <w:sz w:val="24"/>
          <w:szCs w:val="24"/>
          <w:rtl w:val="0"/>
        </w:rPr>
        <w:t xml:space="preserve"> достаточно ужасна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этих словах Гарри стало довольно неуютно. Дамблдор бы так не сказал, это скорее соответствовало </w:t>
      </w:r>
      <w:r w:rsidDel="00000000" w:rsidR="00000000" w:rsidRPr="00000000">
        <w:rPr>
          <w:rFonts w:ascii="Times New Roman" w:cs="Times New Roman" w:eastAsia="Times New Roman" w:hAnsi="Times New Roman"/>
          <w:sz w:val="24"/>
          <w:szCs w:val="24"/>
          <w:rtl w:val="0"/>
        </w:rPr>
        <w:t xml:space="preserve">поверхностному</w:t>
      </w:r>
      <w:r w:rsidDel="00000000" w:rsidR="00000000" w:rsidRPr="00000000">
        <w:rPr>
          <w:rFonts w:ascii="Times New Roman" w:cs="Times New Roman" w:eastAsia="Times New Roman" w:hAnsi="Times New Roman"/>
          <w:sz w:val="24"/>
          <w:szCs w:val="24"/>
          <w:rtl w:val="0"/>
        </w:rPr>
        <w:t xml:space="preserve"> стереотипу… Но собеседником и не был дух настоящего Аберфорта, просто профессор Квиррелл воображал, что Дамблдор воображает Аберфорта таким, и этот дважды отражённый образ Аберфорта ничего не заметил...</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Настало время </w:t>
      </w:r>
      <w:r w:rsidDel="00000000" w:rsidR="00000000" w:rsidRPr="00000000">
        <w:rPr>
          <w:rFonts w:ascii="Times New Roman" w:cs="Times New Roman" w:eastAsia="Times New Roman" w:hAnsi="Times New Roman"/>
          <w:sz w:val="24"/>
          <w:szCs w:val="24"/>
          <w:rtl w:val="0"/>
        </w:rPr>
        <w:t xml:space="preserve">возвратить </w:t>
      </w:r>
      <w:r w:rsidDel="00000000" w:rsidR="00000000" w:rsidRPr="00000000">
        <w:rPr>
          <w:rFonts w:ascii="Times New Roman" w:cs="Times New Roman" w:eastAsia="Times New Roman" w:hAnsi="Times New Roman"/>
          <w:sz w:val="24"/>
          <w:szCs w:val="24"/>
          <w:rtl w:val="0"/>
        </w:rPr>
        <w:t xml:space="preserve">Философский Камень, — сказал мужчина, считающий себя Дамблдором. — Теперь ему следует </w:t>
      </w:r>
      <w:r w:rsidDel="00000000" w:rsidR="00000000" w:rsidRPr="00000000">
        <w:rPr>
          <w:rFonts w:ascii="Times New Roman" w:cs="Times New Roman" w:eastAsia="Times New Roman" w:hAnsi="Times New Roman"/>
          <w:sz w:val="24"/>
          <w:szCs w:val="24"/>
          <w:rtl w:val="0"/>
        </w:rPr>
        <w:t xml:space="preserve">вернуться </w:t>
      </w:r>
      <w:r w:rsidDel="00000000" w:rsidR="00000000" w:rsidRPr="00000000">
        <w:rPr>
          <w:rFonts w:ascii="Times New Roman" w:cs="Times New Roman" w:eastAsia="Times New Roman" w:hAnsi="Times New Roman"/>
          <w:sz w:val="24"/>
          <w:szCs w:val="24"/>
          <w:rtl w:val="0"/>
        </w:rPr>
        <w:t xml:space="preserve">в руки</w:t>
      </w:r>
      <w:r w:rsidDel="00000000" w:rsidR="00000000" w:rsidRPr="00000000">
        <w:rPr>
          <w:rFonts w:ascii="Times New Roman" w:cs="Times New Roman" w:eastAsia="Times New Roman" w:hAnsi="Times New Roman"/>
          <w:sz w:val="24"/>
          <w:szCs w:val="24"/>
          <w:rtl w:val="0"/>
        </w:rPr>
        <w:t xml:space="preserve"> мастера Фламеля.</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ответил мужчина. — Мастер Фламель хранил Камень ото всех ищущих бессмертия многие годы, и, я думаю, в его руках он будет в безопасности… Нет, Аберфорт, я уверен, у него благие намерения.</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казалось, что все его нервы натянуты как струна, и он ничего не мог с этим сделать. Ему было трудно дышать. Конфундус профессора Квиррелла оказался </w:t>
      </w:r>
      <w:r w:rsidDel="00000000" w:rsidR="00000000" w:rsidRPr="00000000">
        <w:rPr>
          <w:rFonts w:ascii="Times New Roman" w:cs="Times New Roman" w:eastAsia="Times New Roman" w:hAnsi="Times New Roman"/>
          <w:sz w:val="24"/>
          <w:szCs w:val="24"/>
          <w:rtl w:val="0"/>
        </w:rPr>
        <w:t xml:space="preserve">всё же </w:t>
      </w:r>
      <w:r w:rsidDel="00000000" w:rsidR="00000000" w:rsidRPr="00000000">
        <w:rPr>
          <w:rFonts w:ascii="Times New Roman" w:cs="Times New Roman" w:eastAsia="Times New Roman" w:hAnsi="Times New Roman"/>
          <w:sz w:val="24"/>
          <w:szCs w:val="24"/>
          <w:rtl w:val="0"/>
        </w:rPr>
        <w:t xml:space="preserve">несовершенным. Личность профессора Квиррелла просачивалась наружу,</w:t>
      </w:r>
      <w:r w:rsidDel="00000000" w:rsidR="00000000" w:rsidRPr="00000000">
        <w:rPr>
          <w:rFonts w:ascii="Times New Roman" w:cs="Times New Roman" w:eastAsia="Times New Roman" w:hAnsi="Times New Roman"/>
          <w:sz w:val="24"/>
          <w:szCs w:val="24"/>
          <w:rtl w:val="0"/>
        </w:rPr>
        <w:t xml:space="preserve"> она заметила очевидный вопрос: п</w:t>
      </w:r>
      <w:r w:rsidDel="00000000" w:rsidR="00000000" w:rsidRPr="00000000">
        <w:rPr>
          <w:rFonts w:ascii="Times New Roman" w:cs="Times New Roman" w:eastAsia="Times New Roman" w:hAnsi="Times New Roman"/>
          <w:sz w:val="24"/>
          <w:szCs w:val="24"/>
          <w:rtl w:val="0"/>
        </w:rPr>
        <w:t xml:space="preserve">очему, если бессмертие столь ужасно, Камень в руках Николаса Фламеля — это нормально? Даже если профессор Квиррелл понимал, что Дамблдор никогда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задумается об</w:t>
      </w:r>
      <w:r w:rsidDel="00000000" w:rsidR="00000000" w:rsidRPr="00000000">
        <w:rPr>
          <w:rFonts w:ascii="Times New Roman" w:cs="Times New Roman" w:eastAsia="Times New Roman" w:hAnsi="Times New Roman"/>
          <w:sz w:val="24"/>
          <w:szCs w:val="24"/>
          <w:rtl w:val="0"/>
        </w:rPr>
        <w:t xml:space="preserve"> этом вопросе</w:t>
      </w:r>
      <w:r w:rsidDel="00000000" w:rsidR="00000000" w:rsidRPr="00000000">
        <w:rPr>
          <w:rFonts w:ascii="Times New Roman" w:cs="Times New Roman" w:eastAsia="Times New Roman" w:hAnsi="Times New Roman"/>
          <w:sz w:val="24"/>
          <w:szCs w:val="24"/>
          <w:rtl w:val="0"/>
        </w:rPr>
        <w:t xml:space="preserve">, он не включил в свой Конфундус утверждение «представление Дамблдора об Аберфорте об этом н</w:t>
      </w:r>
      <w:r w:rsidDel="00000000" w:rsidR="00000000" w:rsidRPr="00000000">
        <w:rPr>
          <w:rFonts w:ascii="Times New Roman" w:cs="Times New Roman" w:eastAsia="Times New Roman" w:hAnsi="Times New Roman"/>
          <w:sz w:val="24"/>
          <w:szCs w:val="24"/>
          <w:rtl w:val="0"/>
        </w:rPr>
        <w:t xml:space="preserve">е подумает». В Зеркале отражался разум профессора Квиррелла, образ, возникший благодаря интеллекту Тома Риддла...</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Уничтожить? — переспросил мужчина. — Возможно. Я не уверен, что уничтожить Камень реально, иначе мастер Фламель давным-давно так бы и поступил. </w:t>
      </w:r>
      <w:r w:rsidDel="00000000" w:rsidR="00000000" w:rsidRPr="00000000">
        <w:rPr>
          <w:rFonts w:ascii="Times New Roman" w:cs="Times New Roman" w:eastAsia="Times New Roman" w:hAnsi="Times New Roman"/>
          <w:sz w:val="24"/>
          <w:szCs w:val="24"/>
          <w:rtl w:val="0"/>
        </w:rPr>
        <w:t xml:space="preserve">Мне не раз приходило в голову</w:t>
      </w:r>
      <w:r w:rsidDel="00000000" w:rsidR="00000000" w:rsidRPr="00000000">
        <w:rPr>
          <w:rFonts w:ascii="Times New Roman" w:cs="Times New Roman" w:eastAsia="Times New Roman" w:hAnsi="Times New Roman"/>
          <w:sz w:val="24"/>
          <w:szCs w:val="24"/>
          <w:rtl w:val="0"/>
        </w:rPr>
        <w:t xml:space="preserve">, что он сожалеет, что вообще создал его… Аберфорт, я обещал ему. К тому же, мы с тобой гораздо младше мастера Фламеля и не столь мудры. Философский Камень должен вернуться в руки своего создателя.</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перехватило дыхание.</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левой руке у мужчины появился кусок алого стекла неправильной формы, величиной примерно с первую фалангу большого пальца Гарри. Сияющая поверхность алого стекла казалась влажной, словно мужчина в руке держал кровь, застывшую и принявшую угловатую форму.</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брат мой, — тихо произнёс мужчина.</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Камень должен выглядеть им</w:t>
      </w:r>
      <w:r w:rsidDel="00000000" w:rsidR="00000000" w:rsidRPr="00000000">
        <w:rPr>
          <w:rFonts w:ascii="Times New Roman" w:cs="Times New Roman" w:eastAsia="Times New Roman" w:hAnsi="Times New Roman"/>
          <w:i w:val="1"/>
          <w:sz w:val="24"/>
          <w:szCs w:val="24"/>
          <w:rtl w:val="0"/>
        </w:rPr>
        <w:t xml:space="preserve">енно так? Знает ли профессор Квиррелл, как должен выглядеть настоящий Камень? Вернуло бы Зеркало при таких обстоятельствах настоящий Камень или выдало бы его копию?</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Ариана, — мягко улыбнулся мужчина. — Боюсь, теперь мне нужно идти. Потерпи, моя милая, уже скоро я присоединюсь к тебе </w:t>
      </w:r>
      <w:r w:rsidDel="00000000" w:rsidR="00000000" w:rsidRPr="00000000">
        <w:rPr>
          <w:rFonts w:ascii="Times New Roman" w:cs="Times New Roman" w:eastAsia="Times New Roman" w:hAnsi="Times New Roman"/>
          <w:sz w:val="24"/>
          <w:szCs w:val="24"/>
          <w:rtl w:val="0"/>
        </w:rPr>
        <w:t xml:space="preserve">по-настоящем</w:t>
      </w:r>
      <w:r w:rsidDel="00000000" w:rsidR="00000000" w:rsidRPr="00000000">
        <w:rPr>
          <w:rFonts w:ascii="Times New Roman" w:cs="Times New Roman" w:eastAsia="Times New Roman" w:hAnsi="Times New Roman"/>
          <w:sz w:val="24"/>
          <w:szCs w:val="24"/>
          <w:rtl w:val="0"/>
        </w:rPr>
        <w:t xml:space="preserve">у… Почему? </w:t>
      </w:r>
      <w:r w:rsidDel="00000000" w:rsidR="00000000" w:rsidRPr="00000000">
        <w:rPr>
          <w:rFonts w:ascii="Times New Roman" w:cs="Times New Roman" w:eastAsia="Times New Roman" w:hAnsi="Times New Roman"/>
          <w:sz w:val="24"/>
          <w:szCs w:val="24"/>
          <w:rtl w:val="0"/>
        </w:rPr>
        <w:t xml:space="preserve">Да, действительно</w:t>
      </w:r>
      <w:r w:rsidDel="00000000" w:rsidR="00000000" w:rsidRPr="00000000">
        <w:rPr>
          <w:rFonts w:ascii="Times New Roman" w:cs="Times New Roman" w:eastAsia="Times New Roman" w:hAnsi="Times New Roman"/>
          <w:sz w:val="24"/>
          <w:szCs w:val="24"/>
          <w:rtl w:val="0"/>
        </w:rPr>
        <w:t xml:space="preserve">, почему мне нужно идти… теперь, когда Камень у меня, мне стоит отойти от Зеркала и подождать, пока со мной свяжется мастер Фламель, но я не совсем понимаю, почему мне надо отходить от Зеркала для этого… — мужчина вздохнул. — Увы, я старею. Хорошо, что эта ужасная война кончилась. Полагаю, ничего страшного не случится, если я немного побеседую с тобой, моя дорогая, раз ты так хочешь.</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начала болеть голова. Какая-то его часть пыталась сообщить, что он уже некоторое время не дышит, но её никто не слушал. Конфундус профессора Квиррелла оказался несовершенным. Образ Арианы в представлении Дамблдора в представлении профессора Квиррелла хотел говорить с Дамблдором, и, возможно, не хотел ждать, потому что на каком-то уровне профессор понимал, что на самом деле загробной жизни не существует. И изначально заложенный импульс уйти сразу же после получения Камня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устоял перед аргументами Риддла-Арианы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Гарри успокоился и снова начал дышать.</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он практически ничего не может сделать. Профессор Квиррелл не дал Гарри возможности вмешаться. Что ж, пусть профессор Квиррелл пожинает последствия своего решения. А если эти последствия ударят и по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так и будет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Мужчина, считающий себя Дамблдором, в основном терпеливо кивал, иногда что-то отвечая своей любимейшей сестре. Иногда он неловко бросал взгляд в сторону, словно очень хотел уйти. Но он подавлял это желание огромным терпением, вежливостью и заботой о своей сестре, которые были у Альбуса Дамблдора в представлении профессора Квиррелла.</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сразу заметил, когда заклинание Конфундус спало. Выражение лица мужчины изменилось, теперь это снова было лицо профессора Квиррелла.</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то же самое мгновение изменилось и Зеркало. Гарри больше не видел в нём отражения комнаты. Вместо него появилось изображение настоящего Альбуса Дамблдора, словно он стоял за Зеркалом и был виден сквозь него.</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Настоящий Дамблдор смотрел</w:t>
      </w:r>
      <w:r w:rsidDel="00000000" w:rsidR="00000000" w:rsidRPr="00000000">
        <w:rPr>
          <w:rFonts w:ascii="Times New Roman" w:cs="Times New Roman" w:eastAsia="Times New Roman" w:hAnsi="Times New Roman"/>
          <w:sz w:val="24"/>
          <w:szCs w:val="24"/>
          <w:rtl w:val="0"/>
        </w:rPr>
        <w:t xml:space="preserve"> сурово</w:t>
      </w:r>
      <w:r w:rsidDel="00000000" w:rsidR="00000000" w:rsidRPr="00000000">
        <w:rPr>
          <w:rFonts w:ascii="Times New Roman" w:cs="Times New Roman" w:eastAsia="Times New Roman" w:hAnsi="Times New Roman"/>
          <w:sz w:val="24"/>
          <w:szCs w:val="24"/>
          <w:rtl w:val="0"/>
        </w:rPr>
        <w:t xml:space="preserve"> и мрачно.</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0" w:before="20" w:line="240" w:lineRule="auto"/>
        <w:ind w:firstLine="570"/>
        <w:rPr/>
      </w:pPr>
      <w:r w:rsidDel="00000000" w:rsidR="00000000" w:rsidRPr="00000000">
        <w:rPr>
          <w:rFonts w:ascii="Times New Roman" w:cs="Times New Roman" w:eastAsia="Times New Roman" w:hAnsi="Times New Roman"/>
          <w:sz w:val="24"/>
          <w:szCs w:val="24"/>
          <w:rtl w:val="0"/>
        </w:rPr>
        <w:t xml:space="preserve">— Здравствуй, Том, — сказал он.</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