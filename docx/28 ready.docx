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spacing w:line="240" w:lineRule="auto"/>
        <w:contextualSpacing w:val="0"/>
        <w:jc w:val="center"/>
        <w:rPr/>
      </w:pPr>
      <w:bookmarkStart w:colFirst="0" w:colLast="0" w:name="_242agjlhoyqh" w:id="0"/>
      <w:bookmarkEnd w:id="0"/>
      <w:r w:rsidDel="00000000" w:rsidR="00000000" w:rsidRPr="00000000">
        <w:rPr>
          <w:rtl w:val="0"/>
        </w:rPr>
        <w:t xml:space="preserve">Глава 28. Редукционизм</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Всё, что может пойти к Роулинг, пойдёт к Роулинг.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ind w:left="570" w:firstLine="0"/>
        <w:contextualSpacing w:val="0"/>
        <w:rPr>
          <w:rFonts w:ascii="Times New Roman" w:cs="Times New Roman" w:eastAsia="Times New Roman" w:hAnsi="Times New Roman"/>
          <w:sz w:val="24"/>
          <w:szCs w:val="24"/>
          <w:highlight w:val="cyan"/>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Ладно, — сглотнул Гарри. — Всё, </w:t>
      </w:r>
      <w:r w:rsidDel="00000000" w:rsidR="00000000" w:rsidRPr="00000000">
        <w:rPr>
          <w:rFonts w:ascii="Times New Roman" w:cs="Times New Roman" w:eastAsia="Times New Roman" w:hAnsi="Times New Roman"/>
          <w:sz w:val="24"/>
          <w:szCs w:val="24"/>
          <w:rtl w:val="0"/>
        </w:rPr>
        <w:t xml:space="preserve">Гермиона, достаточно, можно </w:t>
      </w:r>
      <w:r w:rsidDel="00000000" w:rsidR="00000000" w:rsidRPr="00000000">
        <w:rPr>
          <w:rFonts w:ascii="Times New Roman" w:cs="Times New Roman" w:eastAsia="Times New Roman" w:hAnsi="Times New Roman"/>
          <w:sz w:val="24"/>
          <w:szCs w:val="24"/>
          <w:rtl w:val="0"/>
        </w:rPr>
        <w:t xml:space="preserve">прекр</w:t>
      </w:r>
      <w:r w:rsidDel="00000000" w:rsidR="00000000" w:rsidRPr="00000000">
        <w:rPr>
          <w:rFonts w:ascii="Times New Roman" w:cs="Times New Roman" w:eastAsia="Times New Roman" w:hAnsi="Times New Roman"/>
          <w:sz w:val="24"/>
          <w:szCs w:val="24"/>
          <w:rtl w:val="0"/>
        </w:rPr>
        <w:t xml:space="preserve">ащать.</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Белые сахарные таблетки перед ней</w:t>
      </w:r>
      <w:r w:rsidDel="00000000" w:rsidR="00000000" w:rsidRPr="00000000">
        <w:rPr>
          <w:rFonts w:ascii="Times New Roman" w:cs="Times New Roman" w:eastAsia="Times New Roman" w:hAnsi="Times New Roman"/>
          <w:sz w:val="24"/>
          <w:szCs w:val="24"/>
          <w:rtl w:val="0"/>
        </w:rPr>
        <w:t xml:space="preserve"> так и не</w:t>
      </w:r>
      <w:r w:rsidDel="00000000" w:rsidR="00000000" w:rsidRPr="00000000">
        <w:rPr>
          <w:rFonts w:ascii="Times New Roman" w:cs="Times New Roman" w:eastAsia="Times New Roman" w:hAnsi="Times New Roman"/>
          <w:sz w:val="24"/>
          <w:szCs w:val="24"/>
          <w:rtl w:val="0"/>
        </w:rPr>
        <w:t xml:space="preserve"> изменили ни цвета, ни формы, </w:t>
      </w:r>
      <w:r w:rsidDel="00000000" w:rsidR="00000000" w:rsidRPr="00000000">
        <w:rPr>
          <w:rFonts w:ascii="Times New Roman" w:cs="Times New Roman" w:eastAsia="Times New Roman" w:hAnsi="Times New Roman"/>
          <w:sz w:val="24"/>
          <w:szCs w:val="24"/>
          <w:rtl w:val="0"/>
        </w:rPr>
        <w:t xml:space="preserve">хоть она и сосредоточилась как никогда раньше</w:t>
      </w:r>
      <w:r w:rsidDel="00000000" w:rsidR="00000000" w:rsidRPr="00000000">
        <w:rPr>
          <w:rFonts w:ascii="Times New Roman" w:cs="Times New Roman" w:eastAsia="Times New Roman" w:hAnsi="Times New Roman"/>
          <w:sz w:val="24"/>
          <w:szCs w:val="24"/>
          <w:rtl w:val="0"/>
        </w:rPr>
        <w:t xml:space="preserve">: глаза крепко зажмурены, по лбу струится пот, рука с палочкой дрожит...</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Гермиона, </w:t>
      </w:r>
      <w:r w:rsidDel="00000000" w:rsidR="00000000" w:rsidRPr="00000000">
        <w:rPr>
          <w:rFonts w:ascii="Times New Roman" w:cs="Times New Roman" w:eastAsia="Times New Roman" w:hAnsi="Times New Roman"/>
          <w:sz w:val="24"/>
          <w:szCs w:val="24"/>
          <w:rtl w:val="0"/>
        </w:rPr>
        <w:t xml:space="preserve">хватит! Ничего не выйдет. Думаю, невозможно сотворить то, что ещё не существует.</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w:t>
      </w:r>
      <w:r w:rsidDel="00000000" w:rsidR="00000000" w:rsidRPr="00000000">
        <w:rPr>
          <w:rFonts w:ascii="Times New Roman" w:cs="Times New Roman" w:eastAsia="Times New Roman" w:hAnsi="Times New Roman"/>
          <w:sz w:val="24"/>
          <w:szCs w:val="24"/>
          <w:rtl w:val="0"/>
        </w:rPr>
        <w:t xml:space="preserve"> медленно ослабила хватку на палочке.</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Мне </w:t>
      </w:r>
      <w:r w:rsidDel="00000000" w:rsidR="00000000" w:rsidRPr="00000000">
        <w:rPr>
          <w:rFonts w:ascii="Times New Roman" w:cs="Times New Roman" w:eastAsia="Times New Roman" w:hAnsi="Times New Roman"/>
          <w:sz w:val="24"/>
          <w:szCs w:val="24"/>
          <w:rtl w:val="0"/>
        </w:rPr>
        <w:t xml:space="preserve">показалось</w:t>
      </w:r>
      <w:r w:rsidDel="00000000" w:rsidR="00000000" w:rsidRPr="00000000">
        <w:rPr>
          <w:rFonts w:ascii="Times New Roman" w:cs="Times New Roman" w:eastAsia="Times New Roman" w:hAnsi="Times New Roman"/>
          <w:sz w:val="24"/>
          <w:szCs w:val="24"/>
          <w:rtl w:val="0"/>
        </w:rPr>
        <w:t xml:space="preserve">, — еле слышно прошептала она. — Мне на секунду показалось, что трансфигурация начала получаться.</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Гарри застрял комок в горле.</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Скорее всего, это игра воображения. Ты слишком </w:t>
      </w:r>
      <w:r w:rsidDel="00000000" w:rsidR="00000000" w:rsidRPr="00000000">
        <w:rPr>
          <w:rFonts w:ascii="Times New Roman" w:cs="Times New Roman" w:eastAsia="Times New Roman" w:hAnsi="Times New Roman"/>
          <w:sz w:val="24"/>
          <w:szCs w:val="24"/>
          <w:rtl w:val="0"/>
        </w:rPr>
        <w:t xml:space="preserve">сильно </w:t>
      </w:r>
      <w:r w:rsidDel="00000000" w:rsidR="00000000" w:rsidRPr="00000000">
        <w:rPr>
          <w:rFonts w:ascii="Times New Roman" w:cs="Times New Roman" w:eastAsia="Times New Roman" w:hAnsi="Times New Roman"/>
          <w:sz w:val="24"/>
          <w:szCs w:val="24"/>
          <w:rtl w:val="0"/>
        </w:rPr>
        <w:t xml:space="preserve">надеялась.</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Наверное, — сказала Гермиона. </w:t>
      </w:r>
      <w:r w:rsidDel="00000000" w:rsidR="00000000" w:rsidRPr="00000000">
        <w:rPr>
          <w:rFonts w:ascii="Times New Roman" w:cs="Times New Roman" w:eastAsia="Times New Roman" w:hAnsi="Times New Roman"/>
          <w:sz w:val="24"/>
          <w:szCs w:val="24"/>
          <w:rtl w:val="0"/>
        </w:rPr>
        <w:t xml:space="preserve">Было ощущение</w:t>
      </w:r>
      <w:r w:rsidDel="00000000" w:rsidR="00000000" w:rsidRPr="00000000">
        <w:rPr>
          <w:rFonts w:ascii="Times New Roman" w:cs="Times New Roman" w:eastAsia="Times New Roman" w:hAnsi="Times New Roman"/>
          <w:sz w:val="24"/>
          <w:szCs w:val="24"/>
          <w:rtl w:val="0"/>
        </w:rPr>
        <w:t xml:space="preserve">, что она сейчас расплачется.</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shd w:fill="38761d" w:val="clear"/>
        </w:rPr>
      </w:pPr>
      <w:r w:rsidDel="00000000" w:rsidR="00000000" w:rsidRPr="00000000">
        <w:rPr>
          <w:rFonts w:ascii="Times New Roman" w:cs="Times New Roman" w:eastAsia="Times New Roman" w:hAnsi="Times New Roman"/>
          <w:sz w:val="24"/>
          <w:szCs w:val="24"/>
          <w:rtl w:val="0"/>
        </w:rPr>
        <w:t xml:space="preserve">Гарри медленно </w:t>
      </w:r>
      <w:r w:rsidDel="00000000" w:rsidR="00000000" w:rsidRPr="00000000">
        <w:rPr>
          <w:rFonts w:ascii="Times New Roman" w:cs="Times New Roman" w:eastAsia="Times New Roman" w:hAnsi="Times New Roman"/>
          <w:sz w:val="24"/>
          <w:szCs w:val="24"/>
          <w:rtl w:val="0"/>
        </w:rPr>
        <w:t xml:space="preserve">взял </w:t>
      </w:r>
      <w:r w:rsidDel="00000000" w:rsidR="00000000" w:rsidRPr="00000000">
        <w:rPr>
          <w:rFonts w:ascii="Times New Roman" w:cs="Times New Roman" w:eastAsia="Times New Roman" w:hAnsi="Times New Roman"/>
          <w:sz w:val="24"/>
          <w:szCs w:val="24"/>
          <w:rtl w:val="0"/>
        </w:rPr>
        <w:t xml:space="preserve">механический карандаш, потянулся к листку бумаги </w:t>
      </w:r>
      <w:r w:rsidDel="00000000" w:rsidR="00000000" w:rsidRPr="00000000">
        <w:rPr>
          <w:rFonts w:ascii="Times New Roman" w:cs="Times New Roman" w:eastAsia="Times New Roman" w:hAnsi="Times New Roman"/>
          <w:sz w:val="24"/>
          <w:szCs w:val="24"/>
          <w:rtl w:val="0"/>
        </w:rPr>
        <w:t xml:space="preserve">со списком, почти все пункты которого были вычеркнуты, и провёл линию </w:t>
      </w:r>
      <w:r w:rsidDel="00000000" w:rsidR="00000000" w:rsidRPr="00000000">
        <w:rPr>
          <w:rFonts w:ascii="Times New Roman" w:cs="Times New Roman" w:eastAsia="Times New Roman" w:hAnsi="Times New Roman"/>
          <w:sz w:val="24"/>
          <w:szCs w:val="24"/>
          <w:rtl w:val="0"/>
        </w:rPr>
        <w:t xml:space="preserve">поверх </w:t>
      </w:r>
      <w:r w:rsidDel="00000000" w:rsidR="00000000" w:rsidRPr="00000000">
        <w:rPr>
          <w:rFonts w:ascii="Times New Roman" w:cs="Times New Roman" w:eastAsia="Times New Roman" w:hAnsi="Times New Roman"/>
          <w:sz w:val="24"/>
          <w:szCs w:val="24"/>
          <w:rtl w:val="0"/>
        </w:rPr>
        <w:t xml:space="preserve">ещё одн</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го</w:t>
      </w:r>
      <w:r w:rsidDel="00000000" w:rsidR="00000000" w:rsidRPr="00000000">
        <w:rPr>
          <w:rFonts w:ascii="Times New Roman" w:cs="Times New Roman" w:eastAsia="Times New Roman" w:hAnsi="Times New Roman"/>
          <w:sz w:val="24"/>
          <w:szCs w:val="24"/>
          <w:rtl w:val="0"/>
        </w:rPr>
        <w:t xml:space="preserve">: «ЛЕКАРСТВО ОТ БОЛЕЗНИ АЛЬЦГЕЙМЕРА».</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Трансфигурированную таблетку, конечно, принимать нельзя. Но трансфигурация, во всяком случае та, которой они занимаются, не позволяет превращать предметы в волшебные — из простой метлы сделать летающую невозможно. Поэтому, если бы у Гермионы получилась таблетка, то совершенно неволшебная</w:t>
      </w:r>
      <w:r w:rsidDel="00000000" w:rsidR="00000000" w:rsidRPr="00000000">
        <w:rPr>
          <w:rFonts w:ascii="Times New Roman" w:cs="Times New Roman" w:eastAsia="Times New Roman" w:hAnsi="Times New Roman"/>
          <w:sz w:val="24"/>
          <w:szCs w:val="24"/>
          <w:rtl w:val="0"/>
        </w:rPr>
        <w:t xml:space="preserve">, действующая по вполне материальным причинам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Можно было бы </w:t>
      </w:r>
      <w:r w:rsidDel="00000000" w:rsidR="00000000" w:rsidRPr="00000000">
        <w:rPr>
          <w:rFonts w:ascii="Times New Roman" w:cs="Times New Roman" w:eastAsia="Times New Roman" w:hAnsi="Times New Roman"/>
          <w:sz w:val="24"/>
          <w:szCs w:val="24"/>
          <w:rtl w:val="0"/>
        </w:rPr>
        <w:t xml:space="preserve">тайком отправить такие таблетки</w:t>
      </w:r>
      <w:r w:rsidDel="00000000" w:rsidR="00000000" w:rsidRPr="00000000">
        <w:rPr>
          <w:rFonts w:ascii="Times New Roman" w:cs="Times New Roman" w:eastAsia="Times New Roman" w:hAnsi="Times New Roman"/>
          <w:sz w:val="24"/>
          <w:szCs w:val="24"/>
          <w:rtl w:val="0"/>
        </w:rPr>
        <w:t xml:space="preserve"> в магловскую научную лабораторию, чтобы там их изучили и попытались разобраться, из чего они состоят, </w:t>
      </w:r>
      <w:r w:rsidDel="00000000" w:rsidR="00000000" w:rsidRPr="00000000">
        <w:rPr>
          <w:rFonts w:ascii="Times New Roman" w:cs="Times New Roman" w:eastAsia="Times New Roman" w:hAnsi="Times New Roman"/>
          <w:sz w:val="24"/>
          <w:szCs w:val="24"/>
          <w:rtl w:val="0"/>
        </w:rPr>
        <w:t xml:space="preserve">прежде чем трансфигурация закончится</w:t>
      </w:r>
      <w:r w:rsidDel="00000000" w:rsidR="00000000" w:rsidRPr="00000000">
        <w:rPr>
          <w:rFonts w:ascii="Times New Roman" w:cs="Times New Roman" w:eastAsia="Times New Roman" w:hAnsi="Times New Roman"/>
          <w:sz w:val="24"/>
          <w:szCs w:val="24"/>
          <w:rtl w:val="0"/>
        </w:rPr>
        <w:t xml:space="preserve">... В остальном мире никто бы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не узнал, что здесь замешана магия, </w:t>
      </w:r>
      <w:r w:rsidDel="00000000" w:rsidR="00000000" w:rsidRPr="00000000">
        <w:rPr>
          <w:rFonts w:ascii="Times New Roman" w:cs="Times New Roman" w:eastAsia="Times New Roman" w:hAnsi="Times New Roman"/>
          <w:sz w:val="24"/>
          <w:szCs w:val="24"/>
          <w:rtl w:val="0"/>
        </w:rPr>
        <w:t xml:space="preserve">просто очередной научный прорыв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Волшебникам такая идея в</w:t>
      </w:r>
      <w:r w:rsidDel="00000000" w:rsidR="00000000" w:rsidRPr="00000000">
        <w:rPr>
          <w:rFonts w:ascii="Times New Roman" w:cs="Times New Roman" w:eastAsia="Times New Roman" w:hAnsi="Times New Roman"/>
          <w:sz w:val="24"/>
          <w:szCs w:val="24"/>
          <w:rtl w:val="0"/>
        </w:rPr>
        <w:t xml:space="preserve"> голову бы не пришла. </w:t>
      </w:r>
      <w:r w:rsidDel="00000000" w:rsidR="00000000" w:rsidRPr="00000000">
        <w:rPr>
          <w:rFonts w:ascii="Times New Roman" w:cs="Times New Roman" w:eastAsia="Times New Roman" w:hAnsi="Times New Roman"/>
          <w:sz w:val="24"/>
          <w:szCs w:val="24"/>
          <w:rtl w:val="0"/>
        </w:rPr>
        <w:t xml:space="preserve">Какие-то там атомные структуры были недостойны их внимания, а </w:t>
      </w:r>
      <w:r w:rsidDel="00000000" w:rsidR="00000000" w:rsidRPr="00000000">
        <w:rPr>
          <w:rFonts w:ascii="Times New Roman" w:cs="Times New Roman" w:eastAsia="Times New Roman" w:hAnsi="Times New Roman"/>
          <w:sz w:val="24"/>
          <w:szCs w:val="24"/>
          <w:rtl w:val="0"/>
        </w:rPr>
        <w:t xml:space="preserve">неволшебные вещи не считались хоть сколько-то ценными. Немагическое — значит неинтересное.</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Ранее, в тайне ото всех — он даже Гермионе не сказал — Гарри попытался трансфигурировать наномашины в духе Эрика Дрекслера. (Конечно, он пытался создать только настольный нанозавод, а не маленьких самовоспроизводящихся сборщиков. Гарри не был сумасшедшим.) В случае успеха до божественности оставался бы один шаг.</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сегодня ведь всё? — спросила Гермиона. Она откинулась на спинку кресла и запрокинула голову. На её лице читалась усталость, что было довольно необычно — Гермиона любила притворяться неутомимой, по крайней мере в присутствии Гарри.</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Ещё один опыт, — </w:t>
      </w:r>
      <w:r w:rsidDel="00000000" w:rsidR="00000000" w:rsidRPr="00000000">
        <w:rPr>
          <w:rFonts w:ascii="Times New Roman" w:cs="Times New Roman" w:eastAsia="Times New Roman" w:hAnsi="Times New Roman"/>
          <w:sz w:val="24"/>
          <w:szCs w:val="24"/>
          <w:rtl w:val="0"/>
        </w:rPr>
        <w:t xml:space="preserve">осторожно ответил Гарри, — но простой, к тому же он в самом деле может сработать. Я оставил его напоследок, в надежде закончить на оптимистической ноте. Э</w:t>
      </w:r>
      <w:r w:rsidDel="00000000" w:rsidR="00000000" w:rsidRPr="00000000">
        <w:rPr>
          <w:rFonts w:ascii="Times New Roman" w:cs="Times New Roman" w:eastAsia="Times New Roman" w:hAnsi="Times New Roman"/>
          <w:sz w:val="24"/>
          <w:szCs w:val="24"/>
          <w:rtl w:val="0"/>
        </w:rPr>
        <w:t xml:space="preserve">та штука реальна, не то что фазеры. </w:t>
      </w:r>
      <w:r w:rsidDel="00000000" w:rsidR="00000000" w:rsidRPr="00000000">
        <w:rPr>
          <w:rFonts w:ascii="Times New Roman" w:cs="Times New Roman" w:eastAsia="Times New Roman" w:hAnsi="Times New Roman"/>
          <w:sz w:val="24"/>
          <w:szCs w:val="24"/>
          <w:rtl w:val="0"/>
        </w:rPr>
        <w:t xml:space="preserve">Её уже воспроизводили в лаборатории, в отличие от лекарства от болезни Альцгеймера. И это </w:t>
      </w:r>
      <w:r w:rsidDel="00000000" w:rsidR="00000000" w:rsidRPr="00000000">
        <w:rPr>
          <w:rFonts w:ascii="Times New Roman" w:cs="Times New Roman" w:eastAsia="Times New Roman" w:hAnsi="Times New Roman"/>
          <w:sz w:val="24"/>
          <w:szCs w:val="24"/>
          <w:rtl w:val="0"/>
        </w:rPr>
        <w:t xml:space="preserve">просто материал</w:t>
      </w:r>
      <w:r w:rsidDel="00000000" w:rsidR="00000000" w:rsidRPr="00000000">
        <w:rPr>
          <w:rFonts w:ascii="Times New Roman" w:cs="Times New Roman" w:eastAsia="Times New Roman" w:hAnsi="Times New Roman"/>
          <w:sz w:val="24"/>
          <w:szCs w:val="24"/>
          <w:rtl w:val="0"/>
        </w:rPr>
        <w:t xml:space="preserve">, а не что-то конкретное, вроде у</w:t>
      </w:r>
      <w:r w:rsidDel="00000000" w:rsidR="00000000" w:rsidRPr="00000000">
        <w:rPr>
          <w:rFonts w:ascii="Times New Roman" w:cs="Times New Roman" w:eastAsia="Times New Roman" w:hAnsi="Times New Roman"/>
          <w:sz w:val="24"/>
          <w:szCs w:val="24"/>
          <w:rtl w:val="0"/>
        </w:rPr>
        <w:t xml:space="preserve">терянных </w:t>
      </w:r>
      <w:r w:rsidDel="00000000" w:rsidR="00000000" w:rsidRPr="00000000">
        <w:rPr>
          <w:rFonts w:ascii="Times New Roman" w:cs="Times New Roman" w:eastAsia="Times New Roman" w:hAnsi="Times New Roman"/>
          <w:sz w:val="24"/>
          <w:szCs w:val="24"/>
          <w:rtl w:val="0"/>
        </w:rPr>
        <w:t xml:space="preserve">книг, копии которых ты пыталась трансфигурировать. Я нарисовал для тебя схему молекулярной структуры. Наша цель — сделать её длиннее, чем удавалось другим, и чтобы трубки были </w:t>
      </w:r>
      <w:r w:rsidDel="00000000" w:rsidR="00000000" w:rsidRPr="00000000">
        <w:rPr>
          <w:rFonts w:ascii="Times New Roman" w:cs="Times New Roman" w:eastAsia="Times New Roman" w:hAnsi="Times New Roman"/>
          <w:sz w:val="24"/>
          <w:szCs w:val="24"/>
          <w:rtl w:val="0"/>
        </w:rPr>
        <w:t xml:space="preserve">сонаправлены</w:t>
      </w:r>
      <w:r w:rsidDel="00000000" w:rsidR="00000000" w:rsidRPr="00000000">
        <w:rPr>
          <w:rFonts w:ascii="Times New Roman" w:cs="Times New Roman" w:eastAsia="Times New Roman" w:hAnsi="Times New Roman"/>
          <w:sz w:val="24"/>
          <w:szCs w:val="24"/>
          <w:rtl w:val="0"/>
        </w:rPr>
        <w:t xml:space="preserve">, а концы — закреплены в алмазах.</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протянул Гермионе лист бумаги.</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w:t>
      </w:r>
      <w:r w:rsidDel="00000000" w:rsidR="00000000" w:rsidRPr="00000000">
        <w:rPr>
          <w:rFonts w:ascii="Times New Roman" w:cs="Times New Roman" w:eastAsia="Times New Roman" w:hAnsi="Times New Roman"/>
          <w:sz w:val="24"/>
          <w:szCs w:val="24"/>
          <w:rtl w:val="0"/>
        </w:rPr>
        <w:t xml:space="preserve"> села прямо, взяла лист и, нахмурившись, принялась за изучение.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всё атомы углерода? </w:t>
      </w:r>
      <w:r w:rsidDel="00000000" w:rsidR="00000000" w:rsidRPr="00000000">
        <w:rPr>
          <w:rFonts w:ascii="Times New Roman" w:cs="Times New Roman" w:eastAsia="Times New Roman" w:hAnsi="Times New Roman"/>
          <w:sz w:val="24"/>
          <w:szCs w:val="24"/>
          <w:rtl w:val="0"/>
        </w:rPr>
        <w:t xml:space="preserve">И, Гарри, как оно </w:t>
      </w:r>
      <w:r w:rsidDel="00000000" w:rsidR="00000000" w:rsidRPr="00000000">
        <w:rPr>
          <w:rFonts w:ascii="Times New Roman" w:cs="Times New Roman" w:eastAsia="Times New Roman" w:hAnsi="Times New Roman"/>
          <w:sz w:val="24"/>
          <w:szCs w:val="24"/>
          <w:rtl w:val="0"/>
        </w:rPr>
        <w:t xml:space="preserve">называется</w:t>
      </w:r>
      <w:r w:rsidDel="00000000" w:rsidR="00000000" w:rsidRPr="00000000">
        <w:rPr>
          <w:rFonts w:ascii="Times New Roman" w:cs="Times New Roman" w:eastAsia="Times New Roman" w:hAnsi="Times New Roman"/>
          <w:sz w:val="24"/>
          <w:szCs w:val="24"/>
          <w:rtl w:val="0"/>
        </w:rPr>
        <w:t xml:space="preserve">? Я ничего не смогу трансфигурировать, если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буду знать название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скривился.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Ему до сих пор было трудно привыкнуть к этому. </w:t>
      </w:r>
      <w:r w:rsidDel="00000000" w:rsidR="00000000" w:rsidRPr="00000000">
        <w:rPr>
          <w:rFonts w:ascii="Times New Roman" w:cs="Times New Roman" w:eastAsia="Times New Roman" w:hAnsi="Times New Roman"/>
          <w:sz w:val="24"/>
          <w:szCs w:val="24"/>
          <w:rtl w:val="0"/>
        </w:rPr>
        <w:t xml:space="preserve">Зачем знать названия вещей, если ты знаешь как они устроены?</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бакитрубк</w:t>
      </w:r>
      <w:r w:rsidDel="00000000" w:rsidR="00000000" w:rsidRPr="00000000">
        <w:rPr>
          <w:rFonts w:ascii="Times New Roman" w:cs="Times New Roman" w:eastAsia="Times New Roman" w:hAnsi="Times New Roman"/>
          <w:sz w:val="24"/>
          <w:szCs w:val="24"/>
          <w:rtl w:val="0"/>
        </w:rPr>
        <w:t xml:space="preserve">и — углеродные нанотрубки — разновидность фуллерена, которую открыли только в этом году.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 сто раз прочнее стали и в шесть раз легче.</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удивлённо посмотрела на Гарри.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самом деле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 кивнул Гарри, — просто их трудно получить с помощью магловских технологий. Если у нас будет достаточно этого материала, то мы сможем построить </w:t>
      </w:r>
      <w:r w:rsidDel="00000000" w:rsidR="00000000" w:rsidRPr="00000000">
        <w:rPr>
          <w:rFonts w:ascii="Times New Roman" w:cs="Times New Roman" w:eastAsia="Times New Roman" w:hAnsi="Times New Roman"/>
          <w:sz w:val="24"/>
          <w:szCs w:val="24"/>
          <w:rtl w:val="0"/>
        </w:rPr>
        <w:t xml:space="preserve">космический лифт </w:t>
      </w:r>
      <w:r w:rsidDel="00000000" w:rsidR="00000000" w:rsidRPr="00000000">
        <w:rPr>
          <w:rFonts w:ascii="Times New Roman" w:cs="Times New Roman" w:eastAsia="Times New Roman" w:hAnsi="Times New Roman"/>
          <w:sz w:val="24"/>
          <w:szCs w:val="24"/>
          <w:rtl w:val="0"/>
        </w:rPr>
        <w:t xml:space="preserve">до геосинхронной орбиты или даже выше и, учитывая </w:t>
      </w:r>
      <w:r w:rsidDel="00000000" w:rsidR="00000000" w:rsidRPr="00000000">
        <w:rPr>
          <w:rFonts w:ascii="Times New Roman" w:cs="Times New Roman" w:eastAsia="Times New Roman" w:hAnsi="Times New Roman"/>
          <w:sz w:val="24"/>
          <w:szCs w:val="24"/>
          <w:rtl w:val="0"/>
        </w:rPr>
        <w:t xml:space="preserve">выигрыш в скорости</w:t>
      </w:r>
      <w:r w:rsidDel="00000000" w:rsidR="00000000" w:rsidRPr="00000000">
        <w:rPr>
          <w:rFonts w:ascii="Times New Roman" w:cs="Times New Roman" w:eastAsia="Times New Roman" w:hAnsi="Times New Roman"/>
          <w:sz w:val="24"/>
          <w:szCs w:val="24"/>
          <w:rtl w:val="0"/>
        </w:rPr>
        <w:t xml:space="preserve">, будем, фактически, на полпути в любую точку Солнечной системы.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Вдобавок мы сможем разбрасывать спутники для сбора солнечной энергии как конфетти.</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снова нахмурилась:</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Эти штуки безопасны?</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вижу причин, </w:t>
      </w:r>
      <w:r w:rsidDel="00000000" w:rsidR="00000000" w:rsidRPr="00000000">
        <w:rPr>
          <w:rFonts w:ascii="Times New Roman" w:cs="Times New Roman" w:eastAsia="Times New Roman" w:hAnsi="Times New Roman"/>
          <w:sz w:val="24"/>
          <w:szCs w:val="24"/>
          <w:rtl w:val="0"/>
        </w:rPr>
        <w:t xml:space="preserve">почему </w:t>
      </w:r>
      <w:r w:rsidDel="00000000" w:rsidR="00000000" w:rsidRPr="00000000">
        <w:rPr>
          <w:rFonts w:ascii="Times New Roman" w:cs="Times New Roman" w:eastAsia="Times New Roman" w:hAnsi="Times New Roman"/>
          <w:sz w:val="24"/>
          <w:szCs w:val="24"/>
          <w:rtl w:val="0"/>
        </w:rPr>
        <w:t xml:space="preserve">нет, — </w:t>
      </w:r>
      <w:r w:rsidDel="00000000" w:rsidR="00000000" w:rsidRPr="00000000">
        <w:rPr>
          <w:rFonts w:ascii="Times New Roman" w:cs="Times New Roman" w:eastAsia="Times New Roman" w:hAnsi="Times New Roman"/>
          <w:sz w:val="24"/>
          <w:szCs w:val="24"/>
          <w:rtl w:val="0"/>
        </w:rPr>
        <w:t xml:space="preserve">ответил</w:t>
      </w:r>
      <w:r w:rsidDel="00000000" w:rsidR="00000000" w:rsidRPr="00000000">
        <w:rPr>
          <w:rFonts w:ascii="Times New Roman" w:cs="Times New Roman" w:eastAsia="Times New Roman" w:hAnsi="Times New Roman"/>
          <w:sz w:val="24"/>
          <w:szCs w:val="24"/>
          <w:rtl w:val="0"/>
        </w:rPr>
        <w:t xml:space="preserve"> Гарри. — </w:t>
      </w:r>
      <w:r w:rsidDel="00000000" w:rsidR="00000000" w:rsidRPr="00000000">
        <w:rPr>
          <w:rFonts w:ascii="Times New Roman" w:cs="Times New Roman" w:eastAsia="Times New Roman" w:hAnsi="Times New Roman"/>
          <w:sz w:val="24"/>
          <w:szCs w:val="24"/>
          <w:rtl w:val="0"/>
        </w:rPr>
        <w:t xml:space="preserve">Бакитрубка</w:t>
      </w:r>
      <w:r w:rsidDel="00000000" w:rsidR="00000000" w:rsidRPr="00000000">
        <w:rPr>
          <w:rFonts w:ascii="Times New Roman" w:cs="Times New Roman" w:eastAsia="Times New Roman" w:hAnsi="Times New Roman"/>
          <w:sz w:val="24"/>
          <w:szCs w:val="24"/>
          <w:rtl w:val="0"/>
        </w:rPr>
        <w:t xml:space="preserve">, по сути, просто графитовая плоскость, свернутая в цилиндрическую трубку; а графит — то же вещество, которое используется в карандашах.</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прекрасно </w:t>
      </w:r>
      <w:r w:rsidDel="00000000" w:rsidR="00000000" w:rsidRPr="00000000">
        <w:rPr>
          <w:rFonts w:ascii="Times New Roman" w:cs="Times New Roman" w:eastAsia="Times New Roman" w:hAnsi="Times New Roman"/>
          <w:sz w:val="24"/>
          <w:szCs w:val="24"/>
          <w:rtl w:val="0"/>
        </w:rPr>
        <w:t xml:space="preserve">знаю, что такое графит, Гарри, — сказала Гермиона, не отрываясь от листка, и машинально откинула волосы со лба.</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сунул руку в карман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мантии и достал белую нитку, к концам которой были привязаны два маленьких серых пластиковых кольца. Он добавил по капле суперклея в те места, где нитка перевязывала кольцо, чтобы объект получился</w:t>
      </w:r>
      <w:r w:rsidDel="00000000" w:rsidR="00000000" w:rsidRPr="00000000">
        <w:rPr>
          <w:rFonts w:ascii="Times New Roman" w:cs="Times New Roman" w:eastAsia="Times New Roman" w:hAnsi="Times New Roman"/>
          <w:sz w:val="24"/>
          <w:szCs w:val="24"/>
          <w:rtl w:val="0"/>
        </w:rPr>
        <w:t xml:space="preserve"> цельным,</w:t>
      </w:r>
      <w:r w:rsidDel="00000000" w:rsidR="00000000" w:rsidRPr="00000000">
        <w:rPr>
          <w:rFonts w:ascii="Times New Roman" w:cs="Times New Roman" w:eastAsia="Times New Roman" w:hAnsi="Times New Roman"/>
          <w:sz w:val="24"/>
          <w:szCs w:val="24"/>
          <w:rtl w:val="0"/>
        </w:rPr>
        <w:t xml:space="preserve"> и трансфигурировать его можно было тоже целиком. Цианоакрилат, если Гарри правильно помнил, образовывал ковалентные связи, то есть предметы были соединены настолько крепко, насколько это вообще возможно в мире, состоящем из отдельных крошечных атомов.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Когда будешь готова, — сказал Гарри, — попытайся трансфигурировать это в набор параллельных бакитрубок, встроенных в два алмазных кольца.</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Хорошо, — медленно проговорила Гермиона. — Гарри, мне кажется, мы что-то упускаем.</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беспомощно пожал плечами. «Может быть, ты просто устала». Он знал, что говорить этого вслух не стоит.</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приложила палочку к одному из пластиковых колец и некоторое время смотрела на него.</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столе лежали два сверкающих алмазных кружка, соединённых длинной чёрной нитью.</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Изменилось, — констатировала Гермиона. Похоже, она старалась подбавить в голос энтузиазма, но энергии на это уже не хватало. — Что теперь?</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Из-за упаднического настроения Гермионы Гарри тоже чувствовал себя несколько не в своей тарелке, но он старательно это скрывал, надеясь развеять её уныние: вдруг это работает и в обратном направлении?</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теперь я проверю, удержит ли она нужный вес.</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Ранее Гарри установил в классе большую раму в форме буквы «А» для проведения эксперимента с алмазными прутьями. Нет ничего сложного в том, чтобы создавать с помощью трансфигурации предметы из цельного алмаза, просто они недолговечны. Целью эксперимента было проверить, можно ли, трансфигурировав длинный алмазный прут в короткий алмазный прут, поднять что-то тяжёлое за счёт укорачивания, то есть трансфигурировать наперекор силе н</w:t>
      </w:r>
      <w:r w:rsidDel="00000000" w:rsidR="00000000" w:rsidRPr="00000000">
        <w:rPr>
          <w:rFonts w:ascii="Times New Roman" w:cs="Times New Roman" w:eastAsia="Times New Roman" w:hAnsi="Times New Roman"/>
          <w:sz w:val="24"/>
          <w:szCs w:val="24"/>
          <w:rtl w:val="0"/>
        </w:rPr>
        <w:t xml:space="preserve">атяжения</w:t>
      </w:r>
      <w:r w:rsidDel="00000000" w:rsidR="00000000" w:rsidRPr="00000000">
        <w:rPr>
          <w:rFonts w:ascii="Times New Roman" w:cs="Times New Roman" w:eastAsia="Times New Roman" w:hAnsi="Times New Roman"/>
          <w:sz w:val="24"/>
          <w:szCs w:val="24"/>
          <w:rtl w:val="0"/>
        </w:rPr>
        <w:t xml:space="preserve">, и оказалось, что можно.</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осторожно надел одно из алмазных колечек на металлический крюк на кончике рамы, а на второе кольцо нацепил толстый металлический кронштейн, после чего принялся ск</w:t>
      </w:r>
      <w:r w:rsidDel="00000000" w:rsidR="00000000" w:rsidRPr="00000000">
        <w:rPr>
          <w:rFonts w:ascii="Times New Roman" w:cs="Times New Roman" w:eastAsia="Times New Roman" w:hAnsi="Times New Roman"/>
          <w:sz w:val="24"/>
          <w:szCs w:val="24"/>
          <w:rtl w:val="0"/>
        </w:rPr>
        <w:t xml:space="preserve">ла</w:t>
      </w:r>
      <w:r w:rsidDel="00000000" w:rsidR="00000000" w:rsidRPr="00000000">
        <w:rPr>
          <w:rFonts w:ascii="Times New Roman" w:cs="Times New Roman" w:eastAsia="Times New Roman" w:hAnsi="Times New Roman"/>
          <w:sz w:val="24"/>
          <w:szCs w:val="24"/>
          <w:rtl w:val="0"/>
        </w:rPr>
        <w:t xml:space="preserve">дывать на него гирьки.</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(Наколдовать эту конструкцию Гарри попросил близнецов Уизли, которые наградили его недоверчивыми взглядами, будто прикидывали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какой розыгрыш может потребовать чего-то подобного, но выполнили просьбу без вопросов. Тран</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фигурация, сказали они, будет действовать около трёх часов, так что у Гарри и Гермионы было </w:t>
      </w:r>
      <w:r w:rsidDel="00000000" w:rsidR="00000000" w:rsidRPr="00000000">
        <w:rPr>
          <w:rFonts w:ascii="Times New Roman" w:cs="Times New Roman" w:eastAsia="Times New Roman" w:hAnsi="Times New Roman"/>
          <w:sz w:val="24"/>
          <w:szCs w:val="24"/>
          <w:rtl w:val="0"/>
        </w:rPr>
        <w:t xml:space="preserve">ещё</w:t>
      </w:r>
      <w:r w:rsidDel="00000000" w:rsidR="00000000" w:rsidRPr="00000000">
        <w:rPr>
          <w:rFonts w:ascii="Times New Roman" w:cs="Times New Roman" w:eastAsia="Times New Roman" w:hAnsi="Times New Roman"/>
          <w:sz w:val="24"/>
          <w:szCs w:val="24"/>
          <w:rtl w:val="0"/>
        </w:rPr>
        <w:t xml:space="preserve"> полно времени.)</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Сто килограммов, — объявил Гарри через минуту. — Не думаю, что стальная нить такой же толщины столько выдержит. Эта должна удержать куда больше, но у меня закончились гири.</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снова тишина.</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выпрямился и подошёл к столу, сел на стул и церемонно поставил галочку рядом с бакитрубкой:</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Вот. Этот</w:t>
      </w:r>
      <w:r w:rsidDel="00000000" w:rsidR="00000000" w:rsidRPr="00000000">
        <w:rPr>
          <w:rFonts w:ascii="Times New Roman" w:cs="Times New Roman" w:eastAsia="Times New Roman" w:hAnsi="Times New Roman"/>
          <w:sz w:val="24"/>
          <w:szCs w:val="24"/>
          <w:rtl w:val="0"/>
        </w:rPr>
        <w:t xml:space="preserve"> получился.</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разве от неё есть польза, Гарри? — Гермиона сидела, подперев</w:t>
      </w:r>
      <w:r w:rsidDel="00000000" w:rsidR="00000000" w:rsidRPr="00000000">
        <w:rPr>
          <w:rFonts w:ascii="Times New Roman" w:cs="Times New Roman" w:eastAsia="Times New Roman" w:hAnsi="Times New Roman"/>
          <w:sz w:val="24"/>
          <w:szCs w:val="24"/>
          <w:rtl w:val="0"/>
        </w:rPr>
        <w:t xml:space="preserve"> голову рук</w:t>
      </w:r>
      <w:r w:rsidDel="00000000" w:rsidR="00000000" w:rsidRPr="00000000">
        <w:rPr>
          <w:rFonts w:ascii="Times New Roman" w:cs="Times New Roman" w:eastAsia="Times New Roman" w:hAnsi="Times New Roman"/>
          <w:sz w:val="24"/>
          <w:szCs w:val="24"/>
          <w:rtl w:val="0"/>
        </w:rPr>
        <w:t xml:space="preserve">ами. — В том смысле, что даже если мы передадим эту нить учёным, они не научатся производить бакитрубки в промышленных масштабах.</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Может, </w:t>
      </w:r>
      <w:r w:rsidDel="00000000" w:rsidR="00000000" w:rsidRPr="00000000">
        <w:rPr>
          <w:rFonts w:ascii="Times New Roman" w:cs="Times New Roman" w:eastAsia="Times New Roman" w:hAnsi="Times New Roman"/>
          <w:sz w:val="24"/>
          <w:szCs w:val="24"/>
          <w:rtl w:val="0"/>
        </w:rPr>
        <w:t xml:space="preserve">чему-то</w:t>
      </w:r>
      <w:r w:rsidDel="00000000" w:rsidR="00000000" w:rsidRPr="00000000">
        <w:rPr>
          <w:rFonts w:ascii="Times New Roman" w:cs="Times New Roman" w:eastAsia="Times New Roman" w:hAnsi="Times New Roman"/>
          <w:sz w:val="24"/>
          <w:szCs w:val="24"/>
          <w:rtl w:val="0"/>
        </w:rPr>
        <w:t xml:space="preserve"> они всё-таки научатся, — возразил Гарри. — Гермиона, ну ты посмотри на неё. Т</w:t>
      </w:r>
      <w:r w:rsidDel="00000000" w:rsidR="00000000" w:rsidRPr="00000000">
        <w:rPr>
          <w:rFonts w:ascii="Times New Roman" w:cs="Times New Roman" w:eastAsia="Times New Roman" w:hAnsi="Times New Roman"/>
          <w:sz w:val="24"/>
          <w:szCs w:val="24"/>
          <w:rtl w:val="0"/>
        </w:rPr>
        <w:t xml:space="preserve">оненькая </w:t>
      </w:r>
      <w:r w:rsidDel="00000000" w:rsidR="00000000" w:rsidRPr="00000000">
        <w:rPr>
          <w:rFonts w:ascii="Times New Roman" w:cs="Times New Roman" w:eastAsia="Times New Roman" w:hAnsi="Times New Roman"/>
          <w:sz w:val="24"/>
          <w:szCs w:val="24"/>
          <w:rtl w:val="0"/>
        </w:rPr>
        <w:t xml:space="preserve">нить, на которой висит такой вес — </w:t>
      </w:r>
      <w:r w:rsidDel="00000000" w:rsidR="00000000" w:rsidRPr="00000000">
        <w:rPr>
          <w:rFonts w:ascii="Times New Roman" w:cs="Times New Roman" w:eastAsia="Times New Roman" w:hAnsi="Times New Roman"/>
          <w:sz w:val="24"/>
          <w:szCs w:val="24"/>
          <w:rtl w:val="0"/>
        </w:rPr>
        <w:t xml:space="preserve">мы только что сделали штуку, которую не могут воспроизвести ни в одной магловской лаборатории...</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может наколдовать любая ведьма, — вздохнула Гермиона. В её голосе теперь отчётливо слышалась усталость. — Гарри, мне кажется, ничего у нас не получится.</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про наш роман? — уточнил Гарри. — Отлично! Давай разорвём отношения.</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слабо улыбнулась.</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про наши исследования.</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Гермиона, как ты </w:t>
      </w:r>
      <w:r w:rsidDel="00000000" w:rsidR="00000000" w:rsidRPr="00000000">
        <w:rPr>
          <w:rFonts w:ascii="Times New Roman" w:cs="Times New Roman" w:eastAsia="Times New Roman" w:hAnsi="Times New Roman"/>
          <w:sz w:val="24"/>
          <w:szCs w:val="24"/>
          <w:rtl w:val="0"/>
        </w:rPr>
        <w:t xml:space="preserve">мо</w:t>
      </w:r>
      <w:r w:rsidDel="00000000" w:rsidR="00000000" w:rsidRPr="00000000">
        <w:rPr>
          <w:rFonts w:ascii="Times New Roman" w:cs="Times New Roman" w:eastAsia="Times New Roman" w:hAnsi="Times New Roman"/>
          <w:sz w:val="24"/>
          <w:szCs w:val="24"/>
          <w:rtl w:val="0"/>
        </w:rPr>
        <w:t xml:space="preserve">жешь?!</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очень мил, когда вредничаешь</w:t>
      </w:r>
      <w:r w:rsidDel="00000000" w:rsidR="00000000" w:rsidRPr="00000000">
        <w:rPr>
          <w:rFonts w:ascii="Times New Roman" w:cs="Times New Roman" w:eastAsia="Times New Roman" w:hAnsi="Times New Roman"/>
          <w:sz w:val="24"/>
          <w:szCs w:val="24"/>
          <w:rtl w:val="0"/>
        </w:rPr>
        <w:t xml:space="preserve">, — сказала она. — Но, Гарри, это всё полная чушь. Мне двенадцать, тебе одиннадцать, </w:t>
      </w:r>
      <w:r w:rsidDel="00000000" w:rsidR="00000000" w:rsidRPr="00000000">
        <w:rPr>
          <w:rFonts w:ascii="Times New Roman" w:cs="Times New Roman" w:eastAsia="Times New Roman" w:hAnsi="Times New Roman"/>
          <w:sz w:val="24"/>
          <w:szCs w:val="24"/>
          <w:rtl w:val="0"/>
        </w:rPr>
        <w:t xml:space="preserve">глупо</w:t>
      </w:r>
      <w:r w:rsidDel="00000000" w:rsidR="00000000" w:rsidRPr="00000000">
        <w:rPr>
          <w:rFonts w:ascii="Times New Roman" w:cs="Times New Roman" w:eastAsia="Times New Roman" w:hAnsi="Times New Roman"/>
          <w:sz w:val="24"/>
          <w:szCs w:val="24"/>
          <w:rtl w:val="0"/>
        </w:rPr>
        <w:t xml:space="preserve"> думать, что мы откроем то, что никому ещё не известно.</w:t>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ты предлагаешь бросить разгадывать тайны магии, позанимавшись этим меньше </w:t>
      </w:r>
      <w:r w:rsidDel="00000000" w:rsidR="00000000" w:rsidRPr="00000000">
        <w:rPr>
          <w:rFonts w:ascii="Times New Roman" w:cs="Times New Roman" w:eastAsia="Times New Roman" w:hAnsi="Times New Roman"/>
          <w:sz w:val="24"/>
          <w:szCs w:val="24"/>
          <w:rtl w:val="0"/>
        </w:rPr>
        <w:t xml:space="preserve">месяца</w:t>
      </w:r>
      <w:r w:rsidDel="00000000" w:rsidR="00000000" w:rsidRPr="00000000">
        <w:rPr>
          <w:rFonts w:ascii="Times New Roman" w:cs="Times New Roman" w:eastAsia="Times New Roman" w:hAnsi="Times New Roman"/>
          <w:sz w:val="24"/>
          <w:szCs w:val="24"/>
          <w:rtl w:val="0"/>
        </w:rPr>
        <w:t xml:space="preserve">? — подзадорил её Гарри, хотя и сам уже начинал чувствовать ту же усталость. Ни одна из </w:t>
      </w:r>
      <w:r w:rsidDel="00000000" w:rsidR="00000000" w:rsidRPr="00000000">
        <w:rPr>
          <w:rFonts w:ascii="Times New Roman" w:cs="Times New Roman" w:eastAsia="Times New Roman" w:hAnsi="Times New Roman"/>
          <w:sz w:val="24"/>
          <w:szCs w:val="24"/>
          <w:rtl w:val="0"/>
        </w:rPr>
        <w:t xml:space="preserve">действительно </w:t>
      </w:r>
      <w:r w:rsidDel="00000000" w:rsidR="00000000" w:rsidRPr="00000000">
        <w:rPr>
          <w:rFonts w:ascii="Times New Roman" w:cs="Times New Roman" w:eastAsia="Times New Roman" w:hAnsi="Times New Roman"/>
          <w:sz w:val="24"/>
          <w:szCs w:val="24"/>
          <w:rtl w:val="0"/>
        </w:rPr>
        <w:t xml:space="preserve">хороших</w:t>
      </w:r>
      <w:r w:rsidDel="00000000" w:rsidR="00000000" w:rsidRPr="00000000">
        <w:rPr>
          <w:rFonts w:ascii="Times New Roman" w:cs="Times New Roman" w:eastAsia="Times New Roman" w:hAnsi="Times New Roman"/>
          <w:sz w:val="24"/>
          <w:szCs w:val="24"/>
          <w:rtl w:val="0"/>
        </w:rPr>
        <w:t xml:space="preserve"> идей не сработала. Он сделал лишь одно значимое открытие — про менделевскую схему наследования магии, — но не мог рассказать о нём Гермионе, не нарушив данное Драко слово.</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сказала Гермиона с очень серьёзным и взрослым выражением на юном лице. — Я предлагаю пока что заняться </w:t>
      </w:r>
      <w:r w:rsidDel="00000000" w:rsidR="00000000" w:rsidRPr="00000000">
        <w:rPr>
          <w:rFonts w:ascii="Times New Roman" w:cs="Times New Roman" w:eastAsia="Times New Roman" w:hAnsi="Times New Roman"/>
          <w:sz w:val="24"/>
          <w:szCs w:val="24"/>
          <w:rtl w:val="0"/>
        </w:rPr>
        <w:t xml:space="preserve">учёбой</w:t>
      </w:r>
      <w:r w:rsidDel="00000000" w:rsidR="00000000" w:rsidRPr="00000000">
        <w:rPr>
          <w:rFonts w:ascii="Times New Roman" w:cs="Times New Roman" w:eastAsia="Times New Roman" w:hAnsi="Times New Roman"/>
          <w:sz w:val="24"/>
          <w:szCs w:val="24"/>
          <w:rtl w:val="0"/>
        </w:rPr>
        <w:t xml:space="preserve">. Изучить то, что волшебникам уже известно. И приняться за исследования только </w:t>
      </w:r>
      <w:r w:rsidDel="00000000" w:rsidR="00000000" w:rsidRPr="00000000">
        <w:rPr>
          <w:rFonts w:ascii="Times New Roman" w:cs="Times New Roman" w:eastAsia="Times New Roman" w:hAnsi="Times New Roman"/>
          <w:sz w:val="24"/>
          <w:szCs w:val="24"/>
          <w:rtl w:val="0"/>
        </w:rPr>
        <w:t xml:space="preserve">после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окончания </w:t>
      </w:r>
      <w:r w:rsidDel="00000000" w:rsidR="00000000" w:rsidRPr="00000000">
        <w:rPr>
          <w:rFonts w:ascii="Times New Roman" w:cs="Times New Roman" w:eastAsia="Times New Roman" w:hAnsi="Times New Roman"/>
          <w:sz w:val="24"/>
          <w:szCs w:val="24"/>
          <w:rtl w:val="0"/>
        </w:rPr>
        <w:t xml:space="preserve">Хогвартса.</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Э-э... — протянул Гарри. — Гермиона, мне не хочется тебя огорчать, но представь себе</w:t>
      </w: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мы</w:t>
      </w:r>
      <w:r w:rsidDel="00000000" w:rsidR="00000000" w:rsidRPr="00000000">
        <w:rPr>
          <w:rFonts w:ascii="Times New Roman" w:cs="Times New Roman" w:eastAsia="Times New Roman" w:hAnsi="Times New Roman"/>
          <w:sz w:val="24"/>
          <w:szCs w:val="24"/>
          <w:rtl w:val="0"/>
        </w:rPr>
        <w:t xml:space="preserve"> отложили исследования на потом, а когда наконец покинули Хогвартс — первым делом </w:t>
      </w:r>
      <w:r w:rsidDel="00000000" w:rsidR="00000000" w:rsidRPr="00000000">
        <w:rPr>
          <w:rFonts w:ascii="Times New Roman" w:cs="Times New Roman" w:eastAsia="Times New Roman" w:hAnsi="Times New Roman"/>
          <w:sz w:val="24"/>
          <w:szCs w:val="24"/>
          <w:rtl w:val="0"/>
        </w:rPr>
        <w:t xml:space="preserve">решили</w:t>
      </w:r>
      <w:r w:rsidDel="00000000" w:rsidR="00000000" w:rsidRPr="00000000">
        <w:rPr>
          <w:rFonts w:ascii="Times New Roman" w:cs="Times New Roman" w:eastAsia="Times New Roman" w:hAnsi="Times New Roman"/>
          <w:sz w:val="24"/>
          <w:szCs w:val="24"/>
          <w:rtl w:val="0"/>
        </w:rPr>
        <w:t xml:space="preserve"> попытаться наколдовать лекарство от болезни Альцгеймера, и это сработало</w:t>
      </w:r>
      <w:r w:rsidDel="00000000" w:rsidR="00000000" w:rsidRPr="00000000">
        <w:rPr>
          <w:rFonts w:ascii="Times New Roman" w:cs="Times New Roman" w:eastAsia="Times New Roman" w:hAnsi="Times New Roman"/>
          <w:sz w:val="24"/>
          <w:szCs w:val="24"/>
          <w:rtl w:val="0"/>
        </w:rPr>
        <w:t xml:space="preserve">. Мы бы почувствовали себя... мне кажется, «глупыми» не описывает в достаточной мере то, как бы мы себя почувствовали. Вдруг мы придумаем ещё что-нибудь в этом роде, только на этот раз всё получится?</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нечестно, Гарри! — голос Гермионы задрожал, она чуть не плакала. — Нельзя взваливать на людей такой груз! Это не наша работа, мы дети!</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Интересно, мимолётно подумал Гарри, что случилось бы, расскажи кто-нибудь Гермионе, что ей придётся сразиться с бессмертным Тёмным Лордом? Может, она стала бы кем-то вроде тех плаксивых героев, жалеющих самих себя на каждом шагу, читать о которых Гарри терпеть не мог?</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любом случае, — дрожащим голосом продолжила Гермиона, — я не хочу продолжать исследования. Я не верю, что дети способны на то, что недоступно взрослым, так бывает только в сказках.</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Воцарилась тишина.</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бросила на Гарри испуганный взгляд, и тот понял, что у него на лице проступило холодное выражение.</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Было бы не так больно, если</w:t>
      </w:r>
      <w:r w:rsidDel="00000000" w:rsidR="00000000" w:rsidRPr="00000000">
        <w:rPr>
          <w:rFonts w:ascii="Times New Roman" w:cs="Times New Roman" w:eastAsia="Times New Roman" w:hAnsi="Times New Roman"/>
          <w:sz w:val="24"/>
          <w:szCs w:val="24"/>
          <w:rtl w:val="0"/>
        </w:rPr>
        <w:t xml:space="preserve"> бы эта мысль уже не приходила в голову</w:t>
      </w:r>
      <w:r w:rsidDel="00000000" w:rsidR="00000000" w:rsidRPr="00000000">
        <w:rPr>
          <w:rFonts w:ascii="Times New Roman" w:cs="Times New Roman" w:eastAsia="Times New Roman" w:hAnsi="Times New Roman"/>
          <w:sz w:val="24"/>
          <w:szCs w:val="24"/>
          <w:rtl w:val="0"/>
        </w:rPr>
        <w:t xml:space="preserve"> и ему. Пусть лучшим возрастом для революций в науке являются двадцать лет, а не тридцать. Пусть были люди, которые в семнадцать защитили докторские, и даже те, которые в четырнадцать взошли на трон или приняли командование армиями. Несмотря на всё это, </w:t>
      </w:r>
      <w:r w:rsidDel="00000000" w:rsidR="00000000" w:rsidRPr="00000000">
        <w:rPr>
          <w:rFonts w:ascii="Times New Roman" w:cs="Times New Roman" w:eastAsia="Times New Roman" w:hAnsi="Times New Roman"/>
          <w:sz w:val="24"/>
          <w:szCs w:val="24"/>
          <w:rtl w:val="0"/>
        </w:rPr>
        <w:t xml:space="preserve">в одиннадцать</w:t>
      </w:r>
      <w:r w:rsidDel="00000000" w:rsidR="00000000" w:rsidRPr="00000000">
        <w:rPr>
          <w:rFonts w:ascii="Times New Roman" w:cs="Times New Roman" w:eastAsia="Times New Roman" w:hAnsi="Times New Roman"/>
          <w:sz w:val="24"/>
          <w:szCs w:val="24"/>
          <w:rtl w:val="0"/>
        </w:rPr>
        <w:t xml:space="preserve"> никто в учебники истории не попадал.</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Великолепно, — сказал Гарри. — Найти способ сделать то, что недоступно взрослым. Это вызов?</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ничего подобного не имела в виду, — испуганным шёпотом выдавила Гермиона.</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некоторым </w:t>
      </w:r>
      <w:r w:rsidDel="00000000" w:rsidR="00000000" w:rsidRPr="00000000">
        <w:rPr>
          <w:rFonts w:ascii="Times New Roman" w:cs="Times New Roman" w:eastAsia="Times New Roman" w:hAnsi="Times New Roman"/>
          <w:sz w:val="24"/>
          <w:szCs w:val="24"/>
          <w:rtl w:val="0"/>
        </w:rPr>
        <w:t xml:space="preserve">усилием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перестал сверлить её взглядом.</w:t>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не сержусь на тебя</w:t>
      </w:r>
      <w:r w:rsidDel="00000000" w:rsidR="00000000" w:rsidRPr="00000000">
        <w:rPr>
          <w:rFonts w:ascii="Times New Roman" w:cs="Times New Roman" w:eastAsia="Times New Roman" w:hAnsi="Times New Roman"/>
          <w:sz w:val="24"/>
          <w:szCs w:val="24"/>
          <w:rtl w:val="0"/>
        </w:rPr>
        <w:t xml:space="preserve">, — сказал он. Несмотря на все </w:t>
      </w:r>
      <w:r w:rsidDel="00000000" w:rsidR="00000000" w:rsidRPr="00000000">
        <w:rPr>
          <w:rFonts w:ascii="Times New Roman" w:cs="Times New Roman" w:eastAsia="Times New Roman" w:hAnsi="Times New Roman"/>
          <w:sz w:val="24"/>
          <w:szCs w:val="24"/>
          <w:rtl w:val="0"/>
        </w:rPr>
        <w:t xml:space="preserve">усилия</w:t>
      </w:r>
      <w:r w:rsidDel="00000000" w:rsidR="00000000" w:rsidRPr="00000000">
        <w:rPr>
          <w:rFonts w:ascii="Times New Roman" w:cs="Times New Roman" w:eastAsia="Times New Roman" w:hAnsi="Times New Roman"/>
          <w:sz w:val="24"/>
          <w:szCs w:val="24"/>
          <w:rtl w:val="0"/>
        </w:rPr>
        <w:t xml:space="preserve">, в голосе сквозил холод. — Я сержусь на... Не знаю, на всё. Но я не готов проиграть, Гермиона. </w:t>
      </w:r>
      <w:r w:rsidDel="00000000" w:rsidR="00000000" w:rsidRPr="00000000">
        <w:rPr>
          <w:rFonts w:ascii="Times New Roman" w:cs="Times New Roman" w:eastAsia="Times New Roman" w:hAnsi="Times New Roman"/>
          <w:sz w:val="24"/>
          <w:szCs w:val="24"/>
          <w:rtl w:val="0"/>
        </w:rPr>
        <w:t xml:space="preserve">Проигрыш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всегда правильный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ыбор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Я разберусь, как сделать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-нибудь, на что не способен взрослый волшебник, и тогда мы вернёмся к этому разговору. Как тебе такое?</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Молчание.</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Ладно, — неуверенно проговорила Гермиона. Оттолкнувшись от подлокотников, она встала со стула и направилась к выходу из заброшенного класса, где они работали. Её рука коснулась дверной ручки. — Мы ведь всё ещё друзья, так? И если ты ничего не придумаешь...</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запнулась.</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Будем учиться вместе, — ещё холоднее закончил за неё Гарри.</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Эм-м, ну тогда хорошо. До встречи, — попрощалась Гермиона и быстро вышла из комнаты, закрыв за собой дверь.</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Иногда Гарри ненавидел свою Тёмную сторону, даже когда </w:t>
      </w:r>
      <w:r w:rsidDel="00000000" w:rsidR="00000000" w:rsidRPr="00000000">
        <w:rPr>
          <w:rFonts w:ascii="Times New Roman" w:cs="Times New Roman" w:eastAsia="Times New Roman" w:hAnsi="Times New Roman"/>
          <w:sz w:val="24"/>
          <w:szCs w:val="24"/>
          <w:rtl w:val="0"/>
        </w:rPr>
        <w:t xml:space="preserve">находился</w:t>
      </w:r>
      <w:r w:rsidDel="00000000" w:rsidR="00000000" w:rsidRPr="00000000">
        <w:rPr>
          <w:rFonts w:ascii="Times New Roman" w:cs="Times New Roman" w:eastAsia="Times New Roman" w:hAnsi="Times New Roman"/>
          <w:sz w:val="24"/>
          <w:szCs w:val="24"/>
          <w:rtl w:val="0"/>
        </w:rPr>
        <w:t xml:space="preserve"> внутри неё.</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та его часть, которая </w:t>
      </w:r>
      <w:r w:rsidDel="00000000" w:rsidR="00000000" w:rsidRPr="00000000">
        <w:rPr>
          <w:rFonts w:ascii="Times New Roman" w:cs="Times New Roman" w:eastAsia="Times New Roman" w:hAnsi="Times New Roman"/>
          <w:sz w:val="24"/>
          <w:szCs w:val="24"/>
          <w:rtl w:val="0"/>
        </w:rPr>
        <w:t xml:space="preserve">полностью соглашалась</w:t>
      </w:r>
      <w:r w:rsidDel="00000000" w:rsidR="00000000" w:rsidRPr="00000000">
        <w:rPr>
          <w:rFonts w:ascii="Times New Roman" w:cs="Times New Roman" w:eastAsia="Times New Roman" w:hAnsi="Times New Roman"/>
          <w:sz w:val="24"/>
          <w:szCs w:val="24"/>
          <w:rtl w:val="0"/>
        </w:rPr>
        <w:t xml:space="preserve"> с Гермионой, что нет, дети </w:t>
      </w:r>
      <w:r w:rsidDel="00000000" w:rsidR="00000000" w:rsidRPr="00000000">
        <w:rPr>
          <w:rFonts w:ascii="Times New Roman" w:cs="Times New Roman" w:eastAsia="Times New Roman" w:hAnsi="Times New Roman"/>
          <w:sz w:val="24"/>
          <w:szCs w:val="24"/>
          <w:rtl w:val="0"/>
        </w:rPr>
        <w:t xml:space="preserve">никак </w:t>
      </w:r>
      <w:r w:rsidDel="00000000" w:rsidR="00000000" w:rsidRPr="00000000">
        <w:rPr>
          <w:rFonts w:ascii="Times New Roman" w:cs="Times New Roman" w:eastAsia="Times New Roman" w:hAnsi="Times New Roman"/>
          <w:sz w:val="24"/>
          <w:szCs w:val="24"/>
          <w:rtl w:val="0"/>
        </w:rPr>
        <w:t xml:space="preserve">не могут</w:t>
      </w:r>
      <w:r w:rsidDel="00000000" w:rsidR="00000000" w:rsidRPr="00000000">
        <w:rPr>
          <w:rFonts w:ascii="Times New Roman" w:cs="Times New Roman" w:eastAsia="Times New Roman" w:hAnsi="Times New Roman"/>
          <w:sz w:val="24"/>
          <w:szCs w:val="24"/>
          <w:rtl w:val="0"/>
        </w:rPr>
        <w:t xml:space="preserve"> делать то, что недоступно взрослым, говорила за Гермиону всё то, что она побоялась сказать вслух: «Ну и задачку же ты себе отхватил, надорвёшься», «Да уж, в этот раз ты точно сядешь в лужу», «Ну, неудача тоже какой-никакой, но результат».</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та его часть, которая не любила проигрывать, ответила очень холодным тоном: «Отлично, а теперь заткнись и смотри».</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Время обеда почти наступило, но Гарри было всё равно. Он даже не потрудился достать батончик из кошеля. Его желудок в состоянии пережить лёгкий голод.</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Волшебный мир крохотен, волшебники не думают как учёные, они не знают о науке, не привыкли оспаривать всё, что видят с детства. Они забывают установить защитные оболочки на машины времени и играют в квиддич. Вся магическая Британия меньше небольшого магловского города, величайшая школа магов учит только до семнадцати лет. </w:t>
      </w:r>
      <w:r w:rsidDel="00000000" w:rsidR="00000000" w:rsidRPr="00000000">
        <w:rPr>
          <w:rFonts w:ascii="Times New Roman" w:cs="Times New Roman" w:eastAsia="Times New Roman" w:hAnsi="Times New Roman"/>
          <w:sz w:val="24"/>
          <w:szCs w:val="24"/>
          <w:rtl w:val="0"/>
        </w:rPr>
        <w:t xml:space="preserve">Глупо</w:t>
      </w:r>
      <w:r w:rsidDel="00000000" w:rsidR="00000000" w:rsidRPr="00000000">
        <w:rPr>
          <w:rFonts w:ascii="Times New Roman" w:cs="Times New Roman" w:eastAsia="Times New Roman" w:hAnsi="Times New Roman"/>
          <w:sz w:val="24"/>
          <w:szCs w:val="24"/>
          <w:rtl w:val="0"/>
        </w:rPr>
        <w:t xml:space="preserve"> не спорить со всем этим в одиннадцать лет, глупо допускать, что волшебники знают, что они делают, и что они уже собрали все низковисящие плоды, доступные взгляду учёного-эрудита.</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Шаг первый: составить список всех магических ограничений, которые Гарри помнит. Всё, что по общему мнению сделать невозможно.</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Шаг второй: отметить ограничения, которые с научной точки зрения имеют хоть какой-то смысл.</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Шаг третий: выделить ограничения, которые волшебник, не будучи знакомым с наукой, вряд ли станет оспаривать.</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Шаг четвёртый: найти способы обойти эти ограничения.</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уселась за стол Когтеврана рядом с Мэнди. Её всё ещё немного трясло. Обед Гермионы состоял из двух фруктов (нарезанного яблока и почищенного мандарина), трёх овощей (морковки, морковки и ещё раз морковки), мяса (жареной ножки дириколя, с которой она тщательно сняла не очень полезную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для здоровья шкурку) и маленького кусочка шоколадного </w:t>
      </w:r>
      <w:r w:rsidDel="00000000" w:rsidR="00000000" w:rsidRPr="00000000">
        <w:rPr>
          <w:rFonts w:ascii="Times New Roman" w:cs="Times New Roman" w:eastAsia="Times New Roman" w:hAnsi="Times New Roman"/>
          <w:sz w:val="24"/>
          <w:szCs w:val="24"/>
          <w:rtl w:val="0"/>
        </w:rPr>
        <w:t xml:space="preserve">пирожного — </w:t>
      </w:r>
      <w:r w:rsidDel="00000000" w:rsidR="00000000" w:rsidRPr="00000000">
        <w:rPr>
          <w:rFonts w:ascii="Times New Roman" w:cs="Times New Roman" w:eastAsia="Times New Roman" w:hAnsi="Times New Roman"/>
          <w:sz w:val="24"/>
          <w:szCs w:val="24"/>
          <w:rtl w:val="0"/>
        </w:rPr>
        <w:t xml:space="preserve">награды за то, что она съест всё остальное.</w:t>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Произошедшее было не так плохо, как </w:t>
      </w:r>
      <w:r w:rsidDel="00000000" w:rsidR="00000000" w:rsidRPr="00000000">
        <w:rPr>
          <w:rFonts w:ascii="Times New Roman" w:cs="Times New Roman" w:eastAsia="Times New Roman" w:hAnsi="Times New Roman"/>
          <w:sz w:val="24"/>
          <w:szCs w:val="24"/>
          <w:rtl w:val="0"/>
        </w:rPr>
        <w:t xml:space="preserve">памятный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урок </w:t>
      </w:r>
      <w:r w:rsidDel="00000000" w:rsidR="00000000" w:rsidRPr="00000000">
        <w:rPr>
          <w:rFonts w:ascii="Times New Roman" w:cs="Times New Roman" w:eastAsia="Times New Roman" w:hAnsi="Times New Roman"/>
          <w:sz w:val="24"/>
          <w:szCs w:val="24"/>
          <w:rtl w:val="0"/>
        </w:rPr>
        <w:t xml:space="preserve">зельеварения, про который ей до сих пор иногда </w:t>
      </w:r>
      <w:r w:rsidDel="00000000" w:rsidR="00000000" w:rsidRPr="00000000">
        <w:rPr>
          <w:rFonts w:ascii="Times New Roman" w:cs="Times New Roman" w:eastAsia="Times New Roman" w:hAnsi="Times New Roman"/>
          <w:sz w:val="24"/>
          <w:szCs w:val="24"/>
          <w:rtl w:val="0"/>
        </w:rPr>
        <w:t xml:space="preserve">снились </w:t>
      </w:r>
      <w:r w:rsidDel="00000000" w:rsidR="00000000" w:rsidRPr="00000000">
        <w:rPr>
          <w:rFonts w:ascii="Times New Roman" w:cs="Times New Roman" w:eastAsia="Times New Roman" w:hAnsi="Times New Roman"/>
          <w:sz w:val="24"/>
          <w:szCs w:val="24"/>
          <w:rtl w:val="0"/>
        </w:rPr>
        <w:t xml:space="preserve">кошмары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сегодня уже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w:t>
      </w:r>
      <w:r w:rsidDel="00000000" w:rsidR="00000000" w:rsidRPr="00000000">
        <w:rPr>
          <w:rFonts w:ascii="Times New Roman" w:cs="Times New Roman" w:eastAsia="Times New Roman" w:hAnsi="Times New Roman"/>
          <w:sz w:val="24"/>
          <w:szCs w:val="24"/>
          <w:rtl w:val="0"/>
        </w:rPr>
        <w:t xml:space="preserve"> сама</w:t>
      </w:r>
      <w:r w:rsidDel="00000000" w:rsidR="00000000" w:rsidRPr="00000000">
        <w:rPr>
          <w:rFonts w:ascii="Times New Roman" w:cs="Times New Roman" w:eastAsia="Times New Roman" w:hAnsi="Times New Roman"/>
          <w:sz w:val="24"/>
          <w:szCs w:val="24"/>
          <w:rtl w:val="0"/>
        </w:rPr>
        <w:t xml:space="preserve"> стала </w:t>
      </w:r>
      <w:r w:rsidDel="00000000" w:rsidR="00000000" w:rsidRPr="00000000">
        <w:rPr>
          <w:rFonts w:ascii="Times New Roman" w:cs="Times New Roman" w:eastAsia="Times New Roman" w:hAnsi="Times New Roman"/>
          <w:sz w:val="24"/>
          <w:szCs w:val="24"/>
          <w:rtl w:val="0"/>
        </w:rPr>
        <w:t xml:space="preserve">и причиной того что случилось, и </w:t>
      </w:r>
      <w:r w:rsidDel="00000000" w:rsidR="00000000" w:rsidRPr="00000000">
        <w:rPr>
          <w:rFonts w:ascii="Times New Roman" w:cs="Times New Roman" w:eastAsia="Times New Roman" w:hAnsi="Times New Roman"/>
          <w:sz w:val="24"/>
          <w:szCs w:val="24"/>
          <w:rtl w:val="0"/>
        </w:rPr>
        <w:t xml:space="preserve">мишенью</w:t>
      </w:r>
      <w:r w:rsidDel="00000000" w:rsidR="00000000" w:rsidRPr="00000000">
        <w:rPr>
          <w:rFonts w:ascii="Times New Roman" w:cs="Times New Roman" w:eastAsia="Times New Roman" w:hAnsi="Times New Roman"/>
          <w:sz w:val="24"/>
          <w:szCs w:val="24"/>
          <w:rtl w:val="0"/>
        </w:rPr>
        <w:t xml:space="preserve">. Пусть всего лишь на мгновение</w:t>
      </w:r>
      <w:r w:rsidDel="00000000" w:rsidR="00000000" w:rsidRPr="00000000">
        <w:rPr>
          <w:rFonts w:ascii="Times New Roman" w:cs="Times New Roman" w:eastAsia="Times New Roman" w:hAnsi="Times New Roman"/>
          <w:sz w:val="24"/>
          <w:szCs w:val="24"/>
          <w:rtl w:val="0"/>
        </w:rPr>
        <w:t xml:space="preserve"> перед тем, как</w:t>
      </w:r>
      <w:r w:rsidDel="00000000" w:rsidR="00000000" w:rsidRPr="00000000">
        <w:rPr>
          <w:rFonts w:ascii="Times New Roman" w:cs="Times New Roman" w:eastAsia="Times New Roman" w:hAnsi="Times New Roman"/>
          <w:sz w:val="24"/>
          <w:szCs w:val="24"/>
          <w:rtl w:val="0"/>
        </w:rPr>
        <w:t xml:space="preserve"> ужасная холодная тьма отвернулась и сказала, что не сердится на неё, потому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не хотела её пугать.</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у Гермионы по-прежнему было чувство, как будто она что-то упустила, что-то действительно важное.</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они же не нарушили ни одного правила трансфигурации... Они не превращали ничего в жидкости и газы, не выполняли приказов профессора по Защите...</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Таблетка!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Её можно съесть!</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…ну нет, никто не станет есть непонятную таблетку, да и магия тогда не сработала, к тому же если бы что-то получилось, они могли просто применить </w:t>
      </w:r>
      <w:r w:rsidDel="00000000" w:rsidR="00000000" w:rsidRPr="00000000">
        <w:rPr>
          <w:rFonts w:ascii="Times New Roman" w:cs="Times New Roman" w:eastAsia="Times New Roman" w:hAnsi="Times New Roman"/>
          <w:i w:val="1"/>
          <w:sz w:val="24"/>
          <w:szCs w:val="24"/>
          <w:rtl w:val="0"/>
        </w:rPr>
        <w:t xml:space="preserve">Фините инкантатем</w:t>
      </w:r>
      <w:r w:rsidDel="00000000" w:rsidR="00000000" w:rsidRPr="00000000">
        <w:rPr>
          <w:rFonts w:ascii="Times New Roman" w:cs="Times New Roman" w:eastAsia="Times New Roman" w:hAnsi="Times New Roman"/>
          <w:sz w:val="24"/>
          <w:szCs w:val="24"/>
          <w:rtl w:val="0"/>
        </w:rPr>
        <w:t xml:space="preserve">, но ей всё-таки следует предупредить Гарри и позаботиться, чтобы они не упоминали об этом при профессоре МакГонагалл, а то им никогда больше не позволят изучать трансфигурацию...</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Тошнота подкатила к горлу. Гермиона отодвинула тарелку, </w:t>
      </w:r>
      <w:r w:rsidDel="00000000" w:rsidR="00000000" w:rsidRPr="00000000">
        <w:rPr>
          <w:rFonts w:ascii="Times New Roman" w:cs="Times New Roman" w:eastAsia="Times New Roman" w:hAnsi="Times New Roman"/>
          <w:sz w:val="24"/>
          <w:szCs w:val="24"/>
          <w:rtl w:val="0"/>
        </w:rPr>
        <w:t xml:space="preserve">в таком состоянии есть она не могла.</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закрыла глаза и начала про себя повторять правила трансфигурации.</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ничего и никогда не превращу в жидкость или газ».</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ничего и никогда не превращу в то, что может попасть внутрь тела».</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 им в самом деле </w:t>
      </w:r>
      <w:r w:rsidDel="00000000" w:rsidR="00000000" w:rsidRPr="00000000">
        <w:rPr>
          <w:rFonts w:ascii="Times New Roman" w:cs="Times New Roman" w:eastAsia="Times New Roman" w:hAnsi="Times New Roman"/>
          <w:sz w:val="24"/>
          <w:szCs w:val="24"/>
          <w:rtl w:val="0"/>
        </w:rPr>
        <w:t xml:space="preserve">не следовало</w:t>
      </w:r>
      <w:r w:rsidDel="00000000" w:rsidR="00000000" w:rsidRPr="00000000">
        <w:rPr>
          <w:rFonts w:ascii="Times New Roman" w:cs="Times New Roman" w:eastAsia="Times New Roman" w:hAnsi="Times New Roman"/>
          <w:sz w:val="24"/>
          <w:szCs w:val="24"/>
          <w:rtl w:val="0"/>
        </w:rPr>
        <w:t xml:space="preserve"> трансфигурировать эту таблетку, по крайней мере они должны были </w:t>
      </w:r>
      <w:r w:rsidDel="00000000" w:rsidR="00000000" w:rsidRPr="00000000">
        <w:rPr>
          <w:rFonts w:ascii="Times New Roman" w:cs="Times New Roman" w:eastAsia="Times New Roman" w:hAnsi="Times New Roman"/>
          <w:sz w:val="24"/>
          <w:szCs w:val="24"/>
          <w:rtl w:val="0"/>
        </w:rPr>
        <w:t xml:space="preserve">осознать</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она настолько увлеклась блестящей идеей Гарри, что </w:t>
      </w:r>
      <w:r w:rsidDel="00000000" w:rsidR="00000000" w:rsidRPr="00000000">
        <w:rPr>
          <w:rFonts w:ascii="Times New Roman" w:cs="Times New Roman" w:eastAsia="Times New Roman" w:hAnsi="Times New Roman"/>
          <w:sz w:val="24"/>
          <w:szCs w:val="24"/>
          <w:rtl w:val="0"/>
        </w:rPr>
        <w:t xml:space="preserve">совершенно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подумала...</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Тошнотворное ощущение стало ещё хуже. На краю её сознания мелькала какая-то мысль, словно что-то превращалось в свою противоположность,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на картинках, где </w:t>
      </w:r>
      <w:r w:rsidDel="00000000" w:rsidR="00000000" w:rsidRPr="00000000">
        <w:rPr>
          <w:rFonts w:ascii="Times New Roman" w:cs="Times New Roman" w:eastAsia="Times New Roman" w:hAnsi="Times New Roman"/>
          <w:sz w:val="24"/>
          <w:szCs w:val="24"/>
          <w:rtl w:val="0"/>
        </w:rPr>
        <w:t xml:space="preserve">девушка становится старухой, а ваза становится двумя лицами...</w:t>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продолжала вспоминать правила трансфигурации.</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Пальцы Гарри, сжимавшие палочку, побелели. Он пытался трансфигурировать воздух вокруг палочки в скрепку для бумаг. Он помнил, что превращать скрепку в газ опасно, но не видел причины, почему нельзя сделать наоборот. Просто считалось, что это невозможно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почему? </w:t>
      </w:r>
      <w:r w:rsidDel="00000000" w:rsidR="00000000" w:rsidRPr="00000000">
        <w:rPr>
          <w:rFonts w:ascii="Times New Roman" w:cs="Times New Roman" w:eastAsia="Times New Roman" w:hAnsi="Times New Roman"/>
          <w:sz w:val="24"/>
          <w:szCs w:val="24"/>
          <w:rtl w:val="0"/>
        </w:rPr>
        <w:t xml:space="preserve">Воздух такое же </w:t>
      </w:r>
      <w:r w:rsidDel="00000000" w:rsidR="00000000" w:rsidRPr="00000000">
        <w:rPr>
          <w:rFonts w:ascii="Times New Roman" w:cs="Times New Roman" w:eastAsia="Times New Roman" w:hAnsi="Times New Roman"/>
          <w:sz w:val="24"/>
          <w:szCs w:val="24"/>
          <w:rtl w:val="0"/>
        </w:rPr>
        <w:t xml:space="preserve">вещество, как и всё остальное.</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ж, возможно, у этого ограничения </w:t>
      </w:r>
      <w:r w:rsidDel="00000000" w:rsidR="00000000" w:rsidRPr="00000000">
        <w:rPr>
          <w:rFonts w:ascii="Times New Roman" w:cs="Times New Roman" w:eastAsia="Times New Roman" w:hAnsi="Times New Roman"/>
          <w:sz w:val="24"/>
          <w:szCs w:val="24"/>
          <w:rtl w:val="0"/>
        </w:rPr>
        <w:t xml:space="preserve">всё-таки </w:t>
      </w:r>
      <w:r w:rsidDel="00000000" w:rsidR="00000000" w:rsidRPr="00000000">
        <w:rPr>
          <w:rFonts w:ascii="Times New Roman" w:cs="Times New Roman" w:eastAsia="Times New Roman" w:hAnsi="Times New Roman"/>
          <w:sz w:val="24"/>
          <w:szCs w:val="24"/>
          <w:rtl w:val="0"/>
        </w:rPr>
        <w:t xml:space="preserve">есть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смысл. Воздух не имеет структуры, молекулы постоянно перемещаются относительно друг друга. Возможно, нельзя заключить материю в новую форму, если материя не находится в покое достаточно долго, чтобы ей можно было управлять. Хотя даже атомы в твёрдых телах постоянно колеблются...</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С каждой неудачей холод внутри Гарри становился сильнее, а мысли обретали всё большую чёткость.</w:t>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Ладно. Д</w:t>
      </w:r>
      <w:r w:rsidDel="00000000" w:rsidR="00000000" w:rsidRPr="00000000">
        <w:rPr>
          <w:rFonts w:ascii="Times New Roman" w:cs="Times New Roman" w:eastAsia="Times New Roman" w:hAnsi="Times New Roman"/>
          <w:sz w:val="24"/>
          <w:szCs w:val="24"/>
          <w:rtl w:val="0"/>
        </w:rPr>
        <w:t xml:space="preserve">вигаемся</w:t>
      </w:r>
      <w:r w:rsidDel="00000000" w:rsidR="00000000" w:rsidRPr="00000000">
        <w:rPr>
          <w:rFonts w:ascii="Times New Roman" w:cs="Times New Roman" w:eastAsia="Times New Roman" w:hAnsi="Times New Roman"/>
          <w:sz w:val="24"/>
          <w:szCs w:val="24"/>
          <w:rtl w:val="0"/>
        </w:rPr>
        <w:t xml:space="preserve"> дальше.</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Трансфигурировать можно только предметы целиком. Нельзя трансфигурировать половину спички в иголку, придётся трансфигурировать весь предмет. Когда Драко запер Гарри в том классе, Гарри не мог просто трансфигурировать </w:t>
      </w:r>
      <w:r w:rsidDel="00000000" w:rsidR="00000000" w:rsidRPr="00000000">
        <w:rPr>
          <w:rFonts w:ascii="Times New Roman" w:cs="Times New Roman" w:eastAsia="Times New Roman" w:hAnsi="Times New Roman"/>
          <w:sz w:val="24"/>
          <w:szCs w:val="24"/>
          <w:rtl w:val="0"/>
        </w:rPr>
        <w:t xml:space="preserve">тонкую полосу</w:t>
      </w:r>
      <w:r w:rsidDel="00000000" w:rsidR="00000000" w:rsidRPr="00000000">
        <w:rPr>
          <w:rFonts w:ascii="Times New Roman" w:cs="Times New Roman" w:eastAsia="Times New Roman" w:hAnsi="Times New Roman"/>
          <w:sz w:val="24"/>
          <w:szCs w:val="24"/>
          <w:rtl w:val="0"/>
        </w:rPr>
        <w:t xml:space="preserve"> стены в губку и выбить достаточно большой кусок камня, чтобы вылезти наружу. Ему бы пришлось придать новую форму всей стене, или, возможно, даже целой секции Хогвартса, чтобы изменить </w:t>
      </w:r>
      <w:r w:rsidDel="00000000" w:rsidR="00000000" w:rsidRPr="00000000">
        <w:rPr>
          <w:rFonts w:ascii="Times New Roman" w:cs="Times New Roman" w:eastAsia="Times New Roman" w:hAnsi="Times New Roman"/>
          <w:sz w:val="24"/>
          <w:szCs w:val="24"/>
          <w:rtl w:val="0"/>
        </w:rPr>
        <w:t xml:space="preserve">её маленькую часть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это нелепо.</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pPr>
      <w:r w:rsidDel="00000000" w:rsidR="00000000" w:rsidRPr="00000000">
        <w:rPr>
          <w:rFonts w:ascii="Times New Roman" w:cs="Times New Roman" w:eastAsia="Times New Roman" w:hAnsi="Times New Roman"/>
          <w:sz w:val="24"/>
          <w:szCs w:val="24"/>
          <w:rtl w:val="0"/>
        </w:rPr>
        <w:t xml:space="preserve">Предметы состоят из атомов.</w:t>
      </w:r>
      <w:r w:rsidDel="00000000" w:rsidR="00000000" w:rsidRPr="00000000">
        <w:rPr>
          <w:rFonts w:ascii="Times New Roman" w:cs="Times New Roman" w:eastAsia="Times New Roman" w:hAnsi="Times New Roman"/>
          <w:sz w:val="24"/>
          <w:szCs w:val="24"/>
          <w:rtl w:val="0"/>
        </w:rPr>
        <w:t xml:space="preserve"> Множества крохотных точек. Нет никакой связности, нет никакой целостности, есть лишь электромагнитные силы, удерживающие крохотные точки вместе...</w:t>
      </w: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Мэнди Брокльхерст замерла с вилкой у рта.</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 — обратилась она к </w:t>
      </w:r>
      <w:r w:rsidDel="00000000" w:rsidR="00000000" w:rsidRPr="00000000">
        <w:rPr>
          <w:rFonts w:ascii="Times New Roman" w:cs="Times New Roman" w:eastAsia="Times New Roman" w:hAnsi="Times New Roman"/>
          <w:sz w:val="24"/>
          <w:szCs w:val="24"/>
          <w:rtl w:val="0"/>
        </w:rPr>
        <w:t xml:space="preserve">Су </w:t>
      </w:r>
      <w:r w:rsidDel="00000000" w:rsidR="00000000" w:rsidRPr="00000000">
        <w:rPr>
          <w:rFonts w:ascii="Times New Roman" w:cs="Times New Roman" w:eastAsia="Times New Roman" w:hAnsi="Times New Roman"/>
          <w:sz w:val="24"/>
          <w:szCs w:val="24"/>
          <w:rtl w:val="0"/>
        </w:rPr>
        <w:t xml:space="preserve">Ли, которая сидела напротив внезапно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опустевшего места рядом с Мэнди. — Что это нашло на Гермиону?</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хотелось убить ластик.</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пытался превратить маленький кусочек розового прямоугольничка в сталь. Всё кроме этого кусочка должно было остаться резиной. Но ластик сопротивлялся.</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ограничение не может быть настоящим, оно наверняка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лишь мысленное. Мнимое.</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pPr>
      <w:r w:rsidDel="00000000" w:rsidR="00000000" w:rsidRPr="00000000">
        <w:rPr>
          <w:rFonts w:ascii="Times New Roman" w:cs="Times New Roman" w:eastAsia="Times New Roman" w:hAnsi="Times New Roman"/>
          <w:sz w:val="24"/>
          <w:szCs w:val="24"/>
          <w:rtl w:val="0"/>
        </w:rPr>
        <w:t xml:space="preserve">Все предметы состоят из атомов</w:t>
      </w:r>
      <w:r w:rsidDel="00000000" w:rsidR="00000000" w:rsidRPr="00000000">
        <w:rPr>
          <w:rFonts w:ascii="Times New Roman" w:cs="Times New Roman" w:eastAsia="Times New Roman" w:hAnsi="Times New Roman"/>
          <w:sz w:val="24"/>
          <w:szCs w:val="24"/>
          <w:rtl w:val="0"/>
        </w:rPr>
        <w:t xml:space="preserve">, и каждый атом сам по себе — отдельный крошечный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предмет</w:t>
      </w:r>
      <w:r w:rsidDel="00000000" w:rsidR="00000000" w:rsidRPr="00000000">
        <w:rPr>
          <w:rFonts w:ascii="Times New Roman" w:cs="Times New Roman" w:eastAsia="Times New Roman" w:hAnsi="Times New Roman"/>
          <w:sz w:val="24"/>
          <w:szCs w:val="24"/>
          <w:rtl w:val="0"/>
        </w:rPr>
        <w:t xml:space="preserve">. Атомы удерживаются вместе перекрывающимися электронными облаками — в случае ковалентных связей, или просто электромагнитными силами — в случае </w:t>
      </w:r>
      <w:r w:rsidDel="00000000" w:rsidR="00000000" w:rsidRPr="00000000">
        <w:rPr>
          <w:rFonts w:ascii="Times New Roman" w:cs="Times New Roman" w:eastAsia="Times New Roman" w:hAnsi="Times New Roman"/>
          <w:sz w:val="24"/>
          <w:szCs w:val="24"/>
          <w:rtl w:val="0"/>
        </w:rPr>
        <w:t xml:space="preserve">ионных связ</w:t>
      </w:r>
      <w:r w:rsidDel="00000000" w:rsidR="00000000" w:rsidRPr="00000000">
        <w:rPr>
          <w:rFonts w:ascii="Times New Roman" w:cs="Times New Roman" w:eastAsia="Times New Roman" w:hAnsi="Times New Roman"/>
          <w:sz w:val="24"/>
          <w:szCs w:val="24"/>
          <w:rtl w:val="0"/>
        </w:rPr>
        <w:t xml:space="preserve">ей или сил Ван-дер-Ваальса.</w:t>
      </w: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смотреть ещё глубже, протоны и нейтроны внутри ядра — тоже отдельные крошечные предметы. Кварки внутри протонов и нейтронов — отдельные крошечные предметы! Если отбросить условности, в реальности просто нет ничего</w:t>
      </w:r>
      <w:r w:rsidDel="00000000" w:rsidR="00000000" w:rsidRPr="00000000">
        <w:rPr>
          <w:rFonts w:ascii="Times New Roman" w:cs="Times New Roman" w:eastAsia="Times New Roman" w:hAnsi="Times New Roman"/>
          <w:sz w:val="24"/>
          <w:szCs w:val="24"/>
          <w:rtl w:val="0"/>
        </w:rPr>
        <w:t xml:space="preserve">, соответствующего человеческой метафоре «цельный объект». Есть только множество мелких точек.</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И для использования свободной трансфигурации нужен только разум, так ведь? Ни слов, ни жестов. </w:t>
      </w:r>
      <w:r w:rsidDel="00000000" w:rsidR="00000000" w:rsidRPr="00000000">
        <w:rPr>
          <w:rFonts w:ascii="Times New Roman" w:cs="Times New Roman" w:eastAsia="Times New Roman" w:hAnsi="Times New Roman"/>
          <w:sz w:val="24"/>
          <w:szCs w:val="24"/>
          <w:rtl w:val="0"/>
        </w:rPr>
        <w:t xml:space="preserve">Лишь отделение материи как таковой от идеи одного объекта и её соединение с идеей другого объекта. Эта мысленная операция плюс палочка плюс сущность волшебника, чем бы она ни была.</w:t>
      </w: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Волшебники могут преобразовывать только то, что они считают целым, и не могут преобразовывать части предметов, потому что </w:t>
      </w:r>
      <w:r w:rsidDel="00000000" w:rsidR="00000000" w:rsidRPr="00000000">
        <w:rPr>
          <w:rFonts w:ascii="Times New Roman" w:cs="Times New Roman" w:eastAsia="Times New Roman" w:hAnsi="Times New Roman"/>
          <w:sz w:val="24"/>
          <w:szCs w:val="24"/>
          <w:rtl w:val="0"/>
        </w:rPr>
        <w:t xml:space="preserve">не чувствуют нутром</w:t>
      </w:r>
      <w:r w:rsidDel="00000000" w:rsidR="00000000" w:rsidRPr="00000000">
        <w:rPr>
          <w:rFonts w:ascii="Times New Roman" w:cs="Times New Roman" w:eastAsia="Times New Roman" w:hAnsi="Times New Roman"/>
          <w:sz w:val="24"/>
          <w:szCs w:val="24"/>
          <w:rtl w:val="0"/>
        </w:rPr>
        <w:t xml:space="preserve">, что всё вокруг — лишь атомы.</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изо всех сил сконцентрировался на этом знании, на истине</w:t>
      </w:r>
      <w:r w:rsidDel="00000000" w:rsidR="00000000" w:rsidRPr="00000000">
        <w:rPr>
          <w:rFonts w:ascii="Times New Roman" w:cs="Times New Roman" w:eastAsia="Times New Roman" w:hAnsi="Times New Roman"/>
          <w:sz w:val="24"/>
          <w:szCs w:val="24"/>
          <w:rtl w:val="0"/>
        </w:rPr>
        <w:t xml:space="preserve">, что ластик — лишь набор атомов, всё вокруг — лишь набор атомов, и атомы маленького кусочка, который он пытался трансфигурировать, точно такой же набор атомов, как и любой другой.</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и таким образом Гарри не смог изменить часть ластика. Трансфигурация всё равно не получалась.</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За. Бред.</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Пальцы Гарри, сжимавшие палочку, побелели от напряжения. Его опыты приводили к результатам, которые </w:t>
      </w:r>
      <w:r w:rsidDel="00000000" w:rsidR="00000000" w:rsidRPr="00000000">
        <w:rPr>
          <w:rFonts w:ascii="Times New Roman" w:cs="Times New Roman" w:eastAsia="Times New Roman" w:hAnsi="Times New Roman"/>
          <w:sz w:val="24"/>
          <w:szCs w:val="24"/>
          <w:rtl w:val="0"/>
        </w:rPr>
        <w:t xml:space="preserve">не имели смысла</w:t>
      </w:r>
      <w:r w:rsidDel="00000000" w:rsidR="00000000" w:rsidRPr="00000000">
        <w:rPr>
          <w:rFonts w:ascii="Times New Roman" w:cs="Times New Roman" w:eastAsia="Times New Roman" w:hAnsi="Times New Roman"/>
          <w:sz w:val="24"/>
          <w:szCs w:val="24"/>
          <w:rtl w:val="0"/>
        </w:rPr>
        <w:t xml:space="preserve">, и от этого Гарри уже </w:t>
      </w:r>
      <w:r w:rsidDel="00000000" w:rsidR="00000000" w:rsidRPr="00000000">
        <w:rPr>
          <w:rFonts w:ascii="Times New Roman" w:cs="Times New Roman" w:eastAsia="Times New Roman" w:hAnsi="Times New Roman"/>
          <w:sz w:val="24"/>
          <w:szCs w:val="24"/>
          <w:rtl w:val="0"/>
        </w:rPr>
        <w:t xml:space="preserve">тошнило.</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Может быть, трансфигурации мешает то, что </w:t>
      </w:r>
      <w:r w:rsidDel="00000000" w:rsidR="00000000" w:rsidRPr="00000000">
        <w:rPr>
          <w:rFonts w:ascii="Times New Roman" w:cs="Times New Roman" w:eastAsia="Times New Roman" w:hAnsi="Times New Roman"/>
          <w:sz w:val="24"/>
          <w:szCs w:val="24"/>
          <w:rtl w:val="0"/>
        </w:rPr>
        <w:t xml:space="preserve">какая-то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часть его разума всё ещё думает на языке объектов. Он думал о наборе атомов, которые составляют </w:t>
      </w:r>
      <w:r w:rsidDel="00000000" w:rsidR="00000000" w:rsidRPr="00000000">
        <w:rPr>
          <w:rFonts w:ascii="Times New Roman" w:cs="Times New Roman" w:eastAsia="Times New Roman" w:hAnsi="Times New Roman"/>
          <w:sz w:val="24"/>
          <w:szCs w:val="24"/>
          <w:rtl w:val="0"/>
        </w:rPr>
        <w:t xml:space="preserve">ластик</w:t>
      </w:r>
      <w:r w:rsidDel="00000000" w:rsidR="00000000" w:rsidRPr="00000000">
        <w:rPr>
          <w:rFonts w:ascii="Times New Roman" w:cs="Times New Roman" w:eastAsia="Times New Roman" w:hAnsi="Times New Roman"/>
          <w:sz w:val="24"/>
          <w:szCs w:val="24"/>
          <w:rtl w:val="0"/>
        </w:rPr>
        <w:t xml:space="preserve">. Он думал о наборе атомов, которые составляют </w:t>
      </w:r>
      <w:r w:rsidDel="00000000" w:rsidR="00000000" w:rsidRPr="00000000">
        <w:rPr>
          <w:rFonts w:ascii="Times New Roman" w:cs="Times New Roman" w:eastAsia="Times New Roman" w:hAnsi="Times New Roman"/>
          <w:sz w:val="24"/>
          <w:szCs w:val="24"/>
          <w:rtl w:val="0"/>
        </w:rPr>
        <w:t xml:space="preserve">маленький кусочек ластика.</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Пора применять </w:t>
      </w:r>
      <w:r w:rsidDel="00000000" w:rsidR="00000000" w:rsidRPr="00000000">
        <w:rPr>
          <w:rFonts w:ascii="Times New Roman" w:cs="Times New Roman" w:eastAsia="Times New Roman" w:hAnsi="Times New Roman"/>
          <w:sz w:val="24"/>
          <w:szCs w:val="24"/>
          <w:rtl w:val="0"/>
        </w:rPr>
        <w:t xml:space="preserve">средства помощнее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сильнее прижал палочку к маленькому участку ластика и постарался посмотреть сквозь то, что не-учёные называют реальностью. Сквозь мир столов, стульев, воздуха, ластиков, людей...</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мы идём через парк, ощущаемый мир вокруг нас на самом деле существует внутри нашего мозга в виде картинки, созданной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возбуждёнными нейрон</w:t>
      </w:r>
      <w:r w:rsidDel="00000000" w:rsidR="00000000" w:rsidRPr="00000000">
        <w:rPr>
          <w:rFonts w:ascii="Times New Roman" w:cs="Times New Roman" w:eastAsia="Times New Roman" w:hAnsi="Times New Roman"/>
          <w:sz w:val="24"/>
          <w:szCs w:val="24"/>
          <w:rtl w:val="0"/>
        </w:rPr>
        <w:t xml:space="preserve">ами. Ощущение яркого синего неба приходит не откуда-то сверху, это реакция зрительной коры головного мозга. Все краски мира в действительности рождаются в тихой костяной пещере, которую мы называем черепом, в месте, где мы живём и которое никогда не покидаем. Если очень хочется сказать «привет» реальному человеку, нужно не пожимать ему руку, а мягко постучать по голове и спросить: «Ну как ты там?» Потому что там он и находится, там он на самом деле живёт. И картина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парка, через который, как нам кажется, мы </w:t>
      </w:r>
      <w:r w:rsidDel="00000000" w:rsidR="00000000" w:rsidRPr="00000000">
        <w:rPr>
          <w:rFonts w:ascii="Times New Roman" w:cs="Times New Roman" w:eastAsia="Times New Roman" w:hAnsi="Times New Roman"/>
          <w:sz w:val="24"/>
          <w:szCs w:val="24"/>
          <w:rtl w:val="0"/>
        </w:rPr>
        <w:t xml:space="preserve">идём</w:t>
      </w:r>
      <w:r w:rsidDel="00000000" w:rsidR="00000000" w:rsidRPr="00000000">
        <w:rPr>
          <w:rFonts w:ascii="Times New Roman" w:cs="Times New Roman" w:eastAsia="Times New Roman" w:hAnsi="Times New Roman"/>
          <w:sz w:val="24"/>
          <w:szCs w:val="24"/>
          <w:rtl w:val="0"/>
        </w:rPr>
        <w:t xml:space="preserve">, появляется внутри нашего мозга после обработки сигналов </w:t>
      </w:r>
      <w:r w:rsidDel="00000000" w:rsidR="00000000" w:rsidRPr="00000000">
        <w:rPr>
          <w:rFonts w:ascii="Times New Roman" w:cs="Times New Roman" w:eastAsia="Times New Roman" w:hAnsi="Times New Roman"/>
          <w:sz w:val="24"/>
          <w:szCs w:val="24"/>
          <w:rtl w:val="0"/>
        </w:rPr>
        <w:t xml:space="preserve">от сетчатки глаз</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Реальность — не </w:t>
      </w:r>
      <w:r w:rsidDel="00000000" w:rsidR="00000000" w:rsidRPr="00000000">
        <w:rPr>
          <w:rFonts w:ascii="Times New Roman" w:cs="Times New Roman" w:eastAsia="Times New Roman" w:hAnsi="Times New Roman"/>
          <w:sz w:val="24"/>
          <w:szCs w:val="24"/>
          <w:rtl w:val="0"/>
        </w:rPr>
        <w:t xml:space="preserve">ложь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считают буддисты, за вуалью Майи не скрывается </w:t>
      </w:r>
      <w:r w:rsidDel="00000000" w:rsidR="00000000" w:rsidRPr="00000000">
        <w:rPr>
          <w:rFonts w:ascii="Times New Roman" w:cs="Times New Roman" w:eastAsia="Times New Roman" w:hAnsi="Times New Roman"/>
          <w:sz w:val="24"/>
          <w:szCs w:val="24"/>
          <w:rtl w:val="0"/>
        </w:rPr>
        <w:t xml:space="preserve">что-то </w:t>
      </w:r>
      <w:r w:rsidDel="00000000" w:rsidR="00000000" w:rsidRPr="00000000">
        <w:rPr>
          <w:rFonts w:ascii="Times New Roman" w:cs="Times New Roman" w:eastAsia="Times New Roman" w:hAnsi="Times New Roman"/>
          <w:sz w:val="24"/>
          <w:szCs w:val="24"/>
          <w:rtl w:val="0"/>
        </w:rPr>
        <w:t xml:space="preserve">мистическое и неожиданное. За иллюзией парка находится лишь </w:t>
      </w:r>
      <w:r w:rsidDel="00000000" w:rsidR="00000000" w:rsidRPr="00000000">
        <w:rPr>
          <w:rFonts w:ascii="Times New Roman" w:cs="Times New Roman" w:eastAsia="Times New Roman" w:hAnsi="Times New Roman"/>
          <w:sz w:val="24"/>
          <w:szCs w:val="24"/>
          <w:rtl w:val="0"/>
        </w:rPr>
        <w:t xml:space="preserve">реальный парк</w:t>
      </w:r>
      <w:r w:rsidDel="00000000" w:rsidR="00000000" w:rsidRPr="00000000">
        <w:rPr>
          <w:rFonts w:ascii="Times New Roman" w:cs="Times New Roman" w:eastAsia="Times New Roman" w:hAnsi="Times New Roman"/>
          <w:sz w:val="24"/>
          <w:szCs w:val="24"/>
          <w:rtl w:val="0"/>
        </w:rPr>
        <w:t xml:space="preserve">, но тем не менее человек видит только </w:t>
      </w:r>
      <w:r w:rsidDel="00000000" w:rsidR="00000000" w:rsidRPr="00000000">
        <w:rPr>
          <w:rFonts w:ascii="Times New Roman" w:cs="Times New Roman" w:eastAsia="Times New Roman" w:hAnsi="Times New Roman"/>
          <w:sz w:val="24"/>
          <w:szCs w:val="24"/>
          <w:rtl w:val="0"/>
        </w:rPr>
        <w:t xml:space="preserve">иллюзию</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находится не в классе.</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не смотрит на ластик.</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сидит внутри черепа Гарри.</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видит картину, полученную его мозгом на основе сигналов, посланных сетчаткой.</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Настоящий ластик находится где-то в другом месте, вне картины.</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настоящий ластик не похож на картинку внутри мозга Гарри. Мысль, что ластик — это цельный объект</w:t>
      </w:r>
      <w:r w:rsidDel="00000000" w:rsidR="00000000" w:rsidRPr="00000000">
        <w:rPr>
          <w:rFonts w:ascii="Times New Roman" w:cs="Times New Roman" w:eastAsia="Times New Roman" w:hAnsi="Times New Roman"/>
          <w:sz w:val="24"/>
          <w:szCs w:val="24"/>
          <w:rtl w:val="0"/>
        </w:rPr>
        <w:t xml:space="preserve">, может существовать только внутри мозга, внутри теменной коры, которая обрабатывает ощущения формы и пространства. Настоящий ластик — это набор атомов, которые удерживаются вместе электромагнитными силами и электронными облаками ковалентных связей. А вокруг этого набора атомов летают молекулы воздуха, сталкиваясь друг с другом и с </w:t>
      </w:r>
      <w:r w:rsidDel="00000000" w:rsidR="00000000" w:rsidRPr="00000000">
        <w:rPr>
          <w:rFonts w:ascii="Times New Roman" w:cs="Times New Roman" w:eastAsia="Times New Roman" w:hAnsi="Times New Roman"/>
          <w:sz w:val="24"/>
          <w:szCs w:val="24"/>
          <w:rtl w:val="0"/>
        </w:rPr>
        <w:t xml:space="preserve">молекулами</w:t>
      </w:r>
      <w:r w:rsidDel="00000000" w:rsidR="00000000" w:rsidRPr="00000000">
        <w:rPr>
          <w:rFonts w:ascii="Times New Roman" w:cs="Times New Roman" w:eastAsia="Times New Roman" w:hAnsi="Times New Roman"/>
          <w:sz w:val="24"/>
          <w:szCs w:val="24"/>
          <w:rtl w:val="0"/>
        </w:rPr>
        <w:t xml:space="preserve"> ластика.</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Настоящий ластик находится далеко-далеко, и Гарри, сидя в своём черепе, никогда не сможет его коснуться, только представить, как он это делает. Но волшебная палочка на это способна</w:t>
      </w:r>
      <w:r w:rsidDel="00000000" w:rsidR="00000000" w:rsidRPr="00000000">
        <w:rPr>
          <w:rFonts w:ascii="Times New Roman" w:cs="Times New Roman" w:eastAsia="Times New Roman" w:hAnsi="Times New Roman"/>
          <w:sz w:val="24"/>
          <w:szCs w:val="24"/>
          <w:rtl w:val="0"/>
        </w:rPr>
        <w:t xml:space="preserve">, она изменяет предметы в</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реальности</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ограничивают её возможности лишь предрассудки Гарри</w:t>
      </w:r>
      <w:r w:rsidDel="00000000" w:rsidR="00000000" w:rsidRPr="00000000">
        <w:rPr>
          <w:rFonts w:ascii="Times New Roman" w:cs="Times New Roman" w:eastAsia="Times New Roman" w:hAnsi="Times New Roman"/>
          <w:sz w:val="24"/>
          <w:szCs w:val="24"/>
          <w:rtl w:val="0"/>
        </w:rPr>
        <w:t xml:space="preserve">. Где-то за вуалью Майи </w:t>
      </w:r>
      <w:r w:rsidDel="00000000" w:rsidR="00000000" w:rsidRPr="00000000">
        <w:rPr>
          <w:rFonts w:ascii="Times New Roman" w:cs="Times New Roman" w:eastAsia="Times New Roman" w:hAnsi="Times New Roman"/>
          <w:sz w:val="24"/>
          <w:szCs w:val="24"/>
          <w:rtl w:val="0"/>
        </w:rPr>
        <w:t xml:space="preserve">правда</w:t>
      </w:r>
      <w:r w:rsidDel="00000000" w:rsidR="00000000" w:rsidRPr="00000000">
        <w:rPr>
          <w:rFonts w:ascii="Times New Roman" w:cs="Times New Roman" w:eastAsia="Times New Roman" w:hAnsi="Times New Roman"/>
          <w:sz w:val="24"/>
          <w:szCs w:val="24"/>
          <w:rtl w:val="0"/>
        </w:rPr>
        <w:t xml:space="preserve">, скрывающаяся за понятием «моя палочка», касается набора атомов, которые мозг Гарри называет «участок ластика». И если палочка может изменить набор атомов, которые Гарри считает «целым ластиком», то нет абсолютно никакой причины, почему она не может изменить и другой набор атомов...</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Трансфигурация по-прежнему не </w:t>
      </w:r>
      <w:r w:rsidDel="00000000" w:rsidR="00000000" w:rsidRPr="00000000">
        <w:rPr>
          <w:rFonts w:ascii="Times New Roman" w:cs="Times New Roman" w:eastAsia="Times New Roman" w:hAnsi="Times New Roman"/>
          <w:sz w:val="24"/>
          <w:szCs w:val="24"/>
          <w:rtl w:val="0"/>
        </w:rPr>
        <w:t xml:space="preserve">получалась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стиснул</w:t>
      </w:r>
      <w:r w:rsidDel="00000000" w:rsidR="00000000" w:rsidRPr="00000000">
        <w:rPr>
          <w:rFonts w:ascii="Times New Roman" w:cs="Times New Roman" w:eastAsia="Times New Roman" w:hAnsi="Times New Roman"/>
          <w:sz w:val="24"/>
          <w:szCs w:val="24"/>
          <w:rtl w:val="0"/>
        </w:rPr>
        <w:t xml:space="preserve"> зубы. Нужно </w:t>
      </w:r>
      <w:r w:rsidDel="00000000" w:rsidR="00000000" w:rsidRPr="00000000">
        <w:rPr>
          <w:rFonts w:ascii="Times New Roman" w:cs="Times New Roman" w:eastAsia="Times New Roman" w:hAnsi="Times New Roman"/>
          <w:sz w:val="24"/>
          <w:szCs w:val="24"/>
          <w:rtl w:val="0"/>
        </w:rPr>
        <w:t xml:space="preserve">средство </w:t>
      </w:r>
      <w:r w:rsidDel="00000000" w:rsidR="00000000" w:rsidRPr="00000000">
        <w:rPr>
          <w:rFonts w:ascii="Times New Roman" w:cs="Times New Roman" w:eastAsia="Times New Roman" w:hAnsi="Times New Roman"/>
          <w:sz w:val="24"/>
          <w:szCs w:val="24"/>
          <w:rtl w:val="0"/>
        </w:rPr>
        <w:t xml:space="preserve">ещё мощнее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Мозг Гарри считал ластик цельным объектом, но это — очевидная чушь.</w:t>
      </w:r>
      <w:r w:rsidDel="00000000" w:rsidR="00000000" w:rsidRPr="00000000">
        <w:rPr>
          <w:rFonts w:ascii="Times New Roman" w:cs="Times New Roman" w:eastAsia="Times New Roman" w:hAnsi="Times New Roman"/>
          <w:sz w:val="24"/>
          <w:szCs w:val="24"/>
          <w:rtl w:val="0"/>
        </w:rPr>
        <w:t xml:space="preserve"> Карта, которая не соответствует и </w:t>
      </w:r>
      <w:r w:rsidDel="00000000" w:rsidR="00000000" w:rsidRPr="00000000">
        <w:rPr>
          <w:rFonts w:ascii="Times New Roman" w:cs="Times New Roman" w:eastAsia="Times New Roman" w:hAnsi="Times New Roman"/>
          <w:sz w:val="24"/>
          <w:szCs w:val="24"/>
          <w:rtl w:val="0"/>
        </w:rPr>
        <w:t xml:space="preserve">совершенно </w:t>
      </w:r>
      <w:r w:rsidDel="00000000" w:rsidR="00000000" w:rsidRPr="00000000">
        <w:rPr>
          <w:rFonts w:ascii="Times New Roman" w:cs="Times New Roman" w:eastAsia="Times New Roman" w:hAnsi="Times New Roman"/>
          <w:sz w:val="24"/>
          <w:szCs w:val="24"/>
          <w:rtl w:val="0"/>
        </w:rPr>
        <w:t xml:space="preserve">не может</w:t>
      </w:r>
      <w:r w:rsidDel="00000000" w:rsidR="00000000" w:rsidRPr="00000000">
        <w:rPr>
          <w:rFonts w:ascii="Times New Roman" w:cs="Times New Roman" w:eastAsia="Times New Roman" w:hAnsi="Times New Roman"/>
          <w:sz w:val="24"/>
          <w:szCs w:val="24"/>
          <w:rtl w:val="0"/>
        </w:rPr>
        <w:t xml:space="preserve"> соответствовать территории.</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Люди представляют мир в виде структуры из множества уровней. Они думают отдельно о том, как работают страны, как работают люди, как работают органы, как работают клетки, как работают молекулы, как работают кварки.</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мозгу Гарри нужно подумать о ластике, он вспоминает правила, которые касаются ластиков, например, «ластики могут стирать записи карандашом». И только если мозгу Гарри нужно предсказать, что случится на химическом уровне, он начинает думать — совершенно отдельным образом — о </w:t>
      </w:r>
      <w:r w:rsidDel="00000000" w:rsidR="00000000" w:rsidRPr="00000000">
        <w:rPr>
          <w:rFonts w:ascii="Times New Roman" w:cs="Times New Roman" w:eastAsia="Times New Roman" w:hAnsi="Times New Roman"/>
          <w:sz w:val="24"/>
          <w:szCs w:val="24"/>
          <w:rtl w:val="0"/>
        </w:rPr>
        <w:t xml:space="preserve">молекулах резины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Но это всё </w:t>
      </w:r>
      <w:r w:rsidDel="00000000" w:rsidR="00000000" w:rsidRPr="00000000">
        <w:rPr>
          <w:rFonts w:ascii="Times New Roman" w:cs="Times New Roman" w:eastAsia="Times New Roman" w:hAnsi="Times New Roman"/>
          <w:sz w:val="24"/>
          <w:szCs w:val="24"/>
          <w:rtl w:val="0"/>
        </w:rPr>
        <w:t xml:space="preserve">работа разума</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хотя у</w:t>
      </w:r>
      <w:r w:rsidDel="00000000" w:rsidR="00000000" w:rsidRPr="00000000">
        <w:rPr>
          <w:rFonts w:ascii="Times New Roman" w:cs="Times New Roman" w:eastAsia="Times New Roman" w:hAnsi="Times New Roman"/>
          <w:sz w:val="24"/>
          <w:szCs w:val="24"/>
          <w:rtl w:val="0"/>
        </w:rPr>
        <w:t xml:space="preserve"> разума Гарри могут быть </w:t>
      </w:r>
      <w:r w:rsidDel="00000000" w:rsidR="00000000" w:rsidRPr="00000000">
        <w:rPr>
          <w:rFonts w:ascii="Times New Roman" w:cs="Times New Roman" w:eastAsia="Times New Roman" w:hAnsi="Times New Roman"/>
          <w:sz w:val="24"/>
          <w:szCs w:val="24"/>
          <w:rtl w:val="0"/>
        </w:rPr>
        <w:t xml:space="preserve">убеждения</w:t>
      </w:r>
      <w:r w:rsidDel="00000000" w:rsidR="00000000" w:rsidRPr="00000000">
        <w:rPr>
          <w:rFonts w:ascii="Times New Roman" w:cs="Times New Roman" w:eastAsia="Times New Roman" w:hAnsi="Times New Roman"/>
          <w:sz w:val="24"/>
          <w:szCs w:val="24"/>
          <w:rtl w:val="0"/>
        </w:rPr>
        <w:t xml:space="preserve"> о правилах, которые касаются только ластиков, но </w:t>
      </w:r>
      <w:r w:rsidDel="00000000" w:rsidR="00000000" w:rsidRPr="00000000">
        <w:rPr>
          <w:rFonts w:ascii="Times New Roman" w:cs="Times New Roman" w:eastAsia="Times New Roman" w:hAnsi="Times New Roman"/>
          <w:sz w:val="24"/>
          <w:szCs w:val="24"/>
          <w:rtl w:val="0"/>
        </w:rPr>
        <w:t xml:space="preserve">отдельных законов физики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для ластиков не существует.</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Мозг Гарри представляет реальность как многоуровневую систему, и каждому уровню соответствуют свои правила. Но это только карта</w:t>
      </w:r>
      <w:r w:rsidDel="00000000" w:rsidR="00000000" w:rsidRPr="00000000">
        <w:rPr>
          <w:rFonts w:ascii="Times New Roman" w:cs="Times New Roman" w:eastAsia="Times New Roman" w:hAnsi="Times New Roman"/>
          <w:sz w:val="24"/>
          <w:szCs w:val="24"/>
          <w:rtl w:val="0"/>
        </w:rPr>
        <w:t xml:space="preserve">, и на самом деле территория на неё совсем не похожа, у </w:t>
      </w:r>
      <w:r w:rsidDel="00000000" w:rsidR="00000000" w:rsidRPr="00000000">
        <w:rPr>
          <w:rFonts w:ascii="Times New Roman" w:cs="Times New Roman" w:eastAsia="Times New Roman" w:hAnsi="Times New Roman"/>
          <w:sz w:val="24"/>
          <w:szCs w:val="24"/>
          <w:rtl w:val="0"/>
        </w:rPr>
        <w:t xml:space="preserve">реальности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только </w:t>
      </w:r>
      <w:r w:rsidDel="00000000" w:rsidR="00000000" w:rsidRPr="00000000">
        <w:rPr>
          <w:rFonts w:ascii="Times New Roman" w:cs="Times New Roman" w:eastAsia="Times New Roman" w:hAnsi="Times New Roman"/>
          <w:sz w:val="24"/>
          <w:szCs w:val="24"/>
          <w:rtl w:val="0"/>
        </w:rPr>
        <w:t xml:space="preserve">один</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уровень, уровень кварков. Существуют только универсальные низкоуровневые процессы, подчиняющиеся точным математическим правилам.</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Ну или по крайней мере Гарри так думал, пока не столкнулся с магией, но ластик не был волшебным.</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даже если бы ластик был волшебным, мысль, что в самом деле существует</w:t>
      </w:r>
      <w:r w:rsidDel="00000000" w:rsidR="00000000" w:rsidRPr="00000000">
        <w:rPr>
          <w:rFonts w:ascii="Times New Roman" w:cs="Times New Roman" w:eastAsia="Times New Roman" w:hAnsi="Times New Roman"/>
          <w:sz w:val="24"/>
          <w:szCs w:val="24"/>
          <w:rtl w:val="0"/>
        </w:rPr>
        <w:t xml:space="preserve"> неделимый ластик, — </w:t>
      </w:r>
      <w:r w:rsidDel="00000000" w:rsidR="00000000" w:rsidRPr="00000000">
        <w:rPr>
          <w:rFonts w:ascii="Times New Roman" w:cs="Times New Roman" w:eastAsia="Times New Roman" w:hAnsi="Times New Roman"/>
          <w:sz w:val="24"/>
          <w:szCs w:val="24"/>
          <w:rtl w:val="0"/>
        </w:rPr>
        <w:t xml:space="preserve">неправдоподобна</w:t>
      </w:r>
      <w:r w:rsidDel="00000000" w:rsidR="00000000" w:rsidRPr="00000000">
        <w:rPr>
          <w:rFonts w:ascii="Times New Roman" w:cs="Times New Roman" w:eastAsia="Times New Roman" w:hAnsi="Times New Roman"/>
          <w:sz w:val="24"/>
          <w:szCs w:val="24"/>
          <w:rtl w:val="0"/>
        </w:rPr>
        <w:t xml:space="preserve">. Предметы вроде ластика </w:t>
      </w:r>
      <w:r w:rsidDel="00000000" w:rsidR="00000000" w:rsidRPr="00000000">
        <w:rPr>
          <w:rFonts w:ascii="Times New Roman" w:cs="Times New Roman" w:eastAsia="Times New Roman" w:hAnsi="Times New Roman"/>
          <w:sz w:val="24"/>
          <w:szCs w:val="24"/>
          <w:rtl w:val="0"/>
        </w:rPr>
        <w:t xml:space="preserve">никак </w:t>
      </w:r>
      <w:r w:rsidDel="00000000" w:rsidR="00000000" w:rsidRPr="00000000">
        <w:rPr>
          <w:rFonts w:ascii="Times New Roman" w:cs="Times New Roman" w:eastAsia="Times New Roman" w:hAnsi="Times New Roman"/>
          <w:sz w:val="24"/>
          <w:szCs w:val="24"/>
          <w:rtl w:val="0"/>
        </w:rPr>
        <w:t xml:space="preserve">не могут быть</w:t>
      </w:r>
      <w:r w:rsidDel="00000000" w:rsidR="00000000" w:rsidRPr="00000000">
        <w:rPr>
          <w:rFonts w:ascii="Times New Roman" w:cs="Times New Roman" w:eastAsia="Times New Roman" w:hAnsi="Times New Roman"/>
          <w:sz w:val="24"/>
          <w:szCs w:val="24"/>
          <w:rtl w:val="0"/>
        </w:rPr>
        <w:t xml:space="preserve"> базовыми элементами реальности, они слишком большие и сложные для элементарных частиц, они </w:t>
      </w:r>
      <w:r w:rsidDel="00000000" w:rsidR="00000000" w:rsidRPr="00000000">
        <w:rPr>
          <w:rFonts w:ascii="Times New Roman" w:cs="Times New Roman" w:eastAsia="Times New Roman" w:hAnsi="Times New Roman"/>
          <w:sz w:val="24"/>
          <w:szCs w:val="24"/>
          <w:rtl w:val="0"/>
        </w:rPr>
        <w:t xml:space="preserve">обязаны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состоять из отдельных частей. </w:t>
      </w:r>
      <w:r w:rsidDel="00000000" w:rsidR="00000000" w:rsidRPr="00000000">
        <w:rPr>
          <w:rFonts w:ascii="Times New Roman" w:cs="Times New Roman" w:eastAsia="Times New Roman" w:hAnsi="Times New Roman"/>
          <w:sz w:val="24"/>
          <w:szCs w:val="24"/>
          <w:rtl w:val="0"/>
        </w:rPr>
        <w:t xml:space="preserve">Не может быть</w:t>
      </w:r>
      <w:r w:rsidDel="00000000" w:rsidR="00000000" w:rsidRPr="00000000">
        <w:rPr>
          <w:rFonts w:ascii="Times New Roman" w:cs="Times New Roman" w:eastAsia="Times New Roman" w:hAnsi="Times New Roman"/>
          <w:sz w:val="24"/>
          <w:szCs w:val="24"/>
          <w:rtl w:val="0"/>
        </w:rPr>
        <w:t xml:space="preserve"> принципиально сложных предметов. Неявное убеждение в мозгу у Гарри, что ластик — это цельный объект, не просто неверно, это — карта, не соответствующая территории. Как независимое понятие ластик существует только в его многоуровневой </w:t>
      </w:r>
      <w:r w:rsidDel="00000000" w:rsidR="00000000" w:rsidRPr="00000000">
        <w:rPr>
          <w:rFonts w:ascii="Times New Roman" w:cs="Times New Roman" w:eastAsia="Times New Roman" w:hAnsi="Times New Roman"/>
          <w:sz w:val="24"/>
          <w:szCs w:val="24"/>
          <w:rtl w:val="0"/>
        </w:rPr>
        <w:t xml:space="preserve">модели</w:t>
      </w:r>
      <w:r w:rsidDel="00000000" w:rsidR="00000000" w:rsidRPr="00000000">
        <w:rPr>
          <w:rFonts w:ascii="Times New Roman" w:cs="Times New Roman" w:eastAsia="Times New Roman" w:hAnsi="Times New Roman"/>
          <w:sz w:val="24"/>
          <w:szCs w:val="24"/>
          <w:rtl w:val="0"/>
        </w:rPr>
        <w:t xml:space="preserve"> мира. В одноуровневой реальности такого элемента нет.</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…трансфигурация </w:t>
      </w:r>
      <w:r w:rsidDel="00000000" w:rsidR="00000000" w:rsidRPr="00000000">
        <w:rPr>
          <w:rFonts w:ascii="Times New Roman" w:cs="Times New Roman" w:eastAsia="Times New Roman" w:hAnsi="Times New Roman"/>
          <w:sz w:val="24"/>
          <w:szCs w:val="24"/>
          <w:rtl w:val="0"/>
        </w:rPr>
        <w:t xml:space="preserve">по-прежнему не получалась</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тяжело вздохнул, неудачная трансфигурация была почти настолько же утомительной, как и успешная. Но </w:t>
      </w:r>
      <w:r w:rsidDel="00000000" w:rsidR="00000000" w:rsidRPr="00000000">
        <w:rPr>
          <w:rFonts w:ascii="Times New Roman" w:cs="Times New Roman" w:eastAsia="Times New Roman" w:hAnsi="Times New Roman"/>
          <w:sz w:val="24"/>
          <w:szCs w:val="24"/>
          <w:rtl w:val="0"/>
        </w:rPr>
        <w:t xml:space="preserve">будь он проклят</w:t>
      </w:r>
      <w:r w:rsidDel="00000000" w:rsidR="00000000" w:rsidRPr="00000000">
        <w:rPr>
          <w:rFonts w:ascii="Times New Roman" w:cs="Times New Roman" w:eastAsia="Times New Roman" w:hAnsi="Times New Roman"/>
          <w:sz w:val="24"/>
          <w:szCs w:val="24"/>
          <w:rtl w:val="0"/>
        </w:rPr>
        <w:t xml:space="preserve">, если сдастся.</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Хорошо. Выкинем этот мусор девятнадцатого века.</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Реальность — это не атомы, не множество маленьких бильярдных шаров, летающих вокруг. Маленькие шарики — это просто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ещё одна ложь. Представление об атомах как о маленьких точках — лишь ещё одна общепринятая галлюцинация, за которую цепляются люди, потому что они не хотят сталкиваться с нечеловечески чуждой формой </w:t>
      </w:r>
      <w:r w:rsidDel="00000000" w:rsidR="00000000" w:rsidRPr="00000000">
        <w:rPr>
          <w:rFonts w:ascii="Times New Roman" w:cs="Times New Roman" w:eastAsia="Times New Roman" w:hAnsi="Times New Roman"/>
          <w:sz w:val="24"/>
          <w:szCs w:val="24"/>
          <w:rtl w:val="0"/>
        </w:rPr>
        <w:t xml:space="preserve">скрывающейся за ней реальност</w:t>
      </w:r>
      <w:r w:rsidDel="00000000" w:rsidR="00000000" w:rsidRPr="00000000">
        <w:rPr>
          <w:rFonts w:ascii="Times New Roman" w:cs="Times New Roman" w:eastAsia="Times New Roman" w:hAnsi="Times New Roman"/>
          <w:sz w:val="24"/>
          <w:szCs w:val="24"/>
          <w:rtl w:val="0"/>
        </w:rPr>
        <w:t xml:space="preserve">и. Неудивительно, что его попытки трансфигурации, основанные на таком представлении, не работали. Если он хочет власти, он должен отбросить человеческую природу и заставить мысли соответствовать математическим формулировкам квантовой механики.</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pPr>
      <w:r w:rsidDel="00000000" w:rsidR="00000000" w:rsidRPr="00000000">
        <w:rPr>
          <w:rFonts w:ascii="Times New Roman" w:cs="Times New Roman" w:eastAsia="Times New Roman" w:hAnsi="Times New Roman"/>
          <w:sz w:val="24"/>
          <w:szCs w:val="24"/>
          <w:rtl w:val="0"/>
        </w:rPr>
        <w:t xml:space="preserve">Нет никаких частиц</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есть лишь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облака амплитуд</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пространстве состояний множества частиц</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то, что его мозг наивно считает ластиком, не более чем гигантский </w:t>
      </w:r>
      <w:r w:rsidDel="00000000" w:rsidR="00000000" w:rsidRPr="00000000">
        <w:rPr>
          <w:rFonts w:ascii="Times New Roman" w:cs="Times New Roman" w:eastAsia="Times New Roman" w:hAnsi="Times New Roman"/>
          <w:sz w:val="24"/>
          <w:szCs w:val="24"/>
          <w:rtl w:val="0"/>
        </w:rPr>
        <w:t xml:space="preserve">множитель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волновой функции, который тоже можно </w:t>
      </w:r>
      <w:r w:rsidDel="00000000" w:rsidR="00000000" w:rsidRPr="00000000">
        <w:rPr>
          <w:rFonts w:ascii="Times New Roman" w:cs="Times New Roman" w:eastAsia="Times New Roman" w:hAnsi="Times New Roman"/>
          <w:sz w:val="24"/>
          <w:szCs w:val="24"/>
          <w:rtl w:val="0"/>
        </w:rPr>
        <w:t xml:space="preserve">разложить на множители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Сказать, что он самостоятельно существует, всё равно, что сказать — внутри числа «шесть» существует независимый множитель «три».</w:t>
      </w:r>
      <w:r w:rsidDel="00000000" w:rsidR="00000000" w:rsidRPr="00000000">
        <w:rPr>
          <w:rFonts w:ascii="Times New Roman" w:cs="Times New Roman" w:eastAsia="Times New Roman" w:hAnsi="Times New Roman"/>
          <w:sz w:val="24"/>
          <w:szCs w:val="24"/>
          <w:rtl w:val="0"/>
        </w:rPr>
        <w:t xml:space="preserve"> И если палочка Гарри способна </w:t>
      </w:r>
      <w:r w:rsidDel="00000000" w:rsidR="00000000" w:rsidRPr="00000000">
        <w:rPr>
          <w:rFonts w:ascii="Times New Roman" w:cs="Times New Roman" w:eastAsia="Times New Roman" w:hAnsi="Times New Roman"/>
          <w:sz w:val="24"/>
          <w:szCs w:val="24"/>
          <w:rtl w:val="0"/>
        </w:rPr>
        <w:t xml:space="preserve">изменять множители в волновых функциях, которые можно хотя бы приблизительно на множители разложить</w:t>
      </w:r>
      <w:r w:rsidDel="00000000" w:rsidR="00000000" w:rsidRPr="00000000">
        <w:rPr>
          <w:rFonts w:ascii="Times New Roman" w:cs="Times New Roman" w:eastAsia="Times New Roman" w:hAnsi="Times New Roman"/>
          <w:sz w:val="24"/>
          <w:szCs w:val="24"/>
          <w:rtl w:val="0"/>
        </w:rPr>
        <w:t xml:space="preserve">, значит, чёрт побери, она может изменить немного </w:t>
      </w:r>
      <w:r w:rsidDel="00000000" w:rsidR="00000000" w:rsidRPr="00000000">
        <w:rPr>
          <w:rFonts w:ascii="Times New Roman" w:cs="Times New Roman" w:eastAsia="Times New Roman" w:hAnsi="Times New Roman"/>
          <w:sz w:val="24"/>
          <w:szCs w:val="24"/>
          <w:rtl w:val="0"/>
        </w:rPr>
        <w:t xml:space="preserve">меньший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множитель, который мозг Гарри видит как участок ластика...</w:t>
      </w: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Надсадно дыша, Гермиона неслась по коридорам. Башмаки тяжело стучали по каменным </w:t>
      </w:r>
      <w:r w:rsidDel="00000000" w:rsidR="00000000" w:rsidRPr="00000000">
        <w:rPr>
          <w:rFonts w:ascii="Times New Roman" w:cs="Times New Roman" w:eastAsia="Times New Roman" w:hAnsi="Times New Roman"/>
          <w:sz w:val="24"/>
          <w:szCs w:val="24"/>
          <w:rtl w:val="0"/>
        </w:rPr>
        <w:t xml:space="preserve">плитам, струившийся в крови адреналин гнал её вперёд.</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Перед мысленным взором крутились картинки: девушка превращается в старуху, ваза становится двумя лицами.</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они наделали?</w:t>
      </w: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они наделали?!</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подлетела к классу. Её пальцы, мокрые от пота, скользнули по дверной ручке. Гермиона вцепилась в неё сильнее и распахнула дверь...</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сидел за столом, уставившись на маленький розовый прямоугольник перед ним...</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нескольких шагах от тонкой чёрной нити, почти не видной с такого расстояния и удерживающей груз...</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вон из класса!</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вздрогнул, вскочил так быстро, что чуть не упал, и, задержавшись только чтобы схватить маленький розовый прямоугольник, бросился к двери. Гермиона пропустила его, одновременно направляя палочку на чёрную нить...</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Фините инкантатем!</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захлопнула дверь под грохот сотни </w:t>
      </w:r>
      <w:r w:rsidDel="00000000" w:rsidR="00000000" w:rsidRPr="00000000">
        <w:rPr>
          <w:rFonts w:ascii="Times New Roman" w:cs="Times New Roman" w:eastAsia="Times New Roman" w:hAnsi="Times New Roman"/>
          <w:sz w:val="24"/>
          <w:szCs w:val="24"/>
          <w:rtl w:val="0"/>
        </w:rPr>
        <w:t xml:space="preserve">килограммов </w:t>
      </w:r>
      <w:r w:rsidDel="00000000" w:rsidR="00000000" w:rsidRPr="00000000">
        <w:rPr>
          <w:rFonts w:ascii="Times New Roman" w:cs="Times New Roman" w:eastAsia="Times New Roman" w:hAnsi="Times New Roman"/>
          <w:sz w:val="24"/>
          <w:szCs w:val="24"/>
          <w:rtl w:val="0"/>
        </w:rPr>
        <w:t xml:space="preserve">упавшего металла.</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тяжело дышала, судорожно глотая воздух. Она пробежала весь путь без остановок, одежда промокла от пота, а ноги будто горели. Она не смогла бы ответить на вопросы Гарри даже за все галлеоны мира.</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моргнула и поняла, что начала падать, но Гарри её поймал и мягко опустил на пол.</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...чувствуешь... — с трудом прошептала она.</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 переспросил Гарри, </w:t>
      </w:r>
      <w:r w:rsidDel="00000000" w:rsidR="00000000" w:rsidRPr="00000000">
        <w:rPr>
          <w:rFonts w:ascii="Times New Roman" w:cs="Times New Roman" w:eastAsia="Times New Roman" w:hAnsi="Times New Roman"/>
          <w:sz w:val="24"/>
          <w:szCs w:val="24"/>
          <w:rtl w:val="0"/>
        </w:rPr>
        <w:t xml:space="preserve">побелев как мел.</w:t>
      </w: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ты... себя... чувствуешь?</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Судя по его виду, когда вопрос до него дошёл, Гарри испугался ещё сильнее.</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Мне кажется, </w:t>
      </w:r>
      <w:r w:rsidDel="00000000" w:rsidR="00000000" w:rsidRPr="00000000">
        <w:rPr>
          <w:rFonts w:ascii="Times New Roman" w:cs="Times New Roman" w:eastAsia="Times New Roman" w:hAnsi="Times New Roman"/>
          <w:sz w:val="24"/>
          <w:szCs w:val="24"/>
          <w:rtl w:val="0"/>
        </w:rPr>
        <w:t xml:space="preserve">никаких симптомов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на мгновение закрыла глаза.</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 прошептала она. — Подожди, </w:t>
      </w:r>
      <w:r w:rsidDel="00000000" w:rsidR="00000000" w:rsidRPr="00000000">
        <w:rPr>
          <w:rFonts w:ascii="Times New Roman" w:cs="Times New Roman" w:eastAsia="Times New Roman" w:hAnsi="Times New Roman"/>
          <w:sz w:val="24"/>
          <w:szCs w:val="24"/>
          <w:rtl w:val="0"/>
        </w:rPr>
        <w:t xml:space="preserve">переведу дыхание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Какое-то время они просто сидели на полу. Гарри всё ещё выглядел испуганным. Это тоже хорошо, возможно, он чему-то научится.</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потянулась к кошелю, который купил ей Гарри, через пересохшее горло вытолкнула слово «вода», схватила бутылку и начала пить большими глотками.</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Прошло ещё некоторое время, прежде чем она смогла говорить.</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Мы нарушили правила, Гарри, — хрипло сказала она. — Мы нарушили правила.</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 сглотнул Гарри, — Я не вижу, как. Я думал, но...</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спросила тебя, безопасна ли трансфигурация, и </w:t>
      </w:r>
      <w:r w:rsidDel="00000000" w:rsidR="00000000" w:rsidRPr="00000000">
        <w:rPr>
          <w:rFonts w:ascii="Times New Roman" w:cs="Times New Roman" w:eastAsia="Times New Roman" w:hAnsi="Times New Roman"/>
          <w:sz w:val="24"/>
          <w:szCs w:val="24"/>
          <w:rtl w:val="0"/>
        </w:rPr>
        <w:t xml:space="preserve">ты мне ответил!</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Повисла тишина.</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это всё? — спросил Гарри.</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едва не перешла на крик:</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ты не понимаешь? Эта штука сделана из тонких волокон, что если они распутаются</w:t>
      </w:r>
      <w:r w:rsidDel="00000000" w:rsidR="00000000" w:rsidRPr="00000000">
        <w:rPr>
          <w:rFonts w:ascii="Times New Roman" w:cs="Times New Roman" w:eastAsia="Times New Roman" w:hAnsi="Times New Roman"/>
          <w:sz w:val="24"/>
          <w:szCs w:val="24"/>
          <w:rtl w:val="0"/>
        </w:rPr>
        <w:t xml:space="preserve">, кто </w:t>
      </w:r>
      <w:r w:rsidDel="00000000" w:rsidR="00000000" w:rsidRPr="00000000">
        <w:rPr>
          <w:rFonts w:ascii="Times New Roman" w:cs="Times New Roman" w:eastAsia="Times New Roman" w:hAnsi="Times New Roman"/>
          <w:sz w:val="24"/>
          <w:szCs w:val="24"/>
          <w:rtl w:val="0"/>
        </w:rPr>
        <w:t xml:space="preserve">знает</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может случиться? Мы не спросили профессора МакГонагалл!</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понимаешь, что мы наделали? Мы экспериментировали с трансфигурацией! Мы экспериментировали с трансфигурацией!</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Опять повисла тишина.</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Верно... — медленно произнёс Гарри. — </w:t>
      </w:r>
      <w:r w:rsidDel="00000000" w:rsidR="00000000" w:rsidRPr="00000000">
        <w:rPr>
          <w:rFonts w:ascii="Times New Roman" w:cs="Times New Roman" w:eastAsia="Times New Roman" w:hAnsi="Times New Roman"/>
          <w:sz w:val="24"/>
          <w:szCs w:val="24"/>
          <w:rtl w:val="0"/>
        </w:rPr>
        <w:t xml:space="preserve">Кажется</w:t>
      </w:r>
      <w:r w:rsidDel="00000000" w:rsidR="00000000" w:rsidRPr="00000000">
        <w:rPr>
          <w:rFonts w:ascii="Times New Roman" w:cs="Times New Roman" w:eastAsia="Times New Roman" w:hAnsi="Times New Roman"/>
          <w:sz w:val="24"/>
          <w:szCs w:val="24"/>
          <w:rtl w:val="0"/>
        </w:rPr>
        <w:t xml:space="preserve">, это ещё один запрет, который никому в голову не придёт озвучить, поскольку он слишком</w:t>
      </w:r>
      <w:r w:rsidDel="00000000" w:rsidR="00000000" w:rsidRPr="00000000">
        <w:rPr>
          <w:rFonts w:ascii="Times New Roman" w:cs="Times New Roman" w:eastAsia="Times New Roman" w:hAnsi="Times New Roman"/>
          <w:sz w:val="24"/>
          <w:szCs w:val="24"/>
          <w:rtl w:val="0"/>
        </w:rPr>
        <w:t xml:space="preserve"> очевиден</w:t>
      </w:r>
      <w:r w:rsidDel="00000000" w:rsidR="00000000" w:rsidRPr="00000000">
        <w:rPr>
          <w:rFonts w:ascii="Times New Roman" w:cs="Times New Roman" w:eastAsia="Times New Roman" w:hAnsi="Times New Roman"/>
          <w:sz w:val="24"/>
          <w:szCs w:val="24"/>
          <w:rtl w:val="0"/>
        </w:rPr>
        <w:t xml:space="preserve">. Не проверяйте блестящие </w:t>
      </w:r>
      <w:r w:rsidDel="00000000" w:rsidR="00000000" w:rsidRPr="00000000">
        <w:rPr>
          <w:rFonts w:ascii="Times New Roman" w:cs="Times New Roman" w:eastAsia="Times New Roman" w:hAnsi="Times New Roman"/>
          <w:sz w:val="24"/>
          <w:szCs w:val="24"/>
          <w:rtl w:val="0"/>
        </w:rPr>
        <w:t xml:space="preserve">идеи </w:t>
      </w:r>
      <w:r w:rsidDel="00000000" w:rsidR="00000000" w:rsidRPr="00000000">
        <w:rPr>
          <w:rFonts w:ascii="Times New Roman" w:cs="Times New Roman" w:eastAsia="Times New Roman" w:hAnsi="Times New Roman"/>
          <w:sz w:val="24"/>
          <w:szCs w:val="24"/>
          <w:rtl w:val="0"/>
        </w:rPr>
        <w:t xml:space="preserve">в области трансфигурации самостоятельно в заброшенном классе, не посоветовавшись с профессором.</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Из-за тебя м</w:t>
      </w:r>
      <w:r w:rsidDel="00000000" w:rsidR="00000000" w:rsidRPr="00000000">
        <w:rPr>
          <w:rFonts w:ascii="Times New Roman" w:cs="Times New Roman" w:eastAsia="Times New Roman" w:hAnsi="Times New Roman"/>
          <w:sz w:val="24"/>
          <w:szCs w:val="24"/>
          <w:rtl w:val="0"/>
        </w:rPr>
        <w:t xml:space="preserve">ы могли погибнут</w:t>
      </w:r>
      <w:r w:rsidDel="00000000" w:rsidR="00000000" w:rsidRPr="00000000">
        <w:rPr>
          <w:rFonts w:ascii="Times New Roman" w:cs="Times New Roman" w:eastAsia="Times New Roman" w:hAnsi="Times New Roman"/>
          <w:sz w:val="24"/>
          <w:szCs w:val="24"/>
          <w:rtl w:val="0"/>
        </w:rPr>
        <w:t xml:space="preserve">ь! — Гермиона знала, что так говорить несправедливо, она и сама совершила ошибку, но она всё ещё сердилась на Гарри, он всегда говорил очень уверенно, и это заставляло её без раздумий следовать за ним. — Мы могли </w:t>
      </w:r>
      <w:r w:rsidDel="00000000" w:rsidR="00000000" w:rsidRPr="00000000">
        <w:rPr>
          <w:rFonts w:ascii="Times New Roman" w:cs="Times New Roman" w:eastAsia="Times New Roman" w:hAnsi="Times New Roman"/>
          <w:sz w:val="24"/>
          <w:szCs w:val="24"/>
          <w:rtl w:val="0"/>
        </w:rPr>
        <w:t xml:space="preserve">испортить </w:t>
      </w:r>
      <w:r w:rsidDel="00000000" w:rsidR="00000000" w:rsidRPr="00000000">
        <w:rPr>
          <w:rFonts w:ascii="Times New Roman" w:cs="Times New Roman" w:eastAsia="Times New Roman" w:hAnsi="Times New Roman"/>
          <w:sz w:val="24"/>
          <w:szCs w:val="24"/>
          <w:rtl w:val="0"/>
        </w:rPr>
        <w:t xml:space="preserve">блестящий послужной список </w:t>
      </w:r>
      <w:r w:rsidDel="00000000" w:rsidR="00000000" w:rsidRPr="00000000">
        <w:rPr>
          <w:rFonts w:ascii="Times New Roman" w:cs="Times New Roman" w:eastAsia="Times New Roman" w:hAnsi="Times New Roman"/>
          <w:sz w:val="24"/>
          <w:szCs w:val="24"/>
          <w:rtl w:val="0"/>
        </w:rPr>
        <w:t xml:space="preserve">профессора МакГонагалл!</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сказал Гарри, — не будем ей об этом рассказывать, хорошо?</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должны прекратить, — заявила Гермиона. — Мы должны прекратить эти занятия, пока мы не пострадали. Мы слишком молоды, Гарри, мы не можем ничего сделать, по крайней мере пока.</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слегка усмехнулся.</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Эм-м, вот тут ты немного ошибаешься.</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протянул ей маленький розовый прямоугольник, резиновый ластик с ярко блестящим металлическим участком.</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недоумённо уставилась на ластик.</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Квантовой механики оказалось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недостаточно, — сказал Гарри. — Мне пришлось дойти до вне</w:t>
      </w:r>
      <w:r w:rsidDel="00000000" w:rsidR="00000000" w:rsidRPr="00000000">
        <w:rPr>
          <w:rFonts w:ascii="Times New Roman" w:cs="Times New Roman" w:eastAsia="Times New Roman" w:hAnsi="Times New Roman"/>
          <w:sz w:val="24"/>
          <w:szCs w:val="24"/>
          <w:rtl w:val="0"/>
        </w:rPr>
        <w:t xml:space="preserve">вре</w:t>
      </w:r>
      <w:r w:rsidDel="00000000" w:rsidR="00000000" w:rsidRPr="00000000">
        <w:rPr>
          <w:rFonts w:ascii="Times New Roman" w:cs="Times New Roman" w:eastAsia="Times New Roman" w:hAnsi="Times New Roman"/>
          <w:sz w:val="24"/>
          <w:szCs w:val="24"/>
          <w:rtl w:val="0"/>
        </w:rPr>
        <w:t xml:space="preserve">менной физики</w:t>
      </w:r>
      <w:r w:rsidDel="00000000" w:rsidR="00000000" w:rsidRPr="00000000">
        <w:rPr>
          <w:rFonts w:ascii="Times New Roman" w:cs="Times New Roman" w:eastAsia="Times New Roman" w:hAnsi="Times New Roman"/>
          <w:sz w:val="24"/>
          <w:szCs w:val="24"/>
          <w:rtl w:val="0"/>
        </w:rPr>
        <w:t xml:space="preserve">, чтобы что-то получилось. Нужно увидеть, как волшебная палочка изменяет связь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между отдельными реальностями прошлого и будущего, а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менять</w:t>
      </w:r>
      <w:r w:rsidDel="00000000" w:rsidR="00000000" w:rsidRPr="00000000">
        <w:rPr>
          <w:rFonts w:ascii="Times New Roman" w:cs="Times New Roman" w:eastAsia="Times New Roman" w:hAnsi="Times New Roman"/>
          <w:sz w:val="24"/>
          <w:szCs w:val="24"/>
          <w:rtl w:val="0"/>
        </w:rPr>
        <w:t xml:space="preserve"> что-то во временном потоке. Но у меня получилось, Гермиона. Я посмотрел сквозь иллюзию предметов, и, готов спорить, это не удавалось ни одному волшебнику в мире. Даже если кто-то из маглорожденных знает о формулах квантовой механики без времени, для него это лишь непонятные утверждения о далёкой от него квантовой ерунде, он не </w:t>
      </w:r>
      <w:r w:rsidDel="00000000" w:rsidR="00000000" w:rsidRPr="00000000">
        <w:rPr>
          <w:rFonts w:ascii="Times New Roman" w:cs="Times New Roman" w:eastAsia="Times New Roman" w:hAnsi="Times New Roman"/>
          <w:sz w:val="24"/>
          <w:szCs w:val="24"/>
          <w:rtl w:val="0"/>
        </w:rPr>
        <w:t xml:space="preserve">поймёт</w:t>
      </w:r>
      <w:r w:rsidDel="00000000" w:rsidR="00000000" w:rsidRPr="00000000">
        <w:rPr>
          <w:rFonts w:ascii="Times New Roman" w:cs="Times New Roman" w:eastAsia="Times New Roman" w:hAnsi="Times New Roman"/>
          <w:sz w:val="24"/>
          <w:szCs w:val="24"/>
          <w:rtl w:val="0"/>
        </w:rPr>
        <w:t xml:space="preserve"> по-настоящему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это и есть </w:t>
      </w:r>
      <w:r w:rsidDel="00000000" w:rsidR="00000000" w:rsidRPr="00000000">
        <w:rPr>
          <w:rFonts w:ascii="Times New Roman" w:cs="Times New Roman" w:eastAsia="Times New Roman" w:hAnsi="Times New Roman"/>
          <w:sz w:val="24"/>
          <w:szCs w:val="24"/>
          <w:rtl w:val="0"/>
        </w:rPr>
        <w:t xml:space="preserve">реальность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сможет принять, что известный ему мир — лишь галлюцинация. Я трансфигурировал </w:t>
      </w:r>
      <w:r w:rsidDel="00000000" w:rsidR="00000000" w:rsidRPr="00000000">
        <w:rPr>
          <w:rFonts w:ascii="Times New Roman" w:cs="Times New Roman" w:eastAsia="Times New Roman" w:hAnsi="Times New Roman"/>
          <w:sz w:val="24"/>
          <w:szCs w:val="24"/>
          <w:rtl w:val="0"/>
        </w:rPr>
        <w:t xml:space="preserve">часть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ластика, не изменяя его </w:t>
      </w:r>
      <w:r w:rsidDel="00000000" w:rsidR="00000000" w:rsidRPr="00000000">
        <w:rPr>
          <w:rFonts w:ascii="Times New Roman" w:cs="Times New Roman" w:eastAsia="Times New Roman" w:hAnsi="Times New Roman"/>
          <w:sz w:val="24"/>
          <w:szCs w:val="24"/>
          <w:rtl w:val="0"/>
        </w:rPr>
        <w:t xml:space="preserve">целиком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подняла палочку и </w:t>
      </w:r>
      <w:r w:rsidDel="00000000" w:rsidR="00000000" w:rsidRPr="00000000">
        <w:rPr>
          <w:rFonts w:ascii="Times New Roman" w:cs="Times New Roman" w:eastAsia="Times New Roman" w:hAnsi="Times New Roman"/>
          <w:sz w:val="24"/>
          <w:szCs w:val="24"/>
          <w:rtl w:val="0"/>
        </w:rPr>
        <w:t xml:space="preserve">направила на</w:t>
      </w:r>
      <w:r w:rsidDel="00000000" w:rsidR="00000000" w:rsidRPr="00000000">
        <w:rPr>
          <w:rFonts w:ascii="Times New Roman" w:cs="Times New Roman" w:eastAsia="Times New Roman" w:hAnsi="Times New Roman"/>
          <w:sz w:val="24"/>
          <w:szCs w:val="24"/>
          <w:rtl w:val="0"/>
        </w:rPr>
        <w:t xml:space="preserve"> ластик.</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лице Гарри мелькнуло раздражение, но он не попытался ей помешать.</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Фините инкантатем! — </w:t>
      </w:r>
      <w:r w:rsidDel="00000000" w:rsidR="00000000" w:rsidRPr="00000000">
        <w:rPr>
          <w:rFonts w:ascii="Times New Roman" w:cs="Times New Roman" w:eastAsia="Times New Roman" w:hAnsi="Times New Roman"/>
          <w:sz w:val="24"/>
          <w:szCs w:val="24"/>
          <w:rtl w:val="0"/>
        </w:rPr>
        <w:t xml:space="preserve">произнесла Гермиона. — Поговори с профессором МакГонагалл, прежде чем продолжать.</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 хотя и немного холодно.</w:t>
      </w: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всё-таки нам надо прекратить, — сказала она.</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Почему?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воскликнул</w:t>
      </w:r>
      <w:r w:rsidDel="00000000" w:rsidR="00000000" w:rsidRPr="00000000">
        <w:rPr>
          <w:rFonts w:ascii="Times New Roman" w:cs="Times New Roman" w:eastAsia="Times New Roman" w:hAnsi="Times New Roman"/>
          <w:sz w:val="24"/>
          <w:szCs w:val="24"/>
          <w:rtl w:val="0"/>
        </w:rPr>
        <w:t xml:space="preserve"> Гарри. — Ты не поним</w:t>
      </w:r>
      <w:r w:rsidDel="00000000" w:rsidR="00000000" w:rsidRPr="00000000">
        <w:rPr>
          <w:rFonts w:ascii="Times New Roman" w:cs="Times New Roman" w:eastAsia="Times New Roman" w:hAnsi="Times New Roman"/>
          <w:sz w:val="24"/>
          <w:szCs w:val="24"/>
          <w:rtl w:val="0"/>
        </w:rPr>
        <w:t xml:space="preserve">аешь, что это </w:t>
      </w:r>
      <w:r w:rsidDel="00000000" w:rsidR="00000000" w:rsidRPr="00000000">
        <w:rPr>
          <w:rFonts w:ascii="Times New Roman" w:cs="Times New Roman" w:eastAsia="Times New Roman" w:hAnsi="Times New Roman"/>
          <w:sz w:val="24"/>
          <w:szCs w:val="24"/>
          <w:rtl w:val="0"/>
        </w:rPr>
        <w:t xml:space="preserve">значит</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Волшебники знают не всё! Их слишком мало, а хоть чуть-чуть знакомых с наукой среди них ещё меньше. Низковисящие плоды ещё не кончились...</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правда опасно</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сказала Гермиона. — И если мы </w:t>
      </w:r>
      <w:r w:rsidDel="00000000" w:rsidR="00000000" w:rsidRPr="00000000">
        <w:rPr>
          <w:rFonts w:ascii="Times New Roman" w:cs="Times New Roman" w:eastAsia="Times New Roman" w:hAnsi="Times New Roman"/>
          <w:sz w:val="24"/>
          <w:szCs w:val="24"/>
          <w:rtl w:val="0"/>
        </w:rPr>
        <w:t xml:space="preserve">в самом деле </w:t>
      </w:r>
      <w:r w:rsidDel="00000000" w:rsidR="00000000" w:rsidRPr="00000000">
        <w:rPr>
          <w:rFonts w:ascii="Times New Roman" w:cs="Times New Roman" w:eastAsia="Times New Roman" w:hAnsi="Times New Roman"/>
          <w:sz w:val="24"/>
          <w:szCs w:val="24"/>
          <w:rtl w:val="0"/>
        </w:rPr>
        <w:t xml:space="preserve">способны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делать открытия, то это</w:t>
      </w:r>
      <w:r w:rsidDel="00000000" w:rsidR="00000000" w:rsidRPr="00000000">
        <w:rPr>
          <w:rFonts w:ascii="Times New Roman" w:cs="Times New Roman" w:eastAsia="Times New Roman" w:hAnsi="Times New Roman"/>
          <w:sz w:val="24"/>
          <w:szCs w:val="24"/>
          <w:rtl w:val="0"/>
        </w:rPr>
        <w:t xml:space="preserve"> ещё опаснее! Мы слишком молоды! Мы уже сделали большую ошибку, в следующий раз мы можем просто погибнуть!</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Гермиону передёрнуло.</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посмотрел в сторону и сделал несколько глубоких вдохов.</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Пожалуйста, не пытайся делать открытия в одиночку, Гарри, — срывающимся голосом попросила Гермиона. — Пожалуйста.</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Пожалуйста, не вынуждай меня решать, стоит ли рассказать профессору Флитвику.</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этот раз тишина длилась дольше.</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Итак, ты хочешь, чтобы мы учились, — произнёс Гарри. Гермиона чувствовала, что он пытается не показывать недовольства. — Просто учились.</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не была уверена, следует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ли отвечать, но...</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ты учился, эм, вневременной физике, так?</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посмотрел на неё.</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 что ты сделал, — неуверенно сказала Гермиона, — не было следствием наших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экспериментов. У тебя получилось, потому что ты прочитал уйму книг.</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открыл рот, затем закрыл его. По его лицу было видно, что он недоволен.</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Хорошо, — ответил Гарри. — Предлагаю так: мы учимся, и если я придумаю эксперимент, который действительно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будет стоить того, чтобы его </w:t>
      </w:r>
      <w:r w:rsidDel="00000000" w:rsidR="00000000" w:rsidRPr="00000000">
        <w:rPr>
          <w:rFonts w:ascii="Times New Roman" w:cs="Times New Roman" w:eastAsia="Times New Roman" w:hAnsi="Times New Roman"/>
          <w:sz w:val="24"/>
          <w:szCs w:val="24"/>
          <w:rtl w:val="0"/>
        </w:rPr>
        <w:t xml:space="preserve">провели</w:t>
      </w:r>
      <w:r w:rsidDel="00000000" w:rsidR="00000000" w:rsidRPr="00000000">
        <w:rPr>
          <w:rFonts w:ascii="Times New Roman" w:cs="Times New Roman" w:eastAsia="Times New Roman" w:hAnsi="Times New Roman"/>
          <w:sz w:val="24"/>
          <w:szCs w:val="24"/>
          <w:rtl w:val="0"/>
        </w:rPr>
        <w:t xml:space="preserve">, мы попробуем это сделать, после того как я спрошу профессора.</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Согласна, — Гермиона не упала от облегчения только потому, что уже сидела.</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Идём обедать? — </w:t>
      </w:r>
      <w:r w:rsidDel="00000000" w:rsidR="00000000" w:rsidRPr="00000000">
        <w:rPr>
          <w:rFonts w:ascii="Times New Roman" w:cs="Times New Roman" w:eastAsia="Times New Roman" w:hAnsi="Times New Roman"/>
          <w:sz w:val="24"/>
          <w:szCs w:val="24"/>
          <w:rtl w:val="0"/>
        </w:rPr>
        <w:t xml:space="preserve">осторожно предложил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кивнула. Да. Обед — это хорошая мысль. Сейчас — особенно.</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Оперевшись о каменную стену, она начала </w:t>
      </w:r>
      <w:r w:rsidDel="00000000" w:rsidR="00000000" w:rsidRPr="00000000">
        <w:rPr>
          <w:rFonts w:ascii="Times New Roman" w:cs="Times New Roman" w:eastAsia="Times New Roman" w:hAnsi="Times New Roman"/>
          <w:sz w:val="24"/>
          <w:szCs w:val="24"/>
          <w:rtl w:val="0"/>
        </w:rPr>
        <w:t xml:space="preserve">медленно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подниматься, морщ</w:t>
      </w:r>
      <w:r w:rsidDel="00000000" w:rsidR="00000000" w:rsidRPr="00000000">
        <w:rPr>
          <w:rFonts w:ascii="Times New Roman" w:cs="Times New Roman" w:eastAsia="Times New Roman" w:hAnsi="Times New Roman"/>
          <w:sz w:val="24"/>
          <w:szCs w:val="24"/>
          <w:rtl w:val="0"/>
        </w:rPr>
        <w:t xml:space="preserve">ась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 боли в мышцах...</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направил на неё палочку и произнёс:</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Вингардиум левиоса!</w:t>
      </w: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моргнула. Тяжесть в ногах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уменьшилась до терпимой.</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лице Гарри мелькнула улыбка.</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Можно </w:t>
      </w:r>
      <w:r w:rsidDel="00000000" w:rsidR="00000000" w:rsidRPr="00000000">
        <w:rPr>
          <w:rFonts w:ascii="Times New Roman" w:cs="Times New Roman" w:eastAsia="Times New Roman" w:hAnsi="Times New Roman"/>
          <w:sz w:val="24"/>
          <w:szCs w:val="24"/>
          <w:rtl w:val="0"/>
        </w:rPr>
        <w:t xml:space="preserve">приподнять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предмет, даже если не можешь его полностью левитировать. Помнишь тот эксперимент?</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беспомощно улыбнулась в ответ. Хотя и подумала, что ей стоило рассердиться.</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медленно пошла в сторону Большого Зала, чувствуя в ногах чудесную лёгкость. Гарри аккуратно удерживал палочку направленной на неё.</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Его хватило только на пять минут, </w:t>
      </w:r>
      <w:r w:rsidDel="00000000" w:rsidR="00000000" w:rsidRPr="00000000">
        <w:rPr>
          <w:rFonts w:ascii="Times New Roman" w:cs="Times New Roman" w:eastAsia="Times New Roman" w:hAnsi="Times New Roman"/>
          <w:sz w:val="24"/>
          <w:szCs w:val="24"/>
          <w:rtl w:val="0"/>
        </w:rPr>
        <w:t xml:space="preserve">но </w:t>
      </w:r>
      <w:r w:rsidDel="00000000" w:rsidR="00000000" w:rsidRPr="00000000">
        <w:rPr>
          <w:rFonts w:ascii="Times New Roman" w:cs="Times New Roman" w:eastAsia="Times New Roman" w:hAnsi="Times New Roman"/>
          <w:sz w:val="24"/>
          <w:szCs w:val="24"/>
          <w:rtl w:val="0"/>
        </w:rPr>
        <w:t xml:space="preserve">за саму </w:t>
      </w:r>
      <w:r w:rsidDel="00000000" w:rsidR="00000000" w:rsidRPr="00000000">
        <w:rPr>
          <w:rFonts w:ascii="Times New Roman" w:cs="Times New Roman" w:eastAsia="Times New Roman" w:hAnsi="Times New Roman"/>
          <w:sz w:val="24"/>
          <w:szCs w:val="24"/>
          <w:rtl w:val="0"/>
        </w:rPr>
        <w:t xml:space="preserve">идею </w:t>
      </w:r>
      <w:r w:rsidDel="00000000" w:rsidR="00000000" w:rsidRPr="00000000">
        <w:rPr>
          <w:rFonts w:ascii="Times New Roman" w:cs="Times New Roman" w:eastAsia="Times New Roman" w:hAnsi="Times New Roman"/>
          <w:sz w:val="24"/>
          <w:szCs w:val="24"/>
          <w:rtl w:val="0"/>
        </w:rPr>
        <w:t xml:space="preserve">она была благодарна.</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посмотрела на Дамблдора. В ответном взгляде тоже читался вопрос.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Вы что-нибудь поняли?</w:t>
      </w:r>
      <w:r w:rsidDel="00000000" w:rsidR="00000000" w:rsidRPr="00000000">
        <w:rPr>
          <w:rFonts w:ascii="Times New Roman" w:cs="Times New Roman" w:eastAsia="Times New Roman" w:hAnsi="Times New Roman"/>
          <w:sz w:val="24"/>
          <w:szCs w:val="24"/>
          <w:rtl w:val="0"/>
        </w:rPr>
        <w:t xml:space="preserve"> — смущённо спросил д</w:t>
      </w:r>
      <w:r w:rsidDel="00000000" w:rsidR="00000000" w:rsidRPr="00000000">
        <w:rPr>
          <w:rFonts w:ascii="Times New Roman" w:cs="Times New Roman" w:eastAsia="Times New Roman" w:hAnsi="Times New Roman"/>
          <w:sz w:val="24"/>
          <w:szCs w:val="24"/>
          <w:rtl w:val="0"/>
        </w:rPr>
        <w:t xml:space="preserve">иректор</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её мнению, это была </w:t>
      </w:r>
      <w:r w:rsidDel="00000000" w:rsidR="00000000" w:rsidRPr="00000000">
        <w:rPr>
          <w:rFonts w:ascii="Times New Roman" w:cs="Times New Roman" w:eastAsia="Times New Roman" w:hAnsi="Times New Roman"/>
          <w:sz w:val="24"/>
          <w:szCs w:val="24"/>
          <w:rtl w:val="0"/>
        </w:rPr>
        <w:t xml:space="preserve">самая </w:t>
      </w:r>
      <w:r w:rsidDel="00000000" w:rsidR="00000000" w:rsidRPr="00000000">
        <w:rPr>
          <w:rFonts w:ascii="Times New Roman" w:cs="Times New Roman" w:eastAsia="Times New Roman" w:hAnsi="Times New Roman"/>
          <w:sz w:val="24"/>
          <w:szCs w:val="24"/>
          <w:rtl w:val="0"/>
        </w:rPr>
        <w:t xml:space="preserve">отборн</w:t>
      </w:r>
      <w:r w:rsidDel="00000000" w:rsidR="00000000" w:rsidRPr="00000000">
        <w:rPr>
          <w:rFonts w:ascii="Times New Roman" w:cs="Times New Roman" w:eastAsia="Times New Roman" w:hAnsi="Times New Roman"/>
          <w:sz w:val="24"/>
          <w:szCs w:val="24"/>
          <w:rtl w:val="0"/>
        </w:rPr>
        <w:t xml:space="preserve">ейш</w:t>
      </w:r>
      <w:r w:rsidDel="00000000" w:rsidR="00000000" w:rsidRPr="00000000">
        <w:rPr>
          <w:rFonts w:ascii="Times New Roman" w:cs="Times New Roman" w:eastAsia="Times New Roman" w:hAnsi="Times New Roman"/>
          <w:sz w:val="24"/>
          <w:szCs w:val="24"/>
          <w:rtl w:val="0"/>
        </w:rPr>
        <w:t xml:space="preserve">ая</w:t>
      </w:r>
      <w:r w:rsidDel="00000000" w:rsidR="00000000" w:rsidRPr="00000000">
        <w:rPr>
          <w:rFonts w:ascii="Times New Roman" w:cs="Times New Roman" w:eastAsia="Times New Roman" w:hAnsi="Times New Roman"/>
          <w:sz w:val="24"/>
          <w:szCs w:val="24"/>
          <w:rtl w:val="0"/>
        </w:rPr>
        <w:t xml:space="preserve"> чушь, </w:t>
      </w:r>
      <w:r w:rsidDel="00000000" w:rsidR="00000000" w:rsidRPr="00000000">
        <w:rPr>
          <w:rFonts w:ascii="Times New Roman" w:cs="Times New Roman" w:eastAsia="Times New Roman" w:hAnsi="Times New Roman"/>
          <w:sz w:val="24"/>
          <w:szCs w:val="24"/>
          <w:rtl w:val="0"/>
        </w:rPr>
        <w:t xml:space="preserve">какую</w:t>
      </w:r>
      <w:r w:rsidDel="00000000" w:rsidR="00000000" w:rsidRPr="00000000">
        <w:rPr>
          <w:rFonts w:ascii="Times New Roman" w:cs="Times New Roman" w:eastAsia="Times New Roman" w:hAnsi="Times New Roman"/>
          <w:sz w:val="24"/>
          <w:szCs w:val="24"/>
          <w:rtl w:val="0"/>
        </w:rPr>
        <w:t xml:space="preserve"> она когда-либо слышала. МакГонагалл чувствовала неловкость за то, что ей пришлось вызвать директора, пусть она и руководствовалась п</w:t>
      </w:r>
      <w:r w:rsidDel="00000000" w:rsidR="00000000" w:rsidRPr="00000000">
        <w:rPr>
          <w:rFonts w:ascii="Times New Roman" w:cs="Times New Roman" w:eastAsia="Times New Roman" w:hAnsi="Times New Roman"/>
          <w:sz w:val="24"/>
          <w:szCs w:val="24"/>
          <w:rtl w:val="0"/>
        </w:rPr>
        <w:t xml:space="preserve">олученными заранее чёткими инструкциями.</w:t>
      </w: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Боюсь, нет, — ответила она, поджав губы.</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Стало быть, — </w:t>
      </w:r>
      <w:r w:rsidDel="00000000" w:rsidR="00000000" w:rsidRPr="00000000">
        <w:rPr>
          <w:rFonts w:ascii="Times New Roman" w:cs="Times New Roman" w:eastAsia="Times New Roman" w:hAnsi="Times New Roman"/>
          <w:sz w:val="24"/>
          <w:szCs w:val="24"/>
          <w:rtl w:val="0"/>
        </w:rPr>
        <w:t xml:space="preserve">Дамблдор </w:t>
      </w:r>
      <w:r w:rsidDel="00000000" w:rsidR="00000000" w:rsidRPr="00000000">
        <w:rPr>
          <w:rFonts w:ascii="Times New Roman" w:cs="Times New Roman" w:eastAsia="Times New Roman" w:hAnsi="Times New Roman"/>
          <w:sz w:val="24"/>
          <w:szCs w:val="24"/>
          <w:rtl w:val="0"/>
        </w:rPr>
        <w:t xml:space="preserve">снова посмотрел куда-то в сторону и его седая борода отвернулась от Минервы, — ты полагаешь, что способен делать нечто, недоступное другим волшебникам, нечто, что мы считаем невозможным.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втроём стояли в личной </w:t>
      </w:r>
      <w:r w:rsidDel="00000000" w:rsidR="00000000" w:rsidRPr="00000000">
        <w:rPr>
          <w:rFonts w:ascii="Times New Roman" w:cs="Times New Roman" w:eastAsia="Times New Roman" w:hAnsi="Times New Roman"/>
          <w:sz w:val="24"/>
          <w:szCs w:val="24"/>
          <w:rtl w:val="0"/>
        </w:rPr>
        <w:t xml:space="preserve">директорской мастерской </w:t>
      </w:r>
      <w:r w:rsidDel="00000000" w:rsidR="00000000" w:rsidRPr="00000000">
        <w:rPr>
          <w:rFonts w:ascii="Times New Roman" w:cs="Times New Roman" w:eastAsia="Times New Roman" w:hAnsi="Times New Roman"/>
          <w:sz w:val="24"/>
          <w:szCs w:val="24"/>
          <w:rtl w:val="0"/>
        </w:rPr>
        <w:t xml:space="preserve">для трансфигурации. Сияющий феникс, патронус Дамблдора, попросил привести сюда Гарри, едва её собственный патронус успел доставить сообщение. Свет падал через окна на потолке, освещая семиконечную алхимическую диаграмму, нарисованную в центре круглой комнаты. Тонкий слой пыли на полу опечалил Минерву — </w:t>
      </w:r>
      <w:r w:rsidDel="00000000" w:rsidR="00000000" w:rsidRPr="00000000">
        <w:rPr>
          <w:rFonts w:ascii="Times New Roman" w:cs="Times New Roman" w:eastAsia="Times New Roman" w:hAnsi="Times New Roman"/>
          <w:sz w:val="24"/>
          <w:szCs w:val="24"/>
          <w:rtl w:val="0"/>
        </w:rPr>
        <w:t xml:space="preserve">исследования в области трансфигурации</w:t>
      </w:r>
      <w:r w:rsidDel="00000000" w:rsidR="00000000" w:rsidRPr="00000000">
        <w:rPr>
          <w:rFonts w:ascii="Times New Roman" w:cs="Times New Roman" w:eastAsia="Times New Roman" w:hAnsi="Times New Roman"/>
          <w:sz w:val="24"/>
          <w:szCs w:val="24"/>
          <w:rtl w:val="0"/>
        </w:rPr>
        <w:t xml:space="preserve"> были одним из любимых занятий директора. Она знала, что в последнее время он крайне занят, но чтобы настолько...</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вот теперь Гарри собирается напрасно отнять у директора ещё больше времени. Впрочем, она не могла винить за это </w:t>
      </w:r>
      <w:r w:rsidDel="00000000" w:rsidR="00000000" w:rsidRPr="00000000">
        <w:rPr>
          <w:rFonts w:ascii="Times New Roman" w:cs="Times New Roman" w:eastAsia="Times New Roman" w:hAnsi="Times New Roman"/>
          <w:sz w:val="24"/>
          <w:szCs w:val="24"/>
          <w:rtl w:val="0"/>
        </w:rPr>
        <w:t xml:space="preserve">мальчика</w:t>
      </w:r>
      <w:r w:rsidDel="00000000" w:rsidR="00000000" w:rsidRPr="00000000">
        <w:rPr>
          <w:rFonts w:ascii="Times New Roman" w:cs="Times New Roman" w:eastAsia="Times New Roman" w:hAnsi="Times New Roman"/>
          <w:sz w:val="24"/>
          <w:szCs w:val="24"/>
          <w:rtl w:val="0"/>
        </w:rPr>
        <w:t xml:space="preserve">. Он всё сделал правильно, когда пришёл к ней и объявил, что у него появилась мысль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 поводу такой трансфигурации, которая считается невозможной. В свою очередь, она поступила именно так, как ей </w:t>
      </w:r>
      <w:r w:rsidDel="00000000" w:rsidR="00000000" w:rsidRPr="00000000">
        <w:rPr>
          <w:rFonts w:ascii="Times New Roman" w:cs="Times New Roman" w:eastAsia="Times New Roman" w:hAnsi="Times New Roman"/>
          <w:sz w:val="24"/>
          <w:szCs w:val="24"/>
          <w:rtl w:val="0"/>
        </w:rPr>
        <w:t xml:space="preserve">сказали: </w:t>
      </w:r>
      <w:r w:rsidDel="00000000" w:rsidR="00000000" w:rsidRPr="00000000">
        <w:rPr>
          <w:rFonts w:ascii="Times New Roman" w:cs="Times New Roman" w:eastAsia="Times New Roman" w:hAnsi="Times New Roman"/>
          <w:sz w:val="24"/>
          <w:szCs w:val="24"/>
          <w:rtl w:val="0"/>
        </w:rPr>
        <w:t xml:space="preserve">велела Гарри замолчать и не обсуждать с ней ничего, пока она не проконсультируется с директором и пока они не попадут в защищённое место.</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бы Гарри сразу рассказал, что именно он считает возможным сделать, она бы и пальцем не шевельнула.</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Понимаете, это непросто объяснить, — сконфуженно сообщил им Гарри. — Суммируя всё сказанное мною, ваши убеждения конфликтуют со взглядами учёных, причём в той области, где, как я искренне считаю, учёные разбираются лучше волшебников.</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бы глубоко вздохнула, но, похоже, Дамблдор принял это со всей серьёзностью.</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Идея Гарри происходила из банального </w:t>
      </w:r>
      <w:r w:rsidDel="00000000" w:rsidR="00000000" w:rsidRPr="00000000">
        <w:rPr>
          <w:rFonts w:ascii="Times New Roman" w:cs="Times New Roman" w:eastAsia="Times New Roman" w:hAnsi="Times New Roman"/>
          <w:sz w:val="24"/>
          <w:szCs w:val="24"/>
          <w:rtl w:val="0"/>
        </w:rPr>
        <w:t xml:space="preserve">незнания</w:t>
      </w:r>
      <w:r w:rsidDel="00000000" w:rsidR="00000000" w:rsidRPr="00000000">
        <w:rPr>
          <w:rFonts w:ascii="Times New Roman" w:cs="Times New Roman" w:eastAsia="Times New Roman" w:hAnsi="Times New Roman"/>
          <w:sz w:val="24"/>
          <w:szCs w:val="24"/>
          <w:rtl w:val="0"/>
        </w:rPr>
        <w:t xml:space="preserve">, ничего более. Если вы превращаете половину металлического шара в стекло, то весь шар</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меняется. Чтобы изменить часть, надо изменить весь предмет. </w:t>
      </w:r>
      <w:r w:rsidDel="00000000" w:rsidR="00000000" w:rsidRPr="00000000">
        <w:rPr>
          <w:rFonts w:ascii="Times New Roman" w:cs="Times New Roman" w:eastAsia="Times New Roman" w:hAnsi="Times New Roman"/>
          <w:sz w:val="24"/>
          <w:szCs w:val="24"/>
          <w:rtl w:val="0"/>
        </w:rPr>
        <w:t xml:space="preserve">Вы берёте некоторый объект и заменяете его другим объектом. Что бы могла значить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трансфигурация лишь половины шара? Что металлический шар как целое никуда не делся, но половина шара теперь представляет собой другой объект?</w:t>
      </w: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 произнесла профессор МакГонагалл, — то, что вы хотите сделать, не просто невозможно, это нелогично. Если вы меняете часть чего-либо, вы неизбежно меняете целое.</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Действительно, — согласился Дамблдор. — Но ведь Гарри — герой, а герои могут делать даже логически невозможное.</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бы закатила глаза, если б не </w:t>
      </w:r>
      <w:r w:rsidDel="00000000" w:rsidR="00000000" w:rsidRPr="00000000">
        <w:rPr>
          <w:rFonts w:ascii="Times New Roman" w:cs="Times New Roman" w:eastAsia="Times New Roman" w:hAnsi="Times New Roman"/>
          <w:sz w:val="24"/>
          <w:szCs w:val="24"/>
          <w:rtl w:val="0"/>
        </w:rPr>
        <w:t xml:space="preserve">привыкла к таким </w:t>
      </w:r>
      <w:r w:rsidDel="00000000" w:rsidR="00000000" w:rsidRPr="00000000">
        <w:rPr>
          <w:rFonts w:ascii="Times New Roman" w:cs="Times New Roman" w:eastAsia="Times New Roman" w:hAnsi="Times New Roman"/>
          <w:sz w:val="24"/>
          <w:szCs w:val="24"/>
          <w:rtl w:val="0"/>
        </w:rPr>
        <w:t xml:space="preserve">высказываниям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ещё много лет назад</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Допустим, это возможно, — сказал директор, — </w:t>
      </w:r>
      <w:r w:rsidDel="00000000" w:rsidR="00000000" w:rsidRPr="00000000">
        <w:rPr>
          <w:rFonts w:ascii="Times New Roman" w:cs="Times New Roman" w:eastAsia="Times New Roman" w:hAnsi="Times New Roman"/>
          <w:sz w:val="24"/>
          <w:szCs w:val="24"/>
          <w:rtl w:val="0"/>
        </w:rPr>
        <w:t xml:space="preserve">есть ли у вас какие-либо основания полагать, что эта</w:t>
      </w:r>
      <w:r w:rsidDel="00000000" w:rsidR="00000000" w:rsidRPr="00000000">
        <w:rPr>
          <w:rFonts w:ascii="Times New Roman" w:cs="Times New Roman" w:eastAsia="Times New Roman" w:hAnsi="Times New Roman"/>
          <w:sz w:val="24"/>
          <w:szCs w:val="24"/>
          <w:rtl w:val="0"/>
        </w:rPr>
        <w:t xml:space="preserve"> трансфигурация </w:t>
      </w:r>
      <w:r w:rsidDel="00000000" w:rsidR="00000000" w:rsidRPr="00000000">
        <w:rPr>
          <w:rFonts w:ascii="Times New Roman" w:cs="Times New Roman" w:eastAsia="Times New Roman" w:hAnsi="Times New Roman"/>
          <w:sz w:val="24"/>
          <w:szCs w:val="24"/>
          <w:rtl w:val="0"/>
        </w:rPr>
        <w:t xml:space="preserve">будет отличаться от обычной?</w:t>
      </w: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нахмурилась. Тот факт, что сама идея была попросту невообразимой, представлял определённую трудность, но она постаралась принять это как данное. Трансфигурация, приложенная лишь к половине металлического шара...</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Что-то странное на стыке половинок? — предположила она. — Но тут не должно быть отличий по сравнению с обычной трансфигурацией целого объекта в объект из двух различных частей...</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кивнул.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тоже так думаю</w:t>
      </w:r>
      <w:r w:rsidDel="00000000" w:rsidR="00000000" w:rsidRPr="00000000">
        <w:rPr>
          <w:rFonts w:ascii="Times New Roman" w:cs="Times New Roman" w:eastAsia="Times New Roman" w:hAnsi="Times New Roman"/>
          <w:sz w:val="24"/>
          <w:szCs w:val="24"/>
          <w:rtl w:val="0"/>
        </w:rPr>
        <w:t xml:space="preserve">. Гарри, если твоя теория верна, подразумевается, что ты совершишь в точности такую же трансфигурацию, как и всегда, просто прилагая усилия к части предмета вместо целого? Больше никаких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отличий?</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твёрдо ответил Гарри. — В этом вся суть.</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вновь посмотрел на неё.</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Минерва, вы можете предположить, почему подобная трансфигурация может быть опасна?</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ответила она, покопавшись в памяти.</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тоже</w:t>
      </w:r>
      <w:r w:rsidDel="00000000" w:rsidR="00000000" w:rsidRPr="00000000">
        <w:rPr>
          <w:rFonts w:ascii="Times New Roman" w:cs="Times New Roman" w:eastAsia="Times New Roman" w:hAnsi="Times New Roman"/>
          <w:sz w:val="24"/>
          <w:szCs w:val="24"/>
          <w:rtl w:val="0"/>
        </w:rPr>
        <w:t xml:space="preserve">, — заметил директор. — Хорошо, поскольку это превращение должно быть во всех отношениях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полностью аналогично обычной трансфигурации и мы не можем </w:t>
      </w:r>
      <w:r w:rsidDel="00000000" w:rsidR="00000000" w:rsidRPr="00000000">
        <w:rPr>
          <w:rFonts w:ascii="Times New Roman" w:cs="Times New Roman" w:eastAsia="Times New Roman" w:hAnsi="Times New Roman"/>
          <w:sz w:val="24"/>
          <w:szCs w:val="24"/>
          <w:rtl w:val="0"/>
        </w:rPr>
        <w:t xml:space="preserve">предположить, почему </w:t>
      </w:r>
      <w:r w:rsidDel="00000000" w:rsidR="00000000" w:rsidRPr="00000000">
        <w:rPr>
          <w:rFonts w:ascii="Times New Roman" w:cs="Times New Roman" w:eastAsia="Times New Roman" w:hAnsi="Times New Roman"/>
          <w:sz w:val="24"/>
          <w:szCs w:val="24"/>
          <w:rtl w:val="0"/>
        </w:rPr>
        <w:t xml:space="preserve">оно может быть опасным, считаю, что второго уровня пред</w:t>
      </w:r>
      <w:r w:rsidDel="00000000" w:rsidR="00000000" w:rsidRPr="00000000">
        <w:rPr>
          <w:rFonts w:ascii="Times New Roman" w:cs="Times New Roman" w:eastAsia="Times New Roman" w:hAnsi="Times New Roman"/>
          <w:sz w:val="24"/>
          <w:szCs w:val="24"/>
          <w:rtl w:val="0"/>
        </w:rPr>
        <w:t xml:space="preserve">осторожности </w:t>
      </w:r>
      <w:r w:rsidDel="00000000" w:rsidR="00000000" w:rsidRPr="00000000">
        <w:rPr>
          <w:rFonts w:ascii="Times New Roman" w:cs="Times New Roman" w:eastAsia="Times New Roman" w:hAnsi="Times New Roman"/>
          <w:sz w:val="24"/>
          <w:szCs w:val="24"/>
          <w:rtl w:val="0"/>
        </w:rPr>
        <w:t xml:space="preserve">будет достаточно.</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была удивлена, но не стала возражать. Дамблдор значительно превосходил её в опыте трансфигураций, за его плечами были </w:t>
      </w:r>
      <w:r w:rsidDel="00000000" w:rsidR="00000000" w:rsidRPr="00000000">
        <w:rPr>
          <w:rFonts w:ascii="Times New Roman" w:cs="Times New Roman" w:eastAsia="Times New Roman" w:hAnsi="Times New Roman"/>
          <w:sz w:val="24"/>
          <w:szCs w:val="24"/>
          <w:rtl w:val="0"/>
        </w:rPr>
        <w:t xml:space="preserve">в буквальном смысле</w:t>
      </w:r>
      <w:r w:rsidDel="00000000" w:rsidR="00000000" w:rsidRPr="00000000">
        <w:rPr>
          <w:rFonts w:ascii="Times New Roman" w:cs="Times New Roman" w:eastAsia="Times New Roman" w:hAnsi="Times New Roman"/>
          <w:sz w:val="24"/>
          <w:szCs w:val="24"/>
          <w:rtl w:val="0"/>
        </w:rPr>
        <w:t xml:space="preserve"> тысячи экспериментов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он никогда </w:t>
      </w:r>
      <w:r w:rsidDel="00000000" w:rsidR="00000000" w:rsidRPr="00000000">
        <w:rPr>
          <w:rFonts w:ascii="Times New Roman" w:cs="Times New Roman" w:eastAsia="Times New Roman" w:hAnsi="Times New Roman"/>
          <w:sz w:val="24"/>
          <w:szCs w:val="24"/>
          <w:rtl w:val="0"/>
        </w:rPr>
        <w:t xml:space="preserve">не принимал недостаточных мер предосторожности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даже использовал трансфигурацию </w:t>
      </w:r>
      <w:r w:rsidDel="00000000" w:rsidR="00000000" w:rsidRPr="00000000">
        <w:rPr>
          <w:rFonts w:ascii="Times New Roman" w:cs="Times New Roman" w:eastAsia="Times New Roman" w:hAnsi="Times New Roman"/>
          <w:sz w:val="24"/>
          <w:szCs w:val="24"/>
          <w:rtl w:val="0"/>
        </w:rPr>
        <w:t xml:space="preserve">в бо</w:t>
      </w:r>
      <w:r w:rsidDel="00000000" w:rsidR="00000000" w:rsidRPr="00000000">
        <w:rPr>
          <w:rFonts w:ascii="Times New Roman" w:cs="Times New Roman" w:eastAsia="Times New Roman" w:hAnsi="Times New Roman"/>
          <w:sz w:val="24"/>
          <w:szCs w:val="24"/>
          <w:rtl w:val="0"/>
        </w:rPr>
        <w:t xml:space="preserve">ю и всё ещё был жив</w:t>
      </w:r>
      <w:r w:rsidDel="00000000" w:rsidR="00000000" w:rsidRPr="00000000">
        <w:rPr>
          <w:rFonts w:ascii="Times New Roman" w:cs="Times New Roman" w:eastAsia="Times New Roman" w:hAnsi="Times New Roman"/>
          <w:sz w:val="24"/>
          <w:szCs w:val="24"/>
          <w:rtl w:val="0"/>
        </w:rPr>
        <w:t xml:space="preserve">. Если директор считает, что второго уровня достаточно, значит </w:t>
      </w:r>
      <w:r w:rsidDel="00000000" w:rsidR="00000000" w:rsidRPr="00000000">
        <w:rPr>
          <w:rFonts w:ascii="Times New Roman" w:cs="Times New Roman" w:eastAsia="Times New Roman" w:hAnsi="Times New Roman"/>
          <w:sz w:val="24"/>
          <w:szCs w:val="24"/>
          <w:rtl w:val="0"/>
        </w:rPr>
        <w:t xml:space="preserve">достаточно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любом случае у Гарри ничего не получится.</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Оба профессора занялись подготовкой защитных заклинаний и следящих </w:t>
      </w:r>
      <w:r w:rsidDel="00000000" w:rsidR="00000000" w:rsidRPr="00000000">
        <w:rPr>
          <w:rFonts w:ascii="Times New Roman" w:cs="Times New Roman" w:eastAsia="Times New Roman" w:hAnsi="Times New Roman"/>
          <w:sz w:val="24"/>
          <w:szCs w:val="24"/>
          <w:rtl w:val="0"/>
        </w:rPr>
        <w:t xml:space="preserve">плетений</w:t>
      </w:r>
      <w:r w:rsidDel="00000000" w:rsidR="00000000" w:rsidRPr="00000000">
        <w:rPr>
          <w:rFonts w:ascii="Times New Roman" w:cs="Times New Roman" w:eastAsia="Times New Roman" w:hAnsi="Times New Roman"/>
          <w:sz w:val="24"/>
          <w:szCs w:val="24"/>
          <w:rtl w:val="0"/>
        </w:rPr>
        <w:t xml:space="preserve">, наиболее важное из которых определяло утечку трансфигурированного материала в воздух</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Гарри будет окружён отдельной силовой оболочкой со своим собственным запасом воздуха, и лишь палочке </w:t>
      </w:r>
      <w:r w:rsidDel="00000000" w:rsidR="00000000" w:rsidRPr="00000000">
        <w:rPr>
          <w:rFonts w:ascii="Times New Roman" w:cs="Times New Roman" w:eastAsia="Times New Roman" w:hAnsi="Times New Roman"/>
          <w:sz w:val="24"/>
          <w:szCs w:val="24"/>
          <w:rtl w:val="0"/>
        </w:rPr>
        <w:t xml:space="preserve">будет </w:t>
      </w:r>
      <w:r w:rsidDel="00000000" w:rsidR="00000000" w:rsidRPr="00000000">
        <w:rPr>
          <w:rFonts w:ascii="Times New Roman" w:cs="Times New Roman" w:eastAsia="Times New Roman" w:hAnsi="Times New Roman"/>
          <w:sz w:val="24"/>
          <w:szCs w:val="24"/>
          <w:rtl w:val="0"/>
        </w:rPr>
        <w:t xml:space="preserve">позволено её покинуть. Находясь внутри Хогвартса, они не могли автоматически аппарировать прочь материал в случае спонтанного возгорания, но могли почти так же быстро выбросить его из башни, именно поэтому все окна были открыты. Гарри, в свою очередь, при первых же признаках неприятностей должен будет вылететь в соседнее окно.</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с опаской наблюдал за их действиями.</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беспокойтесь, мистер Поттер, — заметила профессор МакГонагалл в середине инструктажа, — почти наверняка всё это не понадобится. Если бы мы </w:t>
      </w:r>
      <w:r w:rsidDel="00000000" w:rsidR="00000000" w:rsidRPr="00000000">
        <w:rPr>
          <w:rFonts w:ascii="Times New Roman" w:cs="Times New Roman" w:eastAsia="Times New Roman" w:hAnsi="Times New Roman"/>
          <w:sz w:val="24"/>
          <w:szCs w:val="24"/>
          <w:rtl w:val="0"/>
        </w:rPr>
        <w:t xml:space="preserve">действительно </w:t>
      </w:r>
      <w:r w:rsidDel="00000000" w:rsidR="00000000" w:rsidRPr="00000000">
        <w:rPr>
          <w:rFonts w:ascii="Times New Roman" w:cs="Times New Roman" w:eastAsia="Times New Roman" w:hAnsi="Times New Roman"/>
          <w:sz w:val="24"/>
          <w:szCs w:val="24"/>
          <w:rtl w:val="0"/>
        </w:rPr>
        <w:t xml:space="preserve">ожидали</w:t>
      </w:r>
      <w:r w:rsidDel="00000000" w:rsidR="00000000" w:rsidRPr="00000000">
        <w:rPr>
          <w:rFonts w:ascii="Times New Roman" w:cs="Times New Roman" w:eastAsia="Times New Roman" w:hAnsi="Times New Roman"/>
          <w:sz w:val="24"/>
          <w:szCs w:val="24"/>
          <w:rtl w:val="0"/>
        </w:rPr>
        <w:t xml:space="preserve">, что что-то пойдёт не так, вам бы не разрешили попробовать. Всё это — просто обычные предосторожности для любой экспериментальной трансфигурации.</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сглотнул и кивнул.</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Несколько минут спустя, уже будучи пристёгнут ремнями к </w:t>
      </w:r>
      <w:r w:rsidDel="00000000" w:rsidR="00000000" w:rsidRPr="00000000">
        <w:rPr>
          <w:rFonts w:ascii="Times New Roman" w:cs="Times New Roman" w:eastAsia="Times New Roman" w:hAnsi="Times New Roman"/>
          <w:sz w:val="24"/>
          <w:szCs w:val="24"/>
          <w:rtl w:val="0"/>
        </w:rPr>
        <w:t xml:space="preserve">креслу-катапульте</w:t>
      </w:r>
      <w:r w:rsidDel="00000000" w:rsidR="00000000" w:rsidRPr="00000000">
        <w:rPr>
          <w:rFonts w:ascii="Times New Roman" w:cs="Times New Roman" w:eastAsia="Times New Roman" w:hAnsi="Times New Roman"/>
          <w:sz w:val="24"/>
          <w:szCs w:val="24"/>
          <w:rtl w:val="0"/>
        </w:rPr>
        <w:t xml:space="preserve">, он направил палочку на металлический шар — такого размера, что его полная трансфигурация заняла бы не менее тридцати минут, судя по текущим оценкам Гарри на уроках.</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w:t>
      </w:r>
      <w:r w:rsidDel="00000000" w:rsidR="00000000" w:rsidRPr="00000000">
        <w:rPr>
          <w:rFonts w:ascii="Times New Roman" w:cs="Times New Roman" w:eastAsia="Times New Roman" w:hAnsi="Times New Roman"/>
          <w:sz w:val="24"/>
          <w:szCs w:val="24"/>
          <w:rtl w:val="0"/>
        </w:rPr>
        <w:t xml:space="preserve">ещё</w:t>
      </w:r>
      <w:r w:rsidDel="00000000" w:rsidR="00000000" w:rsidRPr="00000000">
        <w:rPr>
          <w:rFonts w:ascii="Times New Roman" w:cs="Times New Roman" w:eastAsia="Times New Roman" w:hAnsi="Times New Roman"/>
          <w:sz w:val="24"/>
          <w:szCs w:val="24"/>
          <w:rtl w:val="0"/>
        </w:rPr>
        <w:t xml:space="preserve"> несколько минут </w:t>
      </w:r>
      <w:r w:rsidDel="00000000" w:rsidR="00000000" w:rsidRPr="00000000">
        <w:rPr>
          <w:rFonts w:ascii="Times New Roman" w:cs="Times New Roman" w:eastAsia="Times New Roman" w:hAnsi="Times New Roman"/>
          <w:sz w:val="24"/>
          <w:szCs w:val="24"/>
          <w:rtl w:val="0"/>
        </w:rPr>
        <w:t xml:space="preserve">спустя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Минерва прислонилась к стене, чтобы не упасть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шаре, в том месте, </w:t>
      </w:r>
      <w:r w:rsidDel="00000000" w:rsidR="00000000" w:rsidRPr="00000000">
        <w:rPr>
          <w:rFonts w:ascii="Times New Roman" w:cs="Times New Roman" w:eastAsia="Times New Roman" w:hAnsi="Times New Roman"/>
          <w:sz w:val="24"/>
          <w:szCs w:val="24"/>
          <w:rtl w:val="0"/>
        </w:rPr>
        <w:t xml:space="preserve">где была прижата</w:t>
      </w:r>
      <w:r w:rsidDel="00000000" w:rsidR="00000000" w:rsidRPr="00000000">
        <w:rPr>
          <w:rFonts w:ascii="Times New Roman" w:cs="Times New Roman" w:eastAsia="Times New Roman" w:hAnsi="Times New Roman"/>
          <w:sz w:val="24"/>
          <w:szCs w:val="24"/>
          <w:rtl w:val="0"/>
        </w:rPr>
        <w:t xml:space="preserve"> палочка Гарри, виднелся небольшой участок стекла.</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произнёс «Я ведь вам говорил!», но самодовольное выражение на его вспотевшем лице было вполне </w:t>
      </w:r>
      <w:r w:rsidDel="00000000" w:rsidR="00000000" w:rsidRPr="00000000">
        <w:rPr>
          <w:rFonts w:ascii="Times New Roman" w:cs="Times New Roman" w:eastAsia="Times New Roman" w:hAnsi="Times New Roman"/>
          <w:sz w:val="24"/>
          <w:szCs w:val="24"/>
          <w:rtl w:val="0"/>
        </w:rPr>
        <w:t xml:space="preserve">красноречивым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начал исследовать шар с помощью аналитических заклинаний. Он выглядел всё более и более заинтригованным и, к</w:t>
      </w:r>
      <w:r w:rsidDel="00000000" w:rsidR="00000000" w:rsidRPr="00000000">
        <w:rPr>
          <w:rFonts w:ascii="Times New Roman" w:cs="Times New Roman" w:eastAsia="Times New Roman" w:hAnsi="Times New Roman"/>
          <w:sz w:val="24"/>
          <w:szCs w:val="24"/>
          <w:rtl w:val="0"/>
        </w:rPr>
        <w:t xml:space="preserve">азалось, помолодел лет на тридцать.</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Поразительно, — сказал Дамблдор, — всё в точности как утверждал Гарри. Он просто трансфигурировал часть предмета, не трансфигурируя целое. Гарри, так ты говоришь, это просто мысленное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ограничение?</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кивнул Гарри, — но довольно глубокое. Просто знать, что оно есть, недостаточно. Мне пришлось подавить ту часть своего разума, которая вносила искажения, и думать </w:t>
      </w:r>
      <w:r w:rsidDel="00000000" w:rsidR="00000000" w:rsidRPr="00000000">
        <w:rPr>
          <w:rFonts w:ascii="Times New Roman" w:cs="Times New Roman" w:eastAsia="Times New Roman" w:hAnsi="Times New Roman"/>
          <w:sz w:val="24"/>
          <w:szCs w:val="24"/>
          <w:rtl w:val="0"/>
        </w:rPr>
        <w:t xml:space="preserve">о реальности, открытой учёными, которая лежит в основе реальности</w:t>
      </w:r>
      <w:r w:rsidDel="00000000" w:rsidR="00000000" w:rsidRPr="00000000">
        <w:rPr>
          <w:rFonts w:ascii="Times New Roman" w:cs="Times New Roman" w:eastAsia="Times New Roman" w:hAnsi="Times New Roman"/>
          <w:sz w:val="24"/>
          <w:szCs w:val="24"/>
          <w:rtl w:val="0"/>
        </w:rPr>
        <w:t xml:space="preserve"> обыденной.</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Воистину поразительно, — произнёс Дамблдор. — Полагаю, любому другому волшебнику понадобятся месяцы учёбы, чтобы достичь подобного результата, если удастся вообще, не так ли? Могу я попросить тебя частично трансфигурировать ещё несколько предметов?</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 да и да, конечно, — ответил Гарри.</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Ещё через полчаса Минерва по-прежнему чувствовала себя сбитой с толку, но значительно более уверенной в безопасности происходящего.</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забыть про логическую невозможность, частичная трансфигурация </w:t>
      </w:r>
      <w:r w:rsidDel="00000000" w:rsidR="00000000" w:rsidRPr="00000000">
        <w:rPr>
          <w:rFonts w:ascii="Times New Roman" w:cs="Times New Roman" w:eastAsia="Times New Roman" w:hAnsi="Times New Roman"/>
          <w:sz w:val="24"/>
          <w:szCs w:val="24"/>
          <w:rtl w:val="0"/>
        </w:rPr>
        <w:t xml:space="preserve">совершенно </w:t>
      </w:r>
      <w:r w:rsidDel="00000000" w:rsidR="00000000" w:rsidRPr="00000000">
        <w:rPr>
          <w:rFonts w:ascii="Times New Roman" w:cs="Times New Roman" w:eastAsia="Times New Roman" w:hAnsi="Times New Roman"/>
          <w:sz w:val="24"/>
          <w:szCs w:val="24"/>
          <w:rtl w:val="0"/>
        </w:rPr>
        <w:t xml:space="preserve">ничем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отличалась от обычной.</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Думаю, на сегодня достаточно, директор, — наконец сказала она. — Подозреваю, частичная трансфигурация требует больше усилий по сравнению с обычной.</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практикой разница становится менее существенной, — прошептал бледный измождённый мальчик, — но в целом, да, это вы верно заметили.</w:t>
      </w: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Ещё минута ушла на вытаскивание Гарри из защитных барьеров. Затем Минерва усадила его на гораздо более удобный стул, а Дамблдор вручил бокал газировки</w:t>
      </w:r>
      <w:r w:rsidDel="00000000" w:rsidR="00000000" w:rsidRPr="00000000">
        <w:rPr>
          <w:rFonts w:ascii="Times New Roman" w:cs="Times New Roman" w:eastAsia="Times New Roman" w:hAnsi="Times New Roman"/>
          <w:sz w:val="24"/>
          <w:szCs w:val="24"/>
          <w:rtl w:val="0"/>
        </w:rPr>
        <w:t xml:space="preserve"> с </w:t>
      </w:r>
      <w:r w:rsidDel="00000000" w:rsidR="00000000" w:rsidRPr="00000000">
        <w:rPr>
          <w:rFonts w:ascii="Times New Roman" w:cs="Times New Roman" w:eastAsia="Times New Roman" w:hAnsi="Times New Roman"/>
          <w:sz w:val="24"/>
          <w:szCs w:val="24"/>
          <w:rtl w:val="0"/>
        </w:rPr>
        <w:t xml:space="preserve">мороженым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Мои поздравления, мистер Поттер! — </w:t>
      </w:r>
      <w:r w:rsidDel="00000000" w:rsidR="00000000" w:rsidRPr="00000000">
        <w:rPr>
          <w:rFonts w:ascii="Times New Roman" w:cs="Times New Roman" w:eastAsia="Times New Roman" w:hAnsi="Times New Roman"/>
          <w:sz w:val="24"/>
          <w:szCs w:val="24"/>
          <w:rtl w:val="0"/>
        </w:rPr>
        <w:t xml:space="preserve">искренне </w:t>
      </w:r>
      <w:r w:rsidDel="00000000" w:rsidR="00000000" w:rsidRPr="00000000">
        <w:rPr>
          <w:rFonts w:ascii="Times New Roman" w:cs="Times New Roman" w:eastAsia="Times New Roman" w:hAnsi="Times New Roman"/>
          <w:sz w:val="24"/>
          <w:szCs w:val="24"/>
          <w:rtl w:val="0"/>
        </w:rPr>
        <w:t xml:space="preserve">сказала профессор МакГонагалл. Она готова была спорить на что угодно, что ничего не получится.</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в самом деле, поздравляю, — согласился Дамблдор. — </w:t>
      </w:r>
      <w:r w:rsidDel="00000000" w:rsidR="00000000" w:rsidRPr="00000000">
        <w:rPr>
          <w:rFonts w:ascii="Times New Roman" w:cs="Times New Roman" w:eastAsia="Times New Roman" w:hAnsi="Times New Roman"/>
          <w:sz w:val="24"/>
          <w:szCs w:val="24"/>
          <w:rtl w:val="0"/>
        </w:rPr>
        <w:t xml:space="preserve">Даже я первое оригинальное открытие в трансфигурации совершил только в четырнадцать лет</w:t>
      </w:r>
      <w:r w:rsidDel="00000000" w:rsidR="00000000" w:rsidRPr="00000000">
        <w:rPr>
          <w:rFonts w:ascii="Times New Roman" w:cs="Times New Roman" w:eastAsia="Times New Roman" w:hAnsi="Times New Roman"/>
          <w:sz w:val="24"/>
          <w:szCs w:val="24"/>
          <w:rtl w:val="0"/>
        </w:rPr>
        <w:t xml:space="preserve">. Со времён Доротеи Сеньяк ни один гений не расцветал так рано.</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Спасибо, — смущённо ответил Гарри.</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Однако, — задумчиво продолжил Дамблдор, — думаю, будет весьма разумно держать это счастливое событие в тайне, по крайней мере сейчас. Гарри, ты обсуждал с кем-нибудь свою идею, прежде чем рассказать профессору МакГонагалл?</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Повисла тишина.</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Э-э-э, мне бы не хотелось никого отдавать в руки инквизиции, но я действительно рассказал одному ученику...</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Слово сорвалось с губ МакГонагалл как взрыв: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обсуждали совершенно новый вид трансфигурации с </w:t>
      </w:r>
      <w:r w:rsidDel="00000000" w:rsidR="00000000" w:rsidRPr="00000000">
        <w:rPr>
          <w:rFonts w:ascii="Times New Roman" w:cs="Times New Roman" w:eastAsia="Times New Roman" w:hAnsi="Times New Roman"/>
          <w:sz w:val="24"/>
          <w:szCs w:val="24"/>
          <w:rtl w:val="0"/>
        </w:rPr>
        <w:t xml:space="preserve">учеником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прежде, чем проконсультироваться </w:t>
      </w:r>
      <w:r w:rsidDel="00000000" w:rsidR="00000000" w:rsidRPr="00000000">
        <w:rPr>
          <w:rFonts w:ascii="Times New Roman" w:cs="Times New Roman" w:eastAsia="Times New Roman" w:hAnsi="Times New Roman"/>
          <w:sz w:val="24"/>
          <w:szCs w:val="24"/>
          <w:rtl w:val="0"/>
        </w:rPr>
        <w:t xml:space="preserve">с признанным авторитетом</w:t>
      </w:r>
      <w:r w:rsidDel="00000000" w:rsidR="00000000" w:rsidRPr="00000000">
        <w:rPr>
          <w:rFonts w:ascii="Times New Roman" w:cs="Times New Roman" w:eastAsia="Times New Roman" w:hAnsi="Times New Roman"/>
          <w:sz w:val="24"/>
          <w:szCs w:val="24"/>
          <w:rtl w:val="0"/>
        </w:rPr>
        <w:t xml:space="preserve">? Вы понимаете, насколько это </w:t>
      </w:r>
      <w:r w:rsidDel="00000000" w:rsidR="00000000" w:rsidRPr="00000000">
        <w:rPr>
          <w:rFonts w:ascii="Times New Roman" w:cs="Times New Roman" w:eastAsia="Times New Roman" w:hAnsi="Times New Roman"/>
          <w:sz w:val="24"/>
          <w:szCs w:val="24"/>
          <w:rtl w:val="0"/>
        </w:rPr>
        <w:t xml:space="preserve">безответственно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Извините, я не подумал, — прошептал Гарри.</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выглядел </w:t>
      </w:r>
      <w:r w:rsidDel="00000000" w:rsidR="00000000" w:rsidRPr="00000000">
        <w:rPr>
          <w:rFonts w:ascii="Times New Roman" w:cs="Times New Roman" w:eastAsia="Times New Roman" w:hAnsi="Times New Roman"/>
          <w:sz w:val="24"/>
          <w:szCs w:val="24"/>
          <w:rtl w:val="0"/>
        </w:rPr>
        <w:t xml:space="preserve">соответствующе </w:t>
      </w:r>
      <w:r w:rsidDel="00000000" w:rsidR="00000000" w:rsidRPr="00000000">
        <w:rPr>
          <w:rFonts w:ascii="Times New Roman" w:cs="Times New Roman" w:eastAsia="Times New Roman" w:hAnsi="Times New Roman"/>
          <w:sz w:val="24"/>
          <w:szCs w:val="24"/>
          <w:rtl w:val="0"/>
        </w:rPr>
        <w:t xml:space="preserve">испуганным, и Минерва немного расслабилась. По крайней мере он осознал, насколько был глуп.</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должен взять с мисс Грейнджер клятву держать это в тайне</w:t>
      </w:r>
      <w:r w:rsidDel="00000000" w:rsidR="00000000" w:rsidRPr="00000000">
        <w:rPr>
          <w:rFonts w:ascii="Times New Roman" w:cs="Times New Roman" w:eastAsia="Times New Roman" w:hAnsi="Times New Roman"/>
          <w:sz w:val="24"/>
          <w:szCs w:val="24"/>
          <w:rtl w:val="0"/>
        </w:rPr>
        <w:t xml:space="preserve">, — серьёзно заявил Дамблдор, — и сам не говори никому, без серьёзной на то причины, а если расскажешь, то они тоже должны поклясться держать это в тайне.</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почему? — спросил Гарри.</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задала себе тот же вопрос. </w:t>
      </w:r>
      <w:r w:rsidDel="00000000" w:rsidR="00000000" w:rsidRPr="00000000">
        <w:rPr>
          <w:rFonts w:ascii="Times New Roman" w:cs="Times New Roman" w:eastAsia="Times New Roman" w:hAnsi="Times New Roman"/>
          <w:sz w:val="24"/>
          <w:szCs w:val="24"/>
          <w:rtl w:val="0"/>
        </w:rPr>
        <w:t xml:space="preserve">Она в который раз не поспевала за мыслями директора.</w:t>
      </w: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способен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делать то, чего никто от тебя не ждёт, — объяснил Дамблдор. — Что-то совершенно невообразимое. Возможно, это станет твоим решающим преимуществом, Гарри, и мы должны сохранить его в тайне. Пожалуйста, поверь мне.</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кивнула, её решительное лицо не </w:t>
      </w:r>
      <w:r w:rsidDel="00000000" w:rsidR="00000000" w:rsidRPr="00000000">
        <w:rPr>
          <w:rFonts w:ascii="Times New Roman" w:cs="Times New Roman" w:eastAsia="Times New Roman" w:hAnsi="Times New Roman"/>
          <w:sz w:val="24"/>
          <w:szCs w:val="24"/>
          <w:rtl w:val="0"/>
        </w:rPr>
        <w:t xml:space="preserve">выдавало </w:t>
      </w:r>
      <w:r w:rsidDel="00000000" w:rsidR="00000000" w:rsidRPr="00000000">
        <w:rPr>
          <w:rFonts w:ascii="Times New Roman" w:cs="Times New Roman" w:eastAsia="Times New Roman" w:hAnsi="Times New Roman"/>
          <w:sz w:val="24"/>
          <w:szCs w:val="24"/>
          <w:rtl w:val="0"/>
        </w:rPr>
        <w:t xml:space="preserve">внутреннего смущения.</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Пожалуйста, так и сделайте, мистер Поттер.</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 медленно проговорил Гарри.</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только мы закончим изучение твоих образцов, — добавил Дамблдор, — ты волен продолжить практиковаться с частичной трансфигурацией, но только</w:t>
      </w:r>
      <w:r w:rsidDel="00000000" w:rsidR="00000000" w:rsidRPr="00000000">
        <w:rPr>
          <w:rFonts w:ascii="Times New Roman" w:cs="Times New Roman" w:eastAsia="Times New Roman" w:hAnsi="Times New Roman"/>
          <w:sz w:val="24"/>
          <w:szCs w:val="24"/>
          <w:rtl w:val="0"/>
        </w:rPr>
        <w:t xml:space="preserve"> из стекла в железо и из железа в стекло, с мисс Грейнджер в качестве наблюдателя. И немедленно </w:t>
      </w:r>
      <w:r w:rsidDel="00000000" w:rsidR="00000000" w:rsidRPr="00000000">
        <w:rPr>
          <w:rFonts w:ascii="Times New Roman" w:cs="Times New Roman" w:eastAsia="Times New Roman" w:hAnsi="Times New Roman"/>
          <w:sz w:val="24"/>
          <w:szCs w:val="24"/>
          <w:rtl w:val="0"/>
        </w:rPr>
        <w:t xml:space="preserve">обратитесь </w:t>
      </w:r>
      <w:r w:rsidDel="00000000" w:rsidR="00000000" w:rsidRPr="00000000">
        <w:rPr>
          <w:rFonts w:ascii="Times New Roman" w:cs="Times New Roman" w:eastAsia="Times New Roman" w:hAnsi="Times New Roman"/>
          <w:sz w:val="24"/>
          <w:szCs w:val="24"/>
          <w:rtl w:val="0"/>
        </w:rPr>
        <w:t xml:space="preserve">к профессору, если кто-то из вас заподозрит какие-либо симптомы трансфигурационной болезни.</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выходе из мастерской, уже поворачивая дверную ручку, Гарри обернулся и сказал: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Пока мы не разошлись, хочу спросить, не замечали ли вы что-нибудь необычное в профессоре Снейпе?</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Необычное? — удивился директор.</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Минерве удалось скрыть кривую улыбку. Конечно же, мальчик испытывал тревогу по поводу «злого профессора зельеварения», он ведь не мог знать, почему Северусу можно доверять. Было бы, мягко говоря, неловко объяснять Гарри, что Снейп всё ещё влюблён в его мать.</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имел в виду, не менялось ли его поведение в последние дни? — пояснил Гарри.</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замечал ничего такого... — медленно произнес директор. — А почему ты спрашиваешь?</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помотал головой.</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хочу добавлять предвзятости вашим наблюдениям. </w:t>
      </w:r>
      <w:r w:rsidDel="00000000" w:rsidR="00000000" w:rsidRPr="00000000">
        <w:rPr>
          <w:rFonts w:ascii="Times New Roman" w:cs="Times New Roman" w:eastAsia="Times New Roman" w:hAnsi="Times New Roman"/>
          <w:sz w:val="24"/>
          <w:szCs w:val="24"/>
          <w:rtl w:val="0"/>
        </w:rPr>
        <w:t xml:space="preserve">Просто </w:t>
      </w:r>
      <w:r w:rsidDel="00000000" w:rsidR="00000000" w:rsidRPr="00000000">
        <w:rPr>
          <w:rFonts w:ascii="Times New Roman" w:cs="Times New Roman" w:eastAsia="Times New Roman" w:hAnsi="Times New Roman"/>
          <w:sz w:val="24"/>
          <w:szCs w:val="24"/>
          <w:rtl w:val="0"/>
        </w:rPr>
        <w:t xml:space="preserve">обратите внимание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Никакие прямые обвинения в адрес Северуса не смогли бы породить той волны тревоги, которая охватила Минерву от этих слов.</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 уважением поклонился им обоим и удалился.</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Альбус, — спросила Минерва, когда мальчик покинул комнату, — почему в</w:t>
      </w:r>
      <w:r w:rsidDel="00000000" w:rsidR="00000000" w:rsidRPr="00000000">
        <w:rPr>
          <w:rFonts w:ascii="Times New Roman" w:cs="Times New Roman" w:eastAsia="Times New Roman" w:hAnsi="Times New Roman"/>
          <w:sz w:val="24"/>
          <w:szCs w:val="24"/>
          <w:rtl w:val="0"/>
        </w:rPr>
        <w:t xml:space="preserve">ы сразу отн</w:t>
      </w:r>
      <w:r w:rsidDel="00000000" w:rsidR="00000000" w:rsidRPr="00000000">
        <w:rPr>
          <w:rFonts w:ascii="Times New Roman" w:cs="Times New Roman" w:eastAsia="Times New Roman" w:hAnsi="Times New Roman"/>
          <w:sz w:val="24"/>
          <w:szCs w:val="24"/>
          <w:rtl w:val="0"/>
        </w:rPr>
        <w:t xml:space="preserve">еслись к словам Гарри серьёзно? Я считала его идею совершенно невозможной!</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помрачнел.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 той же причине, по которой всё произошедшее надо держать в тайне, Минерва. По той же причине, по которой я попросил вас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сразу же прийти ко мне, если Гарри сделает подобное заявление. </w:t>
      </w:r>
      <w:r w:rsidDel="00000000" w:rsidR="00000000" w:rsidRPr="00000000">
        <w:rPr>
          <w:rFonts w:ascii="Times New Roman" w:cs="Times New Roman" w:eastAsia="Times New Roman" w:hAnsi="Times New Roman"/>
          <w:sz w:val="24"/>
          <w:szCs w:val="24"/>
          <w:rtl w:val="0"/>
        </w:rPr>
        <w:t xml:space="preserve">Потому, что</w:t>
      </w:r>
      <w:r w:rsidDel="00000000" w:rsidR="00000000" w:rsidRPr="00000000">
        <w:rPr>
          <w:rFonts w:ascii="Times New Roman" w:cs="Times New Roman" w:eastAsia="Times New Roman" w:hAnsi="Times New Roman"/>
          <w:sz w:val="24"/>
          <w:szCs w:val="24"/>
          <w:rtl w:val="0"/>
        </w:rPr>
        <w:t xml:space="preserve"> это сила, которая</w:t>
      </w:r>
      <w:r w:rsidDel="00000000" w:rsidR="00000000" w:rsidRPr="00000000">
        <w:rPr>
          <w:rFonts w:ascii="Times New Roman" w:cs="Times New Roman" w:eastAsia="Times New Roman" w:hAnsi="Times New Roman"/>
          <w:sz w:val="24"/>
          <w:szCs w:val="24"/>
          <w:rtl w:val="0"/>
        </w:rPr>
        <w:t xml:space="preserve"> неведома</w:t>
      </w:r>
      <w:r w:rsidDel="00000000" w:rsidR="00000000" w:rsidRPr="00000000">
        <w:rPr>
          <w:rFonts w:ascii="Times New Roman" w:cs="Times New Roman" w:eastAsia="Times New Roman" w:hAnsi="Times New Roman"/>
          <w:sz w:val="24"/>
          <w:szCs w:val="24"/>
          <w:rtl w:val="0"/>
        </w:rPr>
        <w:t xml:space="preserve"> Волдеморту.</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Прошло несколько секунд, прежде чем до неё дошёл смысл этих слов.</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тогда холодная дрожь пронзила её, </w:t>
      </w:r>
      <w:r w:rsidDel="00000000" w:rsidR="00000000" w:rsidRPr="00000000">
        <w:rPr>
          <w:rFonts w:ascii="Times New Roman" w:cs="Times New Roman" w:eastAsia="Times New Roman" w:hAnsi="Times New Roman"/>
          <w:sz w:val="24"/>
          <w:szCs w:val="24"/>
          <w:rtl w:val="0"/>
        </w:rPr>
        <w:t xml:space="preserve">как пронзала каждый раз, когда она вспоминала.</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начиналось как </w:t>
      </w:r>
      <w:r w:rsidDel="00000000" w:rsidR="00000000" w:rsidRPr="00000000">
        <w:rPr>
          <w:rFonts w:ascii="Times New Roman" w:cs="Times New Roman" w:eastAsia="Times New Roman" w:hAnsi="Times New Roman"/>
          <w:sz w:val="24"/>
          <w:szCs w:val="24"/>
          <w:rtl w:val="0"/>
        </w:rPr>
        <w:t xml:space="preserve">обычное собеседование по трудоустройству, Си</w:t>
      </w:r>
      <w:del w:author="Alaric Lightin" w:id="0" w:date="2018-08-15T13:01:53Z">
        <w:commentRangeStart w:id="0"/>
        <w:r w:rsidDel="00000000" w:rsidR="00000000" w:rsidRPr="00000000">
          <w:rPr>
            <w:rFonts w:ascii="Times New Roman" w:cs="Times New Roman" w:eastAsia="Times New Roman" w:hAnsi="Times New Roman"/>
            <w:sz w:val="24"/>
            <w:szCs w:val="24"/>
            <w:rtl w:val="0"/>
          </w:rPr>
          <w:delText xml:space="preserve">б</w:delText>
        </w:r>
      </w:del>
      <w:ins w:author="Alaric Lightin" w:id="0" w:date="2018-08-15T13:01:53Z">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в</w:t>
        </w:r>
      </w:ins>
      <w:r w:rsidDel="00000000" w:rsidR="00000000" w:rsidRPr="00000000">
        <w:rPr>
          <w:rFonts w:ascii="Times New Roman" w:cs="Times New Roman" w:eastAsia="Times New Roman" w:hAnsi="Times New Roman"/>
          <w:sz w:val="24"/>
          <w:szCs w:val="24"/>
          <w:rtl w:val="0"/>
        </w:rPr>
        <w:t xml:space="preserve">илла Трелони претендовала на должность пр</w:t>
      </w:r>
      <w:r w:rsidDel="00000000" w:rsidR="00000000" w:rsidRPr="00000000">
        <w:rPr>
          <w:rFonts w:ascii="Times New Roman" w:cs="Times New Roman" w:eastAsia="Times New Roman" w:hAnsi="Times New Roman"/>
          <w:sz w:val="24"/>
          <w:szCs w:val="24"/>
          <w:rtl w:val="0"/>
        </w:rPr>
        <w:t xml:space="preserve">офессора</w:t>
      </w:r>
      <w:r w:rsidDel="00000000" w:rsidR="00000000" w:rsidRPr="00000000">
        <w:rPr>
          <w:rFonts w:ascii="Times New Roman" w:cs="Times New Roman" w:eastAsia="Times New Roman" w:hAnsi="Times New Roman"/>
          <w:sz w:val="24"/>
          <w:szCs w:val="24"/>
          <w:rtl w:val="0"/>
        </w:rPr>
        <w:t xml:space="preserve"> прорицания…</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line="240" w:lineRule="auto"/>
        <w:ind w:left="57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ГРЯДЁТ ТОТ, КТО НАДЕЛЁН МОГУЩЕСТВОМ ПОБЕДИТЬ ТЁМНОГО ЛОРДА,</w:t>
        <w:br w:type="textWrapping"/>
        <w:t xml:space="preserve">РОЖДЁННЫЙ ТЕМИ, КТО ТРИЖДЫ БРОСАЛ ЕМУ ВЫЗОВ,</w:t>
        <w:br w:type="textWrapping"/>
        <w:t xml:space="preserve">РОЖДЁННЫЙ НА ИСХОДЕ СЕДЬМОГО МЕСЯЦА,</w:t>
        <w:br w:type="textWrapping"/>
        <w:t xml:space="preserve">И ТЁМНЫЙ ЛОРД ОТМЕТИТ ЕГО КАК РАВНОГО СЕБЕ,</w:t>
        <w:br w:type="textWrapping"/>
        <w:t xml:space="preserve">НО ОН БУДЕТ ОБЛАДАТЬ СИЛОЙ, ЧТО НЕВЕДОМА ТЁМНОМУ ЛОРДУ,</w:t>
        <w:br w:type="textWrapping"/>
        <w:t xml:space="preserve">И КАЖДОМУ </w:t>
      </w:r>
      <w:r w:rsidDel="00000000" w:rsidR="00000000" w:rsidRPr="00000000">
        <w:rPr>
          <w:rFonts w:ascii="Times New Roman" w:cs="Times New Roman" w:eastAsia="Times New Roman" w:hAnsi="Times New Roman"/>
          <w:i w:val="1"/>
          <w:sz w:val="24"/>
          <w:szCs w:val="24"/>
          <w:rtl w:val="0"/>
        </w:rPr>
        <w:t xml:space="preserve">ДОЛЖНО </w:t>
      </w:r>
      <w:r w:rsidDel="00000000" w:rsidR="00000000" w:rsidRPr="00000000">
        <w:rPr>
          <w:rFonts w:ascii="Times New Roman" w:cs="Times New Roman" w:eastAsia="Times New Roman" w:hAnsi="Times New Roman"/>
          <w:i w:val="1"/>
          <w:sz w:val="24"/>
          <w:szCs w:val="24"/>
          <w:rtl w:val="0"/>
        </w:rPr>
        <w:t xml:space="preserve">УНИЧТОЖИТЬ ДРУГОГО, ПОЧТИ НИЧЕГО НЕ ОСТАВИВ,</w:t>
        <w:br w:type="textWrapping"/>
        <w:t xml:space="preserve">ИБО НЕ МОГУТ ИХ </w:t>
      </w:r>
      <w:r w:rsidDel="00000000" w:rsidR="00000000" w:rsidRPr="00000000">
        <w:rPr>
          <w:rFonts w:ascii="Times New Roman" w:cs="Times New Roman" w:eastAsia="Times New Roman" w:hAnsi="Times New Roman"/>
          <w:i w:val="1"/>
          <w:sz w:val="24"/>
          <w:szCs w:val="24"/>
          <w:rtl w:val="0"/>
        </w:rPr>
        <w:t xml:space="preserve">НЕСХОЖИЕ </w:t>
      </w:r>
      <w:r w:rsidDel="00000000" w:rsidR="00000000" w:rsidRPr="00000000">
        <w:rPr>
          <w:rFonts w:ascii="Times New Roman" w:cs="Times New Roman" w:eastAsia="Times New Roman" w:hAnsi="Times New Roman"/>
          <w:i w:val="1"/>
          <w:sz w:val="24"/>
          <w:szCs w:val="24"/>
          <w:rtl w:val="0"/>
        </w:rPr>
        <w:t xml:space="preserve">ДУШИ </w:t>
      </w:r>
      <w:r w:rsidDel="00000000" w:rsidR="00000000" w:rsidRPr="00000000">
        <w:rPr>
          <w:rFonts w:ascii="Times New Roman" w:cs="Times New Roman" w:eastAsia="Times New Roman" w:hAnsi="Times New Roman"/>
          <w:i w:val="1"/>
          <w:sz w:val="24"/>
          <w:szCs w:val="24"/>
          <w:rtl w:val="0"/>
        </w:rPr>
        <w:t xml:space="preserve">СУЩЕСТВОВАТЬ В ОДНОМ МИРЕ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Эти жуткие слова, произнесённые тогда страшным гулким голосом, плохо ассоциировались 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чем-то вроде частичной трансфигурации.</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Возможно, это и не оно, — ответил Дамблдор, когда Минерва попыталась объяснить свои сомнения. — Признаться, я надеялся на что-то, что поможет найти крестраж</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Волдеморта, где бы он ни был. Но... — Старый волшебник пожал плечами. — С пророчествами всё не так просто, Минерва, и нам лучше не упускать ни единого шанса. Любая неожиданная мелочь может оказаться решающей.</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в</w:t>
      </w:r>
      <w:r w:rsidDel="00000000" w:rsidR="00000000" w:rsidRPr="00000000">
        <w:rPr>
          <w:rFonts w:ascii="Times New Roman" w:cs="Times New Roman" w:eastAsia="Times New Roman" w:hAnsi="Times New Roman"/>
          <w:sz w:val="24"/>
          <w:szCs w:val="24"/>
          <w:rtl w:val="0"/>
        </w:rPr>
        <w:t xml:space="preserve">ы думае</w:t>
      </w:r>
      <w:r w:rsidDel="00000000" w:rsidR="00000000" w:rsidRPr="00000000">
        <w:rPr>
          <w:rFonts w:ascii="Times New Roman" w:cs="Times New Roman" w:eastAsia="Times New Roman" w:hAnsi="Times New Roman"/>
          <w:sz w:val="24"/>
          <w:szCs w:val="24"/>
          <w:rtl w:val="0"/>
        </w:rPr>
        <w:t xml:space="preserve">те, что он имел в виду, говоря про Северуса? — сказала Минерва.</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Тут я могу только гадать, — вздохнул Дамблдор. — Возможно, Гарри имеет что-то против него и </w:t>
      </w:r>
      <w:r w:rsidDel="00000000" w:rsidR="00000000" w:rsidRPr="00000000">
        <w:rPr>
          <w:rFonts w:ascii="Times New Roman" w:cs="Times New Roman" w:eastAsia="Times New Roman" w:hAnsi="Times New Roman"/>
          <w:sz w:val="24"/>
          <w:szCs w:val="24"/>
          <w:rtl w:val="0"/>
        </w:rPr>
        <w:t xml:space="preserve">решил, что мы проигнорируем прямое обвинение, но всерьёз задумаемся над открытым вопросом</w:t>
      </w:r>
      <w:r w:rsidDel="00000000" w:rsidR="00000000" w:rsidRPr="00000000">
        <w:rPr>
          <w:rFonts w:ascii="Times New Roman" w:cs="Times New Roman" w:eastAsia="Times New Roman" w:hAnsi="Times New Roman"/>
          <w:sz w:val="24"/>
          <w:szCs w:val="24"/>
          <w:rtl w:val="0"/>
        </w:rPr>
        <w:t xml:space="preserve">. И е</w:t>
      </w:r>
      <w:r w:rsidDel="00000000" w:rsidR="00000000" w:rsidRPr="00000000">
        <w:rPr>
          <w:rFonts w:ascii="Times New Roman" w:cs="Times New Roman" w:eastAsia="Times New Roman" w:hAnsi="Times New Roman"/>
          <w:sz w:val="24"/>
          <w:szCs w:val="24"/>
          <w:rtl w:val="0"/>
        </w:rPr>
        <w:t xml:space="preserve">сли моя догадка верна, то Гарри правильно предположил, что я ему не поверю</w:t>
      </w:r>
      <w:r w:rsidDel="00000000" w:rsidR="00000000" w:rsidRPr="00000000">
        <w:rPr>
          <w:rFonts w:ascii="Times New Roman" w:cs="Times New Roman" w:eastAsia="Times New Roman" w:hAnsi="Times New Roman"/>
          <w:sz w:val="24"/>
          <w:szCs w:val="24"/>
          <w:rtl w:val="0"/>
        </w:rPr>
        <w:t xml:space="preserve">. Так что </w:t>
      </w:r>
      <w:r w:rsidDel="00000000" w:rsidR="00000000" w:rsidRPr="00000000">
        <w:rPr>
          <w:rFonts w:ascii="Times New Roman" w:cs="Times New Roman" w:eastAsia="Times New Roman" w:hAnsi="Times New Roman"/>
          <w:sz w:val="24"/>
          <w:szCs w:val="24"/>
          <w:rtl w:val="0"/>
        </w:rPr>
        <w:t xml:space="preserve">давайте </w:t>
      </w:r>
      <w:r w:rsidDel="00000000" w:rsidR="00000000" w:rsidRPr="00000000">
        <w:rPr>
          <w:rFonts w:ascii="Times New Roman" w:cs="Times New Roman" w:eastAsia="Times New Roman" w:hAnsi="Times New Roman"/>
          <w:sz w:val="24"/>
          <w:szCs w:val="24"/>
          <w:rtl w:val="0"/>
        </w:rPr>
        <w:t xml:space="preserve">просто наблюдать без предвзятости, как он и просил.</w:t>
      </w: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Послесловие № 1</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М-м-м, Гермиона? — осторожно начал Гарри. — Думаю, я </w:t>
      </w:r>
      <w:r w:rsidDel="00000000" w:rsidR="00000000" w:rsidRPr="00000000">
        <w:rPr>
          <w:rFonts w:ascii="Times New Roman" w:cs="Times New Roman" w:eastAsia="Times New Roman" w:hAnsi="Times New Roman"/>
          <w:sz w:val="24"/>
          <w:szCs w:val="24"/>
          <w:rtl w:val="0"/>
        </w:rPr>
        <w:t xml:space="preserve">должен</w:t>
      </w:r>
      <w:r w:rsidDel="00000000" w:rsidR="00000000" w:rsidRPr="00000000">
        <w:rPr>
          <w:rFonts w:ascii="Times New Roman" w:cs="Times New Roman" w:eastAsia="Times New Roman" w:hAnsi="Times New Roman"/>
          <w:sz w:val="24"/>
          <w:szCs w:val="24"/>
          <w:rtl w:val="0"/>
        </w:rPr>
        <w:t xml:space="preserve"> перед тобой сильно-сильно-сильно извиниться.</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Послесловие № 2</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Алиса Корнфут с отсутствующим выражением лица глазела на профессора зельеварения. </w:t>
      </w:r>
      <w:r w:rsidDel="00000000" w:rsidR="00000000" w:rsidRPr="00000000">
        <w:rPr>
          <w:rFonts w:ascii="Times New Roman" w:cs="Times New Roman" w:eastAsia="Times New Roman" w:hAnsi="Times New Roman"/>
          <w:sz w:val="24"/>
          <w:szCs w:val="24"/>
          <w:rtl w:val="0"/>
        </w:rPr>
        <w:t xml:space="preserve">Северус держал в руке крошечный бронзовый боб и мрачно рассказывал классу что-то о кричащих лужах человеческой плоти.</w:t>
      </w:r>
      <w:r w:rsidDel="00000000" w:rsidR="00000000" w:rsidRPr="00000000">
        <w:rPr>
          <w:rFonts w:ascii="Times New Roman" w:cs="Times New Roman" w:eastAsia="Times New Roman" w:hAnsi="Times New Roman"/>
          <w:sz w:val="24"/>
          <w:szCs w:val="24"/>
          <w:rtl w:val="0"/>
        </w:rPr>
        <w:t xml:space="preserve"> С самого начала этого года у неё были проблемы с концентрацией на уроках зельеварения. Алиса не могла оторвать глаз от их ужасного,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ротивного профессора с сальными волосами. Перед её мысленным взором проносились картины весьма </w:t>
      </w:r>
      <w:r w:rsidDel="00000000" w:rsidR="00000000" w:rsidRPr="00000000">
        <w:rPr>
          <w:rFonts w:ascii="Times New Roman" w:cs="Times New Roman" w:eastAsia="Times New Roman" w:hAnsi="Times New Roman"/>
          <w:sz w:val="24"/>
          <w:szCs w:val="24"/>
          <w:rtl w:val="0"/>
        </w:rPr>
        <w:t xml:space="preserve">необычных</w:t>
      </w:r>
      <w:r w:rsidDel="00000000" w:rsidR="00000000" w:rsidRPr="00000000">
        <w:rPr>
          <w:rFonts w:ascii="Times New Roman" w:cs="Times New Roman" w:eastAsia="Times New Roman" w:hAnsi="Times New Roman"/>
          <w:sz w:val="24"/>
          <w:szCs w:val="24"/>
          <w:rtl w:val="0"/>
        </w:rPr>
        <w:t xml:space="preserve"> отработок. Похоже, с ней что-то было </w:t>
      </w:r>
      <w:r w:rsidDel="00000000" w:rsidR="00000000" w:rsidRPr="00000000">
        <w:rPr>
          <w:rFonts w:ascii="Times New Roman" w:cs="Times New Roman" w:eastAsia="Times New Roman" w:hAnsi="Times New Roman"/>
          <w:sz w:val="24"/>
          <w:szCs w:val="24"/>
          <w:rtl w:val="0"/>
        </w:rPr>
        <w:t xml:space="preserve">не так</w:t>
      </w:r>
      <w:r w:rsidDel="00000000" w:rsidR="00000000" w:rsidRPr="00000000">
        <w:rPr>
          <w:rFonts w:ascii="Times New Roman" w:cs="Times New Roman" w:eastAsia="Times New Roman" w:hAnsi="Times New Roman"/>
          <w:sz w:val="24"/>
          <w:szCs w:val="24"/>
          <w:rtl w:val="0"/>
        </w:rPr>
        <w:t xml:space="preserve">, но она была просто не в состоянии это прекратить.</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Ой! — вскрикнула Алиса.</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Снейп только что метнул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бронзовый боб и попал ей точно в лоб.</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Мисс Корнфут, — язвительно </w:t>
      </w:r>
      <w:r w:rsidDel="00000000" w:rsidR="00000000" w:rsidRPr="00000000">
        <w:rPr>
          <w:rFonts w:ascii="Times New Roman" w:cs="Times New Roman" w:eastAsia="Times New Roman" w:hAnsi="Times New Roman"/>
          <w:sz w:val="24"/>
          <w:szCs w:val="24"/>
          <w:rtl w:val="0"/>
        </w:rPr>
        <w:t xml:space="preserve">произнёс</w:t>
      </w:r>
      <w:r w:rsidDel="00000000" w:rsidR="00000000" w:rsidRPr="00000000">
        <w:rPr>
          <w:rFonts w:ascii="Times New Roman" w:cs="Times New Roman" w:eastAsia="Times New Roman" w:hAnsi="Times New Roman"/>
          <w:sz w:val="24"/>
          <w:szCs w:val="24"/>
          <w:rtl w:val="0"/>
        </w:rPr>
        <w:t xml:space="preserve"> профессор, — для приготовления этого зелья требуется особая </w:t>
      </w:r>
      <w:r w:rsidDel="00000000" w:rsidR="00000000" w:rsidRPr="00000000">
        <w:rPr>
          <w:rFonts w:ascii="Times New Roman" w:cs="Times New Roman" w:eastAsia="Times New Roman" w:hAnsi="Times New Roman"/>
          <w:sz w:val="24"/>
          <w:szCs w:val="24"/>
          <w:rtl w:val="0"/>
        </w:rPr>
        <w:t xml:space="preserve">аккуратность</w:t>
      </w:r>
      <w:r w:rsidDel="00000000" w:rsidR="00000000" w:rsidRPr="00000000">
        <w:rPr>
          <w:rFonts w:ascii="Times New Roman" w:cs="Times New Roman" w:eastAsia="Times New Roman" w:hAnsi="Times New Roman"/>
          <w:sz w:val="24"/>
          <w:szCs w:val="24"/>
          <w:rtl w:val="0"/>
        </w:rPr>
        <w:t xml:space="preserve">. Если вы </w:t>
      </w:r>
      <w:r w:rsidDel="00000000" w:rsidR="00000000" w:rsidRPr="00000000">
        <w:rPr>
          <w:rFonts w:ascii="Times New Roman" w:cs="Times New Roman" w:eastAsia="Times New Roman" w:hAnsi="Times New Roman"/>
          <w:sz w:val="24"/>
          <w:szCs w:val="24"/>
          <w:rtl w:val="0"/>
        </w:rPr>
        <w:t xml:space="preserve">не уделите </w:t>
      </w:r>
      <w:r w:rsidDel="00000000" w:rsidR="00000000" w:rsidRPr="00000000">
        <w:rPr>
          <w:rFonts w:ascii="Times New Roman" w:cs="Times New Roman" w:eastAsia="Times New Roman" w:hAnsi="Times New Roman"/>
          <w:sz w:val="24"/>
          <w:szCs w:val="24"/>
          <w:rtl w:val="0"/>
        </w:rPr>
        <w:t xml:space="preserve">этому процессу </w:t>
      </w:r>
      <w:r w:rsidDel="00000000" w:rsidR="00000000" w:rsidRPr="00000000">
        <w:rPr>
          <w:rFonts w:ascii="Times New Roman" w:cs="Times New Roman" w:eastAsia="Times New Roman" w:hAnsi="Times New Roman"/>
          <w:sz w:val="24"/>
          <w:szCs w:val="24"/>
          <w:rtl w:val="0"/>
        </w:rPr>
        <w:t xml:space="preserve">должное</w:t>
      </w:r>
      <w:r w:rsidDel="00000000" w:rsidR="00000000" w:rsidRPr="00000000">
        <w:rPr>
          <w:rFonts w:ascii="Times New Roman" w:cs="Times New Roman" w:eastAsia="Times New Roman" w:hAnsi="Times New Roman"/>
          <w:sz w:val="24"/>
          <w:szCs w:val="24"/>
          <w:rtl w:val="0"/>
        </w:rPr>
        <w:t xml:space="preserve"> внимание, то </w:t>
      </w:r>
      <w:r w:rsidDel="00000000" w:rsidR="00000000" w:rsidRPr="00000000">
        <w:rPr>
          <w:rFonts w:ascii="Times New Roman" w:cs="Times New Roman" w:eastAsia="Times New Roman" w:hAnsi="Times New Roman"/>
          <w:sz w:val="24"/>
          <w:szCs w:val="24"/>
          <w:rtl w:val="0"/>
        </w:rPr>
        <w:t xml:space="preserve">пострадаете не только вы, но и ваши одноклассники</w:t>
      </w:r>
      <w:r w:rsidDel="00000000" w:rsidR="00000000" w:rsidRPr="00000000">
        <w:rPr>
          <w:rFonts w:ascii="Times New Roman" w:cs="Times New Roman" w:eastAsia="Times New Roman" w:hAnsi="Times New Roman"/>
          <w:sz w:val="24"/>
          <w:szCs w:val="24"/>
          <w:rtl w:val="0"/>
        </w:rPr>
        <w:t xml:space="preserve">. Останьтесь после урока.</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Последние три слова никак не улучшили её концентрацию, но она очень старалась, и день удалось закончить, </w:t>
      </w:r>
      <w:r w:rsidDel="00000000" w:rsidR="00000000" w:rsidRPr="00000000">
        <w:rPr>
          <w:rFonts w:ascii="Times New Roman" w:cs="Times New Roman" w:eastAsia="Times New Roman" w:hAnsi="Times New Roman"/>
          <w:sz w:val="24"/>
          <w:szCs w:val="24"/>
          <w:rtl w:val="0"/>
        </w:rPr>
        <w:t xml:space="preserve">никого не растворив.</w:t>
      </w: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урока Алиса подошла к столу профессора. Часть её хотела на всякий случай встать кротко, с руками, сцепленными за спиной, и смущённо опустить глаза, но какой-то глубокий инстинкт шепнул ей, что это может оказаться </w:t>
      </w:r>
      <w:r w:rsidDel="00000000" w:rsidR="00000000" w:rsidRPr="00000000">
        <w:rPr>
          <w:rFonts w:ascii="Times New Roman" w:cs="Times New Roman" w:eastAsia="Times New Roman" w:hAnsi="Times New Roman"/>
          <w:sz w:val="24"/>
          <w:szCs w:val="24"/>
          <w:rtl w:val="0"/>
        </w:rPr>
        <w:t xml:space="preserve">не самой</w:t>
      </w:r>
      <w:r w:rsidDel="00000000" w:rsidR="00000000" w:rsidRPr="00000000">
        <w:rPr>
          <w:rFonts w:ascii="Times New Roman" w:cs="Times New Roman" w:eastAsia="Times New Roman" w:hAnsi="Times New Roman"/>
          <w:sz w:val="24"/>
          <w:szCs w:val="24"/>
          <w:rtl w:val="0"/>
        </w:rPr>
        <w:t xml:space="preserve"> лучшей идеей. Потому она просто встала с нейтральным лицом,</w:t>
      </w:r>
      <w:r w:rsidDel="00000000" w:rsidR="00000000" w:rsidRPr="00000000">
        <w:rPr>
          <w:rFonts w:ascii="Times New Roman" w:cs="Times New Roman" w:eastAsia="Times New Roman" w:hAnsi="Times New Roman"/>
          <w:sz w:val="24"/>
          <w:szCs w:val="24"/>
          <w:rtl w:val="0"/>
        </w:rPr>
        <w:t xml:space="preserve"> в подобающую</w:t>
      </w:r>
      <w:r w:rsidDel="00000000" w:rsidR="00000000" w:rsidRPr="00000000">
        <w:rPr>
          <w:rFonts w:ascii="Times New Roman" w:cs="Times New Roman" w:eastAsia="Times New Roman" w:hAnsi="Times New Roman"/>
          <w:sz w:val="24"/>
          <w:szCs w:val="24"/>
          <w:rtl w:val="0"/>
        </w:rPr>
        <w:t xml:space="preserve"> молодой леди позу и спросила:</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Мисс Корнфут, — произнёс Снейп, не поднимая глаз от работ учеников. — Я не разделяю </w:t>
      </w:r>
      <w:r w:rsidDel="00000000" w:rsidR="00000000" w:rsidRPr="00000000">
        <w:rPr>
          <w:rFonts w:ascii="Times New Roman" w:cs="Times New Roman" w:eastAsia="Times New Roman" w:hAnsi="Times New Roman"/>
          <w:sz w:val="24"/>
          <w:szCs w:val="24"/>
          <w:rtl w:val="0"/>
        </w:rPr>
        <w:t xml:space="preserve">ваш</w:t>
      </w:r>
      <w:r w:rsidDel="00000000" w:rsidR="00000000" w:rsidRPr="00000000">
        <w:rPr>
          <w:rFonts w:ascii="Times New Roman" w:cs="Times New Roman" w:eastAsia="Times New Roman" w:hAnsi="Times New Roman"/>
          <w:sz w:val="24"/>
          <w:szCs w:val="24"/>
          <w:rtl w:val="0"/>
        </w:rPr>
        <w:t xml:space="preserve">их чувств, ваши взгляды мне </w:t>
      </w:r>
      <w:r w:rsidDel="00000000" w:rsidR="00000000" w:rsidRPr="00000000">
        <w:rPr>
          <w:rFonts w:ascii="Times New Roman" w:cs="Times New Roman" w:eastAsia="Times New Roman" w:hAnsi="Times New Roman"/>
          <w:sz w:val="24"/>
          <w:szCs w:val="24"/>
          <w:rtl w:val="0"/>
        </w:rPr>
        <w:t xml:space="preserve">неприятны </w:t>
      </w:r>
      <w:r w:rsidDel="00000000" w:rsidR="00000000" w:rsidRPr="00000000">
        <w:rPr>
          <w:rFonts w:ascii="Times New Roman" w:cs="Times New Roman" w:eastAsia="Times New Roman" w:hAnsi="Times New Roman"/>
          <w:sz w:val="24"/>
          <w:szCs w:val="24"/>
          <w:rtl w:val="0"/>
        </w:rPr>
        <w:t xml:space="preserve">и впредь вы будете от них воздерживаться. Я понятно выражаюсь?</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сдавленно пропищала Алиса, и Снейп </w:t>
      </w:r>
      <w:r w:rsidDel="00000000" w:rsidR="00000000" w:rsidRPr="00000000">
        <w:rPr>
          <w:rFonts w:ascii="Times New Roman" w:cs="Times New Roman" w:eastAsia="Times New Roman" w:hAnsi="Times New Roman"/>
          <w:sz w:val="24"/>
          <w:szCs w:val="24"/>
          <w:rtl w:val="0"/>
        </w:rPr>
        <w:t xml:space="preserve">разрешил ей идти. Когда она выбежала из класса, её щёки горели как раскалённая лава.</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80"/>
        <w:contextualSpacing w:val="0"/>
        <w:jc w:val="left"/>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i w:val="1"/>
          <w:sz w:val="24"/>
          <w:szCs w:val="24"/>
          <w:rtl w:val="0"/>
        </w:rPr>
        <w:t xml:space="preserve">От автора:</w:t>
      </w:r>
      <w:r w:rsidDel="00000000" w:rsidR="00000000" w:rsidRPr="00000000">
        <w:rPr>
          <w:rFonts w:ascii="Times New Roman" w:cs="Times New Roman" w:eastAsia="Times New Roman" w:hAnsi="Times New Roman"/>
          <w:sz w:val="24"/>
          <w:szCs w:val="24"/>
          <w:rtl w:val="0"/>
        </w:rPr>
        <w:t xml:space="preserve"> </w:t>
        <w:br w:type="textWrapping"/>
        <w:t xml:space="preserve">Читатель Luosha заметил, что теория эмпатии из 27-й главы (вы используете мозг для моделирования поведения других людей) не является общепризнанным научным фактом. Пока что имеющиеся свидетельства указывают в этом направлении, но мы не в состоянии анализировать процессы внутри мозга настолько, чтобы это доказать. Аналогично, вневременная </w:t>
      </w:r>
      <w:r w:rsidDel="00000000" w:rsidR="00000000" w:rsidRPr="00000000">
        <w:rPr>
          <w:rFonts w:ascii="Times New Roman" w:cs="Times New Roman" w:eastAsia="Times New Roman" w:hAnsi="Times New Roman"/>
          <w:sz w:val="24"/>
          <w:szCs w:val="24"/>
          <w:rtl w:val="0"/>
        </w:rPr>
        <w:t xml:space="preserve">формулировка </w:t>
      </w:r>
      <w:r w:rsidDel="00000000" w:rsidR="00000000" w:rsidRPr="00000000">
        <w:rPr>
          <w:rFonts w:ascii="Times New Roman" w:cs="Times New Roman" w:eastAsia="Times New Roman" w:hAnsi="Times New Roman"/>
          <w:sz w:val="24"/>
          <w:szCs w:val="24"/>
          <w:rtl w:val="0"/>
        </w:rPr>
        <w:t xml:space="preserve">квантовой механики</w:t>
      </w:r>
      <w:r w:rsidDel="00000000" w:rsidR="00000000" w:rsidRPr="00000000">
        <w:rPr>
          <w:rFonts w:ascii="Times New Roman" w:cs="Times New Roman" w:eastAsia="Times New Roman" w:hAnsi="Times New Roman"/>
          <w:sz w:val="24"/>
          <w:szCs w:val="24"/>
          <w:rtl w:val="0"/>
        </w:rPr>
        <w:t xml:space="preserve"> (упомянутая в этой главе) </w:t>
      </w:r>
      <w:r w:rsidDel="00000000" w:rsidR="00000000" w:rsidRPr="00000000">
        <w:rPr>
          <w:rFonts w:ascii="Times New Roman" w:cs="Times New Roman" w:eastAsia="Times New Roman" w:hAnsi="Times New Roman"/>
          <w:sz w:val="24"/>
          <w:szCs w:val="24"/>
          <w:rtl w:val="0"/>
        </w:rPr>
        <w:t xml:space="preserve">настолько элегантна, что я буду очень удивлён, если финальная версия теории будет использовать время. Но пока вневременная квантовая механика тоже не является общепризнанной.</w:t>
      </w:r>
      <w:r w:rsidDel="00000000" w:rsidR="00000000" w:rsidRPr="00000000">
        <w:rPr>
          <w:rtl w:val="0"/>
        </w:rPr>
      </w:r>
    </w:p>
    <w:sectPr>
      <w:pgSz w:h="16838" w:w="11906"/>
      <w:pgMar w:bottom="566.9291338582677" w:top="566.9291338582677" w:left="566.9291338582677" w:right="566.9291338582677"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aric Lightin" w:id="0" w:date="2018-08-15T13:02:18Z">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Потому что https://ru.wikipedia.org/wiki/Сивиллы</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spacing w:line="240" w:lineRule="auto"/>
      <w:jc w:val="center"/>
    </w:pPr>
    <w:rPr>
      <w:rFonts w:ascii="Times New Roman" w:cs="Times New Roman" w:eastAsia="Times New Roman" w:hAnsi="Times New Roman"/>
      <w:b w:val="1"/>
      <w:sz w:val="24"/>
      <w:szCs w:val="24"/>
      <w:highlight w:val="white"/>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