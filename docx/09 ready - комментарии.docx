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za0nxr2cwh2o" w:id="0"/>
      <w:bookmarkEnd w:id="0"/>
      <w:r w:rsidDel="00000000" w:rsidR="00000000" w:rsidRPr="00000000">
        <w:rPr>
          <w:rtl w:val="0"/>
        </w:rPr>
        <w:t xml:space="preserve">Глава 9. Название скрыто.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your base are belong to J. K. Rowling.</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i w:val="1"/>
        </w:rPr>
      </w:pPr>
      <w:r w:rsidDel="00000000" w:rsidR="00000000" w:rsidRPr="00000000">
        <w:rPr>
          <w:rFonts w:ascii="Times New Roman" w:cs="Times New Roman" w:eastAsia="Times New Roman" w:hAnsi="Times New Roman"/>
          <w:i w:val="1"/>
          <w:sz w:val="24"/>
          <w:szCs w:val="24"/>
          <w:rtl w:val="0"/>
        </w:rPr>
        <w:t xml:space="preserve">Нельзя быть абсолютно уверенным, что какое-нибудь маленькое событие не помешает осущ</w:t>
      </w:r>
      <w:r w:rsidDel="00000000" w:rsidR="00000000" w:rsidRPr="00000000">
        <w:rPr>
          <w:i w:val="1"/>
          <w:rtl w:val="0"/>
        </w:rPr>
        <w:t xml:space="preserve">ествлению генерального плана.</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Аббот, Ханна!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ПУФФЕНДУЙ!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w:t>
      </w:r>
      <w:r w:rsidDel="00000000" w:rsidR="00000000" w:rsidRPr="00000000">
        <w:rPr>
          <w:rtl w:val="0"/>
        </w:rPr>
        <w:t xml:space="preserve"> Боунс, Сьюзен!</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ПУФФЕНДУЙ!</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Бут, Терри!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КОГТЕВРАН!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Корнер, Майкл!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Длинная пауза.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Del="00000000" w:rsidR="00000000" w:rsidRPr="00000000">
        <w:rPr>
          <w:rFonts w:ascii="Times New Roman" w:cs="Times New Roman" w:eastAsia="Times New Roman" w:hAnsi="Times New Roman"/>
          <w:sz w:val="24"/>
          <w:szCs w:val="24"/>
          <w:rtl w:val="0"/>
        </w:rPr>
        <w:t xml:space="preserve">, называя одно имя за другим, </w:t>
      </w:r>
      <w:r w:rsidDel="00000000" w:rsidR="00000000" w:rsidRPr="00000000">
        <w:rPr>
          <w:rtl w:val="0"/>
        </w:rPr>
        <w:t xml:space="preserve">и</w:t>
      </w:r>
      <w:r w:rsidDel="00000000" w:rsidR="00000000" w:rsidRPr="00000000">
        <w:rPr>
          <w:rFonts w:ascii="Times New Roman" w:cs="Times New Roman" w:eastAsia="Times New Roman" w:hAnsi="Times New Roman"/>
          <w:sz w:val="24"/>
          <w:szCs w:val="24"/>
          <w:rtl w:val="0"/>
        </w:rPr>
        <w:t xml:space="preserve"> улыбнулась только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сь столь длинной, что наверняка почти касалась пола. </w:t>
      </w:r>
      <w:r w:rsidDel="00000000" w:rsidR="00000000" w:rsidRPr="00000000">
        <w:rPr>
          <w:rFonts w:ascii="Times New Roman" w:cs="Times New Roman" w:eastAsia="Times New Roman" w:hAnsi="Times New Roman"/>
          <w:sz w:val="24"/>
          <w:szCs w:val="24"/>
          <w:rtl w:val="0"/>
        </w:rPr>
        <w:t xml:space="preserve">Старик с благожелательным видом наблюдал за распределением.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был практически воплощённым стереотипом “премудрого старца”</w:t>
      </w:r>
      <w:r w:rsidDel="00000000" w:rsidR="00000000" w:rsidRPr="00000000">
        <w:rPr>
          <w:rFonts w:ascii="Times New Roman" w:cs="Times New Roman" w:eastAsia="Times New Roman" w:hAnsi="Times New Roman"/>
          <w:sz w:val="24"/>
          <w:szCs w:val="24"/>
          <w:rtl w:val="0"/>
        </w:rPr>
        <w:t xml:space="preserve">, разве что без налёта восточной таинственности. (</w:t>
      </w:r>
      <w:r w:rsidDel="00000000" w:rsidR="00000000" w:rsidRPr="00000000">
        <w:rPr>
          <w:rFonts w:ascii="Times New Roman" w:cs="Times New Roman" w:eastAsia="Times New Roman" w:hAnsi="Times New Roman"/>
          <w:sz w:val="24"/>
          <w:szCs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Del="00000000" w:rsidR="00000000" w:rsidRPr="00000000">
        <w:rPr>
          <w:rtl w:val="0"/>
        </w:rPr>
        <w:t xml:space="preserve">то</w:t>
      </w:r>
      <w:r w:rsidDel="00000000" w:rsidR="00000000" w:rsidRPr="00000000">
        <w:rPr>
          <w:rFonts w:ascii="Times New Roman" w:cs="Times New Roman" w:eastAsia="Times New Roman" w:hAnsi="Times New Roman"/>
          <w:sz w:val="24"/>
          <w:szCs w:val="24"/>
          <w:rtl w:val="0"/>
        </w:rPr>
        <w:t xml:space="preserve"> подумал, что она должна </w:t>
      </w:r>
      <w:r w:rsidDel="00000000" w:rsidR="00000000" w:rsidRPr="00000000">
        <w:rPr>
          <w:rFonts w:ascii="Times New Roman" w:cs="Times New Roman" w:eastAsia="Times New Roman" w:hAnsi="Times New Roman"/>
          <w:sz w:val="24"/>
          <w:szCs w:val="24"/>
          <w:rtl w:val="0"/>
        </w:rPr>
        <w:t xml:space="preserve">злобно хохотать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Старый волшебник аплодировал каждому распределённому </w:t>
      </w:r>
      <w:r w:rsidDel="00000000" w:rsidR="00000000" w:rsidRPr="00000000">
        <w:rPr>
          <w:rtl w:val="0"/>
        </w:rPr>
        <w:t xml:space="preserve">ученику</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неизменной и на удивление радостной улыбкой.</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золотого трона сидел мужчина с суровым лицом и пронзительным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 Он никому не аплодировал, и всякий раз, когда Гарри смотрел на него, </w:t>
      </w:r>
      <w:r w:rsidDel="00000000" w:rsidR="00000000" w:rsidRPr="00000000">
        <w:rPr>
          <w:rFonts w:ascii="Times New Roman" w:cs="Times New Roman" w:eastAsia="Times New Roman" w:hAnsi="Times New Roman"/>
          <w:sz w:val="24"/>
          <w:szCs w:val="24"/>
          <w:rtl w:val="0"/>
        </w:rPr>
        <w:t xml:space="preserve">мужчина</w:t>
      </w:r>
      <w:r w:rsidDel="00000000" w:rsidR="00000000" w:rsidRPr="00000000">
        <w:rPr>
          <w:rFonts w:ascii="Times New Roman" w:cs="Times New Roman" w:eastAsia="Times New Roman" w:hAnsi="Times New Roman"/>
          <w:sz w:val="24"/>
          <w:szCs w:val="24"/>
          <w:rtl w:val="0"/>
        </w:rPr>
        <w:t xml:space="preserve"> каким-то образом ловил его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Ещё левее располагался бледный </w:t>
      </w:r>
      <w:r w:rsidDel="00000000" w:rsidR="00000000" w:rsidRPr="00000000">
        <w:rPr>
          <w:rtl w:val="0"/>
        </w:rPr>
        <w:t xml:space="preserve">волшебник</w:t>
      </w:r>
      <w:r w:rsidDel="00000000" w:rsidR="00000000" w:rsidRPr="00000000">
        <w:rPr>
          <w:rFonts w:ascii="Times New Roman" w:cs="Times New Roman" w:eastAsia="Times New Roman" w:hAnsi="Times New Roman"/>
          <w:sz w:val="24"/>
          <w:szCs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Гарри всё время возвращался к нему. Левее этого мужчины сидели </w:t>
      </w:r>
      <w:r w:rsidDel="00000000" w:rsidR="00000000" w:rsidRPr="00000000">
        <w:rPr>
          <w:rFonts w:ascii="Times New Roman" w:cs="Times New Roman" w:eastAsia="Times New Roman" w:hAnsi="Times New Roman"/>
          <w:sz w:val="24"/>
          <w:szCs w:val="24"/>
          <w:rtl w:val="0"/>
        </w:rPr>
        <w:t xml:space="preserve">три старые ведьмы, которых, судя по всему, ученики не слишком интересовали.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По правую сторону от золотого трона сидела круглолицая </w:t>
      </w:r>
      <w:r w:rsidDel="00000000" w:rsidR="00000000" w:rsidRPr="00000000">
        <w:rPr>
          <w:rtl w:val="0"/>
        </w:rPr>
        <w:t xml:space="preserve">женщина</w:t>
      </w:r>
      <w:r w:rsidDel="00000000" w:rsidR="00000000" w:rsidRPr="00000000">
        <w:rPr>
          <w:rFonts w:ascii="Times New Roman" w:cs="Times New Roman" w:eastAsia="Times New Roman" w:hAnsi="Times New Roman"/>
          <w:sz w:val="24"/>
          <w:szCs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оздание, которое встретило</w:t>
      </w:r>
      <w:r w:rsidDel="00000000" w:rsidR="00000000" w:rsidRPr="00000000">
        <w:rPr>
          <w:rFonts w:ascii="Times New Roman" w:cs="Times New Roman" w:eastAsia="Times New Roman" w:hAnsi="Times New Roman"/>
          <w:sz w:val="24"/>
          <w:szCs w:val="24"/>
          <w:rtl w:val="0"/>
        </w:rPr>
        <w:t xml:space="preserve"> их после поезда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представилось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Хагрид, хранитель земель и ключей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ff00"/>
          <w:sz w:val="24"/>
          <w:szCs w:val="24"/>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Человек, который стоит на стуле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декан Когтеврана?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шёпотом спросил Гарри у Гермионы.</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она не ответила. </w:t>
      </w:r>
      <w:r w:rsidDel="00000000" w:rsidR="00000000" w:rsidRPr="00000000">
        <w:rPr>
          <w:rFonts w:ascii="Times New Roman" w:cs="Times New Roman" w:eastAsia="Times New Roman" w:hAnsi="Times New Roman"/>
          <w:sz w:val="24"/>
          <w:szCs w:val="24"/>
          <w:rtl w:val="0"/>
        </w:rPr>
        <w:t xml:space="preserve">Гермиона не отрывала взгляд от Распределяющей шляпы</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она</w:t>
      </w:r>
      <w:r w:rsidDel="00000000" w:rsidR="00000000" w:rsidRPr="00000000">
        <w:rPr>
          <w:rFonts w:ascii="Times New Roman" w:cs="Times New Roman" w:eastAsia="Times New Roman" w:hAnsi="Times New Roman"/>
          <w:sz w:val="24"/>
          <w:szCs w:val="24"/>
          <w:rtl w:val="0"/>
        </w:rPr>
        <w:t xml:space="preserve"> переминалась с ноги на ногу так часто, что Гарри казалось</w:t>
      </w:r>
      <w:del w:author="Alaric Lightin" w:id="0" w:date="2017-12-10T20:12:55Z">
        <w:r w:rsidDel="00000000" w:rsidR="00000000" w:rsidRPr="00000000">
          <w:rPr>
            <w:rFonts w:ascii="Times New Roman" w:cs="Times New Roman" w:eastAsia="Times New Roman" w:hAnsi="Times New Roman"/>
            <w:sz w:val="24"/>
            <w:szCs w:val="24"/>
            <w:rtl w:val="0"/>
          </w:rPr>
          <w:delText xml:space="preserve">,</w:delText>
        </w:r>
      </w:del>
      <w:ins w:author="Alaric Lightin" w:id="0" w:date="2017-12-10T20:12:55Z">
        <w:r w:rsidDel="00000000" w:rsidR="00000000" w:rsidRPr="00000000">
          <w:rPr>
            <w:rtl w:val="0"/>
            <w:rPrChange w:author="Alaric Lightin" w:id="1" w:date="2017-12-10T20:12:55Z">
              <w:rPr>
                <w:rFonts w:ascii="Times New Roman" w:cs="Times New Roman" w:eastAsia="Times New Roman" w:hAnsi="Times New Roman"/>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немног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она взлетит.</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ответила </w:t>
      </w:r>
      <w:r w:rsidDel="00000000" w:rsidR="00000000" w:rsidRPr="00000000">
        <w:rPr>
          <w:rFonts w:ascii="Times New Roman" w:cs="Times New Roman" w:eastAsia="Times New Roman" w:hAnsi="Times New Roman"/>
          <w:sz w:val="24"/>
          <w:szCs w:val="24"/>
          <w:rtl w:val="0"/>
        </w:rPr>
        <w:t xml:space="preserve">одна из старост, </w:t>
      </w:r>
      <w:r w:rsidDel="00000000" w:rsidR="00000000" w:rsidRPr="00000000">
        <w:rPr>
          <w:rFonts w:ascii="Times New Roman" w:cs="Times New Roman" w:eastAsia="Times New Roman" w:hAnsi="Times New Roman"/>
          <w:sz w:val="24"/>
          <w:szCs w:val="24"/>
          <w:rtl w:val="0"/>
        </w:rPr>
        <w:t xml:space="preserve">стоявших с 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молодая девушка </w:t>
      </w:r>
      <w:r w:rsidDel="00000000" w:rsidR="00000000" w:rsidRPr="00000000">
        <w:rPr>
          <w:rFonts w:ascii="Times New Roman" w:cs="Times New Roman" w:eastAsia="Times New Roman" w:hAnsi="Times New Roman"/>
          <w:sz w:val="24"/>
          <w:szCs w:val="24"/>
          <w:rtl w:val="0"/>
        </w:rPr>
        <w:t xml:space="preserve">в синих цветах</w:t>
      </w:r>
      <w:r w:rsidDel="00000000" w:rsidR="00000000" w:rsidRPr="00000000">
        <w:rPr>
          <w:rFonts w:ascii="Times New Roman" w:cs="Times New Roman" w:eastAsia="Times New Roman" w:hAnsi="Times New Roman"/>
          <w:sz w:val="24"/>
          <w:szCs w:val="24"/>
          <w:rtl w:val="0"/>
        </w:rPr>
        <w:t xml:space="preserve"> Когтеврана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мисс Клируотер, если Гарри ничего не перепутал.</w:t>
      </w:r>
      <w:r w:rsidDel="00000000" w:rsidR="00000000" w:rsidRPr="00000000">
        <w:rPr>
          <w:rFonts w:ascii="Times New Roman" w:cs="Times New Roman" w:eastAsia="Times New Roman" w:hAnsi="Times New Roman"/>
          <w:sz w:val="24"/>
          <w:szCs w:val="24"/>
          <w:rtl w:val="0"/>
        </w:rPr>
        <w:t xml:space="preserve"> Она ответила тихо, но в её голосе была слышна нотка гордости.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профессор Заклинаний</w:t>
      </w:r>
      <w:r w:rsidDel="00000000" w:rsidR="00000000" w:rsidRPr="00000000">
        <w:rPr>
          <w:rFonts w:ascii="Times New Roman" w:cs="Times New Roman" w:eastAsia="Times New Roman" w:hAnsi="Times New Roman"/>
          <w:sz w:val="24"/>
          <w:szCs w:val="24"/>
          <w:rtl w:val="0"/>
        </w:rPr>
        <w:t xml:space="preserve">, Филиус Флитвик, лучший специалист по заклинаниям из ныне живущих и в прошлом чемпион дуэлей…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Почему он такой маленький?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прошипел ученик, чьего имени Гарри не помнил.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Он что, полукровка?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Девушка-староста смерила спросившего холодным взглядом.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предков профессора, действительно, были и гоблины...</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вырвалось у Гарри. Гермиона и ещё несколько учеников тут же шикнули на него.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и Гарри достался на удивление грозный взгляд старосты Когтеврана.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ff0000"/>
          <w:sz w:val="20"/>
          <w:szCs w:val="20"/>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зашептал Гарри.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не мог использовать аналогию с перепутавшимися чертежами двигателей, потому что у волшебников нет машин,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полуповозку-полулодку или что-то в этом духе...</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Староста Когтеврана по-прежнему сурово смотрела на него.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почему же это нельзя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полуповозку-полулодку?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Тс-с!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шикнул другой староста, хотя ведьма из Когтеврана спросила довольно тихо.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хотел сказать…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Del="00000000" w:rsidR="00000000" w:rsidRPr="00000000">
        <w:rPr>
          <w:rFonts w:ascii="Times New Roman" w:cs="Times New Roman" w:eastAsia="Times New Roman" w:hAnsi="Times New Roman"/>
          <w:sz w:val="24"/>
          <w:szCs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Del="00000000" w:rsidR="00000000" w:rsidRPr="00000000">
        <w:rPr>
          <w:rFonts w:ascii="Times New Roman" w:cs="Times New Roman" w:eastAsia="Times New Roman" w:hAnsi="Times New Roman"/>
          <w:sz w:val="24"/>
          <w:szCs w:val="24"/>
          <w:rtl w:val="0"/>
        </w:rPr>
        <w:t xml:space="preserve">в них не было ничего </w:t>
      </w:r>
      <w:r w:rsidDel="00000000" w:rsidR="00000000" w:rsidRPr="00000000">
        <w:rPr>
          <w:rFonts w:ascii="Times New Roman" w:cs="Times New Roman" w:eastAsia="Times New Roman" w:hAnsi="Times New Roman"/>
          <w:sz w:val="24"/>
          <w:szCs w:val="24"/>
          <w:rtl w:val="0"/>
        </w:rPr>
        <w:t xml:space="preserve">похожего</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дирдиров или кукловодо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откуда же появились го</w:t>
      </w:r>
      <w:r w:rsidDel="00000000" w:rsidR="00000000" w:rsidRPr="00000000">
        <w:rPr>
          <w:rFonts w:ascii="Times New Roman" w:cs="Times New Roman" w:eastAsia="Times New Roman" w:hAnsi="Times New Roman"/>
          <w:sz w:val="24"/>
          <w:szCs w:val="24"/>
          <w:rtl w:val="0"/>
        </w:rPr>
        <w:t xml:space="preserve">блины?</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Литвы,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отстранённо шепнула Гермиона, по-прежнему не сводя глаз с Распределяющей шляпы, и заработала улыбку от девушки-старосты.</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Ладно, забудьте,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сдался Гарри.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за трибуной профессор МакГонагалл объявила: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Голдштейн, Энтони!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Georgia" w:cs="Georgia" w:eastAsia="Georgia" w:hAnsi="Georgia"/>
          <w:color w:val="222222"/>
          <w:highlight w:val="white"/>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раскачивалась на носочках </w:t>
      </w:r>
      <w:r w:rsidDel="00000000" w:rsidR="00000000" w:rsidRPr="00000000">
        <w:rPr>
          <w:rtl w:val="0"/>
        </w:rPr>
        <w:t xml:space="preserve">с такой силой, что фактически </w:t>
      </w:r>
      <w:r w:rsidDel="00000000" w:rsidR="00000000" w:rsidRPr="00000000">
        <w:rPr>
          <w:rFonts w:ascii="Times New Roman" w:cs="Times New Roman" w:eastAsia="Times New Roman" w:hAnsi="Times New Roman"/>
          <w:sz w:val="24"/>
          <w:szCs w:val="24"/>
          <w:rtl w:val="0"/>
        </w:rPr>
        <w:t xml:space="preserve">подпрыгива</w:t>
      </w:r>
      <w:r w:rsidDel="00000000" w:rsidR="00000000" w:rsidRPr="00000000">
        <w:rPr>
          <w:rtl w:val="0"/>
        </w:rPr>
        <w:t xml:space="preserve">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w:t>
      </w:r>
      <w:r w:rsidDel="00000000" w:rsidR="00000000" w:rsidRPr="00000000">
        <w:rPr>
          <w:sz w:val="24"/>
          <w:szCs w:val="24"/>
          <w:rtl w:val="0"/>
        </w:rPr>
        <w:t xml:space="preserve">Гойл, Грегори!</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Fonts w:ascii="Times New Roman" w:cs="Times New Roman" w:eastAsia="Times New Roman" w:hAnsi="Times New Roman"/>
          <w:sz w:val="24"/>
          <w:szCs w:val="24"/>
          <w:rtl w:val="0"/>
        </w:rPr>
        <w:t xml:space="preserve">Почти целую минуту в зале стояла напряжённая тишина.</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СЛИЗЕРИН!</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Гермиона!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же, нашла о чём волноваться. В какой безумной альтернативной вселенной эта девочка могла не попасть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Когтевран? Если бы Гермиону Грейнджер не зачислили в Когтевран,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тогда вообще было придумывать этот факультет?</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Del="00000000" w:rsidR="00000000" w:rsidRPr="00000000">
        <w:rPr>
          <w:rFonts w:ascii="Times New Roman" w:cs="Times New Roman" w:eastAsia="Times New Roman" w:hAnsi="Times New Roman"/>
          <w:sz w:val="24"/>
          <w:szCs w:val="24"/>
          <w:rtl w:val="0"/>
        </w:rPr>
        <w:t xml:space="preserve"> оно было написано с такой точностью</w:t>
      </w:r>
      <w:r w:rsidDel="00000000" w:rsidR="00000000" w:rsidRPr="00000000">
        <w:rPr>
          <w:rFonts w:ascii="Times New Roman" w:cs="Times New Roman" w:eastAsia="Times New Roman" w:hAnsi="Times New Roman"/>
          <w:sz w:val="24"/>
          <w:szCs w:val="24"/>
          <w:rtl w:val="0"/>
        </w:rPr>
        <w:t xml:space="preserve"> на задней обложке её учебника по математике.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радости Гарри, Невилл Лонгботтом попал в Пуффендуй. </w:t>
      </w:r>
      <w:r w:rsidDel="00000000" w:rsidR="00000000" w:rsidRPr="00000000">
        <w:rPr>
          <w:rFonts w:ascii="Times New Roman" w:cs="Times New Roman" w:eastAsia="Times New Roman" w:hAnsi="Times New Roman"/>
          <w:sz w:val="24"/>
          <w:szCs w:val="24"/>
          <w:rtl w:val="0"/>
        </w:rPr>
        <w:t xml:space="preserve">Если верность и товарищество и правда отличительные черт</w:t>
      </w:r>
      <w:r w:rsidDel="00000000" w:rsidR="00000000" w:rsidRPr="00000000">
        <w:rPr>
          <w:rtl w:val="0"/>
        </w:rPr>
        <w:t xml:space="preserve">ы этого факультета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зашёл в четвёртое купе, в котором и правда </w:t>
      </w:r>
      <w:r w:rsidDel="00000000" w:rsidR="00000000" w:rsidRPr="00000000">
        <w:rPr>
          <w:rtl w:val="0"/>
        </w:rPr>
        <w:t xml:space="preserve">нашёл свою</w:t>
      </w:r>
      <w:r w:rsidDel="00000000" w:rsidR="00000000" w:rsidRPr="00000000">
        <w:rPr>
          <w:rFonts w:ascii="Times New Roman" w:cs="Times New Roman" w:eastAsia="Times New Roman" w:hAnsi="Times New Roman"/>
          <w:sz w:val="24"/>
          <w:szCs w:val="24"/>
          <w:rtl w:val="0"/>
        </w:rPr>
        <w:t xml:space="preserve"> жаб</w:t>
      </w:r>
      <w:r w:rsidDel="00000000" w:rsidR="00000000" w:rsidRPr="00000000">
        <w:rPr>
          <w:rtl w:val="0"/>
        </w:rPr>
        <w:t xml:space="preserve">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должно было случиться, но нельз</w:t>
      </w:r>
      <w:r w:rsidDel="00000000" w:rsidR="00000000" w:rsidRPr="00000000">
        <w:rPr>
          <w:rFonts w:ascii="Times New Roman" w:cs="Times New Roman" w:eastAsia="Times New Roman" w:hAnsi="Times New Roman"/>
          <w:rtl w:val="0"/>
        </w:rPr>
        <w:t xml:space="preserve">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МакГонагалл вызвала “Перкс, Салли-Энн”, и от группы детей </w:t>
      </w:r>
      <w:r w:rsidDel="00000000" w:rsidR="00000000" w:rsidRPr="00000000">
        <w:rPr>
          <w:rFonts w:ascii="Times New Roman" w:cs="Times New Roman" w:eastAsia="Times New Roman" w:hAns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w:t>
      </w:r>
      <w:r w:rsidDel="00000000" w:rsidR="00000000" w:rsidRPr="00000000">
        <w:rPr>
          <w:rFonts w:ascii="Times New Roman" w:cs="Times New Roman" w:eastAsia="Times New Roman" w:hAnsi="Times New Roman"/>
          <w:rtl w:val="0"/>
        </w:rPr>
        <w:t xml:space="preserve">больше увидеть или даже вспомнить её не удастся</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Del="00000000" w:rsidR="00000000" w:rsidRPr="00000000">
        <w:rPr>
          <w:rFonts w:ascii="Times New Roman" w:cs="Times New Roman" w:eastAsia="Times New Roman" w:hAnsi="Times New Roman"/>
          <w:rtl w:val="0"/>
        </w:rPr>
        <w:t xml:space="preserve">зна</w:t>
      </w:r>
      <w:r w:rsidDel="00000000" w:rsidR="00000000" w:rsidRPr="00000000">
        <w:rPr>
          <w:rtl w:val="0"/>
        </w:rPr>
        <w:t xml:space="preserve">л</w:t>
      </w:r>
      <w:r w:rsidDel="00000000" w:rsidR="00000000" w:rsidRPr="00000000">
        <w:rPr>
          <w:rFonts w:ascii="Times New Roman" w:cs="Times New Roman" w:eastAsia="Times New Roman" w:hAnsi="Times New Roman"/>
          <w:rtl w:val="0"/>
        </w:rPr>
        <w:t xml:space="preserve">) Минерва МакГонагалл сделала глубокий вдох и произнесла: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Поттер, Гарри!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зале воцарилась полная тишина.</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разговоры прекратились.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головы повернулись в его сторону.</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Впервые в жизни Гарри почувствовал, что у него появилась возможность узнать, что такое страх сцены.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Del="00000000" w:rsidR="00000000" w:rsidRPr="00000000">
        <w:rPr>
          <w:rFonts w:ascii="Times New Roman" w:cs="Times New Roman" w:eastAsia="Times New Roman" w:hAnsi="Times New Roman"/>
          <w:rtl w:val="0"/>
        </w:rPr>
        <w:t xml:space="preserve">Приклеив уверенную фальшивую улыбку себе на лицо, он поднял ногу, </w:t>
      </w:r>
      <w:r w:rsidDel="00000000" w:rsidR="00000000" w:rsidRPr="00000000">
        <w:rPr>
          <w:rFonts w:ascii="Times New Roman" w:cs="Times New Roman" w:eastAsia="Times New Roman" w:hAnsi="Times New Roman"/>
          <w:rtl w:val="0"/>
        </w:rPr>
        <w:t xml:space="preserve">чтобы</w:t>
      </w:r>
      <w:r w:rsidDel="00000000" w:rsidR="00000000" w:rsidRPr="00000000">
        <w:rPr>
          <w:rFonts w:ascii="Times New Roman" w:cs="Times New Roman" w:eastAsia="Times New Roman" w:hAnsi="Times New Roman"/>
          <w:rtl w:val="0"/>
        </w:rPr>
        <w:t xml:space="preserve"> шагнуть вперёд…</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закричал то ли Фред, то ли Джордж Уизли.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И Гарри </w:t>
      </w:r>
      <w:r w:rsidDel="00000000" w:rsidR="00000000" w:rsidRPr="00000000">
        <w:rPr>
          <w:rtl w:val="0"/>
        </w:rPr>
        <w:t xml:space="preserve">двинулся</w:t>
      </w:r>
      <w:r w:rsidDel="00000000" w:rsidR="00000000" w:rsidRPr="00000000">
        <w:rPr>
          <w:rFonts w:ascii="Times New Roman" w:cs="Times New Roman" w:eastAsia="Times New Roman" w:hAnsi="Times New Roman"/>
          <w:rtl w:val="0"/>
        </w:rPr>
        <w:t xml:space="preserve"> вперёд. Слишком медленно, как он понял через мгновение, но было уже слишком поздно менять темп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выглядело бы странно.</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705"/>
        <w:contextualSpacing w:val="0"/>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Del="00000000" w:rsidR="00000000" w:rsidRPr="00000000">
        <w:rPr>
          <w:rFonts w:ascii="Times New Roman" w:cs="Times New Roman" w:eastAsia="Times New Roman" w:hAnsi="Times New Roman"/>
          <w:rtl w:val="0"/>
        </w:rPr>
        <w:t xml:space="preserve">сжимал </w:t>
      </w:r>
      <w:r w:rsidDel="00000000" w:rsidR="00000000" w:rsidRPr="00000000">
        <w:rPr>
          <w:rFonts w:ascii="Times New Roman" w:cs="Times New Roman" w:eastAsia="Times New Roman" w:hAnsi="Times New Roman"/>
          <w:rtl w:val="0"/>
        </w:rPr>
        <w:t xml:space="preserve">пустой серебряный кубок с такой силой, что уже успел слегка его погнуть.</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Спаси нас от ещё каких-нибудь тёмных лордов!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крикнул один из блинецов Уизли.</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Особенно, если они есть среди профессоров!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поддержал его другой.</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За всеми столами, кроме слизеринского, раздался смех.</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Del="00000000" w:rsidR="00000000" w:rsidRPr="00000000">
        <w:rPr>
          <w:rFonts w:ascii="Times New Roman" w:cs="Times New Roman" w:eastAsia="Times New Roman" w:hAnsi="Times New Roman"/>
          <w:rtl w:val="0"/>
        </w:rPr>
        <w:t xml:space="preserve"> Его руки сжимали искорёженные останки серебряного кубка.</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705"/>
        <w:contextualSpacing w:val="0"/>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 застывшей улыбкой на лице Гарри шёл вперёд. Он был польщён подобным приёмом, но вместе с тем чувствовал себя ужасно.</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Люди приветствовали его за то, что он совершил ещё лёжа в колыбели. И даже, по сути, не довёл до конца. </w:t>
      </w:r>
      <w:r w:rsidDel="00000000" w:rsidR="00000000" w:rsidRPr="00000000">
        <w:rPr>
          <w:rFonts w:ascii="Times New Roman" w:cs="Times New Roman" w:eastAsia="Times New Roman" w:hAnsi="Times New Roman"/>
          <w:rtl w:val="0"/>
        </w:rPr>
        <w:t xml:space="preserve">Ведь неизвестно как, неизвестно где</w:t>
      </w:r>
      <w:r w:rsidDel="00000000" w:rsidR="00000000" w:rsidRPr="00000000">
        <w:rPr>
          <w:rFonts w:ascii="Times New Roman" w:cs="Times New Roman" w:eastAsia="Times New Roman" w:hAnsi="Times New Roman"/>
          <w:rtl w:val="0"/>
        </w:rPr>
        <w:t xml:space="preserve"> Тёмный Лорд продолжал жить. Встречали бы они его так же горячо, если б знали об этом?</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Но однажды сила Тёмного Лорда уже </w:t>
      </w:r>
      <w:r w:rsidDel="00000000" w:rsidR="00000000" w:rsidRPr="00000000">
        <w:rPr>
          <w:rFonts w:ascii="Times New Roman" w:cs="Times New Roman" w:eastAsia="Times New Roman" w:hAnsi="Times New Roman"/>
          <w:rtl w:val="0"/>
        </w:rPr>
        <w:t xml:space="preserve">была </w:t>
      </w:r>
      <w:r w:rsidDel="00000000" w:rsidR="00000000" w:rsidRPr="00000000">
        <w:rPr>
          <w:rFonts w:ascii="Times New Roman" w:cs="Times New Roman" w:eastAsia="Times New Roman" w:hAnsi="Times New Roman"/>
          <w:rtl w:val="0"/>
        </w:rPr>
        <w:t xml:space="preserve">сломлена.</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Del="00000000" w:rsidR="00000000" w:rsidRPr="00000000">
        <w:rPr>
          <w:rFonts w:ascii="Times New Roman" w:cs="Times New Roman" w:eastAsia="Times New Roman" w:hAnsi="Times New Roman"/>
          <w:rtl w:val="0"/>
        </w:rPr>
        <w:t xml:space="preserve">Оказаться недостойным</w:t>
      </w:r>
      <w:r w:rsidDel="00000000" w:rsidR="00000000" w:rsidRPr="00000000">
        <w:rPr>
          <w:rFonts w:ascii="Times New Roman" w:cs="Times New Roman" w:eastAsia="Times New Roman" w:hAnsi="Times New Roman"/>
          <w:rtl w:val="0"/>
        </w:rPr>
        <w:t xml:space="preserve"> своей репутации символа Света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неважно</w:t>
      </w:r>
      <w:r w:rsidDel="00000000" w:rsidR="00000000" w:rsidRPr="00000000">
        <w:rPr>
          <w:rFonts w:ascii="Times New Roman" w:cs="Times New Roman" w:eastAsia="Times New Roman" w:hAnsi="Times New Roman"/>
          <w:rtl w:val="0"/>
        </w:rPr>
        <w:t xml:space="preserve">, как он её заработал.</w:t>
      </w:r>
      <w:r w:rsidDel="00000000" w:rsidR="00000000" w:rsidRPr="00000000">
        <w:rPr>
          <w:rFonts w:ascii="Times New Roman" w:cs="Times New Roman" w:eastAsia="Times New Roman" w:hAnsi="Times New Roman"/>
          <w:rtl w:val="0"/>
        </w:rPr>
        <w:t xml:space="preserve"> Нет. Он оправдает все их ожидания. </w:t>
      </w:r>
      <w:r w:rsidDel="00000000" w:rsidR="00000000" w:rsidRPr="00000000">
        <w:rPr>
          <w:rFonts w:ascii="Times New Roman" w:cs="Times New Roman" w:eastAsia="Times New Roman" w:hAns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Del="00000000" w:rsidR="00000000" w:rsidRPr="00000000">
        <w:rPr>
          <w:rFonts w:ascii="Times New Roman" w:cs="Times New Roman" w:eastAsia="Times New Roman" w:hAnsi="Times New Roman"/>
          <w:rtl w:val="0"/>
        </w:rPr>
        <w:t xml:space="preserve"> Более того, он </w:t>
      </w:r>
      <w:r w:rsidDel="00000000" w:rsidR="00000000" w:rsidRPr="00000000">
        <w:rPr>
          <w:rFonts w:ascii="Times New Roman" w:cs="Times New Roman" w:eastAsia="Times New Roman" w:hAnsi="Times New Roman"/>
          <w:rtl w:val="0"/>
        </w:rPr>
        <w:t xml:space="preserve">даже превзойдёт </w:t>
      </w:r>
      <w:r w:rsidDel="00000000" w:rsidR="00000000" w:rsidRPr="00000000">
        <w:rPr>
          <w:rFonts w:ascii="Times New Roman" w:cs="Times New Roman" w:eastAsia="Times New Roman" w:hAnsi="Times New Roman"/>
          <w:rtl w:val="0"/>
        </w:rPr>
        <w:t xml:space="preserve">эти ожидания, и люди, оглядываясь назад, будут удивляться тому, что ждали от него столь малого.</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Del="00000000" w:rsidR="00000000" w:rsidRPr="00000000">
        <w:rPr>
          <w:rFonts w:ascii="Times New Roman" w:cs="Times New Roman" w:eastAsia="Times New Roman" w:hAnsi="Times New Roman"/>
          <w:rtl w:val="0"/>
        </w:rPr>
        <w:t xml:space="preserve">и подождал, пока стихнут смешки и аплодисменты</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ins w:author="Alaric Lightin" w:id="2" w:date="2017-12-10T19:57:32Z">
        <w:commentRangeStart w:id="0"/>
        <w:r w:rsidDel="00000000" w:rsidR="00000000" w:rsidRPr="00000000">
          <w:rPr>
            <w:rFonts w:ascii="Times New Roman" w:cs="Times New Roman" w:eastAsia="Times New Roman" w:hAnsi="Times New Roman"/>
            <w:sz w:val="24"/>
            <w:szCs w:val="24"/>
            <w:rtl w:val="0"/>
          </w:rPr>
          <w:t xml:space="preserve">просто класс, я сплю весь год, поработав час</w:t>
        </w:r>
      </w:ins>
      <w:del w:author="Alaric Lightin" w:id="2" w:date="2017-12-10T19:57:3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о’кей.</w:delText>
        </w:r>
        <w:r w:rsidDel="00000000" w:rsidR="00000000" w:rsidRPr="00000000">
          <w:rPr>
            <w:rFonts w:ascii="Times New Roman" w:cs="Times New Roman" w:eastAsia="Times New Roman" w:hAnsi="Times New Roman"/>
            <w:sz w:val="24"/>
            <w:szCs w:val="24"/>
            <w:rtl w:val="0"/>
          </w:rPr>
          <w:delText xml:space="preserve"> Я сплю весь год, поработав день</w:delText>
        </w:r>
      </w:del>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___________________________________________</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Пародия на песню из шоу «Летающий Цирк Монти Пайтона»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a lumberjack and I’m okay. I sleep all night and work all day.»</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7-12-10T19:58:1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лучше рифмуется и избавляет от окея.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