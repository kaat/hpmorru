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spacing w:line="240" w:lineRule="auto"/>
        <w:ind w:firstLine="540"/>
        <w:contextualSpacing w:val="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pPr>
        <w:pBd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240" w:lineRule="auto"/>
        <w:ind w:firstLine="54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w:t>
      </w:r>
      <w:del w:author="Alaric Lightin" w:id="0" w:date="2017-04-10T17:43:02Z">
        <w:r w:rsidDel="00000000" w:rsidR="00000000" w:rsidRPr="00000000">
          <w:rPr>
            <w:rFonts w:ascii="Times New Roman" w:cs="Times New Roman" w:eastAsia="Times New Roman" w:hAnsi="Times New Roman"/>
            <w:sz w:val="24"/>
            <w:szCs w:val="24"/>
            <w:rtl w:val="0"/>
          </w:rPr>
          <w:delText xml:space="preserve">ус</w:delText>
        </w:r>
      </w:del>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Профессор Квиррелл не был обязан рассказывать ему это.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pPr>
        <w:pBdr/>
        <w:spacing w:line="240" w:lineRule="auto"/>
        <w:ind w:firstLine="540"/>
        <w:contextualSpacing w:val="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pPr>
        <w:pBdr/>
        <w:spacing w:line="240" w:lineRule="auto"/>
        <w:ind w:firstLine="54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pPr>
        <w:pBdr/>
        <w:spacing w:after="20" w:before="20"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не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pPr>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pPr>
        <w:pBdr/>
        <w:spacing w:line="240" w:lineRule="auto"/>
        <w:ind w:firstLine="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