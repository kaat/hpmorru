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nhtajmyfdw4u" w:id="0"/>
      <w:bookmarkEnd w:id="0"/>
      <w:r w:rsidDel="00000000" w:rsidR="00000000" w:rsidRPr="00000000">
        <w:rPr>
          <w:rtl w:val="0"/>
        </w:rPr>
        <w:t xml:space="preserve">Глава 40. Притворная мудрость. Часть 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Удерживая чашку точно так, как уже трижды вынужден был продемонстрировать ему профессор Квиррелл, Гарри осторожно сделал небольшой глоток. Профессор Защиты, устроившийся напротив него за длинным широким столом в центре Комнаты Мэри, отпил из своей чашки с куда большей лёгкостью и изяществом. Название этого чая Гарри даже выговорить не мог. Каждый раз, когда он пытался повторить китайские слова, профессор его поправлял, и, в конце концов, Гарри сдался.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прошлого посещения ресторана Гарри попытался встать так, чтобы хоть одним глазком взглянуть на счёт, и профессор Квиррелл не стал ему мешать.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Причём перед этим Гарри очень хотелось выпить Прыского чаю.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равно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потрясён до глубины души.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же на вкус это был, ну</w:t>
      </w:r>
      <w:ins w:author="Alaric Lightin" w:id="0" w:date="2019-03-27T15:34:1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…</w:t>
        </w:r>
      </w:ins>
      <w:del w:author="Alaric Lightin" w:id="0" w:date="2019-03-27T15:34:1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...</w:delText>
        </w:r>
      </w:del>
      <w:ins w:author="Alaric Lightin" w:id="0" w:date="2019-03-27T15:34:1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чай.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в голове вертелось тихое назойливое подозрение, что профессор Защиты прекрасно знает об этом, и намеренно заказывает до смешного дорогой чай, который Гарри не сможет оценить по достоинству, просто чтобы Гарри понервничал. Возможно, чай и самому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профессору Квирреллу не особо нравится. Может быть, этот чай вообще никому не нравится, и его единственное предназначение — быть смехотворно дорогим и вызывать у жертвы чувство, что она не способна его толком оценить. И вообще, вдруг это на самом деле обычный чай, который заказывают, говоря кодовую фразу, чтобы у него был фальшивый ценник с гигантской суммой...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 лица у профессора Защиты было рассеянно-задумчивым.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сказал он, — вам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следовало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пересказывать директору вашу беседу с лордом Малфоем. Пожалуйста, постарайтесь впредь соображать быстрее, мистер Поттер.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Извините, профессор, — смиренно ответил Гарри, — я всё ещё не понимаю, почему.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присутствии Квиррелла Гарри порой ощущал себя жалким имитатором, лишь изображающим хитрость.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Лорд Малфой — противник Альбуса Дамблдора, — сказал профессор Квиррелл. — По крайней мере, в настоящее время. Для них вся Британия — шахматная доска, все волшебники — фигуры на ней. Задумайтесь: лорд Малфой угрожал бросить всё, даже собственную игру, ради того, чтобы отомстить вам, если пострадает мистер Малфой. Из чего следует?..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потребовались долгие секунды, чтобы осмыслить это, но профессор Квиррелл явно не собирался больше давать подсказок. Не то чтобы Гарри их хотел.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его разум наконец нашёл связь. Гарри нахмурился.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Дамблдор убьёт Драко, заставит всех думать, будто это сделал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Люциус пожертвует своей игрой против Дамблдора, чтобы отомстить мне? Это... не похоже на директора, профессор Квиррелл...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мгновение ему вспомнилось аналогичное предупреждение от Драко. Ему он ответил то же самое.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пожал плечами и глотнул чаю.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тоже отпил из своей чашки, и стало тихо. Скатерть на столе поначалу казалась сделанной из обычной, ничем не примечательной ткани,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смотреть достаточно долго или достаточно долго молчат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ь, можно было увидеть медленно проступающий, ажурный цветочный рисунок. Занавеси в комнате менялись тем же образом и колыхались словно от лёгкого ветерка. Профессор Защиты пребывал в созерцательном настроении в эту субботу, как и Гарри, и, похоже, Комната Мэри не преминула это заметить.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— спросил вдруг Гарри, — существует ли загробная жизнь?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сформулировал вопрос аккуратно. Не «верите ли вы в загробную жизнь?», а просто «существует ли загробная жизнь?». Люди не воспринимают то, во что действительно верят, всего лишь как мнение. Они не говорят: «Я серьёзно убеждён в том, что небо синее!». Они просто говорят «небо синее». Своё личное мнение о мире ты обычно как раз и считаешь тем, чем мир в действительности является...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с задумчивым видом снова поднёс чашку к губам.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она существует, мистер Поттер, — сказал он, — значит, немало волшебников потратило впустую кучу сил на поиски бессмертия.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ответ, — заметил Гарри. Он уже выучился подмечать такие вещи в разговорах с профессором Квирреллом.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Чашка профессора тонко звякнула о блюдце.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Некоторые из тех волшебников были достаточно умны, мистер Поттер, поэтому вы можете заключить, что существование загробной жизни отнюдь не очевидно. Я и сам исследовал данный вопрос. Есть множество утверждений, продиктованных надеждой и страхом, что не удивительно. Среди тех свидетельств, чья достоверность не подлежит сомнению, нет ни одного, которое нельзя было бы счесть результатом обычного волшебства. Существуют определённые приборы, которые, как утверждается, позволяют связаться с умершими. Но, подозреваю, они лишь проецируют образ из памяти. Результат кажется неотличимым от воспоминаний, потому что это и есть воспоминания. Якобы вызванные духи не могут раскрыть ни секретов, известных им при жизни, ни тех, которые они могли бы узнать после смерти, ничего, что не знал бы сам вызывающий...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поэтому Воскрешающий Камень — не самый ценный в мире артефакт, — сказал Гарри.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Именно, — ответил профессор Квиррелл, — хотя я не стал бы отказываться от возможности его опробовать, — его губы сложились в слабую, сухую улыбку, и что-то тёмное, далёкое промелькнуло в глазах. — Полагаю, вы говорили с Дамблдором и об этом.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Занавески понемногу приобретали бледно-голубой рисунок, а на скатерти, казалось, теперь был виден неясный узор из причудливых снежинок. Голос профессора звучал очень спокойно.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Директор может быть крайне убедительным, мистер Поттер. Надеюсь, вас он не убедил.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 на йоту, — ответил Гарри. — Я ни секунды не сомневался.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Надеюсь, — повторил профессор Квиррелл всё тем же очень спокойным тоном. — Я был бы крайне выбит из колеи, узнав, что директор уговорил вас потратить свою жизнь впустую ради какого-нибудь глупого плана, просто сказав вам, что смерть — лишь очередное великолепное приключение.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Вообще-то, я не думаю, что директор сам в это верит, — сказал Гарри и снова глотнул чаю. — Он спросил меня, что бы я делал с вечностью, выдал мне стандартную сентенцию о том, как это скучно, и, похоже, не заметил никакого противоречия между этим и собственным утверждением о бессмертии души. Фактически, он прочёл мне целую лекцию о том, как ужасно хотеть бессмертия, прежде чем заявил о бессмертии души. Я не могу толком вообразить, что творится у него в голове, но не думаю,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мысленно представляет себя живущим вечно в загробной жизни...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Температура в комнате ощутимо падала.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подозреваете, — донёсся голос, подобный льду, с другого конца стола, — что Дамблдор сам не верит в то, что говорит. Что он не шёл на компромисс со своими принципами. Что их у него никогда и не было. Неужели вы становитесь циником, мистер Поттер?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уронил взгляд в чашку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Немножко, — ответил он своему вероятно-сверхвысококачественному, возможно-просто-смехотворно-дорогому китайскому чаю. — Меня определённо начинает слегка разочаровывать... неразбериха, которая царит у людей в головах.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отозвался ледяной голос. — Меня она тоже разочаровывает.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Есть какой-то способ это исправить? — спросил Гарри у своей чашки чая.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Действительно, существует весьма полезное заклинание, которое решает проблему.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надеждой поднял глаза и увидел очень холодную улыбку профессора Защиты.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него дошло.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имею в виду, кроме Авада Кедавры.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засмеялся. Гарри — нет.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любом случае, — поспешно добавил он, — я соображал достаточно быстро, чтоб не предложить Дамблдору очевидной идеи с Воскрешающим Камнем. Вы когда-нибудь видели камень с чертой внутри круга, который нарисован внутри треугольника?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Мертвенный холод, похоже, отступил, вернув привычного профессора Квиррелла. — Не припоминаю, — отозвался тот после паузы, задумчиво нахмурившись. — Так и выглядит Воскрешающий Камень?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отодвинул свою чашку и нарисовал на блюдечке символ, который видел на внутренней стороне своей мантии-невидимки. Он ещё только потянулся за своей волшебной палочкой, а блюдце уже услужливо подплывало к профессору Квирреллу. Гарри очень хотел научиться колдовать без помощи палочки, но сейчас, к сожалению, это было за пределами его возможностей.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изучающе посмотрел на чайное блюдце, затем отрицательно качнул головой, и оно поплыло обратно к Гарри.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опустил чашку на блюдце, рассеянно отметив, что символ, нарисованный им на блюдце, исчез.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вам доведётся увидеть этот символ на каком-нибудь камне, — сказал Гарри, — и с его помощью действительно будет возможно разговаривать с мёртвыми, дайте мне знать. У меня есть несколько вопросов к Мерлину и жителям Атлантиды.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Непременно, — ответил профессор Квиррелл и запрокинул чашку, допивая чай. — Кстати, мистер Поттер, боюсь, я вынужден завершить пораньше наш визит в Косой переулок. Я надеялся, что... впрочем,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Будем считать, что у меня есть важное дело после полудня.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 и допил чай. Затем они с профессором Защиты синхронно поднялись.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Последний вопрос, — сказал Гарри, пока мантия профессора Квиррелла, слетев с вешалки, плыла по воздуху к своему владельцу. — Реальность пронизана магией, и у меня больше нет уверенности в том, что мои предположения верны. Так что, если не принимать желаемое за действительное, каково ваше собственное мнение? Вы сами верите в жизнь после смерти?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бы я верил, мистер Поттер, — ответил профессор Квиррелл, накидывая мантию, — что бы я делал здесь?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