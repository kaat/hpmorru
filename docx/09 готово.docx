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Аббот, Ханна!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ПУФФЕНДУЙ!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ПУФФЕНДУЙ!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Бут, Терри!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commentRangeStart w:id="0"/>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ins w:author="Gleb Mazursky" w:id="0" w:date="2016-01-30T03:56:32Z">
        <w:r w:rsidDel="00000000" w:rsidR="00000000" w:rsidRPr="00000000">
          <w:rPr>
            <w:rFonts w:ascii="Times New Roman" w:cs="Times New Roman" w:eastAsia="Times New Roman" w:hAnsi="Times New Roman"/>
            <w:sz w:val="24"/>
            <w:szCs w:val="24"/>
            <w:rtl w:val="0"/>
          </w:rPr>
          <w:t xml:space="preserve">она</w:t>
        </w:r>
      </w:ins>
      <w:del w:author="Gleb Mazursky" w:id="0" w:date="2016-01-30T03:56:32Z">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 переминалась с ноги на ногу </w:t>
      </w:r>
      <w:ins w:author="Gleb Mazursky" w:id="1" w:date="2016-01-31T05:10:01Z">
        <w:commentRangeStart w:id="1"/>
        <w:r w:rsidDel="00000000" w:rsidR="00000000" w:rsidRPr="00000000">
          <w:rPr>
            <w:rFonts w:ascii="Times New Roman" w:cs="Times New Roman" w:eastAsia="Times New Roman" w:hAnsi="Times New Roman"/>
            <w:sz w:val="24"/>
            <w:szCs w:val="24"/>
            <w:rtl w:val="0"/>
          </w:rPr>
          <w:t xml:space="preserve">и дышала </w:t>
        </w:r>
      </w:ins>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так часто, что Гарри казалось,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commentRangeStart w:id="2"/>
      <w:commentRangeStart w:id="3"/>
      <w:r w:rsidDel="00000000" w:rsidR="00000000" w:rsidRPr="00000000">
        <w:rPr>
          <w:rFonts w:ascii="Times New Roman" w:cs="Times New Roman" w:eastAsia="Times New Roman" w:hAnsi="Times New Roman"/>
          <w:sz w:val="24"/>
          <w:szCs w:val="24"/>
          <w:rtl w:val="0"/>
        </w:rPr>
        <w:t xml:space="preserve">дирдиров или кукловодо</w:t>
      </w:r>
      <w:commentRangeEnd w:id="2"/>
      <w:r w:rsidDel="00000000" w:rsidR="00000000" w:rsidRPr="00000000">
        <w:commentReference w:id="2"/>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w:t>
      </w:r>
      <w:r w:rsidDel="00000000" w:rsidR="00000000" w:rsidRPr="00000000">
        <w:rPr>
          <w:rFonts w:ascii="Times New Roman" w:cs="Times New Roman" w:eastAsia="Times New Roman" w:hAnsi="Times New Roman"/>
          <w:i w:val="1"/>
          <w:sz w:val="24"/>
          <w:szCs w:val="24"/>
          <w:rtl w:val="0"/>
        </w:rPr>
        <w:t xml:space="preserve">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w:t>
      </w:r>
      <w:r w:rsidDel="00000000" w:rsidR="00000000" w:rsidRPr="00000000">
        <w:rPr>
          <w:rFonts w:ascii="Times New Roman" w:cs="Times New Roman" w:eastAsia="Times New Roman" w:hAnsi="Times New Roman"/>
          <w:i w:val="1"/>
          <w:sz w:val="24"/>
          <w:szCs w:val="24"/>
          <w:rtl w:val="0"/>
        </w:rPr>
        <w:t xml:space="preserve">должно было</w:t>
      </w:r>
      <w:r w:rsidDel="00000000" w:rsidR="00000000" w:rsidRPr="00000000">
        <w:rPr>
          <w:rFonts w:ascii="Times New Roman" w:cs="Times New Roman" w:eastAsia="Times New Roman" w:hAnsi="Times New Roman"/>
          <w:sz w:val="24"/>
          <w:szCs w:val="24"/>
          <w:rtl w:val="0"/>
        </w:rPr>
        <w:t xml:space="preserve">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commentRangeStart w:id="4"/>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pPr>
        <w:keepNext w:val="0"/>
        <w:keepLines w:val="0"/>
        <w:widowControl w:val="0"/>
        <w:spacing w:line="240" w:lineRule="auto"/>
        <w:ind w:left="0" w:firstLine="570"/>
        <w:contextualSpacing w:val="0"/>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jc w:val="cente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блинецов Уизли.</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jc w:val="cente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ins w:author="Gleb Mazursky" w:id="2" w:date="2016-01-30T04:25:01Z">
        <w:r w:rsidDel="00000000" w:rsidR="00000000" w:rsidRPr="00000000">
          <w:rPr>
            <w:rFonts w:ascii="Times New Roman" w:cs="Times New Roman" w:eastAsia="Times New Roman" w:hAnsi="Times New Roman"/>
            <w:rtl w:val="0"/>
          </w:rPr>
          <w:t xml:space="preserve">даже </w:t>
        </w:r>
      </w:ins>
      <w:r w:rsidDel="00000000" w:rsidR="00000000" w:rsidRPr="00000000">
        <w:rPr>
          <w:rFonts w:ascii="Times New Roman" w:cs="Times New Roman" w:eastAsia="Times New Roman" w:hAnsi="Times New Roman"/>
          <w:i w:val="1"/>
          <w:rtl w:val="0"/>
        </w:rPr>
        <w:t xml:space="preserve">превзойдёт</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line="240" w:lineRule="auto"/>
        <w:ind w:firstLine="705"/>
        <w:contextualSpacing w:val="0"/>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w:t>
      </w:r>
      <w:r w:rsidDel="00000000" w:rsidR="00000000" w:rsidRPr="00000000">
        <w:rPr>
          <w:rFonts w:ascii="Times New Roman" w:cs="Times New Roman" w:eastAsia="Times New Roman" w:hAnsi="Times New Roman"/>
          <w:i w:val="1"/>
          <w:sz w:val="24"/>
          <w:szCs w:val="24"/>
          <w:rtl w:val="0"/>
        </w:rPr>
        <w:t xml:space="preserve">Я болтливая шляпа, и всё </w:t>
      </w:r>
      <w:r w:rsidDel="00000000" w:rsidR="00000000" w:rsidRPr="00000000">
        <w:rPr>
          <w:rFonts w:ascii="Times New Roman" w:cs="Times New Roman" w:eastAsia="Times New Roman" w:hAnsi="Times New Roman"/>
          <w:i w:val="1"/>
          <w:sz w:val="24"/>
          <w:szCs w:val="24"/>
          <w:rtl w:val="0"/>
        </w:rPr>
        <w:t xml:space="preserve">о’кей.</w:t>
      </w:r>
      <w:r w:rsidDel="00000000" w:rsidR="00000000" w:rsidRPr="00000000">
        <w:rPr>
          <w:rFonts w:ascii="Times New Roman" w:cs="Times New Roman" w:eastAsia="Times New Roman" w:hAnsi="Times New Roman"/>
          <w:i w:val="1"/>
          <w:sz w:val="24"/>
          <w:szCs w:val="24"/>
          <w:rtl w:val="0"/>
        </w:rPr>
        <w:t xml:space="preserve"> Я сплю весь год, поработав день…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pPr>
        <w:keepNext w:val="0"/>
        <w:keepLines w:val="0"/>
        <w:widowControl w:val="0"/>
        <w:spacing w:line="240" w:lineRule="auto"/>
        <w:ind w:firstLine="560"/>
        <w:contextualSpacing w:val="0"/>
      </w:pPr>
      <w:ins w:author="Gleb Mazursky" w:id="3" w:date="2016-01-30T04:32:1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pPr>
        <w:keepNext w:val="0"/>
        <w:keepLines w:val="0"/>
        <w:widowControl w:val="0"/>
        <w:spacing w:line="240" w:lineRule="auto"/>
        <w:ind w:firstLine="560"/>
        <w:contextualSpacing w:val="0"/>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60"/>
        <w:contextualSpacing w:val="0"/>
        <w:jc w:val="left"/>
      </w:pPr>
      <w:commentRangeStart w:id="5"/>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commentRangeEnd w:id="5"/>
      <w:r w:rsidDel="00000000" w:rsidR="00000000" w:rsidRPr="00000000">
        <w:commentReference w:id="5"/>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 N/A" w:id="0" w:date="2014-07-21T20:50: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представилось Хагридом, хранителем земель и ключей. м?</w:t>
      </w:r>
    </w:p>
  </w:comment>
  <w:comment w:author="Alaric Lightin" w:id="1" w:date="2016-01-31T05:10: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это откуда и вообще зачем?</w:t>
      </w:r>
    </w:p>
  </w:comment>
  <w:comment w:author="Gleb Mazursky" w:id="2" w:date="2016-01-31T05:1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сноску?</w:t>
      </w:r>
    </w:p>
  </w:comment>
  <w:comment w:author="Alaric Lightin" w:id="3" w:date="2016-01-31T05:1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по-моему, мы когда-то пришли к выводу, что мы не ставим сноски на то, что можно нагуглить</w:t>
      </w:r>
    </w:p>
  </w:comment>
  <w:comment w:author="Gleb Mazursky" w:id="4" w:date="2016-01-30T04:18: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сноску?</w:t>
      </w:r>
    </w:p>
  </w:comment>
  <w:comment w:author="Gleb Mazursky" w:id="5" w:date="2016-01-30T04:26: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переделать в сноску?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56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