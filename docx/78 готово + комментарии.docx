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0"/>
        <w:contextualSpacing w:val="0"/>
        <w:jc w:val="center"/>
      </w:pPr>
      <w:bookmarkStart w:colFirst="0" w:colLast="0" w:name="_qne62u9gljfw" w:id="0"/>
      <w:bookmarkEnd w:id="0"/>
      <w:r w:rsidDel="00000000" w:rsidR="00000000" w:rsidRPr="00000000">
        <w:rPr>
          <w:rtl w:val="0"/>
        </w:rPr>
        <w:t xml:space="preserve">Глава 78.  Цена бесценного. Прелюдия: Жульничество</w:t>
      </w:r>
      <w:r w:rsidDel="00000000" w:rsidR="00000000" w:rsidRPr="00000000">
        <w:rPr>
          <w:color w:val="38761d"/>
          <w:rtl w:val="0"/>
        </w:rPr>
        <w:t xml:space="preserve"> </w:t>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Суббота, 4 апреля 1992 года.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Del="00000000" w:rsidR="00000000" w:rsidRPr="00000000">
        <w:rPr>
          <w:rFonts w:ascii="Times New Roman" w:cs="Times New Roman" w:eastAsia="Times New Roman" w:hAnsi="Times New Roman"/>
          <w:sz w:val="24"/>
          <w:szCs w:val="24"/>
          <w:rtl w:val="0"/>
        </w:rPr>
        <w:t xml:space="preserve">кресел </w:t>
      </w:r>
      <w:r w:rsidDel="00000000" w:rsidR="00000000" w:rsidRPr="00000000">
        <w:rPr>
          <w:rFonts w:ascii="Times New Roman" w:cs="Times New Roman" w:eastAsia="Times New Roman" w:hAnsi="Times New Roman"/>
          <w:sz w:val="24"/>
          <w:szCs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Del="00000000" w:rsidR="00000000" w:rsidRPr="00000000">
        <w:rPr>
          <w:rFonts w:ascii="Times New Roman" w:cs="Times New Roman" w:eastAsia="Times New Roman" w:hAnsi="Times New Roman"/>
          <w:sz w:val="24"/>
          <w:szCs w:val="24"/>
          <w:rtl w:val="0"/>
        </w:rPr>
        <w:t xml:space="preserve">Судя по всему,  вскоре разразится буря</w:t>
      </w:r>
      <w:r w:rsidDel="00000000" w:rsidR="00000000" w:rsidRPr="00000000">
        <w:rPr>
          <w:rFonts w:ascii="Times New Roman" w:cs="Times New Roman" w:eastAsia="Times New Roman" w:hAnsi="Times New Roman"/>
          <w:sz w:val="24"/>
          <w:szCs w:val="24"/>
          <w:rtl w:val="0"/>
        </w:rPr>
        <w:t xml:space="preserve">, хотя маги-синоптики </w:t>
      </w:r>
      <w:r w:rsidDel="00000000" w:rsidR="00000000" w:rsidRPr="00000000">
        <w:rPr>
          <w:rFonts w:ascii="Times New Roman" w:cs="Times New Roman" w:eastAsia="Times New Roman" w:hAnsi="Times New Roman"/>
          <w:sz w:val="24"/>
          <w:szCs w:val="24"/>
          <w:rtl w:val="0"/>
        </w:rPr>
        <w:t xml:space="preserve">обещали</w:t>
      </w:r>
      <w:r w:rsidDel="00000000" w:rsidR="00000000" w:rsidRPr="00000000">
        <w:rPr>
          <w:rFonts w:ascii="Times New Roman" w:cs="Times New Roman" w:eastAsia="Times New Roman" w:hAnsi="Times New Roman"/>
          <w:sz w:val="24"/>
          <w:szCs w:val="24"/>
          <w:rtl w:val="0"/>
        </w:rPr>
        <w:t xml:space="preserve">, что дождь начнется не раньше наступления темноты.)</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 древней традиции Хогвартса </w:t>
      </w:r>
      <w:r w:rsidDel="00000000" w:rsidR="00000000" w:rsidRPr="00000000">
        <w:rPr>
          <w:rFonts w:ascii="Times New Roman" w:cs="Times New Roman" w:eastAsia="Times New Roman" w:hAnsi="Times New Roman"/>
          <w:sz w:val="24"/>
          <w:szCs w:val="24"/>
          <w:rtl w:val="0"/>
        </w:rPr>
        <w:t xml:space="preserve">всяким там</w:t>
      </w:r>
      <w:r w:rsidDel="00000000" w:rsidR="00000000" w:rsidRPr="00000000">
        <w:rPr>
          <w:rFonts w:ascii="Times New Roman" w:cs="Times New Roman" w:eastAsia="Times New Roman" w:hAnsi="Times New Roman"/>
          <w:sz w:val="24"/>
          <w:szCs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Del="00000000" w:rsidR="00000000" w:rsidRPr="00000000">
        <w:rPr>
          <w:rFonts w:ascii="Times New Roman" w:cs="Times New Roman" w:eastAsia="Times New Roman" w:hAnsi="Times New Roman"/>
          <w:sz w:val="24"/>
          <w:szCs w:val="24"/>
          <w:rtl w:val="0"/>
        </w:rPr>
        <w:t xml:space="preserve">котор</w:t>
      </w:r>
      <w:r w:rsidDel="00000000" w:rsidR="00000000" w:rsidRPr="00000000">
        <w:rPr>
          <w:rFonts w:ascii="Times New Roman" w:cs="Times New Roman" w:eastAsia="Times New Roman" w:hAnsi="Times New Roman"/>
          <w:sz w:val="24"/>
          <w:szCs w:val="24"/>
          <w:rtl w:val="0"/>
        </w:rPr>
        <w:t xml:space="preserve">ых</w:t>
      </w:r>
      <w:r w:rsidDel="00000000" w:rsidR="00000000" w:rsidRPr="00000000">
        <w:rPr>
          <w:rFonts w:ascii="Times New Roman" w:cs="Times New Roman" w:eastAsia="Times New Roman" w:hAnsi="Times New Roman"/>
          <w:sz w:val="24"/>
          <w:szCs w:val="24"/>
          <w:rtl w:val="0"/>
        </w:rPr>
        <w:t xml:space="preserve"> не было у вас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Поэтому мистер и миссис Дэвис</w:t>
      </w:r>
      <w:r w:rsidDel="00000000" w:rsidR="00000000" w:rsidRPr="00000000">
        <w:rPr>
          <w:rFonts w:ascii="Times New Roman" w:cs="Times New Roman" w:eastAsia="Times New Roman" w:hAnsi="Times New Roman"/>
          <w:sz w:val="24"/>
          <w:szCs w:val="24"/>
          <w:rtl w:val="0"/>
        </w:rPr>
        <w:t xml:space="preserve"> настаивали на аудиенции у заместителя директора МакГонагалл с определённым трепетом</w:t>
      </w:r>
      <w:r w:rsidDel="00000000" w:rsidR="00000000" w:rsidRPr="00000000">
        <w:rPr>
          <w:rFonts w:ascii="Times New Roman" w:cs="Times New Roman" w:eastAsia="Times New Roman" w:hAnsi="Times New Roman"/>
          <w:sz w:val="24"/>
          <w:szCs w:val="24"/>
          <w:rtl w:val="0"/>
        </w:rPr>
        <w:t xml:space="preserve">. Было трудно набраться надлежащего чувства возмущения, чтобы противостоять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той же почтенной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ведьме, которая двенадцать лет и четыре месяца назад назначила вам обоим двухнедельные отработки, застукав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актом зачатия 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R="00000000" w:rsidDel="00000000" w:rsidP="00000000" w:rsidRDefault="00000000" w:rsidRPr="00000000">
      <w:pPr>
        <w:keepNext w:val="0"/>
        <w:keepLines w:val="0"/>
        <w:widowControl w:val="0"/>
        <w:ind w:firstLine="405"/>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т</w:t>
      </w:r>
      <w:r w:rsidDel="00000000" w:rsidR="00000000" w:rsidRPr="00000000">
        <w:rPr>
          <w:rFonts w:ascii="Times New Roman" w:cs="Times New Roman" w:eastAsia="Times New Roman" w:hAnsi="Times New Roman"/>
          <w:sz w:val="24"/>
          <w:szCs w:val="24"/>
          <w:rtl w:val="0"/>
        </w:rPr>
        <w:t xml:space="preserve">аким образом</w:t>
      </w:r>
      <w:r w:rsidDel="00000000" w:rsidR="00000000" w:rsidRPr="00000000">
        <w:rPr>
          <w:rFonts w:ascii="Times New Roman" w:cs="Times New Roman" w:eastAsia="Times New Roman" w:hAnsi="Times New Roman"/>
          <w:sz w:val="24"/>
          <w:szCs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Del="00000000" w:rsidR="00000000" w:rsidRPr="00000000">
        <w:rPr>
          <w:rFonts w:ascii="Times New Roman" w:cs="Times New Roman" w:eastAsia="Times New Roman" w:hAnsi="Times New Roman"/>
          <w:sz w:val="24"/>
          <w:szCs w:val="24"/>
          <w:rtl w:val="0"/>
        </w:rPr>
        <w:t xml:space="preserve">чертовщина </w:t>
      </w:r>
      <w:r w:rsidDel="00000000" w:rsidR="00000000" w:rsidRPr="00000000">
        <w:rPr>
          <w:rFonts w:ascii="Times New Roman" w:cs="Times New Roman" w:eastAsia="Times New Roman" w:hAnsi="Times New Roman"/>
          <w:sz w:val="24"/>
          <w:szCs w:val="24"/>
          <w:rtl w:val="0"/>
        </w:rPr>
        <w:t xml:space="preserve">происходит в этой школе, простите за выражение, заместитель директора МакГонагалл!»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Ещё левее расположился пожилой, но обладающий пронзительным</w:t>
      </w:r>
      <w:r w:rsidDel="00000000" w:rsidR="00000000" w:rsidRPr="00000000">
        <w:rPr>
          <w:rFonts w:ascii="Times New Roman" w:cs="Times New Roman" w:eastAsia="Times New Roman" w:hAnsi="Times New Roman"/>
          <w:sz w:val="24"/>
          <w:szCs w:val="24"/>
          <w:rtl w:val="0"/>
        </w:rPr>
        <w:t xml:space="preserve"> взглядом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 по имени Чарльз Нотт,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слухам</w:t>
      </w:r>
      <w:r w:rsidDel="00000000" w:rsidR="00000000" w:rsidRPr="00000000">
        <w:rPr>
          <w:rFonts w:ascii="Times New Roman" w:cs="Times New Roman" w:eastAsia="Times New Roman" w:hAnsi="Times New Roman"/>
          <w:sz w:val="24"/>
          <w:szCs w:val="24"/>
          <w:rtl w:val="0"/>
        </w:rPr>
        <w:t xml:space="preserve">, был почти так же богат, как лорд Малфой.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Справа от миссис Дэвис можно было обнаружить прелестную леди и ещё более </w:t>
      </w:r>
      <w:r w:rsidDel="00000000" w:rsidR="00000000" w:rsidRPr="00000000">
        <w:rPr>
          <w:rFonts w:ascii="Times New Roman" w:cs="Times New Roman" w:eastAsia="Times New Roman" w:hAnsi="Times New Roman"/>
          <w:sz w:val="24"/>
          <w:szCs w:val="24"/>
          <w:rtl w:val="0"/>
        </w:rPr>
        <w:t xml:space="preserve">привлекательного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Del="00000000" w:rsidR="00000000" w:rsidRPr="00000000">
        <w:rPr>
          <w:rFonts w:ascii="Times New Roman" w:cs="Times New Roman" w:eastAsia="Times New Roman" w:hAnsi="Times New Roman"/>
          <w:sz w:val="24"/>
          <w:szCs w:val="24"/>
          <w:rtl w:val="0"/>
        </w:rPr>
        <w:t xml:space="preserve"> от дел</w:t>
      </w:r>
      <w:r w:rsidDel="00000000" w:rsidR="00000000" w:rsidRPr="00000000">
        <w:rPr>
          <w:rFonts w:ascii="Times New Roman" w:cs="Times New Roman" w:eastAsia="Times New Roman" w:hAnsi="Times New Roman"/>
          <w:sz w:val="24"/>
          <w:szCs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Del="00000000" w:rsidR="00000000" w:rsidRPr="00000000">
        <w:rPr>
          <w:rFonts w:ascii="Times New Roman" w:cs="Times New Roman" w:eastAsia="Times New Roman" w:hAnsi="Times New Roman"/>
          <w:sz w:val="24"/>
          <w:szCs w:val="24"/>
          <w:rtl w:val="0"/>
        </w:rPr>
        <w:t xml:space="preserve">хотя его род сам по себе не был благородным или богатым.</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Del="00000000" w:rsidR="00000000" w:rsidRPr="00000000">
        <w:rPr>
          <w:rFonts w:ascii="Times New Roman" w:cs="Times New Roman" w:eastAsia="Times New Roman" w:hAnsi="Times New Roman"/>
          <w:sz w:val="24"/>
          <w:szCs w:val="24"/>
          <w:rtl w:val="0"/>
        </w:rPr>
        <w:t xml:space="preserve">агического Правопорядка.</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Del="00000000" w:rsidR="00000000" w:rsidRPr="00000000">
        <w:rPr>
          <w:rFonts w:ascii="Times New Roman" w:cs="Times New Roman" w:eastAsia="Times New Roman" w:hAnsi="Times New Roman"/>
          <w:sz w:val="24"/>
          <w:szCs w:val="24"/>
          <w:rtl w:val="0"/>
        </w:rPr>
        <w:t xml:space="preserve">являлась</w:t>
      </w:r>
      <w:r w:rsidDel="00000000" w:rsidR="00000000" w:rsidRPr="00000000">
        <w:rPr>
          <w:rFonts w:ascii="Times New Roman" w:cs="Times New Roman" w:eastAsia="Times New Roman" w:hAnsi="Times New Roman"/>
          <w:sz w:val="24"/>
          <w:szCs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сбоку от неё сидел не кто иной</w:t>
      </w:r>
      <w:commentRangeStart w:id="0"/>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Del="00000000" w:rsidR="00000000" w:rsidRPr="00000000">
        <w:rPr>
          <w:rFonts w:ascii="Times New Roman" w:cs="Times New Roman" w:eastAsia="Times New Roman" w:hAnsi="Times New Roman"/>
          <w:sz w:val="24"/>
          <w:szCs w:val="24"/>
          <w:rtl w:val="0"/>
        </w:rPr>
        <w:t xml:space="preserve">так далее.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наконец, самое крайнее место справа занимал загадочный профессор Защиты, Квиринус Квиррелл, который, словно отдыхая, </w:t>
      </w:r>
      <w:r w:rsidDel="00000000" w:rsidR="00000000" w:rsidRPr="00000000">
        <w:rPr>
          <w:rFonts w:ascii="Times New Roman" w:cs="Times New Roman" w:eastAsia="Times New Roman" w:hAnsi="Times New Roman"/>
          <w:sz w:val="24"/>
          <w:szCs w:val="24"/>
          <w:rtl w:val="0"/>
        </w:rPr>
        <w:t xml:space="preserve">сидел </w:t>
      </w:r>
      <w:r w:rsidDel="00000000" w:rsidR="00000000" w:rsidRPr="00000000">
        <w:rPr>
          <w:rFonts w:ascii="Times New Roman" w:cs="Times New Roman" w:eastAsia="Times New Roman" w:hAnsi="Times New Roman"/>
          <w:sz w:val="24"/>
          <w:szCs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Del="00000000" w:rsidR="00000000" w:rsidRPr="00000000">
        <w:rPr>
          <w:rFonts w:ascii="Times New Roman" w:cs="Times New Roman" w:eastAsia="Times New Roman" w:hAnsi="Times New Roman"/>
          <w:sz w:val="24"/>
          <w:szCs w:val="24"/>
          <w:rtl w:val="0"/>
        </w:rPr>
        <w:t xml:space="preserve"> презрительно фыркнул и отвернулся</w:t>
      </w:r>
      <w:r w:rsidDel="00000000" w:rsidR="00000000" w:rsidRPr="00000000">
        <w:rPr>
          <w:rFonts w:ascii="Times New Roman" w:cs="Times New Roman" w:eastAsia="Times New Roman" w:hAnsi="Times New Roman"/>
          <w:sz w:val="24"/>
          <w:szCs w:val="24"/>
          <w:rtl w:val="0"/>
        </w:rPr>
        <w:t xml:space="preserve">. Люциус Малфой поприветствовал их вежливо. Правда, в его улыбке была нотка чёрного юмора, смешанного с жалостью.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миссис Дэвис, </w:t>
      </w:r>
      <w:r w:rsidDel="00000000" w:rsidR="00000000" w:rsidRPr="00000000">
        <w:rPr>
          <w:rFonts w:ascii="Times New Roman" w:cs="Times New Roman" w:eastAsia="Times New Roman" w:hAnsi="Times New Roman"/>
          <w:sz w:val="24"/>
          <w:szCs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Del="00000000" w:rsidR="00000000" w:rsidRPr="00000000">
        <w:rPr>
          <w:rFonts w:ascii="Times New Roman" w:cs="Times New Roman" w:eastAsia="Times New Roman" w:hAnsi="Times New Roman"/>
          <w:sz w:val="24"/>
          <w:szCs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Del="00000000" w:rsidR="00000000" w:rsidRPr="00000000">
        <w:rPr>
          <w:rFonts w:ascii="Times New Roman" w:cs="Times New Roman" w:eastAsia="Times New Roman" w:hAnsi="Times New Roman"/>
          <w:sz w:val="24"/>
          <w:szCs w:val="24"/>
          <w:rtl w:val="0"/>
        </w:rPr>
        <w:t xml:space="preserve">соответственно</w:t>
      </w:r>
      <w:r w:rsidDel="00000000" w:rsidR="00000000" w:rsidRPr="00000000">
        <w:rPr>
          <w:rFonts w:ascii="Times New Roman" w:cs="Times New Roman" w:eastAsia="Times New Roman" w:hAnsi="Times New Roman"/>
          <w:sz w:val="24"/>
          <w:szCs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течение всего их пути по сумрачному</w:t>
      </w:r>
      <w:r w:rsidDel="00000000" w:rsidR="00000000" w:rsidRPr="00000000">
        <w:rPr>
          <w:rFonts w:ascii="Times New Roman" w:cs="Times New Roman" w:eastAsia="Times New Roman" w:hAnsi="Times New Roman"/>
          <w:sz w:val="24"/>
          <w:szCs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Del="00000000" w:rsidR="00000000" w:rsidRPr="00000000">
        <w:rPr>
          <w:rFonts w:ascii="Times New Roman" w:cs="Times New Roman" w:eastAsia="Times New Roman" w:hAnsi="Times New Roman"/>
          <w:sz w:val="24"/>
          <w:szCs w:val="24"/>
          <w:rtl w:val="0"/>
        </w:rPr>
        <w:t xml:space="preserve">было понят</w:t>
      </w:r>
      <w:r w:rsidDel="00000000" w:rsidR="00000000" w:rsidRPr="00000000">
        <w:rPr>
          <w:rFonts w:ascii="Times New Roman" w:cs="Times New Roman" w:eastAsia="Times New Roman" w:hAnsi="Times New Roman"/>
          <w:sz w:val="24"/>
          <w:szCs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Del="00000000" w:rsidR="00000000" w:rsidRPr="00000000">
        <w:rPr>
          <w:rFonts w:ascii="Times New Roman" w:cs="Times New Roman" w:eastAsia="Times New Roman" w:hAnsi="Times New Roman"/>
          <w:sz w:val="24"/>
          <w:szCs w:val="24"/>
          <w:rtl w:val="0"/>
        </w:rPr>
        <w:t xml:space="preserve">туалетной </w:t>
      </w:r>
      <w:r w:rsidDel="00000000" w:rsidR="00000000" w:rsidRPr="00000000">
        <w:rPr>
          <w:rFonts w:ascii="Times New Roman" w:cs="Times New Roman" w:eastAsia="Times New Roman" w:hAnsi="Times New Roman"/>
          <w:sz w:val="24"/>
          <w:szCs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Del="00000000" w:rsidR="00000000" w:rsidRPr="00000000">
        <w:rPr>
          <w:rFonts w:ascii="Times New Roman" w:cs="Times New Roman" w:eastAsia="Times New Roman" w:hAnsi="Times New Roman"/>
          <w:sz w:val="24"/>
          <w:szCs w:val="24"/>
          <w:rtl w:val="0"/>
        </w:rPr>
        <w:t xml:space="preserve">проклятия</w:t>
      </w:r>
      <w:r w:rsidDel="00000000" w:rsidR="00000000" w:rsidRPr="00000000">
        <w:rPr>
          <w:rFonts w:ascii="Times New Roman" w:cs="Times New Roman" w:eastAsia="Times New Roman" w:hAnsi="Times New Roman"/>
          <w:sz w:val="24"/>
          <w:szCs w:val="24"/>
          <w:rtl w:val="0"/>
        </w:rPr>
        <w:t xml:space="preserve"> — от них можно увернуться.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Энтони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Именно так я и подумал. Симус, а у тебя есть идеи?</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Извините, — ответил свежеиспечённый капитан Финниган. — Я больше по стратегической части.</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занимаюсь стратегической частью, — </w:t>
      </w:r>
      <w:r w:rsidDel="00000000" w:rsidR="00000000" w:rsidRPr="00000000">
        <w:rPr>
          <w:rFonts w:ascii="Times New Roman" w:cs="Times New Roman" w:eastAsia="Times New Roman" w:hAnsi="Times New Roman"/>
          <w:sz w:val="24"/>
          <w:szCs w:val="24"/>
          <w:rtl w:val="0"/>
        </w:rPr>
        <w:t xml:space="preserve">безапелляционно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заявил Рон Уизли.</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Армий — </w:t>
      </w:r>
      <w:r w:rsidDel="00000000" w:rsidR="00000000" w:rsidRPr="00000000">
        <w:rPr>
          <w:rFonts w:ascii="Times New Roman" w:cs="Times New Roman" w:eastAsia="Times New Roman" w:hAnsi="Times New Roman"/>
          <w:sz w:val="24"/>
          <w:szCs w:val="24"/>
          <w:rtl w:val="0"/>
          <w:rPrChange w:author="Alaric Lightin" w:id="0" w:date="2016-10-05T23:19:04Z">
            <w:rPr>
              <w:rFonts w:ascii="Times New Roman" w:cs="Times New Roman" w:eastAsia="Times New Roman" w:hAnsi="Times New Roman"/>
              <w:i w:val="1"/>
              <w:sz w:val="24"/>
              <w:szCs w:val="24"/>
            </w:rPr>
          </w:rPrChange>
        </w:rPr>
        <w:t xml:space="preserve">три</w:t>
      </w:r>
      <w:r w:rsidDel="00000000" w:rsidR="00000000" w:rsidRPr="00000000">
        <w:rPr>
          <w:rFonts w:ascii="Times New Roman" w:cs="Times New Roman" w:eastAsia="Times New Roman" w:hAnsi="Times New Roman"/>
          <w:sz w:val="24"/>
          <w:szCs w:val="24"/>
          <w:rtl w:val="0"/>
        </w:rPr>
        <w:t xml:space="preserve">, — язвительно вмешалась Солнечный генерал, — то есть мы сражаемся </w:t>
      </w:r>
      <w:ins w:author="Alaric Lightin" w:id="1" w:date="2016-10-05T23:19:08Z">
        <w:r w:rsidDel="00000000" w:rsidR="00000000" w:rsidRPr="00000000">
          <w:rPr>
            <w:rFonts w:ascii="Times New Roman" w:cs="Times New Roman" w:eastAsia="Times New Roman" w:hAnsi="Times New Roman"/>
            <w:sz w:val="24"/>
            <w:szCs w:val="24"/>
            <w:rtl w:val="0"/>
          </w:rPr>
          <w:t xml:space="preserve">сразу </w:t>
        </w:r>
      </w:ins>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Change w:author="Alaric Lightin" w:id="2" w:date="2016-10-05T23:19:11Z">
            <w:rPr>
              <w:rFonts w:ascii="Times New Roman" w:cs="Times New Roman" w:eastAsia="Times New Roman" w:hAnsi="Times New Roman"/>
              <w:i w:val="1"/>
              <w:sz w:val="24"/>
              <w:szCs w:val="24"/>
            </w:rPr>
          </w:rPrChange>
        </w:rPr>
        <w:t xml:space="preserve">двумя</w:t>
      </w:r>
      <w:del w:author="Alaric Lightin" w:id="3" w:date="2016-10-05T23:19:13Z">
        <w:r w:rsidDel="00000000" w:rsidR="00000000" w:rsidRPr="00000000">
          <w:rPr>
            <w:rFonts w:ascii="Times New Roman" w:cs="Times New Roman" w:eastAsia="Times New Roman" w:hAnsi="Times New Roman"/>
            <w:sz w:val="24"/>
            <w:szCs w:val="24"/>
            <w:rtl w:val="0"/>
          </w:rPr>
          <w:delText xml:space="preserve"> сразу</w:delText>
        </w:r>
      </w:del>
      <w:r w:rsidDel="00000000" w:rsidR="00000000" w:rsidRPr="00000000">
        <w:rPr>
          <w:rFonts w:ascii="Times New Roman" w:cs="Times New Roman" w:eastAsia="Times New Roman" w:hAnsi="Times New Roman"/>
          <w:sz w:val="24"/>
          <w:szCs w:val="24"/>
          <w:rtl w:val="0"/>
        </w:rPr>
        <w:t xml:space="preserve">, поэтому нам нужен больше чем</w:t>
      </w:r>
      <w:r w:rsidDel="00000000" w:rsidR="00000000" w:rsidRPr="00000000">
        <w:rPr>
          <w:rFonts w:ascii="Times New Roman" w:cs="Times New Roman" w:eastAsia="Times New Roman" w:hAnsi="Times New Roman"/>
          <w:sz w:val="24"/>
          <w:szCs w:val="24"/>
          <w:rtl w:val="0"/>
        </w:rPr>
        <w:t xml:space="preserve"> один</w:t>
      </w:r>
      <w:r w:rsidDel="00000000" w:rsidR="00000000" w:rsidRPr="00000000">
        <w:rPr>
          <w:rFonts w:ascii="Times New Roman" w:cs="Times New Roman" w:eastAsia="Times New Roman" w:hAnsi="Times New Roman"/>
          <w:sz w:val="24"/>
          <w:szCs w:val="24"/>
          <w:rtl w:val="0"/>
        </w:rPr>
        <w:t xml:space="preserve"> стратег, поэтому заткнись, Рон!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Рон удивлённо и обеспокоенно посмотрел на своего генерала.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Эй, — успокаивающим тоном сказал гриффиндорец, — ты не должна позволять Снейпу так на тебя влиять....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ins w:author="Alaric Lightin" w:id="4" w:date="2016-10-05T23:20:01Z">
        <w:r w:rsidDel="00000000" w:rsidR="00000000" w:rsidRPr="00000000">
          <w:rPr>
            <w:rFonts w:ascii="Times New Roman" w:cs="Times New Roman" w:eastAsia="Times New Roman" w:hAnsi="Times New Roman"/>
            <w:sz w:val="24"/>
            <w:szCs w:val="24"/>
            <w:rtl w:val="0"/>
          </w:rPr>
          <w:t xml:space="preserve">А</w:t>
        </w:r>
      </w:ins>
      <w:del w:author="Alaric Lightin" w:id="4" w:date="2016-10-05T23:20:01Z">
        <w:r w:rsidDel="00000000" w:rsidR="00000000" w:rsidRPr="00000000">
          <w:rPr>
            <w:rFonts w:ascii="Times New Roman" w:cs="Times New Roman" w:eastAsia="Times New Roman" w:hAnsi="Times New Roman"/>
            <w:sz w:val="24"/>
            <w:szCs w:val="24"/>
            <w:rtl w:val="0"/>
          </w:rPr>
          <w:delText xml:space="preserve">Что</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5" w:date="2016-10-05T23:20:03Z">
            <w:rPr>
              <w:rFonts w:ascii="Times New Roman" w:cs="Times New Roman" w:eastAsia="Times New Roman" w:hAnsi="Times New Roman"/>
              <w:i w:val="1"/>
              <w:sz w:val="24"/>
              <w:szCs w:val="24"/>
            </w:rPr>
          </w:rPrChange>
        </w:rPr>
        <w:t xml:space="preserve">по-вашему</w:t>
      </w:r>
      <w:ins w:author="Alaric Lightin" w:id="6" w:date="2016-10-05T23:20:07Z">
        <w:r w:rsidDel="00000000" w:rsidR="00000000" w:rsidRPr="00000000">
          <w:rPr>
            <w:rFonts w:ascii="Times New Roman" w:cs="Times New Roman" w:eastAsia="Times New Roman" w:hAnsi="Times New Roman"/>
            <w:sz w:val="24"/>
            <w:szCs w:val="24"/>
            <w:rtl w:val="0"/>
            <w:rPrChange w:author="Alaric Lightin" w:id="5" w:date="2016-10-05T23:20:03Z">
              <w:rPr>
                <w:rFonts w:ascii="Times New Roman" w:cs="Times New Roman" w:eastAsia="Times New Roman" w:hAnsi="Times New Roman"/>
                <w:i w:val="1"/>
                <w:sz w:val="24"/>
                <w:szCs w:val="24"/>
              </w:rPr>
            </w:rPrChange>
          </w:rPr>
          <w:t xml:space="preserve">, что</w:t>
        </w:r>
      </w:ins>
      <w:r w:rsidDel="00000000" w:rsidR="00000000" w:rsidRPr="00000000">
        <w:rPr>
          <w:rFonts w:ascii="Times New Roman" w:cs="Times New Roman" w:eastAsia="Times New Roman" w:hAnsi="Times New Roman"/>
          <w:sz w:val="24"/>
          <w:szCs w:val="24"/>
          <w:rtl w:val="0"/>
        </w:rPr>
        <w:t xml:space="preserve"> мы должны делать, генерал? — быстро и очень громко спросила Сьюзен. — Я хочу сказать, на данный момент у нас вообще нет плана.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Заседание штаба провалилось совершенно </w:t>
      </w:r>
      <w:r w:rsidDel="00000000" w:rsidR="00000000" w:rsidRPr="00000000">
        <w:rPr>
          <w:rFonts w:ascii="Times New Roman" w:cs="Times New Roman" w:eastAsia="Times New Roman" w:hAnsi="Times New Roman"/>
          <w:sz w:val="24"/>
          <w:szCs w:val="24"/>
          <w:rtl w:val="0"/>
          <w:rPrChange w:author="Alaric Lightin" w:id="7" w:date="2016-10-05T23:20:15Z">
            <w:rPr>
              <w:rFonts w:ascii="Times New Roman" w:cs="Times New Roman" w:eastAsia="Times New Roman" w:hAnsi="Times New Roman"/>
              <w:i w:val="1"/>
              <w:sz w:val="24"/>
              <w:szCs w:val="24"/>
            </w:rPr>
          </w:rPrChange>
        </w:rPr>
        <w:t xml:space="preserve">ошеломляюще</w:t>
      </w:r>
      <w:r w:rsidDel="00000000" w:rsidR="00000000" w:rsidRPr="00000000">
        <w:rPr>
          <w:rFonts w:ascii="Times New Roman" w:cs="Times New Roman" w:eastAsia="Times New Roman" w:hAnsi="Times New Roman"/>
          <w:sz w:val="24"/>
          <w:szCs w:val="24"/>
          <w:rtl w:val="0"/>
        </w:rPr>
        <w:t xml:space="preserve"> — Гермионы не было, а Рон и Энтони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считали, что должны взять на себя командование.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нам действительно нужен план? — немного рассеянно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озвалась Солнечный генерал. — У нас есть ты, я, Лаванда, Парвати, Ханна, Дафна, Рон, Эрни, Энтони </w:t>
      </w:r>
      <w:r w:rsidDel="00000000" w:rsidR="00000000" w:rsidRPr="00000000">
        <w:rPr>
          <w:rFonts w:ascii="Times New Roman" w:cs="Times New Roman" w:eastAsia="Times New Roman" w:hAnsi="Times New Roman"/>
          <w:sz w:val="24"/>
          <w:szCs w:val="24"/>
          <w:rtl w:val="0"/>
          <w:rPrChange w:author="Alaric Lightin" w:id="8" w:date="2016-10-05T23:20:29Z">
            <w:rPr>
              <w:rFonts w:ascii="Times New Roman" w:cs="Times New Roman" w:eastAsia="Times New Roman" w:hAnsi="Times New Roman"/>
              <w:i w:val="1"/>
              <w:sz w:val="24"/>
              <w:szCs w:val="24"/>
            </w:rPr>
          </w:rPrChange>
        </w:rPr>
        <w:t xml:space="preserve">и </w:t>
      </w:r>
      <w:ins w:author="Alaric Lightin" w:id="9" w:date="2016-10-05T23:20:31Z">
        <w:r w:rsidDel="00000000" w:rsidR="00000000" w:rsidRPr="00000000">
          <w:rPr>
            <w:rFonts w:ascii="Times New Roman" w:cs="Times New Roman" w:eastAsia="Times New Roman" w:hAnsi="Times New Roman"/>
            <w:sz w:val="24"/>
            <w:szCs w:val="24"/>
            <w:rtl w:val="0"/>
            <w:rPrChange w:author="Alaric Lightin" w:id="8" w:date="2016-10-05T23:20:29Z">
              <w:rPr>
                <w:rFonts w:ascii="Times New Roman" w:cs="Times New Roman" w:eastAsia="Times New Roman" w:hAnsi="Times New Roman"/>
                <w:i w:val="1"/>
                <w:sz w:val="24"/>
                <w:szCs w:val="24"/>
              </w:rPr>
            </w:rPrChange>
          </w:rPr>
          <w:t xml:space="preserve">ещё </w:t>
        </w:r>
      </w:ins>
      <w:r w:rsidDel="00000000" w:rsidR="00000000" w:rsidRPr="00000000">
        <w:rPr>
          <w:rFonts w:ascii="Times New Roman" w:cs="Times New Roman" w:eastAsia="Times New Roman" w:hAnsi="Times New Roman"/>
          <w:sz w:val="24"/>
          <w:szCs w:val="24"/>
          <w:rtl w:val="0"/>
        </w:rPr>
        <w:t xml:space="preserve">капитан Финниган.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 начал Энтони.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Трейси, — заметила Гермиона.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Несколько человек нервно сглотнули.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Ой, хватит вам, — резко сказала Сьюзен. — Генерал всего лишь подразумевала, что Трейси — закалённый боец ЖОПРПГ.</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Капитан Финниган изобразил низкий рокочущий голос: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Меня тревожит этот недостаток </w:t>
      </w:r>
      <w:r w:rsidDel="00000000" w:rsidR="00000000" w:rsidRPr="00000000">
        <w:rPr>
          <w:rFonts w:ascii="Times New Roman" w:cs="Times New Roman" w:eastAsia="Times New Roman" w:hAnsi="Times New Roman"/>
          <w:sz w:val="24"/>
          <w:szCs w:val="24"/>
          <w:rtl w:val="0"/>
        </w:rPr>
        <w:t xml:space="preserve">скептицизма</w:t>
      </w:r>
      <w:r w:rsidDel="00000000" w:rsidR="00000000" w:rsidRPr="00000000">
        <w:rPr>
          <w:rFonts w:ascii="Times New Roman" w:cs="Times New Roman" w:eastAsia="Times New Roman" w:hAnsi="Times New Roman"/>
          <w:sz w:val="24"/>
          <w:szCs w:val="24"/>
          <w:rtl w:val="0"/>
        </w:rPr>
        <w:t xml:space="preserve">, — Симус протянул руку в сторону Эрни, почти соединив при этом указательный и большой пальцы.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Энтони Голдштейн почему-то внезапно закашлялся.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что это должно было значить? — спросил Эрни.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w:t>
      </w:r>
      <w:r w:rsidDel="00000000" w:rsidR="00000000" w:rsidRPr="00000000">
        <w:rPr>
          <w:rFonts w:ascii="Times New Roman" w:cs="Times New Roman" w:eastAsia="Times New Roman" w:hAnsi="Times New Roman"/>
          <w:sz w:val="24"/>
          <w:szCs w:val="24"/>
          <w:rtl w:val="0"/>
          <w:rPrChange w:author="Alaric Lightin" w:id="10" w:date="2016-10-05T23:21:01Z">
            <w:rPr>
              <w:rFonts w:ascii="Times New Roman" w:cs="Times New Roman" w:eastAsia="Times New Roman" w:hAnsi="Times New Roman"/>
              <w:i w:val="1"/>
              <w:sz w:val="24"/>
              <w:szCs w:val="24"/>
            </w:rPr>
          </w:rPrChange>
        </w:rPr>
        <w:t xml:space="preserve">не </w:t>
      </w:r>
      <w:r w:rsidDel="00000000" w:rsidR="00000000" w:rsidRPr="00000000">
        <w:rPr>
          <w:rFonts w:ascii="Times New Roman" w:cs="Times New Roman" w:eastAsia="Times New Roman" w:hAnsi="Times New Roman"/>
          <w:sz w:val="24"/>
          <w:szCs w:val="24"/>
          <w:rtl w:val="0"/>
        </w:rPr>
        <w:t xml:space="preserve">в Легионе Хаоса...</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Change w:author="Alaric Lightin" w:id="11" w:date="2016-10-05T23:21:07Z">
            <w:rPr>
              <w:rFonts w:ascii="Times New Roman" w:cs="Times New Roman" w:eastAsia="Times New Roman" w:hAnsi="Times New Roman"/>
              <w:i w:val="1"/>
              <w:sz w:val="24"/>
              <w:szCs w:val="24"/>
            </w:rPr>
          </w:rPrChange>
        </w:rPr>
        <w:t xml:space="preserve">По-моему</w:t>
      </w:r>
      <w:r w:rsidDel="00000000" w:rsidR="00000000" w:rsidRPr="00000000">
        <w:rPr>
          <w:rFonts w:ascii="Times New Roman" w:cs="Times New Roman" w:eastAsia="Times New Roman" w:hAnsi="Times New Roman"/>
          <w:sz w:val="24"/>
          <w:szCs w:val="24"/>
          <w:rtl w:val="0"/>
          <w:rPrChange w:author="Alaric Lightin" w:id="11" w:date="2016-10-05T23:21:07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Del="00000000" w:rsidR="00000000" w:rsidRPr="00000000">
        <w:rPr>
          <w:rFonts w:ascii="Times New Roman" w:cs="Times New Roman" w:eastAsia="Times New Roman" w:hAnsi="Times New Roman"/>
          <w:sz w:val="24"/>
          <w:szCs w:val="24"/>
          <w:rtl w:val="0"/>
        </w:rPr>
        <w:t xml:space="preserve">затем быстро </w:t>
      </w:r>
      <w:r w:rsidDel="00000000" w:rsidR="00000000" w:rsidRPr="00000000">
        <w:rPr>
          <w:rFonts w:ascii="Times New Roman" w:cs="Times New Roman" w:eastAsia="Times New Roman" w:hAnsi="Times New Roman"/>
          <w:sz w:val="24"/>
          <w:szCs w:val="24"/>
          <w:rtl w:val="0"/>
        </w:rPr>
        <w:t xml:space="preserve">их выносим.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Хорошо, — сказала Гермиона. — Так и поступим.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 Энтони сердито посмотрел на Рона, — генерал, у Гарри Поттера осталось в армии </w:t>
      </w:r>
      <w:ins w:author="Alaric Lightin" w:id="12" w:date="2016-10-05T23:21:22Z">
        <w:r w:rsidDel="00000000" w:rsidR="00000000" w:rsidRPr="00000000">
          <w:rPr>
            <w:rFonts w:ascii="Times New Roman" w:cs="Times New Roman" w:eastAsia="Times New Roman" w:hAnsi="Times New Roman"/>
            <w:sz w:val="24"/>
            <w:szCs w:val="24"/>
            <w:rtl w:val="0"/>
          </w:rPr>
          <w:t xml:space="preserve">всего </w:t>
        </w:r>
      </w:ins>
      <w:r w:rsidDel="00000000" w:rsidR="00000000" w:rsidRPr="00000000">
        <w:rPr>
          <w:rFonts w:ascii="Times New Roman" w:cs="Times New Roman" w:eastAsia="Times New Roman" w:hAnsi="Times New Roman"/>
          <w:sz w:val="24"/>
          <w:szCs w:val="24"/>
          <w:rtl w:val="0"/>
          <w:rPrChange w:author="Alaric Lightin" w:id="13" w:date="2016-10-05T23:21:17Z">
            <w:rPr>
              <w:rFonts w:ascii="Times New Roman" w:cs="Times New Roman" w:eastAsia="Times New Roman" w:hAnsi="Times New Roman"/>
              <w:i w:val="1"/>
              <w:sz w:val="24"/>
              <w:szCs w:val="24"/>
            </w:rPr>
          </w:rPrChange>
        </w:rPr>
        <w:t xml:space="preserve">шестнадцать </w:t>
      </w:r>
      <w:r w:rsidDel="00000000" w:rsidR="00000000" w:rsidRPr="00000000">
        <w:rPr>
          <w:rFonts w:ascii="Times New Roman" w:cs="Times New Roman" w:eastAsia="Times New Roman" w:hAnsi="Times New Roman"/>
          <w:sz w:val="24"/>
          <w:szCs w:val="24"/>
          <w:rtl w:val="0"/>
        </w:rPr>
        <w:t xml:space="preserve">человек. У нас и у Драконов — двадцать восемь. Гарри это знает, он понимает, что ему нужно сделать что-то невероятное...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 нервно</w:t>
      </w:r>
      <w:r w:rsidDel="00000000" w:rsidR="00000000" w:rsidRPr="00000000">
        <w:rPr>
          <w:rFonts w:ascii="Times New Roman" w:cs="Times New Roman" w:eastAsia="Times New Roman" w:hAnsi="Times New Roman"/>
          <w:sz w:val="24"/>
          <w:szCs w:val="24"/>
          <w:rtl w:val="0"/>
        </w:rPr>
        <w:t xml:space="preserve"> спросила</w:t>
      </w:r>
      <w:r w:rsidDel="00000000" w:rsidR="00000000" w:rsidRPr="00000000">
        <w:rPr>
          <w:rFonts w:ascii="Times New Roman" w:cs="Times New Roman" w:eastAsia="Times New Roman" w:hAnsi="Times New Roman"/>
          <w:sz w:val="24"/>
          <w:szCs w:val="24"/>
          <w:rtl w:val="0"/>
        </w:rPr>
        <w:t xml:space="preserve"> Гермиона. — Если мы не знаем, что он планирует, мы можем сберечь нашу магию для массового </w:t>
      </w:r>
      <w:r w:rsidDel="00000000" w:rsidR="00000000" w:rsidRPr="00000000">
        <w:rPr>
          <w:rFonts w:ascii="Times New Roman" w:cs="Times New Roman" w:eastAsia="Times New Roman" w:hAnsi="Times New Roman"/>
          <w:i w:val="1"/>
          <w:sz w:val="24"/>
          <w:szCs w:val="24"/>
          <w:rtl w:val="0"/>
        </w:rPr>
        <w:t xml:space="preserve">Фините. </w:t>
      </w:r>
      <w:r w:rsidDel="00000000" w:rsidR="00000000" w:rsidRPr="00000000">
        <w:rPr>
          <w:rFonts w:ascii="Times New Roman" w:cs="Times New Roman" w:eastAsia="Times New Roman" w:hAnsi="Times New Roman"/>
          <w:sz w:val="24"/>
          <w:szCs w:val="24"/>
          <w:rtl w:val="0"/>
        </w:rPr>
        <w:t xml:space="preserve">Как мы и должны были сделать в </w:t>
      </w:r>
      <w:r w:rsidDel="00000000" w:rsidR="00000000" w:rsidRPr="00000000">
        <w:rPr>
          <w:rFonts w:ascii="Times New Roman" w:cs="Times New Roman" w:eastAsia="Times New Roman" w:hAnsi="Times New Roman"/>
          <w:sz w:val="24"/>
          <w:szCs w:val="24"/>
          <w:rtl w:val="0"/>
          <w:rPrChange w:author="Alaric Lightin" w:id="14" w:date="2016-10-05T23:21:27Z">
            <w:rPr>
              <w:rFonts w:ascii="Times New Roman" w:cs="Times New Roman" w:eastAsia="Times New Roman" w:hAnsi="Times New Roman"/>
              <w:i w:val="1"/>
              <w:sz w:val="24"/>
              <w:szCs w:val="24"/>
            </w:rPr>
          </w:rPrChange>
        </w:rPr>
        <w:t xml:space="preserve">прошлый </w:t>
      </w:r>
      <w:r w:rsidDel="00000000" w:rsidR="00000000" w:rsidRPr="00000000">
        <w:rPr>
          <w:rFonts w:ascii="Times New Roman" w:cs="Times New Roman" w:eastAsia="Times New Roman" w:hAnsi="Times New Roman"/>
          <w:sz w:val="24"/>
          <w:szCs w:val="24"/>
          <w:rtl w:val="0"/>
        </w:rPr>
        <w:t xml:space="preserve">раз!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Сьюзен мягко тронула Гермиону за плечо.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Генерал Грейнджер? Думаю, вам стоит немного отдохнуть перед битвой.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 этом дело</w:t>
      </w:r>
      <w:r w:rsidDel="00000000" w:rsidR="00000000" w:rsidRPr="00000000">
        <w:rPr>
          <w:rFonts w:ascii="Times New Roman" w:cs="Times New Roman" w:eastAsia="Times New Roman" w:hAnsi="Times New Roman"/>
          <w:sz w:val="24"/>
          <w:szCs w:val="24"/>
          <w:rtl w:val="0"/>
        </w:rPr>
        <w:t xml:space="preserve">, — дрогнувшим голосом ответила Гермиона. — Дело совсем не в этом, капитан Боунс.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Девочки зашагали ещё быстрее. Они обходили кругом своих солдат, осматривая строй и поглядывая на окружающие деревья.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Может Малфой стоять за тем, что сделал Снейп?</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 последней мысли у Сьюзен самой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спине </w:t>
      </w:r>
      <w:r w:rsidDel="00000000" w:rsidR="00000000" w:rsidRPr="00000000">
        <w:rPr>
          <w:rFonts w:ascii="Times New Roman" w:cs="Times New Roman" w:eastAsia="Times New Roman" w:hAnsi="Times New Roman"/>
          <w:sz w:val="24"/>
          <w:szCs w:val="24"/>
          <w:rtl w:val="0"/>
        </w:rPr>
        <w:t xml:space="preserve">слегка</w:t>
      </w:r>
      <w:r w:rsidDel="00000000" w:rsidR="00000000" w:rsidRPr="00000000">
        <w:rPr>
          <w:rFonts w:ascii="Times New Roman" w:cs="Times New Roman" w:eastAsia="Times New Roman" w:hAnsi="Times New Roman"/>
          <w:sz w:val="24"/>
          <w:szCs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Del="00000000" w:rsidR="00000000" w:rsidRPr="00000000">
        <w:rPr>
          <w:rFonts w:ascii="Times New Roman" w:cs="Times New Roman" w:eastAsia="Times New Roman" w:hAnsi="Times New Roman"/>
          <w:sz w:val="24"/>
          <w:szCs w:val="24"/>
          <w:rtl w:val="0"/>
        </w:rPr>
        <w:t xml:space="preserve">азумным.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А что, у тебя появились какие-то улики?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по голосу казалось, что она сейчас расплачется. — Я просто... размышляла. И всё.</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правую руку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Del="00000000" w:rsidR="00000000" w:rsidRPr="00000000">
        <w:rPr>
          <w:rFonts w:ascii="Times New Roman" w:cs="Times New Roman" w:eastAsia="Times New Roman" w:hAnsi="Times New Roman"/>
          <w:sz w:val="24"/>
          <w:szCs w:val="24"/>
          <w:rtl w:val="0"/>
        </w:rPr>
        <w:t xml:space="preserve">рядом с одной из двух мётел, </w:t>
      </w:r>
      <w:r w:rsidDel="00000000" w:rsidR="00000000" w:rsidRPr="00000000">
        <w:rPr>
          <w:rFonts w:ascii="Times New Roman" w:cs="Times New Roman" w:eastAsia="Times New Roman" w:hAnsi="Times New Roman"/>
          <w:sz w:val="24"/>
          <w:szCs w:val="24"/>
          <w:rtl w:val="0"/>
        </w:rPr>
        <w:t xml:space="preserve">выданных</w:t>
      </w:r>
      <w:r w:rsidDel="00000000" w:rsidR="00000000" w:rsidRPr="00000000">
        <w:rPr>
          <w:rFonts w:ascii="Times New Roman" w:cs="Times New Roman" w:eastAsia="Times New Roman" w:hAnsi="Times New Roman"/>
          <w:sz w:val="24"/>
          <w:szCs w:val="24"/>
          <w:rtl w:val="0"/>
        </w:rPr>
        <w:t xml:space="preserve"> Армии Драконов</w:t>
      </w:r>
      <w:r w:rsidDel="00000000" w:rsidR="00000000" w:rsidRPr="00000000">
        <w:rPr>
          <w:rFonts w:ascii="Times New Roman" w:cs="Times New Roman" w:eastAsia="Times New Roman" w:hAnsi="Times New Roman"/>
          <w:sz w:val="24"/>
          <w:szCs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левую руку</w:t>
      </w:r>
      <w:r w:rsidDel="00000000" w:rsidR="00000000" w:rsidRPr="00000000">
        <w:rPr>
          <w:rFonts w:ascii="Times New Roman" w:cs="Times New Roman" w:eastAsia="Times New Roman" w:hAnsi="Times New Roman"/>
          <w:sz w:val="24"/>
          <w:szCs w:val="24"/>
          <w:rtl w:val="0"/>
        </w:rPr>
        <w:t xml:space="preserve"> сегодня с</w:t>
      </w:r>
      <w:r w:rsidDel="00000000" w:rsidR="00000000" w:rsidRPr="00000000">
        <w:rPr>
          <w:rFonts w:ascii="Times New Roman" w:cs="Times New Roman" w:eastAsia="Times New Roman" w:hAnsi="Times New Roman"/>
          <w:sz w:val="24"/>
          <w:szCs w:val="24"/>
          <w:rtl w:val="0"/>
        </w:rPr>
        <w:t xml:space="preserve">тоял Дин Томас из Гриффиндора, грязнокровка или, возможно, полукровка, который ничего не знал о своём отце.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был уверен, что Гарри умышленно определил Дина Томаса в Армию Драконов. К Драконам</w:t>
      </w:r>
      <w:r w:rsidDel="00000000" w:rsidR="00000000" w:rsidRPr="00000000">
        <w:rPr>
          <w:rFonts w:ascii="Times New Roman" w:cs="Times New Roman" w:eastAsia="Times New Roman" w:hAnsi="Times New Roman"/>
          <w:sz w:val="24"/>
          <w:szCs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w:t>
      </w:r>
      <w:r w:rsidDel="00000000" w:rsidR="00000000" w:rsidRPr="00000000">
        <w:rPr>
          <w:rFonts w:ascii="Times New Roman" w:cs="Times New Roman" w:eastAsia="Times New Roman" w:hAnsi="Times New Roman"/>
          <w:sz w:val="24"/>
          <w:szCs w:val="24"/>
          <w:rtl w:val="0"/>
          <w:rPrChange w:author="Alaric Lightin" w:id="15" w:date="2016-10-05T23:22:12Z">
            <w:rPr>
              <w:rFonts w:ascii="Times New Roman" w:cs="Times New Roman" w:eastAsia="Times New Roman" w:hAnsi="Times New Roman"/>
              <w:i w:val="1"/>
              <w:sz w:val="24"/>
              <w:szCs w:val="24"/>
            </w:rPr>
          </w:rPrChange>
        </w:rPr>
        <w:t xml:space="preserve">одного</w:t>
      </w:r>
      <w:r w:rsidDel="00000000" w:rsidR="00000000" w:rsidRPr="00000000">
        <w:rPr>
          <w:rFonts w:ascii="Times New Roman" w:cs="Times New Roman" w:eastAsia="Times New Roman" w:hAnsi="Times New Roman"/>
          <w:sz w:val="24"/>
          <w:szCs w:val="24"/>
          <w:rtl w:val="0"/>
        </w:rPr>
        <w:t xml:space="preserve"> лейтенанта. Это тоже был намеренный ход, который ясно говорил, </w:t>
      </w:r>
      <w:r w:rsidDel="00000000" w:rsidR="00000000" w:rsidRPr="00000000">
        <w:rPr>
          <w:rFonts w:ascii="Times New Roman" w:cs="Times New Roman" w:eastAsia="Times New Roman" w:hAnsi="Times New Roman"/>
          <w:sz w:val="24"/>
          <w:szCs w:val="24"/>
          <w:rtl w:val="0"/>
        </w:rPr>
        <w:t xml:space="preserve">что Гарри не воспользовался случаем, чтобы избавиться от самых нелюбимых бойцов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 одной стороны, Драко было бы гораздо легче завоевать верность своих новых солдат, если бы они думали</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Del="00000000" w:rsidR="00000000" w:rsidRPr="00000000">
        <w:rPr>
          <w:rFonts w:ascii="Times New Roman" w:cs="Times New Roman" w:eastAsia="Times New Roman" w:hAnsi="Times New Roman"/>
          <w:sz w:val="24"/>
          <w:szCs w:val="24"/>
          <w:rtl w:val="0"/>
        </w:rPr>
        <w:t xml:space="preserve">проявил </w:t>
      </w:r>
      <w:r w:rsidDel="00000000" w:rsidR="00000000" w:rsidRPr="00000000">
        <w:rPr>
          <w:rFonts w:ascii="Times New Roman" w:cs="Times New Roman" w:eastAsia="Times New Roman" w:hAnsi="Times New Roman"/>
          <w:sz w:val="24"/>
          <w:szCs w:val="24"/>
          <w:rtl w:val="0"/>
        </w:rPr>
        <w:t xml:space="preserve">доброе отношение к своим солдатам, но и это было не всё. Гарри не просто играл </w:t>
      </w:r>
      <w:r w:rsidDel="00000000" w:rsidR="00000000" w:rsidRPr="00000000">
        <w:rPr>
          <w:rFonts w:ascii="Times New Roman" w:cs="Times New Roman" w:eastAsia="Times New Roman" w:hAnsi="Times New Roman"/>
          <w:sz w:val="24"/>
          <w:szCs w:val="24"/>
          <w:rtl w:val="0"/>
          <w:rPrChange w:author="Alaric Lightin" w:id="16" w:date="2016-10-05T23:22:33Z">
            <w:rPr>
              <w:rFonts w:ascii="Times New Roman" w:cs="Times New Roman" w:eastAsia="Times New Roman" w:hAnsi="Times New Roman"/>
              <w:i w:val="1"/>
              <w:sz w:val="24"/>
              <w:szCs w:val="24"/>
            </w:rPr>
          </w:rPrChange>
        </w:rPr>
        <w:t xml:space="preserve">честно</w:t>
      </w:r>
      <w:r w:rsidDel="00000000" w:rsidR="00000000" w:rsidRPr="00000000">
        <w:rPr>
          <w:rFonts w:ascii="Times New Roman" w:cs="Times New Roman" w:eastAsia="Times New Roman" w:hAnsi="Times New Roman"/>
          <w:sz w:val="24"/>
          <w:szCs w:val="24"/>
          <w:rtl w:val="0"/>
        </w:rPr>
        <w:t xml:space="preserve">, он поступал так... что его действия невозможно было не сравнивать </w:t>
      </w:r>
      <w:r w:rsidDel="00000000" w:rsidR="00000000" w:rsidRPr="00000000">
        <w:rPr>
          <w:rFonts w:ascii="Times New Roman" w:cs="Times New Roman" w:eastAsia="Times New Roman" w:hAnsi="Times New Roman"/>
          <w:sz w:val="24"/>
          <w:szCs w:val="24"/>
          <w:rtl w:val="0"/>
        </w:rPr>
        <w:t xml:space="preserve">с тем</w:t>
      </w:r>
      <w:r w:rsidDel="00000000" w:rsidR="00000000" w:rsidRPr="00000000">
        <w:rPr>
          <w:rFonts w:ascii="Times New Roman" w:cs="Times New Roman" w:eastAsia="Times New Roman" w:hAnsi="Times New Roman"/>
          <w:sz w:val="24"/>
          <w:szCs w:val="24"/>
          <w:rtl w:val="0"/>
        </w:rPr>
        <w:t xml:space="preserve">, как играют в Слизерине.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Томасу и всем </w:t>
      </w:r>
      <w:r w:rsidDel="00000000" w:rsidR="00000000" w:rsidRPr="00000000">
        <w:rPr>
          <w:rFonts w:ascii="Times New Roman" w:cs="Times New Roman" w:eastAsia="Times New Roman" w:hAnsi="Times New Roman"/>
          <w:sz w:val="24"/>
          <w:szCs w:val="24"/>
          <w:rtl w:val="0"/>
        </w:rPr>
        <w:t xml:space="preserve">остальным</w:t>
      </w:r>
      <w:r w:rsidDel="00000000" w:rsidR="00000000" w:rsidRPr="00000000">
        <w:rPr>
          <w:rFonts w:ascii="Times New Roman" w:cs="Times New Roman" w:eastAsia="Times New Roman" w:hAnsi="Times New Roman"/>
          <w:sz w:val="24"/>
          <w:szCs w:val="24"/>
          <w:rtl w:val="0"/>
        </w:rPr>
        <w:t xml:space="preserve">, что это испытание, а не повышение. Мистер Томас должен будет показать, что он достоин такого ранга в Армии Драконов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дан шанс и оценка будет </w:t>
      </w:r>
      <w:r w:rsidDel="00000000" w:rsidR="00000000" w:rsidRPr="00000000">
        <w:rPr>
          <w:rFonts w:ascii="Times New Roman" w:cs="Times New Roman" w:eastAsia="Times New Roman" w:hAnsi="Times New Roman"/>
          <w:sz w:val="24"/>
          <w:szCs w:val="24"/>
          <w:rtl w:val="0"/>
          <w:rPrChange w:author="Alaric Lightin" w:id="17" w:date="2016-10-05T23:22:51Z">
            <w:rPr>
              <w:rFonts w:ascii="Times New Roman" w:cs="Times New Roman" w:eastAsia="Times New Roman" w:hAnsi="Times New Roman"/>
              <w:i w:val="1"/>
              <w:sz w:val="24"/>
              <w:szCs w:val="24"/>
            </w:rPr>
          </w:rPrChange>
        </w:rPr>
        <w:t xml:space="preserve">справедливой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Del="00000000" w:rsidR="00000000" w:rsidRPr="00000000">
        <w:rPr>
          <w:rFonts w:ascii="Times New Roman" w:cs="Times New Roman" w:eastAsia="Times New Roman" w:hAnsi="Times New Roman"/>
          <w:sz w:val="24"/>
          <w:szCs w:val="24"/>
          <w:rtl w:val="0"/>
        </w:rPr>
        <w:t xml:space="preserve">выслушав речь нового командира, </w:t>
      </w:r>
      <w:r w:rsidDel="00000000" w:rsidR="00000000" w:rsidRPr="00000000">
        <w:rPr>
          <w:rFonts w:ascii="Times New Roman" w:cs="Times New Roman" w:eastAsia="Times New Roman" w:hAnsi="Times New Roman"/>
          <w:sz w:val="24"/>
          <w:szCs w:val="24"/>
          <w:rtl w:val="0"/>
        </w:rPr>
        <w:t xml:space="preserve">гриффиндорец чуть сильнее расправил плечи и кивнул.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Del="00000000" w:rsidR="00000000" w:rsidRPr="00000000">
        <w:rPr>
          <w:rFonts w:ascii="Times New Roman" w:cs="Times New Roman" w:eastAsia="Times New Roman" w:hAnsi="Times New Roman"/>
          <w:sz w:val="24"/>
          <w:szCs w:val="24"/>
          <w:rtl w:val="0"/>
        </w:rPr>
        <w:t xml:space="preserve">Легион Хаоса </w:t>
      </w:r>
      <w:r w:rsidDel="00000000" w:rsidR="00000000" w:rsidRPr="00000000">
        <w:rPr>
          <w:rFonts w:ascii="Times New Roman" w:cs="Times New Roman" w:eastAsia="Times New Roman" w:hAnsi="Times New Roman"/>
          <w:sz w:val="24"/>
          <w:szCs w:val="24"/>
          <w:rtl w:val="0"/>
        </w:rPr>
        <w:t xml:space="preserve">не смог ничего этому противопоставить, а затем попробовать использовать это преимущество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полной мере. Дин Томас понятия не имел, что бы это могло быть, но если у него появятся идеи, как побить Хаос, он ими </w:t>
      </w:r>
      <w:r w:rsidDel="00000000" w:rsidR="00000000" w:rsidRPr="00000000">
        <w:rPr>
          <w:rFonts w:ascii="Times New Roman" w:cs="Times New Roman" w:eastAsia="Times New Roman" w:hAnsi="Times New Roman"/>
          <w:sz w:val="24"/>
          <w:szCs w:val="24"/>
          <w:rtl w:val="0"/>
        </w:rPr>
        <w:t xml:space="preserve">поделится</w:t>
      </w:r>
      <w:r w:rsidDel="00000000" w:rsidR="00000000" w:rsidRPr="00000000">
        <w:rPr>
          <w:rFonts w:ascii="Times New Roman" w:cs="Times New Roman" w:eastAsia="Times New Roman" w:hAnsi="Times New Roman"/>
          <w:sz w:val="24"/>
          <w:szCs w:val="24"/>
          <w:rtl w:val="0"/>
        </w:rPr>
        <w:t xml:space="preserve">. В конце концов так ему приказал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Эхх</w:t>
      </w:r>
      <w:r w:rsidDel="00000000" w:rsidR="00000000" w:rsidRPr="00000000">
        <w:rPr>
          <w:rFonts w:ascii="Times New Roman" w:cs="Times New Roman" w:eastAsia="Times New Roman" w:hAnsi="Times New Roman"/>
          <w:sz w:val="24"/>
          <w:szCs w:val="24"/>
          <w:rtl w:val="0"/>
        </w:rPr>
        <w:t xml:space="preserve">, — подумал Драко, поскольку не мог вздохнуть вслух. Но это был хороший </w:t>
      </w:r>
      <w:r w:rsidDel="00000000" w:rsidR="00000000" w:rsidRPr="00000000">
        <w:rPr>
          <w:rFonts w:ascii="Times New Roman" w:cs="Times New Roman" w:eastAsia="Times New Roman" w:hAnsi="Times New Roman"/>
          <w:sz w:val="24"/>
          <w:szCs w:val="24"/>
          <w:rtl w:val="0"/>
        </w:rPr>
        <w:t xml:space="preserve">совет</w:t>
      </w:r>
      <w:r w:rsidDel="00000000" w:rsidR="00000000" w:rsidRPr="00000000">
        <w:rPr>
          <w:rFonts w:ascii="Times New Roman" w:cs="Times New Roman" w:eastAsia="Times New Roman" w:hAnsi="Times New Roman"/>
          <w:sz w:val="24"/>
          <w:szCs w:val="24"/>
          <w:rtl w:val="0"/>
        </w:rPr>
        <w:t xml:space="preserve">, и Драко воспользовался им. Он сел за стол в своей спальне, взял перо и пергамент и </w:t>
      </w:r>
      <w:r w:rsidDel="00000000" w:rsidR="00000000" w:rsidRPr="00000000">
        <w:rPr>
          <w:rFonts w:ascii="Times New Roman" w:cs="Times New Roman" w:eastAsia="Times New Roman" w:hAnsi="Times New Roman"/>
          <w:sz w:val="24"/>
          <w:szCs w:val="24"/>
          <w:rtl w:val="0"/>
        </w:rPr>
        <w:t xml:space="preserve">выписал</w:t>
      </w:r>
      <w:r w:rsidDel="00000000" w:rsidR="00000000" w:rsidRPr="00000000">
        <w:rPr>
          <w:rFonts w:ascii="Times New Roman" w:cs="Times New Roman" w:eastAsia="Times New Roman" w:hAnsi="Times New Roman"/>
          <w:sz w:val="24"/>
          <w:szCs w:val="24"/>
          <w:rtl w:val="0"/>
        </w:rPr>
        <w:t xml:space="preserve"> всё, что могло бы стать относительным преимуществом.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 его собственному удивлению,</w:t>
      </w:r>
      <w:r w:rsidDel="00000000" w:rsidR="00000000" w:rsidRPr="00000000">
        <w:rPr>
          <w:rFonts w:ascii="Times New Roman" w:cs="Times New Roman" w:eastAsia="Times New Roman" w:hAnsi="Times New Roman"/>
          <w:sz w:val="24"/>
          <w:szCs w:val="24"/>
          <w:rtl w:val="0"/>
        </w:rPr>
        <w:t xml:space="preserve"> у него появилась идея. Настоящая. Вообще-то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целых </w:t>
      </w:r>
      <w:r w:rsidDel="00000000" w:rsidR="00000000" w:rsidRPr="00000000">
        <w:rPr>
          <w:rFonts w:ascii="Times New Roman" w:cs="Times New Roman" w:eastAsia="Times New Roman" w:hAnsi="Times New Roman"/>
          <w:sz w:val="24"/>
          <w:szCs w:val="24"/>
          <w:rtl w:val="0"/>
          <w:rPrChange w:author="Alaric Lightin" w:id="18" w:date="2016-10-05T23:23:37Z">
            <w:rPr>
              <w:rFonts w:ascii="Times New Roman" w:cs="Times New Roman" w:eastAsia="Times New Roman" w:hAnsi="Times New Roman"/>
              <w:i w:val="1"/>
              <w:sz w:val="24"/>
              <w:szCs w:val="24"/>
            </w:rPr>
          </w:rPrChange>
        </w:rPr>
        <w:t xml:space="preserve">две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Разнёсшийся над лесом гулкий звон колокола показался как никогда зловещим.</w:t>
      </w:r>
      <w:r w:rsidDel="00000000" w:rsidR="00000000" w:rsidRPr="00000000">
        <w:rPr>
          <w:rFonts w:ascii="Times New Roman" w:cs="Times New Roman" w:eastAsia="Times New Roman" w:hAnsi="Times New Roman"/>
          <w:sz w:val="24"/>
          <w:szCs w:val="24"/>
          <w:rtl w:val="0"/>
        </w:rPr>
        <w:t xml:space="preserve"> В тот же миг два пилота </w:t>
      </w:r>
      <w:r w:rsidDel="00000000" w:rsidR="00000000" w:rsidRPr="00000000">
        <w:rPr>
          <w:rFonts w:ascii="Times New Roman" w:cs="Times New Roman" w:eastAsia="Times New Roman" w:hAnsi="Times New Roman"/>
          <w:sz w:val="24"/>
          <w:szCs w:val="24"/>
          <w:rtl w:val="0"/>
        </w:rPr>
        <w:t xml:space="preserve">крикнули «Вверх!», вскочили на мётлы и </w:t>
      </w:r>
      <w:r w:rsidDel="00000000" w:rsidR="00000000" w:rsidRPr="00000000">
        <w:rPr>
          <w:rFonts w:ascii="Times New Roman" w:cs="Times New Roman" w:eastAsia="Times New Roman" w:hAnsi="Times New Roman"/>
          <w:sz w:val="24"/>
          <w:szCs w:val="24"/>
          <w:rtl w:val="0"/>
        </w:rPr>
        <w:t xml:space="preserve">устремились </w:t>
      </w:r>
      <w:r w:rsidDel="00000000" w:rsidR="00000000" w:rsidRPr="00000000">
        <w:rPr>
          <w:rFonts w:ascii="Times New Roman" w:cs="Times New Roman" w:eastAsia="Times New Roman" w:hAnsi="Times New Roman"/>
          <w:sz w:val="24"/>
          <w:szCs w:val="24"/>
          <w:rtl w:val="0"/>
        </w:rPr>
        <w:t xml:space="preserve">в серое небо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Мистер и м</w:t>
      </w:r>
      <w:r w:rsidDel="00000000" w:rsidR="00000000" w:rsidRPr="00000000">
        <w:rPr>
          <w:rFonts w:ascii="Times New Roman" w:cs="Times New Roman" w:eastAsia="Times New Roman" w:hAnsi="Times New Roman"/>
          <w:sz w:val="24"/>
          <w:szCs w:val="24"/>
          <w:rtl w:val="0"/>
        </w:rPr>
        <w:t xml:space="preserve">иссис Дэвис уже слегка опирались друг на друга — нервное напряжение отняло у них слишком много сил.</w:t>
      </w:r>
      <w:r w:rsidDel="00000000" w:rsidR="00000000" w:rsidRPr="00000000">
        <w:rPr>
          <w:rFonts w:ascii="Times New Roman" w:cs="Times New Roman" w:eastAsia="Times New Roman" w:hAnsi="Times New Roman"/>
          <w:sz w:val="24"/>
          <w:szCs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Окно к Солнечным показывало, как генерал Грейнджер и её капитаны шагают в центре Солнечного отряда под защитой щитов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Мрачно смотревший на экран лорд Джагсон заговорил: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делает ваш сын, Люциус? — его голос сочился надменностью.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Ведьма-иностранка, стоящая справа от Драко </w:t>
      </w:r>
      <w:r w:rsidDel="00000000" w:rsidR="00000000" w:rsidRPr="00000000">
        <w:rPr>
          <w:rFonts w:ascii="Times New Roman" w:cs="Times New Roman" w:eastAsia="Times New Roman" w:hAnsi="Times New Roman"/>
          <w:sz w:val="24"/>
          <w:szCs w:val="24"/>
          <w:rtl w:val="0"/>
        </w:rPr>
        <w:t xml:space="preserve">Малфоя</w:t>
      </w:r>
      <w:r w:rsidDel="00000000" w:rsidR="00000000" w:rsidRPr="00000000">
        <w:rPr>
          <w:rFonts w:ascii="Times New Roman" w:cs="Times New Roman" w:eastAsia="Times New Roman" w:hAnsi="Times New Roman"/>
          <w:sz w:val="24"/>
          <w:szCs w:val="24"/>
          <w:rtl w:val="0"/>
        </w:rPr>
        <w:t xml:space="preserve">, уже закончила трансфигурировать свою перчатку и поднесла её </w:t>
      </w:r>
      <w:r w:rsidDel="00000000" w:rsidR="00000000" w:rsidRPr="00000000">
        <w:rPr>
          <w:rFonts w:ascii="Times New Roman" w:cs="Times New Roman" w:eastAsia="Times New Roman" w:hAnsi="Times New Roman"/>
          <w:sz w:val="24"/>
          <w:szCs w:val="24"/>
          <w:rtl w:val="0"/>
        </w:rPr>
        <w:t xml:space="preserve">генерал</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Драконов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жертву.</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Del="00000000" w:rsidR="00000000" w:rsidRPr="00000000">
        <w:rPr>
          <w:rFonts w:ascii="Times New Roman" w:cs="Times New Roman" w:eastAsia="Times New Roman" w:hAnsi="Times New Roman"/>
          <w:sz w:val="24"/>
          <w:szCs w:val="24"/>
          <w:rtl w:val="0"/>
        </w:rPr>
        <w:t xml:space="preserve">выполнил последовательность из восьми движений</w:t>
      </w:r>
      <w:r w:rsidDel="00000000" w:rsidR="00000000" w:rsidRPr="00000000">
        <w:rPr>
          <w:rFonts w:ascii="Times New Roman" w:cs="Times New Roman" w:eastAsia="Times New Roman" w:hAnsi="Times New Roman"/>
          <w:sz w:val="24"/>
          <w:szCs w:val="24"/>
          <w:rtl w:val="0"/>
        </w:rPr>
        <w:t xml:space="preserve"> и выкрикнул: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Воин Драконов </w:t>
      </w:r>
      <w:r w:rsidDel="00000000" w:rsidR="00000000" w:rsidRPr="00000000">
        <w:rPr>
          <w:rFonts w:ascii="Times New Roman" w:cs="Times New Roman" w:eastAsia="Times New Roman" w:hAnsi="Times New Roman"/>
          <w:sz w:val="24"/>
          <w:szCs w:val="24"/>
          <w:rtl w:val="0"/>
        </w:rPr>
        <w:t xml:space="preserve">вскинула руку в перчатке, сжала её в кулак и коротко поклонилась Драко Малфою. Тот ответил</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лёгким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поклоном, но при этом его немного пока</w:t>
      </w:r>
      <w:r w:rsidDel="00000000" w:rsidR="00000000" w:rsidRPr="00000000">
        <w:rPr>
          <w:rFonts w:ascii="Times New Roman" w:cs="Times New Roman" w:eastAsia="Times New Roman" w:hAnsi="Times New Roman"/>
          <w:sz w:val="24"/>
          <w:szCs w:val="24"/>
          <w:rtl w:val="0"/>
        </w:rPr>
        <w:t xml:space="preserve">чнуло. Падма вернулась на своё место справа от Драко, и Драконы зашагали снова.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Не мог бы кто-нибудь объяснить, что происходит? — поинтересовалась Августа Лонгботтом.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Амелия Боунс, не отрывая взгляда от экрана, слегка нахмурилась.</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Del="00000000" w:rsidR="00000000" w:rsidRPr="00000000">
        <w:rPr>
          <w:rFonts w:ascii="Times New Roman" w:cs="Times New Roman" w:eastAsia="Times New Roman" w:hAnsi="Times New Roman"/>
          <w:sz w:val="24"/>
          <w:szCs w:val="24"/>
          <w:rtl w:val="0"/>
        </w:rPr>
        <w:t xml:space="preserve">добрый </w:t>
      </w:r>
      <w:r w:rsidDel="00000000" w:rsidR="00000000" w:rsidRPr="00000000">
        <w:rPr>
          <w:rFonts w:ascii="Times New Roman" w:cs="Times New Roman" w:eastAsia="Times New Roman" w:hAnsi="Times New Roman"/>
          <w:sz w:val="24"/>
          <w:szCs w:val="24"/>
          <w:rtl w:val="0"/>
        </w:rPr>
        <w:t xml:space="preserve">лорд Малфой не стал бы открыто нарушать законы о колдовстве несовершеннолетн</w:t>
      </w:r>
      <w:r w:rsidDel="00000000" w:rsidR="00000000" w:rsidRPr="00000000">
        <w:rPr>
          <w:rFonts w:ascii="Times New Roman" w:cs="Times New Roman" w:eastAsia="Times New Roman" w:hAnsi="Times New Roman"/>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обеспечивая своего сына палочкой</w:t>
      </w:r>
      <w:r w:rsidDel="00000000" w:rsidR="00000000" w:rsidRPr="00000000">
        <w:rPr>
          <w:rFonts w:ascii="Times New Roman" w:cs="Times New Roman" w:eastAsia="Times New Roman" w:hAnsi="Times New Roman"/>
          <w:sz w:val="24"/>
          <w:szCs w:val="24"/>
          <w:rtl w:val="0"/>
        </w:rPr>
        <w:t xml:space="preserve"> до принятия в Хогвартс.</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бы посоветовал вам быть осторожнее с намёками, Квиррелл, — холодно прервал его Люциус Малфой.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 конечно, — отозвался профессор Квиррелл. — Заклинание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нельзя снять с помощью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для этого требуется заклинание </w:t>
      </w:r>
      <w:r w:rsidDel="00000000" w:rsidR="00000000" w:rsidRPr="00000000">
        <w:rPr>
          <w:rFonts w:ascii="Times New Roman" w:cs="Times New Roman" w:eastAsia="Times New Roman" w:hAnsi="Times New Roman"/>
          <w:i w:val="1"/>
          <w:sz w:val="24"/>
          <w:szCs w:val="24"/>
          <w:rtl w:val="0"/>
        </w:rPr>
        <w:t xml:space="preserve">Алохомора </w:t>
      </w:r>
      <w:r w:rsidDel="00000000" w:rsidR="00000000" w:rsidRPr="00000000">
        <w:rPr>
          <w:rFonts w:ascii="Times New Roman" w:cs="Times New Roman" w:eastAsia="Times New Roman" w:hAnsi="Times New Roman"/>
          <w:sz w:val="24"/>
          <w:szCs w:val="24"/>
          <w:rtl w:val="0"/>
        </w:rPr>
        <w:t xml:space="preserve">равной силы. До тех пор зачарованная таким образом пе</w:t>
      </w:r>
      <w:r w:rsidDel="00000000" w:rsidR="00000000" w:rsidRPr="00000000">
        <w:rPr>
          <w:rFonts w:ascii="Times New Roman" w:cs="Times New Roman" w:eastAsia="Times New Roman" w:hAnsi="Times New Roman"/>
          <w:sz w:val="24"/>
          <w:szCs w:val="24"/>
          <w:rtl w:val="0"/>
        </w:rPr>
        <w:t xml:space="preserve">рчатка </w:t>
      </w:r>
      <w:r w:rsidDel="00000000" w:rsidR="00000000" w:rsidRPr="00000000">
        <w:rPr>
          <w:rFonts w:ascii="Times New Roman" w:cs="Times New Roman" w:eastAsia="Times New Roman" w:hAnsi="Times New Roman"/>
          <w:sz w:val="24"/>
          <w:szCs w:val="24"/>
          <w:rtl w:val="0"/>
        </w:rPr>
        <w:t xml:space="preserve">неуязвима для </w:t>
      </w:r>
      <w:r w:rsidDel="00000000" w:rsidR="00000000" w:rsidRPr="00000000">
        <w:rPr>
          <w:rFonts w:ascii="Times New Roman" w:cs="Times New Roman" w:eastAsia="Times New Roman" w:hAnsi="Times New Roman"/>
          <w:sz w:val="24"/>
          <w:szCs w:val="24"/>
          <w:rtl w:val="0"/>
        </w:rPr>
        <w:t xml:space="preserve">умеренных физических воздействий</w:t>
      </w:r>
      <w:r w:rsidDel="00000000" w:rsidR="00000000" w:rsidRPr="00000000">
        <w:rPr>
          <w:rFonts w:ascii="Times New Roman" w:cs="Times New Roman" w:eastAsia="Times New Roman" w:hAnsi="Times New Roman"/>
          <w:sz w:val="24"/>
          <w:szCs w:val="24"/>
          <w:rtl w:val="0"/>
        </w:rPr>
        <w:t xml:space="preserve"> и будет блокироват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усыпляющее и оглушающ</w:t>
      </w:r>
      <w:r w:rsidDel="00000000" w:rsidR="00000000" w:rsidRPr="00000000">
        <w:rPr>
          <w:rFonts w:ascii="Times New Roman" w:cs="Times New Roman" w:eastAsia="Times New Roman" w:hAnsi="Times New Roman"/>
          <w:sz w:val="24"/>
          <w:szCs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это заклинание служит для других </w:t>
      </w:r>
      <w:r w:rsidDel="00000000" w:rsidR="00000000" w:rsidRPr="00000000">
        <w:rPr>
          <w:rFonts w:ascii="Times New Roman" w:cs="Times New Roman" w:eastAsia="Times New Roman" w:hAnsi="Times New Roman"/>
          <w:sz w:val="24"/>
          <w:szCs w:val="24"/>
          <w:rtl w:val="0"/>
        </w:rPr>
        <w:t xml:space="preserve">целей, и</w:t>
      </w:r>
      <w:r w:rsidDel="00000000" w:rsidR="00000000" w:rsidRPr="00000000">
        <w:rPr>
          <w:rFonts w:ascii="Times New Roman" w:cs="Times New Roman" w:eastAsia="Times New Roman" w:hAnsi="Times New Roman"/>
          <w:sz w:val="24"/>
          <w:szCs w:val="24"/>
          <w:rtl w:val="0"/>
        </w:rPr>
        <w:t xml:space="preserve"> мистера Малфоя ему научили, чтобы он мог ускользнуть от врагов.</w:t>
      </w:r>
      <w:r w:rsidDel="00000000" w:rsidR="00000000" w:rsidRPr="00000000">
        <w:rPr>
          <w:rFonts w:ascii="Times New Roman" w:cs="Times New Roman" w:eastAsia="Times New Roman" w:hAnsi="Times New Roman"/>
          <w:sz w:val="24"/>
          <w:szCs w:val="24"/>
          <w:rtl w:val="0"/>
        </w:rPr>
        <w:t xml:space="preserve"> Но, судя по всему, мистер Малф</w:t>
      </w:r>
      <w:r w:rsidDel="00000000" w:rsidR="00000000" w:rsidRPr="00000000">
        <w:rPr>
          <w:rFonts w:ascii="Times New Roman" w:cs="Times New Roman" w:eastAsia="Times New Roman" w:hAnsi="Times New Roman"/>
          <w:sz w:val="24"/>
          <w:szCs w:val="24"/>
          <w:rtl w:val="0"/>
        </w:rPr>
        <w:t xml:space="preserve">ой учится творческому подходу.</w:t>
      </w:r>
      <w:r w:rsidDel="00000000" w:rsidR="00000000" w:rsidRPr="00000000">
        <w:rPr>
          <w:rtl w:val="0"/>
        </w:rPr>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Пока про</w:t>
      </w:r>
      <w:r w:rsidDel="00000000" w:rsidR="00000000" w:rsidRPr="00000000">
        <w:rPr>
          <w:rFonts w:ascii="Times New Roman" w:cs="Times New Roman" w:eastAsia="Times New Roman" w:hAnsi="Times New Roman"/>
          <w:sz w:val="24"/>
          <w:szCs w:val="24"/>
          <w:rtl w:val="0"/>
        </w:rPr>
        <w:t xml:space="preserve">фессор Защиты говорил, осанка Люциуса Малфоя становилась всё более царственной. </w:t>
      </w:r>
      <w:r w:rsidDel="00000000" w:rsidR="00000000" w:rsidRPr="00000000">
        <w:rPr>
          <w:rFonts w:ascii="Times New Roman" w:cs="Times New Roman" w:eastAsia="Times New Roman" w:hAnsi="Times New Roman"/>
          <w:sz w:val="24"/>
          <w:szCs w:val="24"/>
          <w:rtl w:val="0"/>
        </w:rPr>
        <w:t xml:space="preserve">Теперь он сидел совершенно прямо и держал голову ощутимо выше, чем раньше. В его голосе зазвучал</w:t>
      </w:r>
      <w:r w:rsidDel="00000000" w:rsidR="00000000" w:rsidRPr="00000000">
        <w:rPr>
          <w:rFonts w:ascii="Times New Roman" w:cs="Times New Roman" w:eastAsia="Times New Roman" w:hAnsi="Times New Roman"/>
          <w:sz w:val="24"/>
          <w:szCs w:val="24"/>
          <w:rtl w:val="0"/>
        </w:rPr>
        <w:t xml:space="preserve">а тихая гордость:</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будет</w:t>
      </w:r>
      <w:r w:rsidDel="00000000" w:rsidR="00000000" w:rsidRPr="00000000">
        <w:rPr>
          <w:rFonts w:ascii="Times New Roman" w:cs="Times New Roman" w:eastAsia="Times New Roman" w:hAnsi="Times New Roman"/>
          <w:sz w:val="24"/>
          <w:szCs w:val="24"/>
          <w:rtl w:val="0"/>
        </w:rPr>
        <w:t xml:space="preserve"> самым великим лордом Малфоем из всех, кто носил это имя.</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Сомнительное достижение, — буркнула себе под нос Августа Лонгботтом.</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Del="00000000" w:rsidR="00000000" w:rsidRPr="00000000">
        <w:rPr>
          <w:rFonts w:ascii="Times New Roman" w:cs="Times New Roman" w:eastAsia="Times New Roman" w:hAnsi="Times New Roman"/>
          <w:sz w:val="24"/>
          <w:szCs w:val="24"/>
          <w:rtl w:val="0"/>
        </w:rPr>
        <w:t xml:space="preserve">когтевранца.</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Какую же именно? — г</w:t>
      </w:r>
      <w:r w:rsidDel="00000000" w:rsidR="00000000" w:rsidRPr="00000000">
        <w:rPr>
          <w:rFonts w:ascii="Times New Roman" w:cs="Times New Roman" w:eastAsia="Times New Roman" w:hAnsi="Times New Roman"/>
          <w:sz w:val="24"/>
          <w:szCs w:val="24"/>
          <w:rtl w:val="0"/>
        </w:rPr>
        <w:t xml:space="preserve">олос Люциуса Малфоя опять превратился в лёд.</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Профессор Квиррелл откинулся на спинку скамьи, бледно-голубые глаза на секунду расфокусировалис</w:t>
      </w:r>
      <w:r w:rsidDel="00000000" w:rsidR="00000000" w:rsidRPr="00000000">
        <w:rPr>
          <w:rFonts w:ascii="Times New Roman" w:cs="Times New Roman" w:eastAsia="Times New Roman" w:hAnsi="Times New Roman"/>
          <w:sz w:val="24"/>
          <w:szCs w:val="24"/>
          <w:rtl w:val="0"/>
        </w:rPr>
        <w:t xml:space="preserve">ь, и изображение в одном из окон сместилось и увеличилось, показав капли пота, выступившие на лбу Драко Малфоя.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Идея показалась настолько прекрасной, что мистер Малфой полностью упустил из виду некоторую её непрактичность.</w:t>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ли объяснить поподробнее? — спросила леди Гринграсс. — Не все здесь эксперты в подобных... </w:t>
      </w:r>
      <w:r w:rsidDel="00000000" w:rsidR="00000000" w:rsidRPr="00000000">
        <w:rPr>
          <w:rFonts w:ascii="Times New Roman" w:cs="Times New Roman" w:eastAsia="Times New Roman" w:hAnsi="Times New Roman"/>
          <w:sz w:val="24"/>
          <w:szCs w:val="24"/>
          <w:rtl w:val="0"/>
        </w:rPr>
        <w:t xml:space="preserve">делах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 У них появи</w:t>
      </w:r>
      <w:r w:rsidDel="00000000" w:rsidR="00000000" w:rsidRPr="00000000">
        <w:rPr>
          <w:rFonts w:ascii="Times New Roman" w:cs="Times New Roman" w:eastAsia="Times New Roman" w:hAnsi="Times New Roman"/>
          <w:sz w:val="24"/>
          <w:szCs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обозначил кивок в сторону директора ДМП.</w:t>
      </w:r>
      <w:r w:rsidDel="00000000" w:rsidR="00000000" w:rsidRPr="00000000">
        <w:rPr>
          <w:rtl w:val="0"/>
        </w:rPr>
      </w:r>
    </w:p>
    <w:p w:rsidR="00000000" w:rsidDel="00000000" w:rsidP="00000000" w:rsidRDefault="00000000" w:rsidRPr="00000000">
      <w:pPr>
        <w:keepNext w:val="0"/>
        <w:keepLines w:val="0"/>
        <w:widowControl w:val="0"/>
        <w:ind w:firstLine="400"/>
        <w:contextualSpacing w:val="0"/>
      </w:pPr>
      <w:r w:rsidDel="00000000" w:rsidR="00000000" w:rsidRPr="00000000">
        <w:rPr>
          <w:rFonts w:ascii="Times New Roman" w:cs="Times New Roman" w:eastAsia="Times New Roman" w:hAnsi="Times New Roman"/>
          <w:sz w:val="24"/>
          <w:szCs w:val="24"/>
          <w:rtl w:val="0"/>
        </w:rPr>
        <w:t xml:space="preserve">— Совершенно 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Лорд Малфой молча повернулся обратно к экранам, словно профессор Защиты исчерпал своё право на существование.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заговорил лорд Гринграсс, — во имя Мерлина, </w:t>
      </w:r>
      <w:r w:rsidDel="00000000" w:rsidR="00000000" w:rsidRPr="00000000">
        <w:rPr>
          <w:rFonts w:ascii="Times New Roman" w:cs="Times New Roman" w:eastAsia="Times New Roman" w:hAnsi="Times New Roman"/>
          <w:sz w:val="24"/>
          <w:szCs w:val="24"/>
          <w:rtl w:val="0"/>
        </w:rPr>
        <w:t xml:space="preserve">что 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Шестнадцать оставшихся солдат Легиона Хаоса — </w:t>
      </w:r>
      <w:r w:rsidDel="00000000" w:rsidR="00000000" w:rsidRPr="00000000">
        <w:rPr>
          <w:rFonts w:ascii="Times New Roman" w:cs="Times New Roman" w:eastAsia="Times New Roman" w:hAnsi="Times New Roman"/>
          <w:sz w:val="24"/>
          <w:szCs w:val="24"/>
          <w:rtl w:val="0"/>
        </w:rPr>
        <w:t xml:space="preserve">или скорее </w:t>
      </w:r>
      <w:r w:rsidDel="00000000" w:rsidR="00000000" w:rsidRPr="00000000">
        <w:rPr>
          <w:rFonts w:ascii="Times New Roman" w:cs="Times New Roman" w:eastAsia="Times New Roman" w:hAnsi="Times New Roman"/>
          <w:sz w:val="24"/>
          <w:szCs w:val="24"/>
          <w:rtl w:val="0"/>
        </w:rPr>
        <w:t xml:space="preserve">пятнадцать плюс Блейз Забини</w:t>
      </w:r>
      <w:r w:rsidDel="00000000" w:rsidR="00000000" w:rsidRPr="00000000">
        <w:rPr>
          <w:rFonts w:ascii="Times New Roman" w:cs="Times New Roman" w:eastAsia="Times New Roman" w:hAnsi="Times New Roman"/>
          <w:sz w:val="24"/>
          <w:szCs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Шестнадцать легионеров Хаоса против двадцати восьми воинов Драконов и двадцати восьми солдат Солнечных.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Солдаты Хаоса единогласно пришли </w:t>
      </w:r>
      <w:r w:rsidDel="00000000" w:rsidR="00000000" w:rsidRPr="00000000">
        <w:rPr>
          <w:rFonts w:ascii="Times New Roman" w:cs="Times New Roman" w:eastAsia="Times New Roman" w:hAnsi="Times New Roman"/>
          <w:sz w:val="24"/>
          <w:szCs w:val="24"/>
          <w:rtl w:val="0"/>
        </w:rPr>
        <w:t xml:space="preserve">к мнению</w:t>
      </w:r>
      <w:r w:rsidDel="00000000" w:rsidR="00000000" w:rsidRPr="00000000">
        <w:rPr>
          <w:rFonts w:ascii="Times New Roman" w:cs="Times New Roman" w:eastAsia="Times New Roman" w:hAnsi="Times New Roman"/>
          <w:sz w:val="24"/>
          <w:szCs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нечто особенно </w:t>
      </w:r>
      <w:r w:rsidDel="00000000" w:rsidR="00000000" w:rsidRPr="00000000">
        <w:rPr>
          <w:rFonts w:ascii="Times New Roman" w:cs="Times New Roman" w:eastAsia="Times New Roman" w:hAnsi="Times New Roman"/>
          <w:sz w:val="24"/>
          <w:szCs w:val="24"/>
          <w:rtl w:val="0"/>
          <w:rPrChange w:author="Alaric Lightin" w:id="19" w:date="2016-10-05T23:25:17Z">
            <w:rPr>
              <w:rFonts w:ascii="Times New Roman" w:cs="Times New Roman" w:eastAsia="Times New Roman" w:hAnsi="Times New Roman"/>
              <w:i w:val="1"/>
              <w:sz w:val="24"/>
              <w:szCs w:val="24"/>
            </w:rPr>
          </w:rPrChange>
        </w:rPr>
        <w:t xml:space="preserve">впечатляющее.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w:t>
      </w:r>
      <w:r w:rsidDel="00000000" w:rsidR="00000000" w:rsidRPr="00000000">
        <w:rPr>
          <w:rFonts w:ascii="Times New Roman" w:cs="Times New Roman" w:eastAsia="Times New Roman" w:hAnsi="Times New Roman"/>
          <w:sz w:val="24"/>
          <w:szCs w:val="24"/>
          <w:rtl w:val="0"/>
          <w:rPrChange w:author="Alaric Lightin" w:id="20" w:date="2016-10-05T23:25:26Z">
            <w:rPr>
              <w:rFonts w:ascii="Times New Roman" w:cs="Times New Roman" w:eastAsia="Times New Roman" w:hAnsi="Times New Roman"/>
              <w:i w:val="1"/>
              <w:sz w:val="24"/>
              <w:szCs w:val="24"/>
            </w:rPr>
          </w:rPrChange>
        </w:rPr>
        <w:t xml:space="preserve">разочаровываешь своих друз</w:t>
      </w:r>
      <w:r w:rsidDel="00000000" w:rsidR="00000000" w:rsidRPr="00000000">
        <w:rPr>
          <w:rFonts w:ascii="Times New Roman" w:cs="Times New Roman" w:eastAsia="Times New Roman" w:hAnsi="Times New Roman"/>
          <w:sz w:val="24"/>
          <w:szCs w:val="24"/>
          <w:rtl w:val="0"/>
          <w:rPrChange w:author="Alaric Lightin" w:id="20" w:date="2016-10-05T23:25:26Z">
            <w:rPr>
              <w:rFonts w:ascii="Times New Roman" w:cs="Times New Roman" w:eastAsia="Times New Roman" w:hAnsi="Times New Roman"/>
              <w:i w:val="1"/>
              <w:sz w:val="24"/>
              <w:szCs w:val="24"/>
            </w:rPr>
          </w:rPrChange>
        </w:rPr>
        <w:t xml:space="preserve">ей </w:t>
      </w:r>
      <w:r w:rsidDel="00000000" w:rsidR="00000000" w:rsidRPr="00000000">
        <w:rPr>
          <w:rFonts w:ascii="Times New Roman" w:cs="Times New Roman" w:eastAsia="Times New Roman" w:hAnsi="Times New Roman"/>
          <w:sz w:val="24"/>
          <w:szCs w:val="24"/>
          <w:rtl w:val="0"/>
          <w:rPrChange w:author="Alaric Lightin" w:id="20" w:date="2016-10-05T23:25:26Z">
            <w:rPr>
              <w:rFonts w:ascii="Times New Roman" w:cs="Times New Roman" w:eastAsia="Times New Roman" w:hAnsi="Times New Roman"/>
              <w:sz w:val="24"/>
              <w:szCs w:val="24"/>
            </w:rPr>
          </w:rPrChange>
        </w:rPr>
        <w:t xml:space="preserve">и </w:t>
      </w:r>
      <w:r w:rsidDel="00000000" w:rsidR="00000000" w:rsidRPr="00000000">
        <w:rPr>
          <w:rFonts w:ascii="Times New Roman" w:cs="Times New Roman" w:eastAsia="Times New Roman" w:hAnsi="Times New Roman"/>
          <w:sz w:val="24"/>
          <w:szCs w:val="24"/>
          <w:rtl w:val="0"/>
          <w:rPrChange w:author="Alaric Lightin" w:id="20" w:date="2016-10-05T23:25:26Z">
            <w:rPr>
              <w:rFonts w:ascii="Times New Roman" w:cs="Times New Roman" w:eastAsia="Times New Roman" w:hAnsi="Times New Roman"/>
              <w:i w:val="1"/>
              <w:sz w:val="24"/>
              <w:szCs w:val="24"/>
            </w:rPr>
          </w:rPrChange>
        </w:rPr>
        <w:t xml:space="preserve">не используешь свой потенциал...</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Del="00000000" w:rsidR="00000000" w:rsidRPr="00000000">
        <w:rPr>
          <w:rFonts w:ascii="Times New Roman" w:cs="Times New Roman" w:eastAsia="Times New Roman" w:hAnsi="Times New Roman"/>
          <w:sz w:val="24"/>
          <w:szCs w:val="24"/>
          <w:rtl w:val="0"/>
        </w:rPr>
        <w:t xml:space="preserve"> — «Вы </w:t>
      </w:r>
      <w:r w:rsidDel="00000000" w:rsidR="00000000" w:rsidRPr="00000000">
        <w:rPr>
          <w:rFonts w:ascii="Times New Roman" w:cs="Times New Roman" w:eastAsia="Times New Roman" w:hAnsi="Times New Roman"/>
          <w:sz w:val="24"/>
          <w:szCs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Сверху, где две метлы наблюдали за их продвижением, раздался звонкий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 Тессы Уолш:</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Свой!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через мгновение: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Пряник!</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Несколько секунд спустя к отряду подбежала солдат, взявшая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кодовое имя «Пряник», слегка вспотевшая от пробежки к дубу, который заметил Невилл, и обратно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холодном, но влажном воздухе. В горстях она несла жёлуди.</w:t>
      </w:r>
      <w:r w:rsidDel="00000000" w:rsidR="00000000" w:rsidRPr="00000000">
        <w:rPr>
          <w:rFonts w:ascii="Times New Roman" w:cs="Times New Roman" w:eastAsia="Times New Roman" w:hAnsi="Times New Roman"/>
          <w:sz w:val="24"/>
          <w:szCs w:val="24"/>
          <w:rtl w:val="0"/>
        </w:rPr>
        <w:t xml:space="preserve"> Пряник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к Шэннон, которая держала в руках форменную рубашку с завязанным горлом, чтобы не трансфигурировать сумку.</w:t>
      </w:r>
      <w:r w:rsidDel="00000000" w:rsidR="00000000" w:rsidRPr="00000000">
        <w:rPr>
          <w:rFonts w:ascii="Times New Roman" w:cs="Times New Roman" w:eastAsia="Times New Roman" w:hAnsi="Times New Roman"/>
          <w:sz w:val="24"/>
          <w:szCs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Del="00000000" w:rsidR="00000000" w:rsidRPr="00000000">
        <w:rPr>
          <w:rFonts w:ascii="Times New Roman" w:cs="Times New Roman" w:eastAsia="Times New Roman" w:hAnsi="Times New Roman"/>
          <w:sz w:val="24"/>
          <w:szCs w:val="24"/>
          <w:rtl w:val="0"/>
        </w:rPr>
        <w:t xml:space="preserve">ать, хотя и не знали мотива. </w:t>
      </w:r>
      <w:r w:rsidDel="00000000" w:rsidR="00000000" w:rsidRPr="00000000">
        <w:rPr>
          <w:rFonts w:ascii="Times New Roman" w:cs="Times New Roman" w:eastAsia="Times New Roman" w:hAnsi="Times New Roman"/>
          <w:sz w:val="24"/>
          <w:szCs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Del="00000000" w:rsidR="00000000" w:rsidRPr="00000000">
        <w:rPr>
          <w:rFonts w:ascii="Times New Roman" w:cs="Times New Roman" w:eastAsia="Times New Roman" w:hAnsi="Times New Roman"/>
          <w:sz w:val="24"/>
          <w:szCs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Можно было предположить, что всему этому есть чрезвычайно сложное и интересное объяснение, и попасть в точку.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Двумя днями ранее, в промежутке между уроками и обедом, Гарри сидел посреди книжных полок в уютном кресле-качалке, </w:t>
      </w:r>
      <w:r w:rsidDel="00000000" w:rsidR="00000000" w:rsidRPr="00000000">
        <w:rPr>
          <w:rFonts w:ascii="Times New Roman" w:cs="Times New Roman" w:eastAsia="Times New Roman" w:hAnsi="Times New Roman"/>
          <w:sz w:val="24"/>
          <w:szCs w:val="24"/>
          <w:rtl w:val="0"/>
        </w:rPr>
        <w:t xml:space="preserve">которо</w:t>
      </w:r>
      <w:r w:rsidDel="00000000" w:rsidR="00000000" w:rsidRPr="00000000">
        <w:rPr>
          <w:rFonts w:ascii="Times New Roman" w:cs="Times New Roman" w:eastAsia="Times New Roman" w:hAnsi="Times New Roman"/>
          <w:sz w:val="24"/>
          <w:szCs w:val="24"/>
          <w:rtl w:val="0"/>
        </w:rPr>
        <w:t xml:space="preserve">е он приобрёл для подвального уровня своего сундука, и размышлял о силе.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Чтобы шестнадцать солдат Хаоса победили двадцать восемь Солнечных и двадцать восемь Д</w:t>
      </w:r>
      <w:r w:rsidDel="00000000" w:rsidR="00000000" w:rsidRPr="00000000">
        <w:rPr>
          <w:rFonts w:ascii="Times New Roman" w:cs="Times New Roman" w:eastAsia="Times New Roman" w:hAnsi="Times New Roman"/>
          <w:sz w:val="24"/>
          <w:szCs w:val="24"/>
          <w:rtl w:val="0"/>
        </w:rPr>
        <w:t xml:space="preserve">раконов, их надо как-то усилить. Есть пределы тому, чего можно достичь манёвром. </w:t>
      </w:r>
      <w:ins w:author="Alaric Lightin" w:id="21" w:date="2016-10-05T23:26:17Z">
        <w:r w:rsidDel="00000000" w:rsidR="00000000" w:rsidRPr="00000000">
          <w:rPr>
            <w:rFonts w:ascii="Times New Roman" w:cs="Times New Roman" w:eastAsia="Times New Roman" w:hAnsi="Times New Roman"/>
            <w:sz w:val="24"/>
            <w:szCs w:val="24"/>
            <w:rtl w:val="0"/>
          </w:rPr>
          <w:t xml:space="preserve">Обязано</w:t>
        </w:r>
      </w:ins>
      <w:del w:author="Alaric Lightin" w:id="21" w:date="2016-10-05T23:26:17Z">
        <w:r w:rsidDel="00000000" w:rsidR="00000000" w:rsidRPr="00000000">
          <w:rPr>
            <w:rFonts w:ascii="Times New Roman" w:cs="Times New Roman" w:eastAsia="Times New Roman" w:hAnsi="Times New Roman"/>
            <w:sz w:val="24"/>
            <w:szCs w:val="24"/>
            <w:rtl w:val="0"/>
            <w:rPrChange w:author="Alaric Lightin" w:id="22" w:date="2016-10-05T23:26:14Z">
              <w:rPr>
                <w:rFonts w:ascii="Times New Roman" w:cs="Times New Roman" w:eastAsia="Times New Roman" w:hAnsi="Times New Roman"/>
                <w:i w:val="1"/>
                <w:sz w:val="24"/>
                <w:szCs w:val="24"/>
              </w:rPr>
            </w:rPrChange>
          </w:rPr>
          <w:delText xml:space="preserve">Должно</w:delText>
        </w:r>
      </w:del>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существовать какое-то</w:t>
      </w:r>
      <w:r w:rsidDel="00000000" w:rsidR="00000000" w:rsidRPr="00000000">
        <w:rPr>
          <w:rFonts w:ascii="Times New Roman" w:cs="Times New Roman" w:eastAsia="Times New Roman" w:hAnsi="Times New Roman"/>
          <w:sz w:val="24"/>
          <w:szCs w:val="24"/>
          <w:rtl w:val="0"/>
        </w:rPr>
        <w:t xml:space="preserve"> тайное оружие, и оно </w:t>
      </w:r>
      <w:ins w:author="Alaric Lightin" w:id="23" w:date="2016-10-05T23:26:31Z">
        <w:r w:rsidDel="00000000" w:rsidR="00000000" w:rsidRPr="00000000">
          <w:rPr>
            <w:rFonts w:ascii="Times New Roman" w:cs="Times New Roman" w:eastAsia="Times New Roman" w:hAnsi="Times New Roman"/>
            <w:sz w:val="24"/>
            <w:szCs w:val="24"/>
            <w:rtl w:val="0"/>
          </w:rPr>
          <w:t xml:space="preserve">обязано</w:t>
        </w:r>
      </w:ins>
      <w:del w:author="Alaric Lightin" w:id="23" w:date="2016-10-05T23:26:31Z">
        <w:r w:rsidDel="00000000" w:rsidR="00000000" w:rsidRPr="00000000">
          <w:rPr>
            <w:rFonts w:ascii="Times New Roman" w:cs="Times New Roman" w:eastAsia="Times New Roman" w:hAnsi="Times New Roman"/>
            <w:sz w:val="24"/>
            <w:szCs w:val="24"/>
            <w:rtl w:val="0"/>
          </w:rPr>
          <w:delText xml:space="preserve">должно</w:delText>
        </w:r>
      </w:del>
      <w:r w:rsidDel="00000000" w:rsidR="00000000" w:rsidRPr="00000000">
        <w:rPr>
          <w:rFonts w:ascii="Times New Roman" w:cs="Times New Roman" w:eastAsia="Times New Roman" w:hAnsi="Times New Roman"/>
          <w:sz w:val="24"/>
          <w:szCs w:val="24"/>
          <w:rtl w:val="0"/>
        </w:rPr>
        <w:t xml:space="preserve"> сделать их непобедимыми. Ну или по крайней мере достаточно неостановимыми.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Магловские артефакты теперь, после министерского эдикта, в </w:t>
      </w:r>
      <w:r w:rsidDel="00000000" w:rsidR="00000000" w:rsidRPr="00000000">
        <w:rPr>
          <w:rFonts w:ascii="Times New Roman" w:cs="Times New Roman" w:eastAsia="Times New Roman" w:hAnsi="Times New Roman"/>
          <w:sz w:val="24"/>
          <w:szCs w:val="24"/>
          <w:rtl w:val="0"/>
        </w:rPr>
        <w:t xml:space="preserve">учебных</w:t>
      </w:r>
      <w:r w:rsidDel="00000000" w:rsidR="00000000" w:rsidRPr="00000000">
        <w:rPr>
          <w:rFonts w:ascii="Times New Roman" w:cs="Times New Roman" w:eastAsia="Times New Roman" w:hAnsi="Times New Roman"/>
          <w:sz w:val="24"/>
          <w:szCs w:val="24"/>
          <w:rtl w:val="0"/>
        </w:rPr>
        <w:t xml:space="preserve"> битвах Хогвартса оказались вне зако</w:t>
      </w:r>
      <w:r w:rsidDel="00000000" w:rsidR="00000000" w:rsidRPr="00000000">
        <w:rPr>
          <w:rFonts w:ascii="Times New Roman" w:cs="Times New Roman" w:eastAsia="Times New Roman" w:hAnsi="Times New Roman"/>
          <w:sz w:val="24"/>
          <w:szCs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Del="00000000" w:rsidR="00000000" w:rsidRPr="00000000">
        <w:rPr>
          <w:rFonts w:ascii="Times New Roman" w:cs="Times New Roman" w:eastAsia="Times New Roman" w:hAnsi="Times New Roman"/>
          <w:i w:val="1"/>
          <w:sz w:val="24"/>
          <w:szCs w:val="24"/>
          <w:rtl w:val="0"/>
        </w:rPr>
        <w:t xml:space="preserve">Фините Инкантатем </w:t>
      </w:r>
      <w:r w:rsidDel="00000000" w:rsidR="00000000" w:rsidRPr="00000000">
        <w:rPr>
          <w:rFonts w:ascii="Times New Roman" w:cs="Times New Roman" w:eastAsia="Times New Roman" w:hAnsi="Times New Roman"/>
          <w:sz w:val="24"/>
          <w:szCs w:val="24"/>
          <w:rtl w:val="0"/>
        </w:rPr>
        <w:t xml:space="preserve">требует п</w:t>
      </w:r>
      <w:r w:rsidDel="00000000" w:rsidR="00000000" w:rsidRPr="00000000">
        <w:rPr>
          <w:rFonts w:ascii="Times New Roman" w:cs="Times New Roman" w:eastAsia="Times New Roman" w:hAnsi="Times New Roman"/>
          <w:sz w:val="24"/>
          <w:szCs w:val="24"/>
          <w:rtl w:val="0"/>
        </w:rPr>
        <w:t xml:space="preserve">о меньшей мере</w:t>
      </w:r>
      <w:r w:rsidDel="00000000" w:rsidR="00000000" w:rsidRPr="00000000">
        <w:rPr>
          <w:rFonts w:ascii="Times New Roman" w:cs="Times New Roman" w:eastAsia="Times New Roman" w:hAnsi="Times New Roman"/>
          <w:sz w:val="24"/>
          <w:szCs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Del="00000000" w:rsidR="00000000" w:rsidRPr="00000000">
        <w:rPr>
          <w:rFonts w:ascii="Times New Roman" w:cs="Times New Roman" w:eastAsia="Times New Roman" w:hAnsi="Times New Roman"/>
          <w:sz w:val="24"/>
          <w:szCs w:val="24"/>
          <w:rtl w:val="0"/>
        </w:rPr>
        <w:t xml:space="preserve">Что-нибудь слишком мощное для вражеского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Поэтому Гарри </w:t>
      </w:r>
      <w:r w:rsidDel="00000000" w:rsidR="00000000" w:rsidRPr="00000000">
        <w:rPr>
          <w:rFonts w:ascii="Times New Roman" w:cs="Times New Roman" w:eastAsia="Times New Roman" w:hAnsi="Times New Roman"/>
          <w:sz w:val="24"/>
          <w:szCs w:val="24"/>
          <w:rtl w:val="0"/>
        </w:rPr>
        <w:t xml:space="preserve">спросил Невилла, не слышал ли тот о каких-нибудь </w:t>
      </w:r>
      <w:r w:rsidDel="00000000" w:rsidR="00000000" w:rsidRPr="00000000">
        <w:rPr>
          <w:rFonts w:ascii="Times New Roman" w:cs="Times New Roman" w:eastAsia="Times New Roman" w:hAnsi="Times New Roman"/>
          <w:sz w:val="24"/>
          <w:szCs w:val="24"/>
          <w:rtl w:val="0"/>
          <w:rPrChange w:author="Alaric Lightin" w:id="24" w:date="2016-10-05T23:26:56Z">
            <w:rPr>
              <w:rFonts w:ascii="Times New Roman" w:cs="Times New Roman" w:eastAsia="Times New Roman" w:hAnsi="Times New Roman"/>
              <w:i w:val="1"/>
              <w:sz w:val="24"/>
              <w:szCs w:val="24"/>
            </w:rPr>
          </w:rPrChange>
        </w:rPr>
        <w:t xml:space="preserve">маленьких</w:t>
      </w:r>
      <w:del w:author="Alaric Lightin" w:id="25" w:date="2016-10-05T23:26:58Z">
        <w:r w:rsidDel="00000000" w:rsidR="00000000" w:rsidRPr="00000000">
          <w:rPr>
            <w:rFonts w:ascii="Times New Roman" w:cs="Times New Roman" w:eastAsia="Times New Roman" w:hAnsi="Times New Roman"/>
            <w:sz w:val="24"/>
            <w:szCs w:val="24"/>
            <w:rtl w:val="0"/>
            <w:rPrChange w:author="Alaric Lightin" w:id="24" w:date="2016-10-05T23:26:56Z">
              <w:rPr>
                <w:rFonts w:ascii="Times New Roman" w:cs="Times New Roman" w:eastAsia="Times New Roman" w:hAnsi="Times New Roman"/>
                <w:i w:val="1"/>
                <w:sz w:val="24"/>
                <w:szCs w:val="24"/>
              </w:rPr>
            </w:rPrChange>
          </w:rPr>
          <w:delText xml:space="preserve">,</w:delText>
        </w:r>
      </w:del>
      <w:ins w:author="Alaric Lightin" w:id="25" w:date="2016-10-05T23:26:58Z">
        <w:r w:rsidDel="00000000" w:rsidR="00000000" w:rsidRPr="00000000">
          <w:rPr>
            <w:rFonts w:ascii="Times New Roman" w:cs="Times New Roman" w:eastAsia="Times New Roman" w:hAnsi="Times New Roman"/>
            <w:sz w:val="24"/>
            <w:szCs w:val="24"/>
            <w:rtl w:val="0"/>
            <w:rPrChange w:author="Alaric Lightin" w:id="24" w:date="2016-10-05T23:26:56Z">
              <w:rPr>
                <w:rFonts w:ascii="Times New Roman" w:cs="Times New Roman" w:eastAsia="Times New Roman" w:hAnsi="Times New Roman"/>
                <w:i w:val="1"/>
                <w:sz w:val="24"/>
                <w:szCs w:val="24"/>
              </w:rPr>
            </w:rPrChange>
          </w:rPr>
          <w:t xml:space="preserve"> и</w:t>
        </w:r>
      </w:ins>
      <w:r w:rsidDel="00000000" w:rsidR="00000000" w:rsidRPr="00000000">
        <w:rPr>
          <w:rFonts w:ascii="Times New Roman" w:cs="Times New Roman" w:eastAsia="Times New Roman" w:hAnsi="Times New Roman"/>
          <w:sz w:val="24"/>
          <w:szCs w:val="24"/>
          <w:rtl w:val="0"/>
          <w:rPrChange w:author="Alaric Lightin" w:id="24" w:date="2016-10-05T23:26:56Z">
            <w:rPr>
              <w:rFonts w:ascii="Times New Roman" w:cs="Times New Roman" w:eastAsia="Times New Roman" w:hAnsi="Times New Roman"/>
              <w:i w:val="1"/>
              <w:sz w:val="24"/>
              <w:szCs w:val="24"/>
            </w:rPr>
          </w:rPrChange>
        </w:rPr>
        <w:t xml:space="preserve"> безопасных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ритуалах с жертвоприношениями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затем, когда вопли и крики поутихли, когда Гарри оставил спор о </w:t>
      </w:r>
      <w:r w:rsidDel="00000000" w:rsidR="00000000" w:rsidRPr="00000000">
        <w:rPr>
          <w:rFonts w:ascii="Times New Roman" w:cs="Times New Roman" w:eastAsia="Times New Roman" w:hAnsi="Times New Roman"/>
          <w:sz w:val="24"/>
          <w:szCs w:val="24"/>
          <w:rtl w:val="0"/>
        </w:rPr>
        <w:t xml:space="preserve">Нерушимых </w:t>
      </w:r>
      <w:ins w:author="Alaric Lightin" w:id="26" w:date="2016-10-05T23:28:17Z">
        <w:r w:rsidDel="00000000" w:rsidR="00000000" w:rsidRPr="00000000">
          <w:rPr>
            <w:rFonts w:ascii="Times New Roman" w:cs="Times New Roman" w:eastAsia="Times New Roman" w:hAnsi="Times New Roman"/>
            <w:sz w:val="24"/>
            <w:szCs w:val="24"/>
            <w:rtl w:val="0"/>
          </w:rPr>
          <w:t xml:space="preserve">обетах</w:t>
        </w:r>
      </w:ins>
      <w:del w:author="Alaric Lightin" w:id="26" w:date="2016-10-05T23:28:17Z">
        <w:r w:rsidDel="00000000" w:rsidR="00000000" w:rsidRPr="00000000">
          <w:rPr>
            <w:rFonts w:ascii="Times New Roman" w:cs="Times New Roman" w:eastAsia="Times New Roman" w:hAnsi="Times New Roman"/>
            <w:sz w:val="24"/>
            <w:szCs w:val="24"/>
            <w:rtl w:val="0"/>
          </w:rPr>
          <w:delText xml:space="preserve">Клятвах</w:delText>
        </w:r>
      </w:del>
      <w:r w:rsidDel="00000000" w:rsidR="00000000" w:rsidRPr="00000000">
        <w:rPr>
          <w:rFonts w:ascii="Times New Roman" w:cs="Times New Roman" w:eastAsia="Times New Roman" w:hAnsi="Times New Roman"/>
          <w:sz w:val="24"/>
          <w:szCs w:val="24"/>
          <w:rtl w:val="0"/>
        </w:rPr>
        <w:t xml:space="preserve"> и просто принял как данность, что </w:t>
      </w:r>
      <w:r w:rsidDel="00000000" w:rsidR="00000000" w:rsidRPr="00000000">
        <w:rPr>
          <w:rFonts w:ascii="Times New Roman" w:cs="Times New Roman" w:eastAsia="Times New Roman" w:hAnsi="Times New Roman"/>
          <w:sz w:val="24"/>
          <w:szCs w:val="24"/>
          <w:rtl w:val="0"/>
        </w:rPr>
        <w:t xml:space="preserve">с позиции взаимоотношений с общественность</w:t>
      </w:r>
      <w:r w:rsidDel="00000000" w:rsidR="00000000" w:rsidRPr="00000000">
        <w:rPr>
          <w:rFonts w:ascii="Times New Roman" w:cs="Times New Roman" w:eastAsia="Times New Roman" w:hAnsi="Times New Roman"/>
          <w:sz w:val="24"/>
          <w:szCs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Del="00000000" w:rsidR="00000000" w:rsidRPr="00000000">
        <w:rPr>
          <w:rtl w:val="0"/>
        </w:rPr>
      </w:r>
    </w:p>
    <w:p w:rsidR="00000000" w:rsidDel="00000000" w:rsidP="00000000" w:rsidRDefault="00000000" w:rsidRPr="00000000">
      <w:pPr>
        <w:keepNext w:val="0"/>
        <w:keepLines w:val="0"/>
        <w:widowControl w:val="0"/>
        <w:ind w:firstLine="400"/>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Change w:author="Alaric Lightin" w:id="27" w:date="2016-10-05T23:28:27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 </w:t>
      </w:r>
      <w:ins w:author="Alaric Lightin" w:id="28" w:date="2016-10-05T23:28:28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Защита. Чары. Трансфигурация. Зелья. История магии. Астрономия. Полёты на мётлах. Травоведение...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29" w:date="2016-10-05T23:28:35Z">
            <w:rPr>
              <w:rFonts w:ascii="Times New Roman" w:cs="Times New Roman" w:eastAsia="Times New Roman" w:hAnsi="Times New Roman"/>
              <w:i w:val="1"/>
              <w:sz w:val="24"/>
              <w:szCs w:val="24"/>
            </w:rPr>
          </w:rPrChange>
        </w:rPr>
        <w:t xml:space="preserve">Враг!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раздался крик сверху.</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Del="00000000" w:rsidR="00000000" w:rsidRPr="00000000">
        <w:rPr>
          <w:rFonts w:ascii="Times New Roman" w:cs="Times New Roman" w:eastAsia="Times New Roman" w:hAnsi="Times New Roman"/>
          <w:sz w:val="24"/>
          <w:szCs w:val="24"/>
          <w:rtl w:val="0"/>
        </w:rPr>
        <w:t xml:space="preserve">он издавал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трёхсекундных промежутках между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ами. Невилл висел на хвосте у Грегори Гойла и ракетой мчался за ним сквозь густой лес.</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 </w:t>
      </w:r>
      <w:r w:rsidDel="00000000" w:rsidR="00000000" w:rsidRPr="00000000">
        <w:rPr>
          <w:rFonts w:ascii="Times New Roman" w:cs="Times New Roman" w:eastAsia="Times New Roman" w:hAnsi="Times New Roman"/>
          <w:sz w:val="24"/>
          <w:szCs w:val="24"/>
          <w:rtl w:val="0"/>
        </w:rPr>
        <w:t xml:space="preserve">Августа Лонгботтом была изумлена чуть ли не больше, чем обеспокоена</w:t>
      </w:r>
      <w:r w:rsidDel="00000000" w:rsidR="00000000" w:rsidRPr="00000000">
        <w:rPr>
          <w:rFonts w:ascii="Times New Roman" w:cs="Times New Roman" w:eastAsia="Times New Roman" w:hAnsi="Times New Roman"/>
          <w:sz w:val="24"/>
          <w:szCs w:val="24"/>
          <w:rtl w:val="0"/>
        </w:rPr>
        <w:t xml:space="preserve">. — Но Невилл боится высоты!)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Красный отблеск...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Невилл уклонился — еле-еле разминувшись с деревом, но всё же уклонился.</w:t>
      </w:r>
      <w:r w:rsidDel="00000000" w:rsidR="00000000" w:rsidRPr="00000000">
        <w:rPr>
          <w:rFonts w:ascii="Times New Roman" w:cs="Times New Roman" w:eastAsia="Times New Roman" w:hAnsi="Times New Roman"/>
          <w:sz w:val="24"/>
          <w:szCs w:val="24"/>
          <w:rtl w:val="0"/>
        </w:rPr>
        <w:t xml:space="preserve"> А потом каким-то образом сумел увернуться </w:t>
      </w:r>
      <w:r w:rsidDel="00000000" w:rsidR="00000000" w:rsidRPr="00000000">
        <w:rPr>
          <w:rFonts w:ascii="Times New Roman" w:cs="Times New Roman" w:eastAsia="Times New Roman" w:hAnsi="Times New Roman"/>
          <w:sz w:val="24"/>
          <w:szCs w:val="24"/>
          <w:rtl w:val="0"/>
          <w:rPrChange w:author="Alaric Lightin" w:id="30" w:date="2016-10-05T23:28:47Z">
            <w:rPr>
              <w:rFonts w:ascii="Times New Roman" w:cs="Times New Roman" w:eastAsia="Times New Roman" w:hAnsi="Times New Roman"/>
              <w:i w:val="1"/>
              <w:sz w:val="24"/>
              <w:szCs w:val="24"/>
            </w:rPr>
          </w:rPrChange>
        </w:rPr>
        <w:t xml:space="preserve">почти</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всех веток, прежде чем они ударили его по лицу.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Del="00000000" w:rsidR="00000000" w:rsidRPr="00000000">
        <w:rPr>
          <w:rFonts w:ascii="Times New Roman" w:cs="Times New Roman" w:eastAsia="Times New Roman" w:hAnsi="Times New Roman"/>
          <w:sz w:val="24"/>
          <w:szCs w:val="24"/>
          <w:rtl w:val="0"/>
        </w:rPr>
        <w:t xml:space="preserve"> назад</w:t>
      </w:r>
      <w:r w:rsidDel="00000000" w:rsidR="00000000" w:rsidRPr="00000000">
        <w:rPr>
          <w:rFonts w:ascii="Times New Roman" w:cs="Times New Roman" w:eastAsia="Times New Roman" w:hAnsi="Times New Roman"/>
          <w:sz w:val="24"/>
          <w:szCs w:val="24"/>
          <w:rtl w:val="0"/>
        </w:rPr>
        <w:t xml:space="preserve">, направил метлу к лесу и поспешил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обратно, туда где всё ещё маршировал Легион Хаоса.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Через двадцать секунд — это была </w:t>
      </w:r>
      <w:r w:rsidDel="00000000" w:rsidR="00000000" w:rsidRPr="00000000">
        <w:rPr>
          <w:rFonts w:ascii="Times New Roman" w:cs="Times New Roman" w:eastAsia="Times New Roman" w:hAnsi="Times New Roman"/>
          <w:sz w:val="24"/>
          <w:szCs w:val="24"/>
          <w:rtl w:val="0"/>
        </w:rPr>
        <w:t xml:space="preserve">недолгая</w:t>
      </w:r>
      <w:r w:rsidDel="00000000" w:rsidR="00000000" w:rsidRPr="00000000">
        <w:rPr>
          <w:rFonts w:ascii="Times New Roman" w:cs="Times New Roman" w:eastAsia="Times New Roman" w:hAnsi="Times New Roman"/>
          <w:sz w:val="24"/>
          <w:szCs w:val="24"/>
          <w:rtl w:val="0"/>
        </w:rPr>
        <w:t xml:space="preserve"> погоня, но </w:t>
      </w:r>
      <w:r w:rsidDel="00000000" w:rsidR="00000000" w:rsidRPr="00000000">
        <w:rPr>
          <w:rFonts w:ascii="Times New Roman" w:cs="Times New Roman" w:eastAsia="Times New Roman" w:hAnsi="Times New Roman"/>
          <w:sz w:val="24"/>
          <w:szCs w:val="24"/>
          <w:rtl w:val="0"/>
          <w:rPrChange w:author="Alaric Lightin" w:id="31" w:date="2016-10-05T23:28:56Z">
            <w:rPr>
              <w:rFonts w:ascii="Times New Roman" w:cs="Times New Roman" w:eastAsia="Times New Roman" w:hAnsi="Times New Roman"/>
              <w:i w:val="1"/>
              <w:sz w:val="24"/>
              <w:szCs w:val="24"/>
            </w:rPr>
          </w:rPrChange>
        </w:rPr>
        <w:t xml:space="preserve">захватывающая</w:t>
      </w:r>
      <w:r w:rsidDel="00000000" w:rsidR="00000000" w:rsidRPr="00000000">
        <w:rPr>
          <w:rFonts w:ascii="Times New Roman" w:cs="Times New Roman" w:eastAsia="Times New Roman" w:hAnsi="Times New Roman"/>
          <w:sz w:val="24"/>
          <w:szCs w:val="24"/>
          <w:rtl w:val="0"/>
        </w:rPr>
        <w:t xml:space="preserve"> — Невилл уже был среди своих друзей из Хаоса и слез с метлы, чтобы немного пройтись по земле.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Невилл, — не глядя в его </w:t>
      </w:r>
      <w:r w:rsidDel="00000000" w:rsidR="00000000" w:rsidRPr="00000000">
        <w:rPr>
          <w:rFonts w:ascii="Times New Roman" w:cs="Times New Roman" w:eastAsia="Times New Roman" w:hAnsi="Times New Roman"/>
          <w:sz w:val="24"/>
          <w:szCs w:val="24"/>
          <w:rtl w:val="0"/>
        </w:rPr>
        <w:t xml:space="preserve">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генерал Поттер, — я же говорил, Невилл, ты не должен...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осторожно двигался сквозь лес с </w:t>
      </w:r>
      <w:r w:rsidDel="00000000" w:rsidR="00000000" w:rsidRPr="00000000">
        <w:rPr>
          <w:rFonts w:ascii="Times New Roman" w:cs="Times New Roman" w:eastAsia="Times New Roman" w:hAnsi="Times New Roman"/>
          <w:sz w:val="24"/>
          <w:szCs w:val="24"/>
          <w:rtl w:val="0"/>
        </w:rPr>
        <w:t xml:space="preserve">палочкой</w:t>
      </w:r>
      <w:r w:rsidDel="00000000" w:rsidR="00000000" w:rsidRPr="00000000">
        <w:rPr>
          <w:rFonts w:ascii="Times New Roman" w:cs="Times New Roman" w:eastAsia="Times New Roman" w:hAnsi="Times New Roman"/>
          <w:sz w:val="24"/>
          <w:szCs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Del="00000000" w:rsidR="00000000" w:rsidRPr="00000000">
        <w:rPr>
          <w:rFonts w:ascii="Times New Roman" w:cs="Times New Roman" w:eastAsia="Times New Roman" w:hAnsi="Times New Roman"/>
          <w:sz w:val="24"/>
          <w:szCs w:val="24"/>
          <w:rtl w:val="0"/>
        </w:rPr>
        <w:t xml:space="preserve">инфернала</w:t>
      </w:r>
      <w:r w:rsidDel="00000000" w:rsidR="00000000" w:rsidRPr="00000000">
        <w:rPr>
          <w:rFonts w:ascii="Times New Roman" w:cs="Times New Roman" w:eastAsia="Times New Roman" w:hAnsi="Times New Roman"/>
          <w:sz w:val="24"/>
          <w:szCs w:val="24"/>
          <w:rtl w:val="0"/>
        </w:rPr>
        <w:t xml:space="preserve">, работал над меньшей копией того же объекта.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должен, — отозвался Невилл. Он посмотрел на свои пальцы, сжимающие метлу, и заметил, что дрожат и </w:t>
      </w:r>
      <w:r w:rsidDel="00000000" w:rsidR="00000000" w:rsidRPr="00000000">
        <w:rPr>
          <w:rFonts w:ascii="Times New Roman" w:cs="Times New Roman" w:eastAsia="Times New Roman" w:hAnsi="Times New Roman"/>
          <w:sz w:val="24"/>
          <w:szCs w:val="24"/>
          <w:rtl w:val="0"/>
        </w:rPr>
        <w:t xml:space="preserve">пальцы, </w:t>
      </w:r>
      <w:r w:rsidDel="00000000" w:rsidR="00000000" w:rsidRPr="00000000">
        <w:rPr>
          <w:rFonts w:ascii="Times New Roman" w:cs="Times New Roman" w:eastAsia="Times New Roman" w:hAnsi="Times New Roman"/>
          <w:sz w:val="24"/>
          <w:szCs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стрелял с метлы лучше всех в Хаосе, (если,</w:t>
      </w:r>
      <w:r w:rsidDel="00000000" w:rsidR="00000000" w:rsidRPr="00000000">
        <w:rPr>
          <w:rFonts w:ascii="Times New Roman" w:cs="Times New Roman" w:eastAsia="Times New Roman" w:hAnsi="Times New Roman"/>
          <w:sz w:val="24"/>
          <w:szCs w:val="24"/>
          <w:rtl w:val="0"/>
        </w:rPr>
        <w:t xml:space="preserve"> конечно</w:t>
      </w:r>
      <w:r w:rsidDel="00000000" w:rsidR="00000000" w:rsidRPr="00000000">
        <w:rPr>
          <w:rFonts w:ascii="Times New Roman" w:cs="Times New Roman" w:eastAsia="Times New Roman" w:hAnsi="Times New Roman"/>
          <w:sz w:val="24"/>
          <w:szCs w:val="24"/>
          <w:rtl w:val="0"/>
        </w:rPr>
        <w:t xml:space="preserve">, кто-нибудь ещё не занимался таким же образом) пусть и не был самым лучшим наездником.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Отличное шоу, Невилл, — сказал Теодор. </w:t>
      </w:r>
      <w:r w:rsidDel="00000000" w:rsidR="00000000" w:rsidRPr="00000000">
        <w:rPr>
          <w:rFonts w:ascii="Times New Roman" w:cs="Times New Roman" w:eastAsia="Times New Roman" w:hAnsi="Times New Roman"/>
          <w:sz w:val="24"/>
          <w:szCs w:val="24"/>
          <w:rtl w:val="0"/>
        </w:rPr>
        <w:t xml:space="preserve">Он шагал впереди всех в одной нижней рубашке</w:t>
      </w:r>
      <w:r w:rsidDel="00000000" w:rsidR="00000000" w:rsidRPr="00000000">
        <w:rPr>
          <w:rFonts w:ascii="Times New Roman" w:cs="Times New Roman" w:eastAsia="Times New Roman" w:hAnsi="Times New Roman"/>
          <w:sz w:val="24"/>
          <w:szCs w:val="24"/>
          <w:rtl w:val="0"/>
        </w:rPr>
        <w:t xml:space="preserve">, ведя Легион Хаоса сквозь лес.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(Августа Лонгботтом и Чарльз Нотт изумлённо переглянулись и быстро отвели взгляды, словно обжёгшись).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Невилл несколько раз глубоко вздохнул, пытаясь унять дрожь в руках и подумать. Скорее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Гарри не </w:t>
      </w:r>
      <w:r w:rsidDel="00000000" w:rsidR="00000000" w:rsidRPr="00000000">
        <w:rPr>
          <w:rFonts w:ascii="Times New Roman" w:cs="Times New Roman" w:eastAsia="Times New Roman" w:hAnsi="Times New Roman"/>
          <w:sz w:val="24"/>
          <w:szCs w:val="24"/>
          <w:rtl w:val="0"/>
        </w:rPr>
        <w:t xml:space="preserve">до глубокого обдумывания стратеги</w:t>
      </w:r>
      <w:r w:rsidDel="00000000" w:rsidR="00000000" w:rsidRPr="00000000">
        <w:rPr>
          <w:rFonts w:ascii="Times New Roman" w:cs="Times New Roman" w:eastAsia="Times New Roman" w:hAnsi="Times New Roman"/>
          <w:sz w:val="24"/>
          <w:szCs w:val="24"/>
          <w:rtl w:val="0"/>
        </w:rPr>
        <w:t xml:space="preserve">и, пока он занят сложной трансфигурацией.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Del="00000000" w:rsidR="00000000" w:rsidRPr="00000000">
        <w:rPr>
          <w:rFonts w:ascii="Times New Roman" w:cs="Times New Roman" w:eastAsia="Times New Roman" w:hAnsi="Times New Roman"/>
          <w:i w:val="1"/>
          <w:sz w:val="24"/>
          <w:szCs w:val="24"/>
          <w:rtl w:val="0"/>
        </w:rPr>
        <w:t xml:space="preserve"> </w:t>
      </w:r>
      <w:ins w:author="Alaric Lightin" w:id="32" w:date="2016-10-05T23:29:39Z">
        <w:r w:rsidDel="00000000" w:rsidR="00000000" w:rsidRPr="00000000">
          <w:rPr>
            <w:rFonts w:ascii="Times New Roman" w:cs="Times New Roman" w:eastAsia="Times New Roman" w:hAnsi="Times New Roman"/>
            <w:sz w:val="24"/>
            <w:szCs w:val="24"/>
            <w:rtl w:val="0"/>
            <w:rPrChange w:author="Alaric Lightin" w:id="33" w:date="2016-10-05T23:29:39Z">
              <w:rPr>
                <w:rFonts w:ascii="Times New Roman" w:cs="Times New Roman" w:eastAsia="Times New Roman" w:hAnsi="Times New Roman"/>
                <w:i w:val="1"/>
                <w:sz w:val="24"/>
                <w:szCs w:val="24"/>
              </w:rPr>
            </w:rPrChange>
          </w:rPr>
          <w:t xml:space="preserve">сразу </w:t>
        </w:r>
      </w:ins>
      <w:r w:rsidDel="00000000" w:rsidR="00000000" w:rsidRPr="00000000">
        <w:rPr>
          <w:rFonts w:ascii="Times New Roman" w:cs="Times New Roman" w:eastAsia="Times New Roman" w:hAnsi="Times New Roman"/>
          <w:sz w:val="24"/>
          <w:szCs w:val="24"/>
          <w:rtl w:val="0"/>
          <w:rPrChange w:author="Alaric Lightin" w:id="34" w:date="2016-10-05T23:29:32Z">
            <w:rPr>
              <w:rFonts w:ascii="Times New Roman" w:cs="Times New Roman" w:eastAsia="Times New Roman" w:hAnsi="Times New Roman"/>
              <w:i w:val="1"/>
              <w:sz w:val="24"/>
              <w:szCs w:val="24"/>
            </w:rPr>
          </w:rPrChange>
        </w:rPr>
        <w:t xml:space="preserve">две</w:t>
      </w:r>
      <w:r w:rsidDel="00000000" w:rsidR="00000000" w:rsidRPr="00000000">
        <w:rPr>
          <w:rFonts w:ascii="Times New Roman" w:cs="Times New Roman" w:eastAsia="Times New Roman" w:hAnsi="Times New Roman"/>
          <w:sz w:val="24"/>
          <w:szCs w:val="24"/>
          <w:rtl w:val="0"/>
        </w:rPr>
        <w:t xml:space="preserve"> метлы. Но Легион Хаоса сбил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Del="00000000" w:rsidR="00000000" w:rsidRPr="00000000">
        <w:rPr>
          <w:rFonts w:ascii="Times New Roman" w:cs="Times New Roman" w:eastAsia="Times New Roman" w:hAnsi="Times New Roman"/>
          <w:sz w:val="24"/>
          <w:szCs w:val="24"/>
          <w:rtl w:val="0"/>
        </w:rPr>
        <w:t xml:space="preserve">И Драконы ведь даже никого не зацепили?</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 гордо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Del="00000000" w:rsidR="00000000" w:rsidRPr="00000000">
        <w:rPr>
          <w:rFonts w:ascii="Times New Roman" w:cs="Times New Roman" w:eastAsia="Times New Roman" w:hAnsi="Times New Roman"/>
          <w:sz w:val="24"/>
          <w:szCs w:val="24"/>
          <w:rtl w:val="0"/>
        </w:rPr>
        <w:t xml:space="preserve">адужную </w:t>
      </w:r>
      <w:r w:rsidDel="00000000" w:rsidR="00000000" w:rsidRPr="00000000">
        <w:rPr>
          <w:rFonts w:ascii="Times New Roman" w:cs="Times New Roman" w:eastAsia="Times New Roman" w:hAnsi="Times New Roman"/>
          <w:sz w:val="24"/>
          <w:szCs w:val="24"/>
          <w:rtl w:val="0"/>
        </w:rPr>
        <w:t xml:space="preserve">сферу за долю секунды до того, как заклинание мистера Гойла чуть не </w:t>
      </w:r>
      <w:r w:rsidDel="00000000" w:rsidR="00000000" w:rsidRPr="00000000">
        <w:rPr>
          <w:rFonts w:ascii="Times New Roman" w:cs="Times New Roman" w:eastAsia="Times New Roman" w:hAnsi="Times New Roman"/>
          <w:sz w:val="24"/>
          <w:szCs w:val="24"/>
          <w:rtl w:val="0"/>
        </w:rPr>
        <w:t xml:space="preserve">попало </w:t>
      </w:r>
      <w:r w:rsidDel="00000000" w:rsidR="00000000" w:rsidRPr="00000000">
        <w:rPr>
          <w:rFonts w:ascii="Times New Roman" w:cs="Times New Roman" w:eastAsia="Times New Roman" w:hAnsi="Times New Roman"/>
          <w:sz w:val="24"/>
          <w:szCs w:val="24"/>
          <w:rtl w:val="0"/>
        </w:rPr>
        <w:t xml:space="preserve">в Забини. И учитывая то, как была вытянута другая рука мистера Гойла,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он намеревался заодно вырубить и генерала, — слизеринка хищно ухмыльнулась. — Мистер Гойл попробовал использовать заклятие Пробивающего Бура, но</w:t>
      </w:r>
      <w:r w:rsidDel="00000000" w:rsidR="00000000" w:rsidRPr="00000000">
        <w:rPr>
          <w:rFonts w:ascii="Times New Roman" w:cs="Times New Roman" w:eastAsia="Times New Roman" w:hAnsi="Times New Roman"/>
          <w:sz w:val="24"/>
          <w:szCs w:val="24"/>
          <w:rtl w:val="0"/>
        </w:rPr>
        <w:t xml:space="preserve"> к своему отчаянию уяснил</w:t>
      </w:r>
      <w:r w:rsidDel="00000000" w:rsidR="00000000" w:rsidRPr="00000000">
        <w:rPr>
          <w:rFonts w:ascii="Times New Roman" w:cs="Times New Roman" w:eastAsia="Times New Roman" w:hAnsi="Times New Roman"/>
          <w:sz w:val="24"/>
          <w:szCs w:val="24"/>
          <w:rtl w:val="0"/>
        </w:rPr>
        <w:t xml:space="preserve">, что его слабая магия — ничто по сравнению с моими недавно обретёнными тёмными силами, ха-ха-ха-ха! </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Del="00000000" w:rsidR="00000000" w:rsidRPr="00000000">
        <w:rPr>
          <w:rFonts w:ascii="Times New Roman" w:cs="Times New Roman" w:eastAsia="Times New Roman" w:hAnsi="Times New Roman"/>
          <w:sz w:val="24"/>
          <w:szCs w:val="24"/>
          <w:rtl w:val="0"/>
        </w:rPr>
        <w:t xml:space="preserve">аклятий. А ведь впереди их было ещё много.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лбу Грегори виднелись капельки пота.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Враг сбил Дилана</w:t>
      </w:r>
      <w:r w:rsidDel="00000000" w:rsidR="00000000" w:rsidRPr="00000000">
        <w:rPr>
          <w:rFonts w:ascii="Times New Roman" w:cs="Times New Roman" w:eastAsia="Times New Roman" w:hAnsi="Times New Roman"/>
          <w:sz w:val="24"/>
          <w:szCs w:val="24"/>
          <w:rtl w:val="0"/>
        </w:rPr>
        <w:t xml:space="preserve"> Вогана, —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тчеканил он.</w:t>
      </w:r>
      <w:r w:rsidDel="00000000" w:rsidR="00000000" w:rsidRPr="00000000">
        <w:rPr>
          <w:rFonts w:ascii="Times New Roman" w:cs="Times New Roman" w:eastAsia="Times New Roman" w:hAnsi="Times New Roman"/>
          <w:sz w:val="24"/>
          <w:szCs w:val="24"/>
          <w:rtl w:val="0"/>
        </w:rPr>
        <w:t xml:space="preserve"> — Гарри Поттер и Блэйз Забини трансфигурируют что-то тёмно-серое и </w:t>
      </w:r>
      <w:r w:rsidDel="00000000" w:rsidR="00000000" w:rsidRPr="00000000">
        <w:rPr>
          <w:rFonts w:ascii="Times New Roman" w:cs="Times New Roman" w:eastAsia="Times New Roman" w:hAnsi="Times New Roman"/>
          <w:sz w:val="24"/>
          <w:szCs w:val="24"/>
          <w:rtl w:val="0"/>
        </w:rPr>
        <w:t xml:space="preserve">кругловатое</w:t>
      </w:r>
      <w:r w:rsidDel="00000000" w:rsidR="00000000" w:rsidRPr="00000000">
        <w:rPr>
          <w:rFonts w:ascii="Times New Roman" w:cs="Times New Roman" w:eastAsia="Times New Roman" w:hAnsi="Times New Roman"/>
          <w:sz w:val="24"/>
          <w:szCs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Del="00000000" w:rsidR="00000000" w:rsidRPr="00000000">
        <w:rPr>
          <w:rFonts w:ascii="Times New Roman" w:cs="Times New Roman" w:eastAsia="Times New Roman" w:hAnsi="Times New Roman"/>
          <w:sz w:val="24"/>
          <w:szCs w:val="24"/>
          <w:rtl w:val="0"/>
        </w:rPr>
        <w:t xml:space="preserve">большим, сер</w:t>
      </w:r>
      <w:r w:rsidDel="00000000" w:rsidR="00000000" w:rsidRPr="00000000">
        <w:rPr>
          <w:rFonts w:ascii="Times New Roman" w:cs="Times New Roman" w:eastAsia="Times New Roman" w:hAnsi="Times New Roman"/>
          <w:sz w:val="24"/>
          <w:szCs w:val="24"/>
          <w:rtl w:val="0"/>
        </w:rPr>
        <w:t xml:space="preserve">ым и в форме котла.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Что-нибудь ещё? — спросил Драко. </w:t>
      </w:r>
      <w:r w:rsidDel="00000000" w:rsidR="00000000" w:rsidRPr="00000000">
        <w:rPr>
          <w:rFonts w:ascii="Times New Roman" w:cs="Times New Roman" w:eastAsia="Times New Roman" w:hAnsi="Times New Roman"/>
          <w:sz w:val="24"/>
          <w:szCs w:val="24"/>
          <w:rtl w:val="0"/>
        </w:rPr>
        <w:t xml:space="preserve">Если это всё, что они узнали, то</w:t>
      </w:r>
      <w:r w:rsidDel="00000000" w:rsidR="00000000" w:rsidRPr="00000000">
        <w:rPr>
          <w:rFonts w:ascii="Times New Roman" w:cs="Times New Roman" w:eastAsia="Times New Roman" w:hAnsi="Times New Roman"/>
          <w:sz w:val="24"/>
          <w:szCs w:val="24"/>
          <w:rtl w:val="0"/>
        </w:rPr>
        <w:t xml:space="preserve"> они зазря потеряли метлу...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Драко задумался над этим, не замечая, что он остановился и вся Армия Драконов автоматически остановилась вместе с ним.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этих очках было что-то особенное? — спросил он.</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Эм-м</w:t>
      </w:r>
      <w:r w:rsidDel="00000000" w:rsidR="00000000" w:rsidRPr="00000000">
        <w:rPr>
          <w:rFonts w:ascii="Times New Roman" w:cs="Times New Roman" w:eastAsia="Times New Roman" w:hAnsi="Times New Roman"/>
          <w:sz w:val="24"/>
          <w:szCs w:val="24"/>
          <w:rtl w:val="0"/>
        </w:rPr>
        <w:t xml:space="preserve">... Они были... может быть, зеленоватые...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Del="00000000" w:rsidR="00000000" w:rsidRPr="00000000">
        <w:rPr>
          <w:rFonts w:ascii="Times New Roman" w:cs="Times New Roman" w:eastAsia="Times New Roman" w:hAnsi="Times New Roman"/>
          <w:sz w:val="24"/>
          <w:szCs w:val="24"/>
          <w:rtl w:val="0"/>
        </w:rPr>
        <w:t xml:space="preserve">иннадцать Драконов, не четырнадцать. Этого должно быть достаточно, раз мы теперь можем нейтрализовать их </w:t>
      </w:r>
      <w:r w:rsidDel="00000000" w:rsidR="00000000" w:rsidRPr="00000000">
        <w:rPr>
          <w:rFonts w:ascii="Times New Roman" w:cs="Times New Roman" w:eastAsia="Times New Roman" w:hAnsi="Times New Roman"/>
          <w:sz w:val="24"/>
          <w:szCs w:val="24"/>
          <w:rtl w:val="0"/>
        </w:rPr>
        <w:t xml:space="preserve">особое преимущество.</w:t>
      </w: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 рисковал, но, чтобы победить в трёхсторонней битве, иногда нужно рисковать.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Генерал Малфой, вы разгадали план Хаоса? — крайне удивлённо спросил мистер Томас.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Что они задумали? — спросила Падма.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Понятия не имею, — Драко очень самодовольно ухмыльнулся. — Мы просто сделаем то, что напрашивается само собой.</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Как можно заполучить магическую силу, недоступную первокурсникам?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Как-то раз профессор зельеварения в назидание рассказал им историю (сопровождая её насмешками и </w:t>
      </w:r>
      <w:r w:rsidDel="00000000" w:rsidR="00000000" w:rsidRPr="00000000">
        <w:rPr>
          <w:rFonts w:ascii="Times New Roman" w:cs="Times New Roman" w:eastAsia="Times New Roman" w:hAnsi="Times New Roman"/>
          <w:sz w:val="24"/>
          <w:szCs w:val="24"/>
          <w:rtl w:val="0"/>
        </w:rPr>
        <w:t xml:space="preserve">издёвк</w:t>
      </w:r>
      <w:r w:rsidDel="00000000" w:rsidR="00000000" w:rsidRPr="00000000">
        <w:rPr>
          <w:rFonts w:ascii="Times New Roman" w:cs="Times New Roman" w:eastAsia="Times New Roman" w:hAnsi="Times New Roman"/>
          <w:sz w:val="24"/>
          <w:szCs w:val="24"/>
          <w:rtl w:val="0"/>
        </w:rPr>
        <w:t xml:space="preserve">ами, чтобы глупость не казалась романтичной и смелой) о второкурснице из Шармбатона, которая украла </w:t>
      </w:r>
      <w:r w:rsidDel="00000000" w:rsidR="00000000" w:rsidRPr="00000000">
        <w:rPr>
          <w:rFonts w:ascii="Times New Roman" w:cs="Times New Roman" w:eastAsia="Times New Roman" w:hAnsi="Times New Roman"/>
          <w:sz w:val="24"/>
          <w:szCs w:val="24"/>
          <w:rtl w:val="0"/>
        </w:rPr>
        <w:t xml:space="preserve">запрещённые </w:t>
      </w:r>
      <w:r w:rsidDel="00000000" w:rsidR="00000000" w:rsidRPr="00000000">
        <w:rPr>
          <w:rFonts w:ascii="Times New Roman" w:cs="Times New Roman" w:eastAsia="Times New Roman" w:hAnsi="Times New Roman"/>
          <w:sz w:val="24"/>
          <w:szCs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Del="00000000" w:rsidR="00000000" w:rsidRPr="00000000">
        <w:rPr>
          <w:rFonts w:ascii="Times New Roman" w:cs="Times New Roman" w:eastAsia="Times New Roman" w:hAnsi="Times New Roman"/>
          <w:sz w:val="24"/>
          <w:szCs w:val="24"/>
          <w:rtl w:val="0"/>
        </w:rPr>
        <w:t xml:space="preserve">умудрилась </w:t>
      </w:r>
      <w:r w:rsidDel="00000000" w:rsidR="00000000" w:rsidRPr="00000000">
        <w:rPr>
          <w:rFonts w:ascii="Times New Roman" w:cs="Times New Roman" w:eastAsia="Times New Roman" w:hAnsi="Times New Roman"/>
          <w:sz w:val="24"/>
          <w:szCs w:val="24"/>
          <w:rtl w:val="0"/>
        </w:rPr>
        <w:t xml:space="preserve">испортить зелье </w:t>
      </w:r>
      <w:r w:rsidDel="00000000" w:rsidR="00000000" w:rsidRPr="00000000">
        <w:rPr>
          <w:rFonts w:ascii="Times New Roman" w:cs="Times New Roman" w:eastAsia="Times New Roman" w:hAnsi="Times New Roman"/>
          <w:sz w:val="24"/>
          <w:szCs w:val="24"/>
          <w:rtl w:val="0"/>
          <w:rPrChange w:author="Alaric Lightin" w:id="35" w:date="2016-10-05T23:30:56Z">
            <w:rPr>
              <w:rFonts w:ascii="Times New Roman" w:cs="Times New Roman" w:eastAsia="Times New Roman" w:hAnsi="Times New Roman"/>
              <w:i w:val="1"/>
              <w:sz w:val="24"/>
              <w:szCs w:val="24"/>
            </w:rPr>
          </w:rPrChange>
        </w:rPr>
        <w:t xml:space="preserve">кошачьей шерстью</w:t>
      </w:r>
      <w:r w:rsidDel="00000000" w:rsidR="00000000" w:rsidRPr="00000000">
        <w:rPr>
          <w:rFonts w:ascii="Times New Roman" w:cs="Times New Roman" w:eastAsia="Times New Roman" w:hAnsi="Times New Roman"/>
          <w:sz w:val="24"/>
          <w:szCs w:val="24"/>
          <w:rtl w:val="0"/>
        </w:rPr>
        <w:t xml:space="preserve"> и вместо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Del="00000000" w:rsidR="00000000" w:rsidRPr="00000000">
        <w:rPr>
          <w:rFonts w:ascii="Times New Roman" w:cs="Times New Roman" w:eastAsia="Times New Roman" w:hAnsi="Times New Roman"/>
          <w:sz w:val="24"/>
          <w:szCs w:val="24"/>
          <w:rtl w:val="0"/>
        </w:rPr>
        <w:t xml:space="preserve">гибрида девочки и кошки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осознал </w:t>
      </w:r>
      <w:r w:rsidDel="00000000" w:rsidR="00000000" w:rsidRPr="00000000">
        <w:rPr>
          <w:rFonts w:ascii="Times New Roman" w:cs="Times New Roman" w:eastAsia="Times New Roman" w:hAnsi="Times New Roman"/>
          <w:sz w:val="24"/>
          <w:szCs w:val="24"/>
          <w:rtl w:val="0"/>
          <w:rPrChange w:author="Alaric Lightin" w:id="36" w:date="2016-10-05T23:31:02Z">
            <w:rPr>
              <w:rFonts w:ascii="Times New Roman" w:cs="Times New Roman" w:eastAsia="Times New Roman" w:hAnsi="Times New Roman"/>
              <w:i w:val="1"/>
              <w:sz w:val="24"/>
              <w:szCs w:val="24"/>
            </w:rPr>
          </w:rPrChange>
        </w:rPr>
        <w:t xml:space="preserve">смысл</w:t>
      </w:r>
      <w:r w:rsidDel="00000000" w:rsidR="00000000" w:rsidRPr="00000000">
        <w:rPr>
          <w:rFonts w:ascii="Times New Roman" w:cs="Times New Roman" w:eastAsia="Times New Roman" w:hAnsi="Times New Roman"/>
          <w:sz w:val="24"/>
          <w:szCs w:val="24"/>
          <w:rtl w:val="0"/>
        </w:rPr>
        <w:t xml:space="preserve">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w:t>
      </w:r>
      <w:commentRangeStart w:id="1"/>
      <w:r w:rsidDel="00000000" w:rsidR="00000000" w:rsidRPr="00000000">
        <w:rPr>
          <w:rFonts w:ascii="Times New Roman" w:cs="Times New Roman" w:eastAsia="Times New Roman" w:hAnsi="Times New Roman"/>
          <w:sz w:val="24"/>
          <w:szCs w:val="24"/>
          <w:rtl w:val="0"/>
        </w:rPr>
        <w:t xml:space="preserve">ЖАБА</w:t>
      </w:r>
      <w:r w:rsidDel="00000000" w:rsidR="00000000" w:rsidRPr="00000000">
        <w:rPr>
          <w:rFonts w:ascii="Times New Roman" w:cs="Times New Roman" w:eastAsia="Times New Roman" w:hAnsi="Times New Roman"/>
          <w:sz w:val="24"/>
          <w:szCs w:val="24"/>
          <w:rtl w:val="0"/>
        </w:rPr>
        <w:t xml:space="preserve">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Оборотное делал не возраст волшебника и соответствующий ему запас магии, а точность, которую необходимо соблюдать при его </w:t>
      </w:r>
      <w:r w:rsidDel="00000000" w:rsidR="00000000" w:rsidRPr="00000000">
        <w:rPr>
          <w:rFonts w:ascii="Times New Roman" w:cs="Times New Roman" w:eastAsia="Times New Roman" w:hAnsi="Times New Roman"/>
          <w:sz w:val="24"/>
          <w:szCs w:val="24"/>
          <w:rtl w:val="0"/>
        </w:rPr>
        <w:t xml:space="preserve">изготовлении, </w:t>
      </w:r>
      <w:r w:rsidDel="00000000" w:rsidR="00000000" w:rsidRPr="00000000">
        <w:rPr>
          <w:rFonts w:ascii="Times New Roman" w:cs="Times New Roman" w:eastAsia="Times New Roman" w:hAnsi="Times New Roman"/>
          <w:sz w:val="24"/>
          <w:szCs w:val="24"/>
          <w:rtl w:val="0"/>
        </w:rPr>
        <w:t xml:space="preserve">и последствия, которые наступали, если зельевар ошибался.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Никто ни в одной из армий ещё не пробовал варить зелья. Но профессор Квиррелл разрешит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что угодно, если это что-то можно было бы использовать и в настоящей войне. </w:t>
      </w:r>
      <w:ins w:author="Alaric Lightin" w:id="37" w:date="2016-10-05T23:31:41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38" w:date="2016-10-05T23:31:36Z">
            <w:rPr>
              <w:rFonts w:ascii="Times New Roman" w:cs="Times New Roman" w:eastAsia="Times New Roman" w:hAnsi="Times New Roman"/>
              <w:i w:val="1"/>
              <w:sz w:val="24"/>
              <w:szCs w:val="24"/>
            </w:rPr>
          </w:rPrChange>
        </w:rPr>
        <w:t xml:space="preserve">Жульничество — это </w:t>
      </w:r>
      <w:r w:rsidDel="00000000" w:rsidR="00000000" w:rsidRPr="00000000">
        <w:rPr>
          <w:rFonts w:ascii="Times New Roman" w:cs="Times New Roman" w:eastAsia="Times New Roman" w:hAnsi="Times New Roman"/>
          <w:sz w:val="24"/>
          <w:szCs w:val="24"/>
          <w:rtl w:val="0"/>
          <w:rPrChange w:author="Alaric Lightin" w:id="38" w:date="2016-10-05T23:31:36Z">
            <w:rPr>
              <w:rFonts w:ascii="Times New Roman" w:cs="Times New Roman" w:eastAsia="Times New Roman" w:hAnsi="Times New Roman"/>
              <w:i w:val="1"/>
              <w:sz w:val="24"/>
              <w:szCs w:val="24"/>
            </w:rPr>
          </w:rPrChange>
        </w:rPr>
        <w:t xml:space="preserve">т</w:t>
      </w:r>
      <w:r w:rsidDel="00000000" w:rsidR="00000000" w:rsidRPr="00000000">
        <w:rPr>
          <w:rFonts w:ascii="Times New Roman" w:cs="Times New Roman" w:eastAsia="Times New Roman" w:hAnsi="Times New Roman"/>
          <w:sz w:val="24"/>
          <w:szCs w:val="24"/>
          <w:rtl w:val="0"/>
          <w:rPrChange w:author="Alaric Lightin" w:id="38" w:date="2016-10-05T23:31:36Z">
            <w:rPr>
              <w:rFonts w:ascii="Times New Roman" w:cs="Times New Roman" w:eastAsia="Times New Roman" w:hAnsi="Times New Roman"/>
              <w:i w:val="1"/>
              <w:sz w:val="24"/>
              <w:szCs w:val="24"/>
            </w:rPr>
          </w:rPrChange>
        </w:rPr>
        <w:t xml:space="preserve">актика</w:t>
      </w:r>
      <w:r w:rsidDel="00000000" w:rsidR="00000000" w:rsidRPr="00000000">
        <w:rPr>
          <w:rFonts w:ascii="Times New Roman" w:cs="Times New Roman" w:eastAsia="Times New Roman" w:hAnsi="Times New Roman"/>
          <w:sz w:val="24"/>
          <w:szCs w:val="24"/>
          <w:rtl w:val="0"/>
          <w:rPrChange w:author="Alaric Lightin" w:id="38" w:date="2016-10-05T23:31:36Z">
            <w:rPr>
              <w:rFonts w:ascii="Times New Roman" w:cs="Times New Roman" w:eastAsia="Times New Roman" w:hAnsi="Times New Roman"/>
              <w:sz w:val="24"/>
              <w:szCs w:val="24"/>
            </w:rPr>
          </w:rPrChange>
        </w:rPr>
        <w:t xml:space="preserve">, </w:t>
      </w:r>
      <w:ins w:author="Alaric Lightin" w:id="39" w:date="2016-10-05T23:31:51Z">
        <w:r w:rsidDel="00000000" w:rsidR="00000000" w:rsidRPr="00000000">
          <w:rPr>
            <w:rFonts w:ascii="Times New Roman" w:cs="Times New Roman" w:eastAsia="Times New Roman" w:hAnsi="Times New Roman"/>
            <w:sz w:val="24"/>
            <w:szCs w:val="24"/>
            <w:rtl w:val="0"/>
            <w:rPrChange w:author="Alaric Lightin" w:id="38" w:date="2016-10-05T23:31:36Z">
              <w:rPr>
                <w:rFonts w:ascii="Times New Roman" w:cs="Times New Roman" w:eastAsia="Times New Roman" w:hAnsi="Times New Roman"/>
                <w:sz w:val="24"/>
                <w:szCs w:val="24"/>
              </w:rPr>
            </w:rPrChange>
          </w:rPr>
          <w:t xml:space="preserve">— </w:t>
        </w:r>
      </w:ins>
      <w:r w:rsidDel="00000000" w:rsidR="00000000" w:rsidRPr="00000000">
        <w:rPr>
          <w:rFonts w:ascii="Times New Roman" w:cs="Times New Roman" w:eastAsia="Times New Roman" w:hAnsi="Times New Roman"/>
          <w:sz w:val="24"/>
          <w:szCs w:val="24"/>
          <w:rtl w:val="0"/>
          <w:rPrChange w:author="Alaric Lightin" w:id="38" w:date="2016-10-05T23:31:36Z">
            <w:rPr>
              <w:rFonts w:ascii="Times New Roman" w:cs="Times New Roman" w:eastAsia="Times New Roman" w:hAnsi="Times New Roman"/>
              <w:sz w:val="24"/>
              <w:szCs w:val="24"/>
            </w:rPr>
          </w:rPrChange>
        </w:rPr>
        <w:t xml:space="preserve">однажды сказал им профессор Защиты. </w:t>
      </w:r>
      <w:ins w:author="Alaric Lightin" w:id="40" w:date="2016-10-05T23:31:54Z">
        <w:r w:rsidDel="00000000" w:rsidR="00000000" w:rsidRPr="00000000">
          <w:rPr>
            <w:rFonts w:ascii="Times New Roman" w:cs="Times New Roman" w:eastAsia="Times New Roman" w:hAnsi="Times New Roman"/>
            <w:sz w:val="24"/>
            <w:szCs w:val="24"/>
            <w:rtl w:val="0"/>
            <w:rPrChange w:author="Alaric Lightin" w:id="38" w:date="2016-10-05T23:31:36Z">
              <w:rPr>
                <w:rFonts w:ascii="Times New Roman" w:cs="Times New Roman" w:eastAsia="Times New Roman" w:hAnsi="Times New Roman"/>
                <w:sz w:val="24"/>
                <w:szCs w:val="24"/>
              </w:rPr>
            </w:rPrChange>
          </w:rPr>
          <w:t xml:space="preserve">— </w:t>
        </w:r>
      </w:ins>
      <w:r w:rsidDel="00000000" w:rsidR="00000000" w:rsidRPr="00000000">
        <w:rPr>
          <w:rFonts w:ascii="Times New Roman" w:cs="Times New Roman" w:eastAsia="Times New Roman" w:hAnsi="Times New Roman"/>
          <w:sz w:val="24"/>
          <w:szCs w:val="24"/>
          <w:rtl w:val="0"/>
          <w:rPrChange w:author="Alaric Lightin" w:id="38" w:date="2016-10-05T23:31:36Z">
            <w:rPr>
              <w:rFonts w:ascii="Times New Roman" w:cs="Times New Roman" w:eastAsia="Times New Roman" w:hAnsi="Times New Roman"/>
              <w:i w:val="1"/>
              <w:sz w:val="24"/>
              <w:szCs w:val="24"/>
            </w:rPr>
          </w:rPrChange>
        </w:rPr>
        <w:t xml:space="preserve">Или даже, жульничество — </w:t>
      </w:r>
      <w:r w:rsidDel="00000000" w:rsidR="00000000" w:rsidRPr="00000000">
        <w:rPr>
          <w:rFonts w:ascii="Times New Roman" w:cs="Times New Roman" w:eastAsia="Times New Roman" w:hAnsi="Times New Roman"/>
          <w:sz w:val="24"/>
          <w:szCs w:val="24"/>
          <w:rtl w:val="0"/>
          <w:rPrChange w:author="Alaric Lightin" w:id="38" w:date="2016-10-05T23:31:36Z">
            <w:rPr>
              <w:rFonts w:ascii="Times New Roman" w:cs="Times New Roman" w:eastAsia="Times New Roman" w:hAnsi="Times New Roman"/>
              <w:i w:val="1"/>
              <w:sz w:val="24"/>
              <w:szCs w:val="24"/>
            </w:rPr>
          </w:rPrChange>
        </w:rPr>
        <w:t xml:space="preserve">это слово, которым неудачники называют тактику</w:t>
      </w:r>
      <w:r w:rsidDel="00000000" w:rsidR="00000000" w:rsidRPr="00000000">
        <w:rPr>
          <w:rFonts w:ascii="Times New Roman" w:cs="Times New Roman" w:eastAsia="Times New Roman" w:hAnsi="Times New Roman"/>
          <w:sz w:val="24"/>
          <w:szCs w:val="24"/>
          <w:rtl w:val="0"/>
          <w:rPrChange w:author="Alaric Lightin" w:id="38" w:date="2016-10-05T23:31:36Z">
            <w:rPr>
              <w:rFonts w:ascii="Times New Roman" w:cs="Times New Roman" w:eastAsia="Times New Roman" w:hAnsi="Times New Roman"/>
              <w:i w:val="1"/>
              <w:sz w:val="24"/>
              <w:szCs w:val="24"/>
            </w:rPr>
          </w:rPrChange>
        </w:rPr>
        <w:t xml:space="preserve">, и оно будет вознаграждено дополнительными баллами Квиррелла, если пройдёт успешно</w:t>
      </w:r>
      <w:r w:rsidDel="00000000" w:rsidR="00000000" w:rsidRPr="00000000">
        <w:rPr>
          <w:rFonts w:ascii="Times New Roman" w:cs="Times New Roman" w:eastAsia="Times New Roman" w:hAnsi="Times New Roman"/>
          <w:sz w:val="24"/>
          <w:szCs w:val="24"/>
          <w:rtl w:val="0"/>
          <w:rPrChange w:author="Alaric Lightin" w:id="38" w:date="2016-10-05T23:31:36Z">
            <w:rPr>
              <w:rFonts w:ascii="Times New Roman" w:cs="Times New Roman" w:eastAsia="Times New Roman" w:hAnsi="Times New Roman"/>
              <w:sz w:val="24"/>
              <w:szCs w:val="24"/>
            </w:rPr>
          </w:rPrChange>
        </w:rPr>
        <w:t xml:space="preserve">.</w:t>
      </w:r>
      <w:ins w:author="Alaric Lightin" w:id="41" w:date="2016-10-05T23:32:16Z">
        <w:r w:rsidDel="00000000" w:rsidR="00000000" w:rsidRPr="00000000">
          <w:rPr>
            <w:rFonts w:ascii="Times New Roman" w:cs="Times New Roman" w:eastAsia="Times New Roman" w:hAnsi="Times New Roman"/>
            <w:sz w:val="24"/>
            <w:szCs w:val="24"/>
            <w:rtl w:val="0"/>
            <w:rPrChange w:author="Alaric Lightin" w:id="38" w:date="2016-10-05T23:31:36Z">
              <w:rPr>
                <w:rFonts w:ascii="Times New Roman" w:cs="Times New Roman" w:eastAsia="Times New Roman" w:hAnsi="Times New Roman"/>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первогодок.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w:t>
      </w:r>
      <w:r w:rsidDel="00000000" w:rsidR="00000000" w:rsidRPr="00000000">
        <w:rPr>
          <w:rFonts w:ascii="Times New Roman" w:cs="Times New Roman" w:eastAsia="Times New Roman" w:hAnsi="Times New Roman"/>
          <w:sz w:val="24"/>
          <w:szCs w:val="24"/>
          <w:rtl w:val="0"/>
          <w:rPrChange w:author="Alaric Lightin" w:id="42" w:date="2016-10-05T23:32:28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i w:val="1"/>
          <w:sz w:val="24"/>
          <w:szCs w:val="24"/>
          <w:rtl w:val="0"/>
        </w:rPr>
        <w:t xml:space="preserve"> </w:t>
      </w:r>
      <w:ins w:author="Alaric Lightin" w:id="43" w:date="2016-10-05T23:32:38Z">
        <w:r w:rsidDel="00000000" w:rsidR="00000000" w:rsidRPr="00000000">
          <w:rPr>
            <w:rFonts w:ascii="Times New Roman" w:cs="Times New Roman" w:eastAsia="Times New Roman" w:hAnsi="Times New Roman"/>
            <w:sz w:val="24"/>
            <w:szCs w:val="24"/>
            <w:rtl w:val="0"/>
            <w:rPrChange w:author="Alaric Lightin" w:id="44" w:date="2016-10-05T23:32:38Z">
              <w:rPr>
                <w:rFonts w:ascii="Times New Roman" w:cs="Times New Roman" w:eastAsia="Times New Roman" w:hAnsi="Times New Roman"/>
                <w:i w:val="1"/>
                <w:sz w:val="24"/>
                <w:szCs w:val="24"/>
              </w:rPr>
            </w:rPrChange>
          </w:rPr>
          <w:t xml:space="preserve">именно </w:t>
        </w:r>
      </w:ins>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Какое зелье можно сварить, используя ингредиенты, собранные в обычном лесу?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Запретном лесу, а не в безопасном, маленьком лесу, где проводились битвы.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Кто-нибудь другой на этом мог бы уже сдаться.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перелистывал страницы, один рецепт за другим. Он пролистывал их всё быстрее и быстрее, </w:t>
      </w:r>
      <w:r w:rsidDel="00000000" w:rsidR="00000000" w:rsidRPr="00000000">
        <w:rPr>
          <w:rFonts w:ascii="Times New Roman" w:cs="Times New Roman" w:eastAsia="Times New Roman" w:hAnsi="Times New Roman"/>
          <w:sz w:val="24"/>
          <w:szCs w:val="24"/>
          <w:rtl w:val="0"/>
        </w:rPr>
        <w:t xml:space="preserve">осозна</w:t>
      </w:r>
      <w:r w:rsidDel="00000000" w:rsidR="00000000" w:rsidRPr="00000000">
        <w:rPr>
          <w:rFonts w:ascii="Times New Roman" w:cs="Times New Roman" w:eastAsia="Times New Roman" w:hAnsi="Times New Roman"/>
          <w:sz w:val="24"/>
          <w:szCs w:val="24"/>
          <w:rtl w:val="0"/>
        </w:rPr>
        <w:t xml:space="preserve">вая то, что он уже читал, но раньше </w:t>
      </w:r>
      <w:r w:rsidDel="00000000" w:rsidR="00000000" w:rsidRPr="00000000">
        <w:rPr>
          <w:rFonts w:ascii="Times New Roman" w:cs="Times New Roman" w:eastAsia="Times New Roman" w:hAnsi="Times New Roman"/>
          <w:sz w:val="24"/>
          <w:szCs w:val="24"/>
          <w:rtl w:val="0"/>
          <w:rPrChange w:author="Alaric Lightin" w:id="45" w:date="2016-10-05T23:32:47Z">
            <w:rPr>
              <w:rFonts w:ascii="Times New Roman" w:cs="Times New Roman" w:eastAsia="Times New Roman" w:hAnsi="Times New Roman"/>
              <w:i w:val="1"/>
              <w:sz w:val="24"/>
              <w:szCs w:val="24"/>
            </w:rPr>
          </w:rPrChange>
        </w:rPr>
        <w:t xml:space="preserve">не видел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Каждый рецепт зелья требовал по крайней мере один волшебный ингредиент, </w:t>
      </w:r>
      <w:r w:rsidDel="00000000" w:rsidR="00000000" w:rsidRPr="00000000">
        <w:rPr>
          <w:rFonts w:ascii="Times New Roman" w:cs="Times New Roman" w:eastAsia="Times New Roman" w:hAnsi="Times New Roman"/>
          <w:sz w:val="24"/>
          <w:szCs w:val="24"/>
          <w:rtl w:val="0"/>
          <w:rPrChange w:author="Alaric Lightin" w:id="46" w:date="2016-10-05T23:32:56Z">
            <w:rPr>
              <w:rFonts w:ascii="Times New Roman" w:cs="Times New Roman" w:eastAsia="Times New Roman" w:hAnsi="Times New Roman"/>
              <w:i w:val="1"/>
              <w:sz w:val="24"/>
              <w:szCs w:val="24"/>
            </w:rPr>
          </w:rPrChange>
        </w:rPr>
        <w:t xml:space="preserve">но почему это должно быть правдой?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Заклинания не требовали материальных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w:t>
      </w:r>
      <w:r w:rsidDel="00000000" w:rsidR="00000000" w:rsidRPr="00000000">
        <w:rPr>
          <w:rFonts w:ascii="Times New Roman" w:cs="Times New Roman" w:eastAsia="Times New Roman" w:hAnsi="Times New Roman"/>
          <w:sz w:val="24"/>
          <w:szCs w:val="24"/>
          <w:rtl w:val="0"/>
          <w:rPrChange w:author="Alaric Lightin" w:id="47" w:date="2016-10-05T23:33:10Z">
            <w:rPr>
              <w:rFonts w:ascii="Times New Roman" w:cs="Times New Roman" w:eastAsia="Times New Roman" w:hAnsi="Times New Roman"/>
              <w:i w:val="1"/>
              <w:sz w:val="24"/>
              <w:szCs w:val="24"/>
            </w:rPr>
          </w:rPrChange>
        </w:rPr>
        <w:t xml:space="preserve">только</w:t>
      </w:r>
      <w:r w:rsidDel="00000000" w:rsidR="00000000" w:rsidRPr="00000000">
        <w:rPr>
          <w:rFonts w:ascii="Times New Roman" w:cs="Times New Roman" w:eastAsia="Times New Roman" w:hAnsi="Times New Roman"/>
          <w:sz w:val="24"/>
          <w:szCs w:val="24"/>
          <w:rtl w:val="0"/>
        </w:rPr>
        <w:t xml:space="preserve"> обычные компоненты.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вместо этого все рецепты в «Волшебных снадобьях и зельях» </w:t>
      </w:r>
      <w:r w:rsidDel="00000000" w:rsidR="00000000" w:rsidRPr="00000000">
        <w:rPr>
          <w:rFonts w:ascii="Times New Roman" w:cs="Times New Roman" w:eastAsia="Times New Roman" w:hAnsi="Times New Roman"/>
          <w:sz w:val="24"/>
          <w:szCs w:val="24"/>
          <w:rtl w:val="0"/>
        </w:rPr>
        <w:t xml:space="preserve">требовали </w:t>
      </w:r>
      <w:r w:rsidDel="00000000" w:rsidR="00000000" w:rsidRPr="00000000">
        <w:rPr>
          <w:rFonts w:ascii="Times New Roman" w:cs="Times New Roman" w:eastAsia="Times New Roman" w:hAnsi="Times New Roman"/>
          <w:sz w:val="24"/>
          <w:szCs w:val="24"/>
          <w:rtl w:val="0"/>
        </w:rPr>
        <w:t xml:space="preserve">по крайней мере один компонент волшебного растения или животного — например паутину а</w:t>
      </w:r>
      <w:r w:rsidDel="00000000" w:rsidR="00000000" w:rsidRPr="00000000">
        <w:rPr>
          <w:rFonts w:ascii="Times New Roman" w:cs="Times New Roman" w:eastAsia="Times New Roman" w:hAnsi="Times New Roman"/>
          <w:sz w:val="24"/>
          <w:szCs w:val="24"/>
          <w:rtl w:val="0"/>
        </w:rPr>
        <w:t xml:space="preserve">кромантула </w:t>
      </w:r>
      <w:r w:rsidDel="00000000" w:rsidR="00000000" w:rsidRPr="00000000">
        <w:rPr>
          <w:rFonts w:ascii="Times New Roman" w:cs="Times New Roman" w:eastAsia="Times New Roman" w:hAnsi="Times New Roman"/>
          <w:sz w:val="24"/>
          <w:szCs w:val="24"/>
          <w:rtl w:val="0"/>
        </w:rPr>
        <w:t xml:space="preserve">или лепестки Венериной огнеловки.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w:t>
      </w:r>
      <w:r w:rsidDel="00000000" w:rsidR="00000000" w:rsidRPr="00000000">
        <w:rPr>
          <w:rFonts w:ascii="Times New Roman" w:cs="Times New Roman" w:eastAsia="Times New Roman" w:hAnsi="Times New Roman"/>
          <w:sz w:val="24"/>
          <w:szCs w:val="24"/>
          <w:rtl w:val="0"/>
          <w:rPrChange w:author="Alaric Lightin" w:id="48" w:date="2016-10-05T23:33:20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 </w:t>
      </w:r>
      <w:ins w:author="Alaric Lightin" w:id="49" w:date="2016-10-05T23:33:20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Если создание зелья похоже на произнесение заклинания, то почему я не падаю от истощения, сварив лекарство от ожогов?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Del="00000000" w:rsidR="00000000" w:rsidRPr="00000000">
        <w:rPr>
          <w:rFonts w:ascii="Times New Roman" w:cs="Times New Roman" w:eastAsia="Times New Roman" w:hAnsi="Times New Roman"/>
          <w:sz w:val="24"/>
          <w:szCs w:val="24"/>
          <w:rtl w:val="0"/>
        </w:rPr>
        <w:t xml:space="preserve">палочки</w:t>
      </w:r>
      <w:r w:rsidDel="00000000" w:rsidR="00000000" w:rsidRPr="00000000">
        <w:rPr>
          <w:rFonts w:ascii="Times New Roman" w:cs="Times New Roman" w:eastAsia="Times New Roman" w:hAnsi="Times New Roman"/>
          <w:sz w:val="24"/>
          <w:szCs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Del="00000000" w:rsidR="00000000" w:rsidRPr="00000000">
        <w:rPr>
          <w:rFonts w:ascii="Times New Roman" w:cs="Times New Roman" w:eastAsia="Times New Roman" w:hAnsi="Times New Roman"/>
          <w:sz w:val="24"/>
          <w:szCs w:val="24"/>
          <w:rtl w:val="0"/>
        </w:rPr>
        <w:t xml:space="preserve">сколько-</w:t>
      </w:r>
      <w:r w:rsidDel="00000000" w:rsidR="00000000" w:rsidRPr="00000000">
        <w:rPr>
          <w:rFonts w:ascii="Times New Roman" w:cs="Times New Roman" w:eastAsia="Times New Roman" w:hAnsi="Times New Roman"/>
          <w:sz w:val="24"/>
          <w:szCs w:val="24"/>
          <w:rtl w:val="0"/>
        </w:rPr>
        <w:t xml:space="preserve">нибудь заметных следов магического истощения.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Del="00000000" w:rsidR="00000000" w:rsidRPr="00000000">
        <w:rPr>
          <w:rFonts w:ascii="Times New Roman" w:cs="Times New Roman" w:eastAsia="Times New Roman" w:hAnsi="Times New Roman"/>
          <w:sz w:val="24"/>
          <w:szCs w:val="24"/>
          <w:rtl w:val="0"/>
        </w:rPr>
        <w:t xml:space="preserve">еплозмея</w:t>
      </w:r>
      <w:r w:rsidDel="00000000" w:rsidR="00000000" w:rsidRPr="00000000">
        <w:rPr>
          <w:rFonts w:ascii="Times New Roman" w:cs="Times New Roman" w:eastAsia="Times New Roman" w:hAnsi="Times New Roman"/>
          <w:sz w:val="24"/>
          <w:szCs w:val="24"/>
          <w:rtl w:val="0"/>
        </w:rPr>
        <w:t xml:space="preserve">, отложившего эти яйца.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крикнул «</w:t>
      </w:r>
      <w:r w:rsidDel="00000000" w:rsidR="00000000" w:rsidRPr="00000000">
        <w:rPr>
          <w:rFonts w:ascii="Times New Roman" w:cs="Times New Roman" w:eastAsia="Times New Roman" w:hAnsi="Times New Roman"/>
          <w:sz w:val="24"/>
          <w:szCs w:val="24"/>
          <w:rtl w:val="0"/>
          <w:rPrChange w:author="Alaric Lightin" w:id="50" w:date="2016-10-05T23:33:46Z">
            <w:rPr>
              <w:rFonts w:ascii="Times New Roman" w:cs="Times New Roman" w:eastAsia="Times New Roman" w:hAnsi="Times New Roman"/>
              <w:i w:val="1"/>
              <w:sz w:val="24"/>
              <w:szCs w:val="24"/>
            </w:rPr>
          </w:rPrChange>
        </w:rPr>
        <w:t xml:space="preserve">Эврика</w:t>
      </w:r>
      <w:r w:rsidDel="00000000" w:rsidR="00000000" w:rsidRPr="00000000">
        <w:rPr>
          <w:rFonts w:ascii="Times New Roman" w:cs="Times New Roman" w:eastAsia="Times New Roman" w:hAnsi="Times New Roman"/>
          <w:sz w:val="24"/>
          <w:szCs w:val="24"/>
          <w:rtl w:val="0"/>
        </w:rPr>
        <w:t xml:space="preserve">!»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Del="00000000" w:rsidR="00000000" w:rsidRPr="00000000">
        <w:rPr>
          <w:rFonts w:ascii="Times New Roman" w:cs="Times New Roman" w:eastAsia="Times New Roman" w:hAnsi="Times New Roman"/>
          <w:sz w:val="24"/>
          <w:szCs w:val="24"/>
          <w:rtl w:val="0"/>
        </w:rPr>
        <w:t xml:space="preserve">вода</w:t>
      </w:r>
      <w:r w:rsidDel="00000000" w:rsidR="00000000" w:rsidRPr="00000000">
        <w:rPr>
          <w:rFonts w:ascii="Times New Roman" w:cs="Times New Roman" w:eastAsia="Times New Roman" w:hAnsi="Times New Roman"/>
          <w:sz w:val="24"/>
          <w:szCs w:val="24"/>
          <w:rtl w:val="0"/>
        </w:rPr>
        <w:t xml:space="preserve">, вытесненная из </w:t>
      </w:r>
      <w:r w:rsidDel="00000000" w:rsidR="00000000" w:rsidRPr="00000000">
        <w:rPr>
          <w:rFonts w:ascii="Times New Roman" w:cs="Times New Roman" w:eastAsia="Times New Roman" w:hAnsi="Times New Roman"/>
          <w:sz w:val="24"/>
          <w:szCs w:val="24"/>
          <w:rtl w:val="0"/>
        </w:rPr>
        <w:t xml:space="preserve">ванны</w:t>
      </w:r>
      <w:r w:rsidDel="00000000" w:rsidR="00000000" w:rsidRPr="00000000">
        <w:rPr>
          <w:rFonts w:ascii="Times New Roman" w:cs="Times New Roman" w:eastAsia="Times New Roman" w:hAnsi="Times New Roman"/>
          <w:sz w:val="24"/>
          <w:szCs w:val="24"/>
          <w:rtl w:val="0"/>
        </w:rPr>
        <w:t xml:space="preserve">, по объёму равна объекту, погрузившемуся в ванну...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w:t>
      </w:r>
      <w:ins w:author="Alaric Lightin" w:id="51" w:date="2016-10-05T23:34:29Z">
        <w:r w:rsidDel="00000000" w:rsidR="00000000" w:rsidRPr="00000000">
          <w:rPr>
            <w:rFonts w:ascii="Times New Roman" w:cs="Times New Roman" w:eastAsia="Times New Roman" w:hAnsi="Times New Roman"/>
            <w:sz w:val="24"/>
            <w:szCs w:val="24"/>
            <w:rtl w:val="0"/>
          </w:rPr>
          <w:t xml:space="preserve">хоть какая-нибудь </w:t>
        </w:r>
      </w:ins>
      <w:r w:rsidDel="00000000" w:rsidR="00000000" w:rsidRPr="00000000">
        <w:rPr>
          <w:rFonts w:ascii="Times New Roman" w:cs="Times New Roman" w:eastAsia="Times New Roman" w:hAnsi="Times New Roman"/>
          <w:sz w:val="24"/>
          <w:szCs w:val="24"/>
          <w:rtl w:val="0"/>
        </w:rPr>
        <w:t xml:space="preserve">сила</w:t>
      </w:r>
      <w:del w:author="Alaric Lightin" w:id="52" w:date="2016-10-05T23:34:36Z">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sz w:val="24"/>
            <w:szCs w:val="24"/>
            <w:rtl w:val="0"/>
            <w:rPrChange w:author="Alaric Lightin" w:id="53" w:date="2016-10-05T23:34:04Z">
              <w:rPr>
                <w:rFonts w:ascii="Times New Roman" w:cs="Times New Roman" w:eastAsia="Times New Roman" w:hAnsi="Times New Roman"/>
                <w:i w:val="1"/>
                <w:sz w:val="24"/>
                <w:szCs w:val="24"/>
              </w:rPr>
            </w:rPrChange>
          </w:rPr>
          <w:delText xml:space="preserve">откуда-либо</w:delText>
        </w:r>
      </w:del>
      <w:r w:rsidDel="00000000" w:rsidR="00000000" w:rsidRPr="00000000">
        <w:rPr>
          <w:rFonts w:ascii="Times New Roman" w:cs="Times New Roman" w:eastAsia="Times New Roman" w:hAnsi="Times New Roman"/>
          <w:sz w:val="24"/>
          <w:szCs w:val="24"/>
          <w:rtl w:val="0"/>
        </w:rPr>
        <w:t xml:space="preserve">.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Del="00000000" w:rsidR="00000000" w:rsidRPr="00000000">
        <w:rPr>
          <w:rFonts w:ascii="Times New Roman" w:cs="Times New Roman" w:eastAsia="Times New Roman" w:hAnsi="Times New Roman"/>
          <w:sz w:val="24"/>
          <w:szCs w:val="24"/>
          <w:rtl w:val="0"/>
        </w:rPr>
        <w:t xml:space="preserve">Лампочка пи</w:t>
      </w:r>
      <w:r w:rsidDel="00000000" w:rsidR="00000000" w:rsidRPr="00000000">
        <w:rPr>
          <w:rFonts w:ascii="Times New Roman" w:cs="Times New Roman" w:eastAsia="Times New Roman" w:hAnsi="Times New Roman"/>
          <w:sz w:val="24"/>
          <w:szCs w:val="24"/>
          <w:rtl w:val="0"/>
        </w:rPr>
        <w:t xml:space="preserve">тается электричеством, питаемым атомной электростанцией, питаемой сверхновой... Эту последовательность можно проследить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назад вплоть до Большого Взрыва.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Магия же, мягко говоря, работала не так. Отношение магии к законам, таким как закон с</w:t>
      </w:r>
      <w:r w:rsidDel="00000000" w:rsidR="00000000" w:rsidRPr="00000000">
        <w:rPr>
          <w:rFonts w:ascii="Times New Roman" w:cs="Times New Roman" w:eastAsia="Times New Roman" w:hAnsi="Times New Roman"/>
          <w:sz w:val="24"/>
          <w:szCs w:val="24"/>
          <w:rtl w:val="0"/>
        </w:rPr>
        <w:t xml:space="preserve">охранения </w:t>
      </w:r>
      <w:r w:rsidDel="00000000" w:rsidR="00000000" w:rsidRPr="00000000">
        <w:rPr>
          <w:rFonts w:ascii="Times New Roman" w:cs="Times New Roman" w:eastAsia="Times New Roman" w:hAnsi="Times New Roman"/>
          <w:sz w:val="24"/>
          <w:szCs w:val="24"/>
          <w:rtl w:val="0"/>
        </w:rPr>
        <w:t xml:space="preserve">энергии, было чем-то между гигантским оттопыренным средним пальцем и абсолютно безразличным пожиманием плечами. </w:t>
      </w:r>
      <w:r w:rsidDel="00000000" w:rsidR="00000000" w:rsidRPr="00000000">
        <w:rPr>
          <w:rFonts w:ascii="Times New Roman" w:cs="Times New Roman" w:eastAsia="Times New Roman" w:hAnsi="Times New Roman"/>
          <w:i w:val="1"/>
          <w:sz w:val="24"/>
          <w:szCs w:val="24"/>
          <w:rtl w:val="0"/>
        </w:rPr>
        <w:t xml:space="preserve">Агуаменти </w:t>
      </w:r>
      <w:r w:rsidDel="00000000" w:rsidR="00000000" w:rsidRPr="00000000">
        <w:rPr>
          <w:rFonts w:ascii="Times New Roman" w:cs="Times New Roman" w:eastAsia="Times New Roman" w:hAnsi="Times New Roman"/>
          <w:sz w:val="24"/>
          <w:szCs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которого </w:t>
      </w:r>
      <w:ins w:author="Alaric Lightin" w:id="54" w:date="2016-10-05T23:35:18Z">
        <w:r w:rsidDel="00000000" w:rsidR="00000000" w:rsidRPr="00000000">
          <w:rPr>
            <w:rFonts w:ascii="Times New Roman" w:cs="Times New Roman" w:eastAsia="Times New Roman" w:hAnsi="Times New Roman"/>
            <w:sz w:val="24"/>
            <w:szCs w:val="24"/>
            <w:rtl w:val="0"/>
          </w:rPr>
          <w:t xml:space="preserve">прямо буквально звучало как</w:t>
        </w:r>
      </w:ins>
      <w:del w:author="Alaric Lightin" w:id="54" w:date="2016-10-05T23:35:18Z">
        <w:r w:rsidDel="00000000" w:rsidR="00000000" w:rsidRPr="00000000">
          <w:rPr>
            <w:rFonts w:ascii="Times New Roman" w:cs="Times New Roman" w:eastAsia="Times New Roman" w:hAnsi="Times New Roman"/>
            <w:sz w:val="24"/>
            <w:szCs w:val="24"/>
            <w:rtl w:val="0"/>
          </w:rPr>
          <w:delText xml:space="preserve">звучала </w:delText>
        </w:r>
        <w:r w:rsidDel="00000000" w:rsidR="00000000" w:rsidRPr="00000000">
          <w:rPr>
            <w:rFonts w:ascii="Times New Roman" w:cs="Times New Roman" w:eastAsia="Times New Roman" w:hAnsi="Times New Roman"/>
            <w:i w:val="1"/>
            <w:sz w:val="24"/>
            <w:szCs w:val="24"/>
            <w:rtl w:val="0"/>
          </w:rPr>
          <w:delText xml:space="preserve">буквально</w:delText>
        </w:r>
      </w:del>
      <w:r w:rsidDel="00000000" w:rsidR="00000000" w:rsidRPr="00000000">
        <w:rPr>
          <w:rFonts w:ascii="Times New Roman" w:cs="Times New Roman" w:eastAsia="Times New Roman" w:hAnsi="Times New Roman"/>
          <w:sz w:val="24"/>
          <w:szCs w:val="24"/>
          <w:rtl w:val="0"/>
        </w:rPr>
        <w:t xml:space="preserve"> «Аресто моментум». И когда он спросил, девается ли «моментум» </w:t>
      </w:r>
      <w:r w:rsidDel="00000000" w:rsidR="00000000" w:rsidRPr="00000000">
        <w:rPr>
          <w:rFonts w:ascii="Times New Roman" w:cs="Times New Roman" w:eastAsia="Times New Roman" w:hAnsi="Times New Roman"/>
          <w:sz w:val="24"/>
          <w:szCs w:val="24"/>
          <w:rtl w:val="0"/>
          <w:rPrChange w:author="Alaric Lightin" w:id="55" w:date="2016-10-05T23:35:29Z">
            <w:rPr>
              <w:rFonts w:ascii="Times New Roman" w:cs="Times New Roman" w:eastAsia="Times New Roman" w:hAnsi="Times New Roman"/>
              <w:i w:val="1"/>
              <w:sz w:val="24"/>
              <w:szCs w:val="24"/>
            </w:rPr>
          </w:rPrChange>
        </w:rPr>
        <w:t xml:space="preserve">куда-нибудь</w:t>
      </w:r>
      <w:r w:rsidDel="00000000" w:rsidR="00000000" w:rsidRPr="00000000">
        <w:rPr>
          <w:rFonts w:ascii="Times New Roman" w:cs="Times New Roman" w:eastAsia="Times New Roman" w:hAnsi="Times New Roman"/>
          <w:sz w:val="24"/>
          <w:szCs w:val="24"/>
          <w:rtl w:val="0"/>
        </w:rPr>
        <w:t xml:space="preserve">, то получил в ответ лишь недоумевающие взгляды. Гарри продолжал отчаянно искать хоть какой-нибудь закон сохранения в магии, хоть где-нибудь...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всё это время он был прямо перед ним на любом занятии по зельеварению. Изготовление зелий не </w:t>
      </w:r>
      <w:r w:rsidDel="00000000" w:rsidR="00000000" w:rsidRPr="00000000">
        <w:rPr>
          <w:rFonts w:ascii="Times New Roman" w:cs="Times New Roman" w:eastAsia="Times New Roman" w:hAnsi="Times New Roman"/>
          <w:sz w:val="24"/>
          <w:szCs w:val="24"/>
          <w:rtl w:val="0"/>
          <w:rPrChange w:author="Alaric Lightin" w:id="56" w:date="2016-10-05T23:35:37Z">
            <w:rPr>
              <w:rFonts w:ascii="Times New Roman" w:cs="Times New Roman" w:eastAsia="Times New Roman" w:hAnsi="Times New Roman"/>
              <w:i w:val="1"/>
              <w:sz w:val="24"/>
              <w:szCs w:val="24"/>
            </w:rPr>
          </w:rPrChange>
        </w:rPr>
        <w:t xml:space="preserve">создавало</w:t>
      </w:r>
      <w:r w:rsidDel="00000000" w:rsidR="00000000" w:rsidRPr="00000000">
        <w:rPr>
          <w:rFonts w:ascii="Times New Roman" w:cs="Times New Roman" w:eastAsia="Times New Roman" w:hAnsi="Times New Roman"/>
          <w:sz w:val="24"/>
          <w:szCs w:val="24"/>
          <w:rtl w:val="0"/>
        </w:rPr>
        <w:t xml:space="preserve"> магию, оно </w:t>
      </w:r>
      <w:r w:rsidDel="00000000" w:rsidR="00000000" w:rsidRPr="00000000">
        <w:rPr>
          <w:rFonts w:ascii="Times New Roman" w:cs="Times New Roman" w:eastAsia="Times New Roman" w:hAnsi="Times New Roman"/>
          <w:sz w:val="24"/>
          <w:szCs w:val="24"/>
          <w:rtl w:val="0"/>
          <w:rPrChange w:author="Alaric Lightin" w:id="57" w:date="2016-10-05T23:35:40Z">
            <w:rPr>
              <w:rFonts w:ascii="Times New Roman" w:cs="Times New Roman" w:eastAsia="Times New Roman" w:hAnsi="Times New Roman"/>
              <w:i w:val="1"/>
              <w:sz w:val="24"/>
              <w:szCs w:val="24"/>
            </w:rPr>
          </w:rPrChange>
        </w:rPr>
        <w:t xml:space="preserve">сохраняло </w:t>
      </w:r>
      <w:r w:rsidDel="00000000" w:rsidR="00000000" w:rsidRPr="00000000">
        <w:rPr>
          <w:rFonts w:ascii="Times New Roman" w:cs="Times New Roman" w:eastAsia="Times New Roman" w:hAnsi="Times New Roman"/>
          <w:sz w:val="24"/>
          <w:szCs w:val="24"/>
          <w:rtl w:val="0"/>
        </w:rPr>
        <w:t xml:space="preserve">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Del="00000000" w:rsidR="00000000" w:rsidRPr="00000000">
        <w:rPr>
          <w:rFonts w:ascii="Times New Roman" w:cs="Times New Roman" w:eastAsia="Times New Roman" w:hAnsi="Times New Roman"/>
          <w:sz w:val="24"/>
          <w:szCs w:val="24"/>
          <w:rtl w:val="0"/>
        </w:rPr>
        <w:t xml:space="preserve">то есть</w:t>
      </w:r>
      <w:r w:rsidDel="00000000" w:rsidR="00000000" w:rsidRPr="00000000">
        <w:rPr>
          <w:rFonts w:ascii="Times New Roman" w:cs="Times New Roman" w:eastAsia="Times New Roman" w:hAnsi="Times New Roman"/>
          <w:sz w:val="24"/>
          <w:szCs w:val="24"/>
          <w:rtl w:val="0"/>
        </w:rPr>
        <w:t xml:space="preserve">, почти смогла.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Del="00000000" w:rsidR="00000000" w:rsidRPr="00000000">
        <w:rPr>
          <w:rFonts w:ascii="Times New Roman" w:cs="Times New Roman" w:eastAsia="Times New Roman" w:hAnsi="Times New Roman"/>
          <w:sz w:val="24"/>
          <w:szCs w:val="24"/>
          <w:rtl w:val="0"/>
        </w:rPr>
        <w:t xml:space="preserve">старшекласснику</w:t>
      </w:r>
      <w:r w:rsidDel="00000000" w:rsidR="00000000" w:rsidRPr="00000000">
        <w:rPr>
          <w:rFonts w:ascii="Times New Roman" w:cs="Times New Roman" w:eastAsia="Times New Roman" w:hAnsi="Times New Roman"/>
          <w:sz w:val="24"/>
          <w:szCs w:val="24"/>
          <w:rtl w:val="0"/>
        </w:rPr>
        <w:t xml:space="preserve"> ещё один сикль (несмотря на его протесты) и вновь вернулся к учебнику.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«Зелье силы гиганта» требовало, чтобы </w:t>
      </w:r>
      <w:r w:rsidDel="00000000" w:rsidR="00000000" w:rsidRPr="00000000">
        <w:rPr>
          <w:rFonts w:ascii="Times New Roman" w:cs="Times New Roman" w:eastAsia="Times New Roman" w:hAnsi="Times New Roman"/>
          <w:sz w:val="24"/>
          <w:szCs w:val="24"/>
          <w:rtl w:val="0"/>
        </w:rPr>
        <w:t xml:space="preserve">хлюпнявок, используемых в качестве ингредиента</w:t>
      </w:r>
      <w:r w:rsidDel="00000000" w:rsidR="00000000" w:rsidRPr="00000000">
        <w:rPr>
          <w:rFonts w:ascii="Times New Roman" w:cs="Times New Roman" w:eastAsia="Times New Roman" w:hAnsi="Times New Roman"/>
          <w:sz w:val="24"/>
          <w:szCs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по ним пройдётся рэйем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вглядывался в рецепты и их предупреждения и формировал вторую, более странную гипотезу. Ну конечно, всё было </w:t>
      </w:r>
      <w:r w:rsidDel="00000000" w:rsidR="00000000" w:rsidRPr="00000000">
        <w:rPr>
          <w:rFonts w:ascii="Times New Roman" w:cs="Times New Roman" w:eastAsia="Times New Roman" w:hAnsi="Times New Roman"/>
          <w:sz w:val="24"/>
          <w:szCs w:val="24"/>
          <w:rtl w:val="0"/>
        </w:rPr>
        <w:t xml:space="preserve">сложнее, </w:t>
      </w:r>
      <w:r w:rsidDel="00000000" w:rsidR="00000000" w:rsidRPr="00000000">
        <w:rPr>
          <w:rFonts w:ascii="Times New Roman" w:cs="Times New Roman" w:eastAsia="Times New Roman" w:hAnsi="Times New Roman"/>
          <w:sz w:val="24"/>
          <w:szCs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какие ингредиенты в нём должны быть, и что зелье должно делать, но не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 вычислить правильную последовательность помешиваний...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Зелье тратит то, что было вложено в создание его ингредиентов.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w:t>
      </w:r>
      <w:r w:rsidDel="00000000" w:rsidR="00000000" w:rsidRPr="00000000">
        <w:rPr>
          <w:rFonts w:ascii="Times New Roman" w:cs="Times New Roman" w:eastAsia="Times New Roman" w:hAnsi="Times New Roman"/>
          <w:sz w:val="24"/>
          <w:szCs w:val="24"/>
          <w:rtl w:val="0"/>
          <w:rPrChange w:author="Alaric Lightin" w:id="58" w:date="2016-10-05T23:37:00Z">
            <w:rPr>
              <w:rFonts w:ascii="Times New Roman" w:cs="Times New Roman" w:eastAsia="Times New Roman" w:hAnsi="Times New Roman"/>
              <w:i w:val="1"/>
              <w:sz w:val="24"/>
              <w:szCs w:val="24"/>
            </w:rPr>
          </w:rPrChange>
        </w:rPr>
        <w:t xml:space="preserve">энтропия</w:t>
      </w:r>
      <w:r w:rsidDel="00000000" w:rsidR="00000000" w:rsidRPr="00000000">
        <w:rPr>
          <w:rFonts w:ascii="Times New Roman" w:cs="Times New Roman" w:eastAsia="Times New Roman" w:hAnsi="Times New Roman"/>
          <w:sz w:val="24"/>
          <w:szCs w:val="24"/>
          <w:rtl w:val="0"/>
        </w:rPr>
        <w:t xml:space="preserve"> всегда растёт. Но волшебники так не думали: с их перспективы, если вложить какую-то </w:t>
      </w:r>
      <w:r w:rsidDel="00000000" w:rsidR="00000000" w:rsidRPr="00000000">
        <w:rPr>
          <w:rFonts w:ascii="Times New Roman" w:cs="Times New Roman" w:eastAsia="Times New Roman" w:hAnsi="Times New Roman"/>
          <w:sz w:val="24"/>
          <w:szCs w:val="24"/>
          <w:rtl w:val="0"/>
        </w:rPr>
        <w:t xml:space="preserve">работу </w:t>
      </w:r>
      <w:r w:rsidDel="00000000" w:rsidR="00000000" w:rsidRPr="00000000">
        <w:rPr>
          <w:rFonts w:ascii="Times New Roman" w:cs="Times New Roman" w:eastAsia="Times New Roman" w:hAnsi="Times New Roman"/>
          <w:sz w:val="24"/>
          <w:szCs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мог захотеть её записать.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кто-нибудь, не способный найти этот принцип самостоятельно, мог его прочитать.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начать выдавать всевозможные светлые идеи по изобретению новых зелий.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превратиться в девочку-кошку.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кристально ясно </w:t>
      </w:r>
      <w:r w:rsidDel="00000000" w:rsidR="00000000" w:rsidRPr="00000000">
        <w:rPr>
          <w:rFonts w:ascii="Times New Roman" w:cs="Times New Roman" w:eastAsia="Times New Roman" w:hAnsi="Times New Roman"/>
          <w:sz w:val="24"/>
          <w:szCs w:val="24"/>
          <w:rtl w:val="0"/>
        </w:rPr>
        <w:t xml:space="preserve">объяснили, что после битвы он не должен делиться этим своим открытием ни с </w:t>
      </w:r>
      <w:r w:rsidDel="00000000" w:rsidR="00000000" w:rsidRPr="00000000">
        <w:rPr>
          <w:rFonts w:ascii="Times New Roman" w:cs="Times New Roman" w:eastAsia="Times New Roman" w:hAnsi="Times New Roman"/>
          <w:sz w:val="24"/>
          <w:szCs w:val="24"/>
          <w:rtl w:val="0"/>
        </w:rPr>
        <w:t xml:space="preserve">Невиллом, </w:t>
      </w:r>
      <w:r w:rsidDel="00000000" w:rsidR="00000000" w:rsidRPr="00000000">
        <w:rPr>
          <w:rFonts w:ascii="Times New Roman" w:cs="Times New Roman" w:eastAsia="Times New Roman" w:hAnsi="Times New Roman"/>
          <w:sz w:val="24"/>
          <w:szCs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Тем не менее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Del="00000000" w:rsidR="00000000" w:rsidRPr="00000000">
        <w:rPr>
          <w:rFonts w:ascii="Times New Roman" w:cs="Times New Roman" w:eastAsia="Times New Roman" w:hAnsi="Times New Roman"/>
          <w:sz w:val="24"/>
          <w:szCs w:val="24"/>
          <w:rtl w:val="0"/>
        </w:rPr>
        <w:t xml:space="preserve">реализм»</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тема была закрыта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Ещё ближе.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До них уже почти можно было дотронуться...</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Огромное белое пергаментное окно показывало первое столкновение между Солнечными и Хаосом. </w:t>
      </w:r>
      <w:r w:rsidDel="00000000" w:rsidR="00000000" w:rsidRPr="00000000">
        <w:rPr>
          <w:rFonts w:ascii="Times New Roman" w:cs="Times New Roman" w:eastAsia="Times New Roman" w:hAnsi="Times New Roman"/>
          <w:sz w:val="24"/>
          <w:szCs w:val="24"/>
          <w:rtl w:val="0"/>
        </w:rPr>
        <w:t xml:space="preserve">Масса вопящих детей, на груди которых красовалась эмблема с улыбающимся лицом, </w:t>
      </w:r>
      <w:r w:rsidDel="00000000" w:rsidR="00000000" w:rsidRPr="00000000">
        <w:rPr>
          <w:rFonts w:ascii="Times New Roman" w:cs="Times New Roman" w:eastAsia="Times New Roman" w:hAnsi="Times New Roman"/>
          <w:sz w:val="24"/>
          <w:szCs w:val="24"/>
          <w:rtl w:val="0"/>
        </w:rPr>
        <w:t xml:space="preserve">неслась вперёд с поднятыми щитами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Некоторые кричали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Внезапно один из них</w:t>
      </w:r>
      <w:r w:rsidDel="00000000" w:rsidR="00000000" w:rsidRPr="00000000">
        <w:rPr>
          <w:rFonts w:ascii="Times New Roman" w:cs="Times New Roman" w:eastAsia="Times New Roman" w:hAnsi="Times New Roman"/>
          <w:sz w:val="24"/>
          <w:szCs w:val="24"/>
          <w:rtl w:val="0"/>
        </w:rPr>
        <w:t xml:space="preserve"> перепугано</w:t>
      </w:r>
      <w:r w:rsidDel="00000000" w:rsidR="00000000" w:rsidRPr="00000000">
        <w:rPr>
          <w:rFonts w:ascii="Times New Roman" w:cs="Times New Roman" w:eastAsia="Times New Roman" w:hAnsi="Times New Roman"/>
          <w:sz w:val="24"/>
          <w:szCs w:val="24"/>
          <w:rtl w:val="0"/>
        </w:rPr>
        <w:t xml:space="preserve"> взвизгнул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все атакующие резко остановились. Перед ними выросла сияющая стена силы.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Из-за деревьев вышла Трейси Дэвис.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 Радужным барьером среди Солнечных последовал приглушённый спор. Судя по всему,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них активно препирался с другими.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спустя секунду вздрогнула </w:t>
      </w:r>
      <w:ins w:author="Alaric Lightin" w:id="59" w:date="2016-10-05T23:38:00Z">
        <w:r w:rsidDel="00000000" w:rsidR="00000000" w:rsidRPr="00000000">
          <w:rPr>
            <w:rFonts w:ascii="Times New Roman" w:cs="Times New Roman" w:eastAsia="Times New Roman" w:hAnsi="Times New Roman"/>
            <w:sz w:val="24"/>
            <w:szCs w:val="24"/>
            <w:rtl w:val="0"/>
          </w:rPr>
          <w:t xml:space="preserve">уже </w:t>
        </w:r>
      </w:ins>
      <w:r w:rsidDel="00000000" w:rsidR="00000000" w:rsidRPr="00000000">
        <w:rPr>
          <w:rFonts w:ascii="Times New Roman" w:cs="Times New Roman" w:eastAsia="Times New Roman" w:hAnsi="Times New Roman"/>
          <w:sz w:val="24"/>
          <w:szCs w:val="24"/>
          <w:rtl w:val="0"/>
          <w:rPrChange w:author="Alaric Lightin" w:id="60" w:date="2016-10-05T23:37:57Z">
            <w:rPr>
              <w:rFonts w:ascii="Times New Roman" w:cs="Times New Roman" w:eastAsia="Times New Roman" w:hAnsi="Times New Roman"/>
              <w:i w:val="1"/>
              <w:sz w:val="24"/>
              <w:szCs w:val="24"/>
            </w:rPr>
          </w:rPrChange>
        </w:rPr>
        <w:t xml:space="preserve">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Из рядов Солнечных вперёд вышла Сьюзен Боунс.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Ничего себе, — пробормотала Августа Лонгботтом. — Как вы думаете, чему ваша внучатая племянница учится в Хогвартсе?)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Радужный барьер исчез.</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Солнечные солдаты снова ринулись в атаку.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Высоким от напряжения голосом Трейси выкрикнула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Солнечные опять резко остановились, поскольку полусухая трава между ними вспыхнула линией огня, которая </w:t>
      </w:r>
      <w:r w:rsidDel="00000000" w:rsidR="00000000" w:rsidRPr="00000000">
        <w:rPr>
          <w:rFonts w:ascii="Times New Roman" w:cs="Times New Roman" w:eastAsia="Times New Roman" w:hAnsi="Times New Roman"/>
          <w:sz w:val="24"/>
          <w:szCs w:val="24"/>
          <w:rtl w:val="0"/>
        </w:rPr>
        <w:t xml:space="preserve">увеличивалась</w:t>
      </w:r>
      <w:r w:rsidDel="00000000" w:rsidR="00000000" w:rsidRPr="00000000">
        <w:rPr>
          <w:rFonts w:ascii="Times New Roman" w:cs="Times New Roman" w:eastAsia="Times New Roman" w:hAnsi="Times New Roman"/>
          <w:sz w:val="24"/>
          <w:szCs w:val="24"/>
          <w:rtl w:val="0"/>
        </w:rPr>
        <w:t xml:space="preserve">, следуя за движениями палочки Трейси. Сьюзен Боунс в ответ крикнула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Один из бойцов Драконов, Рэймонд </w:t>
      </w:r>
      <w:r w:rsidDel="00000000" w:rsidR="00000000" w:rsidRPr="00000000">
        <w:rPr>
          <w:rFonts w:ascii="Times New Roman" w:cs="Times New Roman" w:eastAsia="Times New Roman" w:hAnsi="Times New Roman"/>
          <w:sz w:val="24"/>
          <w:szCs w:val="24"/>
          <w:rtl w:val="0"/>
        </w:rPr>
        <w:t xml:space="preserve">Арнольд</w:t>
      </w:r>
      <w:r w:rsidDel="00000000" w:rsidR="00000000" w:rsidRPr="00000000">
        <w:rPr>
          <w:rFonts w:ascii="Times New Roman" w:cs="Times New Roman" w:eastAsia="Times New Roman" w:hAnsi="Times New Roman"/>
          <w:sz w:val="24"/>
          <w:szCs w:val="24"/>
          <w:rtl w:val="0"/>
        </w:rPr>
        <w:t xml:space="preserve">, сделал жест рукой, указав вперёд и влево. С</w:t>
      </w:r>
      <w:r w:rsidDel="00000000" w:rsidR="00000000" w:rsidRPr="00000000">
        <w:rPr>
          <w:rFonts w:ascii="Times New Roman" w:cs="Times New Roman" w:eastAsia="Times New Roman" w:hAnsi="Times New Roman"/>
          <w:sz w:val="24"/>
          <w:szCs w:val="24"/>
          <w:rtl w:val="0"/>
        </w:rPr>
        <w:t xml:space="preserve">реди остальных солдат пронёсся приглушённый </w:t>
      </w:r>
      <w:r w:rsidDel="00000000" w:rsidR="00000000" w:rsidRPr="00000000">
        <w:rPr>
          <w:rFonts w:ascii="Times New Roman" w:cs="Times New Roman" w:eastAsia="Times New Roman" w:hAnsi="Times New Roman"/>
          <w:sz w:val="24"/>
          <w:szCs w:val="24"/>
          <w:rtl w:val="0"/>
        </w:rPr>
        <w:t xml:space="preserve">шёпот</w:t>
      </w:r>
      <w:r w:rsidDel="00000000" w:rsidR="00000000" w:rsidRPr="00000000">
        <w:rPr>
          <w:rFonts w:ascii="Times New Roman" w:cs="Times New Roman" w:eastAsia="Times New Roman" w:hAnsi="Times New Roman"/>
          <w:sz w:val="24"/>
          <w:szCs w:val="24"/>
          <w:rtl w:val="0"/>
        </w:rPr>
        <w:t xml:space="preserve">, и все они тихо </w:t>
      </w:r>
      <w:r w:rsidDel="00000000" w:rsidR="00000000" w:rsidRPr="00000000">
        <w:rPr>
          <w:rFonts w:ascii="Times New Roman" w:cs="Times New Roman" w:eastAsia="Times New Roman" w:hAnsi="Times New Roman"/>
          <w:sz w:val="24"/>
          <w:szCs w:val="24"/>
          <w:rtl w:val="0"/>
        </w:rPr>
        <w:t xml:space="preserve">повернулись </w:t>
      </w:r>
      <w:r w:rsidDel="00000000" w:rsidR="00000000" w:rsidRPr="00000000">
        <w:rPr>
          <w:rFonts w:ascii="Times New Roman" w:cs="Times New Roman" w:eastAsia="Times New Roman" w:hAnsi="Times New Roman"/>
          <w:sz w:val="24"/>
          <w:szCs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Их глаза встретились.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У Драко была только доля секунды, чтобы самым краешком сознания задаться вопросом — почему Гермиона Грейнджер так </w:t>
      </w:r>
      <w:r w:rsidDel="00000000" w:rsidR="00000000" w:rsidRPr="00000000">
        <w:rPr>
          <w:rFonts w:ascii="Times New Roman" w:cs="Times New Roman" w:eastAsia="Times New Roman" w:hAnsi="Times New Roman"/>
          <w:sz w:val="24"/>
          <w:szCs w:val="24"/>
          <w:rtl w:val="0"/>
        </w:rPr>
        <w:t xml:space="preserve">злится</w:t>
      </w:r>
      <w:r w:rsidDel="00000000" w:rsidR="00000000" w:rsidRPr="00000000">
        <w:rPr>
          <w:rFonts w:ascii="Times New Roman" w:cs="Times New Roman" w:eastAsia="Times New Roman" w:hAnsi="Times New Roman"/>
          <w:sz w:val="24"/>
          <w:szCs w:val="24"/>
          <w:rtl w:val="0"/>
        </w:rPr>
        <w:t xml:space="preserve">. А потом </w:t>
      </w:r>
      <w:r w:rsidDel="00000000" w:rsidR="00000000" w:rsidRPr="00000000">
        <w:rPr>
          <w:rFonts w:ascii="Times New Roman" w:cs="Times New Roman" w:eastAsia="Times New Roman" w:hAnsi="Times New Roman"/>
          <w:sz w:val="24"/>
          <w:szCs w:val="24"/>
          <w:rtl w:val="0"/>
        </w:rPr>
        <w:t xml:space="preserve">обе армии разразились криками</w:t>
      </w:r>
      <w:r w:rsidDel="00000000" w:rsidR="00000000" w:rsidRPr="00000000">
        <w:rPr>
          <w:rFonts w:ascii="Times New Roman" w:cs="Times New Roman" w:eastAsia="Times New Roman" w:hAnsi="Times New Roman"/>
          <w:sz w:val="24"/>
          <w:szCs w:val="24"/>
          <w:rtl w:val="0"/>
        </w:rPr>
        <w:t xml:space="preserve">, и все устремились в атаку.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Другие легионеры Хаоса уже появились из-за деревьев — некоторые из них </w:t>
      </w:r>
      <w:ins w:author="Alaric Lightin" w:id="61" w:date="2016-10-05T23:38:44Z">
        <w:r w:rsidDel="00000000" w:rsidR="00000000" w:rsidRPr="00000000">
          <w:rPr>
            <w:rFonts w:ascii="Times New Roman" w:cs="Times New Roman" w:eastAsia="Times New Roman" w:hAnsi="Times New Roman"/>
            <w:sz w:val="24"/>
            <w:szCs w:val="24"/>
            <w:rtl w:val="0"/>
          </w:rPr>
          <w:t xml:space="preserve">даже </w:t>
        </w:r>
      </w:ins>
      <w:r w:rsidDel="00000000" w:rsidR="00000000" w:rsidRPr="00000000">
        <w:rPr>
          <w:rFonts w:ascii="Times New Roman" w:cs="Times New Roman" w:eastAsia="Times New Roman" w:hAnsi="Times New Roman"/>
          <w:sz w:val="24"/>
          <w:szCs w:val="24"/>
          <w:rtl w:val="0"/>
          <w:rPrChange w:author="Alaric Lightin" w:id="62" w:date="2016-10-05T23:38:48Z">
            <w:rPr>
              <w:rFonts w:ascii="Times New Roman" w:cs="Times New Roman" w:eastAsia="Times New Roman" w:hAnsi="Times New Roman"/>
              <w:i w:val="1"/>
              <w:sz w:val="24"/>
              <w:szCs w:val="24"/>
            </w:rPr>
          </w:rPrChange>
        </w:rPr>
        <w:t xml:space="preserve">спрыгнули </w:t>
      </w:r>
      <w:r w:rsidDel="00000000" w:rsidR="00000000" w:rsidRPr="00000000">
        <w:rPr>
          <w:rFonts w:ascii="Times New Roman" w:cs="Times New Roman" w:eastAsia="Times New Roman" w:hAnsi="Times New Roman"/>
          <w:sz w:val="24"/>
          <w:szCs w:val="24"/>
          <w:rtl w:val="0"/>
        </w:rPr>
        <w:t xml:space="preserve">с деревьев, — </w:t>
      </w:r>
      <w:r w:rsidDel="00000000" w:rsidR="00000000" w:rsidRPr="00000000">
        <w:rPr>
          <w:rFonts w:ascii="Times New Roman" w:cs="Times New Roman" w:eastAsia="Times New Roman" w:hAnsi="Times New Roman"/>
          <w:sz w:val="24"/>
          <w:szCs w:val="24"/>
          <w:rtl w:val="0"/>
        </w:rPr>
        <w:t xml:space="preserve">битва теперь была в самом разгаре</w:t>
      </w:r>
      <w:r w:rsidDel="00000000" w:rsidR="00000000" w:rsidRPr="00000000">
        <w:rPr>
          <w:rFonts w:ascii="Times New Roman" w:cs="Times New Roman" w:eastAsia="Times New Roman" w:hAnsi="Times New Roman"/>
          <w:sz w:val="24"/>
          <w:szCs w:val="24"/>
          <w:rtl w:val="0"/>
        </w:rPr>
        <w:t xml:space="preserve">. Все стреляли во всех направлениях в каждого, кто походил на врага. В придачу, некоторые из Солнечных кричали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 должно было означать, что Лонгботтом выбыл из игры.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трибуны стадиона Хогвартса </w:t>
      </w:r>
      <w:r w:rsidDel="00000000" w:rsidR="00000000" w:rsidRPr="00000000">
        <w:rPr>
          <w:rFonts w:ascii="Times New Roman" w:cs="Times New Roman" w:eastAsia="Times New Roman" w:hAnsi="Times New Roman"/>
          <w:sz w:val="24"/>
          <w:szCs w:val="24"/>
          <w:rtl w:val="0"/>
        </w:rPr>
        <w:t xml:space="preserve">вскрикнули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commentRangeStart w:id="2"/>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Change w:author="Alaric Lightin" w:id="63" w:date="2016-10-05T23:39:21Z">
            <w:rPr>
              <w:rFonts w:ascii="Times New Roman" w:cs="Times New Roman" w:eastAsia="Times New Roman" w:hAnsi="Times New Roman"/>
              <w:i w:val="1"/>
              <w:sz w:val="24"/>
              <w:szCs w:val="24"/>
            </w:rPr>
          </w:rPrChange>
        </w:rPr>
        <w:t xml:space="preserve">Боевой реализм.</w:t>
      </w:r>
      <w:r w:rsidDel="00000000" w:rsidR="00000000" w:rsidRPr="00000000">
        <w:rPr>
          <w:rFonts w:ascii="Times New Roman" w:cs="Times New Roman" w:eastAsia="Times New Roman" w:hAnsi="Times New Roman"/>
          <w:sz w:val="24"/>
          <w:szCs w:val="24"/>
          <w:rtl w:val="0"/>
        </w:rPr>
        <w:t xml:space="preserve"> Главное правило профессора Квиррелла. Можно делать всё, что угодно, если это реалистично. А в реальной жизни солдат не исчезает, если </w:t>
      </w:r>
      <w:ins w:author="Alaric Lightin" w:id="64" w:date="2016-10-05T23:39:42Z">
        <w:r w:rsidDel="00000000" w:rsidR="00000000" w:rsidRPr="00000000">
          <w:rPr>
            <w:rFonts w:ascii="Times New Roman" w:cs="Times New Roman" w:eastAsia="Times New Roman" w:hAnsi="Times New Roman"/>
            <w:sz w:val="24"/>
            <w:szCs w:val="24"/>
            <w:rtl w:val="0"/>
          </w:rPr>
          <w:t xml:space="preserve">проклятье попадает </w:t>
        </w:r>
      </w:ins>
      <w:r w:rsidDel="00000000" w:rsidR="00000000" w:rsidRPr="00000000">
        <w:rPr>
          <w:rFonts w:ascii="Times New Roman" w:cs="Times New Roman" w:eastAsia="Times New Roman" w:hAnsi="Times New Roman"/>
          <w:sz w:val="24"/>
          <w:szCs w:val="24"/>
          <w:rtl w:val="0"/>
        </w:rPr>
        <w:t xml:space="preserve">в его </w:t>
      </w:r>
      <w:r w:rsidDel="00000000" w:rsidR="00000000" w:rsidRPr="00000000">
        <w:rPr>
          <w:rFonts w:ascii="Times New Roman" w:cs="Times New Roman" w:eastAsia="Times New Roman" w:hAnsi="Times New Roman"/>
          <w:sz w:val="24"/>
          <w:szCs w:val="24"/>
          <w:rtl w:val="0"/>
          <w:rPrChange w:author="Alaric Lightin" w:id="65" w:date="2016-10-05T23:39:27Z">
            <w:rPr>
              <w:rFonts w:ascii="Times New Roman" w:cs="Times New Roman" w:eastAsia="Times New Roman" w:hAnsi="Times New Roman"/>
              <w:i w:val="1"/>
              <w:sz w:val="24"/>
              <w:szCs w:val="24"/>
            </w:rPr>
          </w:rPrChange>
        </w:rPr>
        <w:t xml:space="preserve">метлу</w:t>
      </w:r>
      <w:del w:author="Alaric Lightin" w:id="66" w:date="2016-10-05T23:39:46Z">
        <w:r w:rsidDel="00000000" w:rsidR="00000000" w:rsidRPr="00000000">
          <w:rPr>
            <w:rFonts w:ascii="Times New Roman" w:cs="Times New Roman" w:eastAsia="Times New Roman" w:hAnsi="Times New Roman"/>
            <w:sz w:val="24"/>
            <w:szCs w:val="24"/>
            <w:rtl w:val="0"/>
          </w:rPr>
          <w:delText xml:space="preserve"> попадает проклятье</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спрыгнул с метлы</w:t>
      </w:r>
      <w:r w:rsidDel="00000000" w:rsidR="00000000" w:rsidRPr="00000000">
        <w:rPr>
          <w:rFonts w:ascii="Times New Roman" w:cs="Times New Roman" w:eastAsia="Times New Roman" w:hAnsi="Times New Roman"/>
          <w:sz w:val="24"/>
          <w:szCs w:val="24"/>
          <w:rtl w:val="0"/>
        </w:rPr>
        <w:t xml:space="preserve"> и крикнул: </w:t>
      </w:r>
      <w:r w:rsidDel="00000000" w:rsidR="00000000" w:rsidRPr="00000000">
        <w:rPr>
          <w:rFonts w:ascii="Times New Roman" w:cs="Times New Roman" w:eastAsia="Times New Roman" w:hAnsi="Times New Roman"/>
          <w:sz w:val="24"/>
          <w:szCs w:val="24"/>
          <w:rtl w:val="0"/>
          <w:rPrChange w:author="Alaric Lightin" w:id="67" w:date="2016-10-05T23:39:32Z">
            <w:rPr>
              <w:rFonts w:ascii="Times New Roman" w:cs="Times New Roman" w:eastAsia="Times New Roman" w:hAnsi="Times New Roman"/>
              <w:i w:val="1"/>
              <w:sz w:val="24"/>
              <w:szCs w:val="24"/>
            </w:rPr>
          </w:rPrChange>
        </w:rPr>
        <w:t xml:space="preserve">«Приземление Хаоса!»</w:t>
      </w:r>
      <w:r w:rsidDel="00000000" w:rsidR="00000000" w:rsidRPr="00000000">
        <w:rPr>
          <w:rFonts w:ascii="Times New Roman" w:cs="Times New Roman" w:eastAsia="Times New Roman" w:hAnsi="Times New Roman"/>
          <w:sz w:val="24"/>
          <w:szCs w:val="24"/>
          <w:rtl w:val="0"/>
        </w:rPr>
        <w:t xml:space="preserve">. Легионеры Хаоса отвлеклись от битвы и использовали чары левитации (одновременно разбегаясь в разные стороны, чтобы не быть </w:t>
      </w:r>
      <w:r w:rsidDel="00000000" w:rsidR="00000000" w:rsidRPr="00000000">
        <w:rPr>
          <w:rFonts w:ascii="Times New Roman" w:cs="Times New Roman" w:eastAsia="Times New Roman" w:hAnsi="Times New Roman"/>
          <w:sz w:val="24"/>
          <w:szCs w:val="24"/>
          <w:rtl w:val="0"/>
        </w:rPr>
        <w:t xml:space="preserve">удобными мишен</w:t>
      </w:r>
      <w:r w:rsidDel="00000000" w:rsidR="00000000" w:rsidRPr="00000000">
        <w:rPr>
          <w:rFonts w:ascii="Times New Roman" w:cs="Times New Roman" w:eastAsia="Times New Roman" w:hAnsi="Times New Roman"/>
          <w:sz w:val="24"/>
          <w:szCs w:val="24"/>
          <w:rtl w:val="0"/>
        </w:rPr>
        <w:t xml:space="preserve">ями). Почти все остальные остановились и застыли с открытым ртом...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Всё остановилось. Даже Трейси и Сьюзен временно прекратили свою дуэль.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Стадион затих.</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Невилл Лонгботтом медленно поднялся на ноги и направил палочку на Солнечных солдат.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Просто нельзя было н</w:t>
      </w:r>
      <w:r w:rsidDel="00000000" w:rsidR="00000000" w:rsidRPr="00000000">
        <w:rPr>
          <w:rFonts w:ascii="Times New Roman" w:cs="Times New Roman" w:eastAsia="Times New Roman" w:hAnsi="Times New Roman"/>
          <w:sz w:val="24"/>
          <w:szCs w:val="24"/>
          <w:rtl w:val="0"/>
        </w:rPr>
        <w:t xml:space="preserve">аблюдать это </w:t>
      </w:r>
      <w:r w:rsidDel="00000000" w:rsidR="00000000" w:rsidRPr="00000000">
        <w:rPr>
          <w:rFonts w:ascii="Times New Roman" w:cs="Times New Roman" w:eastAsia="Times New Roman" w:hAnsi="Times New Roman"/>
          <w:sz w:val="24"/>
          <w:szCs w:val="24"/>
          <w:rtl w:val="0"/>
        </w:rPr>
        <w:t xml:space="preserve">и не подумать, что тут нужно музыкальное сопровождение.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Стадион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приветствует вашего внука, — заметила Амелия Боунс. Старая ведьма оценивающе изучала экран.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Действительно, — отозвалась Августа Лонгботтом. — Если я правильно расслышала, некоторые кричат: </w:t>
      </w:r>
      <w:r w:rsidDel="00000000" w:rsidR="00000000" w:rsidRPr="00000000">
        <w:rPr>
          <w:rFonts w:ascii="Times New Roman" w:cs="Times New Roman" w:eastAsia="Times New Roman" w:hAnsi="Times New Roman"/>
          <w:sz w:val="24"/>
          <w:szCs w:val="24"/>
          <w:rtl w:val="0"/>
          <w:rPrChange w:author="Alaric Lightin" w:id="68" w:date="2016-10-05T23:40:02Z">
            <w:rPr>
              <w:rFonts w:ascii="Times New Roman" w:cs="Times New Roman" w:eastAsia="Times New Roman" w:hAnsi="Times New Roman"/>
              <w:i w:val="1"/>
              <w:sz w:val="24"/>
              <w:szCs w:val="24"/>
            </w:rPr>
          </w:rPrChange>
        </w:rPr>
        <w:t xml:space="preserve">«Наша кровь для Невилла! Наши души для Невилла!»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Эти крики, — ещё более ошеломлённо заметила Августа, — кажется, несутся с рядов Пуффендуя.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факультет верных, дорогая, — сказала Амелия.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Альбус Персиваль Вульфрик Брайан Дамблдор! </w:t>
      </w:r>
      <w:r w:rsidDel="00000000" w:rsidR="00000000" w:rsidRPr="00000000">
        <w:rPr>
          <w:rFonts w:ascii="Times New Roman" w:cs="Times New Roman" w:eastAsia="Times New Roman" w:hAnsi="Times New Roman"/>
          <w:sz w:val="24"/>
          <w:szCs w:val="24"/>
          <w:rtl w:val="0"/>
          <w:rPrChange w:author="Alaric Lightin" w:id="69" w:date="2016-10-05T23:40:17Z">
            <w:rPr>
              <w:rFonts w:ascii="Times New Roman" w:cs="Times New Roman" w:eastAsia="Times New Roman" w:hAnsi="Times New Roman"/>
              <w:i w:val="1"/>
              <w:sz w:val="24"/>
              <w:szCs w:val="24"/>
            </w:rPr>
          </w:rPrChange>
        </w:rPr>
        <w:t xml:space="preserve">Что, во имя Мерлина, происходит в этой школе?</w:t>
      </w:r>
      <w:ins w:author="Alaric Lightin" w:id="70" w:date="2016-10-05T23:40:19Z">
        <w:r w:rsidDel="00000000" w:rsidR="00000000" w:rsidRPr="00000000">
          <w:rPr>
            <w:rFonts w:ascii="Times New Roman" w:cs="Times New Roman" w:eastAsia="Times New Roman" w:hAnsi="Times New Roman"/>
            <w:sz w:val="24"/>
            <w:szCs w:val="24"/>
            <w:rtl w:val="0"/>
            <w:rPrChange w:author="Alaric Lightin" w:id="69" w:date="2016-10-05T23:40:17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Люциус Малфой взирал на экран с ироничной улыбкой на лице. Его пальцы отстукивали по подлокотникам что-то неритмичное.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не знаю, что </w:t>
      </w:r>
      <w:r w:rsidDel="00000000" w:rsidR="00000000" w:rsidRPr="00000000">
        <w:rPr>
          <w:rFonts w:ascii="Times New Roman" w:cs="Times New Roman" w:eastAsia="Times New Roman" w:hAnsi="Times New Roman"/>
          <w:sz w:val="24"/>
          <w:szCs w:val="24"/>
          <w:rtl w:val="0"/>
        </w:rPr>
        <w:t xml:space="preserve">пугает больше</w:t>
      </w:r>
      <w:r w:rsidDel="00000000" w:rsidR="00000000" w:rsidRPr="00000000">
        <w:rPr>
          <w:rFonts w:ascii="Times New Roman" w:cs="Times New Roman" w:eastAsia="Times New Roman" w:hAnsi="Times New Roman"/>
          <w:sz w:val="24"/>
          <w:szCs w:val="24"/>
          <w:rtl w:val="0"/>
        </w:rPr>
        <w:t xml:space="preserve">: мысль, что за всем этим стоит какой-то его тайный план, или мысль, что этого плана нет.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Смотрите! — закричал лорд Гринграсс. Элегантный молодой человек привстал в кресле и показал пальцем на экран. — Она идёт!</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Набрасываемся на него одновременно, — прошептала Дафна. Она знала, что </w:t>
      </w:r>
      <w:r w:rsidDel="00000000" w:rsidR="00000000" w:rsidRPr="00000000">
        <w:rPr>
          <w:rFonts w:ascii="Times New Roman" w:cs="Times New Roman" w:eastAsia="Times New Roman" w:hAnsi="Times New Roman"/>
          <w:sz w:val="24"/>
          <w:szCs w:val="24"/>
          <w:rtl w:val="0"/>
        </w:rPr>
        <w:t xml:space="preserve">пары </w:t>
      </w:r>
      <w:r w:rsidDel="00000000" w:rsidR="00000000" w:rsidRPr="00000000">
        <w:rPr>
          <w:rFonts w:ascii="Times New Roman" w:cs="Times New Roman" w:eastAsia="Times New Roman" w:hAnsi="Times New Roman"/>
          <w:sz w:val="24"/>
          <w:szCs w:val="24"/>
          <w:rtl w:val="0"/>
        </w:rPr>
        <w:t xml:space="preserve">страшных минут настоящего боевого опыта </w:t>
      </w:r>
      <w:r w:rsidDel="00000000" w:rsidR="00000000" w:rsidRPr="00000000">
        <w:rPr>
          <w:rFonts w:ascii="Times New Roman" w:cs="Times New Roman" w:eastAsia="Times New Roman" w:hAnsi="Times New Roman"/>
          <w:sz w:val="24"/>
          <w:szCs w:val="24"/>
          <w:rtl w:val="0"/>
        </w:rPr>
        <w:t xml:space="preserve">несколько</w:t>
      </w:r>
      <w:r w:rsidDel="00000000" w:rsidR="00000000" w:rsidRPr="00000000">
        <w:rPr>
          <w:rFonts w:ascii="Times New Roman" w:cs="Times New Roman" w:eastAsia="Times New Roman" w:hAnsi="Times New Roman"/>
          <w:sz w:val="24"/>
          <w:szCs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w:t>
      </w:r>
      <w:ins w:author="Alaric Lightin" w:id="71" w:date="2016-09-19T18:12:04Z">
        <w:r w:rsidDel="00000000" w:rsidR="00000000" w:rsidRPr="00000000">
          <w:rPr>
            <w:rFonts w:ascii="Times New Roman" w:cs="Times New Roman" w:eastAsia="Times New Roman" w:hAnsi="Times New Roman"/>
            <w:sz w:val="24"/>
            <w:szCs w:val="24"/>
            <w:rtl w:val="0"/>
            <w:rPrChange w:author="Alaric Lightin" w:id="72" w:date="2016-09-19T18:12:04Z">
              <w:rPr>
                <w:rFonts w:ascii="Times New Roman" w:cs="Times New Roman" w:eastAsia="Times New Roman" w:hAnsi="Times New Roman"/>
                <w:sz w:val="24"/>
                <w:szCs w:val="24"/>
              </w:rPr>
            </w:rPrChange>
          </w:rPr>
          <w:t xml:space="preserve">Ни ты, ни я не справимся с ним поодиночке</w:t>
        </w:r>
      </w:ins>
      <w:del w:author="Alaric Lightin" w:id="71" w:date="2016-09-19T18:12:04Z">
        <w:r w:rsidDel="00000000" w:rsidR="00000000" w:rsidRPr="00000000">
          <w:rPr>
            <w:rFonts w:ascii="Times New Roman" w:cs="Times New Roman" w:eastAsia="Times New Roman" w:hAnsi="Times New Roman"/>
            <w:sz w:val="24"/>
            <w:szCs w:val="24"/>
            <w:rtl w:val="0"/>
            <w:rPrChange w:author="Alaric Lightin" w:id="72" w:date="2016-09-19T18:12:04Z">
              <w:rPr>
                <w:rFonts w:ascii="Times New Roman" w:cs="Times New Roman" w:eastAsia="Times New Roman" w:hAnsi="Times New Roman"/>
                <w:sz w:val="24"/>
                <w:szCs w:val="24"/>
              </w:rPr>
            </w:rPrChange>
          </w:rPr>
          <w:delText xml:space="preserve">Он слишком силён для одной из нас</w:delText>
        </w:r>
      </w:del>
      <w:r w:rsidDel="00000000" w:rsidR="00000000" w:rsidRPr="00000000">
        <w:rPr>
          <w:rFonts w:ascii="Times New Roman" w:cs="Times New Roman" w:eastAsia="Times New Roman" w:hAnsi="Times New Roman"/>
          <w:sz w:val="24"/>
          <w:szCs w:val="24"/>
          <w:rtl w:val="0"/>
        </w:rPr>
        <w:t xml:space="preserve">, но мы вместе... я использую свои чары, а ты просто попытаешься его ошеломить...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Del="00000000" w:rsidR="00000000" w:rsidRPr="00000000">
        <w:rPr>
          <w:rFonts w:ascii="Times New Roman" w:cs="Times New Roman" w:eastAsia="Times New Roman" w:hAnsi="Times New Roman"/>
          <w:i w:val="1"/>
          <w:sz w:val="24"/>
          <w:szCs w:val="24"/>
          <w:rtl w:val="0"/>
        </w:rPr>
        <w:t xml:space="preserve">Тонаре!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Ханна поддерживала перед ними огромный щит </w:t>
      </w:r>
      <w:r w:rsidDel="00000000" w:rsidR="00000000" w:rsidRPr="00000000">
        <w:rPr>
          <w:rFonts w:ascii="Times New Roman" w:cs="Times New Roman" w:eastAsia="Times New Roman" w:hAnsi="Times New Roman"/>
          <w:i w:val="1"/>
          <w:sz w:val="24"/>
          <w:szCs w:val="24"/>
          <w:rtl w:val="0"/>
        </w:rPr>
        <w:t xml:space="preserve">Контэго. </w:t>
      </w:r>
      <w:r w:rsidDel="00000000" w:rsidR="00000000" w:rsidRPr="00000000">
        <w:rPr>
          <w:rFonts w:ascii="Times New Roman" w:cs="Times New Roman" w:eastAsia="Times New Roman" w:hAnsi="Times New Roman"/>
          <w:sz w:val="24"/>
          <w:szCs w:val="24"/>
          <w:rtl w:val="0"/>
        </w:rPr>
        <w:t xml:space="preserve">Сила левитации на миг увеличилась, </w:t>
      </w:r>
      <w:r w:rsidDel="00000000" w:rsidR="00000000" w:rsidRPr="00000000">
        <w:rPr>
          <w:rFonts w:ascii="Times New Roman" w:cs="Times New Roman" w:eastAsia="Times New Roman" w:hAnsi="Times New Roman"/>
          <w:sz w:val="24"/>
          <w:szCs w:val="24"/>
          <w:rtl w:val="0"/>
        </w:rPr>
        <w:t xml:space="preserve">они взмыли над головами</w:t>
      </w:r>
      <w:r w:rsidDel="00000000" w:rsidR="00000000" w:rsidRPr="00000000">
        <w:rPr>
          <w:rFonts w:ascii="Times New Roman" w:cs="Times New Roman" w:eastAsia="Times New Roman" w:hAnsi="Times New Roman"/>
          <w:sz w:val="24"/>
          <w:szCs w:val="24"/>
          <w:rtl w:val="0"/>
        </w:rPr>
        <w:t xml:space="preserve"> впереди стоящих солдат и приземлились перед Невиллом. Их волосы развевались на ветру...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w:t>
      </w:r>
      <w:r w:rsidDel="00000000" w:rsidR="00000000" w:rsidRPr="00000000">
        <w:rPr>
          <w:rFonts w:ascii="Times New Roman" w:cs="Times New Roman" w:eastAsia="Times New Roman" w:hAnsi="Times New Roman"/>
          <w:sz w:val="24"/>
          <w:szCs w:val="24"/>
          <w:rtl w:val="0"/>
          <w:rPrChange w:author="Alaric Lightin" w:id="73" w:date="2016-10-05T23:40:45Z">
            <w:rPr>
              <w:rFonts w:ascii="Times New Roman" w:cs="Times New Roman" w:eastAsia="Times New Roman" w:hAnsi="Times New Roman"/>
              <w:i w:val="1"/>
              <w:sz w:val="24"/>
              <w:szCs w:val="24"/>
            </w:rPr>
          </w:rPrChange>
        </w:rPr>
        <w:t xml:space="preserve">после</w:t>
      </w:r>
      <w:r w:rsidDel="00000000" w:rsidR="00000000" w:rsidRPr="00000000">
        <w:rPr>
          <w:rFonts w:ascii="Times New Roman" w:cs="Times New Roman" w:eastAsia="Times New Roman" w:hAnsi="Times New Roman"/>
          <w:sz w:val="24"/>
          <w:szCs w:val="24"/>
          <w:rtl w:val="0"/>
        </w:rPr>
        <w:t xml:space="preserve"> того, как он увернётся...</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w:t>
      </w:r>
      <w:ins w:author="Alaric Lightin" w:id="74" w:date="2016-10-13T05:13:41Z">
        <w:r w:rsidDel="00000000" w:rsidR="00000000" w:rsidRPr="00000000">
          <w:rPr>
            <w:rFonts w:ascii="Times New Roman" w:cs="Times New Roman" w:eastAsia="Times New Roman" w:hAnsi="Times New Roman"/>
            <w:sz w:val="24"/>
            <w:szCs w:val="24"/>
            <w:rtl w:val="0"/>
          </w:rPr>
          <w:t xml:space="preserve">л</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75" w:date="2016-10-05T23:41:03Z">
            <w:rPr>
              <w:rFonts w:ascii="Times New Roman" w:cs="Times New Roman" w:eastAsia="Times New Roman" w:hAnsi="Times New Roman"/>
              <w:i w:val="1"/>
              <w:sz w:val="24"/>
              <w:szCs w:val="24"/>
            </w:rPr>
          </w:rPrChange>
        </w:rPr>
        <w:t xml:space="preserve">упал слишком быстро,</w:t>
      </w:r>
      <w:r w:rsidDel="00000000" w:rsidR="00000000" w:rsidRPr="00000000">
        <w:rPr>
          <w:rFonts w:ascii="Times New Roman" w:cs="Times New Roman" w:eastAsia="Times New Roman" w:hAnsi="Times New Roman"/>
          <w:sz w:val="24"/>
          <w:szCs w:val="24"/>
          <w:rtl w:val="0"/>
        </w:rPr>
        <w:t xml:space="preserve">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Del="00000000" w:rsidR="00000000" w:rsidRPr="00000000">
        <w:rPr>
          <w:rFonts w:ascii="Times New Roman" w:cs="Times New Roman" w:eastAsia="Times New Roman" w:hAnsi="Times New Roman"/>
          <w:sz w:val="24"/>
          <w:szCs w:val="24"/>
          <w:rtl w:val="0"/>
        </w:rPr>
        <w:t xml:space="preserve">подняться</w:t>
      </w:r>
      <w:r w:rsidDel="00000000" w:rsidR="00000000" w:rsidRPr="00000000">
        <w:rPr>
          <w:rFonts w:ascii="Times New Roman" w:cs="Times New Roman" w:eastAsia="Times New Roman" w:hAnsi="Times New Roman"/>
          <w:sz w:val="24"/>
          <w:szCs w:val="24"/>
          <w:rtl w:val="0"/>
        </w:rPr>
        <w:t xml:space="preserve"> на ноги и снова взяться за палочку обеими руками...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 Мерлин, — вымолвила Леди Гринграсс взволнованно, </w:t>
      </w:r>
      <w:r w:rsidDel="00000000" w:rsidR="00000000" w:rsidRPr="00000000">
        <w:rPr>
          <w:rFonts w:ascii="Times New Roman" w:cs="Times New Roman" w:eastAsia="Times New Roman" w:hAnsi="Times New Roman"/>
          <w:sz w:val="24"/>
          <w:szCs w:val="24"/>
          <w:rtl w:val="0"/>
        </w:rPr>
        <w:t xml:space="preserve">её аристократизм дал трещину</w:t>
      </w:r>
      <w:r w:rsidDel="00000000" w:rsidR="00000000" w:rsidRPr="00000000">
        <w:rPr>
          <w:rFonts w:ascii="Times New Roman" w:cs="Times New Roman" w:eastAsia="Times New Roman" w:hAnsi="Times New Roman"/>
          <w:sz w:val="24"/>
          <w:szCs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Отличная кровь, — одобрительно заметил Чарльз Нотт.</w:t>
      </w:r>
      <w:r w:rsidDel="00000000" w:rsidR="00000000" w:rsidRPr="00000000">
        <w:rPr>
          <w:rFonts w:ascii="Times New Roman" w:cs="Times New Roman" w:eastAsia="Times New Roman" w:hAnsi="Times New Roman"/>
          <w:sz w:val="24"/>
          <w:szCs w:val="24"/>
          <w:rtl w:val="0"/>
        </w:rPr>
        <w:t xml:space="preserve"> Августа фыркну</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Моя добрая леди, — серьёзно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не обижайте свою дочь. Сейчас вы наблюдаете не просто способности,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Del="00000000" w:rsidR="00000000" w:rsidRPr="00000000">
        <w:rPr>
          <w:rFonts w:ascii="Times New Roman" w:cs="Times New Roman" w:eastAsia="Times New Roman" w:hAnsi="Times New Roman"/>
          <w:sz w:val="24"/>
          <w:szCs w:val="24"/>
          <w:rtl w:val="0"/>
        </w:rPr>
        <w:t xml:space="preserve">требует</w:t>
      </w:r>
      <w:r w:rsidDel="00000000" w:rsidR="00000000" w:rsidRPr="00000000">
        <w:rPr>
          <w:rFonts w:ascii="Times New Roman" w:cs="Times New Roman" w:eastAsia="Times New Roman" w:hAnsi="Times New Roman"/>
          <w:sz w:val="24"/>
          <w:szCs w:val="24"/>
          <w:rtl w:val="0"/>
        </w:rPr>
        <w:t xml:space="preserve"> настоящего использования заклинаний.</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Гермиона увернулась от быстро движущегося дуэльного проклятия и почти без паузы крикнула «</w:t>
      </w:r>
      <w:r w:rsidDel="00000000" w:rsidR="00000000" w:rsidRPr="00000000">
        <w:rPr>
          <w:rFonts w:ascii="Times New Roman" w:cs="Times New Roman" w:eastAsia="Times New Roman" w:hAnsi="Times New Roman"/>
          <w:i w:val="1"/>
          <w:sz w:val="24"/>
          <w:szCs w:val="24"/>
          <w:rtl w:val="0"/>
        </w:rPr>
        <w:t xml:space="preserve">Стелеус!» </w:t>
      </w:r>
      <w:r w:rsidDel="00000000" w:rsidR="00000000" w:rsidRPr="00000000">
        <w:rPr>
          <w:rFonts w:ascii="Times New Roman" w:cs="Times New Roman" w:eastAsia="Times New Roman" w:hAnsi="Times New Roman"/>
          <w:sz w:val="24"/>
          <w:szCs w:val="24"/>
          <w:rtl w:val="0"/>
        </w:rPr>
        <w:t xml:space="preserve">Это проклятие распространялось широким углом, поэтому Драко не мог от него увернуться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ему удалось направить палочку на своё лицо и крикнуть «</w:t>
      </w:r>
      <w:r w:rsidDel="00000000" w:rsidR="00000000" w:rsidRPr="00000000">
        <w:rPr>
          <w:rFonts w:ascii="Times New Roman" w:cs="Times New Roman" w:eastAsia="Times New Roman" w:hAnsi="Times New Roman"/>
          <w:i w:val="1"/>
          <w:sz w:val="24"/>
          <w:szCs w:val="24"/>
          <w:rtl w:val="0"/>
        </w:rPr>
        <w:t xml:space="preserve">Квиескус!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прежде чем внезапный позыв вдохнуть превратится в приступ чихания, который мог бы закончить битву.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w:t>
      </w:r>
      <w:r w:rsidDel="00000000" w:rsidR="00000000" w:rsidRPr="00000000">
        <w:rPr>
          <w:rFonts w:ascii="Times New Roman" w:cs="Times New Roman" w:eastAsia="Times New Roman" w:hAnsi="Times New Roman"/>
          <w:sz w:val="24"/>
          <w:szCs w:val="24"/>
          <w:rtl w:val="0"/>
          <w:rPrChange w:author="Alaric Lightin" w:id="76" w:date="2016-10-05T23:41:44Z">
            <w:rPr>
              <w:rFonts w:ascii="Times New Roman" w:cs="Times New Roman" w:eastAsia="Times New Roman" w:hAnsi="Times New Roman"/>
              <w:i w:val="1"/>
              <w:sz w:val="24"/>
              <w:szCs w:val="24"/>
            </w:rPr>
          </w:rPrChange>
        </w:rPr>
        <w:t xml:space="preserve">если она так хочет боя, она его получит...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начал осознавать: когда он, Гарри Поттер и профессор Квиррелл посчитали, что у </w:t>
      </w:r>
      <w:r w:rsidDel="00000000" w:rsidR="00000000" w:rsidRPr="00000000">
        <w:rPr>
          <w:rFonts w:ascii="Times New Roman" w:cs="Times New Roman" w:eastAsia="Times New Roman" w:hAnsi="Times New Roman"/>
          <w:sz w:val="24"/>
          <w:szCs w:val="24"/>
          <w:rtl w:val="0"/>
        </w:rPr>
        <w:t xml:space="preserve">мисс Грейнджер примерно такая же готовность убивать, как у миски спелого виноград</w:t>
      </w:r>
      <w:r w:rsidDel="00000000" w:rsidR="00000000" w:rsidRPr="00000000">
        <w:rPr>
          <w:rFonts w:ascii="Times New Roman" w:cs="Times New Roman" w:eastAsia="Times New Roman" w:hAnsi="Times New Roman"/>
          <w:sz w:val="24"/>
          <w:szCs w:val="24"/>
          <w:rtl w:val="0"/>
        </w:rPr>
        <w:t xml:space="preserve">а, они не видели её </w:t>
      </w:r>
      <w:r w:rsidDel="00000000" w:rsidR="00000000" w:rsidRPr="00000000">
        <w:rPr>
          <w:rFonts w:ascii="Times New Roman" w:cs="Times New Roman" w:eastAsia="Times New Roman" w:hAnsi="Times New Roman"/>
          <w:sz w:val="24"/>
          <w:szCs w:val="24"/>
          <w:rtl w:val="0"/>
          <w:rPrChange w:author="Alaric Lightin" w:id="77" w:date="2016-10-05T23:42:00Z">
            <w:rPr>
              <w:rFonts w:ascii="Times New Roman" w:cs="Times New Roman" w:eastAsia="Times New Roman" w:hAnsi="Times New Roman"/>
              <w:i w:val="1"/>
              <w:sz w:val="24"/>
              <w:szCs w:val="24"/>
            </w:rPr>
          </w:rPrChange>
        </w:rPr>
        <w:t xml:space="preserve">в гневе</w:t>
      </w:r>
      <w:r w:rsidDel="00000000" w:rsidR="00000000" w:rsidRPr="00000000">
        <w:rPr>
          <w:rFonts w:ascii="Times New Roman" w:cs="Times New Roman" w:eastAsia="Times New Roman" w:hAnsi="Times New Roman"/>
          <w:sz w:val="24"/>
          <w:szCs w:val="24"/>
          <w:rtl w:val="0"/>
          <w:rPrChange w:author="Alaric Lightin" w:id="77" w:date="2016-10-05T23:42:00Z">
            <w:rPr>
              <w:rFonts w:ascii="Times New Roman" w:cs="Times New Roman" w:eastAsia="Times New Roman" w:hAnsi="Times New Roman"/>
              <w:sz w:val="24"/>
              <w:szCs w:val="24"/>
            </w:rPr>
          </w:rPrChange>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взмахнула Древнейшим мечом, опять не пытаясь бить сильно, а лишь максимально быстро. Одновременно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w:t>
      </w:r>
      <w:r w:rsidDel="00000000" w:rsidR="00000000" w:rsidRPr="00000000">
        <w:rPr>
          <w:rFonts w:ascii="Times New Roman" w:cs="Times New Roman" w:eastAsia="Times New Roman" w:hAnsi="Times New Roman"/>
          <w:sz w:val="24"/>
          <w:szCs w:val="24"/>
          <w:rtl w:val="0"/>
          <w:rPrChange w:author="Alaric Lightin" w:id="78" w:date="2016-10-05T23:42:15Z">
            <w:rPr>
              <w:rFonts w:ascii="Times New Roman" w:cs="Times New Roman" w:eastAsia="Times New Roman" w:hAnsi="Times New Roman"/>
              <w:i w:val="1"/>
              <w:sz w:val="24"/>
              <w:szCs w:val="24"/>
            </w:rPr>
          </w:rPrChange>
        </w:rPr>
        <w:t xml:space="preserve">очень сильно </w:t>
      </w:r>
      <w:r w:rsidDel="00000000" w:rsidR="00000000" w:rsidRPr="00000000">
        <w:rPr>
          <w:rFonts w:ascii="Times New Roman" w:cs="Times New Roman" w:eastAsia="Times New Roman" w:hAnsi="Times New Roman"/>
          <w:sz w:val="24"/>
          <w:szCs w:val="24"/>
          <w:rtl w:val="0"/>
        </w:rPr>
        <w:t xml:space="preserve">пнул Ханну в живот.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Девочка с Пуффендуя </w:t>
      </w:r>
      <w:r w:rsidDel="00000000" w:rsidR="00000000" w:rsidRPr="00000000">
        <w:rPr>
          <w:rFonts w:ascii="Times New Roman" w:cs="Times New Roman" w:eastAsia="Times New Roman" w:hAnsi="Times New Roman"/>
          <w:sz w:val="24"/>
          <w:szCs w:val="24"/>
          <w:rtl w:val="0"/>
        </w:rPr>
        <w:t xml:space="preserve">печально всхлипнула, задыхаясь от боли</w:t>
      </w:r>
      <w:r w:rsidDel="00000000" w:rsidR="00000000" w:rsidRPr="00000000">
        <w:rPr>
          <w:rFonts w:ascii="Times New Roman" w:cs="Times New Roman" w:eastAsia="Times New Roman" w:hAnsi="Times New Roman"/>
          <w:sz w:val="24"/>
          <w:szCs w:val="24"/>
          <w:rtl w:val="0"/>
        </w:rPr>
        <w:t xml:space="preserve">, и свалилась на землю.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На мгновенье бой замер. Застыло всё, кроме падающего тела Ханны.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Затем лицо Невилла отразило полнейшее смятение, он опустил палочку. Лейтенант Хаоса инстинктивно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своей однокласснице и протянул ей руку...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Ханна в падении перекатилась, вскинула палочку и выстрелила в него.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рыцарс</w:t>
      </w:r>
      <w:r w:rsidDel="00000000" w:rsidR="00000000" w:rsidRPr="00000000">
        <w:rPr>
          <w:rFonts w:ascii="Times New Roman" w:cs="Times New Roman" w:eastAsia="Times New Roman" w:hAnsi="Times New Roman"/>
          <w:sz w:val="24"/>
          <w:szCs w:val="24"/>
          <w:rtl w:val="0"/>
        </w:rPr>
        <w:t xml:space="preserve">тв</w:t>
      </w:r>
      <w:r w:rsidDel="00000000" w:rsidR="00000000" w:rsidRPr="00000000">
        <w:rPr>
          <w:rFonts w:ascii="Times New Roman" w:cs="Times New Roman" w:eastAsia="Times New Roman" w:hAnsi="Times New Roman"/>
          <w:sz w:val="24"/>
          <w:szCs w:val="24"/>
          <w:rtl w:val="0"/>
        </w:rPr>
        <w:t xml:space="preserve">о, — добавила Амелия,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делав из чашки ещё один глоток.</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79" w:date="2016-10-05T23:43:48Z">
            <w:rPr>
              <w:rFonts w:ascii="Times New Roman" w:cs="Times New Roman" w:eastAsia="Times New Roman" w:hAnsi="Times New Roman"/>
              <w:i w:val="1"/>
              <w:sz w:val="24"/>
              <w:szCs w:val="24"/>
            </w:rPr>
          </w:rPrChange>
        </w:rPr>
        <w:t xml:space="preserve">Остановитесь! — </w:t>
      </w:r>
      <w:r w:rsidDel="00000000" w:rsidR="00000000" w:rsidRPr="00000000">
        <w:rPr>
          <w:rFonts w:ascii="Times New Roman" w:cs="Times New Roman" w:eastAsia="Times New Roman" w:hAnsi="Times New Roman"/>
          <w:sz w:val="24"/>
          <w:szCs w:val="24"/>
          <w:rtl w:val="0"/>
        </w:rPr>
        <w:t xml:space="preserve">раздался крик. — </w:t>
      </w:r>
      <w:r w:rsidDel="00000000" w:rsidR="00000000" w:rsidRPr="00000000">
        <w:rPr>
          <w:rFonts w:ascii="Times New Roman" w:cs="Times New Roman" w:eastAsia="Times New Roman" w:hAnsi="Times New Roman"/>
          <w:sz w:val="24"/>
          <w:szCs w:val="24"/>
          <w:rtl w:val="0"/>
          <w:rPrChange w:author="Alaric Lightin" w:id="80" w:date="2016-10-05T23:43:53Z">
            <w:rPr>
              <w:rFonts w:ascii="Times New Roman" w:cs="Times New Roman" w:eastAsia="Times New Roman" w:hAnsi="Times New Roman"/>
              <w:i w:val="1"/>
              <w:sz w:val="24"/>
              <w:szCs w:val="24"/>
            </w:rPr>
          </w:rPrChange>
        </w:rPr>
        <w:t xml:space="preserve">Прекратите</w:t>
      </w:r>
      <w:r w:rsidDel="00000000" w:rsidR="00000000" w:rsidRPr="00000000">
        <w:rPr>
          <w:rFonts w:ascii="Times New Roman" w:cs="Times New Roman" w:eastAsia="Times New Roman" w:hAnsi="Times New Roman"/>
          <w:sz w:val="24"/>
          <w:szCs w:val="24"/>
          <w:rtl w:val="0"/>
          <w:rPrChange w:author="Alaric Lightin" w:id="80" w:date="2016-10-05T23:43:53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Change w:author="Alaric Lightin" w:id="80" w:date="2016-10-05T23:43:53Z">
            <w:rPr>
              <w:rFonts w:ascii="Times New Roman" w:cs="Times New Roman" w:eastAsia="Times New Roman" w:hAnsi="Times New Roman"/>
              <w:i w:val="1"/>
              <w:sz w:val="24"/>
              <w:szCs w:val="24"/>
            </w:rPr>
          </w:rPrChange>
        </w:rPr>
        <w:t xml:space="preserve">бой!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Особой битвы и так уже не было, но они остановились.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У мисс Аббот с дыханием </w:t>
      </w:r>
      <w:r w:rsidDel="00000000" w:rsidR="00000000" w:rsidRPr="00000000">
        <w:rPr>
          <w:rFonts w:ascii="Times New Roman" w:cs="Times New Roman" w:eastAsia="Times New Roman" w:hAnsi="Times New Roman"/>
          <w:sz w:val="24"/>
          <w:szCs w:val="24"/>
          <w:rtl w:val="0"/>
        </w:rPr>
        <w:t xml:space="preserve">всё в порядке</w:t>
      </w:r>
      <w:r w:rsidDel="00000000" w:rsidR="00000000" w:rsidRPr="00000000">
        <w:rPr>
          <w:rFonts w:ascii="Times New Roman" w:cs="Times New Roman" w:eastAsia="Times New Roman" w:hAnsi="Times New Roman"/>
          <w:sz w:val="24"/>
          <w:szCs w:val="24"/>
          <w:rtl w:val="0"/>
        </w:rPr>
        <w:t xml:space="preserve">? — крикнул генерал Поттер.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Del="00000000" w:rsidR="00000000" w:rsidRPr="00000000">
        <w:rPr>
          <w:rFonts w:ascii="Times New Roman" w:cs="Times New Roman" w:eastAsia="Times New Roman" w:hAnsi="Times New Roman"/>
          <w:sz w:val="24"/>
          <w:szCs w:val="24"/>
          <w:rtl w:val="0"/>
        </w:rPr>
        <w:t xml:space="preserve">слышала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81" w:date="2016-10-05T23:43:07Z">
            <w:rPr>
              <w:rFonts w:ascii="Times New Roman" w:cs="Times New Roman" w:eastAsia="Times New Roman" w:hAnsi="Times New Roman"/>
              <w:i w:val="1"/>
              <w:sz w:val="24"/>
              <w:szCs w:val="24"/>
            </w:rPr>
          </w:rPrChange>
        </w:rPr>
        <w:t xml:space="preserve">как</w:t>
      </w:r>
      <w:r w:rsidDel="00000000" w:rsidR="00000000" w:rsidRPr="00000000">
        <w:rPr>
          <w:rFonts w:ascii="Times New Roman" w:cs="Times New Roman" w:eastAsia="Times New Roman" w:hAnsi="Times New Roman"/>
          <w:sz w:val="24"/>
          <w:szCs w:val="24"/>
          <w:rtl w:val="0"/>
        </w:rPr>
        <w:t xml:space="preserve"> дышит Ханна, и потому ответила: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Вроде того.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Позади Дафны послышались тихие всхлипы: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ещё... могу... драться...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Почему учителя не остановят сражение? — сердито спросила Сьюзен.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Ханна, уходи! — воскликнула Дафна. — В смысле, просто скажи, что ты вне игры!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оглянулась назад и увидела, что Ханна мотает головой, по-прежнему лёжа на траве и свернувшись калачиком.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Так, к чёрту всё! — объявил Гарри. — </w:t>
      </w:r>
      <w:r w:rsidDel="00000000" w:rsidR="00000000" w:rsidRPr="00000000">
        <w:rPr>
          <w:rFonts w:ascii="Times New Roman" w:cs="Times New Roman" w:eastAsia="Times New Roman" w:hAnsi="Times New Roman"/>
          <w:sz w:val="24"/>
          <w:szCs w:val="24"/>
          <w:rtl w:val="0"/>
          <w:rPrChange w:author="Alaric Lightin" w:id="82" w:date="2016-10-05T23:43:59Z">
            <w:rPr>
              <w:rFonts w:ascii="Times New Roman" w:cs="Times New Roman" w:eastAsia="Times New Roman" w:hAnsi="Times New Roman"/>
              <w:i w:val="1"/>
              <w:sz w:val="24"/>
              <w:szCs w:val="24"/>
            </w:rPr>
          </w:rPrChange>
        </w:rPr>
        <w:t xml:space="preserve">Солдаты! Чем быстрее мы победим, тем быстрее она выйдет из боя! Мы постараемся сделать это очень быстро, пусть даже</w:t>
      </w:r>
      <w:r w:rsidDel="00000000" w:rsidR="00000000" w:rsidRPr="00000000">
        <w:rPr>
          <w:rFonts w:ascii="Times New Roman" w:cs="Times New Roman" w:eastAsia="Times New Roman" w:hAnsi="Times New Roman"/>
          <w:sz w:val="24"/>
          <w:szCs w:val="24"/>
          <w:rtl w:val="0"/>
          <w:rPrChange w:author="Alaric Lightin" w:id="82" w:date="2016-10-05T23:43:59Z">
            <w:rPr>
              <w:rFonts w:ascii="Times New Roman" w:cs="Times New Roman" w:eastAsia="Times New Roman" w:hAnsi="Times New Roman"/>
              <w:i w:val="1"/>
              <w:sz w:val="24"/>
              <w:szCs w:val="24"/>
            </w:rPr>
          </w:rPrChange>
        </w:rPr>
        <w:t xml:space="preserve"> мы понесём потери</w:t>
      </w:r>
      <w:r w:rsidDel="00000000" w:rsidR="00000000" w:rsidRPr="00000000">
        <w:rPr>
          <w:rFonts w:ascii="Times New Roman" w:cs="Times New Roman" w:eastAsia="Times New Roman" w:hAnsi="Times New Roman"/>
          <w:sz w:val="24"/>
          <w:szCs w:val="24"/>
          <w:rtl w:val="0"/>
          <w:rPrChange w:author="Alaric Lightin" w:id="82" w:date="2016-10-05T23:43:59Z">
            <w:rPr>
              <w:rFonts w:ascii="Times New Roman" w:cs="Times New Roman" w:eastAsia="Times New Roman" w:hAnsi="Times New Roman"/>
              <w:i w:val="1"/>
              <w:sz w:val="24"/>
              <w:szCs w:val="24"/>
            </w:rPr>
          </w:rPrChange>
        </w:rPr>
        <w:t xml:space="preserve">! Перемирие окончено! ТУНЕЦ!</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У политического чутья Дафны было лишь мгновенье, чтобы восхититься тем, как всего лишь несколько слов Гарри превратили Хаос в </w:t>
      </w:r>
      <w:ins w:author="Alaric Lightin" w:id="83" w:date="2016-10-05T23:44:1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84" w:date="2016-10-05T23:44:07Z">
            <w:rPr>
              <w:rFonts w:ascii="Times New Roman" w:cs="Times New Roman" w:eastAsia="Times New Roman" w:hAnsi="Times New Roman"/>
              <w:i w:val="1"/>
              <w:sz w:val="24"/>
              <w:szCs w:val="24"/>
            </w:rPr>
          </w:rPrChange>
        </w:rPr>
        <w:t xml:space="preserve">хороших парней</w:t>
      </w:r>
      <w:ins w:author="Alaric Lightin" w:id="85" w:date="2016-10-05T23:44:20Z">
        <w:r w:rsidDel="00000000" w:rsidR="00000000" w:rsidRPr="00000000">
          <w:rPr>
            <w:rFonts w:ascii="Times New Roman" w:cs="Times New Roman" w:eastAsia="Times New Roman" w:hAnsi="Times New Roman"/>
            <w:sz w:val="24"/>
            <w:szCs w:val="24"/>
            <w:rtl w:val="0"/>
            <w:rPrChange w:author="Alaric Lightin" w:id="84" w:date="2016-10-05T23:44:0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зелий...</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Дафна вдруг поняла, что сейчас </w:t>
      </w:r>
      <w:r w:rsidDel="00000000" w:rsidR="00000000" w:rsidRPr="00000000">
        <w:rPr>
          <w:rFonts w:ascii="Times New Roman" w:cs="Times New Roman" w:eastAsia="Times New Roman" w:hAnsi="Times New Roman"/>
          <w:sz w:val="24"/>
          <w:szCs w:val="24"/>
          <w:rtl w:val="0"/>
        </w:rPr>
        <w:t xml:space="preserve">произойдёт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вскинула руку, чтобы закрыть свои глаза. И </w:t>
      </w:r>
      <w:r w:rsidDel="00000000" w:rsidR="00000000" w:rsidRPr="00000000">
        <w:rPr>
          <w:rFonts w:ascii="Times New Roman" w:cs="Times New Roman" w:eastAsia="Times New Roman" w:hAnsi="Times New Roman"/>
          <w:sz w:val="24"/>
          <w:szCs w:val="24"/>
          <w:rtl w:val="0"/>
        </w:rPr>
        <w:t xml:space="preserve">в ту же секунду</w:t>
      </w:r>
      <w:r w:rsidDel="00000000" w:rsidR="00000000" w:rsidRPr="00000000">
        <w:rPr>
          <w:rFonts w:ascii="Times New Roman" w:cs="Times New Roman" w:eastAsia="Times New Roman" w:hAnsi="Times New Roman"/>
          <w:sz w:val="24"/>
          <w:szCs w:val="24"/>
          <w:rtl w:val="0"/>
        </w:rPr>
        <w:t xml:space="preserve"> Гарри сорвал ткань с котелка.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выплеснул содержимое котелка в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собственно и была)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(солнечный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 который был вложен, чтобы создать жёлуди, яркая энергия, которая питала росток, чтобы он стал деревом)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почти не содержащий волн зелёной части спектра, которые хлорофилл отражал, создавая зелёный цвет листвы)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(цвет, который был так</w:t>
      </w:r>
      <w:del w:author="Alaric Lightin" w:id="86" w:date="2016-07-31T03:40:18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которое не сработало, прежде чем в неё попало Сонное проклятье.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Битва — если это можно было так назвать — продлилась недолго.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Del="00000000" w:rsidR="00000000" w:rsidRPr="00000000">
        <w:rPr>
          <w:rFonts w:ascii="Times New Roman" w:cs="Times New Roman" w:eastAsia="Times New Roman" w:hAnsi="Times New Roman"/>
          <w:sz w:val="24"/>
          <w:szCs w:val="24"/>
          <w:rtl w:val="0"/>
        </w:rPr>
        <w:t xml:space="preserve">а, который должен был активировать заклинание. </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ДАВАЙ! — заорал Дин Томас, в прошлом легионер Хаоса, а ныне командующий отрядом Драконов. — ДЕЛАЙТЕ ТО ЖЕ, ЧТО И ОНИ!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Легионеры Хаоса из отделения Забини сунули руки в карманы своей формы и выхватили зелёные солнечные очки...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а Дин Томас и его Драконы почти зеркально повторили их действие. </w:t>
      </w:r>
      <w:r w:rsidDel="00000000" w:rsidR="00000000" w:rsidRPr="00000000">
        <w:rPr>
          <w:rFonts w:ascii="Times New Roman" w:cs="Times New Roman" w:eastAsia="Times New Roman" w:hAnsi="Times New Roman"/>
          <w:sz w:val="24"/>
          <w:szCs w:val="24"/>
          <w:rtl w:val="0"/>
        </w:rPr>
        <w:t xml:space="preserve">И когда фиолетовое сияние ударило из котла, оба отряда оказались в очках.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w:t>
      </w:r>
      <w:ins w:author="Alaric Lightin" w:id="87" w:date="2016-10-05T23:45:11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88" w:date="2016-10-05T23:45:00Z">
            <w:rPr>
              <w:rFonts w:ascii="Times New Roman" w:cs="Times New Roman" w:eastAsia="Times New Roman" w:hAnsi="Times New Roman"/>
              <w:i w:val="1"/>
              <w:sz w:val="24"/>
              <w:szCs w:val="24"/>
            </w:rPr>
          </w:rPrChange>
        </w:rPr>
        <w:t xml:space="preserve">зачем</w:t>
      </w:r>
      <w:ins w:author="Alaric Lightin" w:id="89" w:date="2016-10-05T23:45:15Z">
        <w:r w:rsidDel="00000000" w:rsidR="00000000" w:rsidRPr="00000000">
          <w:rPr>
            <w:rFonts w:ascii="Times New Roman" w:cs="Times New Roman" w:eastAsia="Times New Roman" w:hAnsi="Times New Roman"/>
            <w:sz w:val="24"/>
            <w:szCs w:val="24"/>
            <w:rtl w:val="0"/>
            <w:rPrChange w:author="Alaric Lightin" w:id="88" w:date="2016-10-05T23:45:00Z">
              <w:rPr>
                <w:rFonts w:ascii="Times New Roman" w:cs="Times New Roman" w:eastAsia="Times New Roman" w:hAnsi="Times New Roman"/>
                <w:i w:val="1"/>
                <w:sz w:val="24"/>
                <w:szCs w:val="24"/>
              </w:rPr>
            </w:rPrChange>
          </w:rPr>
          <w:t xml:space="preserve"> они это делают</w:t>
        </w:r>
      </w:ins>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трансфигурировать несколько экземпляров для 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ЖУЛЬНИЧЕСТВО! — завопил Блейз Забини.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ЭТО ТАКТИКА! — крикнул в ответ Дин. — ДРАКОНЫ, ВПЕРЁД!</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Простите, — сказала леди Гринграсс, — мистер Квиррелл, вы не могли бы перестать так смеяться? Это нервирует.)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ФИНИТЕ </w:t>
      </w:r>
      <w:r w:rsidDel="00000000" w:rsidR="00000000" w:rsidRPr="00000000">
        <w:rPr>
          <w:rFonts w:ascii="Times New Roman" w:cs="Times New Roman" w:eastAsia="Times New Roman" w:hAnsi="Times New Roman"/>
          <w:sz w:val="24"/>
          <w:szCs w:val="24"/>
          <w:rtl w:val="0"/>
        </w:rPr>
        <w:t xml:space="preserve">ПО ИХ ОЧКАМ</w:t>
      </w:r>
      <w:r w:rsidDel="00000000" w:rsidR="00000000" w:rsidRPr="00000000">
        <w:rPr>
          <w:rFonts w:ascii="Times New Roman" w:cs="Times New Roman" w:eastAsia="Times New Roman" w:hAnsi="Times New Roman"/>
          <w:sz w:val="24"/>
          <w:szCs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ВЫ СЛЫШАЛИ?! — заорал Дин. — </w:t>
      </w:r>
      <w:r w:rsidDel="00000000" w:rsidR="00000000" w:rsidRPr="00000000">
        <w:rPr>
          <w:rFonts w:ascii="Times New Roman" w:cs="Times New Roman" w:eastAsia="Times New Roman" w:hAnsi="Times New Roman"/>
          <w:sz w:val="24"/>
          <w:szCs w:val="24"/>
          <w:rtl w:val="0"/>
        </w:rPr>
        <w:t xml:space="preserve">БЕЙТЕ ПО ИХ ОЧКАМ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Ответ Блейза Забини нельзя было назвать членораздельным.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Эта битва продлилась гораздо дольше.</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пронзительно крикнула Солнечный генерал.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Очередной красный сгусток рассеялся, ударившись в зачарованную </w:t>
      </w:r>
      <w:r w:rsidDel="00000000" w:rsidR="00000000" w:rsidRPr="00000000">
        <w:rPr>
          <w:rFonts w:ascii="Times New Roman" w:cs="Times New Roman" w:eastAsia="Times New Roman" w:hAnsi="Times New Roman"/>
          <w:i w:val="1"/>
          <w:sz w:val="24"/>
          <w:szCs w:val="24"/>
          <w:rtl w:val="0"/>
        </w:rPr>
        <w:t xml:space="preserve">Коллопортусом </w:t>
      </w:r>
      <w:r w:rsidDel="00000000" w:rsidR="00000000" w:rsidRPr="00000000">
        <w:rPr>
          <w:rFonts w:ascii="Times New Roman" w:cs="Times New Roman" w:eastAsia="Times New Roman" w:hAnsi="Times New Roman"/>
          <w:sz w:val="24"/>
          <w:szCs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Девочка, почему ты сегодня делаешь вид, что дерёшься, как взрослая?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У тебя ко мне какие-то претензии,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Девочка тоже судорожно дышала, её голос дрожал: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Я знаю, что ты замышляешь, — громко заявила она. — Я знаю, что вы со Снейпом замышляете, и знаю, кто за этим стоит!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Что? — машинально переспросил Драко.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Казалось, ярость Грейнджер от этого только усилилась. Её пальцы, сжимавшие направленную на Драко палочку, побелели.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до Драко дошло, и от осознания у него в венах закипела кровь. Даже она думает, что он втайне строит козни против неё...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90" w:date="2016-10-05T23:46:12Z">
            <w:rPr>
              <w:rFonts w:ascii="Times New Roman" w:cs="Times New Roman" w:eastAsia="Times New Roman" w:hAnsi="Times New Roman"/>
              <w:i w:val="1"/>
              <w:sz w:val="24"/>
              <w:szCs w:val="24"/>
            </w:rPr>
          </w:rPrChange>
        </w:rPr>
        <w:t xml:space="preserve">И ты туда же?</w:t>
      </w:r>
      <w:ins w:author="Alaric Lightin" w:id="91" w:date="2016-10-05T23:46:15Z">
        <w:r w:rsidDel="00000000" w:rsidR="00000000" w:rsidRPr="00000000">
          <w:rPr>
            <w:rFonts w:ascii="Times New Roman" w:cs="Times New Roman" w:eastAsia="Times New Roman" w:hAnsi="Times New Roman"/>
            <w:sz w:val="24"/>
            <w:szCs w:val="24"/>
            <w:rtl w:val="0"/>
            <w:rPrChange w:author="Alaric Lightin" w:id="90" w:date="2016-10-05T23:46:12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90" w:date="2016-10-05T23:46:12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заорал Драко.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92" w:date="2016-10-05T23:46:21Z">
            <w:rPr>
              <w:rFonts w:ascii="Times New Roman" w:cs="Times New Roman" w:eastAsia="Times New Roman" w:hAnsi="Times New Roman"/>
              <w:i w:val="1"/>
              <w:sz w:val="24"/>
              <w:szCs w:val="24"/>
            </w:rPr>
          </w:rPrChange>
        </w:rPr>
        <w:t xml:space="preserve">Я помогал тебе, </w:t>
      </w:r>
      <w:r w:rsidDel="00000000" w:rsidR="00000000" w:rsidRPr="00000000">
        <w:rPr>
          <w:rFonts w:ascii="Times New Roman" w:cs="Times New Roman" w:eastAsia="Times New Roman" w:hAnsi="Times New Roman"/>
          <w:sz w:val="24"/>
          <w:szCs w:val="24"/>
          <w:rtl w:val="0"/>
          <w:rPrChange w:author="Alaric Lightin" w:id="92" w:date="2016-10-05T23:46:21Z">
            <w:rPr>
              <w:rFonts w:ascii="Times New Roman" w:cs="Times New Roman" w:eastAsia="Times New Roman" w:hAnsi="Times New Roman"/>
              <w:i w:val="1"/>
              <w:sz w:val="24"/>
              <w:szCs w:val="24"/>
            </w:rPr>
          </w:rPrChange>
        </w:rPr>
        <w:t xml:space="preserve">кривозубая </w:t>
      </w:r>
      <w:r w:rsidDel="00000000" w:rsidR="00000000" w:rsidRPr="00000000">
        <w:rPr>
          <w:rFonts w:ascii="Times New Roman" w:cs="Times New Roman" w:eastAsia="Times New Roman" w:hAnsi="Times New Roman"/>
          <w:sz w:val="24"/>
          <w:szCs w:val="24"/>
          <w:rtl w:val="0"/>
          <w:rPrChange w:author="Alaric Lightin" w:id="92" w:date="2016-10-05T23:46:21Z">
            <w:rPr>
              <w:rFonts w:ascii="Times New Roman" w:cs="Times New Roman" w:eastAsia="Times New Roman" w:hAnsi="Times New Roman"/>
              <w:i w:val="1"/>
              <w:sz w:val="24"/>
              <w:szCs w:val="24"/>
            </w:rPr>
          </w:rPrChange>
        </w:rPr>
        <w:t xml:space="preserve">дура! Ты, ты, ты...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лихорадочно перебрал известные ему Тёмные проклятья и нашёл нужное: — </w:t>
      </w:r>
      <w:r w:rsidDel="00000000" w:rsidR="00000000" w:rsidRPr="00000000">
        <w:rPr>
          <w:rFonts w:ascii="Times New Roman" w:cs="Times New Roman" w:eastAsia="Times New Roman" w:hAnsi="Times New Roman"/>
          <w:i w:val="1"/>
          <w:sz w:val="24"/>
          <w:szCs w:val="24"/>
          <w:rtl w:val="0"/>
        </w:rPr>
        <w:t xml:space="preserve">ДЕНСОГИО!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АЛОХОМОРА!</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Время должно было остановиться.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этого не случилось.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Вместо этого </w:t>
      </w:r>
      <w:r w:rsidDel="00000000" w:rsidR="00000000" w:rsidRPr="00000000">
        <w:rPr>
          <w:rFonts w:ascii="Times New Roman" w:cs="Times New Roman" w:eastAsia="Times New Roman" w:hAnsi="Times New Roman"/>
          <w:sz w:val="24"/>
          <w:szCs w:val="24"/>
          <w:rtl w:val="0"/>
        </w:rPr>
        <w:t xml:space="preserve">застёжка </w:t>
      </w:r>
      <w:r w:rsidDel="00000000" w:rsidR="00000000" w:rsidRPr="00000000">
        <w:rPr>
          <w:rFonts w:ascii="Times New Roman" w:cs="Times New Roman" w:eastAsia="Times New Roman" w:hAnsi="Times New Roman"/>
          <w:sz w:val="24"/>
          <w:szCs w:val="24"/>
          <w:rtl w:val="0"/>
        </w:rPr>
        <w:t xml:space="preserve">щёлкнула и свалилась с перчатки.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Экраны показали это очень отчётливо. Всему стадиону Хогвартса.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Del="00000000" w:rsidR="00000000" w:rsidRPr="00000000">
        <w:rPr>
          <w:rFonts w:ascii="Times New Roman" w:cs="Times New Roman" w:eastAsia="Times New Roman" w:hAnsi="Times New Roman"/>
          <w:sz w:val="24"/>
          <w:szCs w:val="24"/>
          <w:rtl w:val="0"/>
        </w:rPr>
        <w:t xml:space="preserve">преодолела </w:t>
      </w:r>
      <w:r w:rsidDel="00000000" w:rsidR="00000000" w:rsidRPr="00000000">
        <w:rPr>
          <w:rFonts w:ascii="Times New Roman" w:cs="Times New Roman" w:eastAsia="Times New Roman" w:hAnsi="Times New Roman"/>
          <w:sz w:val="24"/>
          <w:szCs w:val="24"/>
          <w:rtl w:val="0"/>
        </w:rPr>
        <w:t xml:space="preserve">маглорождённая.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хриплый голос девочки: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Сомниум!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Драко Малфой упал, и уже не поднялся.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Последовало ещё одно мгновенье неподвижной тишины. Солнечный генерал пошатнулась, казалось, она сейчас упадёт в обморок.</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тут воины-Драконы заорали изо всех сил и ринулись в атаку, чтобы отомстить за своего павшего командира.</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Del="00000000" w:rsidR="00000000" w:rsidRPr="00000000">
        <w:rPr>
          <w:rFonts w:ascii="Times New Roman" w:cs="Times New Roman" w:eastAsia="Times New Roman" w:hAnsi="Times New Roman"/>
          <w:sz w:val="24"/>
          <w:szCs w:val="24"/>
          <w:rtl w:val="0"/>
        </w:rPr>
        <w:t xml:space="preserve">друг в друга</w:t>
      </w:r>
      <w:r w:rsidDel="00000000" w:rsidR="00000000" w:rsidRPr="00000000">
        <w:rPr>
          <w:rFonts w:ascii="Times New Roman" w:cs="Times New Roman" w:eastAsia="Times New Roman" w:hAnsi="Times New Roman"/>
          <w:sz w:val="24"/>
          <w:szCs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Пожилой Чарльз Нотт поднялся со своего кресла молча. Покрытый шрамами лорд Джагсон поднялся со своего кресла молча.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Люциус Малфой встал молча.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трое развернулись и зашагали к лестнице, ведущей с трибуны вниз. Они двигались синхронно, словно трио авроров, что </w:t>
      </w:r>
      <w:r w:rsidDel="00000000" w:rsidR="00000000" w:rsidRPr="00000000">
        <w:rPr>
          <w:rFonts w:ascii="Times New Roman" w:cs="Times New Roman" w:eastAsia="Times New Roman" w:hAnsi="Times New Roman"/>
          <w:sz w:val="24"/>
          <w:szCs w:val="24"/>
          <w:rtl w:val="0"/>
        </w:rPr>
        <w:t xml:space="preserve">выглядело довольно зловеще...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Del="00000000" w:rsidR="00000000" w:rsidRPr="00000000">
        <w:rPr>
          <w:rFonts w:ascii="Times New Roman" w:cs="Times New Roman" w:eastAsia="Times New Roman" w:hAnsi="Times New Roman"/>
          <w:sz w:val="24"/>
          <w:szCs w:val="24"/>
          <w:rtl w:val="0"/>
        </w:rPr>
        <w:t xml:space="preserve">чтобы считать это знаком внимания,</w:t>
      </w:r>
      <w:r w:rsidDel="00000000" w:rsidR="00000000" w:rsidRPr="00000000">
        <w:rPr>
          <w:rFonts w:ascii="Times New Roman" w:cs="Times New Roman" w:eastAsia="Times New Roman" w:hAnsi="Times New Roman"/>
          <w:sz w:val="24"/>
          <w:szCs w:val="24"/>
          <w:rtl w:val="0"/>
        </w:rPr>
        <w:t xml:space="preserve"> но всё-таки в направлении профессора Защиты.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Лорд Малфой и его спутники покинули ложу.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Хорошая попытка, Квиринус, — тихо сказал Дамблдор. На его лице проступили  негл</w:t>
      </w:r>
      <w:r w:rsidDel="00000000" w:rsidR="00000000" w:rsidRPr="00000000">
        <w:rPr>
          <w:rFonts w:ascii="Times New Roman" w:cs="Times New Roman" w:eastAsia="Times New Roman" w:hAnsi="Times New Roman"/>
          <w:sz w:val="24"/>
          <w:szCs w:val="24"/>
          <w:rtl w:val="0"/>
        </w:rPr>
        <w:t xml:space="preserve">убокие морщины беспокойства</w:t>
      </w:r>
      <w:r w:rsidDel="00000000" w:rsidR="00000000" w:rsidRPr="00000000">
        <w:rPr>
          <w:rFonts w:ascii="Times New Roman" w:cs="Times New Roman" w:eastAsia="Times New Roman" w:hAnsi="Times New Roman"/>
          <w:sz w:val="24"/>
          <w:szCs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Плечи профессора Защиты слегка дёрнулись. </w:t>
      </w:r>
      <w:r w:rsidDel="00000000" w:rsidR="00000000" w:rsidRPr="00000000">
        <w:rPr>
          <w:rFonts w:ascii="Times New Roman" w:cs="Times New Roman" w:eastAsia="Times New Roman" w:hAnsi="Times New Roman"/>
          <w:sz w:val="24"/>
          <w:szCs w:val="24"/>
          <w:rtl w:val="0"/>
        </w:rPr>
        <w:t xml:space="preserve">Это было первое его движение после окончания битвы.</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Амелия Боунс поднялась </w:t>
      </w:r>
      <w:r w:rsidDel="00000000" w:rsidR="00000000" w:rsidRPr="00000000">
        <w:rPr>
          <w:rFonts w:ascii="Times New Roman" w:cs="Times New Roman" w:eastAsia="Times New Roman" w:hAnsi="Times New Roman"/>
          <w:sz w:val="24"/>
          <w:szCs w:val="24"/>
          <w:rtl w:val="0"/>
        </w:rPr>
        <w:t xml:space="preserve">беззвучно.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Старая ведьма продолжала пристально смотреть на лысеющий затылок профессора Защиты.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 директор Боунс, — подтвердил профессор Защиты. — Некоторые искусства лучше всего начинать изучать с самого детства.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Глаза старой ведьмы сузились.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Вы готовите из них военных. С какой целью?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Подождите! — вмешался лорд Гринграсс. — Многие школы учат дуэлям на первом курсе!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Del="00000000" w:rsidR="00000000" w:rsidRPr="00000000">
        <w:rPr>
          <w:rFonts w:ascii="Times New Roman" w:cs="Times New Roman" w:eastAsia="Times New Roman" w:hAnsi="Times New Roman"/>
          <w:sz w:val="24"/>
          <w:szCs w:val="24"/>
          <w:rtl w:val="0"/>
          <w:rPrChange w:author="Alaric Lightin" w:id="93" w:date="2016-10-05T23:47:32Z">
            <w:rPr>
              <w:rFonts w:ascii="Times New Roman" w:cs="Times New Roman" w:eastAsia="Times New Roman" w:hAnsi="Times New Roman"/>
              <w:i w:val="1"/>
              <w:sz w:val="24"/>
              <w:szCs w:val="24"/>
            </w:rPr>
          </w:rPrChange>
        </w:rPr>
        <w:t xml:space="preserve">эти</w:t>
      </w:r>
      <w:r w:rsidDel="00000000" w:rsidR="00000000" w:rsidRPr="00000000">
        <w:rPr>
          <w:rFonts w:ascii="Times New Roman" w:cs="Times New Roman" w:eastAsia="Times New Roman" w:hAnsi="Times New Roman"/>
          <w:sz w:val="24"/>
          <w:szCs w:val="24"/>
          <w:rtl w:val="0"/>
          <w:rPrChange w:author="Alaric Lightin" w:id="93" w:date="2016-10-05T23:47:32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волшебники не будут прятаться в своих особняках и ждать, пока их защитят. Они будут знать, что знают, как сражаться.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Августа Лонгботтом трижды громко хлопнула в ладоши.</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Мы победили.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Del="00000000" w:rsidR="00000000" w:rsidRPr="00000000">
        <w:rPr>
          <w:rFonts w:ascii="Times New Roman" w:cs="Times New Roman" w:eastAsia="Times New Roman" w:hAnsi="Times New Roman"/>
          <w:sz w:val="24"/>
          <w:szCs w:val="24"/>
          <w:rtl w:val="0"/>
        </w:rPr>
        <w:t xml:space="preserve">благодаря мудрому решению генерала Драконов</w:t>
      </w:r>
      <w:r w:rsidDel="00000000" w:rsidR="00000000" w:rsidRPr="00000000">
        <w:rPr>
          <w:rFonts w:ascii="Times New Roman" w:cs="Times New Roman" w:eastAsia="Times New Roman" w:hAnsi="Times New Roman"/>
          <w:sz w:val="24"/>
          <w:szCs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Del="00000000" w:rsidR="00000000" w:rsidRPr="00000000">
        <w:rPr>
          <w:rFonts w:ascii="Times New Roman" w:cs="Times New Roman" w:eastAsia="Times New Roman" w:hAnsi="Times New Roman"/>
          <w:sz w:val="24"/>
          <w:szCs w:val="24"/>
          <w:rtl w:val="0"/>
        </w:rPr>
        <w:t xml:space="preserve">надев </w:t>
      </w:r>
      <w:r w:rsidDel="00000000" w:rsidR="00000000" w:rsidRPr="00000000">
        <w:rPr>
          <w:rFonts w:ascii="Times New Roman" w:cs="Times New Roman" w:eastAsia="Times New Roman" w:hAnsi="Times New Roman"/>
          <w:sz w:val="24"/>
          <w:szCs w:val="24"/>
          <w:rtl w:val="0"/>
        </w:rPr>
        <w:t xml:space="preserve">свои собственные зелёные очки и захватив </w:t>
      </w:r>
      <w:r w:rsidDel="00000000" w:rsidR="00000000" w:rsidRPr="00000000">
        <w:rPr>
          <w:rFonts w:ascii="Times New Roman" w:cs="Times New Roman" w:eastAsia="Times New Roman" w:hAnsi="Times New Roman"/>
          <w:sz w:val="24"/>
          <w:szCs w:val="24"/>
          <w:rtl w:val="0"/>
        </w:rPr>
        <w:t xml:space="preserve">очки побеждённых солдат</w:t>
      </w:r>
      <w:r w:rsidDel="00000000" w:rsidR="00000000" w:rsidRPr="00000000">
        <w:rPr>
          <w:rFonts w:ascii="Times New Roman" w:cs="Times New Roman" w:eastAsia="Times New Roman" w:hAnsi="Times New Roman"/>
          <w:sz w:val="24"/>
          <w:szCs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Судя по сияющим глазам Падмы и её надменной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Del="00000000" w:rsidR="00000000" w:rsidRPr="00000000">
        <w:rPr>
          <w:rFonts w:ascii="Times New Roman" w:cs="Times New Roman" w:eastAsia="Times New Roman" w:hAnsi="Times New Roman"/>
          <w:sz w:val="24"/>
          <w:szCs w:val="24"/>
          <w:rtl w:val="0"/>
        </w:rPr>
        <w:t xml:space="preserve"> родившаяся за границей ведьма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w:t>
      </w:r>
      <w:r w:rsidDel="00000000" w:rsidR="00000000" w:rsidRPr="00000000">
        <w:rPr>
          <w:rFonts w:ascii="Times New Roman" w:cs="Times New Roman" w:eastAsia="Times New Roman" w:hAnsi="Times New Roman"/>
          <w:sz w:val="24"/>
          <w:szCs w:val="24"/>
          <w:rtl w:val="0"/>
        </w:rPr>
        <w:t xml:space="preserve"> не понимала</w:t>
      </w:r>
      <w:r w:rsidDel="00000000" w:rsidR="00000000" w:rsidRPr="00000000">
        <w:rPr>
          <w:rFonts w:ascii="Times New Roman" w:cs="Times New Roman" w:eastAsia="Times New Roman" w:hAnsi="Times New Roman"/>
          <w:sz w:val="24"/>
          <w:szCs w:val="24"/>
          <w:rtl w:val="0"/>
        </w:rPr>
        <w:t xml:space="preserve">, что произошло или что это означает.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проиграл.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Del="00000000" w:rsidR="00000000" w:rsidRPr="00000000">
        <w:rPr>
          <w:rFonts w:ascii="Times New Roman" w:cs="Times New Roman" w:eastAsia="Times New Roman" w:hAnsi="Times New Roman"/>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астёжка </w:t>
      </w:r>
      <w:r w:rsidDel="00000000" w:rsidR="00000000" w:rsidRPr="00000000">
        <w:rPr>
          <w:rFonts w:ascii="Times New Roman" w:cs="Times New Roman" w:eastAsia="Times New Roman" w:hAnsi="Times New Roman"/>
          <w:sz w:val="24"/>
          <w:szCs w:val="24"/>
          <w:rtl w:val="0"/>
        </w:rPr>
        <w:t xml:space="preserve">щёлкает и падает с перчатки....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Он </w:t>
      </w:r>
      <w:ins w:author="Alaric Lightin" w:id="94" w:date="2016-10-05T23:48:16Z">
        <w:r w:rsidDel="00000000" w:rsidR="00000000" w:rsidRPr="00000000">
          <w:rPr>
            <w:rFonts w:ascii="Times New Roman" w:cs="Times New Roman" w:eastAsia="Times New Roman" w:hAnsi="Times New Roman"/>
            <w:sz w:val="24"/>
            <w:szCs w:val="24"/>
            <w:rtl w:val="0"/>
          </w:rPr>
          <w:t xml:space="preserve">прекрасно </w:t>
        </w:r>
      </w:ins>
      <w:r w:rsidDel="00000000" w:rsidR="00000000" w:rsidRPr="00000000">
        <w:rPr>
          <w:rFonts w:ascii="Times New Roman" w:cs="Times New Roman" w:eastAsia="Times New Roman" w:hAnsi="Times New Roman"/>
          <w:sz w:val="24"/>
          <w:szCs w:val="24"/>
          <w:rtl w:val="0"/>
          <w:rPrChange w:author="Alaric Lightin" w:id="95" w:date="2016-10-05T23:48:20Z">
            <w:rPr>
              <w:rFonts w:ascii="Times New Roman" w:cs="Times New Roman" w:eastAsia="Times New Roman" w:hAnsi="Times New Roman"/>
              <w:i w:val="1"/>
              <w:sz w:val="24"/>
              <w:szCs w:val="24"/>
            </w:rPr>
          </w:rPrChange>
        </w:rPr>
        <w:t xml:space="preserve">знал</w:t>
      </w:r>
      <w:r w:rsidDel="00000000" w:rsidR="00000000" w:rsidRPr="00000000">
        <w:rPr>
          <w:rFonts w:ascii="Times New Roman" w:cs="Times New Roman" w:eastAsia="Times New Roman" w:hAnsi="Times New Roman"/>
          <w:sz w:val="24"/>
          <w:szCs w:val="24"/>
          <w:rtl w:val="0"/>
        </w:rPr>
        <w:t xml:space="preserve">,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w:t>
      </w:r>
      <w:r w:rsidDel="00000000" w:rsidR="00000000" w:rsidRPr="00000000">
        <w:rPr>
          <w:rFonts w:ascii="Times New Roman" w:cs="Times New Roman" w:eastAsia="Times New Roman" w:hAnsi="Times New Roman"/>
          <w:sz w:val="24"/>
          <w:szCs w:val="24"/>
          <w:rtl w:val="0"/>
          <w:rPrChange w:author="Alaric Lightin" w:id="96" w:date="2016-10-05T23:48:30Z">
            <w:rPr>
              <w:rFonts w:ascii="Times New Roman" w:cs="Times New Roman" w:eastAsia="Times New Roman" w:hAnsi="Times New Roman"/>
              <w:i w:val="1"/>
              <w:sz w:val="24"/>
              <w:szCs w:val="24"/>
            </w:rPr>
          </w:rPrChange>
        </w:rPr>
        <w:t xml:space="preserve">просто</w:t>
      </w:r>
      <w:r w:rsidDel="00000000" w:rsidR="00000000" w:rsidRPr="00000000">
        <w:rPr>
          <w:rFonts w:ascii="Times New Roman" w:cs="Times New Roman" w:eastAsia="Times New Roman" w:hAnsi="Times New Roman"/>
          <w:sz w:val="24"/>
          <w:szCs w:val="24"/>
          <w:rtl w:val="0"/>
        </w:rPr>
        <w:t xml:space="preserve"> наложил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Fonts w:ascii="Times New Roman" w:cs="Times New Roman" w:eastAsia="Times New Roman" w:hAnsi="Times New Roman"/>
          <w:sz w:val="24"/>
          <w:szCs w:val="24"/>
          <w:rtl w:val="0"/>
        </w:rPr>
        <w:t xml:space="preserve"> на свою перчатку, </w:t>
      </w:r>
      <w:r w:rsidDel="00000000" w:rsidR="00000000" w:rsidRPr="00000000">
        <w:rPr>
          <w:rFonts w:ascii="Times New Roman" w:cs="Times New Roman" w:eastAsia="Times New Roman" w:hAnsi="Times New Roman"/>
          <w:sz w:val="24"/>
          <w:szCs w:val="24"/>
          <w:rtl w:val="0"/>
          <w:rPrChange w:author="Alaric Lightin" w:id="97" w:date="2016-10-05T23:48:33Z">
            <w:rPr>
              <w:rFonts w:ascii="Times New Roman" w:cs="Times New Roman" w:eastAsia="Times New Roman" w:hAnsi="Times New Roman"/>
              <w:i w:val="1"/>
              <w:sz w:val="24"/>
              <w:szCs w:val="24"/>
            </w:rPr>
          </w:rPrChange>
        </w:rPr>
        <w:t xml:space="preserve">просто</w:t>
      </w:r>
      <w:r w:rsidDel="00000000" w:rsidR="00000000" w:rsidRPr="00000000">
        <w:rPr>
          <w:rFonts w:ascii="Times New Roman" w:cs="Times New Roman" w:eastAsia="Times New Roman" w:hAnsi="Times New Roman"/>
          <w:sz w:val="24"/>
          <w:szCs w:val="24"/>
          <w:rtl w:val="0"/>
        </w:rPr>
        <w:t xml:space="preserve"> использовал заклинание, не </w:t>
      </w:r>
      <w:r w:rsidDel="00000000" w:rsidR="00000000" w:rsidRPr="00000000">
        <w:rPr>
          <w:rFonts w:ascii="Times New Roman" w:cs="Times New Roman" w:eastAsia="Times New Roman" w:hAnsi="Times New Roman"/>
          <w:sz w:val="24"/>
          <w:szCs w:val="24"/>
          <w:rtl w:val="0"/>
        </w:rPr>
        <w:t xml:space="preserve">вложил </w:t>
      </w:r>
      <w:r w:rsidDel="00000000" w:rsidR="00000000" w:rsidRPr="00000000">
        <w:rPr>
          <w:rFonts w:ascii="Times New Roman" w:cs="Times New Roman" w:eastAsia="Times New Roman" w:hAnsi="Times New Roman"/>
          <w:sz w:val="24"/>
          <w:szCs w:val="24"/>
          <w:rtl w:val="0"/>
        </w:rPr>
        <w:t xml:space="preserve">все силы, чтобы сделать его сильнее, чтобы Гарри Поттер или Гермиона  Грейнджер не смогли бы его отменить.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никто в это не </w:t>
      </w:r>
      <w:r w:rsidDel="00000000" w:rsidR="00000000" w:rsidRPr="00000000">
        <w:rPr>
          <w:rFonts w:ascii="Times New Roman" w:cs="Times New Roman" w:eastAsia="Times New Roman" w:hAnsi="Times New Roman"/>
          <w:sz w:val="24"/>
          <w:szCs w:val="24"/>
          <w:rtl w:val="0"/>
          <w:rPrChange w:author="Alaric Lightin" w:id="98" w:date="2016-10-05T23:48:40Z">
            <w:rPr>
              <w:rFonts w:ascii="Times New Roman" w:cs="Times New Roman" w:eastAsia="Times New Roman" w:hAnsi="Times New Roman"/>
              <w:i w:val="1"/>
              <w:sz w:val="24"/>
              <w:szCs w:val="24"/>
            </w:rPr>
          </w:rPrChange>
        </w:rPr>
        <w:t xml:space="preserve">поверит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 если это правда. Даже в Слизерине никто в это не поверит. Это </w:t>
      </w:r>
      <w:r w:rsidDel="00000000" w:rsidR="00000000" w:rsidRPr="00000000">
        <w:rPr>
          <w:rFonts w:ascii="Times New Roman" w:cs="Times New Roman" w:eastAsia="Times New Roman" w:hAnsi="Times New Roman"/>
          <w:sz w:val="24"/>
          <w:szCs w:val="24"/>
          <w:rtl w:val="0"/>
          <w:rPrChange w:author="Alaric Lightin" w:id="99" w:date="2016-10-05T23:48:47Z">
            <w:rPr>
              <w:rFonts w:ascii="Times New Roman" w:cs="Times New Roman" w:eastAsia="Times New Roman" w:hAnsi="Times New Roman"/>
              <w:i w:val="1"/>
              <w:sz w:val="24"/>
              <w:szCs w:val="24"/>
            </w:rPr>
          </w:rPrChange>
        </w:rPr>
        <w:t xml:space="preserve">выглядело</w:t>
      </w:r>
      <w:r w:rsidDel="00000000" w:rsidR="00000000" w:rsidRPr="00000000">
        <w:rPr>
          <w:rFonts w:ascii="Times New Roman" w:cs="Times New Roman" w:eastAsia="Times New Roman" w:hAnsi="Times New Roman"/>
          <w:sz w:val="24"/>
          <w:szCs w:val="24"/>
          <w:rtl w:val="0"/>
        </w:rPr>
        <w:t xml:space="preserve"> как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говорка, и все увидят лишь отговорку.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Грейнджер увернулась, крутанулась, а потом крикнула «АЛОХОМОРА!»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Мозг Драко воспроизводил этот момент снова и снова, и возмущение росло.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же </w:t>
      </w:r>
      <w:r w:rsidDel="00000000" w:rsidR="00000000" w:rsidRPr="00000000">
        <w:rPr>
          <w:rFonts w:ascii="Times New Roman" w:cs="Times New Roman" w:eastAsia="Times New Roman" w:hAnsi="Times New Roman"/>
          <w:sz w:val="24"/>
          <w:szCs w:val="24"/>
          <w:rtl w:val="0"/>
          <w:rPrChange w:author="Alaric Lightin" w:id="100" w:date="2016-10-05T23:48:56Z">
            <w:rPr>
              <w:rFonts w:ascii="Times New Roman" w:cs="Times New Roman" w:eastAsia="Times New Roman" w:hAnsi="Times New Roman"/>
              <w:i w:val="1"/>
              <w:sz w:val="24"/>
              <w:szCs w:val="24"/>
            </w:rPr>
          </w:rPrChange>
        </w:rPr>
        <w:t xml:space="preserve">помогал</w:t>
      </w:r>
      <w:r w:rsidDel="00000000" w:rsidR="00000000" w:rsidRPr="00000000">
        <w:rPr>
          <w:rFonts w:ascii="Times New Roman" w:cs="Times New Roman" w:eastAsia="Times New Roman" w:hAnsi="Times New Roman"/>
          <w:sz w:val="24"/>
          <w:szCs w:val="24"/>
          <w:rtl w:val="0"/>
        </w:rPr>
        <w:t xml:space="preserve"> Грейнджер... они </w:t>
      </w:r>
      <w:r w:rsidDel="00000000" w:rsidR="00000000" w:rsidRPr="00000000">
        <w:rPr>
          <w:rFonts w:ascii="Times New Roman" w:cs="Times New Roman" w:eastAsia="Times New Roman" w:hAnsi="Times New Roman"/>
          <w:sz w:val="24"/>
          <w:szCs w:val="24"/>
          <w:rtl w:val="0"/>
        </w:rPr>
        <w:t xml:space="preserve">объединились, </w:t>
      </w:r>
      <w:r w:rsidDel="00000000" w:rsidR="00000000" w:rsidRPr="00000000">
        <w:rPr>
          <w:rFonts w:ascii="Times New Roman" w:cs="Times New Roman" w:eastAsia="Times New Roman" w:hAnsi="Times New Roman"/>
          <w:sz w:val="24"/>
          <w:szCs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w:t>
      </w:r>
      <w:r w:rsidDel="00000000" w:rsidR="00000000" w:rsidRPr="00000000">
        <w:rPr>
          <w:rFonts w:ascii="Times New Roman" w:cs="Times New Roman" w:eastAsia="Times New Roman" w:hAnsi="Times New Roman"/>
          <w:sz w:val="24"/>
          <w:szCs w:val="24"/>
          <w:rtl w:val="0"/>
          <w:rPrChange w:author="Alaric Lightin" w:id="101" w:date="2016-10-05T23:49:02Z">
            <w:rPr>
              <w:rFonts w:ascii="Times New Roman" w:cs="Times New Roman" w:eastAsia="Times New Roman" w:hAnsi="Times New Roman"/>
              <w:i w:val="1"/>
              <w:sz w:val="24"/>
              <w:szCs w:val="24"/>
            </w:rPr>
          </w:rPrChange>
        </w:rPr>
        <w:t xml:space="preserve">чем</w:t>
      </w:r>
      <w:r w:rsidDel="00000000" w:rsidR="00000000" w:rsidRPr="00000000">
        <w:rPr>
          <w:rFonts w:ascii="Times New Roman" w:cs="Times New Roman" w:eastAsia="Times New Roman" w:hAnsi="Times New Roman"/>
          <w:sz w:val="24"/>
          <w:szCs w:val="24"/>
          <w:rtl w:val="0"/>
        </w:rPr>
        <w:t xml:space="preserve"> он рисковал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02" w:date="2016-10-05T23:49:05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 он, наверняка уже потерял, </w:t>
      </w:r>
      <w:r w:rsidDel="00000000" w:rsidR="00000000" w:rsidRPr="00000000">
        <w:rPr>
          <w:rFonts w:ascii="Times New Roman" w:cs="Times New Roman" w:eastAsia="Times New Roman" w:hAnsi="Times New Roman"/>
          <w:sz w:val="24"/>
          <w:szCs w:val="24"/>
          <w:rtl w:val="0"/>
          <w:rPrChange w:author="Alaric Lightin" w:id="103" w:date="2016-10-05T23:49:10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 означало для наследника Дома Малфоев сделать это для </w:t>
      </w:r>
      <w:r w:rsidDel="00000000" w:rsidR="00000000" w:rsidRPr="00000000">
        <w:rPr>
          <w:rFonts w:ascii="Times New Roman" w:cs="Times New Roman" w:eastAsia="Times New Roman" w:hAnsi="Times New Roman"/>
          <w:sz w:val="24"/>
          <w:szCs w:val="24"/>
          <w:rtl w:val="0"/>
          <w:rPrChange w:author="Alaric Lightin" w:id="104" w:date="2016-10-05T23:49:15Z">
            <w:rPr>
              <w:rFonts w:ascii="Times New Roman" w:cs="Times New Roman" w:eastAsia="Times New Roman" w:hAnsi="Times New Roman"/>
              <w:i w:val="1"/>
              <w:sz w:val="24"/>
              <w:szCs w:val="24"/>
            </w:rPr>
          </w:rPrChange>
        </w:rPr>
        <w:t xml:space="preserve">грязнокровки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вот теперь оставался только один ход, и особенностью вынужденного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хода было то, что тебе </w:t>
      </w:r>
      <w:r w:rsidDel="00000000" w:rsidR="00000000" w:rsidRPr="00000000">
        <w:rPr>
          <w:rFonts w:ascii="Times New Roman" w:cs="Times New Roman" w:eastAsia="Times New Roman" w:hAnsi="Times New Roman"/>
          <w:sz w:val="24"/>
          <w:szCs w:val="24"/>
          <w:rtl w:val="0"/>
          <w:rPrChange w:author="Alaric Lightin" w:id="105" w:date="2016-10-05T23:49:23Z">
            <w:rPr>
              <w:rFonts w:ascii="Times New Roman" w:cs="Times New Roman" w:eastAsia="Times New Roman" w:hAnsi="Times New Roman"/>
              <w:i w:val="1"/>
              <w:sz w:val="24"/>
              <w:szCs w:val="24"/>
            </w:rPr>
          </w:rPrChange>
        </w:rPr>
        <w:t xml:space="preserve">приходится</w:t>
      </w:r>
      <w:r w:rsidDel="00000000" w:rsidR="00000000" w:rsidRPr="00000000">
        <w:rPr>
          <w:rFonts w:ascii="Times New Roman" w:cs="Times New Roman" w:eastAsia="Times New Roman" w:hAnsi="Times New Roman"/>
          <w:sz w:val="24"/>
          <w:szCs w:val="24"/>
          <w:rtl w:val="0"/>
        </w:rPr>
        <w:t xml:space="preserve"> его делать, даже если за этим последует наказание в виде отработок и потеря баллов факультета. Профессор Снейп, конечно, </w:t>
      </w:r>
      <w:r w:rsidDel="00000000" w:rsidR="00000000" w:rsidRPr="00000000">
        <w:rPr>
          <w:rFonts w:ascii="Times New Roman" w:cs="Times New Roman" w:eastAsia="Times New Roman" w:hAnsi="Times New Roman"/>
          <w:sz w:val="24"/>
          <w:szCs w:val="24"/>
          <w:rtl w:val="0"/>
          <w:rPrChange w:author="Alaric Lightin" w:id="106" w:date="2016-10-05T23:49:30Z">
            <w:rPr>
              <w:rFonts w:ascii="Times New Roman" w:cs="Times New Roman" w:eastAsia="Times New Roman" w:hAnsi="Times New Roman"/>
              <w:i w:val="1"/>
              <w:sz w:val="24"/>
              <w:szCs w:val="24"/>
            </w:rPr>
          </w:rPrChange>
        </w:rPr>
        <w:t xml:space="preserve">поймёт, </w:t>
      </w:r>
      <w:r w:rsidDel="00000000" w:rsidR="00000000" w:rsidRPr="00000000">
        <w:rPr>
          <w:rFonts w:ascii="Times New Roman" w:cs="Times New Roman" w:eastAsia="Times New Roman" w:hAnsi="Times New Roman"/>
          <w:sz w:val="24"/>
          <w:szCs w:val="24"/>
          <w:rtl w:val="0"/>
        </w:rPr>
        <w:t xml:space="preserve">но существовал предел тому (отец предупреждал его), на что Снейп может закрыть глаза.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Только ведь это не так, </w:t>
      </w:r>
      <w:r w:rsidDel="00000000" w:rsidR="00000000" w:rsidRPr="00000000">
        <w:rPr>
          <w:rFonts w:ascii="Times New Roman" w:cs="Times New Roman" w:eastAsia="Times New Roman" w:hAnsi="Times New Roman"/>
          <w:sz w:val="24"/>
          <w:szCs w:val="24"/>
          <w:rtl w:val="0"/>
        </w:rPr>
        <w:t xml:space="preserve">прошептал голос Гарри Поттера в голове Драко. </w:t>
      </w:r>
      <w:r w:rsidDel="00000000" w:rsidR="00000000" w:rsidRPr="00000000">
        <w:rPr>
          <w:rFonts w:ascii="Times New Roman" w:cs="Times New Roman" w:eastAsia="Times New Roman" w:hAnsi="Times New Roman"/>
          <w:i w:val="1"/>
          <w:sz w:val="24"/>
          <w:szCs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в глубине сознания он знал причину этого </w:t>
      </w:r>
      <w:r w:rsidDel="00000000" w:rsidR="00000000" w:rsidRPr="00000000">
        <w:rPr>
          <w:rFonts w:ascii="Times New Roman" w:cs="Times New Roman" w:eastAsia="Times New Roman" w:hAnsi="Times New Roman"/>
          <w:sz w:val="24"/>
          <w:szCs w:val="24"/>
          <w:rtl w:val="0"/>
        </w:rPr>
        <w:t xml:space="preserve">беспокойства</w:t>
      </w:r>
      <w:r w:rsidDel="00000000" w:rsidR="00000000" w:rsidRPr="00000000">
        <w:rPr>
          <w:rFonts w:ascii="Times New Roman" w:cs="Times New Roman" w:eastAsia="Times New Roman" w:hAnsi="Times New Roman"/>
          <w:sz w:val="24"/>
          <w:szCs w:val="24"/>
          <w:rtl w:val="0"/>
        </w:rPr>
        <w:t xml:space="preserve">. Но он глядел в стену и размышлял</w:t>
      </w:r>
      <w:r w:rsidDel="00000000" w:rsidR="00000000" w:rsidRPr="00000000">
        <w:rPr>
          <w:rFonts w:ascii="Times New Roman" w:cs="Times New Roman" w:eastAsia="Times New Roman" w:hAnsi="Times New Roman"/>
          <w:sz w:val="24"/>
          <w:szCs w:val="24"/>
          <w:rtl w:val="0"/>
        </w:rPr>
        <w:t xml:space="preserve"> о вынужденном ходе</w:t>
      </w:r>
      <w:r w:rsidDel="00000000" w:rsidR="00000000" w:rsidRPr="00000000">
        <w:rPr>
          <w:rFonts w:ascii="Times New Roman" w:cs="Times New Roman" w:eastAsia="Times New Roman" w:hAnsi="Times New Roman"/>
          <w:sz w:val="24"/>
          <w:szCs w:val="24"/>
          <w:rtl w:val="0"/>
        </w:rPr>
        <w:t xml:space="preserve">. Всё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 быть просто — когда у тебя есть лишь один ход, тебе остаётся просто его сделать, 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вертелась, кружилась, взмокшие от пота волосы взвивались вокруг неё, </w:t>
      </w:r>
      <w:r w:rsidDel="00000000" w:rsidR="00000000" w:rsidRPr="00000000">
        <w:rPr>
          <w:rFonts w:ascii="Times New Roman" w:cs="Times New Roman" w:eastAsia="Times New Roman" w:hAnsi="Times New Roman"/>
          <w:i w:val="1"/>
          <w:sz w:val="24"/>
          <w:szCs w:val="24"/>
          <w:rtl w:val="0"/>
        </w:rPr>
        <w:t xml:space="preserve">чар</w:t>
      </w:r>
      <w:r w:rsidDel="00000000" w:rsidR="00000000" w:rsidRPr="00000000">
        <w:rPr>
          <w:rFonts w:ascii="Times New Roman" w:cs="Times New Roman" w:eastAsia="Times New Roman" w:hAnsi="Times New Roman"/>
          <w:i w:val="1"/>
          <w:sz w:val="24"/>
          <w:szCs w:val="24"/>
          <w:rtl w:val="0"/>
        </w:rPr>
        <w:t xml:space="preserve">ы слетали с её палочки так же быстро, как и с его, заклинание и противозаклинание, светящиеся летучие мыши летели ему в лицо, </w:t>
      </w:r>
      <w:r w:rsidDel="00000000" w:rsidR="00000000" w:rsidRPr="00000000">
        <w:rPr>
          <w:rFonts w:ascii="Times New Roman" w:cs="Times New Roman" w:eastAsia="Times New Roman" w:hAnsi="Times New Roman"/>
          <w:i w:val="1"/>
          <w:sz w:val="24"/>
          <w:szCs w:val="24"/>
          <w:rtl w:val="0"/>
        </w:rPr>
        <w:t xml:space="preserve">и всё это на фоне ярости, сверкающей в глазах Грейнджер</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...равного противника.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Если он вызовет Грейнджер на дуэль и </w:t>
      </w:r>
      <w:r w:rsidDel="00000000" w:rsidR="00000000" w:rsidRPr="00000000">
        <w:rPr>
          <w:rFonts w:ascii="Times New Roman" w:cs="Times New Roman" w:eastAsia="Times New Roman" w:hAnsi="Times New Roman"/>
          <w:sz w:val="24"/>
          <w:szCs w:val="24"/>
          <w:rtl w:val="0"/>
          <w:rPrChange w:author="Alaric Lightin" w:id="107" w:date="2016-10-05T23:49:57Z">
            <w:rPr>
              <w:rFonts w:ascii="Times New Roman" w:cs="Times New Roman" w:eastAsia="Times New Roman" w:hAnsi="Times New Roman"/>
              <w:i w:val="1"/>
              <w:sz w:val="24"/>
              <w:szCs w:val="24"/>
            </w:rPr>
          </w:rPrChange>
        </w:rPr>
        <w:t xml:space="preserve">проиграет...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Этого не может </w:t>
      </w:r>
      <w:r w:rsidDel="00000000" w:rsidR="00000000" w:rsidRPr="00000000">
        <w:rPr>
          <w:rFonts w:ascii="Times New Roman" w:cs="Times New Roman" w:eastAsia="Times New Roman" w:hAnsi="Times New Roman"/>
          <w:sz w:val="24"/>
          <w:szCs w:val="24"/>
          <w:rtl w:val="0"/>
        </w:rPr>
        <w:t xml:space="preserve">быть, ведь Драко получил свою палочку на два года раньше, чем любой ученик из его класса.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И Грейнджер тоже потратила много сил, </w:t>
      </w:r>
      <w:r w:rsidDel="00000000" w:rsidR="00000000" w:rsidRPr="00000000">
        <w:rPr>
          <w:rFonts w:ascii="Times New Roman" w:cs="Times New Roman" w:eastAsia="Times New Roman" w:hAnsi="Times New Roman"/>
          <w:sz w:val="24"/>
          <w:szCs w:val="24"/>
          <w:rtl w:val="0"/>
        </w:rPr>
        <w:t xml:space="preserve">прошептал голос внутреннего оппонента. Грейнджер должна была выдохнуться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всех этих сногсшибателей, но даже в таком состоянии она смогла отменить его Запирающее заклинание.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w:t>
      </w:r>
      <w:ins w:author="Alaric Lightin" w:id="108" w:date="2016-10-05T23:50:18Z">
        <w:r w:rsidDel="00000000" w:rsidR="00000000" w:rsidRPr="00000000">
          <w:rPr>
            <w:rFonts w:ascii="Times New Roman" w:cs="Times New Roman" w:eastAsia="Times New Roman" w:hAnsi="Times New Roman"/>
            <w:sz w:val="24"/>
            <w:szCs w:val="24"/>
            <w:rtl w:val="0"/>
          </w:rPr>
          <w:t xml:space="preserve">никак </w:t>
        </w:r>
      </w:ins>
      <w:r w:rsidDel="00000000" w:rsidR="00000000" w:rsidRPr="00000000">
        <w:rPr>
          <w:rFonts w:ascii="Times New Roman" w:cs="Times New Roman" w:eastAsia="Times New Roman" w:hAnsi="Times New Roman"/>
          <w:sz w:val="24"/>
          <w:szCs w:val="24"/>
          <w:rtl w:val="0"/>
          <w:rPrChange w:author="Alaric Lightin" w:id="109" w:date="2016-10-05T23:50:22Z">
            <w:rPr>
              <w:rFonts w:ascii="Times New Roman" w:cs="Times New Roman" w:eastAsia="Times New Roman" w:hAnsi="Times New Roman"/>
              <w:i w:val="1"/>
              <w:sz w:val="24"/>
              <w:szCs w:val="24"/>
            </w:rPr>
          </w:rPrChange>
        </w:rPr>
        <w:t xml:space="preserve">не мог</w:t>
      </w:r>
      <w:r w:rsidDel="00000000" w:rsidR="00000000" w:rsidRPr="00000000">
        <w:rPr>
          <w:rFonts w:ascii="Times New Roman" w:cs="Times New Roman" w:eastAsia="Times New Roman" w:hAnsi="Times New Roman"/>
          <w:sz w:val="24"/>
          <w:szCs w:val="24"/>
          <w:rtl w:val="0"/>
        </w:rPr>
        <w:t xml:space="preserve"> позволить себе вызвать Грейнджер при всех, один на один, без отговорок, и проиграть.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знал, что следует делать в таких ситуациях. Надо жульничать. Но если кто-нибудь об этом узнает, результат будет </w:t>
      </w:r>
      <w:r w:rsidDel="00000000" w:rsidR="00000000" w:rsidRPr="00000000">
        <w:rPr>
          <w:rFonts w:ascii="Times New Roman" w:cs="Times New Roman" w:eastAsia="Times New Roman" w:hAnsi="Times New Roman"/>
          <w:sz w:val="24"/>
          <w:szCs w:val="24"/>
          <w:rtl w:val="0"/>
        </w:rPr>
        <w:t xml:space="preserve">катастрофическим</w:t>
      </w:r>
      <w:r w:rsidDel="00000000" w:rsidR="00000000" w:rsidRPr="00000000">
        <w:rPr>
          <w:rFonts w:ascii="Times New Roman" w:cs="Times New Roman" w:eastAsia="Times New Roman" w:hAnsi="Times New Roman"/>
          <w:sz w:val="24"/>
          <w:szCs w:val="24"/>
          <w:rtl w:val="0"/>
        </w:rPr>
        <w:t xml:space="preserve">, это будет идеальнейший материал для шантажа, даже если его никогда не предадут огласке. И л</w:t>
      </w:r>
      <w:r w:rsidDel="00000000" w:rsidR="00000000" w:rsidRPr="00000000">
        <w:rPr>
          <w:rFonts w:ascii="Times New Roman" w:cs="Times New Roman" w:eastAsia="Times New Roman" w:hAnsi="Times New Roman"/>
          <w:sz w:val="24"/>
          <w:szCs w:val="24"/>
          <w:rtl w:val="0"/>
        </w:rPr>
        <w:t xml:space="preserve">юбой наблюдающий слизеринец </w:t>
      </w:r>
      <w:r w:rsidDel="00000000" w:rsidR="00000000" w:rsidRPr="00000000">
        <w:rPr>
          <w:rFonts w:ascii="Times New Roman" w:cs="Times New Roman" w:eastAsia="Times New Roman" w:hAnsi="Times New Roman"/>
          <w:sz w:val="24"/>
          <w:szCs w:val="24"/>
          <w:rtl w:val="0"/>
          <w:rPrChange w:author="Alaric Lightin" w:id="110" w:date="2016-10-05T23:50:30Z">
            <w:rPr>
              <w:rFonts w:ascii="Times New Roman" w:cs="Times New Roman" w:eastAsia="Times New Roman" w:hAnsi="Times New Roman"/>
              <w:i w:val="1"/>
              <w:sz w:val="24"/>
              <w:szCs w:val="24"/>
            </w:rPr>
          </w:rPrChange>
        </w:rPr>
        <w:t xml:space="preserve">поймёт</w:t>
      </w:r>
      <w:r w:rsidDel="00000000" w:rsidR="00000000" w:rsidRPr="00000000">
        <w:rPr>
          <w:rFonts w:ascii="Times New Roman" w:cs="Times New Roman" w:eastAsia="Times New Roman" w:hAnsi="Times New Roman"/>
          <w:sz w:val="24"/>
          <w:szCs w:val="24"/>
          <w:rtl w:val="0"/>
        </w:rPr>
        <w:t xml:space="preserve">. Они будут </w:t>
      </w:r>
      <w:r w:rsidDel="00000000" w:rsidR="00000000" w:rsidRPr="00000000">
        <w:rPr>
          <w:rFonts w:ascii="Times New Roman" w:cs="Times New Roman" w:eastAsia="Times New Roman" w:hAnsi="Times New Roman"/>
          <w:sz w:val="24"/>
          <w:szCs w:val="24"/>
          <w:rtl w:val="0"/>
          <w:rPrChange w:author="Alaric Lightin" w:id="111" w:date="2016-10-05T23:50:33Z">
            <w:rPr>
              <w:rFonts w:ascii="Times New Roman" w:cs="Times New Roman" w:eastAsia="Times New Roman" w:hAnsi="Times New Roman"/>
              <w:i w:val="1"/>
              <w:sz w:val="24"/>
              <w:szCs w:val="24"/>
            </w:rPr>
          </w:rPrChange>
        </w:rPr>
        <w:t xml:space="preserve">искать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Del="00000000" w:rsidR="00000000" w:rsidRPr="00000000">
        <w:rPr>
          <w:rFonts w:ascii="Times New Roman" w:cs="Times New Roman" w:eastAsia="Times New Roman" w:hAnsi="Times New Roman"/>
          <w:sz w:val="24"/>
          <w:szCs w:val="24"/>
          <w:rtl w:val="0"/>
        </w:rPr>
        <w:t xml:space="preserve">серебряными</w:t>
      </w:r>
      <w:r w:rsidDel="00000000" w:rsidR="00000000" w:rsidRPr="00000000">
        <w:rPr>
          <w:rFonts w:ascii="Times New Roman" w:cs="Times New Roman" w:eastAsia="Times New Roman" w:hAnsi="Times New Roman"/>
          <w:sz w:val="24"/>
          <w:szCs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От Драко, сына Люциуса сына Абраксиса, Лордов Благородного и Древнейшего Дома Малфоев, а так</w:t>
      </w:r>
      <w:del w:author="Alaric Lightin" w:id="112" w:date="2016-06-24T03:21:54Z">
        <w:r w:rsidDel="00000000" w:rsidR="00000000" w:rsidRPr="00000000">
          <w:rPr>
            <w:rFonts w:ascii="Times New Roman" w:cs="Times New Roman" w:eastAsia="Times New Roman" w:hAnsi="Times New Roman"/>
            <w:i w:val="1"/>
            <w:sz w:val="24"/>
            <w:szCs w:val="24"/>
            <w:rtl w:val="0"/>
          </w:rPr>
          <w:delText xml:space="preserve"> </w:delText>
        </w:r>
      </w:del>
      <w:r w:rsidDel="00000000" w:rsidR="00000000" w:rsidRPr="00000000">
        <w:rPr>
          <w:rFonts w:ascii="Times New Roman" w:cs="Times New Roman" w:eastAsia="Times New Roman" w:hAnsi="Times New Roman"/>
          <w:i w:val="1"/>
          <w:sz w:val="24"/>
          <w:szCs w:val="24"/>
          <w:rtl w:val="0"/>
        </w:rPr>
        <w:t xml:space="preserve">же сына Нарциссы, дочери Друэллы, Леди Благородного и Древнейшего Дома Блэков, сына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наследника Благородного и Древнейшего Дома Малфоев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Гермионе, первой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w:t>
      </w:r>
      <w:r w:rsidDel="00000000" w:rsidR="00000000" w:rsidRPr="00000000">
        <w:rPr>
          <w:rFonts w:ascii="Times New Roman" w:cs="Times New Roman" w:eastAsia="Times New Roman" w:hAnsi="Times New Roman"/>
          <w:sz w:val="24"/>
          <w:szCs w:val="24"/>
          <w:rtl w:val="0"/>
          <w:rPrChange w:author="Alaric Lightin" w:id="113" w:date="2016-10-05T23:51:20Z">
            <w:rPr>
              <w:rFonts w:ascii="Times New Roman" w:cs="Times New Roman" w:eastAsia="Times New Roman" w:hAnsi="Times New Roman"/>
              <w:i w:val="1"/>
              <w:sz w:val="24"/>
              <w:szCs w:val="24"/>
            </w:rPr>
          </w:rPrChange>
        </w:rPr>
        <w:t xml:space="preserve">если</w:t>
      </w:r>
      <w:r w:rsidDel="00000000" w:rsidR="00000000" w:rsidRPr="00000000">
        <w:rPr>
          <w:rFonts w:ascii="Times New Roman" w:cs="Times New Roman" w:eastAsia="Times New Roman" w:hAnsi="Times New Roman"/>
          <w:i w:val="1"/>
          <w:sz w:val="24"/>
          <w:szCs w:val="24"/>
          <w:rtl w:val="0"/>
        </w:rPr>
        <w:t xml:space="preserve"> </w:t>
      </w:r>
      <w:ins w:author="Alaric Lightin" w:id="114" w:date="2016-10-05T23:51:23Z">
        <w:r w:rsidDel="00000000" w:rsidR="00000000" w:rsidRPr="00000000">
          <w:rPr>
            <w:rFonts w:ascii="Times New Roman" w:cs="Times New Roman" w:eastAsia="Times New Roman" w:hAnsi="Times New Roman"/>
            <w:sz w:val="24"/>
            <w:szCs w:val="24"/>
            <w:rtl w:val="0"/>
            <w:rPrChange w:author="Alaric Lightin" w:id="115" w:date="2016-10-05T23:51:23Z">
              <w:rPr>
                <w:rFonts w:ascii="Times New Roman" w:cs="Times New Roman" w:eastAsia="Times New Roman" w:hAnsi="Times New Roman"/>
                <w:i w:val="1"/>
                <w:sz w:val="24"/>
                <w:szCs w:val="24"/>
              </w:rPr>
            </w:rPrChange>
          </w:rPr>
          <w:t xml:space="preserve">только </w:t>
        </w:r>
      </w:ins>
      <w:r w:rsidDel="00000000" w:rsidR="00000000" w:rsidRPr="00000000">
        <w:rPr>
          <w:rFonts w:ascii="Times New Roman" w:cs="Times New Roman" w:eastAsia="Times New Roman" w:hAnsi="Times New Roman"/>
          <w:sz w:val="24"/>
          <w:szCs w:val="24"/>
          <w:rtl w:val="0"/>
        </w:rPr>
        <w:t xml:space="preserve">он не оскорбил Благородный Дом. Драко нужно было подать всё так, будто Грейнджер оскорбила 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 чём он думает? Грей</w:t>
      </w:r>
      <w:ins w:author="Alaric Lightin" w:id="116" w:date="2016-10-13T05:14:13Z">
        <w:r w:rsidDel="00000000" w:rsidR="00000000" w:rsidRPr="00000000">
          <w:rPr>
            <w:rFonts w:ascii="Times New Roman" w:cs="Times New Roman" w:eastAsia="Times New Roman" w:hAnsi="Times New Roman"/>
            <w:sz w:val="24"/>
            <w:szCs w:val="24"/>
            <w:rtl w:val="0"/>
          </w:rPr>
          <w:t xml:space="preserve">н</w:t>
        </w:r>
      </w:ins>
      <w:r w:rsidDel="00000000" w:rsidR="00000000" w:rsidRPr="00000000">
        <w:rPr>
          <w:rFonts w:ascii="Times New Roman" w:cs="Times New Roman" w:eastAsia="Times New Roman" w:hAnsi="Times New Roman"/>
          <w:sz w:val="24"/>
          <w:szCs w:val="24"/>
          <w:rtl w:val="0"/>
        </w:rPr>
        <w:t xml:space="preserve">джер </w:t>
      </w:r>
      <w:ins w:author="Alaric Lightin" w:id="117" w:date="2016-10-05T23:51:27Z">
        <w:r w:rsidDel="00000000" w:rsidR="00000000" w:rsidRPr="00000000">
          <w:rPr>
            <w:rFonts w:ascii="Times New Roman" w:cs="Times New Roman" w:eastAsia="Times New Roman" w:hAnsi="Times New Roman"/>
            <w:sz w:val="24"/>
            <w:szCs w:val="24"/>
            <w:rtl w:val="0"/>
          </w:rPr>
          <w:t xml:space="preserve">ведь </w:t>
        </w:r>
      </w:ins>
      <w:r w:rsidDel="00000000" w:rsidR="00000000" w:rsidRPr="00000000">
        <w:rPr>
          <w:rFonts w:ascii="Times New Roman" w:cs="Times New Roman" w:eastAsia="Times New Roman" w:hAnsi="Times New Roman"/>
          <w:sz w:val="24"/>
          <w:szCs w:val="24"/>
          <w:rtl w:val="0"/>
          <w:rPrChange w:author="Alaric Lightin" w:id="118" w:date="2016-10-05T23:51:30Z">
            <w:rPr>
              <w:rFonts w:ascii="Times New Roman" w:cs="Times New Roman" w:eastAsia="Times New Roman" w:hAnsi="Times New Roman"/>
              <w:i w:val="1"/>
              <w:sz w:val="24"/>
              <w:szCs w:val="24"/>
            </w:rPr>
          </w:rPrChange>
        </w:rPr>
        <w:t xml:space="preserve">действительно </w:t>
      </w:r>
      <w:r w:rsidDel="00000000" w:rsidR="00000000" w:rsidRPr="00000000">
        <w:rPr>
          <w:rFonts w:ascii="Times New Roman" w:cs="Times New Roman" w:eastAsia="Times New Roman" w:hAnsi="Times New Roman"/>
          <w:sz w:val="24"/>
          <w:szCs w:val="24"/>
          <w:rtl w:val="0"/>
        </w:rPr>
        <w:t xml:space="preserve">оскорбила его.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перелистнул книгу на страницу со стандартными формулами и нашел подходящую.</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Del="00000000" w:rsidR="00000000" w:rsidRPr="00000000">
        <w:rPr>
          <w:rFonts w:ascii="Times New Roman" w:cs="Times New Roman" w:eastAsia="Times New Roman" w:hAnsi="Times New Roman"/>
          <w:i w:val="1"/>
          <w:sz w:val="24"/>
          <w:szCs w:val="24"/>
          <w:rtl w:val="0"/>
        </w:rPr>
        <w:t xml:space="preserve">своё расположение</w:t>
      </w:r>
      <w:r w:rsidDel="00000000" w:rsidR="00000000" w:rsidRPr="00000000">
        <w:rPr>
          <w:rFonts w:ascii="Times New Roman" w:cs="Times New Roman" w:eastAsia="Times New Roman" w:hAnsi="Times New Roman"/>
          <w:i w:val="1"/>
          <w:sz w:val="24"/>
          <w:szCs w:val="24"/>
          <w:rtl w:val="0"/>
        </w:rPr>
        <w:t xml:space="preserve">, а в ответ вы </w:t>
      </w:r>
      <w:r w:rsidDel="00000000" w:rsidR="00000000" w:rsidRPr="00000000">
        <w:rPr>
          <w:rFonts w:ascii="Times New Roman" w:cs="Times New Roman" w:eastAsia="Times New Roman" w:hAnsi="Times New Roman"/>
          <w:i w:val="1"/>
          <w:sz w:val="24"/>
          <w:szCs w:val="24"/>
          <w:rtl w:val="0"/>
        </w:rPr>
        <w:t xml:space="preserve">ложно </w:t>
      </w:r>
      <w:r w:rsidDel="00000000" w:rsidR="00000000" w:rsidRPr="00000000">
        <w:rPr>
          <w:rFonts w:ascii="Times New Roman" w:cs="Times New Roman" w:eastAsia="Times New Roman" w:hAnsi="Times New Roman"/>
          <w:i w:val="1"/>
          <w:sz w:val="24"/>
          <w:szCs w:val="24"/>
          <w:rtl w:val="0"/>
        </w:rPr>
        <w:t xml:space="preserve">обвинили меня в интригах против вас,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и это оскорбление вы совершили на глазах у всей Британии.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 17 постановлению </w:t>
      </w:r>
      <w:r w:rsidDel="00000000" w:rsidR="00000000" w:rsidRPr="00000000">
        <w:rPr>
          <w:rFonts w:ascii="Times New Roman" w:cs="Times New Roman" w:eastAsia="Times New Roman" w:hAnsi="Times New Roman"/>
          <w:i w:val="1"/>
          <w:sz w:val="24"/>
          <w:szCs w:val="24"/>
          <w:rtl w:val="0"/>
        </w:rPr>
        <w:t xml:space="preserve">31-го</w:t>
      </w:r>
      <w:r w:rsidDel="00000000" w:rsidR="00000000" w:rsidRPr="00000000">
        <w:rPr>
          <w:rFonts w:ascii="Times New Roman" w:cs="Times New Roman" w:eastAsia="Times New Roman" w:hAnsi="Times New Roman"/>
          <w:i w:val="1"/>
          <w:sz w:val="24"/>
          <w:szCs w:val="24"/>
          <w:rtl w:val="0"/>
        </w:rPr>
        <w:t xml:space="preserve">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встретиться со мной на магической дуэли со следующими условиями: Каждый из нас явится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один, не говоря об этом никому ни до, ни после,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w:t>
      </w:r>
      <w:r w:rsidDel="00000000" w:rsidR="00000000" w:rsidRPr="00000000">
        <w:rPr>
          <w:rFonts w:ascii="Times New Roman" w:cs="Times New Roman" w:eastAsia="Times New Roman" w:hAnsi="Times New Roman"/>
          <w:sz w:val="24"/>
          <w:szCs w:val="24"/>
          <w:rtl w:val="0"/>
          <w:rPrChange w:author="Alaric Lightin" w:id="119" w:date="2016-10-05T23:52:04Z">
            <w:rPr>
              <w:rFonts w:ascii="Times New Roman" w:cs="Times New Roman" w:eastAsia="Times New Roman" w:hAnsi="Times New Roman"/>
              <w:i w:val="1"/>
              <w:sz w:val="24"/>
              <w:szCs w:val="24"/>
            </w:rPr>
          </w:rPrChange>
        </w:rPr>
        <w:t xml:space="preserve">снова,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вызвав уже при свидетелях. Это не обман, это — Наука, </w:t>
      </w:r>
      <w:r w:rsidDel="00000000" w:rsidR="00000000" w:rsidRPr="00000000">
        <w:rPr>
          <w:rFonts w:ascii="Times New Roman" w:cs="Times New Roman" w:eastAsia="Times New Roman" w:hAnsi="Times New Roman"/>
          <w:sz w:val="24"/>
          <w:szCs w:val="24"/>
          <w:rtl w:val="0"/>
        </w:rPr>
        <w:t xml:space="preserve">что почти так же хорошо.</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на поединок в одной лишь магии, не предусматривающий смерти или длительных увечий,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...где? Драко когда-то рассказывали об одном зале в Хогвартсе, весьма подходящем для дуэлей, все ценное там уже было защищено </w:t>
      </w:r>
      <w:r w:rsidDel="00000000" w:rsidR="00000000" w:rsidRPr="00000000">
        <w:rPr>
          <w:rFonts w:ascii="Times New Roman" w:cs="Times New Roman" w:eastAsia="Times New Roman" w:hAnsi="Times New Roman"/>
          <w:sz w:val="24"/>
          <w:szCs w:val="24"/>
          <w:rtl w:val="0"/>
        </w:rPr>
        <w:t xml:space="preserve">заклинаниями</w:t>
      </w:r>
      <w:r w:rsidDel="00000000" w:rsidR="00000000" w:rsidRPr="00000000">
        <w:rPr>
          <w:rFonts w:ascii="Times New Roman" w:cs="Times New Roman" w:eastAsia="Times New Roman" w:hAnsi="Times New Roman"/>
          <w:sz w:val="24"/>
          <w:szCs w:val="24"/>
          <w:rtl w:val="0"/>
        </w:rPr>
        <w:t xml:space="preserve">, и сплетничающие портреты отсутствовали... что же это был за зал...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в </w:t>
      </w:r>
      <w:r w:rsidDel="00000000" w:rsidR="00000000" w:rsidRPr="00000000">
        <w:rPr>
          <w:rFonts w:ascii="Times New Roman" w:cs="Times New Roman" w:eastAsia="Times New Roman" w:hAnsi="Times New Roman"/>
          <w:i w:val="1"/>
          <w:sz w:val="24"/>
          <w:szCs w:val="24"/>
          <w:rtl w:val="0"/>
        </w:rPr>
        <w:t xml:space="preserve">зал </w:t>
      </w:r>
      <w:r w:rsidDel="00000000" w:rsidR="00000000" w:rsidRPr="00000000">
        <w:rPr>
          <w:rFonts w:ascii="Times New Roman" w:cs="Times New Roman" w:eastAsia="Times New Roman" w:hAnsi="Times New Roman"/>
          <w:i w:val="1"/>
          <w:sz w:val="24"/>
          <w:szCs w:val="24"/>
          <w:rtl w:val="0"/>
        </w:rPr>
        <w:t xml:space="preserve">трофеев замка Школы Чародейства и Волшебства Хогвартс,</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Del="00000000" w:rsidR="00000000" w:rsidRPr="00000000">
        <w:rPr>
          <w:rFonts w:ascii="Times New Roman" w:cs="Times New Roman" w:eastAsia="Times New Roman" w:hAnsi="Times New Roman"/>
          <w:sz w:val="24"/>
          <w:szCs w:val="24"/>
          <w:rtl w:val="0"/>
          <w:rPrChange w:author="Alaric Lightin" w:id="120" w:date="2016-10-05T23:52:32Z">
            <w:rPr>
              <w:rFonts w:ascii="Times New Roman" w:cs="Times New Roman" w:eastAsia="Times New Roman" w:hAnsi="Times New Roman"/>
              <w:i w:val="1"/>
              <w:sz w:val="24"/>
              <w:szCs w:val="24"/>
            </w:rPr>
          </w:rPrChange>
        </w:rPr>
        <w:t xml:space="preserve">этой ночью</w:t>
      </w:r>
      <w:r w:rsidDel="00000000" w:rsidR="00000000" w:rsidRPr="00000000">
        <w:rPr>
          <w:rFonts w:ascii="Times New Roman" w:cs="Times New Roman" w:eastAsia="Times New Roman" w:hAnsi="Times New Roman"/>
          <w:sz w:val="24"/>
          <w:szCs w:val="24"/>
          <w:rtl w:val="0"/>
          <w:rPrChange w:author="Alaric Lightin" w:id="120" w:date="2016-10-05T23:52:32Z">
            <w:rPr>
              <w:rFonts w:ascii="Times New Roman" w:cs="Times New Roman" w:eastAsia="Times New Roman" w:hAnsi="Times New Roman"/>
              <w:sz w:val="24"/>
              <w:szCs w:val="24"/>
            </w:rPr>
          </w:rPrChange>
        </w:rPr>
        <w:t xml:space="preserve">.</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в полночь, которая ознаменует конец сегодняшнего дня.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Драко из Благородного и Древнейшего Дома Малфоев.</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Драко Малфо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который к концу беседы был весьма огорчён всей этой ситуацией и не мог думать о чём-то </w:t>
      </w:r>
      <w:r w:rsidDel="00000000" w:rsidR="00000000" w:rsidRPr="00000000">
        <w:rPr>
          <w:rFonts w:ascii="Times New Roman" w:cs="Times New Roman" w:eastAsia="Times New Roman" w:hAnsi="Times New Roman"/>
          <w:sz w:val="24"/>
          <w:szCs w:val="24"/>
          <w:rtl w:val="0"/>
          <w:rPrChange w:author="Alaric Lightin" w:id="121" w:date="2016-10-05T23:53:18Z">
            <w:rPr>
              <w:rFonts w:ascii="Times New Roman" w:cs="Times New Roman" w:eastAsia="Times New Roman" w:hAnsi="Times New Roman"/>
              <w:i w:val="1"/>
              <w:sz w:val="24"/>
              <w:szCs w:val="24"/>
            </w:rPr>
          </w:rPrChange>
        </w:rPr>
        <w:t xml:space="preserve">продуктивном</w:t>
      </w:r>
      <w:r w:rsidDel="00000000" w:rsidR="00000000" w:rsidRPr="00000000">
        <w:rPr>
          <w:rFonts w:ascii="Times New Roman" w:cs="Times New Roman" w:eastAsia="Times New Roman" w:hAnsi="Times New Roman"/>
          <w:sz w:val="24"/>
          <w:szCs w:val="24"/>
          <w:rtl w:val="0"/>
        </w:rPr>
        <w:t xml:space="preserve">, резко ответил ей, что «</w:t>
      </w:r>
      <w:r w:rsidDel="00000000" w:rsidR="00000000" w:rsidRPr="00000000">
        <w:rPr>
          <w:rFonts w:ascii="Times New Roman" w:cs="Times New Roman" w:eastAsia="Times New Roman" w:hAnsi="Times New Roman"/>
          <w:sz w:val="24"/>
          <w:szCs w:val="24"/>
          <w:rtl w:val="0"/>
          <w:rPrChange w:author="Alaric Lightin" w:id="122" w:date="2016-10-05T23:53:23Z">
            <w:rPr>
              <w:rFonts w:ascii="Times New Roman" w:cs="Times New Roman" w:eastAsia="Times New Roman" w:hAnsi="Times New Roman"/>
              <w:i w:val="1"/>
              <w:sz w:val="24"/>
              <w:szCs w:val="24"/>
            </w:rPr>
          </w:rPrChange>
        </w:rPr>
        <w:t xml:space="preserve">да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что-то с этим нужно сделать».</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После того, как Сьюзен Боунс ушла, Гарри бросил взгляд на противоположный конец стола Когтеврана, туда,  где сидела </w:t>
      </w:r>
      <w:r w:rsidDel="00000000" w:rsidR="00000000" w:rsidRPr="00000000">
        <w:rPr>
          <w:rFonts w:ascii="Times New Roman" w:cs="Times New Roman" w:eastAsia="Times New Roman" w:hAnsi="Times New Roman"/>
          <w:sz w:val="24"/>
          <w:szCs w:val="24"/>
          <w:rtl w:val="0"/>
        </w:rPr>
        <w:t xml:space="preserve">Гермиона — вдалеке от него, Падмы, Энтони </w:t>
      </w:r>
      <w:r w:rsidDel="00000000" w:rsidR="00000000" w:rsidRPr="00000000">
        <w:rPr>
          <w:rFonts w:ascii="Times New Roman" w:cs="Times New Roman" w:eastAsia="Times New Roman" w:hAnsi="Times New Roman"/>
          <w:sz w:val="24"/>
          <w:szCs w:val="24"/>
          <w:rtl w:val="0"/>
        </w:rPr>
        <w:t xml:space="preserve">и всех своих друзей.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Судя по её виду, Гермиона была не в настроении беседовать с кем бы то ни было.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Del="00000000" w:rsidR="00000000" w:rsidRPr="00000000">
        <w:rPr>
          <w:rFonts w:ascii="Times New Roman" w:cs="Times New Roman" w:eastAsia="Times New Roman" w:hAnsi="Times New Roman"/>
          <w:sz w:val="24"/>
          <w:szCs w:val="24"/>
          <w:rtl w:val="0"/>
        </w:rPr>
        <w:t xml:space="preserve">взял</w:t>
      </w:r>
      <w:r w:rsidDel="00000000" w:rsidR="00000000" w:rsidRPr="00000000">
        <w:rPr>
          <w:rFonts w:ascii="Times New Roman" w:cs="Times New Roman" w:eastAsia="Times New Roman" w:hAnsi="Times New Roman"/>
          <w:sz w:val="24"/>
          <w:szCs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Del="00000000" w:rsidR="00000000" w:rsidRPr="00000000">
        <w:rPr>
          <w:rFonts w:ascii="Times New Roman" w:cs="Times New Roman" w:eastAsia="Times New Roman" w:hAnsi="Times New Roman"/>
          <w:sz w:val="24"/>
          <w:szCs w:val="24"/>
          <w:rtl w:val="0"/>
        </w:rPr>
        <w:t xml:space="preserve">ы оказались бы с</w:t>
      </w:r>
      <w:r w:rsidDel="00000000" w:rsidR="00000000" w:rsidRPr="00000000">
        <w:rPr>
          <w:rFonts w:ascii="Times New Roman" w:cs="Times New Roman" w:eastAsia="Times New Roman" w:hAnsi="Times New Roman"/>
          <w:sz w:val="24"/>
          <w:szCs w:val="24"/>
          <w:rtl w:val="0"/>
        </w:rPr>
        <w:t xml:space="preserve">лепленными из лжи, </w:t>
      </w:r>
      <w:r w:rsidDel="00000000" w:rsidR="00000000" w:rsidRPr="00000000">
        <w:rPr>
          <w:rFonts w:ascii="Times New Roman" w:cs="Times New Roman" w:eastAsia="Times New Roman" w:hAnsi="Times New Roman"/>
          <w:sz w:val="24"/>
          <w:szCs w:val="24"/>
          <w:rtl w:val="0"/>
        </w:rPr>
        <w:t xml:space="preserve">салфеток</w:t>
      </w:r>
      <w:r w:rsidDel="00000000" w:rsidR="00000000" w:rsidRPr="00000000">
        <w:rPr>
          <w:rFonts w:ascii="Times New Roman" w:cs="Times New Roman" w:eastAsia="Times New Roman" w:hAnsi="Times New Roman"/>
          <w:sz w:val="24"/>
          <w:szCs w:val="24"/>
          <w:rtl w:val="0"/>
        </w:rPr>
        <w:t xml:space="preserve"> и незначительных мелких мыслей, которые человек мог бы легко переиначить.</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Позже, после ужина, Гарри спустился в подземелья Слизерина и услышал от Винсента</w:t>
      </w:r>
      <w:ins w:author="Alaric Lightin" w:id="123" w:date="2016-10-05T23:53:48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24" w:date="2016-10-05T23:53:55Z">
            <w:rPr>
              <w:rFonts w:ascii="Times New Roman" w:cs="Times New Roman" w:eastAsia="Times New Roman" w:hAnsi="Times New Roman"/>
              <w:sz w:val="24"/>
              <w:szCs w:val="24"/>
            </w:rPr>
          </w:rPrChange>
        </w:rPr>
        <w:t xml:space="preserve">«</w:t>
      </w:r>
      <w:r w:rsidDel="00000000" w:rsidR="00000000" w:rsidRPr="00000000">
        <w:rPr>
          <w:rFonts w:ascii="Times New Roman" w:cs="Times New Roman" w:eastAsia="Times New Roman" w:hAnsi="Times New Roman"/>
          <w:sz w:val="24"/>
          <w:szCs w:val="24"/>
          <w:rtl w:val="0"/>
          <w:rPrChange w:author="Alaric Lightin" w:id="124" w:date="2016-10-05T23:53:55Z">
            <w:rPr>
              <w:rFonts w:ascii="Times New Roman" w:cs="Times New Roman" w:eastAsia="Times New Roman" w:hAnsi="Times New Roman"/>
              <w:i w:val="1"/>
              <w:sz w:val="24"/>
              <w:szCs w:val="24"/>
            </w:rPr>
          </w:rPrChange>
        </w:rPr>
        <w:t xml:space="preserve">Босс не хочет, чтобы его беспокоили</w:t>
      </w:r>
      <w:r w:rsidDel="00000000" w:rsidR="00000000" w:rsidRPr="00000000">
        <w:rPr>
          <w:rFonts w:ascii="Times New Roman" w:cs="Times New Roman" w:eastAsia="Times New Roman" w:hAnsi="Times New Roman"/>
          <w:sz w:val="24"/>
          <w:szCs w:val="24"/>
          <w:rtl w:val="0"/>
          <w:rPrChange w:author="Alaric Lightin" w:id="124" w:date="2016-10-05T23:53:55Z">
            <w:rPr>
              <w:rFonts w:ascii="Times New Roman" w:cs="Times New Roman" w:eastAsia="Times New Roman" w:hAnsi="Times New Roman"/>
              <w:sz w:val="24"/>
              <w:szCs w:val="24"/>
            </w:rPr>
          </w:rPrChange>
        </w:rPr>
        <w:t xml:space="preserve">»</w:t>
      </w:r>
      <w:r w:rsidDel="00000000" w:rsidR="00000000" w:rsidRPr="00000000">
        <w:rPr>
          <w:rFonts w:ascii="Times New Roman" w:cs="Times New Roman" w:eastAsia="Times New Roman" w:hAnsi="Times New Roman"/>
          <w:sz w:val="24"/>
          <w:szCs w:val="24"/>
          <w:rtl w:val="0"/>
        </w:rPr>
        <w:t xml:space="preserve">... У него мелькнула мысль, что наверное ему стоит </w:t>
      </w:r>
      <w:r w:rsidDel="00000000" w:rsidR="00000000" w:rsidRPr="00000000">
        <w:rPr>
          <w:rFonts w:ascii="Times New Roman" w:cs="Times New Roman" w:eastAsia="Times New Roman" w:hAnsi="Times New Roman"/>
          <w:sz w:val="24"/>
          <w:szCs w:val="24"/>
          <w:rtl w:val="0"/>
        </w:rPr>
        <w:t xml:space="preserve">узнать</w:t>
      </w:r>
      <w:r w:rsidDel="00000000" w:rsidR="00000000" w:rsidRPr="00000000">
        <w:rPr>
          <w:rFonts w:ascii="Times New Roman" w:cs="Times New Roman" w:eastAsia="Times New Roman" w:hAnsi="Times New Roman"/>
          <w:sz w:val="24"/>
          <w:szCs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он просто медлит?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его разум просто нашёл удобную отговорку, чтобы оставить кое-что неинтересное-но-необходимое на потом?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Он правда об этом думал.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w:t>
      </w:r>
      <w:r w:rsidDel="00000000" w:rsidR="00000000" w:rsidRPr="00000000">
        <w:rPr>
          <w:rFonts w:ascii="Times New Roman" w:cs="Times New Roman" w:eastAsia="Times New Roman" w:hAnsi="Times New Roman"/>
          <w:sz w:val="24"/>
          <w:szCs w:val="24"/>
          <w:rtl w:val="0"/>
          <w:rPrChange w:author="Alaric Lightin" w:id="125" w:date="2016-10-05T23:54:06Z">
            <w:rPr>
              <w:rFonts w:ascii="Times New Roman" w:cs="Times New Roman" w:eastAsia="Times New Roman" w:hAnsi="Times New Roman"/>
              <w:i w:val="1"/>
              <w:sz w:val="24"/>
              <w:szCs w:val="24"/>
            </w:rPr>
          </w:rPrChange>
        </w:rPr>
        <w:t xml:space="preserve">потом</w:t>
      </w:r>
      <w:r w:rsidDel="00000000" w:rsidR="00000000" w:rsidRPr="00000000">
        <w:rPr>
          <w:rFonts w:ascii="Times New Roman" w:cs="Times New Roman" w:eastAsia="Times New Roman" w:hAnsi="Times New Roman"/>
          <w:sz w:val="24"/>
          <w:szCs w:val="24"/>
          <w:rtl w:val="0"/>
        </w:rPr>
        <w:t xml:space="preserve"> поговорит с Гермионой.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Люди постоянно так делают.</w:t>
      </w:r>
    </w:p>
    <w:p w:rsidR="00000000" w:rsidDel="00000000" w:rsidP="00000000" w:rsidRDefault="00000000" w:rsidRPr="00000000">
      <w:pPr>
        <w:keepNext w:val="0"/>
        <w:keepLines w:val="0"/>
        <w:widowControl w:val="0"/>
        <w:ind w:firstLine="405"/>
        <w:contextualSpacing w:val="0"/>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jc w:val="center"/>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Воскресным утром, 5 а</w:t>
      </w:r>
      <w:r w:rsidDel="00000000" w:rsidR="00000000" w:rsidRPr="00000000">
        <w:rPr>
          <w:rFonts w:ascii="Times New Roman" w:cs="Times New Roman" w:eastAsia="Times New Roman" w:hAnsi="Times New Roman"/>
          <w:sz w:val="24"/>
          <w:szCs w:val="24"/>
          <w:rtl w:val="0"/>
        </w:rPr>
        <w:t xml:space="preserve">преля </w:t>
      </w:r>
      <w:r w:rsidDel="00000000" w:rsidR="00000000" w:rsidRPr="00000000">
        <w:rPr>
          <w:rFonts w:ascii="Times New Roman" w:cs="Times New Roman" w:eastAsia="Times New Roman" w:hAnsi="Times New Roman"/>
          <w:sz w:val="24"/>
          <w:szCs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w:t>
      </w:r>
      <w:r w:rsidDel="00000000" w:rsidR="00000000" w:rsidRPr="00000000">
        <w:rPr>
          <w:rFonts w:ascii="Times New Roman" w:cs="Times New Roman" w:eastAsia="Times New Roman" w:hAnsi="Times New Roman"/>
          <w:sz w:val="24"/>
          <w:szCs w:val="24"/>
          <w:rtl w:val="0"/>
          <w:rPrChange w:author="Alaric Lightin" w:id="126" w:date="2016-10-05T23:54:16Z">
            <w:rPr>
              <w:rFonts w:ascii="Times New Roman" w:cs="Times New Roman" w:eastAsia="Times New Roman" w:hAnsi="Times New Roman"/>
              <w:i w:val="1"/>
              <w:sz w:val="24"/>
              <w:szCs w:val="24"/>
            </w:rPr>
          </w:rPrChange>
        </w:rPr>
        <w:t xml:space="preserve">Придиры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изображением Ханны и Дафны на первой странице, но до Гарри он пока не добрался.</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Через пару минут он доел вафлю и посмотрел на стол Слизерина в поисках Драко.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Странно.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Драко Малфой почти никогда не опаздывал.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смотрел в другую сторону и не заметил, как сквозь огромные двери Большого зала прошла </w:t>
      </w: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Потому он вздрогнул, когда повернулся и увидел </w:t>
      </w:r>
      <w:r w:rsidDel="00000000" w:rsidR="00000000" w:rsidRPr="00000000">
        <w:rPr>
          <w:rFonts w:ascii="Times New Roman" w:cs="Times New Roman" w:eastAsia="Times New Roman" w:hAnsi="Times New Roman"/>
          <w:sz w:val="24"/>
          <w:szCs w:val="24"/>
          <w:rtl w:val="0"/>
        </w:rPr>
        <w:t xml:space="preserve">Гермиону, </w:t>
      </w:r>
      <w:r w:rsidDel="00000000" w:rsidR="00000000" w:rsidRPr="00000000">
        <w:rPr>
          <w:rFonts w:ascii="Times New Roman" w:cs="Times New Roman" w:eastAsia="Times New Roman" w:hAnsi="Times New Roman"/>
          <w:sz w:val="24"/>
          <w:szCs w:val="24"/>
          <w:rtl w:val="0"/>
        </w:rPr>
        <w:t xml:space="preserve">сидящую за столом прямо рядом с ним, словно она вовсе не избегала его уже больше недели.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фруктов и овощей. —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ты?</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Под глазами Гермионы виднелись тёмные круги.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Пожалуй, да, я в порядке, — сказала Гермиона Грейнджер.</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Del="00000000" w:rsidR="00000000" w:rsidRPr="00000000">
        <w:rPr>
          <w:rFonts w:ascii="Times New Roman" w:cs="Times New Roman" w:eastAsia="Times New Roman" w:hAnsi="Times New Roman"/>
          <w:sz w:val="24"/>
          <w:szCs w:val="24"/>
          <w:rtl w:val="0"/>
        </w:rPr>
        <w:t xml:space="preserve">досягаемости</w:t>
      </w:r>
      <w:r w:rsidDel="00000000" w:rsidR="00000000" w:rsidRPr="00000000">
        <w:rPr>
          <w:rFonts w:ascii="Times New Roman" w:cs="Times New Roman" w:eastAsia="Times New Roman" w:hAnsi="Times New Roman"/>
          <w:sz w:val="24"/>
          <w:szCs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Конечно, — ответила Гермиона. — Почему бы и нет?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Потому что... — сказал Гарри, — ну... мы с тобой не общались... последние несколько дней...</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посоветовала та часть Гарри, которая недавно была назначена ответственной за решение </w:t>
      </w:r>
      <w:r w:rsidDel="00000000" w:rsidR="00000000" w:rsidRPr="00000000">
        <w:rPr>
          <w:rFonts w:ascii="Times New Roman" w:cs="Times New Roman" w:eastAsia="Times New Roman" w:hAnsi="Times New Roman"/>
          <w:sz w:val="24"/>
          <w:szCs w:val="24"/>
          <w:rtl w:val="0"/>
        </w:rPr>
        <w:t xml:space="preserve">вопросов, </w:t>
      </w:r>
      <w:r w:rsidDel="00000000" w:rsidR="00000000" w:rsidRPr="00000000">
        <w:rPr>
          <w:rFonts w:ascii="Times New Roman" w:cs="Times New Roman" w:eastAsia="Times New Roman" w:hAnsi="Times New Roman"/>
          <w:sz w:val="24"/>
          <w:szCs w:val="24"/>
          <w:rtl w:val="0"/>
        </w:rPr>
        <w:t xml:space="preserve">относящихся к Гермионе.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 любом случае, Гермиона, казалось, почти </w:t>
      </w:r>
      <w:r w:rsidDel="00000000" w:rsidR="00000000" w:rsidRPr="00000000">
        <w:rPr>
          <w:rFonts w:ascii="Times New Roman" w:cs="Times New Roman" w:eastAsia="Times New Roman" w:hAnsi="Times New Roman"/>
          <w:sz w:val="24"/>
          <w:szCs w:val="24"/>
          <w:rtl w:val="0"/>
        </w:rPr>
        <w:t xml:space="preserve">не обращала на него внимания</w:t>
      </w:r>
      <w:r w:rsidDel="00000000" w:rsidR="00000000" w:rsidRPr="00000000">
        <w:rPr>
          <w:rFonts w:ascii="Times New Roman" w:cs="Times New Roman" w:eastAsia="Times New Roman" w:hAnsi="Times New Roman"/>
          <w:sz w:val="24"/>
          <w:szCs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Гарри отвёл взгляд и начал есть ломтик пирога, неизвестно как материализовавшийся на его тарелке.</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Итак! – неожиданно нарушила тишину Гермиона, после того, как опустошила большую часть своей тарелки. – </w:t>
      </w:r>
      <w:r w:rsidDel="00000000" w:rsidR="00000000" w:rsidRPr="00000000">
        <w:rPr>
          <w:rFonts w:ascii="Times New Roman" w:cs="Times New Roman" w:eastAsia="Times New Roman" w:hAnsi="Times New Roman"/>
          <w:sz w:val="24"/>
          <w:szCs w:val="24"/>
          <w:rtl w:val="0"/>
        </w:rPr>
        <w:t xml:space="preserve">Сегодня что-нибудь происходит?</w:t>
      </w:r>
      <w:r w:rsidDel="00000000" w:rsidR="00000000" w:rsidRPr="00000000">
        <w:rPr>
          <w:rtl w:val="0"/>
        </w:rPr>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 потому Гарри был одним из первых, кто заметил </w:t>
      </w:r>
      <w:r w:rsidDel="00000000" w:rsidR="00000000" w:rsidRPr="00000000">
        <w:rPr>
          <w:rFonts w:ascii="Times New Roman" w:cs="Times New Roman" w:eastAsia="Times New Roman" w:hAnsi="Times New Roman"/>
          <w:sz w:val="24"/>
          <w:szCs w:val="24"/>
          <w:rtl w:val="0"/>
        </w:rPr>
        <w:t xml:space="preserve">вошедших</w:t>
      </w:r>
      <w:r w:rsidDel="00000000" w:rsidR="00000000" w:rsidRPr="00000000">
        <w:rPr>
          <w:rFonts w:ascii="Times New Roman" w:cs="Times New Roman" w:eastAsia="Times New Roman" w:hAnsi="Times New Roman"/>
          <w:sz w:val="24"/>
          <w:szCs w:val="24"/>
          <w:rtl w:val="0"/>
        </w:rPr>
        <w:t xml:space="preserve">, и молча указал пальцем, хотя разбегающийся по Большому залу шёпоток означал, что многие их тоже заметили.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появился </w:t>
      </w:r>
      <w:r w:rsidDel="00000000" w:rsidR="00000000" w:rsidRPr="00000000">
        <w:rPr>
          <w:rFonts w:ascii="Times New Roman" w:cs="Times New Roman" w:eastAsia="Times New Roman" w:hAnsi="Times New Roman"/>
          <w:sz w:val="24"/>
          <w:szCs w:val="24"/>
          <w:rtl w:val="0"/>
        </w:rPr>
        <w:t xml:space="preserve">дементор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27" w:date="2016-10-05T23:55:03Z">
            <w:rPr>
              <w:rFonts w:ascii="Times New Roman" w:cs="Times New Roman" w:eastAsia="Times New Roman" w:hAnsi="Times New Roman"/>
              <w:i w:val="1"/>
              <w:sz w:val="24"/>
              <w:szCs w:val="24"/>
            </w:rPr>
          </w:rPrChange>
        </w:rPr>
        <w:t xml:space="preserve">Комодо,</w:t>
      </w:r>
      <w:r w:rsidDel="00000000" w:rsidR="00000000" w:rsidRPr="00000000">
        <w:rPr>
          <w:rFonts w:ascii="Times New Roman" w:cs="Times New Roman" w:eastAsia="Times New Roman" w:hAnsi="Times New Roman"/>
          <w:sz w:val="24"/>
          <w:szCs w:val="24"/>
          <w:rtl w:val="0"/>
          <w:rPrChange w:author="Alaric Lightin" w:id="127" w:date="2016-10-05T23:55:03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Change w:author="Alaric Lightin" w:id="127" w:date="2016-10-05T23:55:03Z">
            <w:rPr>
              <w:rFonts w:ascii="Times New Roman" w:cs="Times New Roman" w:eastAsia="Times New Roman" w:hAnsi="Times New Roman"/>
              <w:i w:val="1"/>
              <w:sz w:val="24"/>
              <w:szCs w:val="24"/>
            </w:rPr>
          </w:rPrChange>
        </w:rPr>
        <w:t xml:space="preserve">Бутнару, Горянов.</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Трио авроров? – произнесла Гермиона странно радостным голосом. – Интересно, что они тут делают.</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Их сопровождал Дамблдор, выглядевший более обеспокоенным, чем Гарри когда-либо его </w:t>
      </w:r>
      <w:r w:rsidDel="00000000" w:rsidR="00000000" w:rsidRPr="00000000">
        <w:rPr>
          <w:rFonts w:ascii="Times New Roman" w:cs="Times New Roman" w:eastAsia="Times New Roman" w:hAnsi="Times New Roman"/>
          <w:sz w:val="24"/>
          <w:szCs w:val="24"/>
          <w:rtl w:val="0"/>
        </w:rPr>
        <w:t xml:space="preserve">видел</w:t>
      </w:r>
      <w:r w:rsidDel="00000000" w:rsidR="00000000" w:rsidRPr="00000000">
        <w:rPr>
          <w:rFonts w:ascii="Times New Roman" w:cs="Times New Roman" w:eastAsia="Times New Roman" w:hAnsi="Times New Roman"/>
          <w:sz w:val="24"/>
          <w:szCs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...прямо на Гарри.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й, ну что 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Del="00000000" w:rsidR="00000000" w:rsidRPr="00000000">
        <w:rPr>
          <w:rFonts w:ascii="Times New Roman" w:cs="Times New Roman" w:eastAsia="Times New Roman" w:hAnsi="Times New Roman"/>
          <w:sz w:val="24"/>
          <w:szCs w:val="24"/>
          <w:rtl w:val="0"/>
        </w:rPr>
        <w:t xml:space="preserve">преподавательский </w:t>
      </w:r>
      <w:r w:rsidDel="00000000" w:rsidR="00000000" w:rsidRPr="00000000">
        <w:rPr>
          <w:rFonts w:ascii="Times New Roman" w:cs="Times New Roman" w:eastAsia="Times New Roman" w:hAnsi="Times New Roman"/>
          <w:sz w:val="24"/>
          <w:szCs w:val="24"/>
          <w:rtl w:val="0"/>
        </w:rPr>
        <w:t xml:space="preserve">стол и осознал, что этим утром он нигде не видел профессора Квиррелла...</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Авроры направлялись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Все разговоры за столами смолкли.</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Авроры добрались до места, где сидел Гарри, окружив его с трёх сторон.</w:t>
      </w:r>
    </w:p>
    <w:p w:rsidR="00000000" w:rsidDel="00000000" w:rsidP="00000000" w:rsidRDefault="00000000" w:rsidRPr="00000000">
      <w:pPr>
        <w:keepNext w:val="0"/>
        <w:keepLines w:val="0"/>
        <w:widowControl w:val="0"/>
        <w:ind w:firstLine="405"/>
        <w:contextualSpacing w:val="0"/>
        <w:rPr/>
      </w:pPr>
      <w:r w:rsidDel="00000000" w:rsidR="00000000" w:rsidRPr="00000000">
        <w:rPr>
          <w:rFonts w:ascii="Times New Roman" w:cs="Times New Roman" w:eastAsia="Times New Roman" w:hAnsi="Times New Roman"/>
          <w:sz w:val="24"/>
          <w:szCs w:val="24"/>
          <w:rtl w:val="0"/>
        </w:rPr>
        <w:t xml:space="preserve">– Да? – насколько возможно обычным голосом сказал Гарри. – В чём дело?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sz w:val="24"/>
          <w:szCs w:val="24"/>
          <w:rtl w:val="0"/>
        </w:rPr>
        <w:t xml:space="preserve">за по</w:t>
      </w:r>
      <w:r w:rsidDel="00000000" w:rsidR="00000000" w:rsidRPr="00000000">
        <w:rPr>
          <w:rFonts w:ascii="Times New Roman" w:cs="Times New Roman" w:eastAsia="Times New Roman" w:hAnsi="Times New Roman"/>
          <w:sz w:val="24"/>
          <w:szCs w:val="24"/>
          <w:rtl w:val="0"/>
        </w:rPr>
        <w:t xml:space="preserve">кушение на убийство Драко Малфоя.</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Константин Остриков" w:id="1" w:date="2015-05-08T08:55: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надо проверить единообразие, повсюду ТРИТОН, а тут вдруг ЖАБА.</w:t>
      </w:r>
    </w:p>
  </w:comment>
  <w:comment w:author="Alaric Lightin" w:id="2" w:date="2016-10-05T23:39: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поставить кавычки?</w:t>
      </w:r>
    </w:p>
  </w:comment>
  <w:comment w:author="Константин Остриков" w:id="0" w:date="2015-05-08T06:34: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зпт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405"/>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