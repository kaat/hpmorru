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sd89bz5ya713" w:colLast="0"/>
      <w:bookmarkEnd w:id="0"/>
      <w:r w:rsidRPr="00000000" w:rsidR="00000000" w:rsidDel="00000000">
        <w:rPr>
          <w:rtl w:val="0"/>
        </w:rPr>
        <w:t xml:space="preserve">Глава 23. </w:t>
      </w:r>
      <w:r w:rsidRPr="00000000" w:rsidR="00000000" w:rsidDel="00000000">
        <w:rPr>
          <w:rtl w:val="0"/>
        </w:rPr>
        <w:t xml:space="preserve">Убеждённость в убеждениях</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Джанет была сквибом, — закончил портрет коренастой молоденькой ведьмы в шляпе с </w:t>
      </w:r>
      <w:r w:rsidRPr="00000000" w:rsidR="00000000" w:rsidDel="00000000">
        <w:rPr>
          <w:rFonts w:cs="Times New Roman" w:hAnsi="Times New Roman" w:eastAsia="Times New Roman" w:ascii="Times New Roman"/>
          <w:sz w:val="24"/>
          <w:rtl w:val="0"/>
        </w:rPr>
        <w:t xml:space="preserve">золотой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делкой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сделал на листке пометку</w:t>
      </w:r>
      <w:r w:rsidRPr="00000000" w:rsidR="00000000" w:rsidDel="00000000">
        <w:rPr>
          <w:rFonts w:cs="Times New Roman" w:hAnsi="Times New Roman" w:eastAsia="Times New Roman" w:ascii="Times New Roman"/>
          <w:sz w:val="24"/>
          <w:rtl w:val="0"/>
        </w:rPr>
        <w:t xml:space="preserve">. Набралось только двадцать восемь человек, но время вышло: пора </w:t>
      </w:r>
      <w:r w:rsidRPr="00000000" w:rsidR="00000000" w:rsidDel="00000000">
        <w:rPr>
          <w:rFonts w:cs="Times New Roman" w:hAnsi="Times New Roman" w:eastAsia="Times New Roman" w:ascii="Times New Roman"/>
          <w:sz w:val="24"/>
          <w:rtl w:val="0"/>
        </w:rPr>
        <w:t xml:space="preserve">снова встретиться с Гарри.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пришлось попросить другие портреты помочь с переводом — английский язык сильно изменился</w:t>
      </w:r>
      <w:r w:rsidRPr="00000000" w:rsidR="00000000" w:rsidDel="00000000">
        <w:rPr>
          <w:rFonts w:cs="Times New Roman" w:hAnsi="Times New Roman" w:eastAsia="Times New Roman" w:ascii="Times New Roman"/>
          <w:sz w:val="24"/>
          <w:rtl w:val="0"/>
        </w:rPr>
        <w:t xml:space="preserve">. Судя по рассказам самых древних портретов, заклинания для первокурсников их времени были не сильнее нынешних.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Половина из них была ему знакома, а остальные </w:t>
      </w:r>
      <w:r w:rsidRPr="00000000" w:rsidR="00000000" w:rsidDel="00000000">
        <w:rPr>
          <w:rFonts w:cs="Times New Roman" w:hAnsi="Times New Roman" w:eastAsia="Times New Roman" w:ascii="Times New Roman"/>
          <w:sz w:val="24"/>
          <w:rtl w:val="0"/>
        </w:rPr>
        <w:t xml:space="preserve">не показались ему могущественными.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Неприятное чувство внутри росло с каждым ответом, пока он наконец не сдался и не пошёл вместо этого задавать </w:t>
      </w:r>
      <w:r w:rsidRPr="00000000" w:rsidR="00000000" w:rsidDel="00000000">
        <w:rPr>
          <w:rFonts w:cs="Times New Roman" w:hAnsi="Times New Roman" w:eastAsia="Times New Roman" w:ascii="Times New Roman"/>
          <w:sz w:val="24"/>
          <w:rtl w:val="0"/>
        </w:rPr>
        <w:t xml:space="preserve">странные вопросы Гарри Поттера про семьи сквибов</w:t>
      </w:r>
      <w:r w:rsidRPr="00000000" w:rsidR="00000000" w:rsidDel="00000000">
        <w:rPr>
          <w:rFonts w:cs="Times New Roman" w:hAnsi="Times New Roman" w:eastAsia="Times New Roman" w:ascii="Times New Roman"/>
          <w:sz w:val="24"/>
          <w:rtl w:val="0"/>
        </w:rPr>
        <w:t xml:space="preserve"> другим портретам. Первые пять опрошенных не были знакомы с такими семьями. </w:t>
      </w:r>
      <w:r w:rsidRPr="00000000" w:rsidR="00000000" w:rsidDel="00000000">
        <w:rPr>
          <w:rFonts w:cs="Times New Roman" w:hAnsi="Times New Roman" w:eastAsia="Times New Roman" w:ascii="Times New Roman"/>
          <w:sz w:val="24"/>
          <w:rtl w:val="0"/>
        </w:rPr>
        <w:t xml:space="preserve">Тогда он начал просить портреты спрашивать у своих знакомых, </w:t>
      </w:r>
      <w:r w:rsidRPr="00000000" w:rsidR="00000000" w:rsidDel="00000000">
        <w:rPr>
          <w:rFonts w:cs="Times New Roman" w:hAnsi="Times New Roman" w:eastAsia="Times New Roman" w:ascii="Times New Roman"/>
          <w:sz w:val="24"/>
          <w:rtl w:val="0"/>
        </w:rPr>
        <w:t xml:space="preserve">чтоб</w:t>
      </w:r>
      <w:r w:rsidRPr="00000000" w:rsidR="00000000" w:rsidDel="00000000">
        <w:rPr>
          <w:rFonts w:cs="Times New Roman" w:hAnsi="Times New Roman" w:eastAsia="Times New Roman" w:ascii="Times New Roman"/>
          <w:sz w:val="24"/>
          <w:rtl w:val="0"/>
        </w:rPr>
        <w:t xml:space="preserve">ы те узнавали у </w:t>
      </w:r>
      <w:r w:rsidRPr="00000000" w:rsidR="00000000" w:rsidDel="00000000">
        <w:rPr>
          <w:rFonts w:cs="Times New Roman" w:hAnsi="Times New Roman" w:eastAsia="Times New Roman" w:ascii="Times New Roman"/>
          <w:i w:val="1"/>
          <w:sz w:val="24"/>
          <w:rtl w:val="0"/>
        </w:rPr>
        <w:t xml:space="preserve">своих</w:t>
      </w:r>
      <w:r w:rsidRPr="00000000" w:rsidR="00000000" w:rsidDel="00000000">
        <w:rPr>
          <w:rFonts w:cs="Times New Roman" w:hAnsi="Times New Roman" w:eastAsia="Times New Roman" w:ascii="Times New Roman"/>
          <w:sz w:val="24"/>
          <w:rtl w:val="0"/>
        </w:rPr>
        <w:t xml:space="preserve"> знакомых,</w:t>
      </w:r>
      <w:r w:rsidRPr="00000000" w:rsidR="00000000" w:rsidDel="00000000">
        <w:rPr>
          <w:rFonts w:cs="Times New Roman" w:hAnsi="Times New Roman" w:eastAsia="Times New Roman" w:ascii="Times New Roman"/>
          <w:sz w:val="24"/>
          <w:rtl w:val="0"/>
        </w:rPr>
        <w:t xml:space="preserve"> и в итоге всё-таки нашёл несколько </w:t>
      </w:r>
      <w:r w:rsidRPr="00000000" w:rsidR="00000000" w:rsidDel="00000000">
        <w:rPr>
          <w:rFonts w:cs="Times New Roman" w:hAnsi="Times New Roman" w:eastAsia="Times New Roman" w:ascii="Times New Roman"/>
          <w:sz w:val="24"/>
          <w:rtl w:val="0"/>
        </w:rPr>
        <w:t xml:space="preserve">магов</w:t>
      </w:r>
      <w:r w:rsidRPr="00000000" w:rsidR="00000000" w:rsidDel="00000000">
        <w:rPr>
          <w:rFonts w:cs="Times New Roman" w:hAnsi="Times New Roman" w:eastAsia="Times New Roman" w:ascii="Times New Roman"/>
          <w:sz w:val="24"/>
          <w:rtl w:val="0"/>
        </w:rPr>
        <w:t xml:space="preserve">, которые не </w:t>
      </w:r>
      <w:r w:rsidRPr="00000000" w:rsidR="00000000" w:rsidDel="00000000">
        <w:rPr>
          <w:rFonts w:cs="Times New Roman" w:hAnsi="Times New Roman" w:eastAsia="Times New Roman" w:ascii="Times New Roman"/>
          <w:sz w:val="24"/>
          <w:rtl w:val="0"/>
        </w:rPr>
        <w:t xml:space="preserve">пост</w:t>
      </w:r>
      <w:r w:rsidRPr="00000000" w:rsidR="00000000" w:rsidDel="00000000">
        <w:rPr>
          <w:rFonts w:cs="Times New Roman" w:hAnsi="Times New Roman" w:eastAsia="Times New Roman" w:ascii="Times New Roman"/>
          <w:sz w:val="24"/>
          <w:rtl w:val="0"/>
        </w:rPr>
        <w:t xml:space="preserve">ыдились признаться, что водили дружбу со сквибами.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объяснил, что работает над важным исследованием совместно с когтевранцем, который сказал ему, что </w:t>
      </w:r>
      <w:r w:rsidRPr="00000000" w:rsidR="00000000" w:rsidDel="00000000">
        <w:rPr>
          <w:rFonts w:cs="Times New Roman" w:hAnsi="Times New Roman" w:eastAsia="Times New Roman" w:ascii="Times New Roman"/>
          <w:sz w:val="24"/>
          <w:rtl w:val="0"/>
        </w:rPr>
        <w:t xml:space="preserve">нуждается в этой информации,</w:t>
      </w:r>
      <w:r w:rsidRPr="00000000" w:rsidR="00000000" w:rsidDel="00000000">
        <w:rPr>
          <w:rFonts w:cs="Times New Roman" w:hAnsi="Times New Roman" w:eastAsia="Times New Roman" w:ascii="Times New Roman"/>
          <w:sz w:val="24"/>
          <w:rtl w:val="0"/>
        </w:rPr>
        <w:t xml:space="preserve"> а потом исчез в неизвестном направлении, не объяснив причин. </w:t>
      </w:r>
      <w:r w:rsidRPr="00000000" w:rsidR="00000000" w:rsidDel="00000000">
        <w:rPr>
          <w:rFonts w:cs="Times New Roman" w:hAnsi="Times New Roman" w:eastAsia="Times New Roman" w:ascii="Times New Roman"/>
          <w:sz w:val="24"/>
          <w:rtl w:val="0"/>
        </w:rPr>
        <w:t xml:space="preserve">Чем заработал много сочувственных взглядов.</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медленно шёл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коридорам Хогвартса. Следовало бы поторопиться, но ноги словно налились свинцом. Он всё никак не мог собраться с силами: в голову лезли </w:t>
      </w:r>
      <w:r w:rsidRPr="00000000" w:rsidR="00000000" w:rsidDel="00000000">
        <w:rPr>
          <w:rFonts w:cs="Times New Roman" w:hAnsi="Times New Roman" w:eastAsia="Times New Roman" w:ascii="Times New Roman"/>
          <w:sz w:val="24"/>
          <w:rtl w:val="0"/>
        </w:rPr>
        <w:t xml:space="preserve">мысли, что незачем ему об этом знать, незачем во всё это влезать, пусть это будет не на его совести, пусть этим всем занимается Гарри Поттер, и если магия уходит — пусть он сам с этим разбирается...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Драко знал, что это неправильно.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 слизеринских подземелий, серость каменных стен — обычно эта атмосфера была Драко по душе, но сейчас она навевала мысли об уходе, исчезновении...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отворил дверь: Гарри Поттер уже ждал внутри, одетый в </w:t>
      </w:r>
      <w:r w:rsidRPr="00000000" w:rsidR="00000000" w:rsidDel="00000000">
        <w:rPr>
          <w:rFonts w:cs="Times New Roman" w:hAnsi="Times New Roman" w:eastAsia="Times New Roman" w:ascii="Times New Roman"/>
          <w:sz w:val="24"/>
          <w:rtl w:val="0"/>
        </w:rPr>
        <w:t xml:space="preserve">свой плащ с капюшоном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Древние заклинания первого курса, — тут же поинтересовался тот. — Что ты узнал?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Они не могущественнее наших.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в сердцах саданул кулаком по столу: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чёрт. Ладно. Мой собственный эксперимент провалился, Драко. Оказывается, есть такая штука как Запрет Мерлина...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стукнул себя по лбу: как же он раньше не вспомнил?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 он не позволяет передавать знания о могущественных заклинаниях через книги. </w:t>
      </w:r>
      <w:r w:rsidRPr="00000000" w:rsidR="00000000" w:rsidDel="00000000">
        <w:rPr>
          <w:rFonts w:cs="Times New Roman" w:hAnsi="Times New Roman" w:eastAsia="Times New Roman" w:ascii="Times New Roman"/>
          <w:sz w:val="24"/>
          <w:rtl w:val="0"/>
        </w:rPr>
        <w:t xml:space="preserve">Даже если найдутся заметки могучего волшебника, в них не будет н</w:t>
      </w:r>
      <w:r w:rsidRPr="00000000" w:rsidR="00000000" w:rsidDel="00000000">
        <w:rPr>
          <w:rFonts w:cs="Times New Roman" w:hAnsi="Times New Roman" w:eastAsia="Times New Roman" w:ascii="Times New Roman"/>
          <w:sz w:val="24"/>
          <w:rtl w:val="0"/>
        </w:rPr>
        <w:t xml:space="preserve">икакого смысла, информация должна переходить от разума к разуму. Я не смог найти никаких заклинаний, инструкции к которым мы имеем, но наколдовать не можем. </w:t>
      </w:r>
      <w:r w:rsidRPr="00000000" w:rsidR="00000000" w:rsidDel="00000000">
        <w:rPr>
          <w:rFonts w:cs="Times New Roman" w:hAnsi="Times New Roman" w:eastAsia="Times New Roman" w:ascii="Times New Roman"/>
          <w:sz w:val="24"/>
          <w:rtl w:val="0"/>
        </w:rPr>
        <w:t xml:space="preserve">Но если их невозможно выучить из старых книг,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зачем </w:t>
      </w:r>
      <w:r w:rsidRPr="00000000" w:rsidR="00000000" w:rsidDel="00000000">
        <w:rPr>
          <w:rFonts w:cs="Times New Roman" w:hAnsi="Times New Roman" w:eastAsia="Times New Roman" w:ascii="Times New Roman"/>
          <w:sz w:val="24"/>
          <w:rtl w:val="0"/>
        </w:rPr>
        <w:t xml:space="preserve">кому-то передавать вслух знание о заклинаниях, которые перестали работать</w:t>
      </w:r>
      <w:r w:rsidRPr="00000000" w:rsidR="00000000" w:rsidDel="00000000">
        <w:rPr>
          <w:rFonts w:cs="Times New Roman" w:hAnsi="Times New Roman" w:eastAsia="Times New Roman" w:ascii="Times New Roman"/>
          <w:sz w:val="24"/>
          <w:rtl w:val="0"/>
        </w:rPr>
        <w:t xml:space="preserve">? А насчёт </w:t>
      </w:r>
      <w:r w:rsidRPr="00000000" w:rsidR="00000000" w:rsidDel="00000000">
        <w:rPr>
          <w:rFonts w:cs="Times New Roman" w:hAnsi="Times New Roman" w:eastAsia="Times New Roman" w:ascii="Times New Roman"/>
          <w:sz w:val="24"/>
          <w:rtl w:val="0"/>
        </w:rPr>
        <w:t xml:space="preserve">семей</w:t>
      </w:r>
      <w:r w:rsidRPr="00000000" w:rsidR="00000000" w:rsidDel="00000000">
        <w:rPr>
          <w:rFonts w:cs="Times New Roman" w:hAnsi="Times New Roman" w:eastAsia="Times New Roman" w:ascii="Times New Roman"/>
          <w:sz w:val="24"/>
          <w:rtl w:val="0"/>
        </w:rPr>
        <w:t xml:space="preserve"> сквибов ты узнал?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протянул было кусок пергамента...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Поттер его остановил.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Закон науки, Драко. Сначала я сообщаю тебе теорию и предположения. И только </w:t>
      </w: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ты показываешь собранные тобою сведения. Так ты можешь быть уверен, что я не придумываю теорию на ходу, чтобы она подходила к </w:t>
      </w:r>
      <w:r w:rsidRPr="00000000" w:rsidR="00000000" w:rsidDel="00000000">
        <w:rPr>
          <w:rFonts w:cs="Times New Roman" w:hAnsi="Times New Roman" w:eastAsia="Times New Roman" w:ascii="Times New Roman"/>
          <w:sz w:val="24"/>
          <w:rtl w:val="0"/>
        </w:rPr>
        <w:t xml:space="preserve">данным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будешь знать, что </w:t>
      </w:r>
      <w:r w:rsidRPr="00000000" w:rsidR="00000000" w:rsidDel="00000000">
        <w:rPr>
          <w:rFonts w:cs="Times New Roman" w:hAnsi="Times New Roman" w:eastAsia="Times New Roman" w:ascii="Times New Roman"/>
          <w:sz w:val="24"/>
          <w:rtl w:val="0"/>
        </w:rPr>
        <w:t xml:space="preserve">теория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предсказала полученные тобой </w:t>
      </w:r>
      <w:r w:rsidRPr="00000000" w:rsidR="00000000" w:rsidDel="00000000">
        <w:rPr>
          <w:rFonts w:cs="Times New Roman" w:hAnsi="Times New Roman" w:eastAsia="Times New Roman" w:ascii="Times New Roman"/>
          <w:sz w:val="24"/>
          <w:rtl w:val="0"/>
        </w:rPr>
        <w:t xml:space="preserve">результаты</w:t>
      </w:r>
      <w:r w:rsidRPr="00000000" w:rsidR="00000000" w:rsidDel="00000000">
        <w:rPr>
          <w:rFonts w:cs="Times New Roman" w:hAnsi="Times New Roman" w:eastAsia="Times New Roman" w:ascii="Times New Roman"/>
          <w:sz w:val="24"/>
          <w:rtl w:val="0"/>
        </w:rPr>
        <w:t xml:space="preserve">. Мне в любом случае пришлось бы тебе всё объяснить, так что лучше делать это </w:t>
      </w:r>
      <w:r w:rsidRPr="00000000" w:rsidR="00000000" w:rsidDel="00000000">
        <w:rPr>
          <w:rFonts w:cs="Times New Roman" w:hAnsi="Times New Roman" w:eastAsia="Times New Roman" w:ascii="Times New Roman"/>
          <w:i w:val="1"/>
          <w:sz w:val="24"/>
          <w:rtl w:val="0"/>
        </w:rPr>
        <w:t xml:space="preserve">перед</w:t>
      </w:r>
      <w:r w:rsidRPr="00000000" w:rsidR="00000000" w:rsidDel="00000000">
        <w:rPr>
          <w:rFonts w:cs="Times New Roman" w:hAnsi="Times New Roman" w:eastAsia="Times New Roman" w:ascii="Times New Roman"/>
          <w:sz w:val="24"/>
          <w:rtl w:val="0"/>
        </w:rPr>
        <w:t xml:space="preserve"> тем, как ты </w:t>
      </w:r>
      <w:r w:rsidRPr="00000000" w:rsidR="00000000" w:rsidDel="00000000">
        <w:rPr>
          <w:rFonts w:cs="Times New Roman" w:hAnsi="Times New Roman" w:eastAsia="Times New Roman" w:ascii="Times New Roman"/>
          <w:sz w:val="24"/>
          <w:rtl w:val="0"/>
        </w:rPr>
        <w:t xml:space="preserve">предоставишь мне </w:t>
      </w:r>
      <w:r w:rsidRPr="00000000" w:rsidR="00000000" w:rsidDel="00000000">
        <w:rPr>
          <w:rFonts w:cs="Times New Roman" w:hAnsi="Times New Roman" w:eastAsia="Times New Roman" w:ascii="Times New Roman"/>
          <w:sz w:val="24"/>
          <w:rtl w:val="0"/>
        </w:rPr>
        <w:t xml:space="preserve">факты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Такое вот правило. Так что надевай плащ и </w:t>
      </w:r>
      <w:r w:rsidRPr="00000000" w:rsidR="00000000" w:rsidDel="00000000">
        <w:rPr>
          <w:rFonts w:cs="Times New Roman" w:hAnsi="Times New Roman" w:eastAsia="Times New Roman" w:ascii="Times New Roman"/>
          <w:sz w:val="24"/>
          <w:rtl w:val="0"/>
        </w:rPr>
        <w:t xml:space="preserve">садись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устроился за столом, на котором были разложены клочки бумаги. Драко вытащил </w:t>
      </w:r>
      <w:r w:rsidRPr="00000000" w:rsidR="00000000" w:rsidDel="00000000">
        <w:rPr>
          <w:rFonts w:cs="Times New Roman" w:hAnsi="Times New Roman" w:eastAsia="Times New Roman" w:ascii="Times New Roman"/>
          <w:sz w:val="24"/>
          <w:rtl w:val="0"/>
        </w:rPr>
        <w:t xml:space="preserve">плащ</w:t>
      </w:r>
      <w:r w:rsidRPr="00000000" w:rsidR="00000000" w:rsidDel="00000000">
        <w:rPr>
          <w:rFonts w:cs="Times New Roman" w:hAnsi="Times New Roman" w:eastAsia="Times New Roman" w:ascii="Times New Roman"/>
          <w:sz w:val="24"/>
          <w:rtl w:val="0"/>
        </w:rPr>
        <w:t xml:space="preserve"> из сумки, натянул его на себя и сел с другой стороны, </w:t>
      </w:r>
      <w:r w:rsidRPr="00000000" w:rsidR="00000000" w:rsidDel="00000000">
        <w:rPr>
          <w:rFonts w:cs="Times New Roman" w:hAnsi="Times New Roman" w:eastAsia="Times New Roman" w:ascii="Times New Roman"/>
          <w:sz w:val="24"/>
          <w:rtl w:val="0"/>
        </w:rPr>
        <w:t xml:space="preserve">озадаченно их рассматривая</w:t>
      </w:r>
      <w:r w:rsidRPr="00000000" w:rsidR="00000000" w:rsidDel="00000000">
        <w:rPr>
          <w:rFonts w:cs="Times New Roman" w:hAnsi="Times New Roman" w:eastAsia="Times New Roman" w:ascii="Times New Roman"/>
          <w:sz w:val="24"/>
          <w:rtl w:val="0"/>
        </w:rPr>
        <w:t xml:space="preserve">. Бумажки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лежали двумя рядами, примерно по двадцать клочков.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Тайна крови, — сказал Гарри Поттер напряжённым голосом, — называется дезоксирибонуклеиновой кислотой. Сообщать это название </w:t>
      </w:r>
      <w:r w:rsidRPr="00000000" w:rsidR="00000000" w:rsidDel="00000000">
        <w:rPr>
          <w:rFonts w:cs="Times New Roman" w:hAnsi="Times New Roman" w:eastAsia="Times New Roman" w:ascii="Times New Roman"/>
          <w:sz w:val="24"/>
          <w:rtl w:val="0"/>
        </w:rPr>
        <w:t xml:space="preserve">не учёным</w:t>
      </w:r>
      <w:r w:rsidRPr="00000000" w:rsidR="00000000" w:rsidDel="00000000">
        <w:rPr>
          <w:rFonts w:cs="Times New Roman" w:hAnsi="Times New Roman" w:eastAsia="Times New Roman" w:ascii="Times New Roman"/>
          <w:sz w:val="24"/>
          <w:rtl w:val="0"/>
        </w:rPr>
        <w:t xml:space="preserve"> нельзя. Дезоксирибонуклеиновая кислота — это рецепт, который объясняет твоему телу, как вырастить две руки, две ноги, </w:t>
      </w:r>
      <w:r w:rsidRPr="00000000" w:rsidR="00000000" w:rsidDel="00000000">
        <w:rPr>
          <w:rFonts w:cs="Times New Roman" w:hAnsi="Times New Roman" w:eastAsia="Times New Roman" w:ascii="Times New Roman"/>
          <w:sz w:val="24"/>
          <w:rtl w:val="0"/>
        </w:rPr>
        <w:t xml:space="preserve">следует ему </w:t>
      </w:r>
      <w:r w:rsidRPr="00000000" w:rsidR="00000000" w:rsidDel="00000000">
        <w:rPr>
          <w:rFonts w:cs="Times New Roman" w:hAnsi="Times New Roman" w:eastAsia="Times New Roman" w:ascii="Times New Roman"/>
          <w:sz w:val="24"/>
          <w:rtl w:val="0"/>
        </w:rPr>
        <w:t xml:space="preserve">быть высоким или низким, </w:t>
      </w:r>
      <w:r w:rsidRPr="00000000" w:rsidR="00000000" w:rsidDel="00000000">
        <w:rPr>
          <w:rFonts w:cs="Times New Roman" w:hAnsi="Times New Roman" w:eastAsia="Times New Roman" w:ascii="Times New Roman"/>
          <w:sz w:val="24"/>
          <w:rtl w:val="0"/>
        </w:rPr>
        <w:t xml:space="preserve">карие у тебя должны быть глаза или зелёные</w:t>
      </w:r>
      <w:r w:rsidRPr="00000000" w:rsidR="00000000" w:rsidDel="00000000">
        <w:rPr>
          <w:rFonts w:cs="Times New Roman" w:hAnsi="Times New Roman" w:eastAsia="Times New Roman" w:ascii="Times New Roman"/>
          <w:sz w:val="24"/>
          <w:rtl w:val="0"/>
        </w:rPr>
        <w:t xml:space="preserve">. Эта штука материальна, её даже можно </w:t>
      </w:r>
      <w:r w:rsidRPr="00000000" w:rsidR="00000000" w:rsidDel="00000000">
        <w:rPr>
          <w:rFonts w:cs="Times New Roman" w:hAnsi="Times New Roman" w:eastAsia="Times New Roman" w:ascii="Times New Roman"/>
          <w:i w:val="1"/>
          <w:sz w:val="24"/>
          <w:rtl w:val="0"/>
        </w:rPr>
        <w:t xml:space="preserve">увидеть</w:t>
      </w:r>
      <w:r w:rsidRPr="00000000" w:rsidR="00000000" w:rsidDel="00000000">
        <w:rPr>
          <w:rFonts w:cs="Times New Roman" w:hAnsi="Times New Roman" w:eastAsia="Times New Roman" w:ascii="Times New Roman"/>
          <w:sz w:val="24"/>
          <w:rtl w:val="0"/>
        </w:rPr>
        <w:t xml:space="preserve"> через микроскоп — что-то вроде телескопа, только позволяет рассмотреть очень маленькие, а не очень далёкие вещи. </w:t>
      </w:r>
      <w:r w:rsidRPr="00000000" w:rsidR="00000000" w:rsidDel="00000000">
        <w:rPr>
          <w:rFonts w:cs="Times New Roman" w:hAnsi="Times New Roman" w:eastAsia="Times New Roman" w:ascii="Times New Roman"/>
          <w:sz w:val="24"/>
          <w:rtl w:val="0"/>
        </w:rPr>
        <w:t xml:space="preserve">И в этом рецепте всё в двух экземплярах, всегда, на случай если один повредится. </w:t>
      </w:r>
      <w:r w:rsidRPr="00000000" w:rsidR="00000000" w:rsidDel="00000000">
        <w:rPr>
          <w:rFonts w:cs="Times New Roman" w:hAnsi="Times New Roman" w:eastAsia="Times New Roman" w:ascii="Times New Roman"/>
          <w:sz w:val="24"/>
          <w:rtl w:val="0"/>
        </w:rPr>
        <w:t xml:space="preserve">Представь себе два длинных ряда клочков бумаги. </w:t>
      </w:r>
      <w:r w:rsidRPr="00000000" w:rsidR="00000000" w:rsidDel="00000000">
        <w:rPr>
          <w:rFonts w:cs="Times New Roman" w:hAnsi="Times New Roman" w:eastAsia="Times New Roman" w:ascii="Times New Roman"/>
          <w:sz w:val="24"/>
          <w:rtl w:val="0"/>
        </w:rPr>
        <w:t xml:space="preserve">Две соседние бумажки из разных рядов образуют пару, и когда у тебя будут дети, твоё тело случайным образом выберет по одной бумажке из каждой пары, тело матери сделает то же самое, и в результате у ребёнка тоже будет д</w:t>
      </w:r>
      <w:r w:rsidRPr="00000000" w:rsidR="00000000" w:rsidDel="00000000">
        <w:rPr>
          <w:rFonts w:cs="Times New Roman" w:hAnsi="Times New Roman" w:eastAsia="Times New Roman" w:ascii="Times New Roman"/>
          <w:sz w:val="24"/>
          <w:rtl w:val="0"/>
        </w:rPr>
        <w:t xml:space="preserve">ва ряда бу</w:t>
      </w:r>
      <w:r w:rsidRPr="00000000" w:rsidR="00000000" w:rsidDel="00000000">
        <w:rPr>
          <w:rFonts w:cs="Times New Roman" w:hAnsi="Times New Roman" w:eastAsia="Times New Roman" w:ascii="Times New Roman"/>
          <w:sz w:val="24"/>
          <w:rtl w:val="0"/>
        </w:rPr>
        <w:t xml:space="preserve">мажек. Итак, все бумажки парами — одна от отца, другая от матери, и твои дети получат от тебя по одной бумажке для каждой пары, случайным образом.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Пока Гарри объяснял, его пальцы порхали над бумажками на столе, </w:t>
      </w:r>
      <w:r w:rsidRPr="00000000" w:rsidR="00000000" w:rsidDel="00000000">
        <w:rPr>
          <w:rFonts w:cs="Times New Roman" w:hAnsi="Times New Roman" w:eastAsia="Times New Roman" w:ascii="Times New Roman"/>
          <w:sz w:val="24"/>
          <w:rtl w:val="0"/>
        </w:rPr>
        <w:t xml:space="preserve">указывая то на левый ряд, когда он говорил «от матери», то на правый, когда говорил «от отца».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рассуждая о случайном выборе бумажки, он достал из кармана мантии кнат, подбросил, взглянул на монету и указал на бумажку из левого ряда.</w:t>
      </w:r>
      <w:r w:rsidRPr="00000000" w:rsidR="00000000" w:rsidDel="00000000">
        <w:rPr>
          <w:rFonts w:cs="Times New Roman" w:hAnsi="Times New Roman" w:eastAsia="Times New Roman" w:ascii="Times New Roman"/>
          <w:sz w:val="24"/>
          <w:rtl w:val="0"/>
        </w:rPr>
        <w:t xml:space="preserve"> Всё это он проделал, ни разу не прервав </w:t>
      </w:r>
      <w:r w:rsidRPr="00000000" w:rsidR="00000000" w:rsidDel="00000000">
        <w:rPr>
          <w:rFonts w:cs="Times New Roman" w:hAnsi="Times New Roman" w:eastAsia="Times New Roman" w:ascii="Times New Roman"/>
          <w:sz w:val="24"/>
          <w:rtl w:val="0"/>
        </w:rPr>
        <w:t xml:space="preserve">свой монолог</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 речь идёт о чём-то вроде роста, в рецепте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бумажек, которые на него </w:t>
      </w:r>
      <w:r w:rsidRPr="00000000" w:rsidR="00000000" w:rsidDel="00000000">
        <w:rPr>
          <w:rFonts w:cs="Times New Roman" w:hAnsi="Times New Roman" w:eastAsia="Times New Roman" w:ascii="Times New Roman"/>
          <w:i w:val="1"/>
          <w:sz w:val="24"/>
          <w:rtl w:val="0"/>
        </w:rPr>
        <w:t xml:space="preserve">слегка</w:t>
      </w:r>
      <w:r w:rsidRPr="00000000" w:rsidR="00000000" w:rsidDel="00000000">
        <w:rPr>
          <w:rFonts w:cs="Times New Roman" w:hAnsi="Times New Roman" w:eastAsia="Times New Roman" w:ascii="Times New Roman"/>
          <w:sz w:val="24"/>
          <w:rtl w:val="0"/>
        </w:rPr>
        <w:t xml:space="preserve"> влияют. Так что если высокий отец женится на низкой матери, у ребёнка оказывается сколько-то «высоких» клочков бумаги и сколько-то «низких», и в итоге он обычно вырастает по росту средним. Но не всегда. Если повезёт, у ребёнка может оказаться много «высоких» бумажек и всего несколько «низких», из-за чего он вырастает довольно высоким. Если у отца пять «высоких» бумажек и у матери их тоже пять, и если очень повезёт, ребёнок может унаследовать все десять и вырасти выше обоих родителей. Видишь? Кровь не идеальная жидкость, она не смешивается идеально. Дезоксирибонуклеиновая кислота сделана из множества </w:t>
      </w:r>
      <w:r w:rsidRPr="00000000" w:rsidR="00000000" w:rsidDel="00000000">
        <w:rPr>
          <w:rFonts w:cs="Times New Roman" w:hAnsi="Times New Roman" w:eastAsia="Times New Roman" w:ascii="Times New Roman"/>
          <w:sz w:val="24"/>
          <w:rtl w:val="0"/>
        </w:rPr>
        <w:t xml:space="preserve">маленьких </w:t>
      </w:r>
      <w:r w:rsidRPr="00000000" w:rsidR="00000000" w:rsidDel="00000000">
        <w:rPr>
          <w:rFonts w:cs="Times New Roman" w:hAnsi="Times New Roman" w:eastAsia="Times New Roman" w:ascii="Times New Roman"/>
          <w:sz w:val="24"/>
          <w:rtl w:val="0"/>
        </w:rPr>
        <w:t xml:space="preserve">кусочков: стакан мелких камушков, а не воды. Именно поэтому ребёнок по характеристикам н</w:t>
      </w:r>
      <w:r w:rsidRPr="00000000" w:rsidR="00000000" w:rsidDel="00000000">
        <w:rPr>
          <w:rFonts w:cs="Times New Roman" w:hAnsi="Times New Roman" w:eastAsia="Times New Roman" w:ascii="Times New Roman"/>
          <w:sz w:val="24"/>
          <w:rtl w:val="0"/>
        </w:rPr>
        <w:t xml:space="preserve">е всегда получается ровно посередине между родителями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слушал с открытым ртом. Как, во имя Мерлина, маглы всё это разузнали? Они что, этот рецепт</w:t>
      </w:r>
      <w:r w:rsidRPr="00000000" w:rsidR="00000000" w:rsidDel="00000000">
        <w:rPr>
          <w:rFonts w:cs="Times New Roman" w:hAnsi="Times New Roman" w:eastAsia="Times New Roman" w:ascii="Times New Roman"/>
          <w:i w:val="1"/>
          <w:sz w:val="24"/>
          <w:rtl w:val="0"/>
        </w:rPr>
        <w:t xml:space="preserve"> видели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теперь, — сказал Гарри Поттер, — предположим, что, как и в случае с ростом, в рецепте есть много мест, где бумажка </w:t>
      </w:r>
      <w:r w:rsidRPr="00000000" w:rsidR="00000000" w:rsidDel="00000000">
        <w:rPr>
          <w:rFonts w:cs="Times New Roman" w:hAnsi="Times New Roman" w:eastAsia="Times New Roman" w:ascii="Times New Roman"/>
          <w:sz w:val="24"/>
          <w:rtl w:val="0"/>
        </w:rPr>
        <w:t xml:space="preserve">может быть «магической» и «немагической</w:t>
      </w:r>
      <w:r w:rsidRPr="00000000" w:rsidR="00000000" w:rsidDel="00000000">
        <w:rPr>
          <w:rFonts w:cs="Times New Roman" w:hAnsi="Times New Roman" w:eastAsia="Times New Roman" w:ascii="Times New Roman"/>
          <w:sz w:val="24"/>
          <w:rtl w:val="0"/>
        </w:rPr>
        <w:t xml:space="preserve">». Если у тебя достаточно «магических» бумажек — ты волшебник, если их </w:t>
      </w:r>
      <w:r w:rsidRPr="00000000" w:rsidR="00000000" w:rsidDel="00000000">
        <w:rPr>
          <w:rFonts w:cs="Times New Roman" w:hAnsi="Times New Roman" w:eastAsia="Times New Roman" w:ascii="Times New Roman"/>
          <w:i w:val="1"/>
          <w:sz w:val="24"/>
          <w:rtl w:val="0"/>
        </w:rPr>
        <w:t xml:space="preserve">много</w:t>
      </w:r>
      <w:r w:rsidRPr="00000000" w:rsidR="00000000" w:rsidDel="00000000">
        <w:rPr>
          <w:rFonts w:cs="Times New Roman" w:hAnsi="Times New Roman" w:eastAsia="Times New Roman" w:ascii="Times New Roman"/>
          <w:sz w:val="24"/>
          <w:rtl w:val="0"/>
        </w:rPr>
        <w:t xml:space="preserve"> — ты могущественный волшебник, если слишком мало — магл, а что-то среднее — сквиб. Тогда, если женятся два сквиба, большинство детей должны тоже быть сквибами, но время от времени ребёнку везёт — он наследует большинство «магических» бумажек и отца и матери и становится волшебником. Хотя скорее всего не слишком сильным. </w:t>
      </w:r>
      <w:r w:rsidRPr="00000000" w:rsidR="00000000" w:rsidDel="00000000">
        <w:rPr>
          <w:rFonts w:cs="Times New Roman" w:hAnsi="Times New Roman" w:eastAsia="Times New Roman" w:ascii="Times New Roman"/>
          <w:sz w:val="24"/>
          <w:rtl w:val="0"/>
        </w:rPr>
        <w:t xml:space="preserve">Предположим также</w:t>
      </w:r>
      <w:r w:rsidRPr="00000000" w:rsidR="00000000" w:rsidDel="00000000">
        <w:rPr>
          <w:rFonts w:cs="Times New Roman" w:hAnsi="Times New Roman" w:eastAsia="Times New Roman" w:ascii="Times New Roman"/>
          <w:sz w:val="24"/>
          <w:rtl w:val="0"/>
        </w:rPr>
        <w:t xml:space="preserve">, что в начале у нас есть много могущественных волшебников и волшебниц. Если они будут жениться только друг на друге, они сохранят своё могущество. Но если они начнут жениться на маглорождённых, которые едва-едва могут колдовать, и сквибах... Понятно? Кровь не будет перемешиваться идеально, это будет стакан мелких камушков, а не воды, потому что именно так работает кровь. Время от времени всё равно будут появляться могущественные маги — те, кому повезёт получить много «магических» бумажек. Но даже они по силе не сравнятся с самыми могущественными волшебниками древности.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медленно кивнул. Так ему это ещё никогда не объясняли. В том, как отлично всё сходилось, была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ожиданная красота.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Однако, — </w:t>
      </w:r>
      <w:r w:rsidRPr="00000000" w:rsidR="00000000" w:rsidDel="00000000">
        <w:rPr>
          <w:rFonts w:cs="Times New Roman" w:hAnsi="Times New Roman" w:eastAsia="Times New Roman" w:ascii="Times New Roman"/>
          <w:sz w:val="24"/>
          <w:rtl w:val="0"/>
        </w:rPr>
        <w:t xml:space="preserve">сказал Гарри, — это только </w:t>
      </w:r>
      <w:r w:rsidRPr="00000000" w:rsidR="00000000" w:rsidDel="00000000">
        <w:rPr>
          <w:rFonts w:cs="Times New Roman" w:hAnsi="Times New Roman" w:eastAsia="Times New Roman" w:ascii="Times New Roman"/>
          <w:i w:val="1"/>
          <w:sz w:val="24"/>
          <w:rtl w:val="0"/>
        </w:rPr>
        <w:t xml:space="preserve">одна</w:t>
      </w:r>
      <w:r w:rsidRPr="00000000" w:rsidR="00000000" w:rsidDel="00000000">
        <w:rPr>
          <w:rFonts w:cs="Times New Roman" w:hAnsi="Times New Roman" w:eastAsia="Times New Roman" w:ascii="Times New Roman"/>
          <w:sz w:val="24"/>
          <w:rtl w:val="0"/>
        </w:rPr>
        <w:t xml:space="preserve"> из гипотез</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Предположим, что в рецепте есть </w:t>
      </w:r>
      <w:r w:rsidRPr="00000000" w:rsidR="00000000" w:rsidDel="00000000">
        <w:rPr>
          <w:rFonts w:cs="Times New Roman" w:hAnsi="Times New Roman" w:eastAsia="Times New Roman" w:ascii="Times New Roman"/>
          <w:sz w:val="24"/>
          <w:rtl w:val="0"/>
        </w:rPr>
        <w:t xml:space="preserve">единственная пара, в которой записано, волшебник ты или нет.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одно место для «магических» или «немагических» бумажек. </w:t>
      </w: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есть только три варианта. Обе бумажки «магические». Одна бумажка «магическая», а другая — «немагическая». Или обе бумажки «немагические». Волшебники, сквибы и маглы. Маглорождённые тогда будут рождаться не у настоящих маглов, а у двух сквибов — у двух родителей, у каждого из которых в рецепте по одной «магической» и одной «немагической» бумажке. Теперь представь, что ведьма выходит замуж за сквиба. У каждого ребёнка </w:t>
      </w:r>
      <w:r w:rsidRPr="00000000" w:rsidR="00000000" w:rsidDel="00000000">
        <w:rPr>
          <w:rFonts w:cs="Times New Roman" w:hAnsi="Times New Roman" w:eastAsia="Times New Roman" w:ascii="Times New Roman"/>
          <w:i w:val="1"/>
          <w:sz w:val="24"/>
          <w:rtl w:val="0"/>
        </w:rPr>
        <w:t xml:space="preserve">всегда</w:t>
      </w:r>
      <w:r w:rsidRPr="00000000" w:rsidR="00000000" w:rsidDel="00000000">
        <w:rPr>
          <w:rFonts w:cs="Times New Roman" w:hAnsi="Times New Roman" w:eastAsia="Times New Roman" w:ascii="Times New Roman"/>
          <w:sz w:val="24"/>
          <w:rtl w:val="0"/>
        </w:rPr>
        <w:t xml:space="preserve"> будет по одной «магической» бумажке от матери,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какая из них будет выбрана случайным образом. Но, как и при подбрасывании монеты, в половине случаев у ребёнка будет «магическая» бумажка отца, и в половине — «немагическая». </w:t>
      </w:r>
      <w:r w:rsidRPr="00000000" w:rsidR="00000000" w:rsidDel="00000000">
        <w:rPr>
          <w:rFonts w:cs="Times New Roman" w:hAnsi="Times New Roman" w:eastAsia="Times New Roman" w:ascii="Times New Roman"/>
          <w:sz w:val="24"/>
          <w:rtl w:val="0"/>
        </w:rPr>
        <w:t xml:space="preserve">Если верна предыдущая гипотеза, </w:t>
      </w:r>
      <w:r w:rsidRPr="00000000" w:rsidR="00000000" w:rsidDel="00000000">
        <w:rPr>
          <w:rFonts w:cs="Times New Roman" w:hAnsi="Times New Roman" w:eastAsia="Times New Roman" w:ascii="Times New Roman"/>
          <w:sz w:val="24"/>
          <w:rtl w:val="0"/>
        </w:rPr>
        <w:t xml:space="preserve">у детей от этого брака был бы слабый магический дар. Но в данном случае —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оловина будет волшебниками и ведьмами, по силе равными матери, а половина — сквибами. Ведь если в рецепте только </w:t>
      </w:r>
      <w:r w:rsidRPr="00000000" w:rsidR="00000000" w:rsidDel="00000000">
        <w:rPr>
          <w:rFonts w:cs="Times New Roman" w:hAnsi="Times New Roman" w:eastAsia="Times New Roman" w:ascii="Times New Roman"/>
          <w:sz w:val="24"/>
          <w:rtl w:val="0"/>
        </w:rPr>
        <w:t xml:space="preserve">одна пара, определяющая,</w:t>
      </w:r>
      <w:r w:rsidRPr="00000000" w:rsidR="00000000" w:rsidDel="00000000">
        <w:rPr>
          <w:rFonts w:cs="Times New Roman" w:hAnsi="Times New Roman" w:eastAsia="Times New Roman" w:ascii="Times New Roman"/>
          <w:sz w:val="24"/>
          <w:rtl w:val="0"/>
        </w:rPr>
        <w:t xml:space="preserve"> волшебник ты или нет, </w:t>
      </w:r>
      <w:r w:rsidRPr="00000000" w:rsidR="00000000" w:rsidDel="00000000">
        <w:rPr>
          <w:rFonts w:cs="Times New Roman" w:hAnsi="Times New Roman" w:eastAsia="Times New Roman" w:ascii="Times New Roman"/>
          <w:sz w:val="24"/>
          <w:rtl w:val="0"/>
        </w:rPr>
        <w:t xml:space="preserve">то</w:t>
      </w:r>
      <w:r w:rsidRPr="00000000" w:rsidR="00000000" w:rsidDel="00000000">
        <w:rPr>
          <w:rFonts w:cs="Times New Roman" w:hAnsi="Times New Roman" w:eastAsia="Times New Roman" w:ascii="Times New Roman"/>
          <w:sz w:val="24"/>
          <w:rtl w:val="0"/>
        </w:rPr>
        <w:t xml:space="preserve"> магия — это не стакан мелких камушков, которые могут перемешиваться. Это один волшебный </w:t>
      </w:r>
      <w:r w:rsidRPr="00000000" w:rsidR="00000000" w:rsidDel="00000000">
        <w:rPr>
          <w:rFonts w:cs="Times New Roman" w:hAnsi="Times New Roman" w:eastAsia="Times New Roman" w:ascii="Times New Roman"/>
          <w:sz w:val="24"/>
          <w:rtl w:val="0"/>
        </w:rPr>
        <w:t xml:space="preserve">камешек</w:t>
      </w:r>
      <w:r w:rsidRPr="00000000" w:rsidR="00000000" w:rsidDel="00000000">
        <w:rPr>
          <w:rFonts w:cs="Times New Roman" w:hAnsi="Times New Roman" w:eastAsia="Times New Roman" w:ascii="Times New Roman"/>
          <w:sz w:val="24"/>
          <w:rtl w:val="0"/>
        </w:rPr>
        <w:t xml:space="preserve">, камень мага.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выстроил три пары бумажек: на одной написал «магия» и «магия», на другой написал «магия» только на верхней, а </w:t>
      </w:r>
      <w:r w:rsidRPr="00000000" w:rsidR="00000000" w:rsidDel="00000000">
        <w:rPr>
          <w:rFonts w:cs="Times New Roman" w:hAnsi="Times New Roman" w:eastAsia="Times New Roman" w:ascii="Times New Roman"/>
          <w:sz w:val="24"/>
          <w:rtl w:val="0"/>
        </w:rPr>
        <w:t xml:space="preserve">третью</w:t>
      </w:r>
      <w:r w:rsidRPr="00000000" w:rsidR="00000000" w:rsidDel="00000000">
        <w:rPr>
          <w:rFonts w:cs="Times New Roman" w:hAnsi="Times New Roman" w:eastAsia="Times New Roman" w:ascii="Times New Roman"/>
          <w:sz w:val="24"/>
          <w:rtl w:val="0"/>
        </w:rPr>
        <w:t xml:space="preserve"> оставил пустой.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этом случае, — сказал Гарри, — у тебя либо есть два камня, либо у тебя их нет. Ты либо волшебник, либо нет. Могущественными волшебниками будут более обученные и опытные. И если волшебники становятся слабее </w:t>
      </w:r>
      <w:r w:rsidRPr="00000000" w:rsidR="00000000" w:rsidDel="00000000">
        <w:rPr>
          <w:rFonts w:cs="Times New Roman" w:hAnsi="Times New Roman" w:eastAsia="Times New Roman" w:ascii="Times New Roman"/>
          <w:i w:val="1"/>
          <w:sz w:val="24"/>
          <w:rtl w:val="0"/>
        </w:rPr>
        <w:t xml:space="preserve">от природы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из-за </w:t>
      </w:r>
      <w:r w:rsidRPr="00000000" w:rsidR="00000000" w:rsidDel="00000000">
        <w:rPr>
          <w:rFonts w:cs="Times New Roman" w:hAnsi="Times New Roman" w:eastAsia="Times New Roman" w:ascii="Times New Roman"/>
          <w:sz w:val="24"/>
          <w:rtl w:val="0"/>
        </w:rPr>
        <w:t xml:space="preserve">утерянных</w:t>
      </w:r>
      <w:r w:rsidRPr="00000000" w:rsidR="00000000" w:rsidDel="00000000">
        <w:rPr>
          <w:rFonts w:cs="Times New Roman" w:hAnsi="Times New Roman" w:eastAsia="Times New Roman" w:ascii="Times New Roman"/>
          <w:sz w:val="24"/>
          <w:rtl w:val="0"/>
        </w:rPr>
        <w:t xml:space="preserve"> заклинаний, а из-за утраченной способности их творить... что ж, может быть, они питаются как-то не так или ещё что. </w:t>
      </w:r>
      <w:r w:rsidRPr="00000000" w:rsidR="00000000" w:rsidDel="00000000">
        <w:rPr>
          <w:rFonts w:cs="Times New Roman" w:hAnsi="Times New Roman" w:eastAsia="Times New Roman" w:ascii="Times New Roman"/>
          <w:sz w:val="24"/>
          <w:rtl w:val="0"/>
        </w:rPr>
        <w:t xml:space="preserve">Но если этот процесс постепенен и неуклонно продолжается на протяжении более восьмисот лет, это может значить, что сама магия уходит из мира.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выстроил ещё две пары бумажек и достал перо. Вскоре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каждой паре было по одной «магической» бумажке и одной пустой.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Что приводит меня к </w:t>
      </w:r>
      <w:r w:rsidRPr="00000000" w:rsidR="00000000" w:rsidDel="00000000">
        <w:rPr>
          <w:rFonts w:cs="Times New Roman" w:hAnsi="Times New Roman" w:eastAsia="Times New Roman" w:ascii="Times New Roman"/>
          <w:sz w:val="24"/>
          <w:rtl w:val="0"/>
        </w:rPr>
        <w:t xml:space="preserve">следующему</w:t>
      </w:r>
      <w:r w:rsidRPr="00000000" w:rsidR="00000000" w:rsidDel="00000000">
        <w:rPr>
          <w:rFonts w:cs="Times New Roman" w:hAnsi="Times New Roman" w:eastAsia="Times New Roman" w:ascii="Times New Roman"/>
          <w:sz w:val="24"/>
          <w:rtl w:val="0"/>
        </w:rPr>
        <w:t xml:space="preserve"> предположению, — сказал Гарри. — Что происходит, когда женятся два сквиба?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Подбрось монетку дважды. Могут получиться: орёл и орёл; орёл и решка; решка и орёл; решка и решка. В четверти случаев получается два орла, в четверти — две решки, а в половине случаев получится один орёл и одна решка. Так и с семьями сквибов. У четверти детей будет «магия-магия» — волшебники. У четверти — «немагия-немагия», маглы. А оставшаяся половина будет сквибами. Это очень старая классическая </w:t>
      </w:r>
      <w:r w:rsidRPr="00000000" w:rsidR="00000000" w:rsidDel="00000000">
        <w:rPr>
          <w:rFonts w:cs="Times New Roman" w:hAnsi="Times New Roman" w:eastAsia="Times New Roman" w:ascii="Times New Roman"/>
          <w:sz w:val="24"/>
          <w:rtl w:val="0"/>
        </w:rPr>
        <w:t xml:space="preserve">схема</w:t>
      </w:r>
      <w:r w:rsidRPr="00000000" w:rsidR="00000000" w:rsidDel="00000000">
        <w:rPr>
          <w:rFonts w:cs="Times New Roman" w:hAnsi="Times New Roman" w:eastAsia="Times New Roman" w:ascii="Times New Roman"/>
          <w:sz w:val="24"/>
          <w:rtl w:val="0"/>
        </w:rPr>
        <w:t xml:space="preserve">. Обнаружил её Грегор Мендель, которого до сих пор помнят,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это открытие стало первым шаг</w:t>
      </w:r>
      <w:r w:rsidRPr="00000000" w:rsidR="00000000" w:rsidDel="00000000">
        <w:rPr>
          <w:rFonts w:cs="Times New Roman" w:hAnsi="Times New Roman" w:eastAsia="Times New Roman" w:ascii="Times New Roman"/>
          <w:sz w:val="24"/>
          <w:rtl w:val="0"/>
        </w:rPr>
        <w:t xml:space="preserve">ом к разгадке </w:t>
      </w:r>
      <w:r w:rsidRPr="00000000" w:rsidR="00000000" w:rsidDel="00000000">
        <w:rPr>
          <w:rFonts w:cs="Times New Roman" w:hAnsi="Times New Roman" w:eastAsia="Times New Roman" w:ascii="Times New Roman"/>
          <w:sz w:val="24"/>
          <w:rtl w:val="0"/>
        </w:rPr>
        <w:t xml:space="preserve">секретов крови.</w:t>
      </w:r>
      <w:r w:rsidRPr="00000000" w:rsidR="00000000" w:rsidDel="00000000">
        <w:rPr>
          <w:rFonts w:cs="Times New Roman" w:hAnsi="Times New Roman" w:eastAsia="Times New Roman" w:ascii="Times New Roman"/>
          <w:sz w:val="24"/>
          <w:rtl w:val="0"/>
        </w:rPr>
        <w:t xml:space="preserve"> Каждый, кто знает хоть что-то о науке крови, узнает эту схему в мгновение ока. Она не будет точной, ведь нельзя с уверенностью утверждать, что, подбросив монетку дважды сорок раз, </w:t>
      </w:r>
      <w:r w:rsidRPr="00000000" w:rsidR="00000000" w:rsidDel="00000000">
        <w:rPr>
          <w:rFonts w:cs="Times New Roman" w:hAnsi="Times New Roman" w:eastAsia="Times New Roman" w:ascii="Times New Roman"/>
          <w:sz w:val="24"/>
          <w:rtl w:val="0"/>
        </w:rPr>
        <w:t xml:space="preserve">ты </w:t>
      </w:r>
      <w:r w:rsidRPr="00000000" w:rsidR="00000000" w:rsidDel="00000000">
        <w:rPr>
          <w:rFonts w:cs="Times New Roman" w:hAnsi="Times New Roman" w:eastAsia="Times New Roman" w:ascii="Times New Roman"/>
          <w:sz w:val="24"/>
          <w:rtl w:val="0"/>
        </w:rPr>
        <w:t xml:space="preserve">получишь ровно десять пар орлов. Но если волшебников от семи до тринадцати из сорока детей, то это</w:t>
      </w:r>
      <w:r w:rsidRPr="00000000" w:rsidR="00000000" w:rsidDel="00000000">
        <w:rPr>
          <w:rFonts w:cs="Times New Roman" w:hAnsi="Times New Roman" w:eastAsia="Times New Roman" w:ascii="Times New Roman"/>
          <w:sz w:val="24"/>
          <w:rtl w:val="0"/>
        </w:rPr>
        <w:t xml:space="preserve"> уже веское свидетельство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Поэтому я и хотел, чтобы ты собрал эти данные</w:t>
      </w:r>
      <w:r w:rsidRPr="00000000" w:rsidR="00000000" w:rsidDel="00000000">
        <w:rPr>
          <w:rFonts w:cs="Times New Roman" w:hAnsi="Times New Roman" w:eastAsia="Times New Roman" w:ascii="Times New Roman"/>
          <w:sz w:val="24"/>
          <w:rtl w:val="0"/>
        </w:rPr>
        <w:t xml:space="preserve">. Давай теперь на них посмотрим.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не дав Драко </w:t>
      </w:r>
      <w:r w:rsidRPr="00000000" w:rsidR="00000000" w:rsidDel="00000000">
        <w:rPr>
          <w:rFonts w:cs="Times New Roman" w:hAnsi="Times New Roman" w:eastAsia="Times New Roman" w:ascii="Times New Roman"/>
          <w:sz w:val="24"/>
          <w:rtl w:val="0"/>
        </w:rPr>
        <w:t xml:space="preserve">опомниться</w:t>
      </w:r>
      <w:r w:rsidRPr="00000000" w:rsidR="00000000" w:rsidDel="00000000">
        <w:rPr>
          <w:rFonts w:cs="Times New Roman" w:hAnsi="Times New Roman" w:eastAsia="Times New Roman" w:ascii="Times New Roman"/>
          <w:sz w:val="24"/>
          <w:rtl w:val="0"/>
        </w:rPr>
        <w:t xml:space="preserve">, Гарри Поттер выхватил пергамент у него из руки.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Драко пересохло в горле.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Двадцать восемь детей.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помнил </w:t>
      </w:r>
      <w:r w:rsidRPr="00000000" w:rsidR="00000000" w:rsidDel="00000000">
        <w:rPr>
          <w:rFonts w:cs="Times New Roman" w:hAnsi="Times New Roman" w:eastAsia="Times New Roman" w:ascii="Times New Roman"/>
          <w:sz w:val="24"/>
          <w:rtl w:val="0"/>
        </w:rPr>
        <w:t xml:space="preserve">точно</w:t>
      </w:r>
      <w:r w:rsidRPr="00000000" w:rsidR="00000000" w:rsidDel="00000000">
        <w:rPr>
          <w:rFonts w:cs="Times New Roman" w:hAnsi="Times New Roman" w:eastAsia="Times New Roman" w:ascii="Times New Roman"/>
          <w:sz w:val="24"/>
          <w:rtl w:val="0"/>
        </w:rPr>
        <w:t xml:space="preserve">, но около четверти из них были волшебниками.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Шесть магов на двадцать восемь детей, — быстро подсчитал Гарри Поттер. — Что ж, картина становится яснее. И первокурсники применяли те же заклинания с тем же уровнем силы восемь сотен лет назад.</w:t>
      </w:r>
      <w:r w:rsidRPr="00000000" w:rsidR="00000000" w:rsidDel="00000000">
        <w:rPr>
          <w:rFonts w:cs="Times New Roman" w:hAnsi="Times New Roman" w:eastAsia="Times New Roman" w:ascii="Times New Roman"/>
          <w:color w:val="0000ff"/>
          <w:sz w:val="24"/>
          <w:rtl w:val="0"/>
        </w:rPr>
        <w:t xml:space="preserve"> </w:t>
      </w:r>
      <w:r w:rsidRPr="00000000" w:rsidR="00000000" w:rsidDel="00000000">
        <w:rPr>
          <w:rFonts w:cs="Times New Roman" w:hAnsi="Times New Roman" w:eastAsia="Times New Roman" w:ascii="Times New Roman"/>
          <w:sz w:val="24"/>
          <w:rtl w:val="0"/>
        </w:rPr>
        <w:t xml:space="preserve">Твой и мой тест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приводят к одному и тому же выводу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Молчание затянулось.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теперь? — прошептал Драко.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Никогда в жизни он не был так напуган.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Уверенности ещё нет, — сказал Гарри Поттер. — Мой эксперимент провалился, помнишь? Мне нужно, чтобы ты придумал для меня другой тест, Драко.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 </w:t>
      </w:r>
      <w:r w:rsidRPr="00000000" w:rsidR="00000000" w:rsidDel="00000000">
        <w:rPr>
          <w:rFonts w:cs="Times New Roman" w:hAnsi="Times New Roman" w:eastAsia="Times New Roman" w:ascii="Times New Roman"/>
          <w:sz w:val="24"/>
          <w:rtl w:val="0"/>
        </w:rPr>
        <w:t xml:space="preserve">срывающимся</w:t>
      </w:r>
      <w:r w:rsidRPr="00000000" w:rsidR="00000000" w:rsidDel="00000000">
        <w:rPr>
          <w:rFonts w:cs="Times New Roman" w:hAnsi="Times New Roman" w:eastAsia="Times New Roman" w:ascii="Times New Roman"/>
          <w:sz w:val="24"/>
          <w:rtl w:val="0"/>
        </w:rPr>
        <w:t xml:space="preserve"> голосом начал Драко, — я не смогу, Гарри, для меня это </w:t>
      </w:r>
      <w:r w:rsidRPr="00000000" w:rsidR="00000000" w:rsidDel="00000000">
        <w:rPr>
          <w:rFonts w:cs="Times New Roman" w:hAnsi="Times New Roman" w:eastAsia="Times New Roman" w:ascii="Times New Roman"/>
          <w:sz w:val="24"/>
          <w:rtl w:val="0"/>
        </w:rPr>
        <w:t xml:space="preserve">слишком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был непреклонен:</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Сможешь, потому что должен. Я и сам уже ломал голову, когда узнал про Запрет Мерлина. Драко, есть ли какой-нибудь способ измери</w:t>
      </w:r>
      <w:r w:rsidRPr="00000000" w:rsidR="00000000" w:rsidDel="00000000">
        <w:rPr>
          <w:rFonts w:cs="Times New Roman" w:hAnsi="Times New Roman" w:eastAsia="Times New Roman" w:ascii="Times New Roman"/>
          <w:sz w:val="24"/>
          <w:rtl w:val="0"/>
        </w:rPr>
        <w:t xml:space="preserve">ть силу магии напрямую? Способ, который бы не имел </w:t>
      </w:r>
      <w:r w:rsidRPr="00000000" w:rsidR="00000000" w:rsidDel="00000000">
        <w:rPr>
          <w:rFonts w:cs="Times New Roman" w:hAnsi="Times New Roman" w:eastAsia="Times New Roman" w:ascii="Times New Roman"/>
          <w:sz w:val="24"/>
          <w:rtl w:val="0"/>
        </w:rPr>
        <w:t xml:space="preserve">никакого отношения к </w:t>
      </w:r>
      <w:r w:rsidRPr="00000000" w:rsidR="00000000" w:rsidDel="00000000">
        <w:rPr>
          <w:rFonts w:cs="Times New Roman" w:hAnsi="Times New Roman" w:eastAsia="Times New Roman" w:ascii="Times New Roman"/>
          <w:sz w:val="24"/>
          <w:rtl w:val="0"/>
        </w:rPr>
        <w:t xml:space="preserve">крови и заклинаниям?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ничего не приходило в голову.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влияет на магию, влияет и на волшебников, — продолжил Гарри. — И поэтому с этой стороны понять, в волшебниках или в самой магии причина, невозможно. </w:t>
      </w:r>
      <w:r w:rsidRPr="00000000" w:rsidR="00000000" w:rsidDel="00000000">
        <w:rPr>
          <w:rFonts w:cs="Times New Roman" w:hAnsi="Times New Roman" w:eastAsia="Times New Roman" w:ascii="Times New Roman"/>
          <w:sz w:val="24"/>
          <w:rtl w:val="0"/>
        </w:rPr>
        <w:t xml:space="preserve">На что ещё, кроме волшебников, влияет магия?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в</w:t>
      </w:r>
      <w:r w:rsidRPr="00000000" w:rsidR="00000000" w:rsidDel="00000000">
        <w:rPr>
          <w:rFonts w:cs="Times New Roman" w:hAnsi="Times New Roman" w:eastAsia="Times New Roman" w:ascii="Times New Roman"/>
          <w:sz w:val="24"/>
          <w:rtl w:val="0"/>
        </w:rPr>
        <w:t xml:space="preserve">олшебны</w:t>
      </w:r>
      <w:r w:rsidRPr="00000000" w:rsidR="00000000" w:rsidDel="00000000">
        <w:rPr>
          <w:rFonts w:cs="Times New Roman" w:hAnsi="Times New Roman" w:eastAsia="Times New Roman" w:ascii="Times New Roman"/>
          <w:sz w:val="24"/>
          <w:rtl w:val="0"/>
        </w:rPr>
        <w:t xml:space="preserve">х существ, конечно, — не задумываясь ответил Драко.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Гарри Поттера медленно растянулись в улыбке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Драко, ты </w:t>
      </w:r>
      <w:r w:rsidRPr="00000000" w:rsidR="00000000" w:rsidDel="00000000">
        <w:rPr>
          <w:rFonts w:cs="Times New Roman" w:hAnsi="Times New Roman" w:eastAsia="Times New Roman" w:ascii="Times New Roman"/>
          <w:i w:val="1"/>
          <w:sz w:val="24"/>
          <w:rtl w:val="0"/>
        </w:rPr>
        <w:t xml:space="preserve">гений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i w:val="1"/>
          <w:sz w:val="24"/>
          <w:rtl w:val="0"/>
        </w:rPr>
        <w:t xml:space="preserve">тот, кто вырос у маглов, </w:t>
      </w:r>
      <w:r w:rsidRPr="00000000" w:rsidR="00000000" w:rsidDel="00000000">
        <w:rPr>
          <w:rFonts w:cs="Times New Roman" w:hAnsi="Times New Roman" w:eastAsia="Times New Roman" w:ascii="Times New Roman"/>
          <w:i w:val="1"/>
          <w:sz w:val="24"/>
          <w:rtl w:val="0"/>
        </w:rPr>
        <w:t xml:space="preserve">способен</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задать такой глупый вопрос.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стало совсем плохо, когда он понял, что будет значить постепенное уменьшение силы волшебных тварей: отпадут последние сомнения в том, что магия уходит из мира. А какая-то часть Драко уже была уверена, что именно это они и обнаружат. Он не хотел этого видеть, не хотел этого знать...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уже шагал к двери.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Ну идём же, </w:t>
      </w:r>
      <w:r w:rsidRPr="00000000" w:rsidR="00000000" w:rsidDel="00000000">
        <w:rPr>
          <w:rFonts w:cs="Times New Roman" w:hAnsi="Times New Roman" w:eastAsia="Times New Roman" w:ascii="Times New Roman"/>
          <w:sz w:val="24"/>
          <w:rtl w:val="0"/>
        </w:rPr>
        <w:t xml:space="preserve">Драко! Тут недалеко есть портрет, попросим его</w:t>
      </w:r>
      <w:r w:rsidRPr="00000000" w:rsidR="00000000" w:rsidDel="00000000">
        <w:rPr>
          <w:rFonts w:cs="Times New Roman" w:hAnsi="Times New Roman" w:eastAsia="Times New Roman" w:ascii="Times New Roman"/>
          <w:sz w:val="24"/>
          <w:rtl w:val="0"/>
        </w:rPr>
        <w:t xml:space="preserve"> найти кого-нибудь подревнее и выясним всё прямо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плащах нас не узнают</w:t>
      </w:r>
      <w:r w:rsidRPr="00000000" w:rsidR="00000000" w:rsidDel="00000000">
        <w:rPr>
          <w:rFonts w:cs="Times New Roman" w:hAnsi="Times New Roman" w:eastAsia="Times New Roman" w:ascii="Times New Roman"/>
          <w:sz w:val="24"/>
          <w:rtl w:val="0"/>
        </w:rPr>
        <w:t xml:space="preserve"> — если нас кто-то заметит, просто убежим! За мной!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Это не заняло у них много времени.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портрете с трудом помещались трое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мужчина среднего роста из двенадцатого века, замотанный в чёрное, </w:t>
      </w:r>
      <w:r w:rsidRPr="00000000" w:rsidR="00000000" w:rsidDel="00000000">
        <w:rPr>
          <w:rFonts w:cs="Times New Roman" w:hAnsi="Times New Roman" w:eastAsia="Times New Roman" w:ascii="Times New Roman"/>
          <w:sz w:val="24"/>
          <w:rtl w:val="0"/>
        </w:rPr>
        <w:t xml:space="preserve">разговаривал 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печальной </w:t>
      </w:r>
      <w:r w:rsidRPr="00000000" w:rsidR="00000000" w:rsidDel="00000000">
        <w:rPr>
          <w:rFonts w:cs="Times New Roman" w:hAnsi="Times New Roman" w:eastAsia="Times New Roman" w:ascii="Times New Roman"/>
          <w:sz w:val="24"/>
          <w:rtl w:val="0"/>
        </w:rPr>
        <w:t xml:space="preserve">молодой женщиной из четырнадцатого века, </w:t>
      </w:r>
      <w:r w:rsidRPr="00000000" w:rsidR="00000000" w:rsidDel="00000000">
        <w:rPr>
          <w:rFonts w:cs="Times New Roman" w:hAnsi="Times New Roman" w:eastAsia="Times New Roman" w:ascii="Times New Roman"/>
          <w:sz w:val="24"/>
          <w:rtl w:val="0"/>
        </w:rPr>
        <w:t xml:space="preserve">у которой волосы топорщились, будто заряженные статическим электричеством</w:t>
      </w:r>
      <w:r w:rsidRPr="00000000" w:rsidR="00000000" w:rsidDel="00000000">
        <w:rPr>
          <w:rFonts w:cs="Times New Roman" w:hAnsi="Times New Roman" w:eastAsia="Times New Roman" w:ascii="Times New Roman"/>
          <w:sz w:val="24"/>
          <w:rtl w:val="0"/>
        </w:rPr>
        <w:t xml:space="preserve">, а она передавала его слова величавому морщинистому старику с золотым галстуком-бабочкой из семнадцатого века. Последнего мальчики уже могли понять.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дементорах.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фениксах.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спросили о драконах, троллях и домовых эльфах.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нахмурился и заметил, что существа, которым было нужно больше магии, могли вымереть полностью, и спросил портреты, каких самых могущественных волшебных существ они знают.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перечне не было никого незнакомого, кроме неких </w:t>
      </w:r>
      <w:r w:rsidRPr="00000000" w:rsidR="00000000" w:rsidDel="00000000">
        <w:rPr>
          <w:rFonts w:cs="Times New Roman" w:hAnsi="Times New Roman" w:eastAsia="Times New Roman" w:ascii="Times New Roman"/>
          <w:sz w:val="24"/>
          <w:rtl w:val="0"/>
        </w:rPr>
        <w:t xml:space="preserve">Тёмных</w:t>
      </w:r>
      <w:r w:rsidRPr="00000000" w:rsidR="00000000" w:rsidDel="00000000">
        <w:rPr>
          <w:rFonts w:cs="Times New Roman" w:hAnsi="Times New Roman" w:eastAsia="Times New Roman" w:ascii="Times New Roman"/>
          <w:sz w:val="24"/>
          <w:rtl w:val="0"/>
        </w:rPr>
        <w:t xml:space="preserve"> существ, которых называли пожирателями разума. Переводч</w:t>
      </w:r>
      <w:r w:rsidRPr="00000000" w:rsidR="00000000" w:rsidDel="00000000">
        <w:rPr>
          <w:rFonts w:cs="Times New Roman" w:hAnsi="Times New Roman" w:eastAsia="Times New Roman" w:ascii="Times New Roman"/>
          <w:sz w:val="24"/>
          <w:rtl w:val="0"/>
        </w:rPr>
        <w:t xml:space="preserve">ик упомянул, что их полностью истребил Гарольд Ши,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судя по описанию</w:t>
      </w:r>
      <w:r w:rsidRPr="00000000" w:rsidR="00000000" w:rsidDel="00000000">
        <w:rPr>
          <w:rFonts w:cs="Times New Roman" w:hAnsi="Times New Roman" w:eastAsia="Times New Roman" w:ascii="Times New Roman"/>
          <w:sz w:val="24"/>
          <w:rtl w:val="0"/>
        </w:rPr>
        <w:t xml:space="preserve">, до дементоров им было далеко.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Получалось, что</w:t>
      </w:r>
      <w:r w:rsidRPr="00000000" w:rsidR="00000000" w:rsidDel="00000000">
        <w:rPr>
          <w:rFonts w:cs="Times New Roman" w:hAnsi="Times New Roman" w:eastAsia="Times New Roman" w:ascii="Times New Roman"/>
          <w:sz w:val="24"/>
          <w:rtl w:val="0"/>
        </w:rPr>
        <w:t xml:space="preserve"> волшебные существа сейчас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же сильны, как и всегда.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немного отпустило, теперь он просто чувствовал себя сбитым с толку.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 </w:t>
      </w:r>
      <w:r w:rsidRPr="00000000" w:rsidR="00000000" w:rsidDel="00000000">
        <w:rPr>
          <w:rFonts w:cs="Times New Roman" w:hAnsi="Times New Roman" w:eastAsia="Times New Roman" w:ascii="Times New Roman"/>
          <w:sz w:val="24"/>
          <w:rtl w:val="0"/>
        </w:rPr>
        <w:t xml:space="preserve">подал голос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пока старик переводил перечень одиннадцати способностей глаз бехолдера, — что это означает?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ответ Гарри лишь поднял палец, дожидаясь, пока старик огласит весь список.</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После этого Гарри поблагодарил все портреты за помощь. Драко машинально сделал то же самое, причём более любезно, и они направились обратно в класс.</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достал исходный пергамент с гипотезами и начал быстро писать.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Наблюдение:</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Маги не так могущественны, как во времена основания Хогвартса.</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Гипотезы:</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1. Магия уходит из мира сама по себе.</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2. Волшебники смешиваются с маглами и сквибами.</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3. Знания о могущественных заклинаниях утрачены.</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4. Волшебники в детстве неправильно питаются, или ещё что-то, не связанное с кровью, мешает им вырастать сильными.</w:t>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5. Технологии маглов влияют на магию. (Уже 800 лет?)</w:t>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u w:val="single"/>
          <w:rtl w:val="0"/>
        </w:rPr>
        <w:t xml:space="preserve">Эксперименты: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80"/>
        <w:contextualSpacing w:val="0"/>
      </w:pPr>
      <w:r w:rsidRPr="00000000" w:rsidR="00000000" w:rsidDel="00000000">
        <w:rPr>
          <w:rFonts w:cs="Times New Roman" w:hAnsi="Times New Roman" w:eastAsia="Times New Roman" w:ascii="Times New Roman"/>
          <w:i w:val="1"/>
          <w:sz w:val="24"/>
          <w:rtl w:val="0"/>
        </w:rPr>
        <w:t xml:space="preserve">А. </w:t>
      </w:r>
      <w:r w:rsidRPr="00000000" w:rsidR="00000000" w:rsidDel="00000000">
        <w:rPr>
          <w:rFonts w:cs="Times New Roman" w:hAnsi="Times New Roman" w:eastAsia="Times New Roman" w:ascii="Times New Roman"/>
          <w:i w:val="1"/>
          <w:sz w:val="24"/>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r w:rsidRPr="00000000" w:rsidR="00000000" w:rsidDel="00000000">
        <w:rPr>
          <w:rFonts w:cs="Times New Roman" w:hAnsi="Times New Roman" w:eastAsia="Times New Roman" w:ascii="Times New Roman"/>
          <w:i w:val="1"/>
          <w:color w:val="ffffff"/>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Отсутствует из-за Запрета Мерлина. Заклинания, которые невозможно использовать, неизвестны, но сведения о них могли просто не дойти.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B. В древности первогодки использовали те же заклинания с той же силой, что и сейчас? (Слабое свидетельство в пользу 1 перед 2, но, возможно, ослабление крови влияет только на мощные заклинания.)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Первогодки использовали заклинания той же силы, что и сейчас.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C. Дополнительный эксперимент на различение 1 и 2 с использованием научных знаний о крови, объясню позже.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Есть только одно место в рецепте, которое делает тебя волшебником, и либо обе бумажки говорят «магия», либо ты им не являешься.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80" w:right="0"/>
        <w:contextualSpacing w:val="0"/>
        <w:jc w:val="left"/>
      </w:pPr>
      <w:r w:rsidRPr="00000000" w:rsidR="00000000" w:rsidDel="00000000">
        <w:rPr>
          <w:rFonts w:cs="Times New Roman" w:hAnsi="Times New Roman" w:eastAsia="Times New Roman" w:ascii="Times New Roman"/>
          <w:i w:val="1"/>
          <w:sz w:val="24"/>
          <w:rtl w:val="0"/>
        </w:rPr>
        <w:t xml:space="preserve">D. Теряют ли силу волшебные существа? Позволяет отличить 1 от (2 или 3). </w:t>
      </w:r>
      <w:r w:rsidRPr="00000000" w:rsidR="00000000" w:rsidDel="00000000">
        <w:rPr>
          <w:rFonts w:cs="Times New Roman" w:hAnsi="Times New Roman" w:eastAsia="Times New Roman" w:ascii="Times New Roman"/>
          <w:i w:val="1"/>
          <w:sz w:val="24"/>
          <w:u w:val="single"/>
          <w:rtl w:val="0"/>
        </w:rPr>
        <w:t xml:space="preserve">Результат:</w:t>
      </w:r>
      <w:r w:rsidRPr="00000000" w:rsidR="00000000" w:rsidDel="00000000">
        <w:rPr>
          <w:rFonts w:cs="Times New Roman" w:hAnsi="Times New Roman" w:eastAsia="Times New Roman" w:ascii="Times New Roman"/>
          <w:i w:val="1"/>
          <w:sz w:val="24"/>
          <w:rtl w:val="0"/>
        </w:rPr>
        <w:t xml:space="preserve"> Судя по всему, волшебные существа так же сильны, как и всегда.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«А» </w:t>
      </w:r>
      <w:r w:rsidRPr="00000000" w:rsidR="00000000" w:rsidDel="00000000">
        <w:rPr>
          <w:rFonts w:cs="Times New Roman" w:hAnsi="Times New Roman" w:eastAsia="Times New Roman" w:ascii="Times New Roman"/>
          <w:sz w:val="24"/>
          <w:rtl w:val="0"/>
        </w:rPr>
        <w:t xml:space="preserve">не удался</w:t>
      </w:r>
      <w:r w:rsidRPr="00000000" w:rsidR="00000000" w:rsidDel="00000000">
        <w:rPr>
          <w:rFonts w:cs="Times New Roman" w:hAnsi="Times New Roman" w:eastAsia="Times New Roman" w:ascii="Times New Roman"/>
          <w:sz w:val="24"/>
          <w:rtl w:val="0"/>
        </w:rPr>
        <w:t xml:space="preserve">, — сказал Гарри Поттер.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«B» слабо свидетельствует в пользу 1 по сравнению с 2. «C» опроверг 2. «D» опроверг 1. 4 маловероятна, и «B» </w:t>
      </w:r>
      <w:r w:rsidRPr="00000000" w:rsidR="00000000" w:rsidDel="00000000">
        <w:rPr>
          <w:rFonts w:cs="Times New Roman" w:hAnsi="Times New Roman" w:eastAsia="Times New Roman" w:ascii="Times New Roman"/>
          <w:sz w:val="24"/>
          <w:rtl w:val="0"/>
        </w:rPr>
        <w:t xml:space="preserve">также свидетельствует против 4</w:t>
      </w:r>
      <w:r w:rsidRPr="00000000" w:rsidR="00000000" w:rsidDel="00000000">
        <w:rPr>
          <w:rFonts w:cs="Times New Roman" w:hAnsi="Times New Roman" w:eastAsia="Times New Roman" w:ascii="Times New Roman"/>
          <w:sz w:val="24"/>
          <w:rtl w:val="0"/>
        </w:rPr>
        <w:t xml:space="preserve">. 5 маловероятна, и против неё свидетельствует «D». 6 опровергнута вместе с 2. Остаётся 3. Виной тому Запрет Мерлина или нет, я не смог найти какие-либо известные заклинания, которые сейчас не могут применить. Если всё это просуммировать, получается, что потеряны знания.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ловушка захлопнулась.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паника схлынула и до Драко дошло, что магия </w:t>
      </w:r>
      <w:r w:rsidRPr="00000000" w:rsidR="00000000" w:rsidDel="00000000">
        <w:rPr>
          <w:rFonts w:cs="Times New Roman" w:hAnsi="Times New Roman" w:eastAsia="Times New Roman" w:ascii="Times New Roman"/>
          <w:i w:val="1"/>
          <w:sz w:val="24"/>
          <w:rtl w:val="0"/>
        </w:rPr>
        <w:t xml:space="preserve">никуда </w:t>
      </w:r>
      <w:r w:rsidRPr="00000000" w:rsidR="00000000" w:rsidDel="00000000">
        <w:rPr>
          <w:rFonts w:cs="Times New Roman" w:hAnsi="Times New Roman" w:eastAsia="Times New Roman" w:ascii="Times New Roman"/>
          <w:sz w:val="24"/>
          <w:rtl w:val="0"/>
        </w:rPr>
        <w:t xml:space="preserve">не исчезает, ему всё стало ясно.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оттолкнулся от стола и встал так резко, что его кресло со скрипом откатилось и опрокинулось.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это был всего лишь дурацкий трюк.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посмотрел на него, не вставая с места. Потом тихо сказал: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Эксперимент был честный, Драко.</w:t>
      </w:r>
      <w:r w:rsidRPr="00000000" w:rsidR="00000000" w:rsidDel="00000000">
        <w:rPr>
          <w:rFonts w:cs="Times New Roman" w:hAnsi="Times New Roman" w:eastAsia="Times New Roman" w:ascii="Times New Roman"/>
          <w:sz w:val="24"/>
          <w:rtl w:val="0"/>
        </w:rPr>
        <w:t xml:space="preserve"> Если бы он пошёл по-другому, я бы с этим смирился. Я бы никогда не стал жульничать в подобных </w:t>
      </w:r>
      <w:r w:rsidRPr="00000000" w:rsidR="00000000" w:rsidDel="00000000">
        <w:rPr>
          <w:rFonts w:cs="Times New Roman" w:hAnsi="Times New Roman" w:eastAsia="Times New Roman" w:ascii="Times New Roman"/>
          <w:sz w:val="24"/>
          <w:rtl w:val="0"/>
        </w:rPr>
        <w:t xml:space="preserve">вопросах</w:t>
      </w:r>
      <w:r w:rsidRPr="00000000" w:rsidR="00000000" w:rsidDel="00000000">
        <w:rPr>
          <w:rFonts w:cs="Times New Roman" w:hAnsi="Times New Roman" w:eastAsia="Times New Roman" w:ascii="Times New Roman"/>
          <w:sz w:val="24"/>
          <w:rtl w:val="0"/>
        </w:rPr>
        <w:t xml:space="preserve">. Никогда. Я не видел твоих данных, когда делал своё предсказание. Я открыто сказал тебе, что Запрет Мерлина свёл на нет первый эксперимент...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 голос Драко</w:t>
      </w:r>
      <w:r w:rsidRPr="00000000" w:rsidR="00000000" w:rsidDel="00000000">
        <w:rPr>
          <w:rFonts w:cs="Times New Roman" w:hAnsi="Times New Roman" w:eastAsia="Times New Roman" w:ascii="Times New Roman"/>
          <w:sz w:val="24"/>
          <w:rtl w:val="0"/>
        </w:rPr>
        <w:t xml:space="preserve"> начал дрожать от гнева, — и ты не знал, что в итоге обнаружится?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не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ничего, чего не знал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 всё так же тихо ответил Гарри. — Признаю, я подозревал. Гермиона Грейнджер слишком сильна. </w:t>
      </w:r>
      <w:r w:rsidRPr="00000000" w:rsidR="00000000" w:rsidDel="00000000">
        <w:rPr>
          <w:rFonts w:cs="Times New Roman" w:hAnsi="Times New Roman" w:eastAsia="Times New Roman" w:ascii="Times New Roman"/>
          <w:sz w:val="24"/>
          <w:rtl w:val="0"/>
        </w:rPr>
        <w:t xml:space="preserve">В ней магии должны быть крохи, но это не так.</w:t>
      </w:r>
      <w:r w:rsidRPr="00000000" w:rsidR="00000000" w:rsidDel="00000000">
        <w:rPr>
          <w:rFonts w:cs="Times New Roman" w:hAnsi="Times New Roman" w:eastAsia="Times New Roman" w:ascii="Times New Roman"/>
          <w:sz w:val="24"/>
          <w:rtl w:val="0"/>
        </w:rPr>
        <w:t xml:space="preserve"> Как может маглорождённая быть лучшей по заклинаниям в Хогвартсе? </w:t>
      </w:r>
      <w:r w:rsidRPr="00000000" w:rsidR="00000000" w:rsidDel="00000000">
        <w:rPr>
          <w:rFonts w:cs="Times New Roman" w:hAnsi="Times New Roman" w:eastAsia="Times New Roman" w:ascii="Times New Roman"/>
          <w:sz w:val="24"/>
          <w:rtl w:val="0"/>
        </w:rPr>
        <w:t xml:space="preserve">Кроме того, она лучше всех справляется и с письменными работами — очень маловероятное совпадение, </w:t>
      </w:r>
      <w:r w:rsidRPr="00000000" w:rsidR="00000000" w:rsidDel="00000000">
        <w:rPr>
          <w:rFonts w:cs="Times New Roman" w:hAnsi="Times New Roman" w:eastAsia="Times New Roman" w:ascii="Times New Roman"/>
          <w:sz w:val="24"/>
          <w:rtl w:val="0"/>
        </w:rPr>
        <w:t xml:space="preserve">если только одно не следует из другого. </w:t>
      </w:r>
      <w:r w:rsidRPr="00000000" w:rsidR="00000000" w:rsidDel="00000000">
        <w:rPr>
          <w:rFonts w:cs="Times New Roman" w:hAnsi="Times New Roman" w:eastAsia="Times New Roman" w:ascii="Times New Roman"/>
          <w:sz w:val="24"/>
          <w:rtl w:val="0"/>
        </w:rPr>
        <w:t xml:space="preserve">Существование Гермионы Грейнджер указывает на то, ч</w:t>
      </w:r>
      <w:r w:rsidRPr="00000000" w:rsidR="00000000" w:rsidDel="00000000">
        <w:rPr>
          <w:rFonts w:cs="Times New Roman" w:hAnsi="Times New Roman" w:eastAsia="Times New Roman" w:ascii="Times New Roman"/>
          <w:sz w:val="24"/>
          <w:rtl w:val="0"/>
        </w:rPr>
        <w:t xml:space="preserve">то наличие магии определяется единственным фактором, и он либо есть, либо его нет</w:t>
      </w:r>
      <w:r w:rsidRPr="00000000" w:rsidR="00000000" w:rsidDel="00000000">
        <w:rPr>
          <w:rFonts w:cs="Times New Roman" w:hAnsi="Times New Roman" w:eastAsia="Times New Roman" w:ascii="Times New Roman"/>
          <w:sz w:val="24"/>
          <w:rtl w:val="0"/>
        </w:rPr>
        <w:t xml:space="preserve">, а сила магии зависит от того, как много мы знаем и как много мы упражняемся. Поэтому нет никакого разделения на чистокровных и маглорождённых, и так далее. Мир слишком сильно отличается от того, </w:t>
      </w:r>
      <w:r w:rsidRPr="00000000" w:rsidR="00000000" w:rsidDel="00000000">
        <w:rPr>
          <w:rFonts w:cs="Times New Roman" w:hAnsi="Times New Roman" w:eastAsia="Times New Roman" w:ascii="Times New Roman"/>
          <w:sz w:val="24"/>
          <w:rtl w:val="0"/>
        </w:rPr>
        <w:t xml:space="preserve">каким он был бы, будь ты прав</w:t>
      </w:r>
      <w:r w:rsidRPr="00000000" w:rsidR="00000000" w:rsidDel="00000000">
        <w:rPr>
          <w:rFonts w:cs="Times New Roman" w:hAnsi="Times New Roman" w:eastAsia="Times New Roman" w:ascii="Times New Roman"/>
          <w:sz w:val="24"/>
          <w:rtl w:val="0"/>
        </w:rPr>
        <w:t xml:space="preserve">. Но, Драко, я </w:t>
      </w:r>
      <w:r w:rsidRPr="00000000" w:rsidR="00000000" w:rsidDel="00000000">
        <w:rPr>
          <w:rFonts w:cs="Times New Roman" w:hAnsi="Times New Roman" w:eastAsia="Times New Roman" w:ascii="Times New Roman"/>
          <w:sz w:val="24"/>
          <w:rtl w:val="0"/>
        </w:rPr>
        <w:t xml:space="preserve">видел то же, что и ты</w:t>
      </w:r>
      <w:r w:rsidRPr="00000000" w:rsidR="00000000" w:rsidDel="00000000">
        <w:rPr>
          <w:rFonts w:cs="Times New Roman" w:hAnsi="Times New Roman" w:eastAsia="Times New Roman" w:ascii="Times New Roman"/>
          <w:sz w:val="24"/>
          <w:rtl w:val="0"/>
        </w:rPr>
        <w:t xml:space="preserve">. Я не выполнял никаких опытов, о которых бы </w:t>
      </w:r>
      <w:r w:rsidRPr="00000000" w:rsidR="00000000" w:rsidDel="00000000">
        <w:rPr>
          <w:rFonts w:cs="Times New Roman" w:hAnsi="Times New Roman" w:eastAsia="Times New Roman" w:ascii="Times New Roman"/>
          <w:sz w:val="24"/>
          <w:rtl w:val="0"/>
        </w:rPr>
        <w:t xml:space="preserve">тебе не </w:t>
      </w:r>
      <w:r w:rsidRPr="00000000" w:rsidR="00000000" w:rsidDel="00000000">
        <w:rPr>
          <w:rFonts w:cs="Times New Roman" w:hAnsi="Times New Roman" w:eastAsia="Times New Roman" w:ascii="Times New Roman"/>
          <w:sz w:val="24"/>
          <w:rtl w:val="0"/>
        </w:rPr>
        <w:t xml:space="preserve">говорил. Я не жульничал, Драко. Я хотел, чтобы мы получили ответ вместе. </w:t>
      </w:r>
      <w:r w:rsidRPr="00000000" w:rsidR="00000000" w:rsidDel="00000000">
        <w:rPr>
          <w:rFonts w:cs="Times New Roman" w:hAnsi="Times New Roman" w:eastAsia="Times New Roman" w:ascii="Times New Roman"/>
          <w:sz w:val="24"/>
          <w:rtl w:val="0"/>
        </w:rPr>
        <w:t xml:space="preserve">Мне и в голову не приходило, что магия может исчезать из мира, пока ты не озвучил эту мысль. </w:t>
      </w:r>
      <w:r w:rsidRPr="00000000" w:rsidR="00000000" w:rsidDel="00000000">
        <w:rPr>
          <w:rFonts w:cs="Times New Roman" w:hAnsi="Times New Roman" w:eastAsia="Times New Roman" w:ascii="Times New Roman"/>
          <w:sz w:val="24"/>
          <w:rtl w:val="0"/>
        </w:rPr>
        <w:t xml:space="preserve">И м</w:t>
      </w:r>
      <w:r w:rsidRPr="00000000" w:rsidR="00000000" w:rsidDel="00000000">
        <w:rPr>
          <w:rFonts w:cs="Times New Roman" w:hAnsi="Times New Roman" w:eastAsia="Times New Roman" w:ascii="Times New Roman"/>
          <w:sz w:val="24"/>
          <w:rtl w:val="0"/>
        </w:rPr>
        <w:t xml:space="preserve">еня она тоже испугала.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 Драко с трудом удерживал себя в руках, чтобы не сорваться на крик. — </w:t>
      </w:r>
      <w:r w:rsidRPr="00000000" w:rsidR="00000000" w:rsidDel="00000000">
        <w:rPr>
          <w:rFonts w:cs="Times New Roman" w:hAnsi="Times New Roman" w:eastAsia="Times New Roman" w:ascii="Times New Roman"/>
          <w:sz w:val="24"/>
          <w:rtl w:val="0"/>
        </w:rPr>
        <w:t xml:space="preserve">Ты утверждал, что не побежишь рассказывать об этом кому-нибудь ещё.</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посоветовавшись сперва с тобой, — Гарри умоляюще протянул рук</w:t>
      </w:r>
      <w:r w:rsidRPr="00000000" w:rsidR="00000000" w:rsidDel="00000000">
        <w:rPr>
          <w:rFonts w:cs="Times New Roman" w:hAnsi="Times New Roman" w:eastAsia="Times New Roman" w:ascii="Times New Roman"/>
          <w:sz w:val="24"/>
          <w:rtl w:val="0"/>
        </w:rPr>
        <w:t xml:space="preserve">и. — Драко, я бы хотел пощадить твои чувства, но мир действительно оказался не таким, как ты думал.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Прекрасно. </w:t>
      </w:r>
      <w:r w:rsidRPr="00000000" w:rsidR="00000000" w:rsidDel="00000000">
        <w:rPr>
          <w:rFonts w:cs="Times New Roman" w:hAnsi="Times New Roman" w:eastAsia="Times New Roman" w:ascii="Times New Roman"/>
          <w:sz w:val="24"/>
          <w:rtl w:val="0"/>
        </w:rPr>
        <w:t xml:space="preserve">Тогда наши пути расходятся.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просто уйду и обо всём забуду.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развернулся. </w:t>
      </w:r>
      <w:r w:rsidRPr="00000000" w:rsidR="00000000" w:rsidDel="00000000">
        <w:rPr>
          <w:rFonts w:cs="Times New Roman" w:hAnsi="Times New Roman" w:eastAsia="Times New Roman" w:ascii="Times New Roman"/>
          <w:sz w:val="24"/>
          <w:rtl w:val="0"/>
        </w:rPr>
        <w:t xml:space="preserve">Во рту был горький привкус предательства. Только сейчас он понял, </w:t>
      </w:r>
      <w:r w:rsidRPr="00000000" w:rsidR="00000000" w:rsidDel="00000000">
        <w:rPr>
          <w:rFonts w:cs="Times New Roman" w:hAnsi="Times New Roman" w:eastAsia="Times New Roman" w:ascii="Times New Roman"/>
          <w:sz w:val="24"/>
          <w:rtl w:val="0"/>
        </w:rPr>
        <w:t xml:space="preserve">что Гарри Поттер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ему </w:t>
      </w:r>
      <w:r w:rsidRPr="00000000" w:rsidR="00000000" w:rsidDel="00000000">
        <w:rPr>
          <w:rFonts w:cs="Times New Roman" w:hAnsi="Times New Roman" w:eastAsia="Times New Roman" w:ascii="Times New Roman"/>
          <w:i w:val="1"/>
          <w:sz w:val="24"/>
          <w:rtl w:val="0"/>
        </w:rPr>
        <w:t xml:space="preserve">нравился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Впрочем, это ничуть не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мешало ему двинуться прямиком к двери из класса.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раздался голос Гарри Поттера — громкий и взволнованный: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ты </w:t>
      </w:r>
      <w:r w:rsidRPr="00000000" w:rsidR="00000000" w:rsidDel="00000000">
        <w:rPr>
          <w:rFonts w:cs="Times New Roman" w:hAnsi="Times New Roman" w:eastAsia="Times New Roman" w:ascii="Times New Roman"/>
          <w:i w:val="1"/>
          <w:sz w:val="24"/>
          <w:rtl w:val="0"/>
        </w:rPr>
        <w:t xml:space="preserve">не сможешь</w:t>
      </w:r>
      <w:r w:rsidRPr="00000000" w:rsidR="00000000" w:rsidDel="00000000">
        <w:rPr>
          <w:rFonts w:cs="Times New Roman" w:hAnsi="Times New Roman" w:eastAsia="Times New Roman" w:ascii="Times New Roman"/>
          <w:sz w:val="24"/>
          <w:rtl w:val="0"/>
        </w:rPr>
        <w:t xml:space="preserve"> забыть. Т</w:t>
      </w:r>
      <w:r w:rsidRPr="00000000" w:rsidR="00000000" w:rsidDel="00000000">
        <w:rPr>
          <w:rFonts w:cs="Times New Roman" w:hAnsi="Times New Roman" w:eastAsia="Times New Roman" w:ascii="Times New Roman"/>
          <w:sz w:val="24"/>
          <w:rtl w:val="0"/>
        </w:rPr>
        <w:t xml:space="preserve">ы ещё не понял?</w:t>
      </w:r>
      <w:r w:rsidRPr="00000000" w:rsidR="00000000" w:rsidDel="00000000">
        <w:rPr>
          <w:rFonts w:cs="Times New Roman" w:hAnsi="Times New Roman" w:eastAsia="Times New Roman" w:ascii="Times New Roman"/>
          <w:sz w:val="24"/>
          <w:rtl w:val="0"/>
        </w:rPr>
        <w:t xml:space="preserve"> Это была твоя жертва.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sz w:val="24"/>
          <w:rtl w:val="0"/>
        </w:rPr>
        <w:t xml:space="preserve">застыл на месте</w:t>
      </w:r>
      <w:r w:rsidRPr="00000000" w:rsidR="00000000" w:rsidDel="00000000">
        <w:rPr>
          <w:rFonts w:cs="Times New Roman" w:hAnsi="Times New Roman" w:eastAsia="Times New Roman" w:ascii="Times New Roman"/>
          <w:sz w:val="24"/>
          <w:rtl w:val="0"/>
        </w:rPr>
        <w:t xml:space="preserve"> и повернулся обратно.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чём ты?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 его спине уже бежали холодные мурашки.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заранее знал ответ.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Чтобы стать ученым... ты поставил под вопрос </w:t>
      </w:r>
      <w:r w:rsidRPr="00000000" w:rsidR="00000000" w:rsidDel="00000000">
        <w:rPr>
          <w:rFonts w:cs="Times New Roman" w:hAnsi="Times New Roman" w:eastAsia="Times New Roman" w:ascii="Times New Roman"/>
          <w:sz w:val="24"/>
          <w:rtl w:val="0"/>
        </w:rPr>
        <w:t xml:space="preserve">одно из своих убеждений, причём крайне для тебя значимое. Ты провёл эксперименты, собрал данные, и в итоге вышло, что твоё убеждение было ошибочным. Ты видел результаты и понял, что они означают, — у Гарри Поттера дрожал голос. — Помни, Драко, будь твоё убеждение истинным, эксперименты подтвердили бы его, а не опровергли. Чтобы стать учёным, ты пожертвовал ложным убеждением, что кровь волшебников смешивается и становится слабее.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неправда! — выкрикнул Драко. — Ничем я не жертвовал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сейчас </w:t>
      </w:r>
      <w:r w:rsidRPr="00000000" w:rsidR="00000000" w:rsidDel="00000000">
        <w:rPr>
          <w:rFonts w:cs="Times New Roman" w:hAnsi="Times New Roman" w:eastAsia="Times New Roman" w:ascii="Times New Roman"/>
          <w:sz w:val="24"/>
          <w:rtl w:val="0"/>
        </w:rPr>
        <w:t xml:space="preserve">в это верю</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стал громче, а </w:t>
      </w:r>
      <w:r w:rsidRPr="00000000" w:rsidR="00000000" w:rsidDel="00000000">
        <w:rPr>
          <w:rFonts w:cs="Times New Roman" w:hAnsi="Times New Roman" w:eastAsia="Times New Roman" w:ascii="Times New Roman"/>
          <w:sz w:val="24"/>
          <w:rtl w:val="0"/>
        </w:rPr>
        <w:t xml:space="preserve">озноб</w:t>
      </w:r>
      <w:r w:rsidRPr="00000000" w:rsidR="00000000" w:rsidDel="00000000">
        <w:rPr>
          <w:rFonts w:cs="Times New Roman" w:hAnsi="Times New Roman" w:eastAsia="Times New Roman" w:ascii="Times New Roman"/>
          <w:sz w:val="24"/>
          <w:rtl w:val="0"/>
        </w:rPr>
        <w:t xml:space="preserve"> — сильнее.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покачал головой и </w:t>
      </w:r>
      <w:r w:rsidRPr="00000000" w:rsidR="00000000" w:rsidDel="00000000">
        <w:rPr>
          <w:rFonts w:cs="Times New Roman" w:hAnsi="Times New Roman" w:eastAsia="Times New Roman" w:ascii="Times New Roman"/>
          <w:sz w:val="24"/>
          <w:rtl w:val="0"/>
        </w:rPr>
        <w:t xml:space="preserve">сказал почти шёпотом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Драко… Мне очень жаль, Драко, но ты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веришь. Ничуть. — Его голос стал громче. — Я могу это доказать. Представь: кто-нибудь тебе говорит, что у него дома живёт дракон. Ты отвечаешь, что хочешь на него посмотреть. Тебе сообщают, что это невидимый дракон. Прекрасно, говоришь ты, </w:t>
      </w:r>
      <w:r w:rsidRPr="00000000" w:rsidR="00000000" w:rsidDel="00000000">
        <w:rPr>
          <w:rFonts w:cs="Times New Roman" w:hAnsi="Times New Roman" w:eastAsia="Times New Roman" w:ascii="Times New Roman"/>
          <w:sz w:val="24"/>
          <w:rtl w:val="0"/>
        </w:rPr>
        <w:t xml:space="preserve">в таком случае</w:t>
      </w:r>
      <w:r w:rsidRPr="00000000" w:rsidR="00000000" w:rsidDel="00000000">
        <w:rPr>
          <w:rFonts w:cs="Times New Roman" w:hAnsi="Times New Roman" w:eastAsia="Times New Roman" w:ascii="Times New Roman"/>
          <w:sz w:val="24"/>
          <w:rtl w:val="0"/>
        </w:rPr>
        <w:t xml:space="preserve"> ты хочешь его услышать. Тебе говорят, что это совершенно бесшумный дракон. Ты объявляешь, что бросишь в воздух муку, чтобы увидеть его контуры. Тебе объясняют, что мука проходит через этого дракона насквозь. И, говоря всё это, объясняющий </w:t>
      </w:r>
      <w:r w:rsidRPr="00000000" w:rsidR="00000000" w:rsidDel="00000000">
        <w:rPr>
          <w:rFonts w:cs="Times New Roman" w:hAnsi="Times New Roman" w:eastAsia="Times New Roman" w:ascii="Times New Roman"/>
          <w:i w:val="1"/>
          <w:sz w:val="24"/>
          <w:rtl w:val="0"/>
        </w:rPr>
        <w:t xml:space="preserve">заранее</w:t>
      </w:r>
      <w:r w:rsidRPr="00000000" w:rsidR="00000000" w:rsidDel="00000000">
        <w:rPr>
          <w:rFonts w:cs="Times New Roman" w:hAnsi="Times New Roman" w:eastAsia="Times New Roman" w:ascii="Times New Roman"/>
          <w:sz w:val="24"/>
          <w:rtl w:val="0"/>
        </w:rPr>
        <w:t xml:space="preserve"> знает, какой именно результат эксперимента ему нужно объяснить в свою пользу. </w:t>
      </w:r>
      <w:r w:rsidRPr="00000000" w:rsidR="00000000" w:rsidDel="00000000">
        <w:rPr>
          <w:rFonts w:cs="Times New Roman" w:hAnsi="Times New Roman" w:eastAsia="Times New Roman" w:ascii="Times New Roman"/>
          <w:i w:val="1"/>
          <w:sz w:val="24"/>
          <w:rtl w:val="0"/>
        </w:rPr>
        <w:t xml:space="preserve">Знает</w:t>
      </w:r>
      <w:r w:rsidRPr="00000000" w:rsidR="00000000" w:rsidDel="00000000">
        <w:rPr>
          <w:rFonts w:cs="Times New Roman" w:hAnsi="Times New Roman" w:eastAsia="Times New Roman" w:ascii="Times New Roman"/>
          <w:sz w:val="24"/>
          <w:rtl w:val="0"/>
        </w:rPr>
        <w:t xml:space="preserve">, что всё пройдёт так, как будто никакого дракона нет, знает заранее, оправдание чему он должен выдумать. Возможно, этот кто-то лишь </w:t>
      </w:r>
      <w:r w:rsidRPr="00000000" w:rsidR="00000000" w:rsidDel="00000000">
        <w:rPr>
          <w:rFonts w:cs="Times New Roman" w:hAnsi="Times New Roman" w:eastAsia="Times New Roman" w:ascii="Times New Roman"/>
          <w:i w:val="1"/>
          <w:sz w:val="24"/>
          <w:rtl w:val="0"/>
        </w:rPr>
        <w:t xml:space="preserve">утверждает</w:t>
      </w:r>
      <w:r w:rsidRPr="00000000" w:rsidR="00000000" w:rsidDel="00000000">
        <w:rPr>
          <w:rFonts w:cs="Times New Roman" w:hAnsi="Times New Roman" w:eastAsia="Times New Roman" w:ascii="Times New Roman"/>
          <w:sz w:val="24"/>
          <w:rtl w:val="0"/>
        </w:rPr>
        <w:t xml:space="preserve">, что дракон существует. Возможно, он </w:t>
      </w:r>
      <w:r w:rsidRPr="00000000" w:rsidR="00000000" w:rsidDel="00000000">
        <w:rPr>
          <w:rFonts w:cs="Times New Roman" w:hAnsi="Times New Roman" w:eastAsia="Times New Roman" w:ascii="Times New Roman"/>
          <w:i w:val="1"/>
          <w:sz w:val="24"/>
          <w:rtl w:val="0"/>
        </w:rPr>
        <w:t xml:space="preserve">верит</w:t>
      </w:r>
      <w:r w:rsidRPr="00000000" w:rsidR="00000000" w:rsidDel="00000000">
        <w:rPr>
          <w:rFonts w:cs="Times New Roman" w:hAnsi="Times New Roman" w:eastAsia="Times New Roman" w:ascii="Times New Roman"/>
          <w:sz w:val="24"/>
          <w:rtl w:val="0"/>
        </w:rPr>
        <w:t xml:space="preserve">, что он верит</w:t>
      </w:r>
      <w:r w:rsidRPr="00000000" w:rsidR="00000000" w:rsidDel="00000000">
        <w:rPr>
          <w:rFonts w:cs="Times New Roman" w:hAnsi="Times New Roman" w:eastAsia="Times New Roman" w:ascii="Times New Roman"/>
          <w:sz w:val="24"/>
          <w:rtl w:val="0"/>
        </w:rPr>
        <w:t xml:space="preserve">, что дракон существует. Это называется «</w:t>
      </w:r>
      <w:r w:rsidRPr="00000000" w:rsidR="00000000" w:rsidDel="00000000">
        <w:rPr>
          <w:rFonts w:cs="Times New Roman" w:hAnsi="Times New Roman" w:eastAsia="Times New Roman" w:ascii="Times New Roman"/>
          <w:sz w:val="24"/>
          <w:rtl w:val="0"/>
        </w:rPr>
        <w:t xml:space="preserve">убеждённость</w:t>
      </w:r>
      <w:r w:rsidRPr="00000000" w:rsidR="00000000" w:rsidDel="00000000">
        <w:rPr>
          <w:rFonts w:cs="Times New Roman" w:hAnsi="Times New Roman" w:eastAsia="Times New Roman" w:ascii="Times New Roman"/>
          <w:sz w:val="24"/>
          <w:rtl w:val="0"/>
        </w:rPr>
        <w:t xml:space="preserve"> в убеждении</w:t>
      </w:r>
      <w:r w:rsidRPr="00000000" w:rsidR="00000000" w:rsidDel="00000000">
        <w:rPr>
          <w:rFonts w:cs="Times New Roman" w:hAnsi="Times New Roman" w:eastAsia="Times New Roman" w:ascii="Times New Roman"/>
          <w:sz w:val="24"/>
          <w:rtl w:val="0"/>
        </w:rPr>
        <w:t xml:space="preserve">». Но на самом деле он не верит, что дракон существует. </w:t>
      </w:r>
      <w:r w:rsidRPr="00000000" w:rsidR="00000000" w:rsidDel="00000000">
        <w:rPr>
          <w:rFonts w:cs="Times New Roman" w:hAnsi="Times New Roman" w:eastAsia="Times New Roman" w:ascii="Times New Roman"/>
          <w:sz w:val="24"/>
          <w:rtl w:val="0"/>
        </w:rPr>
        <w:t xml:space="preserve">Ты можешь искренне заблуждаться</w:t>
      </w:r>
      <w:r w:rsidRPr="00000000" w:rsidR="00000000" w:rsidDel="00000000">
        <w:rPr>
          <w:rFonts w:cs="Times New Roman" w:hAnsi="Times New Roman" w:eastAsia="Times New Roman" w:ascii="Times New Roman"/>
          <w:sz w:val="24"/>
          <w:rtl w:val="0"/>
        </w:rPr>
        <w:t xml:space="preserve"> в том, </w:t>
      </w:r>
      <w:r w:rsidRPr="00000000" w:rsidR="00000000" w:rsidDel="00000000">
        <w:rPr>
          <w:rFonts w:cs="Times New Roman" w:hAnsi="Times New Roman" w:eastAsia="Times New Roman" w:ascii="Times New Roman"/>
          <w:sz w:val="24"/>
          <w:rtl w:val="0"/>
        </w:rPr>
        <w:t xml:space="preserve">каковы твои истинные убеждения — </w:t>
      </w:r>
      <w:r w:rsidRPr="00000000" w:rsidR="00000000" w:rsidDel="00000000">
        <w:rPr>
          <w:rFonts w:cs="Times New Roman" w:hAnsi="Times New Roman" w:eastAsia="Times New Roman" w:ascii="Times New Roman"/>
          <w:sz w:val="24"/>
          <w:rtl w:val="0"/>
        </w:rPr>
        <w:t xml:space="preserve">большинство людей не замечают разницу между верой во что-нибудь </w:t>
      </w:r>
      <w:r w:rsidRPr="00000000" w:rsidR="00000000" w:rsidDel="00000000">
        <w:rPr>
          <w:rFonts w:cs="Times New Roman" w:hAnsi="Times New Roman" w:eastAsia="Times New Roman" w:ascii="Times New Roman"/>
          <w:sz w:val="24"/>
          <w:rtl w:val="0"/>
        </w:rPr>
        <w:t xml:space="preserve">и убеждённостью в том, что верить в это </w:t>
      </w:r>
      <w:r w:rsidRPr="00000000" w:rsidR="00000000" w:rsidDel="00000000">
        <w:rPr>
          <w:rFonts w:cs="Times New Roman" w:hAnsi="Times New Roman" w:eastAsia="Times New Roman" w:ascii="Times New Roman"/>
          <w:sz w:val="24"/>
          <w:rtl w:val="0"/>
        </w:rPr>
        <w:t xml:space="preserve">правильно</w:t>
      </w:r>
      <w:r w:rsidRPr="00000000" w:rsidR="00000000" w:rsidDel="00000000">
        <w:rPr>
          <w:rFonts w:cs="Times New Roman" w:hAnsi="Times New Roman" w:eastAsia="Times New Roman" w:ascii="Times New Roman"/>
          <w:sz w:val="24"/>
          <w:rtl w:val="0"/>
        </w:rPr>
        <w:t xml:space="preserve">. — Гарри Поттер наконец встал из-за стола и сделал несколько шагов к Драко. — Драко, ты больше не веришь в необходимость чистоты крови. </w:t>
      </w:r>
      <w:r w:rsidRPr="00000000" w:rsidR="00000000" w:rsidDel="00000000">
        <w:rPr>
          <w:rFonts w:cs="Times New Roman" w:hAnsi="Times New Roman" w:eastAsia="Times New Roman" w:ascii="Times New Roman"/>
          <w:sz w:val="24"/>
          <w:rtl w:val="0"/>
        </w:rPr>
        <w:t xml:space="preserve">И сейчас я это продемонстрирую.</w:t>
      </w:r>
      <w:r w:rsidRPr="00000000" w:rsidR="00000000" w:rsidDel="00000000">
        <w:rPr>
          <w:rFonts w:cs="Times New Roman" w:hAnsi="Times New Roman" w:eastAsia="Times New Roman" w:ascii="Times New Roman"/>
          <w:sz w:val="24"/>
          <w:rtl w:val="0"/>
        </w:rPr>
        <w:t xml:space="preserve"> Если бы теория чистоты крови была верна, то существование Гермионы Грейнджер было бы немыслимо. </w:t>
      </w:r>
      <w:r w:rsidRPr="00000000" w:rsidR="00000000" w:rsidDel="00000000">
        <w:rPr>
          <w:rFonts w:cs="Times New Roman" w:hAnsi="Times New Roman" w:eastAsia="Times New Roman" w:ascii="Times New Roman"/>
          <w:sz w:val="24"/>
          <w:rtl w:val="0"/>
        </w:rPr>
        <w:t xml:space="preserve">Как его тогда объяснить?</w:t>
      </w:r>
      <w:r w:rsidRPr="00000000" w:rsidR="00000000" w:rsidDel="00000000">
        <w:rPr>
          <w:rFonts w:cs="Times New Roman" w:hAnsi="Times New Roman" w:eastAsia="Times New Roman" w:ascii="Times New Roman"/>
          <w:sz w:val="24"/>
          <w:rtl w:val="0"/>
        </w:rPr>
        <w:t xml:space="preserve"> Может быть, она сирота-волшебница, воспитанная маглами, как я? </w:t>
      </w:r>
      <w:r w:rsidRPr="00000000" w:rsidR="00000000" w:rsidDel="00000000">
        <w:rPr>
          <w:rFonts w:cs="Times New Roman" w:hAnsi="Times New Roman" w:eastAsia="Times New Roman" w:ascii="Times New Roman"/>
          <w:sz w:val="24"/>
          <w:rtl w:val="0"/>
        </w:rPr>
        <w:t xml:space="preserve">Я могу попросить Грейнджер показать</w:t>
      </w:r>
      <w:r w:rsidRPr="00000000" w:rsidR="00000000" w:rsidDel="00000000">
        <w:rPr>
          <w:rFonts w:cs="Times New Roman" w:hAnsi="Times New Roman" w:eastAsia="Times New Roman" w:ascii="Times New Roman"/>
          <w:sz w:val="24"/>
          <w:rtl w:val="0"/>
        </w:rPr>
        <w:t xml:space="preserve"> фотографии родителей и посмотреть, похожа ли она на них. Как ты думаешь, она будет похожа на своих родителей? </w:t>
      </w:r>
      <w:r w:rsidRPr="00000000" w:rsidR="00000000" w:rsidDel="00000000">
        <w:rPr>
          <w:rFonts w:cs="Times New Roman" w:hAnsi="Times New Roman" w:eastAsia="Times New Roman" w:ascii="Times New Roman"/>
          <w:sz w:val="24"/>
          <w:rtl w:val="0"/>
        </w:rPr>
        <w:t xml:space="preserve">Стоит</w:t>
      </w:r>
      <w:r w:rsidRPr="00000000" w:rsidR="00000000" w:rsidDel="00000000">
        <w:rPr>
          <w:rFonts w:cs="Times New Roman" w:hAnsi="Times New Roman" w:eastAsia="Times New Roman" w:ascii="Times New Roman"/>
          <w:sz w:val="24"/>
          <w:rtl w:val="0"/>
        </w:rPr>
        <w:t xml:space="preserve"> ли нам</w:t>
      </w:r>
      <w:r w:rsidRPr="00000000" w:rsidR="00000000" w:rsidDel="00000000">
        <w:rPr>
          <w:rFonts w:cs="Times New Roman" w:hAnsi="Times New Roman" w:eastAsia="Times New Roman" w:ascii="Times New Roman"/>
          <w:sz w:val="24"/>
          <w:rtl w:val="0"/>
        </w:rPr>
        <w:t xml:space="preserve"> проводить этот эксперимент?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Её, должно быть, отдали каким-нибудь родственникам</w:t>
      </w:r>
      <w:r w:rsidRPr="00000000" w:rsidR="00000000" w:rsidDel="00000000">
        <w:rPr>
          <w:rFonts w:cs="Times New Roman" w:hAnsi="Times New Roman" w:eastAsia="Times New Roman" w:ascii="Times New Roman"/>
          <w:sz w:val="24"/>
          <w:rtl w:val="0"/>
        </w:rPr>
        <w:t xml:space="preserve">, — дрожащим голосом произнёс Драко. — Поэтому они </w:t>
      </w:r>
      <w:r w:rsidRPr="00000000" w:rsidR="00000000" w:rsidDel="00000000">
        <w:rPr>
          <w:rFonts w:cs="Times New Roman" w:hAnsi="Times New Roman" w:eastAsia="Times New Roman" w:ascii="Times New Roman"/>
          <w:sz w:val="24"/>
          <w:rtl w:val="0"/>
        </w:rPr>
        <w:t xml:space="preserve">будут выглядеть</w:t>
      </w:r>
      <w:r w:rsidRPr="00000000" w:rsidR="00000000" w:rsidDel="00000000">
        <w:rPr>
          <w:rFonts w:cs="Times New Roman" w:hAnsi="Times New Roman" w:eastAsia="Times New Roman" w:ascii="Times New Roman"/>
          <w:sz w:val="24"/>
          <w:rtl w:val="0"/>
        </w:rPr>
        <w:t xml:space="preserve"> похоже.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Вот в</w:t>
      </w:r>
      <w:r w:rsidRPr="00000000" w:rsidR="00000000" w:rsidDel="00000000">
        <w:rPr>
          <w:rFonts w:cs="Times New Roman" w:hAnsi="Times New Roman" w:eastAsia="Times New Roman" w:ascii="Times New Roman"/>
          <w:sz w:val="24"/>
          <w:rtl w:val="0"/>
        </w:rPr>
        <w:t xml:space="preserve">идишь. Ты уже знаешь, для какого результата эксперимента ты должен придумать оправдание. Если бы ты всё ещё верил в теорию чистоты крови, ты бы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 давай!</w:t>
      </w:r>
      <w:r w:rsidRPr="00000000" w:rsidR="00000000" w:rsidDel="00000000">
        <w:rPr>
          <w:rFonts w:cs="Times New Roman" w:hAnsi="Times New Roman" w:eastAsia="Times New Roman" w:ascii="Times New Roman"/>
          <w:sz w:val="24"/>
          <w:rtl w:val="0"/>
        </w:rPr>
        <w:t xml:space="preserve"> Готов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спорить, она не похожа на своих родителей, она слишком сильна для маглорождённой»...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Её отдали родственникам!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учёных есть способ точно установить степень родства.</w:t>
      </w:r>
      <w:r w:rsidRPr="00000000" w:rsidR="00000000" w:rsidDel="00000000">
        <w:rPr>
          <w:rFonts w:cs="Times New Roman" w:hAnsi="Times New Roman" w:eastAsia="Times New Roman" w:ascii="Times New Roman"/>
          <w:sz w:val="24"/>
          <w:rtl w:val="0"/>
        </w:rPr>
        <w:t xml:space="preserve"> И Грейнджер, возможно, согласится устроить такую проверку, если я </w:t>
      </w:r>
      <w:r w:rsidRPr="00000000" w:rsidR="00000000" w:rsidDel="00000000">
        <w:rPr>
          <w:rFonts w:cs="Times New Roman" w:hAnsi="Times New Roman" w:eastAsia="Times New Roman" w:ascii="Times New Roman"/>
          <w:sz w:val="24"/>
          <w:rtl w:val="0"/>
        </w:rPr>
        <w:t xml:space="preserve">предложу</w:t>
      </w:r>
      <w:r w:rsidRPr="00000000" w:rsidR="00000000" w:rsidDel="00000000">
        <w:rPr>
          <w:rFonts w:cs="Times New Roman" w:hAnsi="Times New Roman" w:eastAsia="Times New Roman" w:ascii="Times New Roman"/>
          <w:sz w:val="24"/>
          <w:rtl w:val="0"/>
        </w:rPr>
        <w:t xml:space="preserve"> её семье </w:t>
      </w:r>
      <w:r w:rsidRPr="00000000" w:rsidR="00000000" w:rsidDel="00000000">
        <w:rPr>
          <w:rFonts w:cs="Times New Roman" w:hAnsi="Times New Roman" w:eastAsia="Times New Roman" w:ascii="Times New Roman"/>
          <w:sz w:val="24"/>
          <w:rtl w:val="0"/>
        </w:rPr>
        <w:t xml:space="preserve">достаточное </w:t>
      </w:r>
      <w:r w:rsidRPr="00000000" w:rsidR="00000000" w:rsidDel="00000000">
        <w:rPr>
          <w:rFonts w:cs="Times New Roman" w:hAnsi="Times New Roman" w:eastAsia="Times New Roman" w:ascii="Times New Roman"/>
          <w:sz w:val="24"/>
          <w:rtl w:val="0"/>
        </w:rPr>
        <w:t xml:space="preserve">вознаграждение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будет бояться результатов. Как </w:t>
      </w:r>
      <w:r w:rsidRPr="00000000" w:rsidR="00000000" w:rsidDel="00000000">
        <w:rPr>
          <w:rFonts w:cs="Times New Roman" w:hAnsi="Times New Roman" w:eastAsia="Times New Roman" w:ascii="Times New Roman"/>
          <w:sz w:val="24"/>
          <w:rtl w:val="0"/>
        </w:rPr>
        <w:t xml:space="preserve">ты</w:t>
      </w:r>
      <w:r w:rsidRPr="00000000" w:rsidR="00000000" w:rsidDel="00000000">
        <w:rPr>
          <w:rFonts w:cs="Times New Roman" w:hAnsi="Times New Roman" w:eastAsia="Times New Roman" w:ascii="Times New Roman"/>
          <w:sz w:val="24"/>
          <w:rtl w:val="0"/>
        </w:rPr>
        <w:t xml:space="preserve"> думаешь, что покажет проверка? Тебе достаточно попросить, и мы её проведём. Но ты уже знаешь, каков будет результат. И всегда будешь знать. Ты никогда не сможешь об этом забыть. </w:t>
      </w:r>
      <w:r w:rsidRPr="00000000" w:rsidR="00000000" w:rsidDel="00000000">
        <w:rPr>
          <w:rFonts w:cs="Times New Roman" w:hAnsi="Times New Roman" w:eastAsia="Times New Roman" w:ascii="Times New Roman"/>
          <w:sz w:val="24"/>
          <w:rtl w:val="0"/>
        </w:rPr>
        <w:t xml:space="preserve">Возможно, у тебя будет </w:t>
      </w:r>
      <w:r w:rsidRPr="00000000" w:rsidR="00000000" w:rsidDel="00000000">
        <w:rPr>
          <w:rFonts w:cs="Times New Roman" w:hAnsi="Times New Roman" w:eastAsia="Times New Roman" w:ascii="Times New Roman"/>
          <w:i w:val="1"/>
          <w:sz w:val="24"/>
          <w:rtl w:val="0"/>
        </w:rPr>
        <w:t xml:space="preserve">желание</w:t>
      </w:r>
      <w:r w:rsidRPr="00000000" w:rsidR="00000000" w:rsidDel="00000000">
        <w:rPr>
          <w:rFonts w:cs="Times New Roman" w:hAnsi="Times New Roman" w:eastAsia="Times New Roman" w:ascii="Times New Roman"/>
          <w:sz w:val="24"/>
          <w:rtl w:val="0"/>
        </w:rPr>
        <w:t xml:space="preserve"> верить в необходимость чистоты крови, но ты всегда будешь ожидать, что всё будет происходить именно так, как если бы существовал только один фактор, делающий человека волшебником. </w:t>
      </w:r>
      <w:r w:rsidRPr="00000000" w:rsidR="00000000" w:rsidDel="00000000">
        <w:rPr>
          <w:rFonts w:cs="Times New Roman" w:hAnsi="Times New Roman" w:eastAsia="Times New Roman" w:ascii="Times New Roman"/>
          <w:sz w:val="24"/>
          <w:rtl w:val="0"/>
        </w:rPr>
        <w:t xml:space="preserve">Это и была твоя жертва, чтобы стать учёным.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задохнулся от ярости.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понимаешь, </w:t>
      </w:r>
      <w:r w:rsidRPr="00000000" w:rsidR="00000000" w:rsidDel="00000000">
        <w:rPr>
          <w:rFonts w:cs="Times New Roman" w:hAnsi="Times New Roman" w:eastAsia="Times New Roman" w:ascii="Times New Roman"/>
          <w:i w:val="1"/>
          <w:sz w:val="24"/>
          <w:rtl w:val="0"/>
        </w:rPr>
        <w:t xml:space="preserve">что ты сделал</w:t>
      </w:r>
      <w:r w:rsidRPr="00000000" w:rsidR="00000000" w:rsidDel="00000000">
        <w:rPr>
          <w:rFonts w:cs="Times New Roman" w:hAnsi="Times New Roman" w:eastAsia="Times New Roman" w:ascii="Times New Roman"/>
          <w:sz w:val="24"/>
          <w:rtl w:val="0"/>
        </w:rPr>
        <w:t xml:space="preserve">? — Он метнулся вперёд и схватил Гарри за воротник мантии. Его голос перешёл на крик, невыносимо громкий в тишине закрытого класса. — </w:t>
      </w:r>
      <w:r w:rsidRPr="00000000" w:rsidR="00000000" w:rsidDel="00000000">
        <w:rPr>
          <w:rFonts w:cs="Times New Roman" w:hAnsi="Times New Roman" w:eastAsia="Times New Roman" w:ascii="Times New Roman"/>
          <w:i w:val="1"/>
          <w:sz w:val="24"/>
          <w:rtl w:val="0"/>
        </w:rPr>
        <w:t xml:space="preserve">Ты понимаешь, что ты сделал?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рывающимся голосом</w:t>
      </w:r>
      <w:r w:rsidRPr="00000000" w:rsidR="00000000" w:rsidDel="00000000">
        <w:rPr>
          <w:rFonts w:cs="Times New Roman" w:hAnsi="Times New Roman" w:eastAsia="Times New Roman" w:ascii="Times New Roman"/>
          <w:sz w:val="24"/>
          <w:rtl w:val="0"/>
        </w:rPr>
        <w:t xml:space="preserve"> Гарри ответил: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было убеждение. Ошибочное убеждение.</w:t>
      </w:r>
      <w:r w:rsidRPr="00000000" w:rsidR="00000000" w:rsidDel="00000000">
        <w:rPr>
          <w:rFonts w:cs="Times New Roman" w:hAnsi="Times New Roman" w:eastAsia="Times New Roman" w:ascii="Times New Roman"/>
          <w:sz w:val="24"/>
          <w:rtl w:val="0"/>
        </w:rPr>
        <w:t xml:space="preserve"> Я помог тебе это увидеть. Правда не перестаёт быть правдой. Признание не сделает её хуже...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Пальцы правой руки Драко сжались в кулак, и он ударил Гарри в челюсть с такой силой, что тот, отлетев назад, ударился о стол, а затем упал на пол.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Идиот! — заорал Драко. — Идиот! Идиот!</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 </w:t>
      </w:r>
      <w:r w:rsidRPr="00000000" w:rsidR="00000000" w:rsidDel="00000000">
        <w:rPr>
          <w:rFonts w:cs="Times New Roman" w:hAnsi="Times New Roman" w:eastAsia="Times New Roman" w:ascii="Times New Roman"/>
          <w:sz w:val="24"/>
          <w:rtl w:val="0"/>
        </w:rPr>
        <w:t xml:space="preserve">прошептал Гарри с пола,</w:t>
      </w:r>
      <w:r w:rsidRPr="00000000" w:rsidR="00000000" w:rsidDel="00000000">
        <w:rPr>
          <w:rFonts w:cs="Times New Roman" w:hAnsi="Times New Roman" w:eastAsia="Times New Roman" w:ascii="Times New Roman"/>
          <w:sz w:val="24"/>
          <w:rtl w:val="0"/>
        </w:rPr>
        <w:t xml:space="preserve"> — Драко, мне очень жаль. Я думал, что пройдёт несколько месяцев. Я не ожидал, что учёный в тебе проснётся так быстро. Думал, будет время тебя подготовить. Научить, как признавать свои ошибки, чтобы было не так больно...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как же отец?</w:t>
      </w:r>
      <w:r w:rsidRPr="00000000" w:rsidR="00000000" w:rsidDel="00000000">
        <w:rPr>
          <w:rFonts w:cs="Times New Roman" w:hAnsi="Times New Roman" w:eastAsia="Times New Roman" w:ascii="Times New Roman"/>
          <w:sz w:val="24"/>
          <w:rtl w:val="0"/>
        </w:rPr>
        <w:t xml:space="preserve"> — дрожащим от ярости голосом спросил Драко. — Ты и его собирался </w:t>
      </w:r>
      <w:r w:rsidRPr="00000000" w:rsidR="00000000" w:rsidDel="00000000">
        <w:rPr>
          <w:rFonts w:cs="Times New Roman" w:hAnsi="Times New Roman" w:eastAsia="Times New Roman" w:ascii="Times New Roman"/>
          <w:i w:val="1"/>
          <w:sz w:val="24"/>
          <w:rtl w:val="0"/>
        </w:rPr>
        <w:t xml:space="preserve">подготовить</w:t>
      </w:r>
      <w:r w:rsidRPr="00000000" w:rsidR="00000000" w:rsidDel="00000000">
        <w:rPr>
          <w:rFonts w:cs="Times New Roman" w:hAnsi="Times New Roman" w:eastAsia="Times New Roman" w:ascii="Times New Roman"/>
          <w:sz w:val="24"/>
          <w:rtl w:val="0"/>
        </w:rPr>
        <w:t xml:space="preserve">, или тебе было </w:t>
      </w:r>
      <w:r w:rsidRPr="00000000" w:rsidR="00000000" w:rsidDel="00000000">
        <w:rPr>
          <w:rFonts w:cs="Times New Roman" w:hAnsi="Times New Roman" w:eastAsia="Times New Roman" w:ascii="Times New Roman"/>
          <w:i w:val="1"/>
          <w:sz w:val="24"/>
          <w:rtl w:val="0"/>
        </w:rPr>
        <w:t xml:space="preserve">всё равно</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будет дальше?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Ему ты не можешь рассказать! — с тревогой крикнул Гарри. — Он не учёный! Ты обещал,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мгновение мысль о том, что отец не узнает, </w:t>
      </w:r>
      <w:r w:rsidRPr="00000000" w:rsidR="00000000" w:rsidDel="00000000">
        <w:rPr>
          <w:rFonts w:cs="Times New Roman" w:hAnsi="Times New Roman" w:eastAsia="Times New Roman" w:ascii="Times New Roman"/>
          <w:sz w:val="24"/>
          <w:rtl w:val="0"/>
        </w:rPr>
        <w:t xml:space="preserve">принесла облегчение</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w:t>
      </w:r>
      <w:r w:rsidRPr="00000000" w:rsidR="00000000" w:rsidDel="00000000">
        <w:rPr>
          <w:rFonts w:cs="Times New Roman" w:hAnsi="Times New Roman" w:eastAsia="Times New Roman" w:ascii="Times New Roman"/>
          <w:sz w:val="24"/>
          <w:rtl w:val="0"/>
        </w:rPr>
        <w:t xml:space="preserve">потом внутри начал закипать настоящий гнев.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ты планировал, что я буду врать ему и говорить, что я всё ещё верю, — </w:t>
      </w:r>
      <w:r w:rsidRPr="00000000" w:rsidR="00000000" w:rsidDel="00000000">
        <w:rPr>
          <w:rFonts w:cs="Times New Roman" w:hAnsi="Times New Roman" w:eastAsia="Times New Roman" w:ascii="Times New Roman"/>
          <w:sz w:val="24"/>
          <w:rtl w:val="0"/>
        </w:rPr>
        <w:t xml:space="preserve">тяжело дыша,</w:t>
      </w:r>
      <w:r w:rsidRPr="00000000" w:rsidR="00000000" w:rsidDel="00000000">
        <w:rPr>
          <w:rFonts w:cs="Times New Roman" w:hAnsi="Times New Roman" w:eastAsia="Times New Roman" w:ascii="Times New Roman"/>
          <w:sz w:val="24"/>
          <w:rtl w:val="0"/>
        </w:rPr>
        <w:t xml:space="preserve"> произнёс Драко.</w:t>
      </w:r>
      <w:r w:rsidRPr="00000000" w:rsidR="00000000" w:rsidDel="00000000">
        <w:rPr>
          <w:rFonts w:cs="Times New Roman" w:hAnsi="Times New Roman" w:eastAsia="Times New Roman" w:ascii="Times New Roman"/>
          <w:color w:val="ffffff"/>
          <w:sz w:val="24"/>
          <w:rtl w:val="0"/>
        </w:rPr>
        <w:t xml:space="preserve"> </w:t>
      </w:r>
      <w:r w:rsidRPr="00000000" w:rsidR="00000000" w:rsidDel="00000000">
        <w:rPr>
          <w:rFonts w:cs="Times New Roman" w:hAnsi="Times New Roman" w:eastAsia="Times New Roman" w:ascii="Times New Roman"/>
          <w:sz w:val="24"/>
          <w:rtl w:val="0"/>
        </w:rPr>
        <w:t xml:space="preserve">Мне придётся постоянно лгать, а когда я вырасту, то не смогу стать Пожирателем Смерти</w:t>
      </w:r>
      <w:r w:rsidRPr="00000000" w:rsidR="00000000" w:rsidDel="00000000">
        <w:rPr>
          <w:rFonts w:cs="Times New Roman" w:hAnsi="Times New Roman" w:eastAsia="Times New Roman" w:ascii="Times New Roman"/>
          <w:sz w:val="24"/>
          <w:rtl w:val="0"/>
        </w:rPr>
        <w:t xml:space="preserve">, и даже не смогу объяснить почему.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твой отец </w:t>
      </w:r>
      <w:r w:rsidRPr="00000000" w:rsidR="00000000" w:rsidDel="00000000">
        <w:rPr>
          <w:rFonts w:cs="Times New Roman" w:hAnsi="Times New Roman" w:eastAsia="Times New Roman" w:ascii="Times New Roman"/>
          <w:sz w:val="24"/>
          <w:rtl w:val="0"/>
        </w:rPr>
        <w:t xml:space="preserve">по-настоящему тебя любит</w:t>
      </w:r>
      <w:r w:rsidRPr="00000000" w:rsidR="00000000" w:rsidDel="00000000">
        <w:rPr>
          <w:rFonts w:cs="Times New Roman" w:hAnsi="Times New Roman" w:eastAsia="Times New Roman" w:ascii="Times New Roman"/>
          <w:sz w:val="24"/>
          <w:rtl w:val="0"/>
        </w:rPr>
        <w:t xml:space="preserve">, — прошептал Гарри, — он будет любить тебя, даже если ты не станешь Пожирателем Смерти, а, похоже, твой отец любит тебя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по-настоящему</w:t>
      </w:r>
      <w:r w:rsidRPr="00000000" w:rsidR="00000000" w:rsidDel="00000000">
        <w:rPr>
          <w:rFonts w:cs="Times New Roman" w:hAnsi="Times New Roman" w:eastAsia="Times New Roman" w:ascii="Times New Roman"/>
          <w:sz w:val="24"/>
          <w:rtl w:val="0"/>
        </w:rPr>
        <w:t xml:space="preserve">,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Твой</w:t>
      </w:r>
      <w:r w:rsidRPr="00000000" w:rsidR="00000000" w:rsidDel="00000000">
        <w:rPr>
          <w:rFonts w:cs="Times New Roman" w:hAnsi="Times New Roman" w:eastAsia="Times New Roman" w:ascii="Times New Roman"/>
          <w:sz w:val="24"/>
          <w:rtl w:val="0"/>
        </w:rPr>
        <w:t xml:space="preserve"> приёмный отец — учёный, — сказал Драко. — Если ты не станешь учёным, он всё равно будет любить тебя. Но уважать тебя будет </w:t>
      </w:r>
      <w:r w:rsidRPr="00000000" w:rsidR="00000000" w:rsidDel="00000000">
        <w:rPr>
          <w:rFonts w:cs="Times New Roman" w:hAnsi="Times New Roman" w:eastAsia="Times New Roman" w:ascii="Times New Roman"/>
          <w:i w:val="1"/>
          <w:sz w:val="24"/>
          <w:rtl w:val="0"/>
        </w:rPr>
        <w:t xml:space="preserve">немного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меньше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вздрогнул. Он открыл рот, собираясь сказать: «Мне жаль», но потом закрыл его, как будто в последний момент передумал. Это было очень дальновидно с его стороны, или же ему попросту повезло, потому что в противном случае Драко наверняка попытался бы его убить.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должен был меня предупредить, — голос Драко становился всё громче. — </w:t>
      </w:r>
      <w:r w:rsidRPr="00000000" w:rsidR="00000000" w:rsidDel="00000000">
        <w:rPr>
          <w:rFonts w:cs="Times New Roman" w:hAnsi="Times New Roman" w:eastAsia="Times New Roman" w:ascii="Times New Roman"/>
          <w:sz w:val="24"/>
          <w:rtl w:val="0"/>
        </w:rPr>
        <w:t xml:space="preserve">Ты должен был меня предупредить!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я предупреждал... каждый раз, когда я говорил тебе о силе, я называл цену. Я говорил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ты должен признавать свои ошибки. </w:t>
      </w:r>
      <w:r w:rsidRPr="00000000" w:rsidR="00000000" w:rsidDel="00000000">
        <w:rPr>
          <w:rFonts w:cs="Times New Roman" w:hAnsi="Times New Roman" w:eastAsia="Times New Roman" w:ascii="Times New Roman"/>
          <w:sz w:val="24"/>
          <w:rtl w:val="0"/>
        </w:rPr>
        <w:t xml:space="preserve">Я говорил, что это будет самый сложный для тебя путь. Что каждый, кто хочет стать учёным, должен принести жертву. Я говорил, что если эксперименты скажут одно, а твоя семья и друзья будут говорить другое...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Это, по-твоему, предупреждение?! — Драко уже кричал. — Это, по-твоему, предупреждение?! Когда речь идёт </w:t>
      </w:r>
      <w:r w:rsidRPr="00000000" w:rsidR="00000000" w:rsidDel="00000000">
        <w:rPr>
          <w:rFonts w:cs="Times New Roman" w:hAnsi="Times New Roman" w:eastAsia="Times New Roman" w:ascii="Times New Roman"/>
          <w:sz w:val="24"/>
          <w:rtl w:val="0"/>
        </w:rPr>
        <w:t xml:space="preserve">о ритуале, который требует необратимых жертв?!</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Я... Я... — Гарри сглотнул. — Я согласен, что, возможно, </w:t>
      </w:r>
      <w:r w:rsidRPr="00000000" w:rsidR="00000000" w:rsidDel="00000000">
        <w:rPr>
          <w:rFonts w:cs="Times New Roman" w:hAnsi="Times New Roman" w:eastAsia="Times New Roman" w:ascii="Times New Roman"/>
          <w:sz w:val="24"/>
          <w:rtl w:val="0"/>
        </w:rPr>
        <w:t xml:space="preserve">выражался недостаточно ясно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Прошу прощения. Но то, что может быть разрушено правдой, должно быть разрушено.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Одним синяком Поттер не отделается.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Ты ошибся в одном, — </w:t>
      </w:r>
      <w:r w:rsidRPr="00000000" w:rsidR="00000000" w:rsidDel="00000000">
        <w:rPr>
          <w:rFonts w:cs="Times New Roman" w:hAnsi="Times New Roman" w:eastAsia="Times New Roman" w:ascii="Times New Roman"/>
          <w:sz w:val="24"/>
          <w:rtl w:val="0"/>
        </w:rPr>
        <w:t xml:space="preserve">убийственно спокойным голосом </w:t>
      </w:r>
      <w:r w:rsidRPr="00000000" w:rsidR="00000000" w:rsidDel="00000000">
        <w:rPr>
          <w:rFonts w:cs="Times New Roman" w:hAnsi="Times New Roman" w:eastAsia="Times New Roman" w:ascii="Times New Roman"/>
          <w:sz w:val="24"/>
          <w:rtl w:val="0"/>
        </w:rPr>
        <w:t xml:space="preserve">сказал Драко. — Грейнджер не сильнейшая ученица в Хогвартсе. Она просто получает лучшие оценки на уроках. Сейчас ты поймёшь разницу.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w:t>
      </w:r>
      <w:r w:rsidRPr="00000000" w:rsidR="00000000" w:rsidDel="00000000">
        <w:rPr>
          <w:rFonts w:cs="Times New Roman" w:hAnsi="Times New Roman" w:eastAsia="Times New Roman" w:ascii="Times New Roman"/>
          <w:sz w:val="24"/>
          <w:rtl w:val="0"/>
        </w:rPr>
        <w:t xml:space="preserve">лицу</w:t>
      </w:r>
      <w:r w:rsidRPr="00000000" w:rsidR="00000000" w:rsidDel="00000000">
        <w:rPr>
          <w:rFonts w:cs="Times New Roman" w:hAnsi="Times New Roman" w:eastAsia="Times New Roman" w:ascii="Times New Roman"/>
          <w:sz w:val="24"/>
          <w:rtl w:val="0"/>
        </w:rPr>
        <w:t xml:space="preserve"> Гарри было видно — он понял, что сейчас произойдёт. Он попытался быстро вскочить на ноги...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уже было поздно.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Экспеллиармус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Палочка Гарри улетела в дальний конец комнаты.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Гом Джаббар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Клубок чернильной темноты ударил в его левую руку.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пыточное заклинание, — сказал Драко. — Используется, чтобы добывать информацию. </w:t>
      </w:r>
      <w:r w:rsidRPr="00000000" w:rsidR="00000000" w:rsidDel="00000000">
        <w:rPr>
          <w:rFonts w:cs="Times New Roman" w:hAnsi="Times New Roman" w:eastAsia="Times New Roman" w:ascii="Times New Roman"/>
          <w:sz w:val="24"/>
          <w:rtl w:val="0"/>
        </w:rPr>
        <w:t xml:space="preserve">Я оставлю</w:t>
      </w:r>
      <w:r w:rsidRPr="00000000" w:rsidR="00000000" w:rsidDel="00000000">
        <w:rPr>
          <w:rFonts w:cs="Times New Roman" w:hAnsi="Times New Roman" w:eastAsia="Times New Roman" w:ascii="Times New Roman"/>
          <w:sz w:val="24"/>
          <w:rtl w:val="0"/>
        </w:rPr>
        <w:t xml:space="preserve"> тебя здесь и </w:t>
      </w:r>
      <w:r w:rsidRPr="00000000" w:rsidR="00000000" w:rsidDel="00000000">
        <w:rPr>
          <w:rFonts w:cs="Times New Roman" w:hAnsi="Times New Roman" w:eastAsia="Times New Roman" w:ascii="Times New Roman"/>
          <w:sz w:val="24"/>
          <w:rtl w:val="0"/>
        </w:rPr>
        <w:t xml:space="preserve">запру</w:t>
      </w:r>
      <w:r w:rsidRPr="00000000" w:rsidR="00000000" w:rsidDel="00000000">
        <w:rPr>
          <w:rFonts w:cs="Times New Roman" w:hAnsi="Times New Roman" w:eastAsia="Times New Roman" w:ascii="Times New Roman"/>
          <w:sz w:val="24"/>
          <w:rtl w:val="0"/>
        </w:rPr>
        <w:t xml:space="preserve"> за собой дверь. Возможно, я поставлю запирающее заклинание только на несколько часов. Возможно, оно будет действовать, </w:t>
      </w:r>
      <w:r w:rsidRPr="00000000" w:rsidR="00000000" w:rsidDel="00000000">
        <w:rPr>
          <w:rFonts w:cs="Times New Roman" w:hAnsi="Times New Roman" w:eastAsia="Times New Roman" w:ascii="Times New Roman"/>
          <w:sz w:val="24"/>
          <w:rtl w:val="0"/>
        </w:rPr>
        <w:t xml:space="preserve">пока ты здесь не сдохнешь</w:t>
      </w:r>
      <w:r w:rsidRPr="00000000" w:rsidR="00000000" w:rsidDel="00000000">
        <w:rPr>
          <w:rFonts w:cs="Times New Roman" w:hAnsi="Times New Roman" w:eastAsia="Times New Roman" w:ascii="Times New Roman"/>
          <w:sz w:val="24"/>
          <w:rtl w:val="0"/>
        </w:rPr>
        <w:t xml:space="preserve">. Наслаждайся.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Всё ещё </w:t>
      </w:r>
      <w:r w:rsidRPr="00000000" w:rsidR="00000000" w:rsidDel="00000000">
        <w:rPr>
          <w:rFonts w:cs="Times New Roman" w:hAnsi="Times New Roman" w:eastAsia="Times New Roman" w:ascii="Times New Roman"/>
          <w:sz w:val="24"/>
          <w:rtl w:val="0"/>
        </w:rPr>
        <w:t xml:space="preserve">целясь в Гарри волшебной палочкой</w:t>
      </w:r>
      <w:r w:rsidRPr="00000000" w:rsidR="00000000" w:rsidDel="00000000">
        <w:rPr>
          <w:rFonts w:cs="Times New Roman" w:hAnsi="Times New Roman" w:eastAsia="Times New Roman" w:ascii="Times New Roman"/>
          <w:sz w:val="24"/>
          <w:rtl w:val="0"/>
        </w:rPr>
        <w:t xml:space="preserve"> и ни на секунду не </w:t>
      </w:r>
      <w:r w:rsidRPr="00000000" w:rsidR="00000000" w:rsidDel="00000000">
        <w:rPr>
          <w:rFonts w:cs="Times New Roman" w:hAnsi="Times New Roman" w:eastAsia="Times New Roman" w:ascii="Times New Roman"/>
          <w:sz w:val="24"/>
          <w:rtl w:val="0"/>
        </w:rPr>
        <w:t xml:space="preserve">спуская с него глаз</w:t>
      </w:r>
      <w:r w:rsidRPr="00000000" w:rsidR="00000000" w:rsidDel="00000000">
        <w:rPr>
          <w:rFonts w:cs="Times New Roman" w:hAnsi="Times New Roman" w:eastAsia="Times New Roman" w:ascii="Times New Roman"/>
          <w:sz w:val="24"/>
          <w:rtl w:val="0"/>
        </w:rPr>
        <w:t xml:space="preserve">, Драко плавно отступил назад и свободной рукой подхватил сумку.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Лицо Гарри Поттера </w:t>
      </w:r>
      <w:r w:rsidRPr="00000000" w:rsidR="00000000" w:rsidDel="00000000">
        <w:rPr>
          <w:rFonts w:cs="Times New Roman" w:hAnsi="Times New Roman" w:eastAsia="Times New Roman" w:ascii="Times New Roman"/>
          <w:sz w:val="24"/>
          <w:rtl w:val="0"/>
        </w:rPr>
        <w:t xml:space="preserve">уже было искажено</w:t>
      </w:r>
      <w:r w:rsidRPr="00000000" w:rsidR="00000000" w:rsidDel="00000000">
        <w:rPr>
          <w:rFonts w:cs="Times New Roman" w:hAnsi="Times New Roman" w:eastAsia="Times New Roman" w:ascii="Times New Roman"/>
          <w:sz w:val="24"/>
          <w:rtl w:val="0"/>
        </w:rPr>
        <w:t xml:space="preserve"> от боли, когда он сказал: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правильно понимаю, что Малфои считают себя выше закона об </w:t>
      </w:r>
      <w:r w:rsidRPr="00000000" w:rsidR="00000000" w:rsidDel="00000000">
        <w:rPr>
          <w:rFonts w:cs="Times New Roman" w:hAnsi="Times New Roman" w:eastAsia="Times New Roman" w:ascii="Times New Roman"/>
          <w:sz w:val="24"/>
          <w:rtl w:val="0"/>
        </w:rPr>
        <w:t xml:space="preserve">ограничении колдовства несовершеннолетни</w:t>
      </w:r>
      <w:r w:rsidRPr="00000000" w:rsidR="00000000" w:rsidDel="00000000">
        <w:rPr>
          <w:rFonts w:cs="Times New Roman" w:hAnsi="Times New Roman" w:eastAsia="Times New Roman" w:ascii="Times New Roman"/>
          <w:sz w:val="24"/>
          <w:rtl w:val="0"/>
        </w:rPr>
        <w:t xml:space="preserve">х? Дело не в том, что твоя кровь сильнее. Дело в том, что у тебя уже есть опыт. Когда ты начинал, ты был так же слаб, как и любой из нас. Моё предположение ошибочно?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Пальцы Драко, сжимавшие па</w:t>
      </w:r>
      <w:r w:rsidRPr="00000000" w:rsidR="00000000" w:rsidDel="00000000">
        <w:rPr>
          <w:rFonts w:cs="Times New Roman" w:hAnsi="Times New Roman" w:eastAsia="Times New Roman" w:ascii="Times New Roman"/>
          <w:sz w:val="24"/>
          <w:rtl w:val="0"/>
        </w:rPr>
        <w:t xml:space="preserve">лочку, побелели. Но сама палочка по-прежнему твёрдо смотрела на Гарри.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к сведению, — сквозь сжатые зубы произнёс Гарри, — если бы ты сказал мне, что я не прав,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бы тебя выслушал. Я ни за что не буду пытать тебя, когда ты покажешь мне, что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в чём-то ошибаюсь. А однажды так и будет. Когда-нибудь. </w:t>
      </w:r>
      <w:r w:rsidRPr="00000000" w:rsidR="00000000" w:rsidDel="00000000">
        <w:rPr>
          <w:rFonts w:cs="Times New Roman" w:hAnsi="Times New Roman" w:eastAsia="Times New Roman" w:ascii="Times New Roman"/>
          <w:sz w:val="24"/>
          <w:rtl w:val="0"/>
        </w:rPr>
        <w:t xml:space="preserve">Сегодня в тебе проснулся учёный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даже если ты никогда не научишься использовать свою силу, ты всегда, — Гарри судорожно вздохнул, — будешь искать... способы... проверить... </w:t>
      </w:r>
      <w:r w:rsidRPr="00000000" w:rsidR="00000000" w:rsidDel="00000000">
        <w:rPr>
          <w:rFonts w:cs="Times New Roman" w:hAnsi="Times New Roman" w:eastAsia="Times New Roman" w:ascii="Times New Roman"/>
          <w:sz w:val="24"/>
          <w:rtl w:val="0"/>
        </w:rPr>
        <w:t xml:space="preserve">свои убеждения.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чуть сбился с шага, </w:t>
      </w:r>
      <w:r w:rsidRPr="00000000" w:rsidR="00000000" w:rsidDel="00000000">
        <w:rPr>
          <w:rFonts w:cs="Times New Roman" w:hAnsi="Times New Roman" w:eastAsia="Times New Roman" w:ascii="Times New Roman"/>
          <w:sz w:val="24"/>
          <w:rtl w:val="0"/>
        </w:rPr>
        <w:t xml:space="preserve">палочка в руке задрожала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Продолжая целиться в Гарри, он торопливо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щупал</w:t>
      </w:r>
      <w:r w:rsidRPr="00000000" w:rsidR="00000000" w:rsidDel="00000000">
        <w:rPr>
          <w:rFonts w:cs="Times New Roman" w:hAnsi="Times New Roman" w:eastAsia="Times New Roman" w:ascii="Times New Roman"/>
          <w:sz w:val="24"/>
          <w:rtl w:val="0"/>
        </w:rPr>
        <w:t xml:space="preserve"> дверную ручку</w:t>
      </w:r>
      <w:r w:rsidRPr="00000000" w:rsidR="00000000" w:rsidDel="00000000">
        <w:rPr>
          <w:rFonts w:cs="Times New Roman" w:hAnsi="Times New Roman" w:eastAsia="Times New Roman" w:ascii="Times New Roman"/>
          <w:sz w:val="24"/>
          <w:rtl w:val="0"/>
        </w:rPr>
        <w:t xml:space="preserve">, спиной вперёд вышел из класса и захлопнул дверь.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применил самое мощное запирающее заклинание, которое знал.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Затем подождал, пока из-за двери </w:t>
      </w:r>
      <w:r w:rsidRPr="00000000" w:rsidR="00000000" w:rsidDel="00000000">
        <w:rPr>
          <w:rFonts w:cs="Times New Roman" w:hAnsi="Times New Roman" w:eastAsia="Times New Roman" w:ascii="Times New Roman"/>
          <w:sz w:val="24"/>
          <w:rtl w:val="0"/>
        </w:rPr>
        <w:t xml:space="preserve">донесётся</w:t>
      </w:r>
      <w:r w:rsidRPr="00000000" w:rsidR="00000000" w:rsidDel="00000000">
        <w:rPr>
          <w:rFonts w:cs="Times New Roman" w:hAnsi="Times New Roman" w:eastAsia="Times New Roman" w:ascii="Times New Roman"/>
          <w:sz w:val="24"/>
          <w:rtl w:val="0"/>
        </w:rPr>
        <w:t xml:space="preserve"> первый вопль Гарри, сказал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и ушёл прочь.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А-а-а-а-а-а!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А-а-а-а-а!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Левую руку Гарри как будто з</w:t>
      </w:r>
      <w:r w:rsidRPr="00000000" w:rsidR="00000000" w:rsidDel="00000000">
        <w:rPr>
          <w:rFonts w:cs="Times New Roman" w:hAnsi="Times New Roman" w:eastAsia="Times New Roman" w:ascii="Times New Roman"/>
          <w:sz w:val="24"/>
          <w:rtl w:val="0"/>
        </w:rPr>
        <w:t xml:space="preserve">асунули</w:t>
      </w:r>
      <w:r w:rsidRPr="00000000" w:rsidR="00000000" w:rsidDel="00000000">
        <w:rPr>
          <w:rFonts w:cs="Times New Roman" w:hAnsi="Times New Roman" w:eastAsia="Times New Roman" w:ascii="Times New Roman"/>
          <w:sz w:val="24"/>
          <w:rtl w:val="0"/>
        </w:rPr>
        <w:t xml:space="preserve"> в горшок кипящего масла и продолжали там удерживать. Он полностью выложился в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но заклинание так и не сработало.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Некоторые проклятия требуют специальных контрзаклинаний, по-другому их не отменить. Или, возможно, Драко был просто намного сильнее его.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А-а-а-а-а-а!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Жжение</w:t>
      </w:r>
      <w:r w:rsidRPr="00000000" w:rsidR="00000000" w:rsidDel="00000000">
        <w:rPr>
          <w:rFonts w:cs="Times New Roman" w:hAnsi="Times New Roman" w:eastAsia="Times New Roman" w:ascii="Times New Roman"/>
          <w:sz w:val="24"/>
          <w:rtl w:val="0"/>
        </w:rPr>
        <w:t xml:space="preserve"> в руке стало невыносимым и мешало </w:t>
      </w:r>
      <w:r w:rsidRPr="00000000" w:rsidR="00000000" w:rsidDel="00000000">
        <w:rPr>
          <w:rFonts w:cs="Times New Roman" w:hAnsi="Times New Roman" w:eastAsia="Times New Roman" w:ascii="Times New Roman"/>
          <w:sz w:val="24"/>
          <w:rtl w:val="0"/>
        </w:rPr>
        <w:t xml:space="preserve">мыслить</w:t>
      </w:r>
      <w:r w:rsidRPr="00000000" w:rsidR="00000000" w:rsidDel="00000000">
        <w:rPr>
          <w:rFonts w:cs="Times New Roman" w:hAnsi="Times New Roman" w:eastAsia="Times New Roman" w:ascii="Times New Roman"/>
          <w:sz w:val="24"/>
          <w:rtl w:val="0"/>
        </w:rPr>
        <w:t xml:space="preserve"> творчески</w:t>
      </w:r>
      <w:r w:rsidRPr="00000000" w:rsidR="00000000" w:rsidDel="00000000">
        <w:rPr>
          <w:rFonts w:cs="Times New Roman" w:hAnsi="Times New Roman" w:eastAsia="Times New Roman" w:ascii="Times New Roman"/>
          <w:sz w:val="24"/>
          <w:rtl w:val="0"/>
        </w:rPr>
        <w:t xml:space="preserve">. Но несколько криков спустя Гарри понял, что ему нужно сделать.</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 несчастью, кошель находился не с той стороны туловища, и пришлось изворачиваться, чтобы дотянуться до него, притом что левая рука безостановочно трепыхалась в воздухе в рефлекторной попытке </w:t>
      </w:r>
      <w:r w:rsidRPr="00000000" w:rsidR="00000000" w:rsidDel="00000000">
        <w:rPr>
          <w:rFonts w:cs="Times New Roman" w:hAnsi="Times New Roman" w:eastAsia="Times New Roman" w:ascii="Times New Roman"/>
          <w:sz w:val="24"/>
          <w:rtl w:val="0"/>
        </w:rPr>
        <w:t xml:space="preserve">избавиться от </w:t>
      </w:r>
      <w:r w:rsidRPr="00000000" w:rsidR="00000000" w:rsidDel="00000000">
        <w:rPr>
          <w:rFonts w:cs="Times New Roman" w:hAnsi="Times New Roman" w:eastAsia="Times New Roman" w:ascii="Times New Roman"/>
          <w:sz w:val="24"/>
          <w:rtl w:val="0"/>
        </w:rPr>
        <w:t xml:space="preserve">боли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Набор а-а-а-а-а-а-а целителя! А-а-аптечка!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 тусклом зелёном свете разглядеть что-либо на полу было невозможно.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стоять, не мог ползти. Он по</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катился по полу к тому месту, где, как он считал, лежала его палочка, но её там не было... он смог приподняться на одной руке достаточно высоко, чтобы заметить палочку... перекатился, </w:t>
      </w:r>
      <w:r w:rsidRPr="00000000" w:rsidR="00000000" w:rsidDel="00000000">
        <w:rPr>
          <w:rFonts w:cs="Times New Roman" w:hAnsi="Times New Roman" w:eastAsia="Times New Roman" w:ascii="Times New Roman"/>
          <w:sz w:val="24"/>
          <w:rtl w:val="0"/>
        </w:rPr>
        <w:t xml:space="preserve">схватил</w:t>
      </w:r>
      <w:r w:rsidRPr="00000000" w:rsidR="00000000" w:rsidDel="00000000">
        <w:rPr>
          <w:rFonts w:cs="Times New Roman" w:hAnsi="Times New Roman" w:eastAsia="Times New Roman" w:ascii="Times New Roman"/>
          <w:sz w:val="24"/>
          <w:rtl w:val="0"/>
        </w:rPr>
        <w:t xml:space="preserve"> её, перекатился обратно к аптечке. Это сопровождалось изрядным </w:t>
      </w:r>
      <w:r w:rsidRPr="00000000" w:rsidR="00000000" w:rsidDel="00000000">
        <w:rPr>
          <w:rFonts w:cs="Times New Roman" w:hAnsi="Times New Roman" w:eastAsia="Times New Roman" w:ascii="Times New Roman"/>
          <w:sz w:val="24"/>
          <w:rtl w:val="0"/>
        </w:rPr>
        <w:t xml:space="preserve">количеством</w:t>
      </w:r>
      <w:r w:rsidRPr="00000000" w:rsidR="00000000" w:rsidDel="00000000">
        <w:rPr>
          <w:rFonts w:cs="Times New Roman" w:hAnsi="Times New Roman" w:eastAsia="Times New Roman" w:ascii="Times New Roman"/>
          <w:sz w:val="24"/>
          <w:rtl w:val="0"/>
        </w:rPr>
        <w:t xml:space="preserve"> криков,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его стошнило от боли.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Ушло восемь попыток на то, чтобы сделать </w:t>
      </w:r>
      <w:r w:rsidRPr="00000000" w:rsidR="00000000" w:rsidDel="00000000">
        <w:rPr>
          <w:rFonts w:cs="Times New Roman" w:hAnsi="Times New Roman" w:eastAsia="Times New Roman" w:ascii="Times New Roman"/>
          <w:i w:val="1"/>
          <w:sz w:val="24"/>
          <w:rtl w:val="0"/>
        </w:rPr>
        <w:t xml:space="preserve">Люмос.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затем оказалось, что набор лекаря не предусматривает открывание одной рукой, потому что все волшебники — идиоты. Гарри пришлось использовать зубы, так что прошло ещё какое-то время, прежде чем ему удалось обернуть Обезболивающую повязку вокруг руки.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Когда все ощущения в левой руке наконец-то исчезли, Гарри позволил своему сознанию поплыть и некоторое время неподвижно лежал и плакал.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Ну что?</w:t>
      </w:r>
      <w:r w:rsidRPr="00000000" w:rsidR="00000000" w:rsidDel="00000000">
        <w:rPr>
          <w:rFonts w:cs="Times New Roman" w:hAnsi="Times New Roman" w:eastAsia="Times New Roman" w:ascii="Times New Roman"/>
          <w:sz w:val="24"/>
          <w:rtl w:val="0"/>
        </w:rPr>
        <w:t xml:space="preserve"> — спросил Гарри самого себя, после того как он снова стал способен думать словами. — </w:t>
      </w:r>
      <w:r w:rsidRPr="00000000" w:rsidR="00000000" w:rsidDel="00000000">
        <w:rPr>
          <w:rFonts w:cs="Times New Roman" w:hAnsi="Times New Roman" w:eastAsia="Times New Roman" w:ascii="Times New Roman"/>
          <w:i w:val="1"/>
          <w:sz w:val="24"/>
          <w:rtl w:val="0"/>
        </w:rPr>
        <w:t xml:space="preserve">Стоило оно того?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Здоровая рука Гарри медленно дотянулась до стола.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схватился за него и встал.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Глубоко вздохнул.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Выдохнул.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Улыбнулся.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Слабое подобие улыбки, но всё же.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Спасибо, профессор Квиррелл, я не смог бы проиграть без вас.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ещё не исправил Драко, и близко </w:t>
      </w:r>
      <w:r w:rsidRPr="00000000" w:rsidR="00000000" w:rsidDel="00000000">
        <w:rPr>
          <w:rFonts w:cs="Times New Roman" w:hAnsi="Times New Roman" w:eastAsia="Times New Roman" w:ascii="Times New Roman"/>
          <w:sz w:val="24"/>
          <w:rtl w:val="0"/>
        </w:rPr>
        <w:t xml:space="preserve">к этому</w:t>
      </w:r>
      <w:r w:rsidRPr="00000000" w:rsidR="00000000" w:rsidDel="00000000">
        <w:rPr>
          <w:rFonts w:cs="Times New Roman" w:hAnsi="Times New Roman" w:eastAsia="Times New Roman" w:ascii="Times New Roman"/>
          <w:sz w:val="24"/>
          <w:rtl w:val="0"/>
        </w:rPr>
        <w:t xml:space="preserve"> не подошёл. Что бы там сейчас не думал сам Драко, он всё ещё оставался сыном Пожирателя Смерти, </w:t>
      </w:r>
      <w:r w:rsidRPr="00000000" w:rsidR="00000000" w:rsidDel="00000000">
        <w:rPr>
          <w:rFonts w:cs="Times New Roman" w:hAnsi="Times New Roman" w:eastAsia="Times New Roman" w:ascii="Times New Roman"/>
          <w:sz w:val="24"/>
          <w:rtl w:val="0"/>
        </w:rPr>
        <w:t xml:space="preserve">до мозга костей</w:t>
      </w:r>
      <w:r w:rsidRPr="00000000" w:rsidR="00000000" w:rsidDel="00000000">
        <w:rPr>
          <w:rFonts w:cs="Times New Roman" w:hAnsi="Times New Roman" w:eastAsia="Times New Roman" w:ascii="Times New Roman"/>
          <w:sz w:val="24"/>
          <w:rtl w:val="0"/>
        </w:rPr>
        <w:t xml:space="preserve">. Мальчишкой, который вырос, считая «изнасилование» чем-то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 что делают крутые старшие ребята. Но он сделал этот чёртов первый шаг!</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утверждать, что всё прошло как задумано. Всё вышло совершенно спонтанно. </w:t>
      </w:r>
      <w:r w:rsidRPr="00000000" w:rsidR="00000000" w:rsidDel="00000000">
        <w:rPr>
          <w:rFonts w:cs="Times New Roman" w:hAnsi="Times New Roman" w:eastAsia="Times New Roman" w:ascii="Times New Roman"/>
          <w:i w:val="1"/>
          <w:sz w:val="24"/>
          <w:rtl w:val="0"/>
        </w:rPr>
        <w:t xml:space="preserve">План</w:t>
      </w:r>
      <w:r w:rsidRPr="00000000" w:rsidR="00000000" w:rsidDel="00000000">
        <w:rPr>
          <w:rFonts w:cs="Times New Roman" w:hAnsi="Times New Roman" w:eastAsia="Times New Roman" w:ascii="Times New Roman"/>
          <w:sz w:val="24"/>
          <w:rtl w:val="0"/>
        </w:rPr>
        <w:t xml:space="preserve"> не предполагал, что это произойдёт до декабря, когда Гарри научит Драко не отрицать обнаруженные им самим факты.</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он увидел страх на лице Драко, осознал, что Драко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всерьёз</w:t>
      </w:r>
      <w:r w:rsidRPr="00000000" w:rsidR="00000000" w:rsidDel="00000000">
        <w:rPr>
          <w:rFonts w:cs="Times New Roman" w:hAnsi="Times New Roman" w:eastAsia="Times New Roman" w:ascii="Times New Roman"/>
          <w:sz w:val="24"/>
          <w:rtl w:val="0"/>
        </w:rPr>
        <w:t xml:space="preserve"> рассматривает альтернативные гипотезы, и воспользовался моментом. Истинное любопытство имеет такую же </w:t>
      </w:r>
      <w:r w:rsidRPr="00000000" w:rsidR="00000000" w:rsidDel="00000000">
        <w:rPr>
          <w:rFonts w:cs="Times New Roman" w:hAnsi="Times New Roman" w:eastAsia="Times New Roman" w:ascii="Times New Roman"/>
          <w:sz w:val="24"/>
          <w:rtl w:val="0"/>
        </w:rPr>
        <w:t xml:space="preserve">искупительную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силу в научном подходе к мышлению, как и истинная любовь в кино.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Оглядываясь назад, Гарри заметил, что давал себе часы на то, чтобы совершить наиболее значимое открытие в истории магии, и месяцы на то, чтобы сломить непрочные барьеры сознания одиннадцатилетнего мальчика. </w:t>
      </w:r>
      <w:r w:rsidRPr="00000000" w:rsidR="00000000" w:rsidDel="00000000">
        <w:rPr>
          <w:rFonts w:cs="Times New Roman" w:hAnsi="Times New Roman" w:eastAsia="Times New Roman" w:ascii="Times New Roman"/>
          <w:sz w:val="24"/>
          <w:rtl w:val="0"/>
        </w:rPr>
        <w:t xml:space="preserve">Что указывало на серьёзный когнитивный дефицит в контексте оценки сроков выполнения задач.</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Грозит</w:t>
      </w:r>
      <w:r w:rsidRPr="00000000" w:rsidR="00000000" w:rsidDel="00000000">
        <w:rPr>
          <w:rFonts w:cs="Times New Roman" w:hAnsi="Times New Roman" w:eastAsia="Times New Roman" w:ascii="Times New Roman"/>
          <w:sz w:val="24"/>
          <w:rtl w:val="0"/>
        </w:rPr>
        <w:t xml:space="preserve"> ли Гарри Научный Ад за то, что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сделал? Гарри не был уверен. Он собирался </w:t>
      </w:r>
      <w:r w:rsidRPr="00000000" w:rsidR="00000000" w:rsidDel="00000000">
        <w:rPr>
          <w:rFonts w:cs="Times New Roman" w:hAnsi="Times New Roman" w:eastAsia="Times New Roman" w:ascii="Times New Roman"/>
          <w:sz w:val="24"/>
          <w:rtl w:val="0"/>
        </w:rPr>
        <w:t xml:space="preserve">натолкнуть Драко на мысль</w:t>
      </w:r>
      <w:r w:rsidRPr="00000000" w:rsidR="00000000" w:rsidDel="00000000">
        <w:rPr>
          <w:rFonts w:cs="Times New Roman" w:hAnsi="Times New Roman" w:eastAsia="Times New Roman" w:ascii="Times New Roman"/>
          <w:sz w:val="24"/>
          <w:rtl w:val="0"/>
        </w:rPr>
        <w:t xml:space="preserve"> об угасании магии, удостовериться в том, что Драко проведёт часть экспериментов, которые,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казалось</w:t>
      </w:r>
      <w:r w:rsidRPr="00000000" w:rsidR="00000000" w:rsidDel="00000000">
        <w:rPr>
          <w:rFonts w:cs="Times New Roman" w:hAnsi="Times New Roman" w:eastAsia="Times New Roman" w:ascii="Times New Roman"/>
          <w:sz w:val="24"/>
          <w:rtl w:val="0"/>
        </w:rPr>
        <w:t xml:space="preserve"> на первый взгляд</w:t>
      </w:r>
      <w:r w:rsidRPr="00000000" w:rsidR="00000000" w:rsidDel="00000000">
        <w:rPr>
          <w:rFonts w:cs="Times New Roman" w:hAnsi="Times New Roman" w:eastAsia="Times New Roman" w:ascii="Times New Roman"/>
          <w:sz w:val="24"/>
          <w:rtl w:val="0"/>
        </w:rPr>
        <w:t xml:space="preserve">, утвердят его в этом направлении. Он собирался обождать с объяснением генетики, подтолкнув Драко к мыслям о магических созданиях (хотя сам Гарри думал в терминах магических артефактов, вроде Распределяющей шляпы, которые никто уже не может воспроизвести, но которые продолжают работать). </w:t>
      </w:r>
      <w:r w:rsidRPr="00000000" w:rsidR="00000000" w:rsidDel="00000000">
        <w:rPr>
          <w:rFonts w:cs="Times New Roman" w:hAnsi="Times New Roman" w:eastAsia="Times New Roman" w:ascii="Times New Roman"/>
          <w:sz w:val="24"/>
          <w:rtl w:val="0"/>
        </w:rPr>
        <w:t xml:space="preserve">Гарри и впрямь</w:t>
      </w:r>
      <w:r w:rsidRPr="00000000" w:rsidR="00000000" w:rsidDel="00000000">
        <w:rPr>
          <w:rFonts w:cs="Times New Roman" w:hAnsi="Times New Roman" w:eastAsia="Times New Roman" w:ascii="Times New Roman"/>
          <w:sz w:val="24"/>
          <w:rtl w:val="0"/>
        </w:rPr>
        <w:t xml:space="preserve"> не преувеличивал никаких свидетельств, не искажал значения каких-либо результатов. Когда Запрет Мерлина сделал </w:t>
      </w:r>
      <w:r w:rsidRPr="00000000" w:rsidR="00000000" w:rsidDel="00000000">
        <w:rPr>
          <w:rFonts w:cs="Times New Roman" w:hAnsi="Times New Roman" w:eastAsia="Times New Roman" w:ascii="Times New Roman"/>
          <w:sz w:val="24"/>
          <w:rtl w:val="0"/>
        </w:rPr>
        <w:t xml:space="preserve">бессмысленным</w:t>
      </w:r>
      <w:r w:rsidRPr="00000000" w:rsidR="00000000" w:rsidDel="00000000">
        <w:rPr>
          <w:rFonts w:cs="Times New Roman" w:hAnsi="Times New Roman" w:eastAsia="Times New Roman" w:ascii="Times New Roman"/>
          <w:sz w:val="24"/>
          <w:rtl w:val="0"/>
        </w:rPr>
        <w:t xml:space="preserve"> эксперимент, </w:t>
      </w:r>
      <w:r w:rsidRPr="00000000" w:rsidR="00000000" w:rsidDel="00000000">
        <w:rPr>
          <w:rFonts w:cs="Times New Roman" w:hAnsi="Times New Roman" w:eastAsia="Times New Roman" w:ascii="Times New Roman"/>
          <w:sz w:val="24"/>
          <w:rtl w:val="0"/>
        </w:rPr>
        <w:t xml:space="preserve">на который Гарри возлагал большие надежды</w:t>
      </w:r>
      <w:r w:rsidRPr="00000000" w:rsidR="00000000" w:rsidDel="00000000">
        <w:rPr>
          <w:rFonts w:cs="Times New Roman" w:hAnsi="Times New Roman" w:eastAsia="Times New Roman" w:ascii="Times New Roman"/>
          <w:sz w:val="24"/>
          <w:rtl w:val="0"/>
        </w:rPr>
        <w:t xml:space="preserve">, он так и сказал об этом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А что касается того, что случилось дальше...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w:t>
      </w:r>
      <w:r w:rsidRPr="00000000" w:rsidR="00000000" w:rsidDel="00000000">
        <w:rPr>
          <w:rFonts w:cs="Times New Roman" w:hAnsi="Times New Roman" w:eastAsia="Times New Roman" w:ascii="Times New Roman"/>
          <w:sz w:val="24"/>
          <w:rtl w:val="0"/>
        </w:rPr>
        <w:t xml:space="preserve"> не </w:t>
      </w:r>
      <w:r w:rsidRPr="00000000" w:rsidR="00000000" w:rsidDel="00000000">
        <w:rPr>
          <w:rFonts w:cs="Times New Roman" w:hAnsi="Times New Roman" w:eastAsia="Times New Roman" w:ascii="Times New Roman"/>
          <w:i w:val="1"/>
          <w:sz w:val="24"/>
          <w:rtl w:val="0"/>
        </w:rPr>
        <w:t xml:space="preserve">соврал</w:t>
      </w:r>
      <w:r w:rsidRPr="00000000" w:rsidR="00000000" w:rsidDel="00000000">
        <w:rPr>
          <w:rFonts w:cs="Times New Roman" w:hAnsi="Times New Roman" w:eastAsia="Times New Roman" w:ascii="Times New Roman"/>
          <w:sz w:val="24"/>
          <w:rtl w:val="0"/>
        </w:rPr>
        <w:t xml:space="preserve">. Драко просто поверил </w:t>
      </w:r>
      <w:r w:rsidRPr="00000000" w:rsidR="00000000" w:rsidDel="00000000">
        <w:rPr>
          <w:rFonts w:cs="Times New Roman" w:hAnsi="Times New Roman" w:eastAsia="Times New Roman" w:ascii="Times New Roman"/>
          <w:sz w:val="24"/>
          <w:rtl w:val="0"/>
        </w:rPr>
        <w:t xml:space="preserve">его словам</w:t>
      </w:r>
      <w:r w:rsidRPr="00000000" w:rsidR="00000000" w:rsidDel="00000000">
        <w:rPr>
          <w:rFonts w:cs="Times New Roman" w:hAnsi="Times New Roman" w:eastAsia="Times New Roman" w:ascii="Times New Roman"/>
          <w:sz w:val="24"/>
          <w:rtl w:val="0"/>
        </w:rPr>
        <w:t xml:space="preserve">, и они стали истинными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Концовка, увы, получилась не</w:t>
      </w:r>
      <w:r w:rsidRPr="00000000" w:rsidR="00000000" w:rsidDel="00000000">
        <w:rPr>
          <w:rFonts w:cs="Times New Roman" w:hAnsi="Times New Roman" w:eastAsia="Times New Roman" w:ascii="Times New Roman"/>
          <w:sz w:val="24"/>
          <w:rtl w:val="0"/>
        </w:rPr>
        <w:t xml:space="preserve">весёлой</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и, пошатываясь, направился к двери.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Настало время </w:t>
      </w:r>
      <w:r w:rsidRPr="00000000" w:rsidR="00000000" w:rsidDel="00000000">
        <w:rPr>
          <w:rFonts w:cs="Times New Roman" w:hAnsi="Times New Roman" w:eastAsia="Times New Roman" w:ascii="Times New Roman"/>
          <w:sz w:val="24"/>
          <w:rtl w:val="0"/>
        </w:rPr>
        <w:t xml:space="preserve">проверить </w:t>
      </w:r>
      <w:r w:rsidRPr="00000000" w:rsidR="00000000" w:rsidDel="00000000">
        <w:rPr>
          <w:rFonts w:cs="Times New Roman" w:hAnsi="Times New Roman" w:eastAsia="Times New Roman" w:ascii="Times New Roman"/>
          <w:sz w:val="24"/>
          <w:rtl w:val="0"/>
        </w:rPr>
        <w:t xml:space="preserve">запирающее заклинание Драко.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Первым делом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просто </w:t>
      </w:r>
      <w:r w:rsidRPr="00000000" w:rsidR="00000000" w:rsidDel="00000000">
        <w:rPr>
          <w:rFonts w:cs="Times New Roman" w:hAnsi="Times New Roman" w:eastAsia="Times New Roman" w:ascii="Times New Roman"/>
          <w:sz w:val="24"/>
          <w:rtl w:val="0"/>
        </w:rPr>
        <w:t xml:space="preserve">повернуть </w:t>
      </w:r>
      <w:r w:rsidRPr="00000000" w:rsidR="00000000" w:rsidDel="00000000">
        <w:rPr>
          <w:rFonts w:cs="Times New Roman" w:hAnsi="Times New Roman" w:eastAsia="Times New Roman" w:ascii="Times New Roman"/>
          <w:sz w:val="24"/>
          <w:rtl w:val="0"/>
        </w:rPr>
        <w:t xml:space="preserve">дверную</w:t>
      </w:r>
      <w:r w:rsidRPr="00000000" w:rsidR="00000000" w:rsidDel="00000000">
        <w:rPr>
          <w:rFonts w:cs="Times New Roman" w:hAnsi="Times New Roman" w:eastAsia="Times New Roman" w:ascii="Times New Roman"/>
          <w:sz w:val="24"/>
          <w:rtl w:val="0"/>
        </w:rPr>
        <w:t xml:space="preserve"> ручку. Возможно, Драко блефовал.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Драко не блефовал.</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Фините Инкантатем</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хрипло произнёс Гарри и</w:t>
      </w:r>
      <w:r w:rsidRPr="00000000" w:rsidR="00000000" w:rsidDel="00000000">
        <w:rPr>
          <w:rFonts w:cs="Times New Roman" w:hAnsi="Times New Roman" w:eastAsia="Times New Roman" w:ascii="Times New Roman"/>
          <w:sz w:val="24"/>
          <w:rtl w:val="0"/>
        </w:rPr>
        <w:t xml:space="preserve"> почувствовал, что заклинание не получилось.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Тогда</w:t>
      </w:r>
      <w:r w:rsidRPr="00000000" w:rsidR="00000000" w:rsidDel="00000000">
        <w:rPr>
          <w:rFonts w:cs="Times New Roman" w:hAnsi="Times New Roman" w:eastAsia="Times New Roman" w:ascii="Times New Roman"/>
          <w:sz w:val="24"/>
          <w:rtl w:val="0"/>
        </w:rPr>
        <w:t xml:space="preserve"> он</w:t>
      </w:r>
      <w:r w:rsidRPr="00000000" w:rsidR="00000000" w:rsidDel="00000000">
        <w:rPr>
          <w:rFonts w:cs="Times New Roman" w:hAnsi="Times New Roman" w:eastAsia="Times New Roman" w:ascii="Times New Roman"/>
          <w:sz w:val="24"/>
          <w:rtl w:val="0"/>
        </w:rPr>
        <w:t xml:space="preserve"> попробовал ещё раз, и заклинание </w:t>
      </w:r>
      <w:r w:rsidRPr="00000000" w:rsidR="00000000" w:rsidDel="00000000">
        <w:rPr>
          <w:rFonts w:cs="Times New Roman" w:hAnsi="Times New Roman" w:eastAsia="Times New Roman" w:ascii="Times New Roman"/>
          <w:sz w:val="24"/>
          <w:rtl w:val="0"/>
        </w:rPr>
        <w:t xml:space="preserve">получилось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ещё одна попытка повернуть ручку показала</w:t>
      </w:r>
      <w:r w:rsidRPr="00000000" w:rsidR="00000000" w:rsidDel="00000000">
        <w:rPr>
          <w:rFonts w:cs="Times New Roman" w:hAnsi="Times New Roman" w:eastAsia="Times New Roman" w:ascii="Times New Roman"/>
          <w:sz w:val="24"/>
          <w:rtl w:val="0"/>
        </w:rPr>
        <w:t xml:space="preserve">, что оно не сработало. Неудивительно.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Время для </w:t>
      </w:r>
      <w:r w:rsidRPr="00000000" w:rsidR="00000000" w:rsidDel="00000000">
        <w:rPr>
          <w:rFonts w:cs="Times New Roman" w:hAnsi="Times New Roman" w:eastAsia="Times New Roman" w:ascii="Times New Roman"/>
          <w:sz w:val="24"/>
          <w:rtl w:val="0"/>
        </w:rPr>
        <w:t xml:space="preserve">тяжёлой артиллерии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глубоко вдохнул и произнёс одно из самых мощных известных ему заклинаний:</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слегка качнуло.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Дверь класса по-прежнему оставалась закрытой.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был потрясён</w:t>
      </w:r>
      <w:r w:rsidRPr="00000000" w:rsidR="00000000" w:rsidDel="00000000">
        <w:rPr>
          <w:rFonts w:cs="Times New Roman" w:hAnsi="Times New Roman" w:eastAsia="Times New Roman" w:ascii="Times New Roman"/>
          <w:sz w:val="24"/>
          <w:rtl w:val="0"/>
        </w:rPr>
        <w:t xml:space="preserve">. Конечно, он не собирался бродить возле запретного коридора Дамблдора, но заклинание, </w:t>
      </w:r>
      <w:r w:rsidRPr="00000000" w:rsidR="00000000" w:rsidDel="00000000">
        <w:rPr>
          <w:rFonts w:cs="Times New Roman" w:hAnsi="Times New Roman" w:eastAsia="Times New Roman" w:ascii="Times New Roman"/>
          <w:sz w:val="24"/>
          <w:rtl w:val="0"/>
        </w:rPr>
        <w:t xml:space="preserve">отпирающее</w:t>
      </w:r>
      <w:r w:rsidRPr="00000000" w:rsidR="00000000" w:rsidDel="00000000">
        <w:rPr>
          <w:rFonts w:cs="Times New Roman" w:hAnsi="Times New Roman" w:eastAsia="Times New Roman" w:ascii="Times New Roman"/>
          <w:sz w:val="24"/>
          <w:rtl w:val="0"/>
        </w:rPr>
        <w:t xml:space="preserve"> замки, всё равно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показалось</w:t>
      </w:r>
      <w:r w:rsidRPr="00000000" w:rsidR="00000000" w:rsidDel="00000000">
        <w:rPr>
          <w:rFonts w:cs="Times New Roman" w:hAnsi="Times New Roman" w:eastAsia="Times New Roman" w:ascii="Times New Roman"/>
          <w:sz w:val="24"/>
          <w:rtl w:val="0"/>
        </w:rPr>
        <w:t xml:space="preserve"> полезным, </w:t>
      </w:r>
      <w:r w:rsidRPr="00000000" w:rsidR="00000000" w:rsidDel="00000000">
        <w:rPr>
          <w:rFonts w:cs="Times New Roman" w:hAnsi="Times New Roman" w:eastAsia="Times New Roman" w:ascii="Times New Roman"/>
          <w:sz w:val="24"/>
          <w:rtl w:val="0"/>
        </w:rPr>
        <w:t xml:space="preserve">и поэтому</w:t>
      </w: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sz w:val="24"/>
          <w:rtl w:val="0"/>
        </w:rPr>
        <w:t xml:space="preserve">его выучил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Выходит</w:t>
      </w:r>
      <w:r w:rsidRPr="00000000" w:rsidR="00000000" w:rsidDel="00000000">
        <w:rPr>
          <w:rFonts w:cs="Times New Roman" w:hAnsi="Times New Roman" w:eastAsia="Times New Roman" w:ascii="Times New Roman"/>
          <w:sz w:val="24"/>
          <w:rtl w:val="0"/>
        </w:rPr>
        <w:t xml:space="preserve">, система безопасности в запретном коридоре Дамблдора слабее, чем если бы её ставил Драко Малфой. Неужели тот, кого туда хочет заманить директор, настолько глуп, что этого не заметит?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сердце снова прокрался страх.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инструкции к аптечке было сказано</w:t>
      </w:r>
      <w:r w:rsidRPr="00000000" w:rsidR="00000000" w:rsidDel="00000000">
        <w:rPr>
          <w:rFonts w:cs="Times New Roman" w:hAnsi="Times New Roman" w:eastAsia="Times New Roman" w:ascii="Times New Roman"/>
          <w:sz w:val="24"/>
          <w:rtl w:val="0"/>
        </w:rPr>
        <w:t xml:space="preserve">, что Обезболивающую повязку </w:t>
      </w:r>
      <w:r w:rsidRPr="00000000" w:rsidR="00000000" w:rsidDel="00000000">
        <w:rPr>
          <w:rFonts w:cs="Times New Roman" w:hAnsi="Times New Roman" w:eastAsia="Times New Roman" w:ascii="Times New Roman"/>
          <w:sz w:val="24"/>
          <w:rtl w:val="0"/>
        </w:rPr>
        <w:t xml:space="preserve">можно </w:t>
      </w:r>
      <w:r w:rsidRPr="00000000" w:rsidR="00000000" w:rsidDel="00000000">
        <w:rPr>
          <w:rFonts w:cs="Times New Roman" w:hAnsi="Times New Roman" w:eastAsia="Times New Roman" w:ascii="Times New Roman"/>
          <w:sz w:val="24"/>
          <w:rtl w:val="0"/>
        </w:rPr>
        <w:t xml:space="preserve">безопасно держать не дольше тридцати минут, после чего она автоматически снимается. </w:t>
      </w:r>
      <w:r w:rsidRPr="00000000" w:rsidR="00000000" w:rsidDel="00000000">
        <w:rPr>
          <w:rFonts w:cs="Times New Roman" w:hAnsi="Times New Roman" w:eastAsia="Times New Roman" w:ascii="Times New Roman"/>
          <w:sz w:val="24"/>
          <w:rtl w:val="0"/>
        </w:rPr>
        <w:t xml:space="preserve">Повторно её можно использовать только через двадцать четыре часа</w:t>
      </w:r>
      <w:r w:rsidRPr="00000000" w:rsidR="00000000" w:rsidDel="00000000">
        <w:rPr>
          <w:rFonts w:cs="Times New Roman" w:hAnsi="Times New Roman" w:eastAsia="Times New Roman" w:ascii="Times New Roman"/>
          <w:sz w:val="24"/>
          <w:rtl w:val="0"/>
        </w:rPr>
        <w:t xml:space="preserve">. Сейчас было 18:51, он надел повязку примерно пять минут назад.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шаг назад и осмотрел дверь. Она была сделана из цельного массива тёмного дуба, </w:t>
      </w:r>
      <w:r w:rsidRPr="00000000" w:rsidR="00000000" w:rsidDel="00000000">
        <w:rPr>
          <w:rFonts w:cs="Times New Roman" w:hAnsi="Times New Roman" w:eastAsia="Times New Roman" w:ascii="Times New Roman"/>
          <w:sz w:val="24"/>
          <w:rtl w:val="0"/>
        </w:rPr>
        <w:t xml:space="preserve">лишь бронзовая ручка выделялась на гладкой поверхности.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знал ни одного взрывающего, режущего или </w:t>
      </w:r>
      <w:r w:rsidRPr="00000000" w:rsidR="00000000" w:rsidDel="00000000">
        <w:rPr>
          <w:rFonts w:cs="Times New Roman" w:hAnsi="Times New Roman" w:eastAsia="Times New Roman" w:ascii="Times New Roman"/>
          <w:sz w:val="24"/>
          <w:rtl w:val="0"/>
        </w:rPr>
        <w:t xml:space="preserve">дробящего</w:t>
      </w:r>
      <w:r w:rsidRPr="00000000" w:rsidR="00000000" w:rsidDel="00000000">
        <w:rPr>
          <w:rFonts w:cs="Times New Roman" w:hAnsi="Times New Roman" w:eastAsia="Times New Roman" w:ascii="Times New Roman"/>
          <w:sz w:val="24"/>
          <w:rtl w:val="0"/>
        </w:rPr>
        <w:t xml:space="preserve"> заклинания, а трансфигурация взрывчатки нарушала правило «</w:t>
      </w:r>
      <w:r w:rsidRPr="00000000" w:rsidR="00000000" w:rsidDel="00000000">
        <w:rPr>
          <w:rFonts w:cs="Times New Roman" w:hAnsi="Times New Roman" w:eastAsia="Times New Roman" w:ascii="Times New Roman"/>
          <w:sz w:val="24"/>
          <w:rtl w:val="0"/>
        </w:rPr>
        <w:t xml:space="preserve">Не превращайте предмет в то, что можно сжечь». </w:t>
      </w:r>
      <w:r w:rsidRPr="00000000" w:rsidR="00000000" w:rsidDel="00000000">
        <w:rPr>
          <w:rFonts w:cs="Times New Roman" w:hAnsi="Times New Roman" w:eastAsia="Times New Roman" w:ascii="Times New Roman"/>
          <w:sz w:val="24"/>
          <w:rtl w:val="0"/>
        </w:rPr>
        <w:t xml:space="preserve">Кислота была жидкостью и порождала испарения...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для </w:t>
      </w:r>
      <w:r w:rsidRPr="00000000" w:rsidR="00000000" w:rsidDel="00000000">
        <w:rPr>
          <w:rFonts w:cs="Times New Roman" w:hAnsi="Times New Roman" w:eastAsia="Times New Roman" w:ascii="Times New Roman"/>
          <w:i w:val="1"/>
          <w:sz w:val="24"/>
          <w:rtl w:val="0"/>
        </w:rPr>
        <w:t xml:space="preserve">творческого ума</w:t>
      </w: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омеха.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направил палочку на одну из бронзовых дверных петель и сконцентрировался на </w:t>
      </w:r>
      <w:r w:rsidRPr="00000000" w:rsidR="00000000" w:rsidDel="00000000">
        <w:rPr>
          <w:rFonts w:cs="Times New Roman" w:hAnsi="Times New Roman" w:eastAsia="Times New Roman" w:ascii="Times New Roman"/>
          <w:sz w:val="24"/>
          <w:rtl w:val="0"/>
        </w:rPr>
        <w:t xml:space="preserve">идее</w:t>
      </w:r>
      <w:r w:rsidRPr="00000000" w:rsidR="00000000" w:rsidDel="00000000">
        <w:rPr>
          <w:rFonts w:cs="Times New Roman" w:hAnsi="Times New Roman" w:eastAsia="Times New Roman" w:ascii="Times New Roman"/>
          <w:sz w:val="24"/>
          <w:rtl w:val="0"/>
        </w:rPr>
        <w:t xml:space="preserve"> хлопка, как на чистой абстракции, в отдельности от какого-либо реального хлопкового материала, а также </w:t>
      </w:r>
      <w:r w:rsidRPr="00000000" w:rsidR="00000000" w:rsidDel="00000000">
        <w:rPr>
          <w:rFonts w:cs="Times New Roman" w:hAnsi="Times New Roman" w:eastAsia="Times New Roman" w:ascii="Times New Roman"/>
          <w:sz w:val="24"/>
          <w:rtl w:val="0"/>
        </w:rPr>
        <w:t xml:space="preserve">материи, отделённой от того, что делало её бронзовой дверной петлёй, и соединил эти понятия вместе в конечной</w:t>
      </w:r>
      <w:r w:rsidRPr="00000000" w:rsidR="00000000" w:rsidDel="00000000">
        <w:rPr>
          <w:rFonts w:cs="Times New Roman" w:hAnsi="Times New Roman" w:eastAsia="Times New Roman" w:ascii="Times New Roman"/>
          <w:sz w:val="24"/>
          <w:rtl w:val="0"/>
        </w:rPr>
        <w:t xml:space="preserve"> форме</w:t>
      </w:r>
      <w:r w:rsidRPr="00000000" w:rsidR="00000000" w:rsidDel="00000000">
        <w:rPr>
          <w:rFonts w:cs="Times New Roman" w:hAnsi="Times New Roman" w:eastAsia="Times New Roman" w:ascii="Times New Roman"/>
          <w:sz w:val="24"/>
          <w:rtl w:val="0"/>
        </w:rPr>
        <w:t xml:space="preserve">. Благодаря ежедневному часу </w:t>
      </w:r>
      <w:r w:rsidRPr="00000000" w:rsidR="00000000" w:rsidDel="00000000">
        <w:rPr>
          <w:rFonts w:cs="Times New Roman" w:hAnsi="Times New Roman" w:eastAsia="Times New Roman" w:ascii="Times New Roman"/>
          <w:sz w:val="24"/>
          <w:rtl w:val="0"/>
        </w:rPr>
        <w:t xml:space="preserve">занятий трансфигурацией</w:t>
      </w:r>
      <w:r w:rsidRPr="00000000" w:rsidR="00000000" w:rsidDel="00000000">
        <w:rPr>
          <w:rFonts w:cs="Times New Roman" w:hAnsi="Times New Roman" w:eastAsia="Times New Roman" w:ascii="Times New Roman"/>
          <w:sz w:val="24"/>
          <w:rtl w:val="0"/>
        </w:rPr>
        <w:t xml:space="preserve">, в течение месяца Гарри </w:t>
      </w:r>
      <w:r w:rsidRPr="00000000" w:rsidR="00000000" w:rsidDel="00000000">
        <w:rPr>
          <w:rFonts w:cs="Times New Roman" w:hAnsi="Times New Roman" w:eastAsia="Times New Roman" w:ascii="Times New Roman"/>
          <w:sz w:val="24"/>
          <w:rtl w:val="0"/>
        </w:rPr>
        <w:t xml:space="preserve">наловчился </w:t>
      </w:r>
      <w:r w:rsidRPr="00000000" w:rsidR="00000000" w:rsidDel="00000000">
        <w:rPr>
          <w:rFonts w:cs="Times New Roman" w:hAnsi="Times New Roman" w:eastAsia="Times New Roman" w:ascii="Times New Roman"/>
          <w:sz w:val="24"/>
          <w:rtl w:val="0"/>
        </w:rPr>
        <w:t xml:space="preserve">трансфигурировать предметы объёмом </w:t>
      </w:r>
      <w:r w:rsidRPr="00000000" w:rsidR="00000000" w:rsidDel="00000000">
        <w:rPr>
          <w:rFonts w:cs="Times New Roman" w:hAnsi="Times New Roman" w:eastAsia="Times New Roman" w:ascii="Times New Roman"/>
          <w:sz w:val="24"/>
          <w:rtl w:val="0"/>
        </w:rPr>
        <w:t xml:space="preserve">до пяти</w:t>
      </w:r>
      <w:r w:rsidRPr="00000000" w:rsidR="00000000" w:rsidDel="00000000">
        <w:rPr>
          <w:rFonts w:cs="Times New Roman" w:hAnsi="Times New Roman" w:eastAsia="Times New Roman" w:ascii="Times New Roman"/>
          <w:sz w:val="24"/>
          <w:rtl w:val="0"/>
        </w:rPr>
        <w:t xml:space="preserve"> кубических сантиметров менее чем за минуту.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две минуты, а петля совершенно не изменилась.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Автор запирающего заклинания</w:t>
      </w:r>
      <w:r w:rsidRPr="00000000" w:rsidR="00000000" w:rsidDel="00000000">
        <w:rPr>
          <w:rFonts w:cs="Times New Roman" w:hAnsi="Times New Roman" w:eastAsia="Times New Roman" w:ascii="Times New Roman"/>
          <w:sz w:val="24"/>
          <w:rtl w:val="0"/>
        </w:rPr>
        <w:t xml:space="preserve">, которое </w:t>
      </w:r>
      <w:r w:rsidRPr="00000000" w:rsidR="00000000" w:rsidDel="00000000">
        <w:rPr>
          <w:rFonts w:cs="Times New Roman" w:hAnsi="Times New Roman" w:eastAsia="Times New Roman" w:ascii="Times New Roman"/>
          <w:sz w:val="24"/>
          <w:rtl w:val="0"/>
        </w:rPr>
        <w:t xml:space="preserve">применил</w:t>
      </w:r>
      <w:r w:rsidRPr="00000000" w:rsidR="00000000" w:rsidDel="00000000">
        <w:rPr>
          <w:rFonts w:cs="Times New Roman" w:hAnsi="Times New Roman" w:eastAsia="Times New Roman" w:ascii="Times New Roman"/>
          <w:sz w:val="24"/>
          <w:rtl w:val="0"/>
        </w:rPr>
        <w:t xml:space="preserve"> Драко, учёл и это. Или дверь являлась частью </w:t>
      </w:r>
      <w:r w:rsidRPr="00000000" w:rsidR="00000000" w:rsidDel="00000000">
        <w:rPr>
          <w:rFonts w:cs="Times New Roman" w:hAnsi="Times New Roman" w:eastAsia="Times New Roman" w:ascii="Times New Roman"/>
          <w:sz w:val="24"/>
          <w:rtl w:val="0"/>
        </w:rPr>
        <w:t xml:space="preserve">замка Хогвартс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который трансфигурация не действовала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Быстрый </w:t>
      </w:r>
      <w:r w:rsidRPr="00000000" w:rsidR="00000000" w:rsidDel="00000000">
        <w:rPr>
          <w:rFonts w:cs="Times New Roman" w:hAnsi="Times New Roman" w:eastAsia="Times New Roman" w:ascii="Times New Roman"/>
          <w:sz w:val="24"/>
          <w:rtl w:val="0"/>
        </w:rPr>
        <w:t xml:space="preserve">осмотр</w:t>
      </w:r>
      <w:r w:rsidRPr="00000000" w:rsidR="00000000" w:rsidDel="00000000">
        <w:rPr>
          <w:rFonts w:cs="Times New Roman" w:hAnsi="Times New Roman" w:eastAsia="Times New Roman" w:ascii="Times New Roman"/>
          <w:sz w:val="24"/>
          <w:rtl w:val="0"/>
        </w:rPr>
        <w:t xml:space="preserve"> подтвердил, что стены сделаны из цельного камня, равно </w:t>
      </w:r>
      <w:r w:rsidRPr="00000000" w:rsidR="00000000" w:rsidDel="00000000">
        <w:rPr>
          <w:rFonts w:cs="Times New Roman" w:hAnsi="Times New Roman" w:eastAsia="Times New Roman" w:ascii="Times New Roman"/>
          <w:sz w:val="24"/>
          <w:rtl w:val="0"/>
        </w:rPr>
        <w:t xml:space="preserve">как и пол с потолком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трансфигурировать части предмета по отдельности нельзя.</w:t>
      </w:r>
      <w:r w:rsidRPr="00000000" w:rsidR="00000000" w:rsidDel="00000000">
        <w:rPr>
          <w:rFonts w:cs="Times New Roman" w:hAnsi="Times New Roman" w:eastAsia="Times New Roman" w:ascii="Times New Roman"/>
          <w:sz w:val="24"/>
          <w:rtl w:val="0"/>
        </w:rPr>
        <w:t xml:space="preserve"> Гарри пришлось бы трансфигурировать всю стену, </w:t>
      </w:r>
      <w:r w:rsidRPr="00000000" w:rsidR="00000000" w:rsidDel="00000000">
        <w:rPr>
          <w:rFonts w:cs="Times New Roman" w:hAnsi="Times New Roman" w:eastAsia="Times New Roman" w:ascii="Times New Roman"/>
          <w:sz w:val="24"/>
          <w:rtl w:val="0"/>
        </w:rPr>
        <w:t xml:space="preserve">и на это ушли бы часы</w:t>
      </w:r>
      <w:r w:rsidRPr="00000000" w:rsidR="00000000" w:rsidDel="00000000">
        <w:rPr>
          <w:rFonts w:cs="Times New Roman" w:hAnsi="Times New Roman" w:eastAsia="Times New Roman" w:ascii="Times New Roman"/>
          <w:sz w:val="24"/>
          <w:rtl w:val="0"/>
        </w:rPr>
        <w:t xml:space="preserve">, если не дни, непрерывной работы. Конечно, если стена, в свою очередь, не считалась частью замка.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Маховик времени откроется в 9 вечера. Затем Гарри сможет отправиться в прошлое, к 6 вечера, когда дверь ещё не была заперта.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долго продлится </w:t>
      </w:r>
      <w:r w:rsidRPr="00000000" w:rsidR="00000000" w:rsidDel="00000000">
        <w:rPr>
          <w:rFonts w:cs="Times New Roman" w:hAnsi="Times New Roman" w:eastAsia="Times New Roman" w:ascii="Times New Roman"/>
          <w:sz w:val="24"/>
          <w:rtl w:val="0"/>
        </w:rPr>
        <w:t xml:space="preserve">пыточное</w:t>
      </w:r>
      <w:r w:rsidRPr="00000000" w:rsidR="00000000" w:rsidDel="00000000">
        <w:rPr>
          <w:rFonts w:cs="Times New Roman" w:hAnsi="Times New Roman" w:eastAsia="Times New Roman" w:ascii="Times New Roman"/>
          <w:sz w:val="24"/>
          <w:rtl w:val="0"/>
        </w:rPr>
        <w:t xml:space="preserve"> заклинание?</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тяжело сглотнул. Слёзы опять полились из глаз.</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Блестящий творческий ум предложил гениальную мысль: отпилить руку ножовкой из набора в кошеле. </w:t>
      </w:r>
      <w:r w:rsidRPr="00000000" w:rsidR="00000000" w:rsidDel="00000000">
        <w:rPr>
          <w:rFonts w:cs="Times New Roman" w:hAnsi="Times New Roman" w:eastAsia="Times New Roman" w:ascii="Times New Roman"/>
          <w:sz w:val="24"/>
          <w:rtl w:val="0"/>
        </w:rPr>
        <w:t xml:space="preserve">Больно, </w:t>
      </w:r>
      <w:r w:rsidRPr="00000000" w:rsidR="00000000" w:rsidDel="00000000">
        <w:rPr>
          <w:rFonts w:cs="Times New Roman" w:hAnsi="Times New Roman" w:eastAsia="Times New Roman" w:ascii="Times New Roman"/>
          <w:sz w:val="24"/>
          <w:rtl w:val="0"/>
        </w:rPr>
        <w:t xml:space="preserve">но, пожалуй, не настолько, как от заклинания Драко, потому что нервы будут </w:t>
      </w:r>
      <w:r w:rsidRPr="00000000" w:rsidR="00000000" w:rsidDel="00000000">
        <w:rPr>
          <w:rFonts w:cs="Times New Roman" w:hAnsi="Times New Roman" w:eastAsia="Times New Roman" w:ascii="Times New Roman"/>
          <w:sz w:val="24"/>
          <w:rtl w:val="0"/>
        </w:rPr>
        <w:t xml:space="preserve">обрезаны</w:t>
      </w:r>
      <w:r w:rsidRPr="00000000" w:rsidR="00000000" w:rsidDel="00000000">
        <w:rPr>
          <w:rFonts w:cs="Times New Roman" w:hAnsi="Times New Roman" w:eastAsia="Times New Roman" w:ascii="Times New Roman"/>
          <w:sz w:val="24"/>
          <w:rtl w:val="0"/>
        </w:rPr>
        <w:t xml:space="preserve">. А в аптечке есть жгуты для остановки крови...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ужасная глупость, о которой Гарри будет сожалеть всю оставшуюся жизнь. Но Гарри уже не был уверен, что сможет выдержать два часа под пыткой.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хотел </w:t>
      </w:r>
      <w:r w:rsidRPr="00000000" w:rsidR="00000000" w:rsidDel="00000000">
        <w:rPr>
          <w:rFonts w:cs="Times New Roman" w:hAnsi="Times New Roman" w:eastAsia="Times New Roman" w:ascii="Times New Roman"/>
          <w:i w:val="1"/>
          <w:sz w:val="24"/>
          <w:rtl w:val="0"/>
        </w:rPr>
        <w:t xml:space="preserve">выйти </w:t>
      </w:r>
      <w:r w:rsidRPr="00000000" w:rsidR="00000000" w:rsidDel="00000000">
        <w:rPr>
          <w:rFonts w:cs="Times New Roman" w:hAnsi="Times New Roman" w:eastAsia="Times New Roman" w:ascii="Times New Roman"/>
          <w:sz w:val="24"/>
          <w:rtl w:val="0"/>
        </w:rPr>
        <w:t xml:space="preserve">из класса, хотел выйти из класса </w:t>
      </w:r>
      <w:r w:rsidRPr="00000000" w:rsidR="00000000" w:rsidDel="00000000">
        <w:rPr>
          <w:rFonts w:cs="Times New Roman" w:hAnsi="Times New Roman" w:eastAsia="Times New Roman" w:ascii="Times New Roman"/>
          <w:i w:val="1"/>
          <w:sz w:val="24"/>
          <w:rtl w:val="0"/>
        </w:rPr>
        <w:t xml:space="preserve">прямо сейчас</w:t>
      </w:r>
      <w:r w:rsidRPr="00000000" w:rsidR="00000000" w:rsidDel="00000000">
        <w:rPr>
          <w:rFonts w:cs="Times New Roman" w:hAnsi="Times New Roman" w:eastAsia="Times New Roman" w:ascii="Times New Roman"/>
          <w:sz w:val="24"/>
          <w:rtl w:val="0"/>
        </w:rPr>
        <w:t xml:space="preserve">, а не ждать, кричать и мучиться два часа подряд, пока откроется Маховик времени. Надо </w:t>
      </w:r>
      <w:r w:rsidRPr="00000000" w:rsidR="00000000" w:rsidDel="00000000">
        <w:rPr>
          <w:rFonts w:cs="Times New Roman" w:hAnsi="Times New Roman" w:eastAsia="Times New Roman" w:ascii="Times New Roman"/>
          <w:i w:val="1"/>
          <w:sz w:val="24"/>
          <w:rtl w:val="0"/>
        </w:rPr>
        <w:t xml:space="preserve">убираться</w:t>
      </w:r>
      <w:r w:rsidRPr="00000000" w:rsidR="00000000" w:rsidDel="00000000">
        <w:rPr>
          <w:rFonts w:cs="Times New Roman" w:hAnsi="Times New Roman" w:eastAsia="Times New Roman" w:ascii="Times New Roman"/>
          <w:sz w:val="24"/>
          <w:rtl w:val="0"/>
        </w:rPr>
        <w:t xml:space="preserve"> отсюда и найти </w:t>
      </w:r>
      <w:r w:rsidRPr="00000000" w:rsidR="00000000" w:rsidDel="00000000">
        <w:rPr>
          <w:rFonts w:cs="Times New Roman" w:hAnsi="Times New Roman" w:eastAsia="Times New Roman" w:ascii="Times New Roman"/>
          <w:sz w:val="24"/>
          <w:rtl w:val="0"/>
        </w:rPr>
        <w:t xml:space="preserve">кого-нибудь</w:t>
      </w:r>
      <w:r w:rsidRPr="00000000" w:rsidR="00000000" w:rsidDel="00000000">
        <w:rPr>
          <w:rFonts w:cs="Times New Roman" w:hAnsi="Times New Roman" w:eastAsia="Times New Roman" w:ascii="Times New Roman"/>
          <w:sz w:val="24"/>
          <w:rtl w:val="0"/>
        </w:rPr>
        <w:t xml:space="preserve">, кто бы снял пыточное проклятие с руки...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«Думай! — </w:t>
      </w:r>
      <w:r w:rsidRPr="00000000" w:rsidR="00000000" w:rsidDel="00000000">
        <w:rPr>
          <w:rFonts w:cs="Times New Roman" w:hAnsi="Times New Roman" w:eastAsia="Times New Roman" w:ascii="Times New Roman"/>
          <w:sz w:val="24"/>
          <w:rtl w:val="0"/>
        </w:rPr>
        <w:t xml:space="preserve">крикнул Гарри своему мозгу. — </w:t>
      </w:r>
      <w:r w:rsidRPr="00000000" w:rsidR="00000000" w:rsidDel="00000000">
        <w:rPr>
          <w:rFonts w:cs="Times New Roman" w:hAnsi="Times New Roman" w:eastAsia="Times New Roman" w:ascii="Times New Roman"/>
          <w:i w:val="1"/>
          <w:sz w:val="24"/>
          <w:rtl w:val="0"/>
        </w:rPr>
        <w:t xml:space="preserve">Думай! Думай!»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Спальня Слизерина была почти пуста. Все </w:t>
      </w:r>
      <w:r w:rsidRPr="00000000" w:rsidR="00000000" w:rsidDel="00000000">
        <w:rPr>
          <w:rFonts w:cs="Times New Roman" w:hAnsi="Times New Roman" w:eastAsia="Times New Roman" w:ascii="Times New Roman"/>
          <w:sz w:val="24"/>
          <w:rtl w:val="0"/>
        </w:rPr>
        <w:t xml:space="preserve">ушли ужинать, н</w:t>
      </w:r>
      <w:r w:rsidRPr="00000000" w:rsidR="00000000" w:rsidDel="00000000">
        <w:rPr>
          <w:rFonts w:cs="Times New Roman" w:hAnsi="Times New Roman" w:eastAsia="Times New Roman" w:ascii="Times New Roman"/>
          <w:sz w:val="24"/>
          <w:rtl w:val="0"/>
        </w:rPr>
        <w:t xml:space="preserve">о Драко почему-то не очень хотелось есть.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закрыл дверь в свою комнату, запер её, </w:t>
      </w:r>
      <w:r w:rsidRPr="00000000" w:rsidR="00000000" w:rsidDel="00000000">
        <w:rPr>
          <w:rFonts w:cs="Times New Roman" w:hAnsi="Times New Roman" w:eastAsia="Times New Roman" w:ascii="Times New Roman"/>
          <w:sz w:val="24"/>
          <w:rtl w:val="0"/>
        </w:rPr>
        <w:t xml:space="preserve">запечатал</w:t>
      </w:r>
      <w:r w:rsidRPr="00000000" w:rsidR="00000000" w:rsidDel="00000000">
        <w:rPr>
          <w:rFonts w:cs="Times New Roman" w:hAnsi="Times New Roman" w:eastAsia="Times New Roman" w:ascii="Times New Roman"/>
          <w:sz w:val="24"/>
          <w:rtl w:val="0"/>
        </w:rPr>
        <w:t xml:space="preserve"> заклинанием,</w:t>
      </w:r>
      <w:r w:rsidRPr="00000000" w:rsidR="00000000" w:rsidDel="00000000">
        <w:rPr>
          <w:rFonts w:cs="Times New Roman" w:hAnsi="Times New Roman" w:eastAsia="Times New Roman" w:ascii="Times New Roman"/>
          <w:sz w:val="24"/>
          <w:rtl w:val="0"/>
        </w:rPr>
        <w:t xml:space="preserve"> использовал Квиетус</w:t>
      </w:r>
      <w:r w:rsidRPr="00000000" w:rsidR="00000000" w:rsidDel="00000000">
        <w:rPr>
          <w:rFonts w:cs="Times New Roman" w:hAnsi="Times New Roman" w:eastAsia="Times New Roman" w:ascii="Times New Roman"/>
          <w:sz w:val="24"/>
          <w:rtl w:val="0"/>
        </w:rPr>
        <w:t xml:space="preserve">, сел на кровать и заплакал.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 несправедливо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Несправедливо.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Впервые Драко потерпел поражение. Отец предупреждал его, что первое настоящее поражение будет болезненным, но он потерял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несправедливо — потерять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в первый же раз</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Где-то в подземельях </w:t>
      </w:r>
      <w:r w:rsidRPr="00000000" w:rsidR="00000000" w:rsidDel="00000000">
        <w:rPr>
          <w:rFonts w:cs="Times New Roman" w:hAnsi="Times New Roman" w:eastAsia="Times New Roman" w:ascii="Times New Roman"/>
          <w:sz w:val="24"/>
          <w:rtl w:val="0"/>
        </w:rPr>
        <w:t xml:space="preserve">мальчик, к которому он действительно </w:t>
      </w:r>
      <w:r w:rsidRPr="00000000" w:rsidR="00000000" w:rsidDel="00000000">
        <w:rPr>
          <w:rFonts w:cs="Times New Roman" w:hAnsi="Times New Roman" w:eastAsia="Times New Roman" w:ascii="Times New Roman"/>
          <w:sz w:val="24"/>
          <w:rtl w:val="0"/>
        </w:rPr>
        <w:t xml:space="preserve">хорошо относился, кричал от боли. Никогда прежде Драко не причинял боль тем, кто ему нравился. Наказание провинившихся предполагало радость, но </w:t>
      </w: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ему было тошно. Отец не предупреждал его о таком, и Драко задумался, </w:t>
      </w:r>
      <w:r w:rsidRPr="00000000" w:rsidR="00000000" w:rsidDel="00000000">
        <w:rPr>
          <w:rFonts w:cs="Times New Roman" w:hAnsi="Times New Roman" w:eastAsia="Times New Roman" w:ascii="Times New Roman"/>
          <w:sz w:val="24"/>
          <w:rtl w:val="0"/>
        </w:rPr>
        <w:t xml:space="preserve">был ли это </w:t>
      </w:r>
      <w:r w:rsidRPr="00000000" w:rsidR="00000000" w:rsidDel="00000000">
        <w:rPr>
          <w:rFonts w:cs="Times New Roman" w:hAnsi="Times New Roman" w:eastAsia="Times New Roman" w:ascii="Times New Roman"/>
          <w:sz w:val="24"/>
          <w:rtl w:val="0"/>
        </w:rPr>
        <w:t xml:space="preserve">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через который каждый должен пройти</w:t>
      </w:r>
      <w:r w:rsidRPr="00000000" w:rsidR="00000000" w:rsidDel="00000000">
        <w:rPr>
          <w:rFonts w:cs="Times New Roman" w:hAnsi="Times New Roman" w:eastAsia="Times New Roman" w:ascii="Times New Roman"/>
          <w:sz w:val="24"/>
          <w:rtl w:val="0"/>
        </w:rPr>
        <w:t xml:space="preserve">, когда взрослеет, или он просто оказался слабаком...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Ему хотелось, чтоб вместо Гарри кричала </w:t>
      </w:r>
      <w:r w:rsidRPr="00000000" w:rsidR="00000000" w:rsidDel="00000000">
        <w:rPr>
          <w:rFonts w:cs="Times New Roman" w:hAnsi="Times New Roman" w:eastAsia="Times New Roman" w:ascii="Times New Roman"/>
          <w:sz w:val="24"/>
          <w:rtl w:val="0"/>
        </w:rPr>
        <w:t xml:space="preserve">Панси.</w:t>
      </w:r>
      <w:r w:rsidRPr="00000000" w:rsidR="00000000" w:rsidDel="00000000">
        <w:rPr>
          <w:rFonts w:cs="Times New Roman" w:hAnsi="Times New Roman" w:eastAsia="Times New Roman" w:ascii="Times New Roman"/>
          <w:sz w:val="24"/>
          <w:rtl w:val="0"/>
        </w:rPr>
        <w:t xml:space="preserve"> Тогда Драко чувствовал бы себя лучше.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хуже всего было осознание </w:t>
      </w:r>
      <w:r w:rsidRPr="00000000" w:rsidR="00000000" w:rsidDel="00000000">
        <w:rPr>
          <w:rFonts w:cs="Times New Roman" w:hAnsi="Times New Roman" w:eastAsia="Times New Roman" w:ascii="Times New Roman"/>
          <w:sz w:val="24"/>
          <w:rtl w:val="0"/>
        </w:rPr>
        <w:t xml:space="preserve">того</w:t>
      </w:r>
      <w:r w:rsidRPr="00000000" w:rsidR="00000000" w:rsidDel="00000000">
        <w:rPr>
          <w:rFonts w:cs="Times New Roman" w:hAnsi="Times New Roman" w:eastAsia="Times New Roman" w:ascii="Times New Roman"/>
          <w:sz w:val="24"/>
          <w:rtl w:val="0"/>
        </w:rPr>
        <w:t xml:space="preserve">, что использовать пыточное заклинание на</w:t>
      </w:r>
      <w:r w:rsidRPr="00000000" w:rsidR="00000000" w:rsidDel="00000000">
        <w:rPr>
          <w:rFonts w:cs="Times New Roman" w:hAnsi="Times New Roman" w:eastAsia="Times New Roman" w:ascii="Times New Roman"/>
          <w:sz w:val="24"/>
          <w:rtl w:val="0"/>
        </w:rPr>
        <w:t xml:space="preserve"> Гарри Поттер</w:t>
      </w:r>
      <w:r w:rsidRPr="00000000" w:rsidR="00000000" w:rsidDel="00000000">
        <w:rPr>
          <w:rFonts w:cs="Times New Roman" w:hAnsi="Times New Roman" w:eastAsia="Times New Roman" w:ascii="Times New Roman"/>
          <w:sz w:val="24"/>
          <w:rtl w:val="0"/>
        </w:rPr>
        <w:t xml:space="preserve">е было большой ошибкой.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Куда теперь ему податься? К Дамблдору?</w:t>
      </w:r>
      <w:r w:rsidRPr="00000000" w:rsidR="00000000" w:rsidDel="00000000">
        <w:rPr>
          <w:rFonts w:cs="Times New Roman" w:hAnsi="Times New Roman" w:eastAsia="Times New Roman" w:ascii="Times New Roman"/>
          <w:sz w:val="24"/>
          <w:rtl w:val="0"/>
        </w:rPr>
        <w:t xml:space="preserve"> После того, что он сделал? Да тот его </w:t>
      </w:r>
      <w:r w:rsidRPr="00000000" w:rsidR="00000000" w:rsidDel="00000000">
        <w:rPr>
          <w:rFonts w:cs="Times New Roman" w:hAnsi="Times New Roman" w:eastAsia="Times New Roman" w:ascii="Times New Roman"/>
          <w:sz w:val="24"/>
          <w:rtl w:val="0"/>
        </w:rPr>
        <w:t xml:space="preserve">сожжёт</w:t>
      </w:r>
      <w:r w:rsidRPr="00000000" w:rsidR="00000000" w:rsidDel="00000000">
        <w:rPr>
          <w:rFonts w:cs="Times New Roman" w:hAnsi="Times New Roman" w:eastAsia="Times New Roman" w:ascii="Times New Roman"/>
          <w:sz w:val="24"/>
          <w:rtl w:val="0"/>
        </w:rPr>
        <w:t xml:space="preserve"> заживо.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придётся вернуться к Гарри, потому что ему больше некуда идти. И если Поттер скажет, что больше не хочет иметь с ним дело, то Драко превратится в ничто, останется просто жалким мальчиком, который никогда не сможет стать Пожирателем Смерти, никогда не присоединится к партии Дамблдора, никогда не сможет изучать науку.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Ловушка была поставлена безупречно и безупречно сработала. Отец неоднократно предупреждал его, </w:t>
      </w:r>
      <w:r w:rsidRPr="00000000" w:rsidR="00000000" w:rsidDel="00000000">
        <w:rPr>
          <w:rFonts w:cs="Times New Roman" w:hAnsi="Times New Roman" w:eastAsia="Times New Roman" w:ascii="Times New Roman"/>
          <w:sz w:val="24"/>
          <w:rtl w:val="0"/>
        </w:rPr>
        <w:t xml:space="preserve">что пожертвованное в Тёмных ритуалах </w:t>
      </w:r>
      <w:r w:rsidRPr="00000000" w:rsidR="00000000" w:rsidDel="00000000">
        <w:rPr>
          <w:rFonts w:cs="Times New Roman" w:hAnsi="Times New Roman" w:eastAsia="Times New Roman" w:ascii="Times New Roman"/>
          <w:sz w:val="24"/>
          <w:rtl w:val="0"/>
        </w:rPr>
        <w:t xml:space="preserve">вернуть нельзя</w:t>
      </w:r>
      <w:r w:rsidRPr="00000000" w:rsidR="00000000" w:rsidDel="00000000">
        <w:rPr>
          <w:rFonts w:cs="Times New Roman" w:hAnsi="Times New Roman" w:eastAsia="Times New Roman" w:ascii="Times New Roman"/>
          <w:sz w:val="24"/>
          <w:rtl w:val="0"/>
        </w:rPr>
        <w:t xml:space="preserve">. Но о</w:t>
      </w:r>
      <w:r w:rsidRPr="00000000" w:rsidR="00000000" w:rsidDel="00000000">
        <w:rPr>
          <w:rFonts w:cs="Times New Roman" w:hAnsi="Times New Roman" w:eastAsia="Times New Roman" w:ascii="Times New Roman"/>
          <w:sz w:val="24"/>
          <w:rtl w:val="0"/>
        </w:rPr>
        <w:t xml:space="preserve">тцу</w:t>
      </w:r>
      <w:r w:rsidRPr="00000000" w:rsidR="00000000" w:rsidDel="00000000">
        <w:rPr>
          <w:rFonts w:cs="Times New Roman" w:hAnsi="Times New Roman" w:eastAsia="Times New Roman" w:ascii="Times New Roman"/>
          <w:sz w:val="24"/>
          <w:rtl w:val="0"/>
        </w:rPr>
        <w:t xml:space="preserve"> не было известно, что проклятые </w:t>
      </w:r>
      <w:r w:rsidRPr="00000000" w:rsidR="00000000" w:rsidDel="00000000">
        <w:rPr>
          <w:rFonts w:cs="Times New Roman" w:hAnsi="Times New Roman" w:eastAsia="Times New Roman" w:ascii="Times New Roman"/>
          <w:sz w:val="24"/>
          <w:rtl w:val="0"/>
        </w:rPr>
        <w:t xml:space="preserve">маглы</w:t>
      </w:r>
      <w:r w:rsidRPr="00000000" w:rsidR="00000000" w:rsidDel="00000000">
        <w:rPr>
          <w:rFonts w:cs="Times New Roman" w:hAnsi="Times New Roman" w:eastAsia="Times New Roman" w:ascii="Times New Roman"/>
          <w:sz w:val="24"/>
          <w:rtl w:val="0"/>
        </w:rPr>
        <w:t xml:space="preserve"> изобрели ритуалы, не требующие палочки, ритуалы, в которые тебя могут завлечь без твоего ведома, и это был лишь один из ужасных секретов, доступных учёным и Гарри Поттеру.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заплакал сильнее.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этого </w:t>
      </w:r>
      <w:r w:rsidRPr="00000000" w:rsidR="00000000" w:rsidDel="00000000">
        <w:rPr>
          <w:rFonts w:cs="Times New Roman" w:hAnsi="Times New Roman" w:eastAsia="Times New Roman" w:ascii="Times New Roman"/>
          <w:sz w:val="24"/>
          <w:rtl w:val="0"/>
        </w:rPr>
        <w:t xml:space="preserve">не хотел</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этого </w:t>
      </w:r>
      <w:r w:rsidRPr="00000000" w:rsidR="00000000" w:rsidDel="00000000">
        <w:rPr>
          <w:rFonts w:cs="Times New Roman" w:hAnsi="Times New Roman" w:eastAsia="Times New Roman" w:ascii="Times New Roman"/>
          <w:i w:val="1"/>
          <w:sz w:val="24"/>
          <w:rtl w:val="0"/>
        </w:rPr>
        <w:t xml:space="preserve">не хотел, </w:t>
      </w:r>
      <w:r w:rsidRPr="00000000" w:rsidR="00000000" w:rsidDel="00000000">
        <w:rPr>
          <w:rFonts w:cs="Times New Roman" w:hAnsi="Times New Roman" w:eastAsia="Times New Roman" w:ascii="Times New Roman"/>
          <w:sz w:val="24"/>
          <w:rtl w:val="0"/>
        </w:rPr>
        <w:t xml:space="preserve">но пути назад не было</w:t>
      </w:r>
      <w:r w:rsidRPr="00000000" w:rsidR="00000000" w:rsidDel="00000000">
        <w:rPr>
          <w:rFonts w:cs="Times New Roman" w:hAnsi="Times New Roman" w:eastAsia="Times New Roman" w:ascii="Times New Roman"/>
          <w:sz w:val="24"/>
          <w:rtl w:val="0"/>
        </w:rPr>
        <w:t xml:space="preserve">. Слишком поздно. Он уже стал учёным.</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Драко знал, что должен вернуться, освободить Гарри и извиниться. Это было бы разумно. Но вместо этого он продолжал лежать в постели и всхлипывать.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причинил боль Гарри Поттеру. И, возможно, больше такого случая не представится, так что ему всю жизнь придётся довольствоваться памятью об этом дне.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Пусть помучается.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бросил останки ножовки на пол. Бронзовые петли казались неуязвимыми, на них не появилось даже царапины, и Гарри начал подозревать, что даже отчаянная попытка трансфигурировать кислоту или взрывчатку не поможет открыть эту дверь. Но была и положительная сторона —</w:t>
      </w:r>
      <w:r w:rsidRPr="00000000" w:rsidR="00000000" w:rsidDel="00000000">
        <w:rPr>
          <w:rFonts w:cs="Times New Roman" w:hAnsi="Times New Roman" w:eastAsia="Times New Roman" w:ascii="Times New Roman"/>
          <w:color w:val="990000"/>
          <w:sz w:val="24"/>
          <w:rtl w:val="0"/>
        </w:rPr>
        <w:t xml:space="preserve"> </w:t>
      </w:r>
      <w:r w:rsidRPr="00000000" w:rsidR="00000000" w:rsidDel="00000000">
        <w:rPr>
          <w:rFonts w:cs="Times New Roman" w:hAnsi="Times New Roman" w:eastAsia="Times New Roman" w:ascii="Times New Roman"/>
          <w:sz w:val="24"/>
          <w:rtl w:val="0"/>
        </w:rPr>
        <w:t xml:space="preserve">ножовке пришёл конец</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Часы показывали 19:02, оставалось меньше пятнадцати минут, и Гарри пытался вспомнить, остались ли ещё острые предметы в кошеле, которые тоже нужно уничтожить. На глаза опять навернулись слёзы. </w:t>
      </w:r>
      <w:r w:rsidRPr="00000000" w:rsidR="00000000" w:rsidDel="00000000">
        <w:rPr>
          <w:rFonts w:cs="Times New Roman" w:hAnsi="Times New Roman" w:eastAsia="Times New Roman" w:ascii="Times New Roman"/>
          <w:sz w:val="24"/>
          <w:rtl w:val="0"/>
        </w:rPr>
        <w:t xml:space="preserve">Если бы только </w:t>
      </w:r>
      <w:r w:rsidRPr="00000000" w:rsidR="00000000" w:rsidDel="00000000">
        <w:rPr>
          <w:rFonts w:cs="Times New Roman" w:hAnsi="Times New Roman" w:eastAsia="Times New Roman" w:ascii="Times New Roman"/>
          <w:i w:val="1"/>
          <w:sz w:val="24"/>
          <w:rtl w:val="0"/>
        </w:rPr>
        <w:t xml:space="preserve">после того</w:t>
      </w:r>
      <w:r w:rsidRPr="00000000" w:rsidR="00000000" w:rsidDel="00000000">
        <w:rPr>
          <w:rFonts w:cs="Times New Roman" w:hAnsi="Times New Roman" w:eastAsia="Times New Roman" w:ascii="Times New Roman"/>
          <w:sz w:val="24"/>
          <w:rtl w:val="0"/>
        </w:rPr>
        <w:t xml:space="preserve">, как Маховик времени откроется, он мог вернуться и </w:t>
      </w:r>
      <w:r w:rsidRPr="00000000" w:rsidR="00000000" w:rsidDel="00000000">
        <w:rPr>
          <w:rFonts w:cs="Times New Roman" w:hAnsi="Times New Roman" w:eastAsia="Times New Roman" w:ascii="Times New Roman"/>
          <w:i w:val="1"/>
          <w:sz w:val="24"/>
          <w:rtl w:val="0"/>
        </w:rPr>
        <w:t xml:space="preserve">предотвратить...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в</w:t>
      </w:r>
      <w:r w:rsidRPr="00000000" w:rsidR="00000000" w:rsidDel="00000000">
        <w:rPr>
          <w:rFonts w:cs="Times New Roman" w:hAnsi="Times New Roman" w:eastAsia="Times New Roman" w:ascii="Times New Roman"/>
          <w:sz w:val="24"/>
          <w:rtl w:val="0"/>
        </w:rPr>
        <w:t xml:space="preserve"> этот момент Гарри осознал всю глубину своей </w:t>
      </w:r>
      <w:r w:rsidRPr="00000000" w:rsidR="00000000" w:rsidDel="00000000">
        <w:rPr>
          <w:rFonts w:cs="Times New Roman" w:hAnsi="Times New Roman" w:eastAsia="Times New Roman" w:ascii="Times New Roman"/>
          <w:i w:val="1"/>
          <w:sz w:val="24"/>
          <w:rtl w:val="0"/>
        </w:rPr>
        <w:t xml:space="preserve">глупости.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в </w:t>
      </w:r>
      <w:r w:rsidRPr="00000000" w:rsidR="00000000" w:rsidDel="00000000">
        <w:rPr>
          <w:rFonts w:cs="Times New Roman" w:hAnsi="Times New Roman" w:eastAsia="Times New Roman" w:ascii="Times New Roman"/>
          <w:sz w:val="24"/>
          <w:rtl w:val="0"/>
        </w:rPr>
        <w:t xml:space="preserve">первый раз </w:t>
      </w:r>
      <w:r w:rsidRPr="00000000" w:rsidR="00000000" w:rsidDel="00000000">
        <w:rPr>
          <w:rFonts w:cs="Times New Roman" w:hAnsi="Times New Roman" w:eastAsia="Times New Roman" w:ascii="Times New Roman"/>
          <w:sz w:val="24"/>
          <w:rtl w:val="0"/>
        </w:rPr>
        <w:t xml:space="preserve">оказался запертым в комнате.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Профессор Макгонагалл уже объясняла ему, что нужно делать в такой ситуации.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…она также </w:t>
      </w:r>
      <w:r w:rsidRPr="00000000" w:rsidR="00000000" w:rsidDel="00000000">
        <w:rPr>
          <w:rFonts w:cs="Times New Roman" w:hAnsi="Times New Roman" w:eastAsia="Times New Roman" w:ascii="Times New Roman"/>
          <w:sz w:val="24"/>
          <w:rtl w:val="0"/>
        </w:rPr>
        <w:t xml:space="preserve">запретила</w:t>
      </w:r>
      <w:r w:rsidRPr="00000000" w:rsidR="00000000" w:rsidDel="00000000">
        <w:rPr>
          <w:rFonts w:cs="Times New Roman" w:hAnsi="Times New Roman" w:eastAsia="Times New Roman" w:ascii="Times New Roman"/>
          <w:sz w:val="24"/>
          <w:rtl w:val="0"/>
        </w:rPr>
        <w:t xml:space="preserve"> использовать Маховик в подобных целях.</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Поймёт ли профессор Макгонагалл, что это исключительный случай? Или просто навсегда заберёт Маховик?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собрал все свои вещи, все улики в кошель. </w:t>
      </w:r>
      <w:r w:rsidRPr="00000000" w:rsidR="00000000" w:rsidDel="00000000">
        <w:rPr>
          <w:rFonts w:cs="Times New Roman" w:hAnsi="Times New Roman" w:eastAsia="Times New Roman" w:ascii="Times New Roman"/>
          <w:i w:val="1"/>
          <w:sz w:val="24"/>
          <w:rtl w:val="0"/>
        </w:rPr>
        <w:t xml:space="preserve">Скорджифай</w:t>
      </w:r>
      <w:r w:rsidRPr="00000000" w:rsidR="00000000" w:rsidDel="00000000">
        <w:rPr>
          <w:rFonts w:cs="Times New Roman" w:hAnsi="Times New Roman" w:eastAsia="Times New Roman" w:ascii="Times New Roman"/>
          <w:sz w:val="24"/>
          <w:rtl w:val="0"/>
        </w:rPr>
        <w:t xml:space="preserve"> позаботился о рвоте на полу, хотя и не смог убрать пот, пропитавший мантию. Столы Гарри оставил перевёрнутыми: большого смысла в том, чтобы возиться, расставляя их одной рукой, не было.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Закончив, Гарри посмотрел на часы. 19:04.</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Оставалось ждать. Секу</w:t>
      </w:r>
      <w:r w:rsidRPr="00000000" w:rsidR="00000000" w:rsidDel="00000000">
        <w:rPr>
          <w:rFonts w:cs="Times New Roman" w:hAnsi="Times New Roman" w:eastAsia="Times New Roman" w:ascii="Times New Roman"/>
          <w:sz w:val="24"/>
          <w:rtl w:val="0"/>
        </w:rPr>
        <w:t xml:space="preserve">нды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годами.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19:07 дверь открылась.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заросшем пышной бородой лице профессора Флитвика читалась тревога.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 тобой всё хорошо, Гарри? — пропищал декан Когтеврана. — Я получил записку, что ты здесь заперт...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0"/>
        <w:contextualSpacing w:val="0"/>
        <w:jc w:val="center"/>
      </w:pPr>
      <w:r w:rsidRPr="00000000" w:rsidR="00000000" w:rsidDel="00000000">
        <w:rPr>
          <w:rFonts w:cs="Times New Roman" w:hAnsi="Times New Roman" w:eastAsia="Times New Roman" w:ascii="Times New Roman"/>
          <w:i w:val="1"/>
          <w:sz w:val="24"/>
          <w:rtl w:val="0"/>
        </w:rPr>
        <w:t xml:space="preserve">От автора: </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40" w:right="0"/>
        <w:contextualSpacing w:val="0"/>
        <w:jc w:val="left"/>
      </w:pPr>
      <w:r w:rsidRPr="00000000" w:rsidR="00000000" w:rsidDel="00000000">
        <w:rPr>
          <w:rFonts w:cs="Times New Roman" w:hAnsi="Times New Roman" w:eastAsia="Times New Roman" w:ascii="Times New Roman"/>
          <w:sz w:val="24"/>
          <w:rtl w:val="0"/>
        </w:rPr>
        <w:t xml:space="preserve">Так как в этой книге</w:t>
      </w:r>
      <w:r w:rsidRPr="00000000" w:rsidR="00000000" w:rsidDel="00000000">
        <w:rPr>
          <w:rFonts w:cs="Times New Roman" w:hAnsi="Times New Roman" w:eastAsia="Times New Roman" w:ascii="Times New Roman"/>
          <w:sz w:val="24"/>
          <w:rtl w:val="0"/>
        </w:rPr>
        <w:t xml:space="preserve"> практически всё, что касается науки, — верно, я вынужден предупредить, что </w:t>
      </w:r>
      <w:r w:rsidRPr="00000000" w:rsidR="00000000" w:rsidDel="00000000">
        <w:rPr>
          <w:rFonts w:cs="Times New Roman" w:hAnsi="Times New Roman" w:eastAsia="Times New Roman" w:ascii="Times New Roman"/>
          <w:sz w:val="24"/>
          <w:rtl w:val="0"/>
        </w:rPr>
        <w:t xml:space="preserve">в этой и следующих главах</w:t>
      </w:r>
      <w:r w:rsidRPr="00000000" w:rsidR="00000000" w:rsidDel="00000000">
        <w:rPr>
          <w:rFonts w:cs="Times New Roman" w:hAnsi="Times New Roman" w:eastAsia="Times New Roman" w:ascii="Times New Roman"/>
          <w:sz w:val="24"/>
          <w:rtl w:val="0"/>
        </w:rPr>
        <w:t xml:space="preserve"> Гарри не учитывает ряд</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возможностей. Наиболее важная из них заключается в том, что может существовать </w:t>
      </w:r>
      <w:r w:rsidRPr="00000000" w:rsidR="00000000" w:rsidDel="00000000">
        <w:rPr>
          <w:rFonts w:cs="Times New Roman" w:hAnsi="Times New Roman" w:eastAsia="Times New Roman" w:ascii="Times New Roman"/>
          <w:sz w:val="24"/>
          <w:rtl w:val="0"/>
        </w:rPr>
        <w:t xml:space="preserve">множество </w:t>
      </w:r>
      <w:r w:rsidRPr="00000000" w:rsidR="00000000" w:rsidDel="00000000">
        <w:rPr>
          <w:rFonts w:cs="Times New Roman" w:hAnsi="Times New Roman" w:eastAsia="Times New Roman" w:ascii="Times New Roman"/>
          <w:sz w:val="24"/>
          <w:rtl w:val="0"/>
        </w:rPr>
        <w:t xml:space="preserve">магических генов, которые собраны в одной хромосоме. Естественным путём это бы не произошло, но хромосома </w:t>
      </w:r>
      <w:r w:rsidRPr="00000000" w:rsidR="00000000" w:rsidDel="00000000">
        <w:rPr>
          <w:rFonts w:cs="Times New Roman" w:hAnsi="Times New Roman" w:eastAsia="Times New Roman" w:ascii="Times New Roman"/>
          <w:sz w:val="24"/>
          <w:rtl w:val="0"/>
        </w:rPr>
        <w:t xml:space="preserve">могла </w:t>
      </w:r>
      <w:r w:rsidRPr="00000000" w:rsidR="00000000" w:rsidDel="00000000">
        <w:rPr>
          <w:rFonts w:cs="Times New Roman" w:hAnsi="Times New Roman" w:eastAsia="Times New Roman" w:ascii="Times New Roman"/>
          <w:sz w:val="24"/>
          <w:rtl w:val="0"/>
        </w:rPr>
        <w:t xml:space="preserve">быть сконструирована искусственно. В таком случае схема наследования тоже была бы менделевской, но магическая хромосома всё равно могла деградировать из-за кроссинговера с гомологичной немагической хромосомой. (Гарри читал о Менделе и хромосомах в книгах по истории науки, но он не изучал настоящую генетику настолько </w:t>
      </w:r>
      <w:r w:rsidRPr="00000000" w:rsidR="00000000" w:rsidDel="00000000">
        <w:rPr>
          <w:rFonts w:cs="Times New Roman" w:hAnsi="Times New Roman" w:eastAsia="Times New Roman" w:ascii="Times New Roman"/>
          <w:sz w:val="24"/>
          <w:rtl w:val="0"/>
        </w:rPr>
        <w:t xml:space="preserve">глубоко</w:t>
      </w:r>
      <w:r w:rsidRPr="00000000" w:rsidR="00000000" w:rsidDel="00000000">
        <w:rPr>
          <w:rFonts w:cs="Times New Roman" w:hAnsi="Times New Roman" w:eastAsia="Times New Roman" w:ascii="Times New Roman"/>
          <w:sz w:val="24"/>
          <w:rtl w:val="0"/>
        </w:rPr>
        <w:t xml:space="preserve">, чтобы знать о кроссинговере. </w:t>
      </w:r>
      <w:r w:rsidRPr="00000000" w:rsidR="00000000" w:rsidDel="00000000">
        <w:rPr>
          <w:rFonts w:cs="Times New Roman" w:hAnsi="Times New Roman" w:eastAsia="Times New Roman" w:ascii="Times New Roman"/>
          <w:sz w:val="24"/>
          <w:rtl w:val="0"/>
        </w:rPr>
        <w:t xml:space="preserve">Эй</w:t>
      </w:r>
      <w:r w:rsidRPr="00000000" w:rsidR="00000000" w:rsidDel="00000000">
        <w:rPr>
          <w:rFonts w:cs="Times New Roman" w:hAnsi="Times New Roman" w:eastAsia="Times New Roman" w:ascii="Times New Roman"/>
          <w:sz w:val="24"/>
          <w:rtl w:val="0"/>
        </w:rPr>
        <w:t xml:space="preserve">, ему же всего одиннадцать.) Конечно, современный научный журнал нашёл бы в рассуждениях Гарри </w:t>
      </w:r>
      <w:r w:rsidRPr="00000000" w:rsidR="00000000" w:rsidDel="00000000">
        <w:rPr>
          <w:rFonts w:cs="Times New Roman" w:hAnsi="Times New Roman" w:eastAsia="Times New Roman" w:ascii="Times New Roman"/>
          <w:i w:val="1"/>
          <w:sz w:val="24"/>
          <w:rtl w:val="0"/>
        </w:rPr>
        <w:t xml:space="preserve">массу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моментов, к которым можно придраться, но всё, что Гарри называет веским свидетельством, </w:t>
      </w:r>
      <w:r w:rsidRPr="00000000" w:rsidR="00000000" w:rsidDel="00000000">
        <w:rPr>
          <w:rFonts w:cs="Times New Roman" w:hAnsi="Times New Roman" w:eastAsia="Times New Roman" w:ascii="Times New Roman"/>
          <w:sz w:val="24"/>
          <w:rtl w:val="0"/>
        </w:rPr>
        <w:t xml:space="preserve">таковым и является на самом деле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Вероятность других возможностей</w:t>
      </w:r>
      <w:r w:rsidRPr="00000000" w:rsidR="00000000" w:rsidDel="00000000">
        <w:rPr>
          <w:rFonts w:cs="Times New Roman" w:hAnsi="Times New Roman" w:eastAsia="Times New Roman" w:ascii="Times New Roman"/>
          <w:i w:val="1"/>
          <w:sz w:val="24"/>
          <w:rtl w:val="0"/>
        </w:rPr>
        <w:t xml:space="preserve"> стремится к нулю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1-12-24T05:04: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сомневась в запятой</w:t>
      </w:r>
    </w:p>
  </w:comment>
  <w:comment w:id="1" w:date="2011-12-24T12:12:33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надо...</w:t>
      </w:r>
    </w:p>
  </w:comment>
  <w:comment w:id="2" w:date="2011-12-21T09:27: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3" w:date="2011-12-23T02:45:48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"было"?</w:t>
      </w:r>
    </w:p>
  </w:comment>
  <w:comment w:id="4" w:date="2011-12-23T12:52:15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 к "можно"</w:t>
      </w:r>
    </w:p>
  </w:comment>
  <w:comment w:id="5" w:date="2011-12-23T13:14: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 за убрать.</w:t>
      </w:r>
    </w:p>
  </w:comment>
  <w:comment w:id="6" w:date="2011-12-24T05:17: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моментов по возможности тоже избавляюсь :)</w:t>
      </w:r>
    </w:p>
  </w:comment>
  <w:comment w:id="7" w:date="2011-12-18T09:16: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веру не во что-то незначительное</w:t>
      </w:r>
    </w:p>
  </w:comment>
  <w:comment w:id="8" w:date="2011-12-22T06:22:5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незначительную/неважную веру?</w:t>
      </w:r>
    </w:p>
  </w:comment>
  <w:comment w:id="9" w:date="2011-12-25T10:43: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неподходящей?</w:t>
      </w:r>
    </w:p>
  </w:comment>
  <w:comment w:id="10" w:date="2011-12-03T12:36: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Его - кого? Это автор оставляет Драко плачущим или Драко оставляет Гарри кричащим в подземелье? Мне кажется, что все-таки второе.</w:t>
      </w:r>
    </w:p>
  </w:comment>
  <w:comment w:id="11" w:date="2011-12-05T03:14: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первое. второй случай писался бы по-английски совсем не так</w:t>
      </w:r>
    </w:p>
  </w:comment>
  <w:comment w:id="12" w:date="2011-12-06T12:13:3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автор оставляет Драко. в духе "пусть же он там пока своими делами занимается, а мы вернемся к другому герою". Но все равно предложение немного смущает. Хочется убрать это "плачущим". Даже если полностью убирать слезы - Оставим же Драко наедине с собой/своими мыслями/метаниями/муками =)</w:t>
      </w:r>
    </w:p>
  </w:comment>
  <w:comment w:id="13" w:date="2011-12-21T11:13:3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автор до этого применял такой ход, как этот? вроде бы нет. я тоже сначала подумала, что подразумевался Гарри. и возможно имелось в виду "кричать", а не "плакать". *открыла америку*</w:t>
      </w:r>
    </w:p>
  </w:comment>
  <w:comment w:id="14" w:date="2011-12-24T05:32: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присоединяюсь к рети. ребята, вы что? О_о автор еще ни разу не ломал четвёртую стену, так с чего вы взяли, что он решил так внезапно это сделать? к тому же там не cry, которое можно было бы перевести двояко, там scream, которое совершенно однозначно "орать", "кричать" и т.д.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что пусть мучается" - вывод из предыдущего абзаца: больше, возможно, причинить ему боль мне никогда не получится, так что пусть мучается сегодня по полной программе.</w:t>
      </w:r>
    </w:p>
  </w:comment>
  <w:comment w:id="15" w:date="2011-12-24T12:13:5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луни)</w:t>
      </w:r>
    </w:p>
  </w:comment>
  <w:comment w:id="16" w:date="2011-12-03T08:44:56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ненужное уточнение для русского. просто по спине</w:t>
      </w:r>
    </w:p>
  </w:comment>
  <w:comment w:id="17" w:date="2011-12-20T05:57: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существ?</w:t>
      </w:r>
    </w:p>
  </w:comment>
  <w:comment w:id="18" w:date="2011-12-21T11:58: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потому что не очевидно, что это одно и то же заклинание.</w:t>
      </w:r>
    </w:p>
  </w:comment>
  <w:comment w:id="19" w:date="2011-12-23T02:44:55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на двери, за которой пушок и тут?</w:t>
      </w:r>
    </w:p>
  </w:comment>
  <w:comment w:id="20" w:date="2011-12-23T03:59: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Впрочем, наличие Пушка в данной реальности не очевидно :)</w:t>
      </w:r>
    </w:p>
  </w:comment>
  <w:comment w:id="21" w:date="2011-12-23T12:51:01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по канону дверь к пушку открылась от алахоморы, а тут нет. значит - не то заклинание</w:t>
      </w:r>
    </w:p>
  </w:comment>
  <w:comment w:id="22" w:date="2011-12-24T05:08: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не той силы )</w:t>
      </w:r>
    </w:p>
  </w:comment>
  <w:comment w:id="23" w:date="2011-12-24T05:15:0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алохомора прекрасно открывает тот замок, если верить дамблдору.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 твоё возражение я вообще не понял :(</w:t>
      </w:r>
    </w:p>
  </w:comment>
  <w:comment w:id="24" w:date="2011-12-24T05:31: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вселенной заклинаний гораздо больше, чем у Роулинг (автор вообще, по-моему, больше ориентируется на D&amp;D). Поэтому не очевидно, что Драко запер эту дверь тем же заклинанием, что и Дамблдор запер дверь в запретный коридор. А в твоей конструкции подразумевается, что заклинание точно одинаковое, просто силы магов разные.</w:t>
      </w:r>
    </w:p>
  </w:comment>
  <w:comment w:id="25" w:date="2011-12-24T05:47: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правда так получается в моем варианте? (перечитывает) ну... может быть... хотя я ничего подобного в виду не имел :)</w:t>
      </w:r>
    </w:p>
  </w:comment>
  <w:comment w:id="26" w:date="2011-11-30T11:13:2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рванулась и ударила</w:t>
      </w:r>
    </w:p>
  </w:comment>
  <w:comment w:id="27" w:date="2011-12-18T08:49: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почти на полном автомате?</w:t>
      </w:r>
    </w:p>
  </w:comment>
  <w:comment w:id="28" w:date="2011-12-20T20:1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"машинально"</w:t>
      </w:r>
    </w:p>
  </w:comment>
  <w:comment w:id="29" w:date="2011-12-22T06:14:34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"машинально"</w:t>
      </w:r>
    </w:p>
  </w:comment>
  <w:comment w:id="30" w:date="2011-12-25T10:18: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него посмотреть?</w:t>
      </w:r>
    </w:p>
  </w:comment>
  <w:comment w:id="31" w:date="2011-12-25T10:19:1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можно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всегда настолько тонко придираюсь)</w:t>
      </w:r>
    </w:p>
  </w:comment>
  <w:comment w:id="32" w:date="2011-12-24T05:09: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здесь имеется в виду под "it"?</w:t>
      </w:r>
    </w:p>
  </w:comment>
  <w:comment w:id="33" w:date="2011-12-24T05:38: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есть подозрение, что речь идет о том, что Драко поверил в то, что это ритуал и в свою жертву. Но до конца не уверен.</w:t>
      </w:r>
    </w:p>
  </w:comment>
  <w:comment w:id="34" w:date="2011-12-24T05:57:4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comment>
  <w:comment w:id="35" w:date="2011-12-24T06:05: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он ни разу не соврал Драко - тот во всё поверил, из-за чего все его заявления оказались правдой?</w:t>
      </w:r>
    </w:p>
  </w:comment>
  <w:comment w:id="36" w:date="2011-12-24T06:08:2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 его заявления оказались правдой, ведь Драко в них поверил?</w:t>
      </w:r>
    </w:p>
  </w:comment>
  <w:comment w:id="37" w:date="2011-12-24T06:18: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Некоторые его заявления были правдой независимо от мнения Драко :)</w:t>
      </w:r>
    </w:p>
  </w:comment>
  <w:comment w:id="38" w:date="2011-12-24T06:21: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некоторые - только в том случае, если Драко в них поверит, значит "Все его заявления оказались правдой" истинно только если "Драко в них поверил".</w:t>
      </w:r>
    </w:p>
  </w:comment>
  <w:comment w:id="39" w:date="2011-12-24T06:23: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Увы, русский язык не совсем математичен :)</w:t>
      </w:r>
    </w:p>
  </w:comment>
  <w:comment w:id="40" w:date="2011-12-25T04:07:0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41" w:date="2011-12-17T09:55: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моём варианте это пояснение не нужно</w:t>
      </w:r>
    </w:p>
  </w:comment>
  <w:comment w:id="42" w:date="2011-12-18T12:21:3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без этого предложения лучше</w:t>
      </w:r>
    </w:p>
  </w:comment>
  <w:comment w:id="43" w:date="2011-12-17T01:01: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44" w:date="2011-12-18T10:22: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Вероятность мала и вероятность нулевая - это все-таки слишком разные вещи.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связано" в данном контексте выглядит как-то странно, может сложиться впечатление, что она с письменными работами справляется хорошо, потому что делает успехи в магии.</w:t>
      </w:r>
    </w:p>
  </w:comment>
  <w:comment w:id="45" w:date="2011-12-21T07:18: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вариант?</w:t>
      </w:r>
    </w:p>
  </w:comment>
  <w:comment w:id="46" w:date="2011-12-18T10:34: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русское "знал" тут не подходит. Оно какое-то ... длительное.</w:t>
      </w:r>
    </w:p>
  </w:comment>
  <w:comment w:id="47" w:date="2011-12-21T07:30: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быть</w:t>
      </w:r>
    </w:p>
  </w:comment>
  <w:comment w:id="48" w:date="2011-12-22T06:21:56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знал ответ заранее"?</w:t>
      </w:r>
    </w:p>
  </w:comment>
  <w:comment w:id="49" w:date="2011-12-18T10:41: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та интонация. В этой фразе не может быть никаких "скорее всего". Драко здесь пытается изобразить твердое убеждение.</w:t>
      </w:r>
    </w:p>
  </w:comment>
  <w:comment w:id="50" w:date="2011-12-18T11:09: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would перевести как должны были - это, по-моему, чересчур. даже если оно с курсивом. скорее уж он очень уверенно утверждает, что её скорее всего отдали родственникам (сослагательное наклонение, как-никак, допускает некую толику неуверенности)</w:t>
      </w:r>
    </w:p>
  </w:comment>
  <w:comment w:id="51" w:date="2011-12-18T12:1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Лингвы: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4) модальный глагол, выражающий: а) настойчивость He would do it. — Он непременно хотел это сделать.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согласен, "должен" лишнее. Но "скорее всего" тоже. Поправил свой вариант.</w:t>
      </w:r>
    </w:p>
  </w:comment>
  <w:comment w:id="52" w:date="2011-12-18T12:55:5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есть тонкость. Это значение для would - очень редкое. Слышали про правило, что для первого лица нужно писать shall вместо will? На самом деле это часть более широкого правила: будущее время для первого лица использует shall, а для остальных лиц - will; если для первого лица использовать will, а для второго, наоборот, shall, то предложение приобретает оттенок обещания, угрозы или настойчивости. Для первого лица это правило, считай, отмерло, все теперь используют просто will, но в остальном правило продолжает работать: "He shall suffer!" вместо "He will suffer!" приобретает отчётливо угрожающий оттенок вместо обычного наблюдения.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would/should существует такое же правило, только в данном случае would означает прошлое время для will, а should - для shall. Прошлое время для будущего, спросите вы? А когда оно используется? Очень просто: в это специфическое будущее-в-прошедшем время переводятся предложения при согласовании времён ("She said the he should suffer" вместо "She said that he would suffer".) Вот здесь это значение и выскакивает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видите, случай довольно редкий, и здесь у нас не он. Еще will и would в качестве выказывания желания могут работать в предложениях типа "I would that you pass me some salt, please" - архаичное значение этого слова "желать", но, как видите, тогда оно перестаёт быть модальным глаголом и становится обычным глаголом, и спутать употребление нельзя.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(Фигасе полотно накатал...)</w:t>
      </w:r>
    </w:p>
  </w:comment>
  <w:comment w:id="53" w:date="2011-12-18T13:38: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Понятно, спасибо. Впрочем, мой текущий вариант уже все равно не использует это значение, а использует обычное сослагательное наклонение.</w:t>
      </w:r>
    </w:p>
  </w:comment>
  <w:comment w:id="54" w:date="2011-12-18T18:53: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вообще-то в этих модальных глаголов столько ньюансов, что я совсем не уверен, что там нет еще какого-нибудь редкоупотребимого случая, которого я не встречал :) но, по-моему, все случаи использования слов в необычных значениях обычно тем или иным образом указывают на это, а здесь подобного указания я не вижу.</w:t>
      </w:r>
    </w:p>
  </w:comment>
  <w:comment w:id="55" w:date="2011-12-22T08:45: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я это правило запомнил, потому что однажды прочитал вот это стихотворение про него, хехе: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the first person simply _shall_ foretells,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_will_ a threat or else a promise dwells.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_Shall_ in the second and third does threat,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_Will_ simply then foretells the future feat.</w:t>
      </w:r>
    </w:p>
  </w:comment>
  <w:comment w:id="56" w:date="2012-06-13T23:11:08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http://tvtropes.org/pmwiki/pmwiki.php/Main/TheyMightBeGiants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песня: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http://altwall.net/texts.php?show=tmbg&amp;number=23627</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Оригинальная фраза: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Everybody wants a rock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wind a piece of string around</w:t>
      </w:r>
    </w:p>
  </w:comment>
  <w:comment w:id="57" w:date="2012-06-13T23:12:27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Дайте горы и веревки, чтоб повесить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и кусочек верёвки, и чтобы на ней болталась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Всем нужна скала, всем нужна веревка, все хотят повесить - Дж.К.Роулинг.</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хотим гору, чтобы у  Дж.К.Роулинг была возможность болтаться на ветру с верёвкой на шее/вокруг</w:t>
      </w:r>
    </w:p>
  </w:comment>
  <w:comment w:id="58" w:date="2012-06-15T04:00: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я сильно сомневаюсь в правильности смысла.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Скала, чтобы повесить кого бы то ни было, не нужна. Это делается проще :) К тому же в английском повесить - это hang и других вариантов я даже не видел.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 у меня ощущение, что дело здесь в чем-то другом, хотя я и не понимаю в чем.</w:t>
      </w:r>
    </w:p>
  </w:comment>
  <w:comment w:id="59" w:date="2012-06-24T09:45: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этот эпиграф проще убрать.</w:t>
      </w:r>
    </w:p>
  </w:comment>
  <w:comment w:id="60" w:date="2011-12-18T09:58: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61" w:date="2011-12-22T06:20:1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"Рот сводило горечью от предательства"? "Горечь предательства сводила рот"?</w:t>
      </w:r>
    </w:p>
  </w:comment>
  <w:comment w:id="62" w:date="2011-12-20T12:56: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и судя по ". - Что", то лучше поставить "к кое-какому/одному/конкретному"</w:t>
      </w:r>
    </w:p>
  </w:comment>
  <w:comment w:id="63" w:date="2011-12-21T01:56: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убрать? эти замены меня как-то не радуют :)</w:t>
      </w:r>
    </w:p>
  </w:comment>
  <w:comment w:id="64" w:date="2011-12-21T02:37: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следующему предположению"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традиционная наукообразная фраза.</w:t>
      </w:r>
    </w:p>
  </w:comment>
  <w:comment w:id="65" w:date="2011-12-21T03:45:10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полностью опускать низя.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Иначе выходит: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приводит меня к предположению. Что происходит, когда женятся два сквиба. (если убрать слова автора).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Получаются просто 2 разных предложения, которые нужно связать. Но по сути они связаны не должны быть. тут немного другой смысл - Мне в голову пришло кой-какое предположение. Представь, что женятся два сквиба...</w:t>
      </w:r>
    </w:p>
  </w:comment>
  <w:comment w:id="66" w:date="2011-12-21T06:20: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и разделить на два предложения. Типа сначала предложение-постулат, мол есть у меня предположение. А   второе - это раскрытие постулата.</w:t>
      </w:r>
    </w:p>
  </w:comment>
  <w:comment w:id="67" w:date="2011-12-21T06:27: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дак оно уже разделено - точкой после слов автора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если не добавлять слово перед "предположению", то фраза выглядит незаконченной. Поэтому и нужен какой-то из предложенных вариантов =)</w:t>
      </w:r>
    </w:p>
  </w:comment>
  <w:comment w:id="68" w:date="2011-12-21T07:00: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"следующему"</w:t>
      </w:r>
    </w:p>
  </w:comment>
  <w:comment w:id="69" w:date="2011-12-17T13:18: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Луни очень наукообразен и очень хорошо ложится в стиль Гарри. Предположение взялось не откуда-то, а из предыдущих рассуждений.</w:t>
      </w:r>
    </w:p>
  </w:comment>
  <w:comment w:id="70" w:date="2011-12-21T09:04: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не ахти</w:t>
      </w:r>
    </w:p>
  </w:comment>
  <w:comment w:id="71" w:date="2011-12-24T08:51: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72" w:date="2011-12-24T11:18: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3" w:date="2011-12-25T02:0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все-таки "возиться"?</w:t>
      </w:r>
    </w:p>
  </w:comment>
  <w:comment w:id="74" w:date="2011-12-25T02:54:2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5" w:date="2011-11-29T23:52:5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надо добавить что-то вроде "скрыты", а то часть смысла при переводе потерялась</w:t>
      </w:r>
    </w:p>
  </w:comment>
  <w:comment w:id="76" w:date="2011-12-21T10:44:06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"убийственным"? а то как глаза-лазеры - "смертельный взгляд" брр..</w:t>
      </w:r>
    </w:p>
  </w:comment>
  <w:comment w:id="77" w:date="2011-12-21T07:27:4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раскричаться?</w:t>
      </w:r>
    </w:p>
  </w:comment>
  <w:comment w:id="78" w:date="2011-12-21T10:47:1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сорваться на крик</w:t>
      </w:r>
    </w:p>
  </w:comment>
  <w:comment w:id="79" w:date="2011-12-21T10:47:5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еще лучше</w:t>
      </w:r>
    </w:p>
  </w:comment>
  <w:comment w:id="80" w:date="2011-12-25T10:33:43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как-то не очень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больной рукой не размахивают, а трясут например</w:t>
      </w:r>
    </w:p>
  </w:comment>
  <w:comment w:id="81" w:date="2011-12-25T10:34: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"тряся" не звучит, мне кажется</w:t>
      </w:r>
    </w:p>
  </w:comment>
  <w:comment w:id="82" w:date="2011-12-25T10:35:1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подёргивая?</w:t>
      </w:r>
    </w:p>
  </w:comment>
  <w:comment w:id="83" w:date="2011-12-25T10:37:04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даже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дёргая</w:t>
      </w:r>
    </w:p>
  </w:comment>
  <w:comment w:id="84" w:date="2011-12-25T10:37:1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 что лучше размахивая</w:t>
      </w:r>
    </w:p>
  </w:comment>
  <w:comment w:id="85" w:date="2011-12-25T10:37: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не знаю, задачку задала :)</w:t>
      </w:r>
    </w:p>
  </w:comment>
  <w:comment w:id="86" w:date="2011-12-25T10:37:45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реально можете вспомнить/представить хоть один случай рефлекторного размахивания больной рукой? широковато действие для рефлекса</w:t>
      </w:r>
    </w:p>
  </w:comment>
  <w:comment w:id="87" w:date="2011-12-25T10:38: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остается тряся...</w:t>
      </w:r>
    </w:p>
  </w:comment>
  <w:comment w:id="88" w:date="2011-12-25T10:38:3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рефлекторно тряся раненой рукой</w:t>
      </w:r>
    </w:p>
  </w:comment>
  <w:comment w:id="89" w:date="2011-12-17T01:11:1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здесь не нравится, потому что у нас всё-таки два ряда, и в них две бумажки, а так получается - в каждом по две... но не знаю как лучше исправить</w:t>
      </w:r>
    </w:p>
  </w:comment>
  <w:comment w:id="90" w:date="2011-12-17T01:26:5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каждом уровне, звене ряда</w:t>
      </w:r>
    </w:p>
  </w:comment>
  <w:comment w:id="91" w:date="2011-12-17T05:0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звене рядов...пфф нда непонятно</w:t>
      </w:r>
    </w:p>
  </w:comment>
  <w:comment w:id="92" w:date="2011-12-17T10:55:5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я сделал пары, по-моему замечательно :)</w:t>
      </w:r>
    </w:p>
  </w:comment>
  <w:comment w:id="93" w:date="2011-11-28T11:1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Скопировал из предыдущей главы, если там будут правки, не забыть их внести сюда.</w:t>
      </w:r>
    </w:p>
  </w:comment>
  <w:comment w:id="94" w:date="2011-12-06T12:18:28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декан</w:t>
      </w:r>
    </w:p>
  </w:comment>
  <w:comment w:id="95" w:date="2011-12-21T10:27:2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эксперимент? опыты проводят над кем-то/чем-то... звучит странно.</w:t>
      </w:r>
    </w:p>
  </w:comment>
  <w:comment w:id="96" w:date="2011-12-17T00:3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"копия", потому что это вообще-то далеко не всегда копия. насколько я помню из биологии, там может быть рецессивный, а не доминантный ген...</w:t>
      </w:r>
    </w:p>
  </w:comment>
  <w:comment w:id="97" w:date="2011-12-17T00:39:3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вариант Аларика вроде бы нравится</w:t>
      </w:r>
    </w:p>
  </w:comment>
  <w:comment w:id="98" w:date="2011-12-17T00:47:2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внизу опять слово "экземпляр", тоже не очень хочется...</w:t>
      </w:r>
    </w:p>
  </w:comment>
  <w:comment w:id="99" w:date="2011-12-17T01:09: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последнее предложение - что-то вроде вывода, "повторение мать учения"...</w:t>
      </w:r>
    </w:p>
  </w:comment>
  <w:comment w:id="100" w:date="2011-12-17T13:03: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мне это не нравится, потому что возникает вопрос что-то одно что?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в итоге откажемся от варианта Луни последнего предложения, можно вернуться к моему варианту: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 этом рецепте всё присутствует в двух экземплярах, на случай, если один повредится".</w:t>
      </w:r>
    </w:p>
  </w:comment>
  <w:comment w:id="101" w:date="2011-12-17T20:18: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мне почти всё равно :) слово немного специфичное для объяснения Драко, но в принципе канает</w:t>
      </w:r>
    </w:p>
  </w:comment>
  <w:comment w:id="102" w:date="2011-12-21T08:43:5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имя, фамилию, вес, рост, любимое блюдо... может все же "результаты"?</w:t>
      </w:r>
    </w:p>
  </w:comment>
  <w:comment w:id="103" w:date="2011-12-21T08:44:5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не результаты, ибо будет повтор</w:t>
      </w:r>
    </w:p>
  </w:comment>
  <w:comment w:id="104" w:date="2011-12-21T08:45: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там еще две штуки данных :)</w:t>
      </w:r>
    </w:p>
  </w:comment>
  <w:comment w:id="105" w:date="2011-12-21T08:46:0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"свои данные" звучит странно)) будто речь идет о самом драко</w:t>
      </w:r>
    </w:p>
  </w:comment>
  <w:comment w:id="106" w:date="2011-12-21T08:46: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свои записи? свой листок?</w:t>
      </w:r>
    </w:p>
  </w:comment>
  <w:comment w:id="107" w:date="2011-12-21T08:47: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данные</w:t>
      </w:r>
    </w:p>
  </w:comment>
  <w:comment w:id="108" w:date="2011-12-21T08:47:12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уже лучше</w:t>
      </w:r>
    </w:p>
  </w:comment>
  <w:comment w:id="109" w:date="2011-12-25T06:4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не нравится вариант "но не настолько, как от заклинания Драко"? По-моему, это ближе к оригиналу, к тому же, это положительное мышление :))</w:t>
      </w:r>
    </w:p>
  </w:comment>
  <w:comment w:id="110" w:date="2011-12-23T09:3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Согласен.</w:t>
      </w:r>
    </w:p>
  </w:comment>
  <w:comment w:id="111" w:date="2011-11-30T11:17: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темноты может лучше?</w:t>
      </w:r>
    </w:p>
  </w:comment>
  <w:comment w:id="112" w:date="2011-12-21T11:31: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Если честно, я сам долго колебался, стоит это "были" писать или нет. Интересно мнение бет по данному вопросу.</w:t>
      </w:r>
    </w:p>
  </w:comment>
  <w:comment w:id="113" w:date="2011-12-22T06:14:05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выкинула</w:t>
      </w:r>
    </w:p>
  </w:comment>
  <w:comment w:id="114" w:date="2011-12-16T11:31: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15" w:date="2011-12-25T06:34: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еще оптимизацию данного фрагмента :) Поставить точку и убрать "что".</w:t>
      </w:r>
    </w:p>
  </w:comment>
  <w:comment w:id="116" w:date="2011-12-20T22:08:5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смущает %)</w:t>
      </w:r>
    </w:p>
  </w:comment>
  <w:comment w:id="117" w:date="2011-12-25T10:32:3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это?</w:t>
      </w:r>
    </w:p>
  </w:comment>
  <w:comment w:id="118" w:date="2011-12-25T10:33: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агонизирующей :)</w:t>
      </w:r>
    </w:p>
  </w:comment>
  <w:comment w:id="119" w:date="2011-12-25T10:35:3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напишите левой</w:t>
      </w:r>
    </w:p>
  </w:comment>
  <w:comment w:id="120" w:date="2011-12-25T10:36:19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круть! :)</w:t>
      </w:r>
    </w:p>
  </w:comment>
  <w:comment w:id="121" w:date="2011-11-30T11:12: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ожидать?</w:t>
      </w:r>
    </w:p>
  </w:comment>
  <w:comment w:id="122" w:date="2011-12-18T13:40: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вставить, можно не вставлять, не уверен, как лучше.</w:t>
      </w:r>
    </w:p>
  </w:comment>
  <w:comment w:id="123" w:date="2011-12-25T00:58:0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думаю обойтись</w:t>
      </w:r>
    </w:p>
  </w:comment>
  <w:comment w:id="124" w:date="2011-12-21T08:5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факты?</w:t>
      </w:r>
    </w:p>
  </w:comment>
  <w:comment w:id="125" w:date="2011-12-21T08:53: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26" w:date="2011-12-15T02:15: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Моё, хотя бы и только учебное, "лабораторное прошлое" протестует :) Он не мог узнать от древних портретов, что заклинания похожи на нынешние, потому что древние портреты не знают нынешних заклинаний. Опять же дубль "узнал"-"узнал".</w:t>
      </w:r>
    </w:p>
  </w:comment>
  <w:comment w:id="127" w:date="2011-12-15T05:57:5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решительно не нравится "выглядили похожими на нынешние". Картины же скорее всего просто описывали ему заклинания или даже просто перечисляли названия, но не показывали. Поэтому Драко их не видел, так что при чём тут "выглядили"? Он ещё меньше знает о том, как они выглядили, чем о том, на что они были похожи.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же, я не вижу противоречия в своём предложении. Он узнал, какие (судя по описаниям) были заклинания в древности, он знает, какие заклинания есть сейчас, следовательно, он мог узнать, были ли они похожи.</w:t>
      </w:r>
    </w:p>
  </w:comment>
  <w:comment w:id="128" w:date="2011-12-15T06:01: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PS: Повтор, конечно, нужно убрать</w:t>
      </w:r>
    </w:p>
  </w:comment>
  <w:comment w:id="129" w:date="2011-12-15T06:15: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не нравится слово "выглядели" его можно заменить на "были" :) Хотя, по-моему, это слово применяется и к невизуальной информации иногда.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текущий вариант мне не нравится тем, что в третьем и втором предложении говорится вообще об одном и том же, а промежуточный шаг, который должен был быть на месте второго - оказался "съеден". Т.е. у автора четкая последовательность действий - нашел переводчика, собрал информацию, проанализировал. А тут как-то сбор информации пропадает.</w:t>
      </w:r>
    </w:p>
  </w:comment>
  <w:comment w:id="130" w:date="2011-12-15T06:22:2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тогда вообще расрыть и написать что-то вроде "судя по описанию, они были ничуть не могущественнее нынешних"</w:t>
      </w:r>
    </w:p>
  </w:comment>
  <w:comment w:id="131" w:date="2011-12-25T07:37: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действительно?</w:t>
      </w:r>
    </w:p>
  </w:comment>
  <w:comment w:id="132" w:date="2011-11-29T11:2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Литания Гендлина - согласовать с предыдущей главой.</w:t>
      </w:r>
    </w:p>
  </w:comment>
  <w:comment w:id="133" w:date="2011-12-21T12:33: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в данном случае, тут разные смыслы получаются. В первом случае Драко как будто не уверен, что у него получится это сделать, во втором - он выражает твердую уверенность. Как видно из дальнейшего реальной уверенности не было, но он мог ее изображать. Но мог и не собраться с силами, чтобы ее действительно изобразить.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английском, как я понимаю, "Я уйду" будет по другому - I shall walk away, поэтому я все-таки думаю, что мой вариант правильнее.</w:t>
      </w:r>
    </w:p>
  </w:comment>
  <w:comment w:id="134" w:date="2011-12-22T07:31:2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очень-очень много I'm going to, и если каждое переводить как "я собираюсь", будет плохо. оно там не потому, что добавляет какой-то смысл, а потому, что так часто строятся предложения.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согласен с твоим тезисом, что "собираюсь" добавляет неуверенности. во-первых, драко не хочет показывать неуверенность, а значит, не будет специально делать свою речь неувереннее. подсознательная неуверенность, мне кажется, скорее заставила бы его использовать более веский тон, как будто он себя убеждает. во-вторых, какая, в сущности, разница в смысле между предложениями "я собираюсь уйти" и "я уйду"? И то, и другое выражает намерение говорящего уйти. Это для второго или третьего лица слово "собираться" может нести дополнительный смысл, а для первого - это лишь калька конструкции на английском. а при прочих равных условиях я склоняюсь к более лаконичному варианту.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добавить в эту конструкцию еще "просто", она разбухает и становится неразговорной.</w:t>
      </w:r>
    </w:p>
  </w:comment>
  <w:comment w:id="135" w:date="2011-12-22T08:28: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 иллюстрация повсеместности этой фразы: там внизу опять повторяется "Я просто собираюсь оставить тебя здесь и запереть за собой дверь", что, по-моему, ещё хуже. Сводит же на нет всю угрозу своей громоздкостью.</w:t>
      </w:r>
    </w:p>
  </w:comment>
  <w:comment w:id="136" w:date="2011-11-30T11:01:4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это мысль не заставила его замедлить шаги к двери (он там не размышлял о плавности своего ухода)</w:t>
      </w:r>
    </w:p>
  </w:comment>
  <w:comment w:id="137" w:date="2011-12-21T08:57: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существующий вариант краше</w:t>
      </w:r>
    </w:p>
  </w:comment>
  <w:comment w:id="138" w:date="2011-12-21T08:59:3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 чтобы, можно было оставить "Чем заработал много сочувственных...."</w:t>
      </w:r>
    </w:p>
  </w:comment>
  <w:comment w:id="139" w:date="2011-12-21T09:04: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следующую часть про неизвестное нарпавление прилепить?</w:t>
      </w:r>
    </w:p>
  </w:comment>
  <w:comment w:id="140" w:date="2011-12-21T09:05:57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вообще драко исчезает или ГП? если драко то проблемы нет</w:t>
      </w:r>
    </w:p>
  </w:comment>
  <w:comment w:id="141" w:date="2011-12-21T09:09: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ГП</w:t>
      </w:r>
    </w:p>
  </w:comment>
  <w:comment w:id="142" w:date="2011-12-16T19:02:0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у меня складывается ощущение, что Гарри его там по-прежнему ждёт</w:t>
      </w:r>
    </w:p>
  </w:comment>
  <w:comment w:id="143" w:date="2011-12-21T08:01:4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44" w:date="2011-12-22T06:43:10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перегружает предложение</w:t>
      </w:r>
    </w:p>
  </w:comment>
  <w:comment w:id="145" w:date="2011-11-30T11:25:2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см.мой прошлый коммент про это</w:t>
      </w:r>
    </w:p>
  </w:comment>
  <w:comment w:id="146" w:date="2011-12-21T07:09:5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убрать, или убрать хотя бы "ли", или сделать "и существуют 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звучит предложеньиеце...</w:t>
      </w:r>
    </w:p>
  </w:comment>
  <w:comment w:id="147" w:date="2011-11-30T00:00:2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пытаюсь быть настолько милым, насколько могу, но мир не всегда оказывается таковым.</w:t>
      </w:r>
    </w:p>
  </w:comment>
  <w:comment w:id="148" w:date="2011-11-30T10:56: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речь про мир идет в контексте их открытия. Т.е. эксперимент показал, что мир _оказался_ не таким, каким считал Драко.... Что до первой части предложения, то это скорее что-то вроде "Я пытаюсь помочь тебе, чем только могу", "пытаюсь смягчить твою боль"</w:t>
      </w:r>
    </w:p>
  </w:comment>
  <w:comment w:id="149" w:date="2011-12-18T09:08: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stracat, имхо, правильный, но он кривоват.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я бы хотел пощадить твои чувства, но мир просто-напросто оказался не таким, как ты думал".</w:t>
      </w:r>
    </w:p>
  </w:comment>
  <w:comment w:id="150" w:date="2011-12-17T01:01:2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делать это</w:t>
      </w:r>
    </w:p>
  </w:comment>
  <w:comment w:id="151" w:date="2011-12-18T08:35: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очень много "что", но я не знаю, что с ними делать :(</w:t>
      </w:r>
    </w:p>
  </w:comment>
  <w:comment w:id="152" w:date="2011-12-18T08:45:4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"solid gold" - здесь по-моему в смысле "сделанный из чистого золота"</w:t>
      </w:r>
    </w:p>
  </w:comment>
  <w:comment w:id="153" w:date="2011-12-18T09:39: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Теперь правда вопрос, как это вставить, чтобы не было два "из" подряд.</w:t>
      </w:r>
    </w:p>
  </w:comment>
  <w:comment w:id="154" w:date="2011-12-21T07:05: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...морщинистому старику из семнадцатого века с вылитым из чистого золота галстуком-бабочкой?</w:t>
      </w:r>
    </w:p>
  </w:comment>
  <w:comment w:id="155" w:date="2011-11-26T04:23: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штука совершенно реальна</w:t>
      </w:r>
    </w:p>
  </w:comment>
  <w:comment w:id="156" w:date="2011-11-30T11:50: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Могу еще предложить вариант "материальна".</w:t>
      </w:r>
    </w:p>
  </w:comment>
  <w:comment w:id="157" w:date="2011-12-25T01:31:1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синяком</w:t>
      </w:r>
    </w:p>
  </w:comment>
  <w:comment w:id="158" w:date="2011-11-26T04:32: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уже "которая помогла"</w:t>
      </w:r>
    </w:p>
  </w:comment>
  <w:comment w:id="159" w:date="2011-11-26T03:08:3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вообще-то не копии, если они могут быть разными... как бы так получше выразиться...</w:t>
      </w:r>
    </w:p>
  </w:comment>
  <w:comment w:id="160" w:date="2011-11-26T04:23: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всего по паре</w:t>
      </w:r>
    </w:p>
  </w:comment>
  <w:comment w:id="161" w:date="2011-11-27T01:45:0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неуязвимыми?</w:t>
      </w:r>
    </w:p>
  </w:comment>
  <w:comment w:id="162" w:date="2011-12-25T04:07:0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63" w:date="2011-12-25T05:21: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64" w:date="2011-11-26T08:0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судя по тексту казалось, что это "вера в веру"</w:t>
      </w:r>
    </w:p>
  </w:comment>
  <w:comment w:id="165" w:date="2011-11-26T22:37: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166" w:date="2011-12-06T12:38: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уж в крайнем случае -- *убежденность* в убеждениях</w:t>
      </w:r>
    </w:p>
  </w:comment>
  <w:comment w:id="167" w:date="2011-12-08T14:0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любом случае, по-моему, название должно соответствовать тому, что говорит Гарри Драко в конце. И, по-моему, оно должно также быть связаным еще и с литанией Тарского в предыдущей главе.</w:t>
      </w:r>
    </w:p>
  </w:comment>
  <w:comment w:id="168" w:date="2011-12-22T06:49:20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"вера в веру". опираясь на то, что говорит Гарри Драко</w:t>
      </w:r>
    </w:p>
  </w:comment>
  <w:comment w:id="169" w:date="2011-12-22T06:54: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посмотрим как выйдет, но я всё-таки склонен к убеждениям, вера в веру - это   имхо отдаёт метафизической спецификой, а здесь речь про "житейские" заблуждения</w:t>
      </w:r>
    </w:p>
  </w:comment>
  <w:comment w:id="170" w:date="2011-12-22T07:51: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склоняюсь к убеждениям</w:t>
      </w:r>
    </w:p>
  </w:comment>
  <w:comment w:id="171" w:date="2011-12-22T08:19:2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убеждения в убеждениях</w:t>
      </w:r>
    </w:p>
  </w:comment>
  <w:comment w:id="172" w:date="2011-12-22T11:22:1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"убежденность в убеждениях"?</w:t>
      </w:r>
    </w:p>
  </w:comment>
  <w:comment w:id="173" w:date="2011-12-22T12:3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"убеждения", то тогда должно быть "убежденность в убеждениях".</w:t>
      </w:r>
    </w:p>
  </w:comment>
  <w:comment w:id="174" w:date="2011-12-25T01:12:5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"лгать"</w:t>
      </w:r>
    </w:p>
  </w:comment>
  <w:comment w:id="175" w:date="2011-12-20T20:43:1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смущает,не?</w:t>
      </w:r>
    </w:p>
  </w:comment>
  <w:comment w:id="176" w:date="2011-12-21T01:11:0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на самом деле тоже смущает.</w:t>
      </w:r>
    </w:p>
  </w:comment>
  <w:comment w:id="177" w:date="2011-12-21T07:07:4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немного отпустило, и теперь он..."?</w:t>
      </w:r>
    </w:p>
  </w:comment>
  <w:comment w:id="178" w:date="2011-12-21T08:54:35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 уже/больше не мутило</w:t>
      </w:r>
    </w:p>
  </w:comment>
  <w:comment w:id="179" w:date="2011-12-17T01:00:1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полученные тобой</w:t>
      </w:r>
    </w:p>
  </w:comment>
  <w:comment w:id="180" w:date="2011-12-25T02:1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Каким именно выводам?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Проблема этого предложения в том, что в первую очередь нужно вообще понять, о чем идет речь. Если речь идет о научной части, то те выводы являются истиной, независимо от того, что думает о них Драко. Собственно, вспоминаем диалог в 21-й главе, и литании в прошлой. По-моему, единственное, что зависело от веры Драко, это вера, что происходит ритуал.</w:t>
      </w:r>
    </w:p>
  </w:comment>
  <w:comment w:id="181" w:date="2011-12-25T02:44: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а вариант тогда какой?</w:t>
      </w:r>
    </w:p>
  </w:comment>
  <w:comment w:id="182" w:date="2011-12-25T02:47: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я по прежнему за свой вариант (который сейчас стоит вторым - с ритуалом).</w:t>
      </w:r>
    </w:p>
  </w:comment>
  <w:comment w:id="183" w:date="2011-12-25T07:49: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выводы не совсем являются истиной. о чем и сказано в шапке след.главы.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если бы Гарри был до конца честен, а Драко достаточно осведомлен, то Драко бы спросил (а Гарри бы сообщил) и другие варианты трактовки этих результатов (см.сочинения Ричарда Фейнмана, под которого усиленно косит Гарри)</w:t>
      </w:r>
    </w:p>
  </w:comment>
  <w:comment w:id="184" w:date="2011-12-25T07:51: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самое главное вообще упущено -- сила магов зависит от их интеллекта, от амбиций и от умения овладевать знаниями (в общем-то, всё как у людей :))) и многое из этого передается, во-первых, генетически, во-вторых, социально. И тут, на значительной статистике, возможно как раз проявится, что чистокровные семьи рулят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результат эксперимента всегда узок, а вот выводы могут быть вообще произвольными</w:t>
      </w:r>
    </w:p>
  </w:comment>
  <w:comment w:id="185" w:date="2011-12-23T09:36: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186" w:date="2011-12-23T09:42: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Перешел на крик?</w:t>
      </w:r>
    </w:p>
  </w:comment>
  <w:comment w:id="187" w:date="2011-12-23T11:1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88" w:date="2011-12-24T05:13:1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189" w:date="2011-12-17T00:31:4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опрошенных</w:t>
      </w:r>
    </w:p>
  </w:comment>
  <w:comment w:id="190" w:date="2011-12-18T09:15:4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краеугольное в твоём мировоззрении</w:t>
      </w:r>
    </w:p>
  </w:comment>
  <w:comment w:id="191" w:date="2011-12-21T11:3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 Не настаиваю на своем варианте, но вариант Мойры мне нравится больше, чем твой.</w:t>
      </w:r>
    </w:p>
  </w:comment>
  <w:comment w:id="192" w:date="2011-12-21T10:46:43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варианты:</w:t>
      </w:r>
    </w:p>
  </w:comment>
  <w:comment w:id="193" w:date="2011-12-21T10:46:5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мало было просто ударить его</w:t>
      </w:r>
    </w:p>
  </w:comment>
  <w:comment w:id="194" w:date="2011-12-21T10:47:07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такое простым ударом не отделаешься</w:t>
      </w:r>
    </w:p>
  </w:comment>
  <w:comment w:id="195" w:date="2011-12-21T10:47:18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заслуживало куда большего, чем обычный удар</w:t>
      </w:r>
    </w:p>
  </w:comment>
  <w:comment w:id="196" w:date="2011-12-21T10:47:30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Одного лишь удара было недостаточно</w:t>
      </w:r>
    </w:p>
  </w:comment>
  <w:comment w:id="197" w:date="2011-11-30T11:05:0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стать ученым... ты поставил под вопрос свою веру.</w:t>
      </w:r>
    </w:p>
  </w:comment>
  <w:comment w:id="198" w:date="2011-12-25T02:34:3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Ему</w:t>
      </w:r>
    </w:p>
  </w:comment>
  <w:comment w:id="199" w:date="2011-12-23T03:47:5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 бы на "он ударил" ;)</w:t>
      </w:r>
    </w:p>
  </w:comment>
  <w:comment w:id="200" w:date="2011-12-23T10:38: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добавь туда "и" и я согласен :)</w:t>
      </w:r>
    </w:p>
  </w:comment>
  <w:comment w:id="201" w:date="2011-12-21T07:29: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w:t>
      </w:r>
    </w:p>
  </w:comment>
  <w:comment w:id="202" w:date="2011-12-03T08:52:47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не "должен буду"?</w:t>
      </w:r>
    </w:p>
  </w:comment>
  <w:comment w:id="203" w:date="2011-12-25T11:11: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Жжение? :)</w:t>
      </w:r>
    </w:p>
  </w:comment>
  <w:comment w:id="204" w:date="2011-12-25T11:11:1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5" w:date="2011-12-22T06:27:39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голос сорвался?</w:t>
      </w:r>
    </w:p>
  </w:comment>
  <w:comment w:id="206" w:date="2011-12-22T07:34:1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скорее что-то вроде "дрожал"</w:t>
      </w:r>
    </w:p>
  </w:comment>
  <w:comment w:id="207" w:date="2011-11-30T11:22:2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или подхватил недрогнувшей рукой, или имеется в виду, что рука с палочкой оставалась твёрдой</w:t>
      </w:r>
    </w:p>
  </w:comment>
  <w:comment w:id="208" w:date="2011-12-25T01:31:01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w:t>
      </w:r>
    </w:p>
  </w:comment>
  <w:comment w:id="209" w:date="2011-12-03T08:43:23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посоветовавшись?</w:t>
      </w:r>
    </w:p>
  </w:comment>
  <w:comment w:id="210" w:date="2011-12-25T01:50:39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отпрыском, наследником, чадом, сыном, потомком...только не ребёнком</w:t>
      </w:r>
    </w:p>
  </w:comment>
  <w:comment w:id="211" w:date="2011-12-23T10:31: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между родственниками  тоже естьоная связь - я бы оставил</w:t>
      </w:r>
    </w:p>
  </w:comment>
  <w:comment w:id="212" w:date="2011-12-23T10:33: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да, я передумал. мне казалось, что это лишнее, но без этого уточнения я даже не уверен, что это будет правильно.</w:t>
      </w:r>
    </w:p>
  </w:comment>
  <w:comment w:id="213" w:date="2011-12-23T10:33:2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степень родства! вот как это называтся</w:t>
      </w:r>
    </w:p>
  </w:comment>
  <w:comment w:id="214" w:date="2011-12-23T10:33: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тогда странно получается</w:t>
      </w:r>
    </w:p>
  </w:comment>
  <w:comment w:id="215" w:date="2011-12-18T10:32: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перебор :)</w:t>
      </w:r>
    </w:p>
  </w:comment>
  <w:comment w:id="216" w:date="2011-12-20T20:59: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217" w:date="2011-12-22T10:42:1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18" w:date="2011-12-23T02:43:34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смертельный голос был лучше?))</w:t>
      </w:r>
    </w:p>
  </w:comment>
  <w:comment w:id="219" w:date="2011-12-23T03:5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по прежнему смущает, но смертельный голос был хуже :)</w:t>
      </w:r>
    </w:p>
  </w:comment>
  <w:comment w:id="220" w:date="2011-12-20T12:38:24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чьи ж еще?) по-моему, лишнее</w:t>
      </w:r>
    </w:p>
  </w:comment>
  <w:comment w:id="221" w:date="2011-12-20T12:45:15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много "пар". может, тут опустить?</w:t>
      </w:r>
    </w:p>
  </w:comment>
  <w:comment w:id="222" w:date="2011-12-25T10:59:33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223" w:date="2011-12-25T11:09:44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было предложил с неподходящей</w:t>
      </w:r>
    </w:p>
  </w:comment>
  <w:comment w:id="224" w:date="2011-12-17T00:50:58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смыслов у этого слова, вроде как помочь магии уходить. может беспокоится, волнуется</w:t>
      </w:r>
    </w:p>
  </w:comment>
  <w:comment w:id="225" w:date="2011-12-17T00:55:4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вроде бы как раз в смысле "сделает что-то на этот счет"</w:t>
      </w:r>
    </w:p>
  </w:comment>
  <w:comment w:id="226" w:date="2011-12-17T09:30:5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просто можно подумать будто Драко хочет,чтобы Гарри помог магии исчезнуть =) но предложенные альтернативы мне нра меньше</w:t>
      </w:r>
    </w:p>
  </w:comment>
  <w:comment w:id="227" w:date="2011-12-18T13:00:1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он сам с этим разбирается?</w:t>
      </w:r>
    </w:p>
  </w:comment>
  <w:comment w:id="228" w:date="2011-11-27T01:45:5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уничтожение ножовки</w:t>
      </w:r>
    </w:p>
  </w:comment>
  <w:comment w:id="229" w:date="2011-12-25T02:08: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говоря, по-моему, это "зато" выглядит непонятно, по сравнению с тем, что там было.</w:t>
      </w:r>
    </w:p>
  </w:comment>
  <w:comment w:id="230" w:date="2011-12-25T04:03:4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очень нра сама "положительная сторона", 2:1,5</w:t>
      </w:r>
    </w:p>
  </w:comment>
  <w:comment w:id="231" w:date="2011-12-25T07:54:4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верните то что было! очень смешная фраза.</w:t>
      </w:r>
    </w:p>
  </w:comment>
  <w:comment w:id="232" w:date="2011-12-25T08:07: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было? Писал я, но я уже не помню. Т.е. я помню, что хотел подчеркнуть "положительную сторону", но не помню как это было первый раз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да, так действительно смешнее.</w:t>
      </w:r>
    </w:p>
  </w:comment>
  <w:comment w:id="233" w:date="2011-12-21T10:48: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утверждал?</w:t>
      </w:r>
    </w:p>
  </w:comment>
  <w:comment w:id="234" w:date="2011-12-21T10:55:0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 you claim... и тем не менее как-то логичнее прошлое время :)</w:t>
      </w:r>
    </w:p>
  </w:comment>
  <w:comment w:id="235" w:date="2011-12-24T09:00: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цельная доска... смущает немного - ощущение, что вся дверь из одной доски состоит.</w:t>
      </w:r>
    </w:p>
  </w:comment>
  <w:comment w:id="236" w:date="2011-12-24T09:04: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у Глеба все-таки более правильно.</w:t>
      </w:r>
    </w:p>
  </w:comment>
  <w:comment w:id="237" w:date="2011-11-30T11:14:0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пробудишься или даже родишься</w:t>
      </w:r>
    </w:p>
  </w:comment>
  <w:comment w:id="238" w:date="2011-12-16T09:12: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сделал наоборот - учёный проснётся в тебе</w:t>
      </w:r>
    </w:p>
  </w:comment>
  <w:comment w:id="239" w:date="2011-12-18T10:42: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Интересная мысль.</w:t>
      </w:r>
    </w:p>
  </w:comment>
  <w:comment w:id="240" w:date="2011-12-21T07:41:2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демону</w:t>
      </w:r>
    </w:p>
  </w:comment>
  <w:comment w:id="241" w:date="2011-12-22T06:21:04Z" w:author="retikathe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w:t>
      </w:r>
    </w:p>
  </w:comment>
  <w:comment w:id="242" w:date="2011-12-25T11:04: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243" w:date="2011-12-25T11:07:16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 том, что</w:t>
      </w:r>
    </w:p>
  </w:comment>
  <w:comment w:id="244" w:date="2011-12-17T04:59:3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45" w:date="2011-12-21T08:05:5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 готово.docx</dc:title>
</cp:coreProperties>
</file>