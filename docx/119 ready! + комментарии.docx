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spacing w:after="200" w:line="240" w:lineRule="auto"/>
        <w:ind w:firstLine="423.0708661417322"/>
        <w:contextualSpacing w:val="0"/>
        <w:jc w:val="center"/>
        <w:rPr>
          <w:rFonts w:ascii="Times New Roman" w:cs="Times New Roman" w:eastAsia="Times New Roman" w:hAnsi="Times New Roman"/>
          <w:sz w:val="24"/>
          <w:szCs w:val="24"/>
        </w:rPr>
      </w:pPr>
      <w:bookmarkStart w:colFirst="0" w:colLast="0" w:name="_67c8koghaban" w:id="0"/>
      <w:bookmarkEnd w:id="0"/>
      <w:r w:rsidDel="00000000" w:rsidR="00000000" w:rsidRPr="00000000">
        <w:rPr>
          <w:rFonts w:ascii="Times New Roman" w:cs="Times New Roman" w:eastAsia="Times New Roman" w:hAnsi="Times New Roman"/>
          <w:sz w:val="24"/>
          <w:szCs w:val="24"/>
          <w:rtl w:val="0"/>
        </w:rPr>
        <w:t xml:space="preserve">Глава 119. </w:t>
      </w:r>
      <w:r w:rsidDel="00000000" w:rsidR="00000000" w:rsidRPr="00000000">
        <w:rPr>
          <w:rFonts w:ascii="Times New Roman" w:cs="Times New Roman" w:eastAsia="Times New Roman" w:hAnsi="Times New Roman"/>
          <w:sz w:val="24"/>
          <w:szCs w:val="24"/>
          <w:rtl w:val="0"/>
        </w:rPr>
        <w:t xml:space="preserve">Мне есть что защищать</w:t>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pPr>
        <w:pBdr/>
        <w:spacing w:after="0" w:before="0" w:line="240" w:lineRule="auto"/>
        <w:ind w:left="0" w:firstLine="423.0708661417322"/>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w:t>
      </w:r>
      <w:r w:rsidDel="00000000" w:rsidR="00000000" w:rsidRPr="00000000">
        <w:rPr>
          <w:rFonts w:ascii="Times New Roman" w:cs="Times New Roman" w:eastAsia="Times New Roman" w:hAnsi="Times New Roman"/>
          <w:sz w:val="24"/>
          <w:szCs w:val="24"/>
          <w:rtl w:val="0"/>
        </w:rPr>
        <w:t xml:space="preserve">святого Мунго, </w:t>
      </w:r>
      <w:r w:rsidDel="00000000" w:rsidR="00000000" w:rsidRPr="00000000">
        <w:rPr>
          <w:rFonts w:ascii="Times New Roman" w:cs="Times New Roman" w:eastAsia="Times New Roman" w:hAnsi="Times New Roman"/>
          <w:sz w:val="24"/>
          <w:szCs w:val="24"/>
          <w:rtl w:val="0"/>
        </w:rPr>
        <w:t xml:space="preserve">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w:t>
      </w:r>
      <w:r w:rsidDel="00000000" w:rsidR="00000000" w:rsidRPr="00000000">
        <w:rPr>
          <w:rFonts w:ascii="Times New Roman" w:cs="Times New Roman" w:eastAsia="Times New Roman" w:hAnsi="Times New Roman"/>
          <w:sz w:val="24"/>
          <w:szCs w:val="24"/>
          <w:rtl w:val="0"/>
          <w:rPrChange w:author="Alaric Lightin" w:id="0" w:date="2017-03-21T21:12:02Z">
            <w:rPr>
              <w:rFonts w:ascii="Times New Roman" w:cs="Times New Roman" w:eastAsia="Times New Roman" w:hAnsi="Times New Roman"/>
              <w:i w:val="1"/>
              <w:sz w:val="24"/>
              <w:szCs w:val="24"/>
            </w:rPr>
          </w:rPrChange>
        </w:rPr>
        <w:t xml:space="preserve">немедленно</w:t>
      </w:r>
      <w:r w:rsidDel="00000000" w:rsidR="00000000" w:rsidRPr="00000000">
        <w:rPr>
          <w:rFonts w:ascii="Times New Roman" w:cs="Times New Roman" w:eastAsia="Times New Roman" w:hAnsi="Times New Roman"/>
          <w:sz w:val="24"/>
          <w:szCs w:val="24"/>
          <w:rtl w:val="0"/>
        </w:rPr>
        <w:t xml:space="preserve">.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Грейнджер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spacing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моем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shd w:fill="222222" w:val="clear"/>
        </w:rPr>
      </w:pP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чтобы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совершенно безумные загадки, и тебе не придётся иметь с ними дела.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домашные эльфы, и все прочие.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возможно</w:t>
      </w:r>
      <w:r w:rsidDel="00000000" w:rsidR="00000000" w:rsidRPr="00000000">
        <w:rPr>
          <w:rFonts w:ascii="Times New Roman" w:cs="Times New Roman" w:eastAsia="Times New Roman" w:hAnsi="Times New Roman"/>
          <w:sz w:val="24"/>
          <w:szCs w:val="24"/>
          <w:rtl w:val="0"/>
        </w:rPr>
        <w:t xml:space="preserve">,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w:t>
      </w:r>
      <w:r w:rsidDel="00000000" w:rsidR="00000000" w:rsidRPr="00000000">
        <w:rPr>
          <w:rFonts w:ascii="Times New Roman" w:cs="Times New Roman" w:eastAsia="Times New Roman" w:hAnsi="Times New Roman"/>
          <w:sz w:val="24"/>
          <w:szCs w:val="24"/>
          <w:rtl w:val="0"/>
        </w:rPr>
        <w:t xml:space="preserve">обы выбрать себе прее</w:t>
      </w:r>
      <w:r w:rsidDel="00000000" w:rsidR="00000000" w:rsidRPr="00000000">
        <w:rPr>
          <w:rFonts w:ascii="Times New Roman" w:cs="Times New Roman" w:eastAsia="Times New Roman" w:hAnsi="Times New Roman"/>
          <w:sz w:val="24"/>
          <w:szCs w:val="24"/>
          <w:rtl w:val="0"/>
        </w:rPr>
        <w:t xml:space="preserve">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w:t>
      </w:r>
      <w:r w:rsidDel="00000000" w:rsidR="00000000" w:rsidRPr="00000000">
        <w:rPr>
          <w:rFonts w:ascii="Times New Roman" w:cs="Times New Roman" w:eastAsia="Times New Roman" w:hAnsi="Times New Roman"/>
          <w:sz w:val="24"/>
          <w:szCs w:val="24"/>
          <w:rtl w:val="0"/>
          <w:rPrChange w:author="Alaric Lightin" w:id="1" w:date="2017-03-21T21:15:15Z">
            <w:rPr>
              <w:rFonts w:ascii="Times New Roman" w:cs="Times New Roman" w:eastAsia="Times New Roman" w:hAnsi="Times New Roman"/>
              <w:i w:val="1"/>
              <w:sz w:val="24"/>
              <w:szCs w:val="24"/>
            </w:rPr>
          </w:rPrChange>
        </w:rPr>
        <w:t xml:space="preserve">не был</w:t>
      </w:r>
      <w:r w:rsidDel="00000000" w:rsidR="00000000" w:rsidRPr="00000000">
        <w:rPr>
          <w:rFonts w:ascii="Times New Roman" w:cs="Times New Roman" w:eastAsia="Times New Roman" w:hAnsi="Times New Roman"/>
          <w:sz w:val="24"/>
          <w:szCs w:val="24"/>
          <w:rtl w:val="0"/>
        </w:rPr>
        <w:t xml:space="preserve">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w:t>
      </w:r>
      <w:r w:rsidDel="00000000" w:rsidR="00000000" w:rsidRPr="00000000">
        <w:rPr>
          <w:rFonts w:ascii="Times New Roman" w:cs="Times New Roman" w:eastAsia="Times New Roman" w:hAnsi="Times New Roman"/>
          <w:sz w:val="24"/>
          <w:szCs w:val="24"/>
          <w:rtl w:val="0"/>
          <w:rPrChange w:author="Alaric Lightin" w:id="2" w:date="2017-03-21T21:15:29Z">
            <w:rPr>
              <w:rFonts w:ascii="Times New Roman" w:cs="Times New Roman" w:eastAsia="Times New Roman" w:hAnsi="Times New Roman"/>
              <w:i w:val="1"/>
              <w:sz w:val="24"/>
              <w:szCs w:val="24"/>
            </w:rPr>
          </w:rPrChange>
        </w:rPr>
        <w:t xml:space="preserve">представить</w:t>
      </w:r>
      <w:r w:rsidDel="00000000" w:rsidR="00000000" w:rsidRPr="00000000">
        <w:rPr>
          <w:rFonts w:ascii="Times New Roman" w:cs="Times New Roman" w:eastAsia="Times New Roman" w:hAnsi="Times New Roman"/>
          <w:sz w:val="24"/>
          <w:szCs w:val="24"/>
          <w:rtl w:val="0"/>
        </w:rPr>
        <w:t xml:space="preserve">,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которой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Ты бы </w:t>
      </w:r>
      <w:r w:rsidDel="00000000" w:rsidR="00000000" w:rsidRPr="00000000">
        <w:rPr>
          <w:rFonts w:ascii="Times New Roman" w:cs="Times New Roman" w:eastAsia="Times New Roman" w:hAnsi="Times New Roman"/>
          <w:sz w:val="24"/>
          <w:szCs w:val="24"/>
          <w:rtl w:val="0"/>
          <w:rPrChange w:author="Alaric Lightin" w:id="3" w:date="2017-03-21T21:16:34Z">
            <w:rPr>
              <w:rFonts w:ascii="Times New Roman" w:cs="Times New Roman" w:eastAsia="Times New Roman" w:hAnsi="Times New Roman"/>
              <w:i w:val="1"/>
              <w:sz w:val="24"/>
              <w:szCs w:val="24"/>
            </w:rPr>
          </w:rPrChange>
        </w:rPr>
        <w:t xml:space="preserve">проиграла</w:t>
      </w:r>
      <w:r w:rsidDel="00000000" w:rsidR="00000000" w:rsidRPr="00000000">
        <w:rPr>
          <w:rFonts w:ascii="Times New Roman" w:cs="Times New Roman" w:eastAsia="Times New Roman" w:hAnsi="Times New Roman"/>
          <w:sz w:val="24"/>
          <w:szCs w:val="24"/>
          <w:rtl w:val="0"/>
        </w:rPr>
        <w:t xml:space="preserve">,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r w:rsidDel="00000000" w:rsidR="00000000" w:rsidRPr="00000000">
        <w:rPr>
          <w:rFonts w:ascii="Times New Roman" w:cs="Times New Roman" w:eastAsia="Times New Roman" w:hAnsi="Times New Roman"/>
          <w:sz w:val="24"/>
          <w:szCs w:val="24"/>
          <w:rtl w:val="0"/>
          <w:rPrChange w:author="Alaric Lightin" w:id="4" w:date="2017-03-21T21:16:42Z">
            <w:rPr>
              <w:rFonts w:ascii="Times New Roman" w:cs="Times New Roman" w:eastAsia="Times New Roman" w:hAnsi="Times New Roman"/>
              <w:i w:val="1"/>
              <w:sz w:val="24"/>
              <w:szCs w:val="24"/>
            </w:rPr>
          </w:rPrChange>
        </w:rPr>
        <w:t xml:space="preserve">вернулась из мёртвых</w:t>
      </w:r>
      <w:del w:author="Alaric Lightin" w:id="5" w:date="2017-03-21T21:16:44Z">
        <w:r w:rsidDel="00000000" w:rsidR="00000000" w:rsidRPr="00000000">
          <w:rPr>
            <w:rFonts w:ascii="Times New Roman" w:cs="Times New Roman" w:eastAsia="Times New Roman" w:hAnsi="Times New Roman"/>
            <w:sz w:val="24"/>
            <w:szCs w:val="24"/>
            <w:rtl w:val="0"/>
            <w:rPrChange w:author="Alaric Lightin" w:id="4" w:date="2017-03-21T21:16:42Z">
              <w:rPr>
                <w:rFonts w:ascii="Times New Roman" w:cs="Times New Roman" w:eastAsia="Times New Roman" w:hAnsi="Times New Roman"/>
                <w:i w:val="1"/>
                <w:sz w:val="24"/>
                <w:szCs w:val="24"/>
              </w:rPr>
            </w:rPrChange>
          </w:rPr>
          <w:delText xml:space="preserve">.</w:delText>
        </w:r>
      </w:del>
      <w:ins w:author="Alaric Lightin" w:id="5" w:date="2017-03-21T21:16:44Z">
        <w:r w:rsidDel="00000000" w:rsidR="00000000" w:rsidRPr="00000000">
          <w:rPr>
            <w:rFonts w:ascii="Times New Roman" w:cs="Times New Roman" w:eastAsia="Times New Roman" w:hAnsi="Times New Roman"/>
            <w:sz w:val="24"/>
            <w:szCs w:val="24"/>
            <w:rtl w:val="0"/>
            <w:rPrChange w:author="Alaric Lightin" w:id="4" w:date="2017-03-21T21:16:42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Визенгамота, но снова замешкался.</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тут перед вами именем Мерлина, но… впрочем, к чёрту, я таки </w:t>
      </w:r>
      <w:r w:rsidDel="00000000" w:rsidR="00000000" w:rsidRPr="00000000">
        <w:rPr>
          <w:rFonts w:ascii="Times New Roman" w:cs="Times New Roman" w:eastAsia="Times New Roman" w:hAnsi="Times New Roman"/>
          <w:sz w:val="24"/>
          <w:szCs w:val="24"/>
          <w:rtl w:val="0"/>
          <w:rPrChange w:author="Alaric Lightin" w:id="6" w:date="2017-03-21T21:17:31Z">
            <w:rPr>
              <w:rFonts w:ascii="Times New Roman" w:cs="Times New Roman" w:eastAsia="Times New Roman" w:hAnsi="Times New Roman"/>
              <w:i w:val="1"/>
              <w:sz w:val="24"/>
              <w:szCs w:val="24"/>
            </w:rPr>
          </w:rPrChange>
        </w:rPr>
        <w:t xml:space="preserve">собираюсь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перед вами именем Мерлина, это может быть, а может и не быть безумно важно.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слишком устраивают такие</w:t>
      </w:r>
      <w:r w:rsidDel="00000000" w:rsidR="00000000" w:rsidRPr="00000000">
        <w:rPr>
          <w:rFonts w:ascii="Times New Roman" w:cs="Times New Roman" w:eastAsia="Times New Roman" w:hAnsi="Times New Roman"/>
          <w:sz w:val="24"/>
          <w:szCs w:val="24"/>
          <w:rtl w:val="0"/>
        </w:rPr>
        <w:t xml:space="preserve"> условия</w:t>
      </w:r>
      <w:r w:rsidDel="00000000" w:rsidR="00000000" w:rsidRPr="00000000">
        <w:rPr>
          <w:rFonts w:ascii="Times New Roman" w:cs="Times New Roman" w:eastAsia="Times New Roman" w:hAnsi="Times New Roman"/>
          <w:sz w:val="24"/>
          <w:szCs w:val="24"/>
          <w:rtl w:val="0"/>
        </w:rPr>
        <w:t xml:space="preserve">,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ничего не случилось.</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Мерлин воображал долговечный мир,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считал, что, если </w:t>
      </w:r>
      <w:r w:rsidDel="00000000" w:rsidR="00000000" w:rsidRPr="00000000">
        <w:rPr>
          <w:rFonts w:ascii="Times New Roman" w:cs="Times New Roman" w:eastAsia="Times New Roman" w:hAnsi="Times New Roman"/>
          <w:sz w:val="24"/>
          <w:szCs w:val="24"/>
          <w:rtl w:val="0"/>
        </w:rPr>
        <w:t xml:space="preserve">убрать все по-настоящему опасные силы и не выпускать их обратно,</w:t>
      </w:r>
      <w:r w:rsidDel="00000000" w:rsidR="00000000" w:rsidRPr="00000000">
        <w:rPr>
          <w:rFonts w:ascii="Times New Roman" w:cs="Times New Roman" w:eastAsia="Times New Roman" w:hAnsi="Times New Roman"/>
          <w:sz w:val="24"/>
          <w:szCs w:val="24"/>
          <w:rtl w:val="0"/>
        </w:rPr>
        <w:t xml:space="preserve"> то исчезнут причины, которые могли бы помешать миру существовать вечно. </w:t>
      </w:r>
      <w:r w:rsidDel="00000000" w:rsidR="00000000" w:rsidRPr="00000000">
        <w:rPr>
          <w:rFonts w:ascii="Times New Roman" w:cs="Times New Roman" w:eastAsia="Times New Roman" w:hAnsi="Times New Roman"/>
          <w:sz w:val="24"/>
          <w:szCs w:val="24"/>
          <w:rtl w:val="0"/>
        </w:rPr>
        <w:t xml:space="preserve">Но ведь всё ровно наоборот: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Шно</w:t>
      </w:r>
      <w:r w:rsidDel="00000000" w:rsidR="00000000" w:rsidRPr="00000000">
        <w:rPr>
          <w:rFonts w:ascii="Times New Roman" w:cs="Times New Roman" w:eastAsia="Times New Roman" w:hAnsi="Times New Roman"/>
          <w:sz w:val="24"/>
          <w:szCs w:val="24"/>
          <w:rtl w:val="0"/>
        </w:rPr>
        <w:t xml:space="preserve">ббса </w:t>
      </w:r>
      <w:r w:rsidDel="00000000" w:rsidR="00000000" w:rsidRPr="00000000">
        <w:rPr>
          <w:rFonts w:ascii="Times New Roman" w:cs="Times New Roman" w:eastAsia="Times New Roman" w:hAnsi="Times New Roman"/>
          <w:sz w:val="24"/>
          <w:szCs w:val="24"/>
          <w:rtl w:val="0"/>
        </w:rPr>
        <w:t xml:space="preserve">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личном списке странных вещей этот случай занимает шестое место.</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7" w:date="2017-03-21T21:20:26Z">
            <w:rPr>
              <w:rFonts w:ascii="Times New Roman" w:cs="Times New Roman" w:eastAsia="Times New Roman" w:hAnsi="Times New Roman"/>
              <w:i w:val="1"/>
              <w:sz w:val="24"/>
              <w:szCs w:val="24"/>
            </w:rPr>
          </w:rPrChange>
        </w:rPr>
        <w:t xml:space="preserve">пока Люциус был </w:t>
      </w:r>
      <w:ins w:author="Alaric Lightin" w:id="8" w:date="2017-03-21T21:20:31Z">
        <w:r w:rsidDel="00000000" w:rsidR="00000000" w:rsidRPr="00000000">
          <w:rPr>
            <w:rFonts w:ascii="Times New Roman" w:cs="Times New Roman" w:eastAsia="Times New Roman" w:hAnsi="Times New Roman"/>
            <w:sz w:val="24"/>
            <w:szCs w:val="24"/>
            <w:rtl w:val="0"/>
            <w:rPrChange w:author="Alaric Lightin" w:id="7" w:date="2017-03-21T21:20:26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7" w:date="2017-03-21T21:20:26Z">
            <w:rPr>
              <w:rFonts w:ascii="Times New Roman" w:cs="Times New Roman" w:eastAsia="Times New Roman" w:hAnsi="Times New Roman"/>
              <w:i w:val="1"/>
              <w:sz w:val="24"/>
              <w:szCs w:val="24"/>
            </w:rPr>
          </w:rPrChange>
        </w:rPr>
        <w:t xml:space="preserve">в смятении</w:t>
      </w:r>
      <w:ins w:author="Alaric Lightin" w:id="9" w:date="2017-03-21T21:20:34Z">
        <w:r w:rsidDel="00000000" w:rsidR="00000000" w:rsidRPr="00000000">
          <w:rPr>
            <w:rFonts w:ascii="Times New Roman" w:cs="Times New Roman" w:eastAsia="Times New Roman" w:hAnsi="Times New Roman"/>
            <w:sz w:val="24"/>
            <w:szCs w:val="24"/>
            <w:rtl w:val="0"/>
            <w:rPrChange w:author="Alaric Lightin" w:id="7" w:date="2017-03-21T21:20:26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Вы справитесь с этим за вечер?</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pPr>
        <w:pBd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w:t>
      </w:r>
      <w:r w:rsidDel="00000000" w:rsidR="00000000" w:rsidRPr="00000000">
        <w:rPr>
          <w:rFonts w:ascii="Times New Roman" w:cs="Times New Roman" w:eastAsia="Times New Roman" w:hAnsi="Times New Roman"/>
          <w:i w:val="1"/>
          <w:sz w:val="24"/>
          <w:szCs w:val="24"/>
          <w:rtl w:val="0"/>
        </w:rPr>
        <w:t xml:space="preserve">т</w:t>
      </w:r>
      <w:r w:rsidDel="00000000" w:rsidR="00000000" w:rsidRPr="00000000">
        <w:rPr>
          <w:rFonts w:ascii="Times New Roman" w:cs="Times New Roman" w:eastAsia="Times New Roman" w:hAnsi="Times New Roman"/>
          <w:i w:val="1"/>
          <w:sz w:val="24"/>
          <w:szCs w:val="24"/>
          <w:rtl w:val="0"/>
        </w:rPr>
        <w:t xml:space="preserve">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pPr>
        <w:pBd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pPr>
        <w:pBdr/>
        <w:spacing w:after="0" w:before="0" w:line="240" w:lineRule="auto"/>
        <w:ind w:firstLine="423.0708661417322"/>
        <w:contextualSpacing w:val="0"/>
        <w:rPr>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