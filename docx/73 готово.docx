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center"/>
      </w:pPr>
      <w:bookmarkStart w:colFirst="0" w:colLast="0" w:name="h.v8c0wt9dnpdo" w:id="0"/>
      <w:bookmarkEnd w:id="0"/>
      <w:r w:rsidDel="00000000" w:rsidR="00000000" w:rsidRPr="00000000">
        <w:rPr>
          <w:rtl w:val="0"/>
        </w:rPr>
        <w:t xml:space="preserve">Глава 73. Самоактуализация. Часть 8. Священное и мирское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Красный огненный сгусток попал Ханне прямо в лицо. Девочку перекувырнуло в воздухе, и она ударилась головой о каменную стену. Её бледное лицо, казалось, застыло на мгновение в окружении летящих прядей её золотисто-каштановых волос. Ханна рухнула на пол, и в этот же миг третий и последний залп зелёных спиралей разбил вражеские чары Щита.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Мартовские дни проходили один за другим, наполненные лекциями, занятиями и домашней работой, а также завтраками, обедами и ужинами.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Гриффиндорец напряжённо застыл, уставившись на их восьмёрку. Выражение его лица беззвучно менялось. </w:t>
      </w:r>
      <w:r w:rsidDel="00000000" w:rsidR="00000000" w:rsidRPr="00000000">
        <w:rPr>
          <w:rFonts w:ascii="Times New Roman" w:cs="Times New Roman" w:eastAsia="Times New Roman" w:hAnsi="Times New Roman"/>
          <w:i w:val="1"/>
          <w:sz w:val="24"/>
          <w:rtl w:val="0"/>
        </w:rPr>
        <w:t xml:space="preserve">А потом </w:t>
      </w:r>
      <w:r w:rsidDel="00000000" w:rsidR="00000000" w:rsidRPr="00000000">
        <w:rPr>
          <w:rFonts w:ascii="Times New Roman" w:cs="Times New Roman" w:eastAsia="Times New Roman" w:hAnsi="Times New Roman"/>
          <w:i w:val="1"/>
          <w:sz w:val="24"/>
          <w:rtl w:val="0"/>
        </w:rPr>
        <w:t xml:space="preserve">руки, вцепившиеся в отвороты мантии </w:t>
      </w:r>
      <w:r w:rsidDel="00000000" w:rsidR="00000000" w:rsidRPr="00000000">
        <w:rPr>
          <w:rFonts w:ascii="Times New Roman" w:cs="Times New Roman" w:eastAsia="Times New Roman" w:hAnsi="Times New Roman"/>
          <w:i w:val="1"/>
          <w:sz w:val="24"/>
          <w:rtl w:val="0"/>
        </w:rPr>
        <w:t xml:space="preserve">слизеринца</w:t>
      </w:r>
      <w:r w:rsidDel="00000000" w:rsidR="00000000" w:rsidRPr="00000000">
        <w:rPr>
          <w:rFonts w:ascii="Times New Roman" w:cs="Times New Roman" w:eastAsia="Times New Roman" w:hAnsi="Times New Roman"/>
          <w:i w:val="1"/>
          <w:sz w:val="24"/>
          <w:rtl w:val="0"/>
        </w:rPr>
        <w:t xml:space="preserve">,</w:t>
      </w:r>
      <w:r w:rsidDel="00000000" w:rsidR="00000000" w:rsidRPr="00000000">
        <w:rPr>
          <w:rFonts w:ascii="Times New Roman" w:cs="Times New Roman" w:eastAsia="Times New Roman" w:hAnsi="Times New Roman"/>
          <w:i w:val="1"/>
          <w:sz w:val="24"/>
          <w:rtl w:val="0"/>
        </w:rPr>
        <w:t xml:space="preserve"> разжались, и он молча удалился.</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Девочки </w:t>
      </w:r>
      <w:r w:rsidDel="00000000" w:rsidR="00000000" w:rsidRPr="00000000">
        <w:rPr>
          <w:rFonts w:ascii="Times New Roman" w:cs="Times New Roman" w:eastAsia="Times New Roman" w:hAnsi="Times New Roman"/>
          <w:i w:val="1"/>
          <w:sz w:val="24"/>
          <w:rtl w:val="0"/>
        </w:rPr>
        <w:t xml:space="preserve">тоже ничего не сказали</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То </w:t>
      </w:r>
      <w:r w:rsidDel="00000000" w:rsidR="00000000" w:rsidRPr="00000000">
        <w:rPr>
          <w:rFonts w:ascii="Times New Roman" w:cs="Times New Roman" w:eastAsia="Times New Roman" w:hAnsi="Times New Roman"/>
          <w:i w:val="1"/>
          <w:sz w:val="24"/>
          <w:rtl w:val="0"/>
        </w:rPr>
        <w:t xml:space="preserve">есть, </w:t>
      </w:r>
      <w:r w:rsidDel="00000000" w:rsidR="00000000" w:rsidRPr="00000000">
        <w:rPr>
          <w:rFonts w:ascii="Times New Roman" w:cs="Times New Roman" w:eastAsia="Times New Roman" w:hAnsi="Times New Roman"/>
          <w:i w:val="1"/>
          <w:sz w:val="24"/>
          <w:rtl w:val="0"/>
        </w:rPr>
        <w:t xml:space="preserve">Лаванда явно хотела сказать что-то негодующее </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возможно, потому что она лишилась возможности  произнести свою речь. Она уже открыла рот, но, к счастью, Гермиона это заметила и жестом показала МОЛЧАТЬ.</w:t>
      </w:r>
      <w:r w:rsidDel="00000000" w:rsidR="00000000" w:rsidRPr="00000000">
        <w:rPr>
          <w:rFonts w:ascii="Times New Roman" w:cs="Times New Roman" w:eastAsia="Times New Roman" w:hAnsi="Times New Roman"/>
          <w:i w:val="1"/>
          <w:sz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Время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конечно</w:t>
      </w:r>
      <w:r w:rsidDel="00000000" w:rsidR="00000000" w:rsidRPr="00000000">
        <w:rPr>
          <w:rFonts w:ascii="Times New Roman" w:cs="Times New Roman" w:eastAsia="Times New Roman" w:hAnsi="Times New Roman"/>
          <w:sz w:val="24"/>
          <w:rtl w:val="0"/>
        </w:rPr>
        <w:t xml:space="preserve">, уходило и на сон. Нельзя забывать о сне лишь потому, что это одно из самых обыденных занятий на свете.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 Иннервейт! — раздался</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голос Сьюзен Боунс, и Гермиона, резко выдохнув воздух, распахнула глаза. </w:t>
      </w:r>
      <w:r w:rsidDel="00000000" w:rsidR="00000000" w:rsidRPr="00000000">
        <w:rPr>
          <w:rFonts w:ascii="Times New Roman" w:cs="Times New Roman" w:eastAsia="Times New Roman" w:hAnsi="Times New Roman"/>
          <w:i w:val="1"/>
          <w:sz w:val="24"/>
          <w:rtl w:val="0"/>
        </w:rPr>
        <w:t xml:space="preserve">Ей было трудно дышать, словно у неё на груди лежало что-то очень тяжёлое.</w:t>
      </w:r>
      <w:r w:rsidDel="00000000" w:rsidR="00000000" w:rsidRPr="00000000">
        <w:rPr>
          <w:rFonts w:ascii="Times New Roman" w:cs="Times New Roman" w:eastAsia="Times New Roman" w:hAnsi="Times New Roman"/>
          <w:i w:val="1"/>
          <w:sz w:val="24"/>
          <w:rtl w:val="0"/>
        </w:rPr>
        <w:t xml:space="preserve"> Ханна рядом с ней уже сидела, держась за голову</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с гримасой боли на лице. Дафна предупреждала, что это будет </w:t>
      </w:r>
      <w:r w:rsidDel="00000000" w:rsidR="00000000" w:rsidRPr="00000000">
        <w:rPr>
          <w:rFonts w:ascii="Times New Roman" w:cs="Times New Roman" w:eastAsia="Times New Roman" w:hAnsi="Times New Roman"/>
          <w:i w:val="1"/>
          <w:sz w:val="24"/>
          <w:rtl w:val="0"/>
        </w:rPr>
        <w:t xml:space="preserve">«тяжёлый» </w:t>
      </w:r>
      <w:r w:rsidDel="00000000" w:rsidR="00000000" w:rsidRPr="00000000">
        <w:rPr>
          <w:rFonts w:ascii="Times New Roman" w:cs="Times New Roman" w:eastAsia="Times New Roman" w:hAnsi="Times New Roman"/>
          <w:i w:val="1"/>
          <w:sz w:val="24"/>
          <w:rtl w:val="0"/>
        </w:rPr>
        <w:t xml:space="preserve">бой, что вызвало тревогу у Гермионы, да и у всей команды. Кроме, быть </w:t>
      </w:r>
      <w:r w:rsidDel="00000000" w:rsidR="00000000" w:rsidRPr="00000000">
        <w:rPr>
          <w:rFonts w:ascii="Times New Roman" w:cs="Times New Roman" w:eastAsia="Times New Roman" w:hAnsi="Times New Roman"/>
          <w:i w:val="1"/>
          <w:sz w:val="24"/>
          <w:rtl w:val="0"/>
        </w:rPr>
        <w:t xml:space="preserve">может,</w:t>
      </w:r>
      <w:r w:rsidDel="00000000" w:rsidR="00000000" w:rsidRPr="00000000">
        <w:rPr>
          <w:rFonts w:ascii="Times New Roman" w:cs="Times New Roman" w:eastAsia="Times New Roman" w:hAnsi="Times New Roman"/>
          <w:i w:val="1"/>
          <w:sz w:val="24"/>
          <w:rtl w:val="0"/>
        </w:rPr>
        <w:t xml:space="preserve"> Сьюзен, которая просто появилась к </w:t>
      </w:r>
      <w:r w:rsidDel="00000000" w:rsidR="00000000" w:rsidRPr="00000000">
        <w:rPr>
          <w:rFonts w:ascii="Times New Roman" w:cs="Times New Roman" w:eastAsia="Times New Roman" w:hAnsi="Times New Roman"/>
          <w:i w:val="1"/>
          <w:sz w:val="24"/>
          <w:rtl w:val="0"/>
        </w:rPr>
        <w:t xml:space="preserve">означенному</w:t>
      </w:r>
      <w:r w:rsidDel="00000000" w:rsidR="00000000" w:rsidRPr="00000000">
        <w:rPr>
          <w:rFonts w:ascii="Times New Roman" w:cs="Times New Roman" w:eastAsia="Times New Roman" w:hAnsi="Times New Roman"/>
          <w:i w:val="1"/>
          <w:sz w:val="24"/>
          <w:rtl w:val="0"/>
        </w:rPr>
        <w:t xml:space="preserve"> времени, шла рядом, </w:t>
      </w:r>
      <w:r w:rsidDel="00000000" w:rsidR="00000000" w:rsidRPr="00000000">
        <w:rPr>
          <w:rFonts w:ascii="Times New Roman" w:cs="Times New Roman" w:eastAsia="Times New Roman" w:hAnsi="Times New Roman"/>
          <w:i w:val="1"/>
          <w:sz w:val="24"/>
          <w:rtl w:val="0"/>
        </w:rPr>
        <w:t xml:space="preserve">не вступая в разговоры</w:t>
      </w:r>
      <w:r w:rsidDel="00000000" w:rsidR="00000000" w:rsidRPr="00000000">
        <w:rPr>
          <w:rFonts w:ascii="Times New Roman" w:cs="Times New Roman" w:eastAsia="Times New Roman" w:hAnsi="Times New Roman"/>
          <w:i w:val="1"/>
          <w:sz w:val="24"/>
          <w:rtl w:val="0"/>
        </w:rPr>
        <w:t xml:space="preserve">, и сражалась с хулиганом-семикурсником, пока не оказалась единственной девочкой, оставшейся на ногах. </w:t>
      </w:r>
      <w:r w:rsidDel="00000000" w:rsidR="00000000" w:rsidRPr="00000000">
        <w:rPr>
          <w:rFonts w:ascii="Times New Roman" w:cs="Times New Roman" w:eastAsia="Times New Roman" w:hAnsi="Times New Roman"/>
          <w:i w:val="1"/>
          <w:sz w:val="24"/>
          <w:rtl w:val="0"/>
        </w:rPr>
        <w:t xml:space="preserve">Возможно, </w:t>
      </w:r>
      <w:r w:rsidDel="00000000" w:rsidR="00000000" w:rsidRPr="00000000">
        <w:rPr>
          <w:rFonts w:ascii="Times New Roman" w:cs="Times New Roman" w:eastAsia="Times New Roman" w:hAnsi="Times New Roman"/>
          <w:i w:val="1"/>
          <w:sz w:val="24"/>
          <w:rtl w:val="0"/>
        </w:rPr>
        <w:t xml:space="preserve">гриффиндорец чувствовал себя не в своей тарелке, сражаясь с младшей</w:t>
      </w:r>
      <w:r w:rsidDel="00000000" w:rsidR="00000000" w:rsidRPr="00000000">
        <w:rPr>
          <w:rFonts w:ascii="Times New Roman" w:cs="Times New Roman" w:eastAsia="Times New Roman" w:hAnsi="Times New Roman"/>
          <w:i w:val="1"/>
          <w:sz w:val="24"/>
          <w:rtl w:val="0"/>
        </w:rPr>
        <w:t xml:space="preserve"> наследницей</w:t>
      </w:r>
      <w:r w:rsidDel="00000000" w:rsidR="00000000" w:rsidRPr="00000000">
        <w:rPr>
          <w:rFonts w:ascii="Times New Roman" w:cs="Times New Roman" w:eastAsia="Times New Roman" w:hAnsi="Times New Roman"/>
          <w:i w:val="1"/>
          <w:sz w:val="24"/>
          <w:rtl w:val="0"/>
        </w:rPr>
        <w:t xml:space="preserve"> рода Боунс, или Сьюзен просто очень </w:t>
      </w:r>
      <w:r w:rsidDel="00000000" w:rsidR="00000000" w:rsidRPr="00000000">
        <w:rPr>
          <w:rFonts w:ascii="Times New Roman" w:cs="Times New Roman" w:eastAsia="Times New Roman" w:hAnsi="Times New Roman"/>
          <w:i w:val="1"/>
          <w:sz w:val="24"/>
          <w:rtl w:val="0"/>
        </w:rPr>
        <w:t xml:space="preserve">повезло</w:t>
      </w:r>
      <w:r w:rsidDel="00000000" w:rsidR="00000000" w:rsidRPr="00000000">
        <w:rPr>
          <w:rFonts w:ascii="Times New Roman" w:cs="Times New Roman" w:eastAsia="Times New Roman" w:hAnsi="Times New Roman"/>
          <w:i w:val="1"/>
          <w:sz w:val="24"/>
          <w:rtl w:val="0"/>
        </w:rPr>
        <w:t xml:space="preserve">, но так или иначе, когда Гермиона попыталась сесть,</w:t>
      </w:r>
      <w:r w:rsidDel="00000000" w:rsidR="00000000" w:rsidRPr="00000000">
        <w:rPr>
          <w:rFonts w:ascii="Times New Roman" w:cs="Times New Roman" w:eastAsia="Times New Roman" w:hAnsi="Times New Roman"/>
          <w:i w:val="1"/>
          <w:sz w:val="24"/>
          <w:rtl w:val="0"/>
        </w:rPr>
        <w:t xml:space="preserve"> она поняла, что чувствует тяжесть на груди просто </w:t>
      </w:r>
      <w:r w:rsidDel="00000000" w:rsidR="00000000" w:rsidRPr="00000000">
        <w:rPr>
          <w:rFonts w:ascii="Times New Roman" w:cs="Times New Roman" w:eastAsia="Times New Roman" w:hAnsi="Times New Roman"/>
          <w:i w:val="1"/>
          <w:sz w:val="24"/>
          <w:rtl w:val="0"/>
        </w:rPr>
        <w:t xml:space="preserve">потому</w:t>
      </w:r>
      <w:r w:rsidDel="00000000" w:rsidR="00000000" w:rsidRPr="00000000">
        <w:rPr>
          <w:rFonts w:ascii="Times New Roman" w:cs="Times New Roman" w:eastAsia="Times New Roman" w:hAnsi="Times New Roman"/>
          <w:i w:val="1"/>
          <w:sz w:val="24"/>
          <w:rtl w:val="0"/>
        </w:rPr>
        <w:t xml:space="preserve">,</w:t>
      </w:r>
      <w:r w:rsidDel="00000000" w:rsidR="00000000" w:rsidRPr="00000000">
        <w:rPr>
          <w:rFonts w:ascii="Times New Roman" w:cs="Times New Roman" w:eastAsia="Times New Roman" w:hAnsi="Times New Roman"/>
          <w:i w:val="1"/>
          <w:sz w:val="24"/>
          <w:rtl w:val="0"/>
        </w:rPr>
        <w:t xml:space="preserve"> что на ней лежит довольно крупное</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тело.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А ещё не следует забывать о магии. Пусть непосредственно колдовство занимает лишь очень малую часть времени, но, в конце концов, </w:t>
      </w:r>
      <w:r w:rsidDel="00000000" w:rsidR="00000000" w:rsidRPr="00000000">
        <w:rPr>
          <w:rFonts w:ascii="Times New Roman" w:cs="Times New Roman" w:eastAsia="Times New Roman" w:hAnsi="Times New Roman"/>
          <w:sz w:val="24"/>
          <w:rtl w:val="0"/>
        </w:rPr>
        <w:t xml:space="preserve"> в чём смысл Хогвартса, если не в магии?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Ладно, </w:t>
      </w:r>
      <w:r w:rsidDel="00000000" w:rsidR="00000000" w:rsidRPr="00000000">
        <w:rPr>
          <w:rFonts w:ascii="Times New Roman" w:cs="Times New Roman" w:eastAsia="Times New Roman" w:hAnsi="Times New Roman"/>
          <w:i w:val="1"/>
          <w:sz w:val="24"/>
          <w:rtl w:val="0"/>
        </w:rPr>
        <w:t xml:space="preserve">а как вы смотрите</w:t>
      </w:r>
      <w:r w:rsidDel="00000000" w:rsidR="00000000" w:rsidRPr="00000000">
        <w:rPr>
          <w:rFonts w:ascii="Times New Roman" w:cs="Times New Roman" w:eastAsia="Times New Roman" w:hAnsi="Times New Roman"/>
          <w:i w:val="1"/>
          <w:sz w:val="24"/>
          <w:rtl w:val="0"/>
        </w:rPr>
        <w:t xml:space="preserve">, если мы будем повсюду кататься на скейтбордах? — спросила Лаванда. — Так будет быстрее, чем ходить пешком. И на скейтбордах мы будем смотреться просто потрясающе. Да, магловские артефакты не такие быстрые, как мётлы, зато выглядят гораздо круче — давайте проголосуем...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В оставшееся же время можно заниматься тем, чем душе угодно: сплетничать о романах старшекурсников или корпеть над книгами.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Дрожащей рукой Гермиона подняла с пола свой экземпляр «Истории Хогвартса». Источник её душевного равновесия</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упал совсем рядом с тем местом, где рухнула она сама, после того как старшекурсница в мантии с красной оторочкой «случайно» впечатала её в стену и </w:t>
      </w:r>
      <w:r w:rsidDel="00000000" w:rsidR="00000000" w:rsidRPr="00000000">
        <w:rPr>
          <w:rFonts w:ascii="Times New Roman" w:cs="Times New Roman" w:eastAsia="Times New Roman" w:hAnsi="Times New Roman"/>
          <w:i w:val="1"/>
          <w:sz w:val="24"/>
          <w:rtl w:val="0"/>
        </w:rPr>
        <w:t xml:space="preserve">ушла</w:t>
      </w:r>
      <w:r w:rsidDel="00000000" w:rsidR="00000000" w:rsidRPr="00000000">
        <w:rPr>
          <w:rFonts w:ascii="Times New Roman" w:cs="Times New Roman" w:eastAsia="Times New Roman" w:hAnsi="Times New Roman"/>
          <w:i w:val="1"/>
          <w:sz w:val="24"/>
          <w:rtl w:val="0"/>
        </w:rPr>
        <w:t xml:space="preserve">, не оглядываясь, лишь прошипев: «</w:t>
      </w:r>
      <w:r w:rsidDel="00000000" w:rsidR="00000000" w:rsidRPr="00000000">
        <w:rPr>
          <w:rFonts w:ascii="Times New Roman" w:cs="Times New Roman" w:eastAsia="Times New Roman" w:hAnsi="Times New Roman"/>
          <w:i w:val="1"/>
          <w:sz w:val="24"/>
          <w:rtl w:val="0"/>
        </w:rPr>
        <w:t xml:space="preserve">Салазарская</w:t>
      </w:r>
      <w:r w:rsidDel="00000000" w:rsidR="00000000" w:rsidRPr="00000000">
        <w:rPr>
          <w:rFonts w:ascii="Times New Roman" w:cs="Times New Roman" w:eastAsia="Times New Roman" w:hAnsi="Times New Roman"/>
          <w:i w:val="1"/>
          <w:sz w:val="24"/>
          <w:rtl w:val="0"/>
        </w:rPr>
        <w:t xml:space="preserve"> ... ». Второе слово Гермиона знала, и оно задело её гораздо сильнее, чем </w:t>
      </w:r>
      <w:r w:rsidDel="00000000" w:rsidR="00000000" w:rsidRPr="00000000">
        <w:rPr>
          <w:rFonts w:ascii="Times New Roman" w:cs="Times New Roman" w:eastAsia="Times New Roman" w:hAnsi="Times New Roman"/>
          <w:i w:val="1"/>
          <w:sz w:val="24"/>
          <w:rtl w:val="0"/>
        </w:rPr>
        <w:t xml:space="preserve">всё</w:t>
      </w:r>
      <w:r w:rsidDel="00000000" w:rsidR="00000000" w:rsidRPr="00000000">
        <w:rPr>
          <w:rFonts w:ascii="Times New Roman" w:cs="Times New Roman" w:eastAsia="Times New Roman" w:hAnsi="Times New Roman"/>
          <w:i w:val="1"/>
          <w:sz w:val="24"/>
          <w:rtl w:val="0"/>
        </w:rPr>
        <w:t xml:space="preserve">, что слизеринцы обычно говорили про грязнокровок. Слово «грязнокровка» звучало для неё просто как странный термин, принятый среди волшебников.</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У Гермионы по-прежнему не выходило,</w:t>
      </w:r>
      <w:r w:rsidDel="00000000" w:rsidR="00000000" w:rsidRPr="00000000">
        <w:rPr>
          <w:rFonts w:ascii="Times New Roman" w:cs="Times New Roman" w:eastAsia="Times New Roman" w:hAnsi="Times New Roman"/>
          <w:i w:val="1"/>
          <w:sz w:val="24"/>
          <w:rtl w:val="0"/>
        </w:rPr>
        <w:t xml:space="preserve"> не</w:t>
      </w:r>
      <w:r w:rsidDel="00000000" w:rsidR="00000000" w:rsidRPr="00000000">
        <w:rPr>
          <w:rFonts w:ascii="Times New Roman" w:cs="Times New Roman" w:eastAsia="Times New Roman" w:hAnsi="Times New Roman"/>
          <w:i w:val="1"/>
          <w:sz w:val="24"/>
          <w:rtl w:val="0"/>
        </w:rPr>
        <w:t xml:space="preserve"> получалось привыкнуть к тому, что её ненавидят. Каждый такой случай больно ранил. В особенности, когда ненависть шла от гриффиндорцев, которые </w:t>
      </w:r>
      <w:r w:rsidDel="00000000" w:rsidR="00000000" w:rsidRPr="00000000">
        <w:rPr>
          <w:rFonts w:ascii="Times New Roman" w:cs="Times New Roman" w:eastAsia="Times New Roman" w:hAnsi="Times New Roman"/>
          <w:sz w:val="24"/>
          <w:rtl w:val="0"/>
        </w:rPr>
        <w:t xml:space="preserve">по идее </w:t>
      </w:r>
      <w:r w:rsidDel="00000000" w:rsidR="00000000" w:rsidRPr="00000000">
        <w:rPr>
          <w:rFonts w:ascii="Times New Roman" w:cs="Times New Roman" w:eastAsia="Times New Roman" w:hAnsi="Times New Roman"/>
          <w:i w:val="1"/>
          <w:sz w:val="24"/>
          <w:rtl w:val="0"/>
        </w:rPr>
        <w:t xml:space="preserve">должны быть на стороне добра.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Как и было велено, Гарри распределил восьмерых своих солдат между остальными армиями. Он добровольно отдал </w:t>
      </w:r>
      <w:r w:rsidDel="00000000" w:rsidR="00000000" w:rsidRPr="00000000">
        <w:rPr>
          <w:rFonts w:ascii="Times New Roman" w:cs="Times New Roman" w:eastAsia="Times New Roman" w:hAnsi="Times New Roman"/>
          <w:i w:val="1"/>
          <w:sz w:val="24"/>
          <w:rtl w:val="0"/>
        </w:rPr>
        <w:t xml:space="preserve">двух</w:t>
      </w:r>
      <w:r w:rsidDel="00000000" w:rsidR="00000000" w:rsidRPr="00000000">
        <w:rPr>
          <w:rFonts w:ascii="Times New Roman" w:cs="Times New Roman" w:eastAsia="Times New Roman" w:hAnsi="Times New Roman"/>
          <w:sz w:val="24"/>
          <w:rtl w:val="0"/>
        </w:rPr>
        <w:t xml:space="preserve"> лейтенантов Хаоса, направив Дина Томаса в Армию Драконов, а Симуса Финнигана — Солнечным, в обмен на Блейза Забини, которого, </w:t>
      </w:r>
      <w:r w:rsidDel="00000000" w:rsidR="00000000" w:rsidRPr="00000000">
        <w:rPr>
          <w:rFonts w:ascii="Times New Roman" w:cs="Times New Roman" w:eastAsia="Times New Roman" w:hAnsi="Times New Roman"/>
          <w:sz w:val="24"/>
          <w:rtl w:val="0"/>
        </w:rPr>
        <w:t xml:space="preserve">по мнению </w:t>
      </w:r>
      <w:r w:rsidDel="00000000" w:rsidR="00000000" w:rsidRPr="00000000">
        <w:rPr>
          <w:rFonts w:ascii="Times New Roman" w:cs="Times New Roman" w:eastAsia="Times New Roman" w:hAnsi="Times New Roman"/>
          <w:sz w:val="24"/>
          <w:rtl w:val="0"/>
        </w:rPr>
        <w:t xml:space="preserve">Гарри</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«недоиспользовали» в Солнечном Отряде. Лаванда предпочла Солнечных, чтобы быть вместе с большинством девочек из ЖОПРПГ, а Трейси решила остаться с Хаосом.</w:t>
      </w:r>
      <w:r w:rsidDel="00000000" w:rsidR="00000000" w:rsidRPr="00000000">
        <w:rPr>
          <w:rFonts w:ascii="Times New Roman" w:cs="Times New Roman" w:eastAsia="Times New Roman" w:hAnsi="Times New Roman"/>
          <w:color w:val="38761d"/>
          <w:sz w:val="24"/>
          <w:rtl w:val="0"/>
        </w:rPr>
        <w:t xml:space="preserve">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Думаешь, так тебе будет легче</w:t>
      </w:r>
      <w:r w:rsidDel="00000000" w:rsidR="00000000" w:rsidRPr="00000000">
        <w:rPr>
          <w:rFonts w:ascii="Times New Roman" w:cs="Times New Roman" w:eastAsia="Times New Roman" w:hAnsi="Times New Roman"/>
          <w:i w:val="1"/>
          <w:sz w:val="24"/>
          <w:rtl w:val="0"/>
        </w:rPr>
        <w:t xml:space="preserve"> околдовать генерала Поттера? — спросила Лаванда. Гермиона изо всех сил старалась не замечать их разговор. — Должна сказать, </w:t>
      </w:r>
      <w:r w:rsidDel="00000000" w:rsidR="00000000" w:rsidRPr="00000000">
        <w:rPr>
          <w:rFonts w:ascii="Times New Roman" w:cs="Times New Roman" w:eastAsia="Times New Roman" w:hAnsi="Times New Roman"/>
          <w:i w:val="1"/>
          <w:sz w:val="24"/>
          <w:rtl w:val="0"/>
        </w:rPr>
        <w:t xml:space="preserve">Трейсик</w:t>
      </w:r>
      <w:r w:rsidDel="00000000" w:rsidR="00000000" w:rsidRPr="00000000">
        <w:rPr>
          <w:rFonts w:ascii="Times New Roman" w:cs="Times New Roman" w:eastAsia="Times New Roman" w:hAnsi="Times New Roman"/>
          <w:i w:val="1"/>
          <w:sz w:val="24"/>
          <w:rtl w:val="0"/>
        </w:rPr>
        <w:t xml:space="preserve">, по-моему наш Солнечный генерал уже довольно сильно вскружила ему голову. </w:t>
      </w:r>
      <w:r w:rsidDel="00000000" w:rsidR="00000000" w:rsidRPr="00000000">
        <w:rPr>
          <w:rFonts w:ascii="Times New Roman" w:cs="Times New Roman" w:eastAsia="Times New Roman" w:hAnsi="Times New Roman"/>
          <w:i w:val="1"/>
          <w:sz w:val="24"/>
          <w:rtl w:val="0"/>
        </w:rPr>
        <w:t xml:space="preserve">Думаю</w:t>
      </w:r>
      <w:r w:rsidDel="00000000" w:rsidR="00000000" w:rsidRPr="00000000">
        <w:rPr>
          <w:rFonts w:ascii="Times New Roman" w:cs="Times New Roman" w:eastAsia="Times New Roman" w:hAnsi="Times New Roman"/>
          <w:i w:val="1"/>
          <w:sz w:val="24"/>
          <w:rtl w:val="0"/>
        </w:rPr>
        <w:t xml:space="preserve">, тебе лучше попробовать убедить Гермиону, что вам троим нужно, ну, договориться...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Никто так и не выяснил, что замышляет Драко Малфой.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 Уверен? — со слышимой неохотой переспросил Гарри Поттер. — Гермиона, ты же знаешь, рационалист ни в чём не уверен, даже в том, что дважды </w:t>
      </w:r>
      <w:r w:rsidDel="00000000" w:rsidR="00000000" w:rsidRPr="00000000">
        <w:rPr>
          <w:rFonts w:ascii="Times New Roman" w:cs="Times New Roman" w:eastAsia="Times New Roman" w:hAnsi="Times New Roman"/>
          <w:i w:val="1"/>
          <w:sz w:val="24"/>
          <w:rtl w:val="0"/>
        </w:rPr>
        <w:t xml:space="preserve">два</w:t>
      </w:r>
      <w:r w:rsidDel="00000000" w:rsidR="00000000" w:rsidRPr="00000000">
        <w:rPr>
          <w:rFonts w:ascii="Times New Roman" w:cs="Times New Roman" w:eastAsia="Times New Roman" w:hAnsi="Times New Roman"/>
          <w:i w:val="1"/>
          <w:sz w:val="24"/>
          <w:rtl w:val="0"/>
        </w:rPr>
        <w:t xml:space="preserve"> — четыре. Я не могу прочесть мысли Малфоя. И даже если бы мог, оставалась бы возможность, что он идеальный окклюмент. Могу лишь сказать, что, судя по моим наблюдениям, вероятность того, что Малфой показывает слизеринцам лучший путь, гораздо больше, чем думает Дафна Гринграсс. И мы должны... </w:t>
      </w:r>
      <w:r w:rsidDel="00000000" w:rsidR="00000000" w:rsidRPr="00000000">
        <w:rPr>
          <w:rFonts w:ascii="Times New Roman" w:cs="Times New Roman" w:eastAsia="Times New Roman" w:hAnsi="Times New Roman"/>
          <w:i w:val="1"/>
          <w:sz w:val="24"/>
          <w:rtl w:val="0"/>
        </w:rPr>
        <w:t xml:space="preserve">мы должны </w:t>
      </w:r>
      <w:r w:rsidDel="00000000" w:rsidR="00000000" w:rsidRPr="00000000">
        <w:rPr>
          <w:rFonts w:ascii="Times New Roman" w:cs="Times New Roman" w:eastAsia="Times New Roman" w:hAnsi="Times New Roman"/>
          <w:i w:val="1"/>
          <w:sz w:val="24"/>
          <w:rtl w:val="0"/>
        </w:rPr>
        <w:t xml:space="preserve">полагаться на это, Гермиона.</w:t>
      </w:r>
      <w:r w:rsidDel="00000000" w:rsidR="00000000" w:rsidRPr="00000000">
        <w:rPr>
          <w:rFonts w:ascii="Times New Roman" w:cs="Times New Roman" w:eastAsia="Times New Roman" w:hAnsi="Times New Roman"/>
          <w:i w:val="1"/>
          <w:color w:val="674ea7"/>
          <w:sz w:val="24"/>
          <w:rtl w:val="0"/>
        </w:rPr>
        <w:t xml:space="preserve">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(Итак, судя по </w:t>
      </w:r>
      <w:r w:rsidDel="00000000" w:rsidR="00000000" w:rsidRPr="00000000">
        <w:rPr>
          <w:rFonts w:ascii="Times New Roman" w:cs="Times New Roman" w:eastAsia="Times New Roman" w:hAnsi="Times New Roman"/>
          <w:sz w:val="24"/>
          <w:rtl w:val="0"/>
        </w:rPr>
        <w:t xml:space="preserve">всему</w:t>
      </w:r>
      <w:r w:rsidDel="00000000" w:rsidR="00000000" w:rsidRPr="00000000">
        <w:rPr>
          <w:rFonts w:ascii="Times New Roman" w:cs="Times New Roman" w:eastAsia="Times New Roman" w:hAnsi="Times New Roman"/>
          <w:sz w:val="24"/>
          <w:rtl w:val="0"/>
        </w:rPr>
        <w:t xml:space="preserve">, Гарри думает, что Драко Малфой — хороший. </w:t>
      </w:r>
      <w:r w:rsidDel="00000000" w:rsidR="00000000" w:rsidRPr="00000000">
        <w:rPr>
          <w:rFonts w:ascii="Times New Roman" w:cs="Times New Roman" w:eastAsia="Times New Roman" w:hAnsi="Times New Roman"/>
          <w:sz w:val="24"/>
          <w:rtl w:val="0"/>
        </w:rPr>
        <w:t xml:space="preserve">Но проблема в том, что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Гарри также склонен доверять людям вроде профессора Квиррелла.)</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Профессор Квиррелл, — сказал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Гарри, — меня беспокоит растущая ненависть со стороны Слизерина к Гермионе Грейнджер.</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Они сидели в кабинете профессора Защиты — Гарри расположился в отдалении от преподавательского стола, (правда, чувство неотвратимой катастрофы всё равно присутствовало), а в пустом книжном шкафу как обычно отражался лысеющий затылок профессора Квиррелла.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На бедре Гарри держал чашку странного, вероятно-очень-дорогого китайского чая. </w:t>
      </w:r>
      <w:r w:rsidDel="00000000" w:rsidR="00000000" w:rsidRPr="00000000">
        <w:rPr>
          <w:rFonts w:ascii="Times New Roman" w:cs="Times New Roman" w:eastAsia="Times New Roman" w:hAnsi="Times New Roman"/>
          <w:sz w:val="24"/>
          <w:rtl w:val="0"/>
        </w:rPr>
        <w:t xml:space="preserve">И то, что Гарри принял осознанное решение его выпить, определённо говорило что-то о мыслях, посещавших его голову в последнее время.</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 это должно беспокоить меня потому что</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 спросил профессор Квиррелл и сделал глоток из своей чашки.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Эм-м, </w:t>
      </w:r>
      <w:r w:rsidDel="00000000" w:rsidR="00000000" w:rsidRPr="00000000">
        <w:rPr>
          <w:rFonts w:ascii="Times New Roman" w:cs="Times New Roman" w:eastAsia="Times New Roman" w:hAnsi="Times New Roman"/>
          <w:sz w:val="24"/>
          <w:rtl w:val="0"/>
        </w:rPr>
        <w:t xml:space="preserve">н-да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пожалуй, </w:t>
      </w:r>
      <w:r w:rsidDel="00000000" w:rsidR="00000000" w:rsidRPr="00000000">
        <w:rPr>
          <w:rFonts w:ascii="Times New Roman" w:cs="Times New Roman" w:eastAsia="Times New Roman" w:hAnsi="Times New Roman"/>
          <w:sz w:val="24"/>
          <w:rtl w:val="0"/>
        </w:rPr>
        <w:t xml:space="preserve">это действительно </w:t>
      </w:r>
      <w:r w:rsidDel="00000000" w:rsidR="00000000" w:rsidRPr="00000000">
        <w:rPr>
          <w:rFonts w:ascii="Times New Roman" w:cs="Times New Roman" w:eastAsia="Times New Roman" w:hAnsi="Times New Roman"/>
          <w:sz w:val="24"/>
          <w:rtl w:val="0"/>
        </w:rPr>
        <w:t xml:space="preserve">не важно</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О</w:t>
      </w:r>
      <w:r w:rsidDel="00000000" w:rsidR="00000000" w:rsidRPr="00000000">
        <w:rPr>
          <w:rFonts w:ascii="Times New Roman" w:cs="Times New Roman" w:eastAsia="Times New Roman" w:hAnsi="Times New Roman"/>
          <w:sz w:val="24"/>
          <w:rtl w:val="0"/>
        </w:rPr>
        <w:t xml:space="preserve">, перестаньте, профессор Квиррелл! Вы сами строили планы по восстановлению репутации Слизерина по меньшей мере с первой пятницы учебного</w:t>
      </w:r>
      <w:r w:rsidDel="00000000" w:rsidR="00000000" w:rsidRPr="00000000">
        <w:rPr>
          <w:rFonts w:ascii="Times New Roman" w:cs="Times New Roman" w:eastAsia="Times New Roman" w:hAnsi="Times New Roman"/>
          <w:sz w:val="24"/>
          <w:rtl w:val="0"/>
        </w:rPr>
        <w:t xml:space="preserve"> года.</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П</w:t>
      </w:r>
      <w:r w:rsidDel="00000000" w:rsidR="00000000" w:rsidRPr="00000000">
        <w:rPr>
          <w:rFonts w:ascii="Times New Roman" w:cs="Times New Roman" w:eastAsia="Times New Roman" w:hAnsi="Times New Roman"/>
          <w:sz w:val="24"/>
          <w:rtl w:val="0"/>
        </w:rPr>
        <w:t xml:space="preserve">о краям тонких бледных губ будто скользнула улыбка, а может</w:t>
      </w:r>
      <w:r w:rsidDel="00000000" w:rsidR="00000000" w:rsidRPr="00000000">
        <w:rPr>
          <w:rFonts w:ascii="Times New Roman" w:cs="Times New Roman" w:eastAsia="Times New Roman" w:hAnsi="Times New Roman"/>
          <w:sz w:val="24"/>
          <w:rtl w:val="0"/>
        </w:rPr>
        <w:t xml:space="preserve"> Гарри </w:t>
      </w:r>
      <w:r w:rsidDel="00000000" w:rsidR="00000000" w:rsidRPr="00000000">
        <w:rPr>
          <w:rFonts w:ascii="Times New Roman" w:cs="Times New Roman" w:eastAsia="Times New Roman" w:hAnsi="Times New Roman"/>
          <w:sz w:val="24"/>
          <w:rtl w:val="0"/>
        </w:rPr>
        <w:t xml:space="preserve">лишь </w:t>
      </w:r>
      <w:r w:rsidDel="00000000" w:rsidR="00000000" w:rsidRPr="00000000">
        <w:rPr>
          <w:rFonts w:ascii="Times New Roman" w:cs="Times New Roman" w:eastAsia="Times New Roman" w:hAnsi="Times New Roman"/>
          <w:sz w:val="24"/>
          <w:rtl w:val="0"/>
        </w:rPr>
        <w:t xml:space="preserve">показалось</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Я </w:t>
      </w:r>
      <w:r w:rsidDel="00000000" w:rsidR="00000000" w:rsidRPr="00000000">
        <w:rPr>
          <w:rFonts w:ascii="Times New Roman" w:cs="Times New Roman" w:eastAsia="Times New Roman" w:hAnsi="Times New Roman"/>
          <w:sz w:val="24"/>
          <w:rtl w:val="0"/>
        </w:rPr>
        <w:t xml:space="preserve">думаю</w:t>
      </w:r>
      <w:r w:rsidDel="00000000" w:rsidR="00000000" w:rsidRPr="00000000">
        <w:rPr>
          <w:rFonts w:ascii="Times New Roman" w:cs="Times New Roman" w:eastAsia="Times New Roman" w:hAnsi="Times New Roman"/>
          <w:sz w:val="24"/>
          <w:rtl w:val="0"/>
        </w:rPr>
        <w:t xml:space="preserve">, в итоге факультет Слизерин </w:t>
      </w:r>
      <w:r w:rsidDel="00000000" w:rsidR="00000000" w:rsidRPr="00000000">
        <w:rPr>
          <w:rFonts w:ascii="Times New Roman" w:cs="Times New Roman" w:eastAsia="Times New Roman" w:hAnsi="Times New Roman"/>
          <w:sz w:val="24"/>
          <w:rtl w:val="0"/>
        </w:rPr>
        <w:t xml:space="preserve">п</w:t>
      </w:r>
      <w:r w:rsidDel="00000000" w:rsidR="00000000" w:rsidRPr="00000000">
        <w:rPr>
          <w:rFonts w:ascii="Times New Roman" w:cs="Times New Roman" w:eastAsia="Times New Roman" w:hAnsi="Times New Roman"/>
          <w:sz w:val="24"/>
          <w:rtl w:val="0"/>
        </w:rPr>
        <w:t xml:space="preserve">реуспеет, мистер Поттер, вне зависимости от судьбы одной девочки. Но я соглашусь, что нынешнее его состояние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не благоприятно для вашей подружки. Хулиганы двух факультетов, многие из которых происходят из могущественных, обладающих массой связей семей, видят в </w:t>
      </w:r>
      <w:r w:rsidDel="00000000" w:rsidR="00000000" w:rsidRPr="00000000">
        <w:rPr>
          <w:rFonts w:ascii="Times New Roman" w:cs="Times New Roman" w:eastAsia="Times New Roman" w:hAnsi="Times New Roman"/>
          <w:sz w:val="24"/>
          <w:rtl w:val="0"/>
        </w:rPr>
        <w:t xml:space="preserve">мисс Грейнджер угрозу</w:t>
      </w:r>
      <w:r w:rsidDel="00000000" w:rsidR="00000000" w:rsidRPr="00000000">
        <w:rPr>
          <w:rFonts w:ascii="Times New Roman" w:cs="Times New Roman" w:eastAsia="Times New Roman" w:hAnsi="Times New Roman"/>
          <w:sz w:val="24"/>
          <w:rtl w:val="0"/>
        </w:rPr>
        <w:t xml:space="preserve"> своей репутации и гордости. Это сильный мотив для того, чтобы причинить ей боль, но он не идёт ни в какое сравнение с неприкрытой завистью гриффиндорцев, на глазах у которых чужак собирает лавры героя, о которых они мечтают с детства.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Теперь профессор Квиррелл точно улыбался, пусть и слегка.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Не говоря уже о слизеринцах, которые слышат, что призрак Салазара Слизерина предпочёл им грязнокровку. Интересно, в состоянии ли вы понять, мистер Поттер, какой будет их реакция? Те, кто не </w:t>
      </w:r>
      <w:commentRangeStart w:id="0"/>
      <w:r w:rsidDel="00000000" w:rsidR="00000000" w:rsidRPr="00000000">
        <w:rPr>
          <w:rFonts w:ascii="Times New Roman" w:cs="Times New Roman" w:eastAsia="Times New Roman" w:hAnsi="Times New Roman"/>
          <w:sz w:val="24"/>
          <w:rtl w:val="0"/>
        </w:rPr>
        <w:t xml:space="preserve">поверят</w:t>
      </w:r>
      <w:commentRangeEnd w:id="0"/>
      <w:r w:rsidDel="00000000" w:rsidR="00000000" w:rsidRPr="00000000">
        <w:commentReference w:id="0"/>
      </w:r>
      <w:r w:rsidDel="00000000" w:rsidR="00000000" w:rsidRPr="00000000">
        <w:rPr>
          <w:rFonts w:ascii="Times New Roman" w:cs="Times New Roman" w:eastAsia="Times New Roman" w:hAnsi="Times New Roman"/>
          <w:sz w:val="24"/>
          <w:rtl w:val="0"/>
        </w:rPr>
        <w:t xml:space="preserve"> в это, с радостью убьют мисс Грейнджер за оскорбление. А те слизеринцы, которые в глубине души, в самом потаённом уголке, опасаются, что это может быть </w:t>
      </w:r>
      <w:r w:rsidDel="00000000" w:rsidR="00000000" w:rsidRPr="00000000">
        <w:rPr>
          <w:rFonts w:ascii="Times New Roman" w:cs="Times New Roman" w:eastAsia="Times New Roman" w:hAnsi="Times New Roman"/>
          <w:i w:val="1"/>
          <w:sz w:val="24"/>
          <w:rtl w:val="0"/>
        </w:rPr>
        <w:t xml:space="preserve">правдой</w:t>
      </w:r>
      <w:r w:rsidDel="00000000" w:rsidR="00000000" w:rsidRPr="00000000">
        <w:rPr>
          <w:rFonts w:ascii="Times New Roman" w:cs="Times New Roman" w:eastAsia="Times New Roman" w:hAnsi="Times New Roman"/>
          <w:sz w:val="24"/>
          <w:rtl w:val="0"/>
        </w:rPr>
        <w:t xml:space="preserve">... Никому не известно, на какие действия их толкнёт паника, — профессор спокойно отпил чаю. — С опытом, мистер Поттер, вы научитесь предвидеть подобные последствия своих планов. А </w:t>
      </w:r>
      <w:r w:rsidDel="00000000" w:rsidR="00000000" w:rsidRPr="00000000">
        <w:rPr>
          <w:rFonts w:ascii="Times New Roman" w:cs="Times New Roman" w:eastAsia="Times New Roman" w:hAnsi="Times New Roman"/>
          <w:sz w:val="24"/>
          <w:rtl w:val="0"/>
        </w:rPr>
        <w:t xml:space="preserve">пока </w:t>
      </w:r>
      <w:r w:rsidDel="00000000" w:rsidR="00000000" w:rsidRPr="00000000">
        <w:rPr>
          <w:rFonts w:ascii="Times New Roman" w:cs="Times New Roman" w:eastAsia="Times New Roman" w:hAnsi="Times New Roman"/>
          <w:sz w:val="24"/>
          <w:rtl w:val="0"/>
        </w:rPr>
        <w:t xml:space="preserve">же ваше намеренное игнорирование человеческих качеств, которые вы находите неприятными, сослужило вам плохую службу.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Гарри глотнул чая.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Эм-м, — протянул он, — профессор Квиррелл... не </w:t>
      </w:r>
      <w:r w:rsidDel="00000000" w:rsidR="00000000" w:rsidRPr="00000000">
        <w:rPr>
          <w:rFonts w:ascii="Times New Roman" w:cs="Times New Roman" w:eastAsia="Times New Roman" w:hAnsi="Times New Roman"/>
          <w:sz w:val="24"/>
          <w:rtl w:val="0"/>
        </w:rPr>
        <w:t xml:space="preserve">помо</w:t>
      </w:r>
      <w:r w:rsidDel="00000000" w:rsidR="00000000" w:rsidRPr="00000000">
        <w:rPr>
          <w:rFonts w:ascii="Times New Roman" w:cs="Times New Roman" w:eastAsia="Times New Roman" w:hAnsi="Times New Roman"/>
          <w:sz w:val="24"/>
          <w:rtl w:val="0"/>
        </w:rPr>
        <w:t xml:space="preserve">жете?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Я уже предлагал мисс Грейнджер свою помощь, — ответил тот, — как только понял, к чему всё идёт. И моя ученица вежливо попросила меня не вмешиваться. Не думаю, что и вы услышите что-то иное. А поскольку в этом деле мне </w:t>
      </w:r>
      <w:r w:rsidDel="00000000" w:rsidR="00000000" w:rsidRPr="00000000">
        <w:rPr>
          <w:rFonts w:ascii="Times New Roman" w:cs="Times New Roman" w:eastAsia="Times New Roman" w:hAnsi="Times New Roman"/>
          <w:sz w:val="24"/>
          <w:rtl w:val="0"/>
        </w:rPr>
        <w:t xml:space="preserve">особо нечего терять или приобретать</w:t>
      </w:r>
      <w:r w:rsidDel="00000000" w:rsidR="00000000" w:rsidRPr="00000000">
        <w:rPr>
          <w:rFonts w:ascii="Times New Roman" w:cs="Times New Roman" w:eastAsia="Times New Roman" w:hAnsi="Times New Roman"/>
          <w:sz w:val="24"/>
          <w:rtl w:val="0"/>
        </w:rPr>
        <w:t xml:space="preserve">, то я не намерен настаивать.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Профессор пожал плечами. Его пальцы крепко держали чайную чашку абсолютно правильным, изящным захватом — поверхность жидкости осталась неподвижной, даже когда профессор Квиррелл откинулся на спинку кресла.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Не волнуйтесь так сильно</w:t>
      </w:r>
      <w:r w:rsidDel="00000000" w:rsidR="00000000" w:rsidRPr="00000000">
        <w:rPr>
          <w:rFonts w:ascii="Times New Roman" w:cs="Times New Roman" w:eastAsia="Times New Roman" w:hAnsi="Times New Roman"/>
          <w:sz w:val="24"/>
          <w:rtl w:val="0"/>
        </w:rPr>
        <w:t xml:space="preserve">, мистер Поттер. Эмоции бурлят вокруг мисс Грейнджер, но она в гораздо меньшей опасности, чем вы представляете. Когда вы станете старше, </w:t>
      </w:r>
      <w:r w:rsidDel="00000000" w:rsidR="00000000" w:rsidRPr="00000000">
        <w:rPr>
          <w:rFonts w:ascii="Times New Roman" w:cs="Times New Roman" w:eastAsia="Times New Roman" w:hAnsi="Times New Roman"/>
          <w:sz w:val="24"/>
          <w:rtl w:val="0"/>
        </w:rPr>
        <w:t xml:space="preserve">вы уясните, что охотнее всего заурядные люди не предпринимают ничего.</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Конверт, который слизеринская почта доставила </w:t>
      </w:r>
      <w:r w:rsidDel="00000000" w:rsidR="00000000" w:rsidRPr="00000000">
        <w:rPr>
          <w:rFonts w:ascii="Times New Roman" w:cs="Times New Roman" w:eastAsia="Times New Roman" w:hAnsi="Times New Roman"/>
          <w:sz w:val="24"/>
          <w:rtl w:val="0"/>
        </w:rPr>
        <w:t xml:space="preserve">Дафне</w:t>
      </w:r>
      <w:r w:rsidDel="00000000" w:rsidR="00000000" w:rsidRPr="00000000">
        <w:rPr>
          <w:rFonts w:ascii="Times New Roman" w:cs="Times New Roman" w:eastAsia="Times New Roman" w:hAnsi="Times New Roman"/>
          <w:sz w:val="24"/>
          <w:rtl w:val="0"/>
        </w:rPr>
        <w:t xml:space="preserve">, был, как обычно, не подписан. На пергаменте внутри было время, место и короткая приписка: </w:t>
      </w:r>
      <w:r w:rsidDel="00000000" w:rsidR="00000000" w:rsidRPr="00000000">
        <w:rPr>
          <w:rFonts w:ascii="Times New Roman" w:cs="Times New Roman" w:eastAsia="Times New Roman" w:hAnsi="Times New Roman"/>
          <w:sz w:val="24"/>
          <w:rtl w:val="0"/>
        </w:rPr>
        <w:t xml:space="preserve">«тяжело»</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Но не это беспокоило Дафну. Её беспокоило то, что за обедом Милисента не смотрела ни на неё, ни на Трейси — она просто ела, не отводя взгляда от тарелки. Лишь единожды Милисента подняла голову, быстро посмотрела в сторону стола Пуффендуя и вновь вернулась к еде. Дафне не удалось рассмотреть выражение её лица — Милисента сидела слишком далеко от неё и Трейси.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Дафна ела и размышляла. Внутри нарастало предчувствие чего-то ужасного. В тарелке оставалась ещё половина первого блюда, и тут девочка замерла. </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То, что я Вижу, должно произойти... по сравнению с этим стать закуской для летифолдов — просто увеселительный пикник!</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Дафна не принимала осознанного решения, как это должны делать настоящие слизеринцы. Не взвешивала выгоды для себя.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Вместо этого...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Дафна сказала Ханне, Сьюзен и всем остальным, что её источник предупредил: в этот</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раз целью станут пуффендуйки, и хулиган собирается наплевать на гнев учителей и </w:t>
      </w:r>
      <w:r w:rsidDel="00000000" w:rsidR="00000000" w:rsidRPr="00000000">
        <w:rPr>
          <w:rFonts w:ascii="Times New Roman" w:cs="Times New Roman" w:eastAsia="Times New Roman" w:hAnsi="Times New Roman"/>
          <w:i w:val="1"/>
          <w:sz w:val="24"/>
          <w:rtl w:val="0"/>
        </w:rPr>
        <w:t xml:space="preserve">по-настоящему</w:t>
      </w:r>
      <w:r w:rsidDel="00000000" w:rsidR="00000000" w:rsidRPr="00000000">
        <w:rPr>
          <w:rFonts w:ascii="Times New Roman" w:cs="Times New Roman" w:eastAsia="Times New Roman" w:hAnsi="Times New Roman"/>
          <w:sz w:val="24"/>
          <w:rtl w:val="0"/>
        </w:rPr>
        <w:t xml:space="preserve">, то есть действительно </w:t>
      </w:r>
      <w:r w:rsidDel="00000000" w:rsidR="00000000" w:rsidRPr="00000000">
        <w:rPr>
          <w:rFonts w:ascii="Times New Roman" w:cs="Times New Roman" w:eastAsia="Times New Roman" w:hAnsi="Times New Roman"/>
          <w:i w:val="1"/>
          <w:sz w:val="24"/>
          <w:rtl w:val="0"/>
        </w:rPr>
        <w:t xml:space="preserve">серьёзно</w:t>
      </w:r>
      <w:r w:rsidDel="00000000" w:rsidR="00000000" w:rsidRPr="00000000">
        <w:rPr>
          <w:rFonts w:ascii="Times New Roman" w:cs="Times New Roman" w:eastAsia="Times New Roman" w:hAnsi="Times New Roman"/>
          <w:sz w:val="24"/>
          <w:rtl w:val="0"/>
        </w:rPr>
        <w:t xml:space="preserve"> ранить Ханну или Сьюзен, и им двоим следует на этот раз остаться в стороне.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Ханна согласилась.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Сьюзен...</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Что ты здесь делаешь? — </w:t>
      </w:r>
      <w:r w:rsidDel="00000000" w:rsidR="00000000" w:rsidRPr="00000000">
        <w:rPr>
          <w:rFonts w:ascii="Times New Roman" w:cs="Times New Roman" w:eastAsia="Times New Roman" w:hAnsi="Times New Roman"/>
          <w:sz w:val="24"/>
          <w:rtl w:val="0"/>
        </w:rPr>
        <w:t xml:space="preserve">завопила генерал Грейнджер, </w:t>
      </w:r>
      <w:r w:rsidDel="00000000" w:rsidR="00000000" w:rsidRPr="00000000">
        <w:rPr>
          <w:rFonts w:ascii="Times New Roman" w:cs="Times New Roman" w:eastAsia="Times New Roman" w:hAnsi="Times New Roman"/>
          <w:sz w:val="24"/>
          <w:rtl w:val="0"/>
        </w:rPr>
        <w:t xml:space="preserve">правда</w:t>
      </w:r>
      <w:r w:rsidDel="00000000" w:rsidR="00000000" w:rsidRPr="00000000">
        <w:rPr>
          <w:rFonts w:ascii="Times New Roman" w:cs="Times New Roman" w:eastAsia="Times New Roman" w:hAnsi="Times New Roman"/>
          <w:sz w:val="24"/>
          <w:rtl w:val="0"/>
        </w:rPr>
        <w:t xml:space="preserve">, шёпотом.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В лице Сьюзен ничего не изменилось, словно пуффендуйка неожиданно научилась делать такое же непроницаемое лицо, какое Дафна иногда наблюдала у своей матери.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А я в самом деле здесь? — спокойно спросила Сьюзен.</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 Ты сказала, что не придёшь!</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Я </w:t>
      </w:r>
      <w:r w:rsidDel="00000000" w:rsidR="00000000" w:rsidRPr="00000000">
        <w:rPr>
          <w:rFonts w:ascii="Times New Roman" w:cs="Times New Roman" w:eastAsia="Times New Roman" w:hAnsi="Times New Roman"/>
          <w:sz w:val="24"/>
          <w:rtl w:val="0"/>
        </w:rPr>
        <w:t xml:space="preserve">правда </w:t>
      </w:r>
      <w:r w:rsidDel="00000000" w:rsidR="00000000" w:rsidRPr="00000000">
        <w:rPr>
          <w:rFonts w:ascii="Times New Roman" w:cs="Times New Roman" w:eastAsia="Times New Roman" w:hAnsi="Times New Roman"/>
          <w:sz w:val="24"/>
          <w:rtl w:val="0"/>
        </w:rPr>
        <w:t xml:space="preserve">так сказала? — прислонившись к каменной стене коридора, где они ждали хулиганов, Сьюзен небрежно повертела в руке палочку. Её идеально уложенные тёмно-рыжие волосы контрастировали с жёлтой оторочкой пуффендуйской мантии, которая сидела </w:t>
      </w:r>
      <w:r w:rsidDel="00000000" w:rsidR="00000000" w:rsidRPr="00000000">
        <w:rPr>
          <w:rFonts w:ascii="Times New Roman" w:cs="Times New Roman" w:eastAsia="Times New Roman" w:hAnsi="Times New Roman"/>
          <w:sz w:val="24"/>
          <w:rtl w:val="0"/>
        </w:rPr>
        <w:t xml:space="preserve">заметно криво.</w:t>
      </w:r>
      <w:r w:rsidDel="00000000" w:rsidR="00000000" w:rsidRPr="00000000">
        <w:rPr>
          <w:rFonts w:ascii="Times New Roman" w:cs="Times New Roman" w:eastAsia="Times New Roman" w:hAnsi="Times New Roman"/>
          <w:sz w:val="24"/>
          <w:rtl w:val="0"/>
        </w:rPr>
        <w:t xml:space="preserve"> — Интересно, почему. Возможно, я не хотела, чтобы Ханне в голову пришла какая-нибудь странная идея. О пуффендуйской верности, скажем.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Если ты не уйдёшь, — заявила Солнечный Генерал, — я отменю операцию, и мы </w:t>
      </w:r>
      <w:r w:rsidDel="00000000" w:rsidR="00000000" w:rsidRPr="00000000">
        <w:rPr>
          <w:rFonts w:ascii="Times New Roman" w:cs="Times New Roman" w:eastAsia="Times New Roman" w:hAnsi="Times New Roman"/>
          <w:i w:val="1"/>
          <w:sz w:val="24"/>
          <w:rtl w:val="0"/>
        </w:rPr>
        <w:t xml:space="preserve">все</w:t>
      </w:r>
      <w:r w:rsidDel="00000000" w:rsidR="00000000" w:rsidRPr="00000000">
        <w:rPr>
          <w:rFonts w:ascii="Times New Roman" w:cs="Times New Roman" w:eastAsia="Times New Roman" w:hAnsi="Times New Roman"/>
          <w:sz w:val="24"/>
          <w:rtl w:val="0"/>
        </w:rPr>
        <w:t xml:space="preserve"> вернёмся в классы, мисс Боунс!</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 Эй! — </w:t>
      </w:r>
      <w:r w:rsidDel="00000000" w:rsidR="00000000" w:rsidRPr="00000000">
        <w:rPr>
          <w:rFonts w:ascii="Times New Roman" w:cs="Times New Roman" w:eastAsia="Times New Roman" w:hAnsi="Times New Roman"/>
          <w:sz w:val="24"/>
          <w:rtl w:val="0"/>
        </w:rPr>
        <w:t xml:space="preserve">воскликнула Лаванда. — Мы не голосовали </w:t>
      </w:r>
      <w:r w:rsidDel="00000000" w:rsidR="00000000" w:rsidRPr="00000000">
        <w:rPr>
          <w:rFonts w:ascii="Times New Roman" w:cs="Times New Roman" w:eastAsia="Times New Roman" w:hAnsi="Times New Roman"/>
          <w:sz w:val="24"/>
          <w:rtl w:val="0"/>
        </w:rPr>
        <w:t xml:space="preserve">по</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Меня это устраивает</w:t>
      </w:r>
      <w:r w:rsidDel="00000000" w:rsidR="00000000" w:rsidRPr="00000000">
        <w:rPr>
          <w:rFonts w:ascii="Times New Roman" w:cs="Times New Roman" w:eastAsia="Times New Roman" w:hAnsi="Times New Roman"/>
          <w:sz w:val="24"/>
          <w:rtl w:val="0"/>
        </w:rPr>
        <w:t xml:space="preserve">, — сказала Сьюзен, не сводя глаз с дальнего конца коридора, где он сливался с выложенным плиткой проходом, в котором, как им сказали, и должен появиться хулиган. — Я просто останусь здесь сама.</w:t>
      </w:r>
    </w:p>
    <w:p w:rsidR="00000000" w:rsidDel="00000000" w:rsidP="00000000" w:rsidRDefault="00000000" w:rsidRPr="00000000">
      <w:pPr>
        <w:keepNext w:val="0"/>
        <w:keepLines w:val="0"/>
        <w:widowControl w:val="0"/>
        <w:tabs>
          <w:tab w:val="left" w:pos="2340"/>
        </w:tabs>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Почему... — Дафна </w:t>
      </w:r>
      <w:r w:rsidDel="00000000" w:rsidR="00000000" w:rsidRPr="00000000">
        <w:rPr>
          <w:rFonts w:ascii="Times New Roman" w:cs="Times New Roman" w:eastAsia="Times New Roman" w:hAnsi="Times New Roman"/>
          <w:sz w:val="24"/>
          <w:rtl w:val="0"/>
        </w:rPr>
        <w:t xml:space="preserve">прервалась</w:t>
      </w:r>
      <w:r w:rsidDel="00000000" w:rsidR="00000000" w:rsidRPr="00000000">
        <w:rPr>
          <w:rFonts w:ascii="Times New Roman" w:cs="Times New Roman" w:eastAsia="Times New Roman" w:hAnsi="Times New Roman"/>
          <w:sz w:val="24"/>
          <w:rtl w:val="0"/>
        </w:rPr>
        <w:t xml:space="preserve">, потому что у неё комок подкатил к горлу. </w:t>
      </w:r>
      <w:r w:rsidDel="00000000" w:rsidR="00000000" w:rsidRPr="00000000">
        <w:rPr>
          <w:rFonts w:ascii="Times New Roman" w:cs="Times New Roman" w:eastAsia="Times New Roman" w:hAnsi="Times New Roman"/>
          <w:i w:val="1"/>
          <w:sz w:val="24"/>
          <w:rtl w:val="0"/>
        </w:rPr>
        <w:t xml:space="preserve">Если я попытаюсь это изменить, если </w:t>
      </w:r>
      <w:r w:rsidDel="00000000" w:rsidR="00000000" w:rsidRPr="00000000">
        <w:rPr>
          <w:rFonts w:ascii="Times New Roman" w:cs="Times New Roman" w:eastAsia="Times New Roman" w:hAnsi="Times New Roman"/>
          <w:sz w:val="24"/>
          <w:rtl w:val="0"/>
        </w:rPr>
        <w:t xml:space="preserve">кто-нибудь</w:t>
      </w:r>
      <w:r w:rsidDel="00000000" w:rsidR="00000000" w:rsidRPr="00000000">
        <w:rPr>
          <w:rFonts w:ascii="Times New Roman" w:cs="Times New Roman" w:eastAsia="Times New Roman" w:hAnsi="Times New Roman"/>
          <w:i w:val="1"/>
          <w:sz w:val="24"/>
          <w:rtl w:val="0"/>
        </w:rPr>
        <w:t xml:space="preserve"> попытается это изменить, произойдут по-настоящему ужасные, кошмарные, нехорошие, очень плохие вещи. И затем это в любом случае произойдёт...</w:t>
      </w:r>
      <w:r w:rsidDel="00000000" w:rsidR="00000000" w:rsidRPr="00000000">
        <w:rPr>
          <w:rFonts w:ascii="Times New Roman" w:cs="Times New Roman" w:eastAsia="Times New Roman" w:hAnsi="Times New Roman"/>
          <w:sz w:val="24"/>
          <w:rtl w:val="0"/>
        </w:rPr>
        <w:t xml:space="preserve"> — Почему ты</w:t>
      </w:r>
      <w:r w:rsidDel="00000000" w:rsidR="00000000" w:rsidRPr="00000000">
        <w:rPr>
          <w:rFonts w:ascii="Times New Roman" w:cs="Times New Roman" w:eastAsia="Times New Roman" w:hAnsi="Times New Roman"/>
          <w:sz w:val="24"/>
          <w:rtl w:val="0"/>
        </w:rPr>
        <w:t xml:space="preserve"> так себя ведёшь</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tabs>
          <w:tab w:val="left" w:pos="2340"/>
        </w:tabs>
        <w:ind w:firstLine="570"/>
        <w:contextualSpacing w:val="0"/>
      </w:pPr>
      <w:r w:rsidDel="00000000" w:rsidR="00000000" w:rsidRPr="00000000">
        <w:rPr>
          <w:rFonts w:ascii="Times New Roman" w:cs="Times New Roman" w:eastAsia="Times New Roman" w:hAnsi="Times New Roman"/>
          <w:sz w:val="24"/>
          <w:rtl w:val="0"/>
        </w:rPr>
        <w:t xml:space="preserve">— Это </w:t>
      </w:r>
      <w:r w:rsidDel="00000000" w:rsidR="00000000" w:rsidRPr="00000000">
        <w:rPr>
          <w:rFonts w:ascii="Times New Roman" w:cs="Times New Roman" w:eastAsia="Times New Roman" w:hAnsi="Times New Roman"/>
          <w:sz w:val="24"/>
          <w:rtl w:val="0"/>
        </w:rPr>
        <w:t xml:space="preserve">не похоже</w:t>
      </w:r>
      <w:r w:rsidDel="00000000" w:rsidR="00000000" w:rsidRPr="00000000">
        <w:rPr>
          <w:rFonts w:ascii="Times New Roman" w:cs="Times New Roman" w:eastAsia="Times New Roman" w:hAnsi="Times New Roman"/>
          <w:sz w:val="24"/>
          <w:rtl w:val="0"/>
        </w:rPr>
        <w:t xml:space="preserve"> на меня, — сказала Сьюзен. — Я знаю. Но... — Сьюзен пожала плечами. — Понимаете, люди не всегда похожи на самих себя.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Они упрашивали.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Они умоляли.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Сьюзен вообще перестала отвечать, она лишь по-прежнему наблюдала за коридором и ждала.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Дафна чуть не плакала. Её терзала мысль, не она ли стала этому причиной. Если попытка изменить Судьбу сделала происходящее </w:t>
      </w:r>
      <w:r w:rsidDel="00000000" w:rsidR="00000000" w:rsidRPr="00000000">
        <w:rPr>
          <w:rFonts w:ascii="Times New Roman" w:cs="Times New Roman" w:eastAsia="Times New Roman" w:hAnsi="Times New Roman"/>
          <w:i w:val="1"/>
          <w:sz w:val="24"/>
          <w:rtl w:val="0"/>
        </w:rPr>
        <w:t xml:space="preserve">хуже...</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Дафна, — голос Гермионы прозвучал намного выше обычного, — сходи и приведи учителя. Бегом.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Дафна развернулась и бросилась по коридору </w:t>
      </w:r>
      <w:r w:rsidDel="00000000" w:rsidR="00000000" w:rsidRPr="00000000">
        <w:rPr>
          <w:rFonts w:ascii="Times New Roman" w:cs="Times New Roman" w:eastAsia="Times New Roman" w:hAnsi="Times New Roman"/>
          <w:sz w:val="24"/>
          <w:rtl w:val="0"/>
        </w:rPr>
        <w:t xml:space="preserve">в противоположном направлении</w:t>
      </w:r>
      <w:r w:rsidDel="00000000" w:rsidR="00000000" w:rsidRPr="00000000">
        <w:rPr>
          <w:rFonts w:ascii="Times New Roman" w:cs="Times New Roman" w:eastAsia="Times New Roman" w:hAnsi="Times New Roman"/>
          <w:sz w:val="24"/>
          <w:rtl w:val="0"/>
        </w:rPr>
        <w:t xml:space="preserve">, но вдруг осознала и повернулась обратно к девочкам, которые — за исключением Сьюзен — смотрели на неё, и, чувствуя себя так, как будто её сейчас вырвет, выдавила: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Я не могу...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 Что ещё</w:t>
      </w:r>
      <w:r w:rsidDel="00000000" w:rsidR="00000000" w:rsidRPr="00000000">
        <w:rPr>
          <w:rFonts w:ascii="Times New Roman" w:cs="Times New Roman" w:eastAsia="Times New Roman" w:hAnsi="Times New Roman"/>
          <w:i w:val="1"/>
          <w:sz w:val="24"/>
          <w:rtl w:val="0"/>
        </w:rPr>
        <w:t xml:space="preserve">?</w:t>
      </w:r>
      <w:r w:rsidDel="00000000" w:rsidR="00000000" w:rsidRPr="00000000">
        <w:rPr>
          <w:rFonts w:ascii="Times New Roman" w:cs="Times New Roman" w:eastAsia="Times New Roman" w:hAnsi="Times New Roman"/>
          <w:sz w:val="24"/>
          <w:rtl w:val="0"/>
        </w:rPr>
        <w:t xml:space="preserve"> — спросила Гермиона.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Мне кажется, чем больше с этим борешься, </w:t>
      </w:r>
      <w:r w:rsidDel="00000000" w:rsidR="00000000" w:rsidRPr="00000000">
        <w:rPr>
          <w:rFonts w:ascii="Times New Roman" w:cs="Times New Roman" w:eastAsia="Times New Roman" w:hAnsi="Times New Roman"/>
          <w:sz w:val="24"/>
          <w:rtl w:val="0"/>
        </w:rPr>
        <w:t xml:space="preserve">тем хуже становится</w:t>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Так происходило в пьесах, иногда.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Гермиона пристально посмотрела на неё, затем скомандовала: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Падма.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Вторая когтевранка без возражений сорвалась с места. Дафна смотрела ей вслед. Она знала, что Падма бегает хуже неё, и теперь думала, что, быть может, именно </w:t>
      </w:r>
      <w:r w:rsidDel="00000000" w:rsidR="00000000" w:rsidRPr="00000000">
        <w:rPr>
          <w:rFonts w:ascii="Times New Roman" w:cs="Times New Roman" w:eastAsia="Times New Roman" w:hAnsi="Times New Roman"/>
          <w:i w:val="1"/>
          <w:sz w:val="24"/>
          <w:rtl w:val="0"/>
        </w:rPr>
        <w:t xml:space="preserve">из-за этого </w:t>
      </w:r>
      <w:r w:rsidDel="00000000" w:rsidR="00000000" w:rsidRPr="00000000">
        <w:rPr>
          <w:rFonts w:ascii="Times New Roman" w:cs="Times New Roman" w:eastAsia="Times New Roman" w:hAnsi="Times New Roman"/>
          <w:sz w:val="24"/>
          <w:rtl w:val="0"/>
        </w:rPr>
        <w:t xml:space="preserve">помощь опоздает...</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Хулиганы здесь, — лаконично сообщила Сьюзен. — Эх, да у них заложник.</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Девочки крутанулись на месте и увидели...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Троих</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хулиганов-старшекурсников. Дафна узнала </w:t>
      </w:r>
      <w:r w:rsidDel="00000000" w:rsidR="00000000" w:rsidRPr="00000000">
        <w:rPr>
          <w:rFonts w:ascii="Times New Roman" w:cs="Times New Roman" w:eastAsia="Times New Roman" w:hAnsi="Times New Roman"/>
          <w:sz w:val="24"/>
          <w:rtl w:val="0"/>
        </w:rPr>
        <w:t xml:space="preserve">Рису </w:t>
      </w:r>
      <w:r w:rsidDel="00000000" w:rsidR="00000000" w:rsidRPr="00000000">
        <w:rPr>
          <w:rFonts w:ascii="Times New Roman" w:cs="Times New Roman" w:eastAsia="Times New Roman" w:hAnsi="Times New Roman"/>
          <w:sz w:val="24"/>
          <w:rtl w:val="0"/>
        </w:rPr>
        <w:t xml:space="preserve">Белку</w:t>
      </w:r>
      <w:r w:rsidDel="00000000" w:rsidR="00000000" w:rsidRPr="00000000">
        <w:rPr>
          <w:rFonts w:ascii="Times New Roman" w:cs="Times New Roman" w:eastAsia="Times New Roman" w:hAnsi="Times New Roman"/>
          <w:sz w:val="24"/>
          <w:rtl w:val="0"/>
        </w:rPr>
        <w:t xml:space="preserve"> — одну из лучших лейтенантов среди армий седьмого курса, Рэндольфа Ли — занимавшего второе место в дуэльном клубе Хогвартса, и, что хуже всего, шестикурсника Роберта Джагсона III, чей отец почти наверняка был Пожирателем Смерти.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Всех троих окружали защитные заклинания. Синяя дымка просвечивала под поверхностью лент из других цветов, </w:t>
      </w:r>
      <w:r w:rsidDel="00000000" w:rsidR="00000000" w:rsidRPr="00000000">
        <w:rPr>
          <w:rFonts w:ascii="Times New Roman" w:cs="Times New Roman" w:eastAsia="Times New Roman" w:hAnsi="Times New Roman"/>
          <w:sz w:val="24"/>
          <w:rtl w:val="0"/>
        </w:rPr>
        <w:t xml:space="preserve">периодически показываясь на поверхност</w:t>
      </w:r>
      <w:r w:rsidDel="00000000" w:rsidR="00000000" w:rsidRPr="00000000">
        <w:rPr>
          <w:rFonts w:ascii="Times New Roman" w:cs="Times New Roman" w:eastAsia="Times New Roman" w:hAnsi="Times New Roman"/>
          <w:sz w:val="24"/>
          <w:rtl w:val="0"/>
        </w:rPr>
        <w:t xml:space="preserve">и. Это были многослойные щиты — словно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троица хул</w:t>
      </w:r>
      <w:r w:rsidDel="00000000" w:rsidR="00000000" w:rsidRPr="00000000">
        <w:rPr>
          <w:rFonts w:ascii="Times New Roman" w:cs="Times New Roman" w:eastAsia="Times New Roman" w:hAnsi="Times New Roman"/>
          <w:sz w:val="24"/>
          <w:rtl w:val="0"/>
        </w:rPr>
        <w:t xml:space="preserve">иганов собралась сражаться с серьёзными дуэлянтами и тратила энергию соответственно.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А следом за ними светящиеся верёвки тащили связанную Ханну Аббот. Её глаза были широко распахнуты от страха. Губы Ханны двигались, но из-за заклинания </w:t>
      </w:r>
      <w:r w:rsidDel="00000000" w:rsidR="00000000" w:rsidRPr="00000000">
        <w:rPr>
          <w:rFonts w:ascii="Times New Roman" w:cs="Times New Roman" w:eastAsia="Times New Roman" w:hAnsi="Times New Roman"/>
          <w:i w:val="1"/>
          <w:sz w:val="24"/>
          <w:rtl w:val="0"/>
        </w:rPr>
        <w:t xml:space="preserve">Квиетус, </w:t>
      </w:r>
      <w:r w:rsidDel="00000000" w:rsidR="00000000" w:rsidRPr="00000000">
        <w:rPr>
          <w:rFonts w:ascii="Times New Roman" w:cs="Times New Roman" w:eastAsia="Times New Roman" w:hAnsi="Times New Roman"/>
          <w:sz w:val="24"/>
          <w:rtl w:val="0"/>
        </w:rPr>
        <w:t xml:space="preserve">наложенного</w:t>
      </w:r>
      <w:r w:rsidDel="00000000" w:rsidR="00000000" w:rsidRPr="00000000">
        <w:rPr>
          <w:rFonts w:ascii="Times New Roman" w:cs="Times New Roman" w:eastAsia="Times New Roman" w:hAnsi="Times New Roman"/>
          <w:sz w:val="24"/>
          <w:rtl w:val="0"/>
        </w:rPr>
        <w:t xml:space="preserve"> хулиганами,</w:t>
      </w:r>
      <w:r w:rsidDel="00000000" w:rsidR="00000000" w:rsidRPr="00000000">
        <w:rPr>
          <w:rFonts w:ascii="Times New Roman" w:cs="Times New Roman" w:eastAsia="Times New Roman" w:hAnsi="Times New Roman"/>
          <w:sz w:val="24"/>
          <w:rtl w:val="0"/>
        </w:rPr>
        <w:t xml:space="preserve"> не было слышно ни слова.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Джагсон резко махнул палочкой, и светящиеся верёвки метнули Ханну к девочкам. Раздался негромкий хлопок, когда она пролетела через барьер Тишины. Палочка Сьюзен мгновенно указала на Ханну: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 Вингардиум левиоса!</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 Бегите! — </w:t>
      </w:r>
      <w:r w:rsidDel="00000000" w:rsidR="00000000" w:rsidRPr="00000000">
        <w:rPr>
          <w:rFonts w:ascii="Times New Roman" w:cs="Times New Roman" w:eastAsia="Times New Roman" w:hAnsi="Times New Roman"/>
          <w:sz w:val="24"/>
          <w:rtl w:val="0"/>
        </w:rPr>
        <w:t xml:space="preserve">завопила Ханна, мягко опускаясь на пол.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Но коридор и впереди, и сзади уже перегораживало мерцающее серое поле — заклинание барьера, </w:t>
      </w:r>
      <w:r w:rsidDel="00000000" w:rsidR="00000000" w:rsidRPr="00000000">
        <w:rPr>
          <w:rFonts w:ascii="Times New Roman" w:cs="Times New Roman" w:eastAsia="Times New Roman" w:hAnsi="Times New Roman"/>
          <w:sz w:val="24"/>
          <w:rtl w:val="0"/>
        </w:rPr>
        <w:t xml:space="preserve">которое </w:t>
      </w:r>
      <w:r w:rsidDel="00000000" w:rsidR="00000000" w:rsidRPr="00000000">
        <w:rPr>
          <w:rFonts w:ascii="Times New Roman" w:cs="Times New Roman" w:eastAsia="Times New Roman" w:hAnsi="Times New Roman"/>
          <w:sz w:val="24"/>
          <w:rtl w:val="0"/>
        </w:rPr>
        <w:t xml:space="preserve">Дафна не знала.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Мне нужно </w:t>
      </w:r>
      <w:r w:rsidDel="00000000" w:rsidR="00000000" w:rsidRPr="00000000">
        <w:rPr>
          <w:rFonts w:ascii="Times New Roman" w:cs="Times New Roman" w:eastAsia="Times New Roman" w:hAnsi="Times New Roman"/>
          <w:sz w:val="24"/>
          <w:rtl w:val="0"/>
        </w:rPr>
        <w:t xml:space="preserve">объяснять</w:t>
      </w:r>
      <w:r w:rsidDel="00000000" w:rsidR="00000000" w:rsidRPr="00000000">
        <w:rPr>
          <w:rFonts w:ascii="Times New Roman" w:cs="Times New Roman" w:eastAsia="Times New Roman" w:hAnsi="Times New Roman"/>
          <w:sz w:val="24"/>
          <w:rtl w:val="0"/>
        </w:rPr>
        <w:t xml:space="preserve">, что происходит? — с наигранной весёлостью спросил Ли. Дуэлянт-семикурсник улыбался, но его глаза оставались холодными. — Хорошо, просто на всякий случай. Вы — </w:t>
      </w:r>
      <w:r w:rsidDel="00000000" w:rsidR="00000000" w:rsidRPr="00000000">
        <w:rPr>
          <w:rFonts w:ascii="Times New Roman" w:cs="Times New Roman" w:eastAsia="Times New Roman" w:hAnsi="Times New Roman"/>
          <w:sz w:val="24"/>
          <w:rtl w:val="0"/>
        </w:rPr>
        <w:t xml:space="preserve">мелкие назойливые создания. </w:t>
      </w:r>
      <w:r w:rsidDel="00000000" w:rsidR="00000000" w:rsidRPr="00000000">
        <w:rPr>
          <w:rFonts w:ascii="Times New Roman" w:cs="Times New Roman" w:eastAsia="Times New Roman" w:hAnsi="Times New Roman"/>
          <w:sz w:val="24"/>
          <w:rtl w:val="0"/>
        </w:rPr>
        <w:t xml:space="preserve">Да, включая мисс Гринграсс. Из-за вас случилось достаточно неприятностей, и вы уже наговорили достаточно лжи. Мы привели вашу подружку просто, чтобы вы знали, что мы поймали вас всех... Полагаю, вторая когтевранка прячется за углом или где-то цепляется за потолок? Впрочем, не важно. Это ваше...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Хватит болтовни, — прервал его Роберт Джагсон III. — Время боли. — он поднял палочку. — </w:t>
      </w:r>
      <w:r w:rsidDel="00000000" w:rsidR="00000000" w:rsidRPr="00000000">
        <w:rPr>
          <w:rFonts w:ascii="Times New Roman" w:cs="Times New Roman" w:eastAsia="Times New Roman" w:hAnsi="Times New Roman"/>
          <w:i w:val="1"/>
          <w:sz w:val="24"/>
          <w:rtl w:val="0"/>
        </w:rPr>
        <w:t xml:space="preserve">Клюс!</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Сьюзен практически в тот же миг вскинула свою:</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Призматис!</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В воздухе возникла м</w:t>
      </w:r>
      <w:r w:rsidDel="00000000" w:rsidR="00000000" w:rsidRPr="00000000">
        <w:rPr>
          <w:rFonts w:ascii="Times New Roman" w:cs="Times New Roman" w:eastAsia="Times New Roman" w:hAnsi="Times New Roman"/>
          <w:sz w:val="24"/>
          <w:rtl w:val="0"/>
        </w:rPr>
        <w:t xml:space="preserve">аленькая радужная сфера</w:t>
      </w:r>
      <w:r w:rsidDel="00000000" w:rsidR="00000000" w:rsidRPr="00000000">
        <w:rPr>
          <w:rFonts w:ascii="Times New Roman" w:cs="Times New Roman" w:eastAsia="Times New Roman" w:hAnsi="Times New Roman"/>
          <w:sz w:val="24"/>
          <w:rtl w:val="0"/>
        </w:rPr>
        <w:t xml:space="preserve">. Миниатюрный барьер, такой плотный и яркий — он остался целым даже после того, как проклятье Джагсона ударилось об него и отскочило в сторону Белки, палочка которой рассекла воздух, отводя тёмный сгусток в сторону. И в следующую секунду радужное сияние исчезло.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Глаза Дафны расширились. Она никогда не думала, что Радужную сферу можно использовать и </w:t>
      </w:r>
      <w:r w:rsidDel="00000000" w:rsidR="00000000" w:rsidRPr="00000000">
        <w:rPr>
          <w:rFonts w:ascii="Times New Roman" w:cs="Times New Roman" w:eastAsia="Times New Roman" w:hAnsi="Times New Roman"/>
          <w:i w:val="1"/>
          <w:sz w:val="24"/>
          <w:rtl w:val="0"/>
        </w:rPr>
        <w:t xml:space="preserve">так</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Джагси, дорогуша, — губы </w:t>
      </w:r>
      <w:r w:rsidDel="00000000" w:rsidR="00000000" w:rsidRPr="00000000">
        <w:rPr>
          <w:rFonts w:ascii="Times New Roman" w:cs="Times New Roman" w:eastAsia="Times New Roman" w:hAnsi="Times New Roman"/>
          <w:sz w:val="24"/>
          <w:rtl w:val="0"/>
        </w:rPr>
        <w:t xml:space="preserve">Белки </w:t>
      </w:r>
      <w:r w:rsidDel="00000000" w:rsidR="00000000" w:rsidRPr="00000000">
        <w:rPr>
          <w:rFonts w:ascii="Times New Roman" w:cs="Times New Roman" w:eastAsia="Times New Roman" w:hAnsi="Times New Roman"/>
          <w:sz w:val="24"/>
          <w:rtl w:val="0"/>
        </w:rPr>
        <w:t xml:space="preserve">растянулись в хищной ухмылке, — мы же вроде обсуждали. Сначала победим, а </w:t>
      </w:r>
      <w:r w:rsidDel="00000000" w:rsidR="00000000" w:rsidRPr="00000000">
        <w:rPr>
          <w:rFonts w:ascii="Times New Roman" w:cs="Times New Roman" w:eastAsia="Times New Roman" w:hAnsi="Times New Roman"/>
          <w:i w:val="1"/>
          <w:sz w:val="24"/>
          <w:rtl w:val="0"/>
        </w:rPr>
        <w:t xml:space="preserve">потом</w:t>
      </w:r>
      <w:r w:rsidDel="00000000" w:rsidR="00000000" w:rsidRPr="00000000">
        <w:rPr>
          <w:rFonts w:ascii="Times New Roman" w:cs="Times New Roman" w:eastAsia="Times New Roman" w:hAnsi="Times New Roman"/>
          <w:sz w:val="24"/>
          <w:rtl w:val="0"/>
        </w:rPr>
        <w:t xml:space="preserve"> поиграемся.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П-пожалуйста, — упавшим голосом сказала Гермиона, — дайте им уйти... Я, я, я обещаю, 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О, неужели, — раздражённо отозвался Ли, — ты хочешь пожертвовать собой, чтобы остальные смогли уйти? Но вы </w:t>
      </w:r>
      <w:r w:rsidDel="00000000" w:rsidR="00000000" w:rsidRPr="00000000">
        <w:rPr>
          <w:rFonts w:ascii="Times New Roman" w:cs="Times New Roman" w:eastAsia="Times New Roman" w:hAnsi="Times New Roman"/>
          <w:i w:val="1"/>
          <w:sz w:val="24"/>
          <w:rtl w:val="0"/>
        </w:rPr>
        <w:t xml:space="preserve">все</w:t>
      </w:r>
      <w:r w:rsidDel="00000000" w:rsidR="00000000" w:rsidRPr="00000000">
        <w:rPr>
          <w:rFonts w:ascii="Times New Roman" w:cs="Times New Roman" w:eastAsia="Times New Roman" w:hAnsi="Times New Roman"/>
          <w:sz w:val="24"/>
          <w:rtl w:val="0"/>
        </w:rPr>
        <w:t xml:space="preserve"> уже у нас.</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Джагсон улыбнулся: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Забавно. Давай так — ты, грязнокровка, вылижешь мои </w:t>
      </w:r>
      <w:r w:rsidDel="00000000" w:rsidR="00000000" w:rsidRPr="00000000">
        <w:rPr>
          <w:rFonts w:ascii="Times New Roman" w:cs="Times New Roman" w:eastAsia="Times New Roman" w:hAnsi="Times New Roman"/>
          <w:sz w:val="24"/>
          <w:rtl w:val="0"/>
        </w:rPr>
        <w:t xml:space="preserve">ботинки</w:t>
      </w:r>
      <w:r w:rsidDel="00000000" w:rsidR="00000000" w:rsidRPr="00000000">
        <w:rPr>
          <w:rFonts w:ascii="Times New Roman" w:cs="Times New Roman" w:eastAsia="Times New Roman" w:hAnsi="Times New Roman"/>
          <w:sz w:val="24"/>
          <w:rtl w:val="0"/>
        </w:rPr>
        <w:t xml:space="preserve">, и тогда одна из твоих подружек сможет уйти. Выбери, какая тебе нравится больше всех, а остальные останутся страдать.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Нет, — раздался голос Сьюзен Боунс, — этому не бывать.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Одним молниеносным,</w:t>
      </w:r>
      <w:r w:rsidDel="00000000" w:rsidR="00000000" w:rsidRPr="00000000">
        <w:rPr>
          <w:rFonts w:ascii="Times New Roman" w:cs="Times New Roman" w:eastAsia="Times New Roman" w:hAnsi="Times New Roman"/>
          <w:sz w:val="24"/>
          <w:rtl w:val="0"/>
        </w:rPr>
        <w:t xml:space="preserve"> почти неразличимым для Дафны</w:t>
      </w:r>
      <w:r w:rsidDel="00000000" w:rsidR="00000000" w:rsidRPr="00000000">
        <w:rPr>
          <w:rFonts w:ascii="Times New Roman" w:cs="Times New Roman" w:eastAsia="Times New Roman" w:hAnsi="Times New Roman"/>
          <w:sz w:val="24"/>
          <w:rtl w:val="0"/>
        </w:rPr>
        <w:t xml:space="preserve"> движением, девочка из Пуффендуя прыгнула влево, уходя от сногшибателя Белки, ударилась об стену и, отскочив от неё, как резиновый мяч, врезалась ногами в </w:t>
      </w:r>
      <w:r w:rsidDel="00000000" w:rsidR="00000000" w:rsidRPr="00000000">
        <w:rPr>
          <w:rFonts w:ascii="Times New Roman" w:cs="Times New Roman" w:eastAsia="Times New Roman" w:hAnsi="Times New Roman"/>
          <w:i w:val="1"/>
          <w:sz w:val="24"/>
          <w:rtl w:val="0"/>
        </w:rPr>
        <w:t xml:space="preserve">лицо </w:t>
      </w:r>
      <w:r w:rsidDel="00000000" w:rsidR="00000000" w:rsidRPr="00000000">
        <w:rPr>
          <w:rFonts w:ascii="Times New Roman" w:cs="Times New Roman" w:eastAsia="Times New Roman" w:hAnsi="Times New Roman"/>
          <w:sz w:val="24"/>
          <w:rtl w:val="0"/>
        </w:rPr>
        <w:t xml:space="preserve">Джагсона. Удар не пробил щит, но от столкновения шестикурсник растянулся на полу, Сьюзен оказалась сверху. Её нога с размаху опустилась на руку хулигана, сжимавшую палочку, но щит опять выдержал.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Элмекиа!</w:t>
      </w:r>
      <w:r w:rsidDel="00000000" w:rsidR="00000000" w:rsidRPr="00000000">
        <w:rPr>
          <w:rFonts w:ascii="Times New Roman" w:cs="Times New Roman" w:eastAsia="Times New Roman" w:hAnsi="Times New Roman"/>
          <w:sz w:val="24"/>
          <w:rtl w:val="0"/>
        </w:rPr>
        <w:t xml:space="preserve"> — крикнул Ли.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Призматис! </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одновременно крикнула Парвати.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Радужная стена успела сформироваться, но синий заряд прошил её насквозь, разминувшись </w:t>
      </w:r>
      <w:r w:rsidDel="00000000" w:rsidR="00000000" w:rsidRPr="00000000">
        <w:rPr>
          <w:rFonts w:ascii="Times New Roman" w:cs="Times New Roman" w:eastAsia="Times New Roman" w:hAnsi="Times New Roman"/>
          <w:sz w:val="24"/>
          <w:rtl w:val="0"/>
        </w:rPr>
        <w:t xml:space="preserve">с</w:t>
      </w:r>
      <w:r w:rsidDel="00000000" w:rsidR="00000000" w:rsidRPr="00000000">
        <w:rPr>
          <w:rFonts w:ascii="Times New Roman" w:cs="Times New Roman" w:eastAsia="Times New Roman" w:hAnsi="Times New Roman"/>
          <w:sz w:val="24"/>
          <w:rtl w:val="0"/>
        </w:rPr>
        <w:t xml:space="preserve">о Сьюзен на несколько сантиметров.</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В последовавшем вихре движений Дафна мало что уловила — ноги Белки взлетели в воздух, но ведьма-старшекурсница </w:t>
      </w:r>
      <w:r w:rsidDel="00000000" w:rsidR="00000000" w:rsidRPr="00000000">
        <w:rPr>
          <w:rFonts w:ascii="Times New Roman" w:cs="Times New Roman" w:eastAsia="Times New Roman" w:hAnsi="Times New Roman"/>
          <w:sz w:val="24"/>
          <w:rtl w:val="0"/>
        </w:rPr>
        <w:t xml:space="preserve">кувыркнулась</w:t>
      </w:r>
      <w:r w:rsidDel="00000000" w:rsidR="00000000" w:rsidRPr="00000000">
        <w:rPr>
          <w:rFonts w:ascii="Times New Roman" w:cs="Times New Roman" w:eastAsia="Times New Roman" w:hAnsi="Times New Roman"/>
          <w:sz w:val="24"/>
          <w:rtl w:val="0"/>
        </w:rPr>
        <w:t xml:space="preserve"> назад, вскочила и тогда...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Дафна успела понять, её губы начали открываться: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Приз</w:t>
      </w:r>
      <w:r w:rsidDel="00000000" w:rsidR="00000000" w:rsidRPr="00000000">
        <w:rPr>
          <w:rFonts w:ascii="Times New Roman" w:cs="Times New Roman" w:eastAsia="Times New Roman" w:hAnsi="Times New Roman"/>
          <w:sz w:val="24"/>
          <w:rtl w:val="0"/>
        </w:rPr>
        <w:t xml:space="preserve">... — но было уже поздно.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Три сверкающих заряда одновременно полетели в Сьюзен. Девочка подняла палочку, словно та могла её защитить. Соприкоснувшись с магической </w:t>
      </w:r>
      <w:r w:rsidDel="00000000" w:rsidR="00000000" w:rsidRPr="00000000">
        <w:rPr>
          <w:rFonts w:ascii="Times New Roman" w:cs="Times New Roman" w:eastAsia="Times New Roman" w:hAnsi="Times New Roman"/>
          <w:sz w:val="24"/>
          <w:rtl w:val="0"/>
        </w:rPr>
        <w:t xml:space="preserve">древ</w:t>
      </w:r>
      <w:r w:rsidDel="00000000" w:rsidR="00000000" w:rsidRPr="00000000">
        <w:rPr>
          <w:rFonts w:ascii="Times New Roman" w:cs="Times New Roman" w:eastAsia="Times New Roman" w:hAnsi="Times New Roman"/>
          <w:sz w:val="24"/>
          <w:rtl w:val="0"/>
        </w:rPr>
        <w:t xml:space="preserve">есиной, заряды ярко вспыхнули, ноги Сьюзен </w:t>
      </w:r>
      <w:r w:rsidDel="00000000" w:rsidR="00000000" w:rsidRPr="00000000">
        <w:rPr>
          <w:rFonts w:ascii="Times New Roman" w:cs="Times New Roman" w:eastAsia="Times New Roman" w:hAnsi="Times New Roman"/>
          <w:sz w:val="24"/>
          <w:rtl w:val="0"/>
        </w:rPr>
        <w:t xml:space="preserve">дрогнули</w:t>
      </w:r>
      <w:r w:rsidDel="00000000" w:rsidR="00000000" w:rsidRPr="00000000">
        <w:rPr>
          <w:rFonts w:ascii="Times New Roman" w:cs="Times New Roman" w:eastAsia="Times New Roman" w:hAnsi="Times New Roman"/>
          <w:sz w:val="24"/>
          <w:rtl w:val="0"/>
        </w:rPr>
        <w:t xml:space="preserve">, и её швырнуло в стену. Голова девочки ударилась о камень со странным хрустом. Сьюзен упала на пол и не шевелилась, её голова была неестественным образом вывернута, а палочка по-прежнему сжата в вытянутой руке.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Момент абсолютной тишины.</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Парвати бросилась к Сьюзен и сжала её запястье, чтобы прощупать пульс... Медленно, дрожа, гриффиндорка поднялась на ноги с ужасом на лице...</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Виталис ревелио</w:t>
      </w:r>
      <w:r w:rsidDel="00000000" w:rsidR="00000000" w:rsidRPr="00000000">
        <w:rPr>
          <w:rFonts w:ascii="Times New Roman" w:cs="Times New Roman" w:eastAsia="Times New Roman" w:hAnsi="Times New Roman"/>
          <w:sz w:val="24"/>
          <w:rtl w:val="0"/>
        </w:rPr>
        <w:t xml:space="preserve">, — произнёс Ли, прежде чем Парвати успела открыть рот. Тело Сьюзен окружило тёплое красное свечение. Семикурсник ухмыльнулся: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Полагаю, просто сломанная ключица.</w:t>
      </w:r>
      <w:r w:rsidDel="00000000" w:rsidR="00000000" w:rsidRPr="00000000">
        <w:rPr>
          <w:rFonts w:ascii="Times New Roman" w:cs="Times New Roman" w:eastAsia="Times New Roman" w:hAnsi="Times New Roman"/>
          <w:sz w:val="24"/>
          <w:rtl w:val="0"/>
        </w:rPr>
        <w:t xml:space="preserve"> Но попытка была неплохая</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Мерлин, какие </w:t>
      </w:r>
      <w:r w:rsidDel="00000000" w:rsidR="00000000" w:rsidRPr="00000000">
        <w:rPr>
          <w:rFonts w:ascii="Times New Roman" w:cs="Times New Roman" w:eastAsia="Times New Roman" w:hAnsi="Times New Roman"/>
          <w:i w:val="1"/>
          <w:sz w:val="24"/>
          <w:rtl w:val="0"/>
        </w:rPr>
        <w:t xml:space="preserve">прыткие</w:t>
      </w:r>
      <w:r w:rsidDel="00000000" w:rsidR="00000000" w:rsidRPr="00000000">
        <w:rPr>
          <w:rFonts w:ascii="Times New Roman" w:cs="Times New Roman" w:eastAsia="Times New Roman" w:hAnsi="Times New Roman"/>
          <w:sz w:val="24"/>
          <w:rtl w:val="0"/>
        </w:rPr>
        <w:t xml:space="preserve">, — отозвался Джагсон.</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Вынуждена </w:t>
      </w:r>
      <w:r w:rsidDel="00000000" w:rsidR="00000000" w:rsidRPr="00000000">
        <w:rPr>
          <w:rFonts w:ascii="Times New Roman" w:cs="Times New Roman" w:eastAsia="Times New Roman" w:hAnsi="Times New Roman"/>
          <w:sz w:val="24"/>
          <w:rtl w:val="0"/>
        </w:rPr>
        <w:t xml:space="preserve">согласиться</w:t>
      </w:r>
      <w:r w:rsidDel="00000000" w:rsidR="00000000" w:rsidRPr="00000000">
        <w:rPr>
          <w:rFonts w:ascii="Times New Roman" w:cs="Times New Roman" w:eastAsia="Times New Roman" w:hAnsi="Times New Roman"/>
          <w:sz w:val="24"/>
          <w:rtl w:val="0"/>
        </w:rPr>
        <w:t xml:space="preserve">, дорогуши,</w:t>
      </w:r>
      <w:r w:rsidDel="00000000" w:rsidR="00000000" w:rsidRPr="00000000">
        <w:rPr>
          <w:rFonts w:ascii="Times New Roman" w:cs="Times New Roman" w:eastAsia="Times New Roman" w:hAnsi="Times New Roman"/>
          <w:sz w:val="24"/>
          <w:rtl w:val="0"/>
        </w:rPr>
        <w:t xml:space="preserve"> — семикурсница </w:t>
      </w:r>
      <w:r w:rsidDel="00000000" w:rsidR="00000000" w:rsidRPr="00000000">
        <w:rPr>
          <w:rFonts w:ascii="Times New Roman" w:cs="Times New Roman" w:eastAsia="Times New Roman" w:hAnsi="Times New Roman"/>
          <w:sz w:val="24"/>
          <w:rtl w:val="0"/>
        </w:rPr>
        <w:t xml:space="preserve">не улыбалась вовсе.</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Тонаре!</w:t>
      </w:r>
      <w:r w:rsidDel="00000000" w:rsidR="00000000" w:rsidRPr="00000000">
        <w:rPr>
          <w:rFonts w:ascii="Times New Roman" w:cs="Times New Roman" w:eastAsia="Times New Roman" w:hAnsi="Times New Roman"/>
          <w:sz w:val="24"/>
          <w:rtl w:val="0"/>
        </w:rPr>
        <w:t xml:space="preserve"> — закричала Дафна, поднимая палочку над головой и концентрируясь, как никогда раньше. — </w:t>
      </w:r>
      <w:r w:rsidDel="00000000" w:rsidR="00000000" w:rsidRPr="00000000">
        <w:rPr>
          <w:rFonts w:ascii="Times New Roman" w:cs="Times New Roman" w:eastAsia="Times New Roman" w:hAnsi="Times New Roman"/>
          <w:i w:val="1"/>
          <w:sz w:val="24"/>
          <w:rtl w:val="0"/>
        </w:rPr>
        <w:t xml:space="preserve">Рава калвариа! Люцис...</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Она даже не успела заметить заклятие, которое вырубило её.</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Гермиона почувствовала лёгкий толчок </w:t>
      </w:r>
      <w:r w:rsidDel="00000000" w:rsidR="00000000" w:rsidRPr="00000000">
        <w:rPr>
          <w:rFonts w:ascii="Times New Roman" w:cs="Times New Roman" w:eastAsia="Times New Roman" w:hAnsi="Times New Roman"/>
          <w:i w:val="1"/>
          <w:sz w:val="24"/>
          <w:rtl w:val="0"/>
        </w:rPr>
        <w:t xml:space="preserve">Иннервейта </w:t>
      </w:r>
      <w:r w:rsidDel="00000000" w:rsidR="00000000" w:rsidRPr="00000000">
        <w:rPr>
          <w:rFonts w:ascii="Times New Roman" w:cs="Times New Roman" w:eastAsia="Times New Roman" w:hAnsi="Times New Roman"/>
          <w:sz w:val="24"/>
          <w:rtl w:val="0"/>
        </w:rPr>
        <w:t xml:space="preserve">и очнулась</w:t>
      </w:r>
      <w:r w:rsidDel="00000000" w:rsidR="00000000" w:rsidRPr="00000000">
        <w:rPr>
          <w:rFonts w:ascii="Times New Roman" w:cs="Times New Roman" w:eastAsia="Times New Roman" w:hAnsi="Times New Roman"/>
          <w:sz w:val="24"/>
          <w:rtl w:val="0"/>
        </w:rPr>
        <w:t xml:space="preserve">, но, повинуясь </w:t>
      </w:r>
      <w:r w:rsidDel="00000000" w:rsidR="00000000" w:rsidRPr="00000000">
        <w:rPr>
          <w:rFonts w:ascii="Times New Roman" w:cs="Times New Roman" w:eastAsia="Times New Roman" w:hAnsi="Times New Roman"/>
          <w:sz w:val="24"/>
          <w:rtl w:val="0"/>
        </w:rPr>
        <w:t xml:space="preserve">интуиции</w:t>
      </w:r>
      <w:r w:rsidDel="00000000" w:rsidR="00000000" w:rsidRPr="00000000">
        <w:rPr>
          <w:rFonts w:ascii="Times New Roman" w:cs="Times New Roman" w:eastAsia="Times New Roman" w:hAnsi="Times New Roman"/>
          <w:sz w:val="24"/>
          <w:rtl w:val="0"/>
        </w:rPr>
        <w:t xml:space="preserve">, не стала сразу вставать: битва была совершенно безнадёжной. Она не знала, что может сделать в этой ситуации, но инстинкты подсказывали, что вскакивать на ноги — далеко не лучшая идея.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Гермиона приоткрыла глаза, и лучи света, проникнув в узкую </w:t>
      </w:r>
      <w:r w:rsidDel="00000000" w:rsidR="00000000" w:rsidRPr="00000000">
        <w:rPr>
          <w:rFonts w:ascii="Times New Roman" w:cs="Times New Roman" w:eastAsia="Times New Roman" w:hAnsi="Times New Roman"/>
          <w:sz w:val="24"/>
          <w:rtl w:val="0"/>
        </w:rPr>
        <w:t xml:space="preserve">щёлочку</w:t>
      </w:r>
      <w:r w:rsidDel="00000000" w:rsidR="00000000" w:rsidRPr="00000000">
        <w:rPr>
          <w:rFonts w:ascii="Times New Roman" w:cs="Times New Roman" w:eastAsia="Times New Roman" w:hAnsi="Times New Roman"/>
          <w:sz w:val="24"/>
          <w:rtl w:val="0"/>
        </w:rPr>
        <w:t xml:space="preserve">, явили её взору Парвати — последнюю из них, кто ещё держался на ногах, — отступающую от трёх хулиганов.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Палочка всё ещё находилась у Гермионы в руке, а Трейси лежала достаточно близко, поэтому Гермиона сделала едва заметное движение рукой и, стараясь не шевелить губами, прошептала: «</w:t>
      </w:r>
      <w:r w:rsidDel="00000000" w:rsidR="00000000" w:rsidRPr="00000000">
        <w:rPr>
          <w:rFonts w:ascii="Times New Roman" w:cs="Times New Roman" w:eastAsia="Times New Roman" w:hAnsi="Times New Roman"/>
          <w:i w:val="1"/>
          <w:sz w:val="24"/>
          <w:rtl w:val="0"/>
        </w:rPr>
        <w:t xml:space="preserve">Иннервейт»</w:t>
      </w:r>
      <w:r w:rsidDel="00000000" w:rsidR="00000000" w:rsidRPr="00000000">
        <w:rPr>
          <w:rFonts w:ascii="Times New Roman" w:cs="Times New Roman" w:eastAsia="Times New Roman" w:hAnsi="Times New Roman"/>
          <w:sz w:val="24"/>
          <w:rtl w:val="0"/>
        </w:rPr>
        <w:t xml:space="preserve">, отчаянно надеясь, что слизеринка проявит больше </w:t>
      </w:r>
      <w:r w:rsidDel="00000000" w:rsidR="00000000" w:rsidRPr="00000000">
        <w:rPr>
          <w:rFonts w:ascii="Times New Roman" w:cs="Times New Roman" w:eastAsia="Times New Roman" w:hAnsi="Times New Roman"/>
          <w:sz w:val="24"/>
          <w:rtl w:val="0"/>
        </w:rPr>
        <w:t xml:space="preserve">здравого смысла</w:t>
      </w:r>
      <w:r w:rsidDel="00000000" w:rsidR="00000000" w:rsidRPr="00000000">
        <w:rPr>
          <w:rFonts w:ascii="Times New Roman" w:cs="Times New Roman" w:eastAsia="Times New Roman" w:hAnsi="Times New Roman"/>
          <w:sz w:val="24"/>
          <w:rtl w:val="0"/>
        </w:rPr>
        <w:t xml:space="preserve">, чем обычно.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Она почувствовала, что заклинание сработало, но Трейси не пошевелилась.</w:t>
      </w:r>
      <w:r w:rsidDel="00000000" w:rsidR="00000000" w:rsidRPr="00000000">
        <w:rPr>
          <w:rFonts w:ascii="Times New Roman" w:cs="Times New Roman" w:eastAsia="Times New Roman" w:hAnsi="Times New Roman"/>
          <w:sz w:val="24"/>
          <w:rtl w:val="0"/>
        </w:rPr>
        <w:t xml:space="preserve"> Гермиона надеялась, что та просто выжидает момент...</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Чтобы сделать</w:t>
      </w:r>
      <w:r w:rsidDel="00000000" w:rsidR="00000000" w:rsidRPr="00000000">
        <w:rPr>
          <w:rFonts w:ascii="Times New Roman" w:cs="Times New Roman" w:eastAsia="Times New Roman" w:hAnsi="Times New Roman"/>
          <w:i w:val="1"/>
          <w:sz w:val="24"/>
          <w:rtl w:val="0"/>
        </w:rPr>
        <w:t xml:space="preserve"> что</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Гермиона не знала. Страх, отсутствовавший во время самого боя, теперь начал грызть её. Девочка лежала неподвижно, пытаясь придумать выход из безнадёжной ситуации.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Вдруг Гермиона услышала звук падения. Она не могла видеть, но знала наверняка, что это Парвати.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Стало тихо.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Теперь что? — произнёс </w:t>
      </w:r>
      <w:r w:rsidDel="00000000" w:rsidR="00000000" w:rsidRPr="00000000">
        <w:rPr>
          <w:rFonts w:ascii="Times New Roman" w:cs="Times New Roman" w:eastAsia="Times New Roman" w:hAnsi="Times New Roman"/>
          <w:sz w:val="24"/>
          <w:rtl w:val="0"/>
        </w:rPr>
        <w:t xml:space="preserve">страшный парень с мягки</w:t>
      </w:r>
      <w:r w:rsidDel="00000000" w:rsidR="00000000" w:rsidRPr="00000000">
        <w:rPr>
          <w:rFonts w:ascii="Times New Roman" w:cs="Times New Roman" w:eastAsia="Times New Roman" w:hAnsi="Times New Roman"/>
          <w:sz w:val="24"/>
          <w:rtl w:val="0"/>
        </w:rPr>
        <w:t xml:space="preserve">м голосом.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Будим </w:t>
      </w:r>
      <w:r w:rsidDel="00000000" w:rsidR="00000000" w:rsidRPr="00000000">
        <w:rPr>
          <w:rFonts w:ascii="Times New Roman" w:cs="Times New Roman" w:eastAsia="Times New Roman" w:hAnsi="Times New Roman"/>
          <w:sz w:val="24"/>
          <w:rtl w:val="0"/>
        </w:rPr>
        <w:t xml:space="preserve">грязнокровку, — чётко ответил страшный парень со строгим голосом, — и выясняем, кто </w:t>
      </w:r>
      <w:r w:rsidDel="00000000" w:rsidR="00000000" w:rsidRPr="00000000">
        <w:rPr>
          <w:rFonts w:ascii="Times New Roman" w:cs="Times New Roman" w:eastAsia="Times New Roman" w:hAnsi="Times New Roman"/>
          <w:i w:val="1"/>
          <w:sz w:val="24"/>
          <w:rtl w:val="0"/>
        </w:rPr>
        <w:t xml:space="preserve">на самом деле</w:t>
      </w:r>
      <w:r w:rsidDel="00000000" w:rsidR="00000000" w:rsidRPr="00000000">
        <w:rPr>
          <w:rFonts w:ascii="Times New Roman" w:cs="Times New Roman" w:eastAsia="Times New Roman" w:hAnsi="Times New Roman"/>
          <w:sz w:val="24"/>
          <w:rtl w:val="0"/>
        </w:rPr>
        <w:t xml:space="preserve"> играет роль </w:t>
      </w:r>
      <w:r w:rsidDel="00000000" w:rsidR="00000000" w:rsidRPr="00000000">
        <w:rPr>
          <w:rFonts w:ascii="Times New Roman" w:cs="Times New Roman" w:eastAsia="Times New Roman" w:hAnsi="Times New Roman"/>
          <w:sz w:val="24"/>
          <w:rtl w:val="0"/>
        </w:rPr>
        <w:t xml:space="preserve">призрака Салазара Слизерина.</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Нет, </w:t>
      </w:r>
      <w:r w:rsidDel="00000000" w:rsidR="00000000" w:rsidRPr="00000000">
        <w:rPr>
          <w:rFonts w:ascii="Times New Roman" w:cs="Times New Roman" w:eastAsia="Times New Roman" w:hAnsi="Times New Roman"/>
          <w:sz w:val="24"/>
          <w:rtl w:val="0"/>
        </w:rPr>
        <w:t xml:space="preserve">дорогие</w:t>
      </w:r>
      <w:r w:rsidDel="00000000" w:rsidR="00000000" w:rsidRPr="00000000">
        <w:rPr>
          <w:rFonts w:ascii="Times New Roman" w:cs="Times New Roman" w:eastAsia="Times New Roman" w:hAnsi="Times New Roman"/>
          <w:sz w:val="24"/>
          <w:rtl w:val="0"/>
        </w:rPr>
        <w:t xml:space="preserve"> мои, — возразила страшная девушка с приятным голосом, — </w:t>
      </w:r>
      <w:r w:rsidDel="00000000" w:rsidR="00000000" w:rsidRPr="00000000">
        <w:rPr>
          <w:rFonts w:ascii="Times New Roman" w:cs="Times New Roman" w:eastAsia="Times New Roman" w:hAnsi="Times New Roman"/>
          <w:i w:val="1"/>
          <w:sz w:val="24"/>
          <w:rtl w:val="0"/>
        </w:rPr>
        <w:t xml:space="preserve">сначала</w:t>
      </w:r>
      <w:r w:rsidDel="00000000" w:rsidR="00000000" w:rsidRPr="00000000">
        <w:rPr>
          <w:rFonts w:ascii="Times New Roman" w:cs="Times New Roman" w:eastAsia="Times New Roman" w:hAnsi="Times New Roman"/>
          <w:sz w:val="24"/>
          <w:rtl w:val="0"/>
        </w:rPr>
        <w:t xml:space="preserve"> мы всех их свяжем, </w:t>
      </w:r>
      <w:r w:rsidDel="00000000" w:rsidR="00000000" w:rsidRPr="00000000">
        <w:rPr>
          <w:rFonts w:ascii="Times New Roman" w:cs="Times New Roman" w:eastAsia="Times New Roman" w:hAnsi="Times New Roman"/>
          <w:i w:val="1"/>
          <w:sz w:val="24"/>
          <w:rtl w:val="0"/>
        </w:rPr>
        <w:t xml:space="preserve">очень</w:t>
      </w:r>
      <w:r w:rsidDel="00000000" w:rsidR="00000000" w:rsidRPr="00000000">
        <w:rPr>
          <w:rFonts w:ascii="Times New Roman" w:cs="Times New Roman" w:eastAsia="Times New Roman" w:hAnsi="Times New Roman"/>
          <w:sz w:val="24"/>
          <w:rtl w:val="0"/>
        </w:rPr>
        <w:t xml:space="preserve"> крепко</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И тут раздался треск молнии и раскат грома. </w:t>
      </w:r>
      <w:r w:rsidDel="00000000" w:rsidR="00000000" w:rsidRPr="00000000">
        <w:rPr>
          <w:rFonts w:ascii="Times New Roman" w:cs="Times New Roman" w:eastAsia="Times New Roman" w:hAnsi="Times New Roman"/>
          <w:sz w:val="24"/>
          <w:rtl w:val="0"/>
        </w:rPr>
        <w:t xml:space="preserve">Гермион</w:t>
      </w:r>
      <w:r w:rsidDel="00000000" w:rsidR="00000000" w:rsidRPr="00000000">
        <w:rPr>
          <w:rFonts w:ascii="Times New Roman" w:cs="Times New Roman" w:eastAsia="Times New Roman" w:hAnsi="Times New Roman"/>
          <w:sz w:val="24"/>
          <w:rtl w:val="0"/>
        </w:rPr>
        <w:t xml:space="preserve">а распахнула глаза от удивления — она не смогла сдержаться, — и увидела, как жёлтые электрические дуги, </w:t>
      </w:r>
      <w:r w:rsidDel="00000000" w:rsidR="00000000" w:rsidRPr="00000000">
        <w:rPr>
          <w:rFonts w:ascii="Times New Roman" w:cs="Times New Roman" w:eastAsia="Times New Roman" w:hAnsi="Times New Roman"/>
          <w:sz w:val="24"/>
          <w:rtl w:val="0"/>
        </w:rPr>
        <w:t xml:space="preserve">словно гигантские черви</w:t>
      </w:r>
      <w:r w:rsidDel="00000000" w:rsidR="00000000" w:rsidRPr="00000000">
        <w:rPr>
          <w:rFonts w:ascii="Times New Roman" w:cs="Times New Roman" w:eastAsia="Times New Roman" w:hAnsi="Times New Roman"/>
          <w:sz w:val="24"/>
          <w:rtl w:val="0"/>
        </w:rPr>
        <w:t xml:space="preserve">, окутывают </w:t>
      </w:r>
      <w:r w:rsidDel="00000000" w:rsidR="00000000" w:rsidRPr="00000000">
        <w:rPr>
          <w:rFonts w:ascii="Times New Roman" w:cs="Times New Roman" w:eastAsia="Times New Roman" w:hAnsi="Times New Roman"/>
          <w:sz w:val="24"/>
          <w:rtl w:val="0"/>
        </w:rPr>
        <w:t xml:space="preserve">страшного </w:t>
      </w:r>
      <w:r w:rsidDel="00000000" w:rsidR="00000000" w:rsidRPr="00000000">
        <w:rPr>
          <w:rFonts w:ascii="Times New Roman" w:cs="Times New Roman" w:eastAsia="Times New Roman" w:hAnsi="Times New Roman"/>
          <w:sz w:val="24"/>
          <w:rtl w:val="0"/>
        </w:rPr>
        <w:t xml:space="preserve">парня с мягким </w:t>
      </w:r>
      <w:r w:rsidDel="00000000" w:rsidR="00000000" w:rsidRPr="00000000">
        <w:rPr>
          <w:rFonts w:ascii="Times New Roman" w:cs="Times New Roman" w:eastAsia="Times New Roman" w:hAnsi="Times New Roman"/>
          <w:sz w:val="24"/>
          <w:rtl w:val="0"/>
        </w:rPr>
        <w:t xml:space="preserve">голосом</w:t>
      </w:r>
      <w:r w:rsidDel="00000000" w:rsidR="00000000" w:rsidRPr="00000000">
        <w:rPr>
          <w:rFonts w:ascii="Times New Roman" w:cs="Times New Roman" w:eastAsia="Times New Roman" w:hAnsi="Times New Roman"/>
          <w:sz w:val="24"/>
          <w:rtl w:val="0"/>
        </w:rPr>
        <w:t xml:space="preserve">, и тот бьётся в конвульсиях. Спустя миг он рухнул на пол, напоследок дёрнулся и затих. Его палочка отлетела в сторону. </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Все остальные уже спят? — сказал кто-то. — Замечательно.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Рядом с местом, где стоял страшный парень с </w:t>
      </w:r>
      <w:r w:rsidDel="00000000" w:rsidR="00000000" w:rsidRPr="00000000">
        <w:rPr>
          <w:rFonts w:ascii="Times New Roman" w:cs="Times New Roman" w:eastAsia="Times New Roman" w:hAnsi="Times New Roman"/>
          <w:sz w:val="24"/>
          <w:rtl w:val="0"/>
        </w:rPr>
        <w:t xml:space="preserve">мягким голосом</w:t>
      </w:r>
      <w:r w:rsidDel="00000000" w:rsidR="00000000" w:rsidRPr="00000000">
        <w:rPr>
          <w:rFonts w:ascii="Times New Roman" w:cs="Times New Roman" w:eastAsia="Times New Roman" w:hAnsi="Times New Roman"/>
          <w:sz w:val="24"/>
          <w:rtl w:val="0"/>
        </w:rPr>
        <w:t xml:space="preserve">, с пола поднялась Сьюзен Боунс. Её шея по-прежнему была странно искривлена. </w:t>
      </w:r>
      <w:r w:rsidDel="00000000" w:rsidR="00000000" w:rsidRPr="00000000">
        <w:rPr>
          <w:rFonts w:ascii="Times New Roman" w:cs="Times New Roman" w:eastAsia="Times New Roman" w:hAnsi="Times New Roman"/>
          <w:sz w:val="24"/>
          <w:rtl w:val="0"/>
        </w:rPr>
        <w:t xml:space="preserve">Но затем Сьюзен небрежно крутанула головой, и та встала на место.</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Круглолицая первокурсница стояла лицом к лицу с двумя хулиганами, уперев одну руку в бок.</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Усмехнулась.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И вокруг неё засияла ячеистая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голубая дымка.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Оборотное</w:t>
      </w:r>
      <w:r w:rsidDel="00000000" w:rsidR="00000000" w:rsidRPr="00000000">
        <w:rPr>
          <w:rFonts w:ascii="Times New Roman" w:cs="Times New Roman" w:eastAsia="Times New Roman" w:hAnsi="Times New Roman"/>
          <w:sz w:val="24"/>
          <w:rtl w:val="0"/>
        </w:rPr>
        <w:t xml:space="preserve">! — прошипела девушка-хулиган.</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 Полифлюс Реверсо! — </w:t>
      </w:r>
      <w:r w:rsidDel="00000000" w:rsidR="00000000" w:rsidRPr="00000000">
        <w:rPr>
          <w:rFonts w:ascii="Times New Roman" w:cs="Times New Roman" w:eastAsia="Times New Roman" w:hAnsi="Times New Roman"/>
          <w:sz w:val="24"/>
          <w:rtl w:val="0"/>
        </w:rPr>
        <w:t xml:space="preserve">проревел оставшийся парень.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Из его палочки вырвалось что-то похожее на зеркальный шарф...</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Который без сопротивления пролетел сквозь дымку, окружающую Сьюзен...</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На мгновение пуффендуйка осветилась странным зеркальным светом, оказавшись словно отражением себя...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Сияние погасло.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Девочка по-прежнему стояла, уперев руку в бок.</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Ошибка, — сказала она. — А сейчас будет истина. Вдруг вам никто раньше не говорил...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Маленькая рука вскинула палочку. Синяя дымка размывала движения.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Не связывайтесь с пуффендуйцами! — воскликнула Сьюзен. Полузакрытые глаза Гермионы резанула яркая серая вспышка, и началась настоящая битва.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Она продолжалась некоторое время.</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Часть потолка расплавилась.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Девушка-</w:t>
      </w:r>
      <w:r w:rsidDel="00000000" w:rsidR="00000000" w:rsidRPr="00000000">
        <w:rPr>
          <w:rFonts w:ascii="Times New Roman" w:cs="Times New Roman" w:eastAsia="Times New Roman" w:hAnsi="Times New Roman"/>
          <w:sz w:val="24"/>
          <w:rtl w:val="0"/>
        </w:rPr>
        <w:t xml:space="preserve">хулиган</w:t>
      </w:r>
      <w:r w:rsidDel="00000000" w:rsidR="00000000" w:rsidRPr="00000000">
        <w:rPr>
          <w:rFonts w:ascii="Times New Roman" w:cs="Times New Roman" w:eastAsia="Times New Roman" w:hAnsi="Times New Roman"/>
          <w:sz w:val="24"/>
          <w:rtl w:val="0"/>
        </w:rPr>
        <w:t xml:space="preserve">ка попыталась предложить перемирие, крикнув, что они хотят уйти и забрать Джагсона с собой. В ответ Сьюзен проорала слова проклятья, в которых Гермиона узнала </w:t>
      </w:r>
      <w:r w:rsidDel="00000000" w:rsidR="00000000" w:rsidRPr="00000000">
        <w:rPr>
          <w:rFonts w:ascii="Times New Roman" w:cs="Times New Roman" w:eastAsia="Times New Roman" w:hAnsi="Times New Roman"/>
          <w:sz w:val="24"/>
          <w:rtl w:val="0"/>
        </w:rPr>
        <w:t xml:space="preserve">Ужасающее увядание Аби-Далзима</w:t>
      </w:r>
      <w:r w:rsidDel="00000000" w:rsidR="00000000" w:rsidRPr="00000000">
        <w:rPr>
          <w:rFonts w:ascii="Times New Roman" w:cs="Times New Roman" w:eastAsia="Times New Roman" w:hAnsi="Times New Roman"/>
          <w:sz w:val="24"/>
          <w:rtl w:val="0"/>
        </w:rPr>
        <w:t xml:space="preserve">, запрещённое в семи странах.</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В итоге девушка-хулиганка оказалась на полу без сознания, последний парень-хулиган спасся бегством, оставив позади тела сообщников. Сьюзен прислонилась к стене, тяжело дыша и сжимая левой рукой правое плечо. Её лицо блестело от пота, на прожжённой в нескольких местах мантии виднелись мокрые пятна.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Через некоторое время Сьюзен выпрямилась и повернулась посмотреть на спящих на полу приятельниц-ведьм.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Ну, они должны были спать.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Лаванда уже сидела, её глаза были огромными как арбузы.</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Это... — сказала Лаванда.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Было... — сказала Трейси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Что</w:t>
      </w:r>
      <w:r w:rsidDel="00000000" w:rsidR="00000000" w:rsidRPr="00000000">
        <w:rPr>
          <w:rFonts w:ascii="Times New Roman" w:cs="Times New Roman" w:eastAsia="Times New Roman" w:hAnsi="Times New Roman"/>
          <w:sz w:val="24"/>
          <w:rtl w:val="0"/>
        </w:rPr>
        <w:t xml:space="preserve">? — </w:t>
      </w:r>
      <w:r w:rsidDel="00000000" w:rsidR="00000000" w:rsidRPr="00000000">
        <w:rPr>
          <w:rFonts w:ascii="Times New Roman" w:cs="Times New Roman" w:eastAsia="Times New Roman" w:hAnsi="Times New Roman"/>
          <w:sz w:val="24"/>
          <w:rtl w:val="0"/>
        </w:rPr>
        <w:t xml:space="preserve">сказала</w:t>
      </w:r>
      <w:r w:rsidDel="00000000" w:rsidR="00000000" w:rsidRPr="00000000">
        <w:rPr>
          <w:rFonts w:ascii="Times New Roman" w:cs="Times New Roman" w:eastAsia="Times New Roman" w:hAnsi="Times New Roman"/>
          <w:sz w:val="24"/>
          <w:rtl w:val="0"/>
        </w:rPr>
        <w:t xml:space="preserve"> Гермиона.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То есть, </w:t>
      </w:r>
      <w:r w:rsidDel="00000000" w:rsidR="00000000" w:rsidRPr="00000000">
        <w:rPr>
          <w:rFonts w:ascii="Times New Roman" w:cs="Times New Roman" w:eastAsia="Times New Roman" w:hAnsi="Times New Roman"/>
          <w:i w:val="1"/>
          <w:sz w:val="24"/>
          <w:rtl w:val="0"/>
        </w:rPr>
        <w:t xml:space="preserve">ЧТО?</w:t>
      </w:r>
      <w:r w:rsidDel="00000000" w:rsidR="00000000" w:rsidRPr="00000000">
        <w:rPr>
          <w:rFonts w:ascii="Times New Roman" w:cs="Times New Roman" w:eastAsia="Times New Roman" w:hAnsi="Times New Roman"/>
          <w:sz w:val="24"/>
          <w:rtl w:val="0"/>
        </w:rPr>
        <w:t xml:space="preserve"> — сказала Парвати.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Круто! — сказала Лаванда.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 чёрт! — сказала Сьюзен Боунс. Её залитое потом лицо и так было немного бледным, а теперь оно побледнело ещё сильнее, </w:t>
      </w:r>
      <w:r w:rsidDel="00000000" w:rsidR="00000000" w:rsidRPr="00000000">
        <w:rPr>
          <w:rFonts w:ascii="Times New Roman" w:cs="Times New Roman" w:eastAsia="Times New Roman" w:hAnsi="Times New Roman"/>
          <w:sz w:val="24"/>
          <w:rtl w:val="0"/>
        </w:rPr>
        <w:t xml:space="preserve">ста</w:t>
      </w:r>
      <w:r w:rsidDel="00000000" w:rsidR="00000000" w:rsidRPr="00000000">
        <w:rPr>
          <w:rFonts w:ascii="Times New Roman" w:cs="Times New Roman" w:eastAsia="Times New Roman" w:hAnsi="Times New Roman"/>
          <w:sz w:val="24"/>
          <w:rtl w:val="0"/>
        </w:rPr>
        <w:t xml:space="preserve">в почти пугающе белым. — Э-э... я могу убедить вас, что вам всё это привиделось?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Девочки быстро обменялись взглядами. Гермиона посмотрела на Парвати, Парвати посмотрела на Лаванду, Лаванда и Трейси посмотрели друг на друга.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Затем все четверо посмотрели на Сьюзен и помотали головами.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О, чёрт! — повторила Сьюзен. — Слушайте, я вернусь через пару минут, мне действительно сейчас надо идти, </w:t>
      </w:r>
      <w:r w:rsidDel="00000000" w:rsidR="00000000" w:rsidRPr="00000000">
        <w:rPr>
          <w:rFonts w:ascii="Times New Roman" w:cs="Times New Roman" w:eastAsia="Times New Roman" w:hAnsi="Times New Roman"/>
          <w:i w:val="1"/>
          <w:sz w:val="24"/>
          <w:rtl w:val="0"/>
        </w:rPr>
        <w:t xml:space="preserve">пожалуйста</w:t>
      </w:r>
      <w:r w:rsidDel="00000000" w:rsidR="00000000" w:rsidRPr="00000000">
        <w:rPr>
          <w:rFonts w:ascii="Times New Roman" w:cs="Times New Roman" w:eastAsia="Times New Roman" w:hAnsi="Times New Roman"/>
          <w:i w:val="1"/>
          <w:sz w:val="24"/>
          <w:rtl w:val="0"/>
        </w:rPr>
        <w:t xml:space="preserve">,</w:t>
      </w:r>
      <w:r w:rsidDel="00000000" w:rsidR="00000000" w:rsidRPr="00000000">
        <w:rPr>
          <w:rFonts w:ascii="Times New Roman" w:cs="Times New Roman" w:eastAsia="Times New Roman" w:hAnsi="Times New Roman"/>
          <w:sz w:val="24"/>
          <w:rtl w:val="0"/>
        </w:rPr>
        <w:t xml:space="preserve"> ничего не говорите, пока!</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И прежде чем девочки сумели что-то сказать, Сьюзен убежала по коридору, двигаясь на удивление быстро.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Нет, в самом деле, </w:t>
      </w:r>
      <w:r w:rsidDel="00000000" w:rsidR="00000000" w:rsidRPr="00000000">
        <w:rPr>
          <w:rFonts w:ascii="Times New Roman" w:cs="Times New Roman" w:eastAsia="Times New Roman" w:hAnsi="Times New Roman"/>
          <w:i w:val="1"/>
          <w:sz w:val="24"/>
          <w:rtl w:val="0"/>
        </w:rPr>
        <w:t xml:space="preserve">что это было?</w:t>
      </w:r>
      <w:r w:rsidDel="00000000" w:rsidR="00000000" w:rsidRPr="00000000">
        <w:rPr>
          <w:rFonts w:ascii="Times New Roman" w:cs="Times New Roman" w:eastAsia="Times New Roman" w:hAnsi="Times New Roman"/>
          <w:sz w:val="24"/>
          <w:rtl w:val="0"/>
        </w:rPr>
        <w:t xml:space="preserve"> — спросила Парвати.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 Иннервейт, — </w:t>
      </w:r>
      <w:r w:rsidDel="00000000" w:rsidR="00000000" w:rsidRPr="00000000">
        <w:rPr>
          <w:rFonts w:ascii="Times New Roman" w:cs="Times New Roman" w:eastAsia="Times New Roman" w:hAnsi="Times New Roman"/>
          <w:sz w:val="24"/>
          <w:rtl w:val="0"/>
        </w:rPr>
        <w:t xml:space="preserve">произнесла Гермиона, направляя палочку на Дафну, чьё тело только сейчас заметила. Лаванда направила палочку на Ханну и сказала то же самое.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Ханна открыла глаза, попыталась быстро вскочить на ноги, но рухнула обратно на пол.</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Всё в порядке, Ханна! — сказала Лаванда. — Мы победили.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Мы </w:t>
      </w:r>
      <w:r w:rsidDel="00000000" w:rsidR="00000000" w:rsidRPr="00000000">
        <w:rPr>
          <w:rFonts w:ascii="Times New Roman" w:cs="Times New Roman" w:eastAsia="Times New Roman" w:hAnsi="Times New Roman"/>
          <w:i w:val="1"/>
          <w:sz w:val="24"/>
          <w:rtl w:val="0"/>
        </w:rPr>
        <w:t xml:space="preserve">что? — </w:t>
      </w:r>
      <w:r w:rsidDel="00000000" w:rsidR="00000000" w:rsidRPr="00000000">
        <w:rPr>
          <w:rFonts w:ascii="Times New Roman" w:cs="Times New Roman" w:eastAsia="Times New Roman" w:hAnsi="Times New Roman"/>
          <w:sz w:val="24"/>
          <w:rtl w:val="0"/>
        </w:rPr>
        <w:t xml:space="preserve">спросила Ханна с пола.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Дафна не шевелилась, но Гермиона видела, что её грудь поднимается и опускается. Ритм дыхания казался относительно нормальным.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Думаю, с ней всё будет нормально. Но... — Гермиона сглотнула, во рту по-прежнему было сухо. Вся затея абсолютно, полностью, совершенно пошла наперекосяк. — Думаю, мы должны отнести Дафну к мадам Помфри...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Конечно, конечно, только </w:t>
      </w:r>
      <w:r w:rsidDel="00000000" w:rsidR="00000000" w:rsidRPr="00000000">
        <w:rPr>
          <w:rFonts w:ascii="Times New Roman" w:cs="Times New Roman" w:eastAsia="Times New Roman" w:hAnsi="Times New Roman"/>
          <w:i w:val="1"/>
          <w:sz w:val="24"/>
          <w:rtl w:val="0"/>
        </w:rPr>
        <w:t xml:space="preserve">дай мне </w:t>
      </w:r>
      <w:r w:rsidDel="00000000" w:rsidR="00000000" w:rsidRPr="00000000">
        <w:rPr>
          <w:rFonts w:ascii="Times New Roman" w:cs="Times New Roman" w:eastAsia="Times New Roman" w:hAnsi="Times New Roman"/>
          <w:i w:val="1"/>
          <w:sz w:val="24"/>
          <w:rtl w:val="0"/>
        </w:rPr>
        <w:t xml:space="preserve">секундочку</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sz w:val="24"/>
          <w:rtl w:val="0"/>
        </w:rPr>
        <w:t xml:space="preserve">и </w:t>
      </w:r>
      <w:r w:rsidDel="00000000" w:rsidR="00000000" w:rsidRPr="00000000">
        <w:rPr>
          <w:rFonts w:ascii="Times New Roman" w:cs="Times New Roman" w:eastAsia="Times New Roman" w:hAnsi="Times New Roman"/>
          <w:sz w:val="24"/>
          <w:rtl w:val="0"/>
        </w:rPr>
        <w:t xml:space="preserve">я </w:t>
      </w:r>
      <w:r w:rsidDel="00000000" w:rsidR="00000000" w:rsidRPr="00000000">
        <w:rPr>
          <w:rFonts w:ascii="Times New Roman" w:cs="Times New Roman" w:eastAsia="Times New Roman" w:hAnsi="Times New Roman"/>
          <w:i w:val="1"/>
          <w:sz w:val="24"/>
          <w:rtl w:val="0"/>
        </w:rPr>
        <w:t xml:space="preserve">наверное</w:t>
      </w:r>
      <w:r w:rsidDel="00000000" w:rsidR="00000000" w:rsidRPr="00000000">
        <w:rPr>
          <w:rFonts w:ascii="Times New Roman" w:cs="Times New Roman" w:eastAsia="Times New Roman" w:hAnsi="Times New Roman"/>
          <w:sz w:val="24"/>
          <w:rtl w:val="0"/>
        </w:rPr>
        <w:t xml:space="preserve"> приду в себя</w:t>
      </w:r>
      <w:r w:rsidDel="00000000" w:rsidR="00000000" w:rsidRPr="00000000">
        <w:rPr>
          <w:rFonts w:ascii="Times New Roman" w:cs="Times New Roman" w:eastAsia="Times New Roman" w:hAnsi="Times New Roman"/>
          <w:sz w:val="24"/>
          <w:rtl w:val="0"/>
        </w:rPr>
        <w:t xml:space="preserve">, — сказала Парвати.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Извините, </w:t>
      </w:r>
      <w:r w:rsidDel="00000000" w:rsidR="00000000" w:rsidRPr="00000000">
        <w:rPr>
          <w:rFonts w:ascii="Times New Roman" w:cs="Times New Roman" w:eastAsia="Times New Roman" w:hAnsi="Times New Roman"/>
          <w:sz w:val="24"/>
          <w:rtl w:val="0"/>
        </w:rPr>
        <w:t xml:space="preserve">— вежливо, но твёрдо произнесла Ханна, — а </w:t>
      </w:r>
      <w:r w:rsidDel="00000000" w:rsidR="00000000" w:rsidRPr="00000000">
        <w:rPr>
          <w:rFonts w:ascii="Times New Roman" w:cs="Times New Roman" w:eastAsia="Times New Roman" w:hAnsi="Times New Roman"/>
          <w:sz w:val="24"/>
          <w:rtl w:val="0"/>
        </w:rPr>
        <w:t xml:space="preserve">как</w:t>
      </w:r>
      <w:r w:rsidDel="00000000" w:rsidR="00000000" w:rsidRPr="00000000">
        <w:rPr>
          <w:rFonts w:ascii="Times New Roman" w:cs="Times New Roman" w:eastAsia="Times New Roman" w:hAnsi="Times New Roman"/>
          <w:sz w:val="24"/>
          <w:rtl w:val="0"/>
        </w:rPr>
        <w:t xml:space="preserve"> мы победили? И почему потолок выглядит оплавленным?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Последовала тишина.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Это сделала Сьюзен, — наконец ответила Трейси.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Ага, — голос Парвати слегка дрожал. Она встала и начала отряхивать мантию. — Выяснилось, что Сьюзен Боунс — наследница Пуффендуй, и она нашла давно потерянный проход в Комнату</w:t>
      </w:r>
      <w:r w:rsidDel="00000000" w:rsidR="00000000" w:rsidRPr="00000000">
        <w:rPr>
          <w:rFonts w:ascii="Times New Roman" w:cs="Times New Roman" w:eastAsia="Times New Roman" w:hAnsi="Times New Roman"/>
          <w:sz w:val="24"/>
          <w:rtl w:val="0"/>
        </w:rPr>
        <w:t xml:space="preserve"> Усердной Работы и Обучени</w:t>
      </w:r>
      <w:r w:rsidDel="00000000" w:rsidR="00000000" w:rsidRPr="00000000">
        <w:rPr>
          <w:rFonts w:ascii="Times New Roman" w:cs="Times New Roman" w:eastAsia="Times New Roman" w:hAnsi="Times New Roman"/>
          <w:sz w:val="24"/>
          <w:rtl w:val="0"/>
        </w:rPr>
        <w:t xml:space="preserve">я Хельги Пуффендуй.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А?</w:t>
      </w:r>
      <w:r w:rsidDel="00000000" w:rsidR="00000000" w:rsidRPr="00000000">
        <w:rPr>
          <w:rFonts w:ascii="Times New Roman" w:cs="Times New Roman" w:eastAsia="Times New Roman" w:hAnsi="Times New Roman"/>
          <w:sz w:val="24"/>
          <w:rtl w:val="0"/>
        </w:rPr>
        <w:t xml:space="preserve"> — Ханна ощупывала себя, как будто пытаясь убедиться, что все её части тела на месте. — Я думала, что профессор Спраут это говорила просто в качестве Назидания... Сьюзен в самом деле?...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Гермиона медленно приходила в себя. На самом деле весь этот дикий ужас длился не </w:t>
      </w:r>
      <w:r w:rsidDel="00000000" w:rsidR="00000000" w:rsidRPr="00000000">
        <w:rPr>
          <w:rFonts w:ascii="Times New Roman" w:cs="Times New Roman" w:eastAsia="Times New Roman" w:hAnsi="Times New Roman"/>
          <w:sz w:val="24"/>
          <w:rtl w:val="0"/>
        </w:rPr>
        <w:t xml:space="preserve">больше </w:t>
      </w:r>
      <w:r w:rsidDel="00000000" w:rsidR="00000000" w:rsidRPr="00000000">
        <w:rPr>
          <w:rFonts w:ascii="Times New Roman" w:cs="Times New Roman" w:eastAsia="Times New Roman" w:hAnsi="Times New Roman"/>
          <w:sz w:val="24"/>
          <w:rtl w:val="0"/>
        </w:rPr>
        <w:t xml:space="preserve">тридцати секунд — по крайней мере та его часть</w:t>
      </w:r>
      <w:r w:rsidDel="00000000" w:rsidR="00000000" w:rsidRPr="00000000">
        <w:rPr>
          <w:rFonts w:ascii="Times New Roman" w:cs="Times New Roman" w:eastAsia="Times New Roman" w:hAnsi="Times New Roman"/>
          <w:sz w:val="24"/>
          <w:rtl w:val="0"/>
        </w:rPr>
        <w:t xml:space="preserve">, которую она застала в сознании. Её мозг постепенно </w:t>
      </w:r>
      <w:r w:rsidDel="00000000" w:rsidR="00000000" w:rsidRPr="00000000">
        <w:rPr>
          <w:rFonts w:ascii="Times New Roman" w:cs="Times New Roman" w:eastAsia="Times New Roman" w:hAnsi="Times New Roman"/>
          <w:sz w:val="24"/>
          <w:rtl w:val="0"/>
        </w:rPr>
        <w:t xml:space="preserve">возвращался к нормальному состоянию</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Вообще-то, — осторожно начала Гермиона, — </w:t>
      </w:r>
      <w:r w:rsidDel="00000000" w:rsidR="00000000" w:rsidRPr="00000000">
        <w:rPr>
          <w:rFonts w:ascii="Times New Roman" w:cs="Times New Roman" w:eastAsia="Times New Roman" w:hAnsi="Times New Roman"/>
          <w:sz w:val="24"/>
          <w:rtl w:val="0"/>
        </w:rPr>
        <w:t xml:space="preserve">я практически уверена, что профессор Спраут говорила именно в качестве назидания. В «Истории Хогвартса» или других книгах, которые я читала, </w:t>
      </w:r>
      <w:r w:rsidDel="00000000" w:rsidR="00000000" w:rsidRPr="00000000">
        <w:rPr>
          <w:rFonts w:ascii="Times New Roman" w:cs="Times New Roman" w:eastAsia="Times New Roman" w:hAnsi="Times New Roman"/>
          <w:sz w:val="24"/>
          <w:rtl w:val="0"/>
        </w:rPr>
        <w:t xml:space="preserve">не</w:t>
      </w:r>
      <w:r w:rsidDel="00000000" w:rsidR="00000000" w:rsidRPr="00000000">
        <w:rPr>
          <w:rFonts w:ascii="Times New Roman" w:cs="Times New Roman" w:eastAsia="Times New Roman" w:hAnsi="Times New Roman"/>
          <w:sz w:val="24"/>
          <w:rtl w:val="0"/>
        </w:rPr>
        <w:t xml:space="preserve"> было ничего подобного.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i w:val="1"/>
          <w:sz w:val="24"/>
          <w:rtl w:val="0"/>
        </w:rPr>
        <w:t xml:space="preserve">Она — двойная ведьма! — </w:t>
      </w:r>
      <w:r w:rsidDel="00000000" w:rsidR="00000000" w:rsidRPr="00000000">
        <w:rPr>
          <w:rFonts w:ascii="Times New Roman" w:cs="Times New Roman" w:eastAsia="Times New Roman" w:hAnsi="Times New Roman"/>
          <w:sz w:val="24"/>
          <w:rtl w:val="0"/>
        </w:rPr>
        <w:t xml:space="preserve">завопила Трейси настолько высоким голосом, что он сорвался. — </w:t>
      </w:r>
      <w:r w:rsidDel="00000000" w:rsidR="00000000" w:rsidRPr="00000000">
        <w:rPr>
          <w:rFonts w:ascii="Times New Roman" w:cs="Times New Roman" w:eastAsia="Times New Roman" w:hAnsi="Times New Roman"/>
          <w:i w:val="1"/>
          <w:sz w:val="24"/>
          <w:rtl w:val="0"/>
        </w:rPr>
        <w:t xml:space="preserve">Точно! </w:t>
      </w:r>
      <w:r w:rsidDel="00000000" w:rsidR="00000000" w:rsidRPr="00000000">
        <w:rPr>
          <w:rFonts w:ascii="Times New Roman" w:cs="Times New Roman" w:eastAsia="Times New Roman" w:hAnsi="Times New Roman"/>
          <w:sz w:val="24"/>
          <w:rtl w:val="0"/>
        </w:rPr>
        <w:t xml:space="preserve">Она — одна из </w:t>
      </w:r>
      <w:r w:rsidDel="00000000" w:rsidR="00000000" w:rsidRPr="00000000">
        <w:rPr>
          <w:rFonts w:ascii="Times New Roman" w:cs="Times New Roman" w:eastAsia="Times New Roman" w:hAnsi="Times New Roman"/>
          <w:i w:val="1"/>
          <w:sz w:val="24"/>
          <w:rtl w:val="0"/>
        </w:rPr>
        <w:t xml:space="preserve">них! </w:t>
      </w:r>
      <w:r w:rsidDel="00000000" w:rsidR="00000000" w:rsidRPr="00000000">
        <w:rPr>
          <w:rFonts w:ascii="Times New Roman" w:cs="Times New Roman" w:eastAsia="Times New Roman" w:hAnsi="Times New Roman"/>
          <w:sz w:val="24"/>
          <w:rtl w:val="0"/>
        </w:rPr>
        <w:t xml:space="preserve">Она всегда была двойной ведьмой!</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i w:val="1"/>
          <w:sz w:val="24"/>
          <w:rtl w:val="0"/>
        </w:rPr>
        <w:t xml:space="preserve">— Что? — </w:t>
      </w:r>
      <w:r w:rsidDel="00000000" w:rsidR="00000000" w:rsidRPr="00000000">
        <w:rPr>
          <w:rFonts w:ascii="Times New Roman" w:cs="Times New Roman" w:eastAsia="Times New Roman" w:hAnsi="Times New Roman"/>
          <w:sz w:val="24"/>
          <w:rtl w:val="0"/>
        </w:rPr>
        <w:t xml:space="preserve">закричала Парвати и развернулась к Трейси. — Это полный бред...</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Конечно! — </w:t>
      </w:r>
      <w:r w:rsidDel="00000000" w:rsidR="00000000" w:rsidRPr="00000000">
        <w:rPr>
          <w:rFonts w:ascii="Times New Roman" w:cs="Times New Roman" w:eastAsia="Times New Roman" w:hAnsi="Times New Roman"/>
          <w:sz w:val="24"/>
          <w:rtl w:val="0"/>
        </w:rPr>
        <w:t xml:space="preserve">воскликнула Лаванда. Она вскочила на ноги и запрыгала от восторга. — Я должна была догадаться!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Сьюзен </w:t>
      </w:r>
      <w:r w:rsidDel="00000000" w:rsidR="00000000" w:rsidRPr="00000000">
        <w:rPr>
          <w:rFonts w:ascii="Times New Roman" w:cs="Times New Roman" w:eastAsia="Times New Roman" w:hAnsi="Times New Roman"/>
          <w:i w:val="1"/>
          <w:sz w:val="24"/>
          <w:rtl w:val="0"/>
        </w:rPr>
        <w:t xml:space="preserve">кто</w:t>
      </w:r>
      <w:r w:rsidDel="00000000" w:rsidR="00000000" w:rsidRPr="00000000">
        <w:rPr>
          <w:rFonts w:ascii="Times New Roman" w:cs="Times New Roman" w:eastAsia="Times New Roman" w:hAnsi="Times New Roman"/>
          <w:sz w:val="24"/>
          <w:rtl w:val="0"/>
        </w:rPr>
        <w:t xml:space="preserve">? — спросила Гермиона.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Двойная </w:t>
      </w:r>
      <w:r w:rsidDel="00000000" w:rsidR="00000000" w:rsidRPr="00000000">
        <w:rPr>
          <w:rFonts w:ascii="Times New Roman" w:cs="Times New Roman" w:eastAsia="Times New Roman" w:hAnsi="Times New Roman"/>
          <w:sz w:val="24"/>
          <w:rtl w:val="0"/>
        </w:rPr>
        <w:t xml:space="preserve">ведьма! — повторила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Трейси.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Понимаешь, — быстро заговорила Лаванда, — всегда ходили истории о детях, которые рождаются супермагами, которые могут использовать заклинания, недоступные другим. И что есть целая тайная школа, спрятанная в Хогвартсе, с классами, которые могут видеть и </w:t>
      </w:r>
      <w:r w:rsidDel="00000000" w:rsidR="00000000" w:rsidRPr="00000000">
        <w:rPr>
          <w:rFonts w:ascii="Times New Roman" w:cs="Times New Roman" w:eastAsia="Times New Roman" w:hAnsi="Times New Roman"/>
          <w:sz w:val="24"/>
          <w:rtl w:val="0"/>
        </w:rPr>
        <w:t xml:space="preserve">посещать </w:t>
      </w:r>
      <w:r w:rsidDel="00000000" w:rsidR="00000000" w:rsidRPr="00000000">
        <w:rPr>
          <w:rFonts w:ascii="Times New Roman" w:cs="Times New Roman" w:eastAsia="Times New Roman" w:hAnsi="Times New Roman"/>
          <w:sz w:val="24"/>
          <w:rtl w:val="0"/>
        </w:rPr>
        <w:t xml:space="preserve">только они...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Это просто </w:t>
      </w:r>
      <w:r w:rsidDel="00000000" w:rsidR="00000000" w:rsidRPr="00000000">
        <w:rPr>
          <w:rFonts w:ascii="Times New Roman" w:cs="Times New Roman" w:eastAsia="Times New Roman" w:hAnsi="Times New Roman"/>
          <w:i w:val="1"/>
          <w:sz w:val="24"/>
          <w:rtl w:val="0"/>
        </w:rPr>
        <w:t xml:space="preserve">сказки! — </w:t>
      </w:r>
      <w:r w:rsidDel="00000000" w:rsidR="00000000" w:rsidRPr="00000000">
        <w:rPr>
          <w:rFonts w:ascii="Times New Roman" w:cs="Times New Roman" w:eastAsia="Times New Roman" w:hAnsi="Times New Roman"/>
          <w:sz w:val="24"/>
          <w:rtl w:val="0"/>
        </w:rPr>
        <w:t xml:space="preserve">воскликнула Парвати. — В реальности такого не бывает! То есть, конечно, я тоже читала эти книги...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Подождите, пожалуйста, — остановила девочек Гермиона. Возможно, её мозг ещё не до конца пришёл в себя. — Вы хотите сказать, что несмотря на то, что вам </w:t>
      </w:r>
      <w:r w:rsidDel="00000000" w:rsidR="00000000" w:rsidRPr="00000000">
        <w:rPr>
          <w:rFonts w:ascii="Times New Roman" w:cs="Times New Roman" w:eastAsia="Times New Roman" w:hAnsi="Times New Roman"/>
          <w:i w:val="1"/>
          <w:sz w:val="24"/>
          <w:rtl w:val="0"/>
        </w:rPr>
        <w:t xml:space="preserve">уже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приходится учиться </w:t>
      </w:r>
      <w:r w:rsidDel="00000000" w:rsidR="00000000" w:rsidRPr="00000000">
        <w:rPr>
          <w:rFonts w:ascii="Times New Roman" w:cs="Times New Roman" w:eastAsia="Times New Roman" w:hAnsi="Times New Roman"/>
          <w:sz w:val="24"/>
          <w:rtl w:val="0"/>
        </w:rPr>
        <w:t xml:space="preserve">в магической школе и всё такое, вы вдобавок</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хотите ходить в </w:t>
      </w:r>
      <w:r w:rsidDel="00000000" w:rsidR="00000000" w:rsidRPr="00000000">
        <w:rPr>
          <w:rFonts w:ascii="Times New Roman" w:cs="Times New Roman" w:eastAsia="Times New Roman" w:hAnsi="Times New Roman"/>
          <w:i w:val="1"/>
          <w:sz w:val="24"/>
          <w:rtl w:val="0"/>
        </w:rPr>
        <w:t xml:space="preserve">дважды </w:t>
      </w:r>
      <w:r w:rsidDel="00000000" w:rsidR="00000000" w:rsidRPr="00000000">
        <w:rPr>
          <w:rFonts w:ascii="Times New Roman" w:cs="Times New Roman" w:eastAsia="Times New Roman" w:hAnsi="Times New Roman"/>
          <w:sz w:val="24"/>
          <w:rtl w:val="0"/>
        </w:rPr>
        <w:t xml:space="preserve">магическую школу?</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Л</w:t>
      </w:r>
      <w:r w:rsidDel="00000000" w:rsidR="00000000" w:rsidRPr="00000000">
        <w:rPr>
          <w:rFonts w:ascii="Times New Roman" w:cs="Times New Roman" w:eastAsia="Times New Roman" w:hAnsi="Times New Roman"/>
          <w:sz w:val="24"/>
          <w:rtl w:val="0"/>
        </w:rPr>
        <w:t xml:space="preserve">аванда озадаченно посмотрела на неё:</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Не поняла.</w:t>
      </w:r>
      <w:r w:rsidDel="00000000" w:rsidR="00000000" w:rsidRPr="00000000">
        <w:rPr>
          <w:rFonts w:ascii="Times New Roman" w:cs="Times New Roman" w:eastAsia="Times New Roman" w:hAnsi="Times New Roman"/>
          <w:sz w:val="24"/>
          <w:rtl w:val="0"/>
        </w:rPr>
        <w:t xml:space="preserve"> Кто ж не хочет получить дополнительные супермагические способности, </w:t>
      </w:r>
      <w:r w:rsidDel="00000000" w:rsidR="00000000" w:rsidRPr="00000000">
        <w:rPr>
          <w:rFonts w:ascii="Times New Roman" w:cs="Times New Roman" w:eastAsia="Times New Roman" w:hAnsi="Times New Roman"/>
          <w:sz w:val="24"/>
          <w:rtl w:val="0"/>
        </w:rPr>
        <w:t xml:space="preserve">удивительную </w:t>
      </w:r>
      <w:r w:rsidDel="00000000" w:rsidR="00000000" w:rsidRPr="00000000">
        <w:rPr>
          <w:rFonts w:ascii="Times New Roman" w:cs="Times New Roman" w:eastAsia="Times New Roman" w:hAnsi="Times New Roman"/>
          <w:i w:val="1"/>
          <w:sz w:val="24"/>
          <w:rtl w:val="0"/>
        </w:rPr>
        <w:t xml:space="preserve">судьбу </w:t>
      </w:r>
      <w:r w:rsidDel="00000000" w:rsidR="00000000" w:rsidRPr="00000000">
        <w:rPr>
          <w:rFonts w:ascii="Times New Roman" w:cs="Times New Roman" w:eastAsia="Times New Roman" w:hAnsi="Times New Roman"/>
          <w:sz w:val="24"/>
          <w:rtl w:val="0"/>
        </w:rPr>
        <w:t xml:space="preserve">и всё такое! </w:t>
      </w:r>
      <w:r w:rsidDel="00000000" w:rsidR="00000000" w:rsidRPr="00000000">
        <w:rPr>
          <w:rFonts w:ascii="Times New Roman" w:cs="Times New Roman" w:eastAsia="Times New Roman" w:hAnsi="Times New Roman"/>
          <w:sz w:val="24"/>
          <w:rtl w:val="0"/>
        </w:rPr>
        <w:t xml:space="preserve">Это будет означать, что ты </w:t>
      </w:r>
      <w:r w:rsidDel="00000000" w:rsidR="00000000" w:rsidRPr="00000000">
        <w:rPr>
          <w:rFonts w:ascii="Times New Roman" w:cs="Times New Roman" w:eastAsia="Times New Roman" w:hAnsi="Times New Roman"/>
          <w:i w:val="1"/>
          <w:sz w:val="24"/>
          <w:rtl w:val="0"/>
        </w:rPr>
        <w:t xml:space="preserve">особенная</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Ханна, которая в это время подползла к Дафне </w:t>
      </w:r>
      <w:r w:rsidDel="00000000" w:rsidR="00000000" w:rsidRPr="00000000">
        <w:rPr>
          <w:rFonts w:ascii="Times New Roman" w:cs="Times New Roman" w:eastAsia="Times New Roman" w:hAnsi="Times New Roman"/>
          <w:sz w:val="24"/>
          <w:rtl w:val="0"/>
        </w:rPr>
        <w:t xml:space="preserve">проверить, не сломали ли ей что-нибудь, подняла голову и </w:t>
      </w:r>
      <w:r w:rsidDel="00000000" w:rsidR="00000000" w:rsidRPr="00000000">
        <w:rPr>
          <w:rFonts w:ascii="Times New Roman" w:cs="Times New Roman" w:eastAsia="Times New Roman" w:hAnsi="Times New Roman"/>
          <w:sz w:val="24"/>
          <w:rtl w:val="0"/>
        </w:rPr>
        <w:t xml:space="preserve">согласно кивнула</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Хотела бы я быть двойной ведьмой... — и добавила, уже немного печальней, — х</w:t>
      </w:r>
      <w:r w:rsidDel="00000000" w:rsidR="00000000" w:rsidRPr="00000000">
        <w:rPr>
          <w:rFonts w:ascii="Times New Roman" w:cs="Times New Roman" w:eastAsia="Times New Roman" w:hAnsi="Times New Roman"/>
          <w:sz w:val="24"/>
          <w:rtl w:val="0"/>
        </w:rPr>
        <w:t xml:space="preserve">отя я никогда на самом деле в них не верила... А что именно сделала Сьюзен? В смысле, вы уверены, что всё это вам не почудилось, пока вы были без сознания?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Гермиона абсолютно и совершенно не могла найти слов.</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Трейси вдруг развернулась так резко, что её мантия взметнулась, и </w:t>
      </w:r>
      <w:r w:rsidDel="00000000" w:rsidR="00000000" w:rsidRPr="00000000">
        <w:rPr>
          <w:rFonts w:ascii="Times New Roman" w:cs="Times New Roman" w:eastAsia="Times New Roman" w:hAnsi="Times New Roman"/>
          <w:sz w:val="24"/>
          <w:rtl w:val="0"/>
        </w:rPr>
        <w:t xml:space="preserve">посмотрела </w:t>
      </w:r>
      <w:r w:rsidDel="00000000" w:rsidR="00000000" w:rsidRPr="00000000">
        <w:rPr>
          <w:rFonts w:ascii="Times New Roman" w:cs="Times New Roman" w:eastAsia="Times New Roman" w:hAnsi="Times New Roman"/>
          <w:sz w:val="24"/>
          <w:rtl w:val="0"/>
        </w:rPr>
        <w:t xml:space="preserve">на вход в коридор:</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 нет! Нам нужно убираться отсюда! Нам нужно исчезнуть, пока Сьюзен не вернулась с кем-то, кто сможет наложить на нас заклинание Супер-Изменения-Памяти!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Сьюзен так не поступит! — воскликнула Парвати. — В смысле, даже если б</w:t>
      </w:r>
      <w:r w:rsidDel="00000000" w:rsidR="00000000" w:rsidRPr="00000000">
        <w:rPr>
          <w:rFonts w:ascii="Times New Roman" w:cs="Times New Roman" w:eastAsia="Times New Roman" w:hAnsi="Times New Roman"/>
          <w:sz w:val="24"/>
          <w:rtl w:val="0"/>
        </w:rPr>
        <w:t xml:space="preserve">ы была.</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ЧТО ЗДЕСЬ ПРОИСХОДИТ? — раздался пронзительный визг, и в частично оплавленный коридор влетел профессор Флитвик, похожий на маленький, </w:t>
      </w:r>
      <w:r w:rsidDel="00000000" w:rsidR="00000000" w:rsidRPr="00000000">
        <w:rPr>
          <w:rFonts w:ascii="Times New Roman" w:cs="Times New Roman" w:eastAsia="Times New Roman" w:hAnsi="Times New Roman"/>
          <w:sz w:val="24"/>
          <w:rtl w:val="0"/>
        </w:rPr>
        <w:t xml:space="preserve">опасно</w:t>
      </w:r>
      <w:r w:rsidDel="00000000" w:rsidR="00000000" w:rsidRPr="00000000">
        <w:rPr>
          <w:rFonts w:ascii="Times New Roman" w:cs="Times New Roman" w:eastAsia="Times New Roman" w:hAnsi="Times New Roman"/>
          <w:sz w:val="24"/>
          <w:rtl w:val="0"/>
        </w:rPr>
        <w:t xml:space="preserve"> сконцентрированный сгусток чистой учительской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ярости. За его спиной тяжело дышала пепельно-бледная Падма.</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Что случилось?! — выпалила Сьюзен, увидев девочку, которая выглядела в точности как она сама, если не считать прожжённой мантии, промокшей от пота.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О, отличный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вопрос! — воскликнула вторая Сьюзен Боунс, быстро сбрасывая то, что осталось от одолженной одежды. Секундой позже девочка начала метаморфозу, и через небольшой промежуток времени Нимфадора Тонкс приобрела свой более привычный облик.</w:t>
      </w:r>
      <w:r w:rsidDel="00000000" w:rsidR="00000000" w:rsidRPr="00000000">
        <w:rPr>
          <w:rFonts w:ascii="Times New Roman" w:cs="Times New Roman" w:eastAsia="Times New Roman" w:hAnsi="Times New Roman"/>
          <w:sz w:val="24"/>
          <w:rtl w:val="0"/>
        </w:rPr>
        <w:t xml:space="preserve"> — Извини, но я не смогла придумать ничего сама, поэтому у тебя есть примерно три минуты, чтобы решить, что на него ответить...</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ind w:firstLine="570"/>
        <w:contextualSpacing w:val="0"/>
      </w:pP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Как позже довольно едко заметила Дафна Гринграсс, в хитроумном плане Гермионы — что если их поймают, баллы со всех факультетов вычтут поровну — была прореха: </w:t>
      </w:r>
      <w:r w:rsidDel="00000000" w:rsidR="00000000" w:rsidRPr="00000000">
        <w:rPr>
          <w:rFonts w:ascii="Times New Roman" w:cs="Times New Roman" w:eastAsia="Times New Roman" w:hAnsi="Times New Roman"/>
          <w:sz w:val="24"/>
          <w:rtl w:val="0"/>
        </w:rPr>
        <w:t xml:space="preserve">он не учитывал возможные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отработки</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Все девочки согласились молчать о таинственных </w:t>
      </w:r>
      <w:r w:rsidDel="00000000" w:rsidR="00000000" w:rsidRPr="00000000">
        <w:rPr>
          <w:rFonts w:ascii="Times New Roman" w:cs="Times New Roman" w:eastAsia="Times New Roman" w:hAnsi="Times New Roman"/>
          <w:sz w:val="24"/>
          <w:rtl w:val="0"/>
        </w:rPr>
        <w:t xml:space="preserve">способностях</w:t>
      </w:r>
      <w:r w:rsidDel="00000000" w:rsidR="00000000" w:rsidRPr="00000000">
        <w:rPr>
          <w:rFonts w:ascii="Times New Roman" w:cs="Times New Roman" w:eastAsia="Times New Roman" w:hAnsi="Times New Roman"/>
          <w:sz w:val="24"/>
          <w:rtl w:val="0"/>
        </w:rPr>
        <w:t xml:space="preserve"> Сьюзен. Даже Трейси пообещала держать язык за зубами — после того, как Сьюзен пригрозила использовать на ней заклинание Супер-Изменения-Памяти. К сожалению, во время ужина выяснилось, что кто-то забыл сообщить об их договорённости </w:t>
      </w:r>
      <w:r w:rsidDel="00000000" w:rsidR="00000000" w:rsidRPr="00000000">
        <w:rPr>
          <w:rFonts w:ascii="Times New Roman" w:cs="Times New Roman" w:eastAsia="Times New Roman" w:hAnsi="Times New Roman"/>
          <w:i w:val="1"/>
          <w:sz w:val="24"/>
          <w:rtl w:val="0"/>
        </w:rPr>
        <w:t xml:space="preserve">хулиганам</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 что</w:t>
      </w:r>
      <w:r w:rsidDel="00000000" w:rsidR="00000000" w:rsidRPr="00000000">
        <w:rPr>
          <w:rFonts w:ascii="Times New Roman" w:cs="Times New Roman" w:eastAsia="Times New Roman" w:hAnsi="Times New Roman"/>
          <w:sz w:val="24"/>
          <w:rtl w:val="0"/>
        </w:rPr>
        <w:t xml:space="preserve"> Сьюзен Боунс принесла свою душу в жертву ужасным запретным силам, которые теперь поселились в её теле, и именно поэтому им всем назначили отработки.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Гермиона? — неуверенно заговорил сидящий рядом с ней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за столом Гарри Поттер. — Пожалуйста, не обижайся, я пойму, если ты скажешь, что это не моё дело, но мне кажется, что всё это начинает выходить из-под контроля.</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Гермиона продолжала разминать ломтик шоколадного пирожного на своей тарелке в однородную массу</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из пирожного и глазури.</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Да, — слегка язвительным тоном ответила Гермиона, — именно это я и сказала профессору Флитвику, когда извинялась перед ним, что я знаю, что всё вышло из-под контроля. А он завизжал: «</w:t>
      </w:r>
      <w:r w:rsidDel="00000000" w:rsidR="00000000" w:rsidRPr="00000000">
        <w:rPr>
          <w:rFonts w:ascii="Times New Roman" w:cs="Times New Roman" w:eastAsia="Times New Roman" w:hAnsi="Times New Roman"/>
          <w:sz w:val="24"/>
          <w:rtl w:val="0"/>
        </w:rPr>
        <w:t xml:space="preserve">В самом деле, мисс Грейнджер? Вы так думаете?», причём так громко, что у меня загорелись уши. В смысле, мои уши </w:t>
      </w:r>
      <w:r w:rsidDel="00000000" w:rsidR="00000000" w:rsidRPr="00000000">
        <w:rPr>
          <w:rFonts w:ascii="Times New Roman" w:cs="Times New Roman" w:eastAsia="Times New Roman" w:hAnsi="Times New Roman"/>
          <w:i w:val="1"/>
          <w:sz w:val="24"/>
          <w:rtl w:val="0"/>
        </w:rPr>
        <w:t xml:space="preserve">действительно загорелись.</w:t>
      </w:r>
      <w:r w:rsidDel="00000000" w:rsidR="00000000" w:rsidRPr="00000000">
        <w:rPr>
          <w:rFonts w:ascii="Times New Roman" w:cs="Times New Roman" w:eastAsia="Times New Roman" w:hAnsi="Times New Roman"/>
          <w:sz w:val="24"/>
          <w:rtl w:val="0"/>
        </w:rPr>
        <w:t xml:space="preserve"> Профессору Флитвику пришлось их тушить.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Гарри </w:t>
      </w:r>
      <w:r w:rsidDel="00000000" w:rsidR="00000000" w:rsidRPr="00000000">
        <w:rPr>
          <w:rFonts w:ascii="Times New Roman" w:cs="Times New Roman" w:eastAsia="Times New Roman" w:hAnsi="Times New Roman"/>
          <w:sz w:val="24"/>
          <w:rtl w:val="0"/>
        </w:rPr>
        <w:t xml:space="preserve">провёл рукой по лбу.</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Извини, — его лицо ничего не выражало. — Иногда мне до сих пор бывает сложно воспринимать такие вещи. А помнишь, Гермиона, мы когда-то были молодыми и наивными, и думали, что мир хоть как-нибудь можно понять?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Гермиона положила вилку и посмотрела на него.</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Гарри, тебе не хочется иногда быть просто маглом?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Э? Ну конечно, нет! В смысле, даже будучи маглом, я наверняка попытался бы однажды захватить ми... — Гермиона пристально </w:t>
      </w:r>
      <w:r w:rsidDel="00000000" w:rsidR="00000000" w:rsidRPr="00000000">
        <w:rPr>
          <w:rFonts w:ascii="Times New Roman" w:cs="Times New Roman" w:eastAsia="Times New Roman" w:hAnsi="Times New Roman"/>
          <w:i w:val="1"/>
          <w:sz w:val="24"/>
          <w:rtl w:val="0"/>
        </w:rPr>
        <w:t xml:space="preserve">посмотрела </w:t>
      </w:r>
      <w:r w:rsidDel="00000000" w:rsidR="00000000" w:rsidRPr="00000000">
        <w:rPr>
          <w:rFonts w:ascii="Times New Roman" w:cs="Times New Roman" w:eastAsia="Times New Roman" w:hAnsi="Times New Roman"/>
          <w:sz w:val="24"/>
          <w:rtl w:val="0"/>
        </w:rPr>
        <w:t xml:space="preserve">на него, и мальчик быстро проглотил последнее слово и исправился. — То есть, я хотел сказать, </w:t>
      </w:r>
      <w:r w:rsidDel="00000000" w:rsidR="00000000" w:rsidRPr="00000000">
        <w:rPr>
          <w:rFonts w:ascii="Times New Roman" w:cs="Times New Roman" w:eastAsia="Times New Roman" w:hAnsi="Times New Roman"/>
          <w:i w:val="1"/>
          <w:sz w:val="24"/>
          <w:rtl w:val="0"/>
        </w:rPr>
        <w:t xml:space="preserve">оптимизировать</w:t>
      </w:r>
      <w:r w:rsidDel="00000000" w:rsidR="00000000" w:rsidRPr="00000000">
        <w:rPr>
          <w:rFonts w:ascii="Times New Roman" w:cs="Times New Roman" w:eastAsia="Times New Roman" w:hAnsi="Times New Roman"/>
          <w:sz w:val="24"/>
          <w:rtl w:val="0"/>
        </w:rPr>
        <w:t xml:space="preserve">, ну, Гермиона, ты же понимаешь, что я имел в виду! Смысл в том, что мои </w:t>
      </w:r>
      <w:r w:rsidDel="00000000" w:rsidR="00000000" w:rsidRPr="00000000">
        <w:rPr>
          <w:rFonts w:ascii="Times New Roman" w:cs="Times New Roman" w:eastAsia="Times New Roman" w:hAnsi="Times New Roman"/>
          <w:i w:val="1"/>
          <w:sz w:val="24"/>
          <w:rtl w:val="0"/>
        </w:rPr>
        <w:t xml:space="preserve">цели </w:t>
      </w:r>
      <w:r w:rsidDel="00000000" w:rsidR="00000000" w:rsidRPr="00000000">
        <w:rPr>
          <w:rFonts w:ascii="Times New Roman" w:cs="Times New Roman" w:eastAsia="Times New Roman" w:hAnsi="Times New Roman"/>
          <w:sz w:val="24"/>
          <w:rtl w:val="0"/>
        </w:rPr>
        <w:t xml:space="preserve">были бы теми же самыми. Но с помощью магии всё это устроить будет гораздо проще, чем если бы я был ограничен инструментарием маглов. Если подумать логически, именно </w:t>
      </w:r>
      <w:r w:rsidDel="00000000" w:rsidR="00000000" w:rsidRPr="00000000">
        <w:rPr>
          <w:rFonts w:ascii="Times New Roman" w:cs="Times New Roman" w:eastAsia="Times New Roman" w:hAnsi="Times New Roman"/>
          <w:i w:val="1"/>
          <w:sz w:val="24"/>
          <w:rtl w:val="0"/>
        </w:rPr>
        <w:t xml:space="preserve">поэтому</w:t>
      </w:r>
      <w:r w:rsidDel="00000000" w:rsidR="00000000" w:rsidRPr="00000000">
        <w:rPr>
          <w:rFonts w:ascii="Times New Roman" w:cs="Times New Roman" w:eastAsia="Times New Roman" w:hAnsi="Times New Roman"/>
          <w:sz w:val="24"/>
          <w:rtl w:val="0"/>
        </w:rPr>
        <w:t xml:space="preserve"> я пошёл в Хогвартс, а не проигнорировал это всё и не начал делать карьеру в области нанотехнологий.</w:t>
      </w:r>
      <w:r w:rsidDel="00000000" w:rsidR="00000000" w:rsidRPr="00000000">
        <w:rPr>
          <w:rtl w:val="0"/>
        </w:rPr>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Гермиона, закончив приготовление соуса из шоколадного пирожного, начала макать в него морковку и есть.</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А почему ты спросила? </w:t>
      </w:r>
      <w:r w:rsidDel="00000000" w:rsidR="00000000" w:rsidRPr="00000000">
        <w:rPr>
          <w:rFonts w:ascii="Times New Roman" w:cs="Times New Roman" w:eastAsia="Times New Roman" w:hAnsi="Times New Roman"/>
          <w:sz w:val="24"/>
          <w:rtl w:val="0"/>
        </w:rPr>
        <w:t xml:space="preserve">Может</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ты</w:t>
      </w:r>
      <w:r w:rsidDel="00000000" w:rsidR="00000000" w:rsidRPr="00000000">
        <w:rPr>
          <w:rFonts w:ascii="Times New Roman" w:cs="Times New Roman" w:eastAsia="Times New Roman" w:hAnsi="Times New Roman"/>
          <w:sz w:val="24"/>
          <w:rtl w:val="0"/>
        </w:rPr>
        <w:t xml:space="preserve"> хочешь вернуться обратно в мир маглов?</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Не совсем, — ответила Гермиона, хрустя одновременно морковкой и шоколадом. — У меня просто, ну, появились странные мысли по поводу </w:t>
      </w:r>
      <w:r w:rsidDel="00000000" w:rsidR="00000000" w:rsidRPr="00000000">
        <w:rPr>
          <w:rFonts w:ascii="Times New Roman" w:cs="Times New Roman" w:eastAsia="Times New Roman" w:hAnsi="Times New Roman"/>
          <w:i w:val="1"/>
          <w:sz w:val="24"/>
          <w:rtl w:val="0"/>
        </w:rPr>
        <w:t xml:space="preserve">желания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быть ведьмой. Ты хотел быть волшебником, когда был маленьким?</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Конечно, — твёрдо ответил Гарри. — Ещё я хотел экстрасенсорные способности, супер-силу, укреплённые </w:t>
      </w:r>
      <w:r w:rsidDel="00000000" w:rsidR="00000000" w:rsidRPr="00000000">
        <w:rPr>
          <w:rFonts w:ascii="Times New Roman" w:cs="Times New Roman" w:eastAsia="Times New Roman" w:hAnsi="Times New Roman"/>
          <w:sz w:val="24"/>
          <w:rtl w:val="0"/>
        </w:rPr>
        <w:t xml:space="preserve">адамантием </w:t>
      </w:r>
      <w:r w:rsidDel="00000000" w:rsidR="00000000" w:rsidRPr="00000000">
        <w:rPr>
          <w:rFonts w:ascii="Times New Roman" w:cs="Times New Roman" w:eastAsia="Times New Roman" w:hAnsi="Times New Roman"/>
          <w:sz w:val="24"/>
          <w:rtl w:val="0"/>
        </w:rPr>
        <w:t xml:space="preserve">кости, свой собственный летающий замок, и поэтому иногда мне становилось очень грустно из-за того, что мне придётся довольствоваться ролью знаменитого учёного и астронавта.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Гермиона кивнула.</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Понимаешь, — тихо сказала она, — мне кажется, что ведьмы и волшебники, которые здесь </w:t>
      </w:r>
      <w:r w:rsidDel="00000000" w:rsidR="00000000" w:rsidRPr="00000000">
        <w:rPr>
          <w:rFonts w:ascii="Times New Roman" w:cs="Times New Roman" w:eastAsia="Times New Roman" w:hAnsi="Times New Roman"/>
          <w:sz w:val="24"/>
          <w:rtl w:val="0"/>
        </w:rPr>
        <w:t xml:space="preserve">вырастают,</w:t>
      </w:r>
      <w:r w:rsidDel="00000000" w:rsidR="00000000" w:rsidRPr="00000000">
        <w:rPr>
          <w:rFonts w:ascii="Times New Roman" w:cs="Times New Roman" w:eastAsia="Times New Roman" w:hAnsi="Times New Roman"/>
          <w:sz w:val="24"/>
          <w:rtl w:val="0"/>
        </w:rPr>
        <w:t xml:space="preserve"> не ценят магию </w:t>
      </w:r>
      <w:r w:rsidDel="00000000" w:rsidR="00000000" w:rsidRPr="00000000">
        <w:rPr>
          <w:rFonts w:ascii="Times New Roman" w:cs="Times New Roman" w:eastAsia="Times New Roman" w:hAnsi="Times New Roman"/>
          <w:i w:val="1"/>
          <w:sz w:val="24"/>
          <w:rtl w:val="0"/>
        </w:rPr>
        <w:t xml:space="preserve">по-настоящему</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 Разумеется, они не ценят</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И именно это даёт нам преимущество. Разве не очевидно? Я серьёзно, для меня это стало чертовски очевидно в первые пять минут, </w:t>
      </w:r>
      <w:r w:rsidDel="00000000" w:rsidR="00000000" w:rsidRPr="00000000">
        <w:rPr>
          <w:rFonts w:ascii="Times New Roman" w:cs="Times New Roman" w:eastAsia="Times New Roman" w:hAnsi="Times New Roman"/>
          <w:sz w:val="24"/>
          <w:rtl w:val="0"/>
        </w:rPr>
        <w:t xml:space="preserve">проведённы</w:t>
      </w:r>
      <w:r w:rsidDel="00000000" w:rsidR="00000000" w:rsidRPr="00000000">
        <w:rPr>
          <w:rFonts w:ascii="Times New Roman" w:cs="Times New Roman" w:eastAsia="Times New Roman" w:hAnsi="Times New Roman"/>
          <w:sz w:val="24"/>
          <w:rtl w:val="0"/>
        </w:rPr>
        <w:t xml:space="preserve">е в Косом переулке.</w:t>
      </w:r>
    </w:p>
    <w:p w:rsidR="00000000" w:rsidDel="00000000" w:rsidP="00000000" w:rsidRDefault="00000000" w:rsidRPr="00000000">
      <w:pPr>
        <w:keepNext w:val="0"/>
        <w:keepLines w:val="0"/>
        <w:widowControl w:val="0"/>
        <w:ind w:firstLine="570"/>
        <w:contextualSpacing w:val="0"/>
      </w:pPr>
      <w:r w:rsidDel="00000000" w:rsidR="00000000" w:rsidRPr="00000000">
        <w:rPr>
          <w:rFonts w:ascii="Times New Roman" w:cs="Times New Roman" w:eastAsia="Times New Roman" w:hAnsi="Times New Roman"/>
          <w:sz w:val="24"/>
          <w:rtl w:val="0"/>
        </w:rPr>
        <w:t xml:space="preserve">Мальчик смотрел озадаченно, словно не понимая, почему она обращает внимание на что-то настолько обыденное.</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Yuliy L" w:id="0" w:date="2015-02-24T16:33: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не поверит?</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contextualSpacing w:val="1"/>
      <w:jc w:val="center"/>
    </w:pPr>
    <w:rPr>
      <w:rFonts w:ascii="Times New Roman" w:cs="Times New Roman" w:eastAsia="Times New Roman" w:hAnsi="Times New Roman"/>
      <w:b w:val="1"/>
      <w:sz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5" Type="http://schemas.openxmlformats.org/officeDocument/2006/relationships/styles" Target="styles.xml"/></Relationships>
</file>