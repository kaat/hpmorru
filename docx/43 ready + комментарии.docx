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63.0708661417323"/>
        <w:contextualSpacing w:val="0"/>
        <w:jc w:val="center"/>
      </w:pPr>
      <w:bookmarkStart w:colFirst="0" w:colLast="0" w:name="_zfmmimxtu5nd" w:id="0"/>
      <w:bookmarkEnd w:id="0"/>
      <w:r w:rsidDel="00000000" w:rsidR="00000000" w:rsidRPr="00000000">
        <w:rPr>
          <w:rtl w:val="0"/>
        </w:rPr>
        <w:t xml:space="preserve">Глава 43. Человечность. Часть 1</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За пределами Хогвартса ласковое январское солнце освещало замёрзшие поля.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Первые жесты заклинания были сложными и требовали точности: сначала несколько резких взмахов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ой: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 пусть это и прозвучало не очень вежливо.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ученикам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сделал несколько резких взмахов палочкой: раз, два, три и четыре, сдвигая пальцы на строго определённое расстояние...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Книг никогда не бывает достаточно... Но это была хорошая попытка... Очень, очень, очень хорошая попытка.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Круговым движением он поднял палочку вверх и сделал выпад — в последнем жесте не важна точность, только отвага и вызов:</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Ни одной искорки.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Наконец, Ремус покачал головой и тихо сказал: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Мне очень жаль, Гарри. Движения твоей палочки были абсолютно правильными.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 глазам снова подступили слёзы, вот только уже не слёзы радости. Он ожидал чего угодно, чего угодно, но только не этого.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Узнать, что ты недостаточно счастлив — есть в этом что-то запредельно унизительное.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Что ты вспоминал, произнося заклинание? — спросил Ремус.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остановился, решив не объяснять девиз семьи Верресов.</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 голосе мистера Люпина звучало мягкое сострадание, и на мгновение Гарри почувствовал желание крепко по чему-нибудь ударить.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вместо этого он просто развернулся и пошёл туда, где сидели остальные ученики, чьи движения палочки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Дафна Гринграсс и Трейси Дэвис всё ещё осваивали жесты заклинания, остальные Слизеринцы даже не удосужились появиться на уроке.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плюхнулся на холодную, пожухлую траву, рядом с ученицей, чья неудача удивила его больше всего.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ты не можешь выполнить это заклинание, то, возможно... возможно, я тоже хороший человек.</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Мне надо было выбрать Гриффиндор, — прошептала Гермиона и часто заморгала, сдерживая подступающие слёзы.</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только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настоящую причину...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наоборот мешать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концентрации на радостных мыслях, но факт оставался фактом.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Так что они оба решили сделать ещё одну последнюю попытку, они просто не могли не попробовать ещё один, последний раз.</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вот наступил день, когда в Хогвартс прибыл дементор.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уже поддался пессимизму, а ведь он ещё даже не подошёл к дементору.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Готов поспорить, что у тебя получится, а у меня нет, — прошептал Гарри. — Спорим, что так и будет?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w:t>
      </w:r>
      <w:del w:author="Alaric Lightin" w:id="0" w:date="2017-01-10T20:25:00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до своего последнего дня он так и не был способен вызвать патронуса.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Годрик Гриффиндор был хорошим человеком. Но не счастливым.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никогда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слышал, чтобы он говорил кому-то не следовать по его стопам. </w:t>
      </w:r>
      <w:commentRangeStart w:id="0"/>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Если совершённые им поступки были правильными для него самого, то и для других он тоже считал их правильными, даже для самых юных учеников Хогвартса</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Годрик надеялся, что ученики, которые действительно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передал книгу Гермионе и вышел на минутку, чтобы она не увидела, как он плачет.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не хотел оказаться в этой книге.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Остальные ученики, казалось, считали, что волшебник Без Патронуса значит «Злой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несчастливым.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Выдра, — тут же ответила Гермиона.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Выдра?</w:t>
      </w:r>
      <w:r w:rsidDel="00000000" w:rsidR="00000000" w:rsidRPr="00000000">
        <w:rPr>
          <w:rFonts w:ascii="Times New Roman" w:cs="Times New Roman" w:eastAsia="Times New Roman" w:hAnsi="Times New Roman"/>
          <w:sz w:val="24"/>
          <w:szCs w:val="24"/>
          <w:rtl w:val="0"/>
        </w:rPr>
        <w:t xml:space="preserve"> — недоверчиво переспросил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Да, выдра, — сказала Гермиона. — А кто у тебя?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Сапсан всегда был любимым животным Гарри. Когда-нибудь Гарри обязательно станет анимагом, только ради того чтобы получить это тело — летать на собственных крыльях и смотреть на землю сверху своим острым взглядом....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А почему именно выдра?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улыбнулась, но промолчала.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Громадные врата Хогвартса распахнулись.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Тропинка сменила направление и вдали показалась лесная поляна: обычный зимний пейзаж с жёлтой сухой травой, местами прикрытой снегом.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зажмурился.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Чем-то...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безопасно.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Воздействие дементора с пяти шагов в течение сорока секунд, возможно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нанести необратимые повреждения, правда, только самым чувствительным людям.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достаточном расстоянии для атаки. (В книгах Гарри с изрядным ужасом обнаружил, что, по мнению некоторых авторов, дементор при Поцелуе съедает душу, в результате чего жертва впадает в вечную кому. И волшебники, которые в это действительно верили, умышленно использовали Поцелуй дементора для казни преступников! С уверенностью можно было утверждать, что кто-то из этих преступников на самом деле был невиновен, но даже если это было не так — разрушать их души?! Если бы Гарри верил в существование душ, он бы... оставим, он просто не мог придумать, как на это реагировать).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Директор подошёл к вопросу безопасности серьёзно — на страже стояло трое авроров. Главный из них, человек с азиатской внешностью, по имени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Энтони Голдштейн, — раздался голос директора.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тихо подошёл к Симусу. Энтони приближался к сияющему серебряному фениксу и… чему-то в изодранном плаще.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Что ты видел? — тихо спросил Гарри у Симуса.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Мертвеца, — прошептал Симус, — серого и склизкого... мертвеца, пролежавшего долго в воде...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Симус кивнул и побрёл к столу с целительными сладостями.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выкрикнул мальчишеский голос.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Раздалось потрясённое аханье, даже со стороны авроров.</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что-то в глубине сознания Гарри произнесло: </w:t>
      </w:r>
      <w:r w:rsidDel="00000000" w:rsidR="00000000" w:rsidRPr="00000000">
        <w:rPr>
          <w:rFonts w:ascii="Times New Roman" w:cs="Times New Roman" w:eastAsia="Times New Roman" w:hAnsi="Times New Roman"/>
          <w:i w:val="1"/>
          <w:sz w:val="24"/>
          <w:szCs w:val="24"/>
          <w:rtl w:val="0"/>
        </w:rPr>
        <w:t xml:space="preserve">если это сапсан, я задушу Энтони во сне.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ответил Гарри, </w:t>
      </w:r>
      <w:r w:rsidDel="00000000" w:rsidR="00000000" w:rsidRPr="00000000">
        <w:rPr>
          <w:rFonts w:ascii="Times New Roman" w:cs="Times New Roman" w:eastAsia="Times New Roman" w:hAnsi="Times New Roman"/>
          <w:i w:val="1"/>
          <w:sz w:val="24"/>
          <w:szCs w:val="24"/>
          <w:rtl w:val="0"/>
        </w:rPr>
        <w:t xml:space="preserve">ты хочешь, чтобы мы стали Тёмным волшебником?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А что? Ты и так им станешь рано или поздно.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Это... были не совсем обычные мысли для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Эффект плацебо, </w:t>
      </w:r>
      <w:r w:rsidDel="00000000" w:rsidR="00000000" w:rsidRPr="00000000">
        <w:rPr>
          <w:rFonts w:ascii="Times New Roman" w:cs="Times New Roman" w:eastAsia="Times New Roman" w:hAnsi="Times New Roman"/>
          <w:sz w:val="24"/>
          <w:szCs w:val="24"/>
          <w:rtl w:val="0"/>
        </w:rPr>
        <w:t xml:space="preserve">напомнил Гарри сам себе. </w:t>
      </w:r>
      <w:r w:rsidDel="00000000" w:rsidR="00000000" w:rsidRPr="00000000">
        <w:rPr>
          <w:rFonts w:ascii="Times New Roman" w:cs="Times New Roman" w:eastAsia="Times New Roman" w:hAnsi="Times New Roman"/>
          <w:i w:val="1"/>
          <w:sz w:val="24"/>
          <w:szCs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 спине Гарри пробежал холодок. Он чувствовал, что всё действительно будет по-другому, причём не в лучшую сторону.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Пылающий серебряный феникс опять появился из палочки директора. Меньшая птица исчезла, и Энтони Голдштейн пошёл назад.</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Вместо того, чтобы выкрикнуть следующее имя, директор зашагал рядом с ним. Патронус остался сторожить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Девочка выглядела подавленной.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Ранее она вежливо попросила Гарри оставить попытки её подбодрить.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Дамблдор слегка улыбался, сопровождая Энтони к остальным. Слегка — потому что он выглядел очень и очень усталым.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склонил голову: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Довольно простая догадка, на мой взгляд. Дементор воздействует через страх, а у детей страхов меньше.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трахов меньше? — переспросил аврор Горянов со своего места.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Это не</w:t>
      </w:r>
      <w:r w:rsidDel="00000000" w:rsidR="00000000" w:rsidRPr="00000000">
        <w:rPr>
          <w:rFonts w:ascii="Times New Roman" w:cs="Times New Roman" w:eastAsia="Times New Roman" w:hAnsi="Times New Roman"/>
          <w:sz w:val="24"/>
          <w:szCs w:val="24"/>
          <w:rtl w:val="0"/>
        </w:rPr>
        <w:t xml:space="preserve"> совсем</w:t>
      </w:r>
      <w:r w:rsidDel="00000000" w:rsidR="00000000" w:rsidRPr="00000000">
        <w:rPr>
          <w:rFonts w:ascii="Times New Roman" w:cs="Times New Roman" w:eastAsia="Times New Roman" w:hAnsi="Times New Roman"/>
          <w:sz w:val="24"/>
          <w:szCs w:val="24"/>
          <w:rtl w:val="0"/>
        </w:rPr>
        <w:t xml:space="preserve"> точная передача моих слов, — сухо произнёс Квиррелл, — но пусть так. А что насчёт второй части нашего соглашения, директор?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Тоном, не подразумевающим дальнейшей дискуссии, профессор Квиррелл произнёс: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Осталось уже немного, Квиринус. Я выдержу.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подошла к Энтони. Её голос самую малость подрагивал: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Капитан Голдштейн, вы можете дать мне какой-нибудь совет?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Главное не бояться, — твёрдо ответил Энтони, — и не думать </w:t>
      </w:r>
      <w:r w:rsidDel="00000000" w:rsidR="00000000" w:rsidRPr="00000000">
        <w:rPr>
          <w:rFonts w:ascii="Times New Roman" w:cs="Times New Roman" w:eastAsia="Times New Roman" w:hAnsi="Times New Roman"/>
          <w:sz w:val="24"/>
          <w:szCs w:val="24"/>
          <w:rtl w:val="0"/>
        </w:rPr>
        <w:t xml:space="preserve">о всём том</w:t>
      </w:r>
      <w:r w:rsidDel="00000000" w:rsidR="00000000" w:rsidRPr="00000000">
        <w:rPr>
          <w:rFonts w:ascii="Times New Roman" w:cs="Times New Roman" w:eastAsia="Times New Roman" w:hAnsi="Times New Roman"/>
          <w:sz w:val="24"/>
          <w:szCs w:val="24"/>
          <w:rtl w:val="0"/>
        </w:rPr>
        <w:t xml:space="preserve">, что оно попытается внушить. Нужно не просто держать свою палочку в качестве щита, а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атаковать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слышал это и раньше, 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Вокруг Энтони начали собираться и другие ученики, у которых тоже были вопросы.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Мисс Грейнджер? — позвал директор мягким, а может, просто уставшим голосом.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выпрямила спину и пошла следом за Дамблдором.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Что ты видел под плащом? — спросил Гарри у Энтони.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Тот посмотрел с удивлением, но всё же ответил: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опять посмотрел туда, где перед клеткой и существом в плаще стояла Гермиона.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подняла волшебную палочку, встав в позицию, с которой начинается заклинание.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 мгновение ока, сияющий феникс директора исчез.</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Изо рта Гермионы вырвался жалкий, тонкий визг, она дёрнулась...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развернулась и побежала.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r w:rsidDel="00000000" w:rsidR="00000000" w:rsidRPr="00000000">
        <w:rPr>
          <w:rFonts w:ascii="Times New Roman" w:cs="Times New Roman" w:eastAsia="Times New Roman" w:hAnsi="Times New Roman"/>
          <w:sz w:val="24"/>
          <w:szCs w:val="24"/>
          <w:rtl w:val="0"/>
        </w:rPr>
        <w:t xml:space="preserve"> — произнёс глубокий голос директора, и перед клеткой вновь засиял серебряный феникс.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Девочка спотыкалась, но всё равно продолжала бежать, из её горла начали вырываться странные звуки.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 закричали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Ханна, Дафна и Эрни и побежали к ней. В тот же миг Гарри, который как всегда думал на шаг вперёд, сорвался с места и побежал к столу с шоколадом.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Она не могла получить неизлечимых повреждений,</w:t>
      </w:r>
      <w:r w:rsidDel="00000000" w:rsidR="00000000" w:rsidRPr="00000000">
        <w:rPr>
          <w:rFonts w:ascii="Times New Roman" w:cs="Times New Roman" w:eastAsia="Times New Roman" w:hAnsi="Times New Roman"/>
          <w:sz w:val="24"/>
          <w:szCs w:val="24"/>
          <w:rtl w:val="0"/>
        </w:rPr>
        <w:t xml:space="preserve"> — он отчаянно цеплялся за спасительную мысль, в то время как жуткий ужас и смертоносная ярость сплетались в его душе, — </w:t>
      </w:r>
      <w:r w:rsidDel="00000000" w:rsidR="00000000" w:rsidRPr="00000000">
        <w:rPr>
          <w:rFonts w:ascii="Times New Roman" w:cs="Times New Roman" w:eastAsia="Times New Roman" w:hAnsi="Times New Roman"/>
          <w:i w:val="1"/>
          <w:sz w:val="24"/>
          <w:szCs w:val="24"/>
          <w:rtl w:val="0"/>
        </w:rPr>
        <w:t xml:space="preserve">это невозможно, она подвергалась воздействию дементора менее десяти секунд, и это гораздо меньше безопасных сорока...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вслед за этой мыслью пришла другая —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повреждения</w:t>
      </w:r>
      <w:r w:rsidDel="00000000" w:rsidR="00000000" w:rsidRPr="00000000">
        <w:rPr>
          <w:rFonts w:ascii="Times New Roman" w:cs="Times New Roman" w:eastAsia="Times New Roman" w:hAnsi="Times New Roman"/>
          <w:sz w:val="24"/>
          <w:szCs w:val="24"/>
          <w:rtl w:val="0"/>
        </w:rPr>
        <w:t xml:space="preserve"> могли быть временными</w:t>
      </w:r>
      <w:r w:rsidDel="00000000" w:rsidR="00000000" w:rsidRPr="00000000">
        <w:rPr>
          <w:rFonts w:ascii="Times New Roman" w:cs="Times New Roman" w:eastAsia="Times New Roman" w:hAnsi="Times New Roman"/>
          <w:sz w:val="24"/>
          <w:szCs w:val="24"/>
          <w:rtl w:val="0"/>
        </w:rPr>
        <w:t xml:space="preserve">, потому что нет никаких правил, которые бы гласили, что особо чувствительные люди не успеют получить временных повреждений за десять секунд.</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Взгляд Гермионы сфокусировался, она огляделась вокруг и уставилась на него.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Гарри, — с видимым усилием воскликнула она. Все ученики замерли. — Гарри, нет. </w:t>
      </w:r>
      <w:r w:rsidDel="00000000" w:rsidR="00000000" w:rsidRPr="00000000">
        <w:rPr>
          <w:rFonts w:ascii="Times New Roman" w:cs="Times New Roman" w:eastAsia="Times New Roman" w:hAnsi="Times New Roman"/>
          <w:sz w:val="24"/>
          <w:szCs w:val="24"/>
          <w:rtl w:val="0"/>
        </w:rPr>
        <w:t xml:space="preserve">Не делай этого!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Неожиданно Гарри охватил страх, он боялся спросить — чего он не должен делать? Неужели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он был в её худших воспоминаниях или ночных кошмарах, которые теперь преследовали её наяву?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приближайся к нему!</w:t>
      </w:r>
      <w:r w:rsidDel="00000000" w:rsidR="00000000" w:rsidRPr="00000000">
        <w:rPr>
          <w:rFonts w:ascii="Times New Roman" w:cs="Times New Roman" w:eastAsia="Times New Roman" w:hAnsi="Times New Roman"/>
          <w:sz w:val="24"/>
          <w:szCs w:val="24"/>
          <w:rtl w:val="0"/>
        </w:rPr>
        <w:t xml:space="preserve"> — крикнула Гермиона. Она схватила его за отвороты мантии, — Гарри, ты должен держаться от него как можно дальше! </w:t>
      </w:r>
      <w:r w:rsidDel="00000000" w:rsidR="00000000" w:rsidRPr="00000000">
        <w:rPr>
          <w:rFonts w:ascii="Times New Roman" w:cs="Times New Roman" w:eastAsia="Times New Roman" w:hAnsi="Times New Roman"/>
          <w:sz w:val="24"/>
          <w:szCs w:val="24"/>
          <w:rtl w:val="0"/>
        </w:rPr>
        <w:t xml:space="preserve">Он говорил со мной, Гарри, он ищет тебя, и знает, что ты здесь!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Что... — спросил было Гарри, но осёкся и мысленно себя обругал.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Дементор!</w:t>
      </w:r>
      <w:r w:rsidDel="00000000" w:rsidR="00000000" w:rsidRPr="00000000">
        <w:rPr>
          <w:rFonts w:ascii="Times New Roman" w:cs="Times New Roman" w:eastAsia="Times New Roman" w:hAnsi="Times New Roman"/>
          <w:sz w:val="24"/>
          <w:szCs w:val="24"/>
          <w:rtl w:val="0"/>
        </w:rPr>
        <w:t xml:space="preserve"> — Гермиона почти визжала. — </w:t>
      </w:r>
      <w:r w:rsidDel="00000000" w:rsidR="00000000" w:rsidRPr="00000000">
        <w:rPr>
          <w:rFonts w:ascii="Times New Roman" w:cs="Times New Roman" w:eastAsia="Times New Roman" w:hAnsi="Times New Roman"/>
          <w:sz w:val="24"/>
          <w:szCs w:val="24"/>
          <w:rtl w:val="0"/>
        </w:rPr>
        <w:t xml:space="preserve">Профессор Квиррелл хочет, чтобы он тебя съел!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Все разговоры стихли. Профессор Квиррелл приблизился на пару шагов и остановился (ведь рядом с Гермионой стоял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Мисс Грейнджер, — веско сказал профессор, — я думаю, вам необходимо съесть ещё шоколада.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Флитвик, не позволяйте Гарри подходить к дементору, отправьте его в школу!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Подоспевший директор обменялся встревоженными взглядами с профессором Флитвиком.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не слышал, чтобы дементор что-то говорил, — начал Дамблдор. — И тем не менее...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Просто спросите, — утомлённо предложил профессор Квиррелл.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Дементор сказал, как он будет поедать Гарри? — спросил директор.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Сначала самые вкусные части, — ответила Гермиона, — он... он съест...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моргнула. Её взгляд немного прояснился.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она заплакала.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точно окажется удачной.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Невилл Лонгботтом видел нечто мёртвое и полуразложившееся, подтекающее, с лицом напоминающим сплющенную губку.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после того, как вас предупредили, то это тот случай, когда невежество переходит в глупость.)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тихонько спросил Гарри, подойдя к нему так близко, как только осмеливался. — Что вы видите, когда...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Не спрашивайте, — голос был совершенно безжизненный.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уважительно кивнул.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А можно поинтересоваться, что вы сказали директору?</w:t>
      </w:r>
      <w:r w:rsidDel="00000000" w:rsidR="00000000" w:rsidRPr="00000000">
        <w:rPr>
          <w:rFonts w:ascii="Times New Roman" w:cs="Times New Roman" w:eastAsia="Times New Roman" w:hAnsi="Times New Roman"/>
          <w:sz w:val="24"/>
          <w:szCs w:val="24"/>
          <w:rtl w:val="0"/>
        </w:rPr>
        <w:t xml:space="preserve"> Дословно?</w:t>
      </w: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Наши худшие воспоминания с возрастом становятся только хуже, — сухо ответил профессор.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А, — выдавил Гарри. — Логично.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Что-то странное мелькнуло во взгляде профессора Квиррелла, когда он посмотрел на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это пойму.</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Мораг МакДугал дрожащим голосом сказала «Ой», и Дамблдор тут же вызвал своего патронуса обратно.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А затем настала очередь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Директор назвал его имя, и Гарри ощутил страх.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знал, он знал, что провалит попытку, и он знал, что это будет больно.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если Гарри не сможет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Какое же у меня худшее воспоминание?..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Клетка приблизилась. Её металл уже потускнел, но пока ещё </w:t>
      </w:r>
      <w:r w:rsidDel="00000000" w:rsidR="00000000" w:rsidRPr="00000000">
        <w:rPr>
          <w:rFonts w:ascii="Times New Roman" w:cs="Times New Roman" w:eastAsia="Times New Roman" w:hAnsi="Times New Roman"/>
          <w:sz w:val="24"/>
          <w:szCs w:val="24"/>
          <w:rtl w:val="0"/>
        </w:rPr>
        <w:t xml:space="preserve">не был повреждён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Плащ приблизился. Он почти разваливался, и в нём зияли прорехи, хотя, по словам аврора Горянова, ещё утром плащ был новым.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Директор? — произнес Гарри. — Что вы видите?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Голос директора был спокоен, как и его вид.</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...Под плащом Гарри не увидел ничего.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Вернее, это его разум отказывался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видеть что-либо под плащом...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Нет, его разум пытался увидеть под плащом</w:t>
      </w:r>
      <w:r w:rsidDel="00000000" w:rsidR="00000000" w:rsidRPr="00000000">
        <w:rPr>
          <w:rFonts w:ascii="Times New Roman" w:cs="Times New Roman" w:eastAsia="Times New Roman" w:hAnsi="Times New Roman"/>
          <w:sz w:val="24"/>
          <w:szCs w:val="24"/>
          <w:rtl w:val="0"/>
        </w:rPr>
        <w:t xml:space="preserve"> что-то очень неправильное</w:t>
      </w:r>
      <w:r w:rsidDel="00000000" w:rsidR="00000000" w:rsidRPr="00000000">
        <w:rPr>
          <w:rFonts w:ascii="Times New Roman" w:cs="Times New Roman" w:eastAsia="Times New Roman" w:hAnsi="Times New Roman"/>
          <w:sz w:val="24"/>
          <w:szCs w:val="24"/>
          <w:rtl w:val="0"/>
        </w:rPr>
        <w:t xml:space="preserve">,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под плащ и видел...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только знал, что это было хуже любой разлагающейся мумии.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Непознаваемый ужас под плащом был уже совсем близко, но белый феникс, сияющая птица из лунного света, всё ещё разделял их.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ьюзен</w:t>
      </w:r>
      <w:r w:rsidDel="00000000" w:rsidR="00000000" w:rsidRPr="00000000">
        <w:rPr>
          <w:rFonts w:ascii="Times New Roman" w:cs="Times New Roman" w:eastAsia="Times New Roman" w:hAnsi="Times New Roman"/>
          <w:sz w:val="24"/>
          <w:szCs w:val="24"/>
          <w:rtl w:val="0"/>
        </w:rPr>
        <w:t xml:space="preserve">, уже отказавшиеся от своей попытки, крикнули остальным заткнуться.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Гарри был Мальчиком-Который-Выжил, и если он сдастся даже не попробовав, то заметно упадёт в глазах окружающих.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Однако гордость и статус, как оказалось, сильно обесценились в присутствии того, что находилось под плащом.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Почему я всё ещё здесь?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 стыд за возможную трусость удерживал ноги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 надежда на восстановление репутации заставила его поднять палочку.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 желание овладеть заклинанием Патронуса сдвинуло его пальцы в исходную позицию.</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Яркий, сияющий серебром феникс исчез.</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дементор врезался в его разум, как кулак бога.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b w:val="1"/>
          <w:sz w:val="24"/>
          <w:szCs w:val="24"/>
          <w:rtl w:val="0"/>
        </w:rPr>
        <w:t xml:space="preserve">СТРАХ / ХОЛОД / ТЬМА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Наступило время сделать финальный выпад.</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почувствовал фальшь.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Экспекто Патронум, — прозвучали пустые, бессмысленные слова.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Лили, хватай Гарри и уходи! Это он! — кричал какой-то мужчина. — Уходи! Беги! Я задержу 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И этот голос произнес: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только не Гарри! — закричала женщина.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В сторону, женщина! — раздался пронзительный, обжигающий холодом голос. — Ты мне не нужна, мне нужен только мальчишка.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Пожалуйста... пощадите... пощадите...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возьмите меня, убейте меня вместо него!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Повисла жуткая тишина.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Лорд Волдеморт засмеялся ужасным презрительным смехом.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А затем, голос Лили Поттер вскрикнул в отчаянной ненависти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Авада ке...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Голос, несущий смерть, закончил первым, проклятием быстрым и точным.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Ослепительная зелёная вспышка отметила смерть Лили Поттер.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Другие дети увидели, как Гарри Поттер упал, они услышали его крик, тонкий, пронзительный, режущий уши, словно ножом.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Директор крикнул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и в яркой серебряной вспышке возродился сияющий феникс.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тоже побежала к ним, хоть и не знала, чем она может помочь...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Вызовите патронусов! — крикнул директор, поднося Гарри к месту, где стояли авроры. — Все, кто может! Поставьте их между Гарри и дементором! Он всё ещё пожирает 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 миг все замерли в ужасе.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Используйте своего феникса! — прорычал профессор Квиррелл. — Заберите его подальше от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Ужас, замешательство и внезапные перешёптывания.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всё ещё пожирает его, даже здесь! Как? Если тебе это известно, Гермиона Грейнджер, ты должна сказать мне! Говори!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Медленно тянулись секунды, которые уже никто не считал.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осознала, что именно ей следует сделать, и это было тяжелейшим решением в её жизни.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Что если с Гарри случилось то же самое, что и с ней?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не желала снова попадать в то место, она не хотела, она не хотела оставаться там навечно...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 В тебе достаточно храбрости для Гриффиндора, — </w:t>
      </w:r>
      <w:r w:rsidDel="00000000" w:rsidR="00000000" w:rsidRPr="00000000">
        <w:rPr>
          <w:rFonts w:ascii="Times New Roman" w:cs="Times New Roman" w:eastAsia="Times New Roman" w:hAnsi="Times New Roman"/>
          <w:sz w:val="24"/>
          <w:szCs w:val="24"/>
          <w:rtl w:val="0"/>
        </w:rPr>
        <w:t xml:space="preserve">произнёс спокойный голос Распределяющей шляпы в её памяти, — </w:t>
      </w:r>
      <w:r w:rsidDel="00000000" w:rsidR="00000000" w:rsidRPr="00000000">
        <w:rPr>
          <w:rFonts w:ascii="Times New Roman" w:cs="Times New Roman" w:eastAsia="Times New Roman" w:hAnsi="Times New Roman"/>
          <w:i w:val="1"/>
          <w:sz w:val="24"/>
          <w:szCs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 раздумья не было времени, Гарри умирал.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Сейчас я не могу вспомнить, — хрипло ответила Гермиона, — подождите, я подойду к дементору ещё раз...</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побежала к клетке.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 крикнул аврор Комодо командирским голосом. — Уберите патронусы с её пути!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ФЛИТВИК! — заорал профессор Квиррелл. — ПРИЗОВИТЕ ПАЛОЧКУ ПОТТЕРА!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Гермиона ещё не успела осмыслить сказанное, а профессор Флитвик уже закричал «</w:t>
      </w:r>
      <w:r w:rsidDel="00000000" w:rsidR="00000000" w:rsidRPr="00000000">
        <w:rPr>
          <w:rFonts w:ascii="Times New Roman" w:cs="Times New Roman" w:eastAsia="Times New Roman" w:hAnsi="Times New Roman"/>
          <w:i w:val="1"/>
          <w:sz w:val="24"/>
          <w:szCs w:val="24"/>
          <w:rtl w:val="0"/>
        </w:rPr>
        <w:t xml:space="preserve">Акцио!»</w:t>
      </w:r>
      <w:r w:rsidDel="00000000" w:rsidR="00000000" w:rsidRPr="00000000">
        <w:rPr>
          <w:rFonts w:ascii="Times New Roman" w:cs="Times New Roman" w:eastAsia="Times New Roman" w:hAnsi="Times New Roman"/>
          <w:sz w:val="24"/>
          <w:szCs w:val="24"/>
          <w:rtl w:val="0"/>
        </w:rPr>
        <w:t xml:space="preserve">, и она увидела, как палочка, лежавшая рядом с клеткой дементора, взмывает в воздух.</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Глаза открылись, мёртвые и пустые.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выдохнул какой-то голос в мире без цвета. — Гарри! Поговори со мной!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 поле зрения, прежде заполненном отдалённым мраморным потолком, появилось склонившееся лицо Альбуса Дамблдора.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Ты раздражаешь, — произнёс пустой голос. — Умри.</w:t>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7-01-10T20:2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предлагаю в чате обсудить. очень криво звучит</w:t>
      </w:r>
    </w:p>
  </w:comment>
  <w:comment w:author="Илья Погорелов" w:id="1" w:date="2017-01-01T03:1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Что-нибудь вроде "Он считал, что не в праве запрещать даже самым юным ученикам Хогвартса поступать так, как [поступал он сам]"?</w:t>
      </w:r>
    </w:p>
  </w:comment>
  <w:comment w:author="Gleb Mazursky" w:id="2" w:date="2017-01-01T23:01: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 так гораздо лучше. ... как он сам считал правильным.</w:t>
      </w:r>
    </w:p>
  </w:comment>
  <w:comment w:author="Alaric Lightin" w:id="3" w:date="2017-01-10T20:2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к Илье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можно ещё подправить: Он считал себя не вправе запрещать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