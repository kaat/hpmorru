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405"/>
        <w:jc w:val="center"/>
        <w:rPr/>
      </w:pPr>
      <w:bookmarkStart w:colFirst="0" w:colLast="0" w:name="_pka5r63q92ib" w:id="0"/>
      <w:bookmarkEnd w:id="0"/>
      <w:r w:rsidDel="00000000" w:rsidR="00000000" w:rsidRPr="00000000">
        <w:rPr>
          <w:rtl w:val="0"/>
        </w:rPr>
        <w:t xml:space="preserve">Глава 54. Стэнфордский тюремный эксперимент. Часть 4</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0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0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третьей плитки с её стороны начали раздаваться странные звуки.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подумала часть Гарри, которая имитировала Тёмного Лорда, — </w:t>
      </w:r>
      <w:r w:rsidDel="00000000" w:rsidR="00000000" w:rsidRPr="00000000">
        <w:rPr>
          <w:rFonts w:ascii="Times New Roman" w:cs="Times New Roman" w:eastAsia="Times New Roman" w:hAnsi="Times New Roman"/>
          <w:i w:val="1"/>
          <w:sz w:val="24"/>
          <w:szCs w:val="24"/>
          <w:rtl w:val="0"/>
        </w:rPr>
        <w:t xml:space="preserve">а теперь помолчи…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не смог заставить себя сказать это вслух, просто не смог.</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вам ещё... понадоблюсь... мой лорд?</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серебряная фигура прекратила движение.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Гарри замер на месте.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он... </w:t>
      </w:r>
      <w:r w:rsidDel="00000000" w:rsidR="00000000" w:rsidRPr="00000000">
        <w:rPr>
          <w:rFonts w:ascii="Times New Roman" w:cs="Times New Roman" w:eastAsia="Times New Roman" w:hAnsi="Times New Roman"/>
          <w:sz w:val="24"/>
          <w:szCs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Del="00000000" w:rsidR="00000000" w:rsidRPr="00000000">
        <w:rPr>
          <w:rFonts w:ascii="Times New Roman" w:cs="Times New Roman" w:eastAsia="Times New Roman" w:hAnsi="Times New Roman"/>
          <w:i w:val="1"/>
          <w:sz w:val="24"/>
          <w:szCs w:val="24"/>
          <w:rtl w:val="0"/>
        </w:rPr>
        <w:t xml:space="preserve">Она повиновалась ему в этом, как повиновалась ему во всём.</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Зелёная искорка нетерпеливо дёрнулась, зовя вперёд.</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человеческая фигура не тронулась с места.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Всхлипы Беллатрисы стали сильнее.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я, я бесполезна... совсем...</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будто гигантские руки скручивают его грудь как половую тряпку, пытаются раздавить его сердце.</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печальнее Гарри в своей жизни не слышал.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Яркая серебряная фигура патронуса дрогнула.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Заколыхалась...</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Стала ярче...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становился всё ярче и ярче. Это происходило быстрее, чем в тот день, когда Гарри уничтожил дементора.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испуганно прошептал силуэт, — помогите! Его почувствуют все, мой лорд!</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Его почувствуют все</w:t>
      </w:r>
      <w:r w:rsidDel="00000000" w:rsidR="00000000" w:rsidRPr="00000000">
        <w:rPr>
          <w:rFonts w:ascii="Times New Roman" w:cs="Times New Roman" w:eastAsia="Times New Roman" w:hAnsi="Times New Roman"/>
          <w:sz w:val="24"/>
          <w:szCs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Помогите мне или мы погибнем!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Умоляю, мой лорд!</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не были услышаны.</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солнца едва различимая тень двинулась к нему, протягивая руку в молящем жесте.</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5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НЕПРАВИЛЬНО</w:t>
        <w:br w:type="textWrapping"/>
        <w:t xml:space="preserve">НЕТ</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можно было бы заметить, как сияние внутри солнца то крепнет, то слабеет...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крепнет, то слабеет...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уходит, уходит, уходит, оставляя лишь обычный лунный свет, который в сравнении с ним казался кромешной тьмой.</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вас, мой лорд, — прошептал бледный мужчина.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конечно же, совершенно не переменился в лице.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я понимаю, — дрожащим голосом выдавил слуга Тёмного Лорда и повернулся к Беллатрисе...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Которая уже вставала с пола, медленно, словно старая-престарая магловская старуха.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Помолчи, дорогая Белла, — ледяным голосом велел Гарри, — пока я не разрешу тебе раскрыть рот.</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Ответа не последовало, что означало послушание.</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пошли дальше по коридорам Азкабана.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очень-очень старался об этом не думать.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тот случай, если какому-то дементору захочется подлететь к окну и пообщаться.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Удивительно быстро Ли сообразил, что это может значить, и у него похолодело в груди.</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Майк, — прервал его размышления МакКаскер, — что с твоим патронусом?</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повернул голову и посмотрел.</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серебряный барсук отвернулся от ямы с дементорами и теперь глядел куда-то вниз, на одному ему видимое зрелище.</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переглянулись и вздохнули.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Ли соответствующая взятка обычно составляла от двух кнатов до одного серебряного сикля. Он ненавидел это место.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ещё четыре лестничных пролета, и тут хриплый голос профессора Квиррелла известил: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Идёт аврор.</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сияющий патронус последовал за ним и лёг ступенькой ниже — он тоже должен был находиться вне зоны видимости.</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Замри, — приказал холодный высокий шёпот, — и ни звука.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Движений и звуков не последовало.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тридцать секунд Гарри стал гордым обладателем искривлённого зеркала 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 как можно тише прошептал Гарри.</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Человека окружало синее мерцание. Подробности разобрать было сложно, но, судя по всему, он уже поднял и усилил свои щиты.</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Чёрт</w:t>
      </w:r>
      <w:r w:rsidDel="00000000" w:rsidR="00000000" w:rsidRPr="00000000">
        <w:rPr>
          <w:rFonts w:ascii="Times New Roman" w:cs="Times New Roman" w:eastAsia="Times New Roman" w:hAnsi="Times New Roman"/>
          <w:sz w:val="24"/>
          <w:szCs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профессору Квирреллу, возможно, всё же удастся напасть сзади, если…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аврор остановился, сделав лишь три шага по коридору.</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Неплохое заклинание Разнаваждения, — заметил незнакомый суровый мужской голос. — А теперь покажись, или узнаешь, что такое настоящие неприятности.</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Фигура бледного бородача стала видимой.</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с патронусом, — продолжил суровый голос. — Тоже выходи. Живо!</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некоторое время воцарилась тишина.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Дамблдор, чтоб его. Вы все выходите, я всю компанию обыскиваю, а вот потом уже можно будет поговорить о том, сколько вам будет стоить…</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вы делаете, профессор Квиррелл?</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Бейте первым! Или хотя бы создайте щит!</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…три, два, один!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Бари глаза полезли на лоб, по спине побежали мурашки.</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Del="00000000" w:rsidR="00000000" w:rsidRPr="00000000">
        <w:rPr>
          <w:rFonts w:ascii="Times New Roman" w:cs="Times New Roman" w:eastAsia="Times New Roman" w:hAnsi="Times New Roman"/>
          <w:i w:val="1"/>
          <w:sz w:val="24"/>
          <w:szCs w:val="24"/>
          <w:rtl w:val="0"/>
        </w:rPr>
        <w:t xml:space="preserve">пойманный</w:t>
      </w:r>
      <w:r w:rsidDel="00000000" w:rsidR="00000000" w:rsidRPr="00000000">
        <w:rPr>
          <w:rFonts w:ascii="Times New Roman" w:cs="Times New Roman" w:eastAsia="Times New Roman" w:hAnsi="Times New Roman"/>
          <w:sz w:val="24"/>
          <w:szCs w:val="24"/>
          <w:rtl w:val="0"/>
        </w:rPr>
        <w:t xml:space="preserve"> как муха в меду.</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Собственных щитов мужчина не создавал.</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Бились с Пожирателями Смерти?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на лице Бари проступила мрачная улыбка.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Сразу с двумя.</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прошиб пот. Его металлическая рука метнулась вниз, сорвала зеркало с пояса: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Бари — Майку, вызываю подкрепление!</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Бари — Майку!</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в его руках не подавало признаков жизни. Бари медленно вернул его на пояс.</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Долгое молчание.</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Бари рубанул палочкой — воздух взвизгнул, как металл, разрезающий стекло.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слишком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Сдавайся, — прозвучал скрипучий голос.</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в ответ лишь выругался.</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таком случае, — произнес голос, — </w:t>
      </w:r>
      <w:r w:rsidDel="00000000" w:rsidR="00000000" w:rsidRPr="00000000">
        <w:rPr>
          <w:rFonts w:ascii="Times New Roman" w:cs="Times New Roman" w:eastAsia="Times New Roman" w:hAnsi="Times New Roman"/>
          <w:i w:val="1"/>
          <w:sz w:val="24"/>
          <w:szCs w:val="24"/>
          <w:rtl w:val="0"/>
        </w:rPr>
        <w:t xml:space="preserve">Авада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ins w:author="Alaric Lightin" w:id="0" w:date="2018-10-06T14:08:24Z">
        <w:commentRangeStart w:id="0"/>
        <w:r w:rsidDel="00000000" w:rsidR="00000000" w:rsidRPr="00000000">
          <w:rPr>
            <w:rFonts w:ascii="Times New Roman" w:cs="Times New Roman" w:eastAsia="Times New Roman" w:hAnsi="Times New Roman"/>
            <w:sz w:val="24"/>
            <w:szCs w:val="24"/>
            <w:rtl w:val="0"/>
          </w:rPr>
          <w:t xml:space="preserve">Время как будто замедлилось</w:t>
        </w:r>
      </w:ins>
      <w:del w:author="Alaric Lightin" w:id="0" w:date="2018-10-06T14:08:24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Время потекло как в замедленной съемке</w:delText>
        </w:r>
      </w:del>
      <w:r w:rsidDel="00000000" w:rsidR="00000000" w:rsidRPr="00000000">
        <w:rPr>
          <w:rFonts w:ascii="Times New Roman" w:cs="Times New Roman" w:eastAsia="Times New Roman" w:hAnsi="Times New Roman"/>
          <w:sz w:val="24"/>
          <w:szCs w:val="24"/>
          <w:rtl w:val="0"/>
        </w:rPr>
        <w:t xml:space="preserve">, позволяя </w:t>
      </w:r>
      <w:commentRangeStart w:id="1"/>
      <w:r w:rsidDel="00000000" w:rsidR="00000000" w:rsidRPr="00000000">
        <w:rPr>
          <w:rFonts w:ascii="Times New Roman" w:cs="Times New Roman" w:eastAsia="Times New Roman" w:hAnsi="Times New Roman"/>
          <w:sz w:val="24"/>
          <w:szCs w:val="24"/>
          <w:rtl w:val="0"/>
        </w:rPr>
        <w:t xml:space="preserve">услышать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отдельные слоги: </w:t>
      </w:r>
      <w:r w:rsidDel="00000000" w:rsidR="00000000" w:rsidRPr="00000000">
        <w:rPr>
          <w:rFonts w:ascii="Times New Roman" w:cs="Times New Roman" w:eastAsia="Times New Roman" w:hAnsi="Times New Roman"/>
          <w:i w:val="1"/>
          <w:sz w:val="24"/>
          <w:szCs w:val="24"/>
          <w:rtl w:val="0"/>
        </w:rPr>
        <w:t xml:space="preserve">Ке — да — вра</w:t>
      </w:r>
      <w:r w:rsidDel="00000000" w:rsidR="00000000" w:rsidRPr="00000000">
        <w:rPr>
          <w:rFonts w:ascii="Times New Roman" w:cs="Times New Roman" w:eastAsia="Times New Roman" w:hAnsi="Times New Roman"/>
          <w:sz w:val="24"/>
          <w:szCs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 хоть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не было времени, чтобы открыть рот и закричать «НЕТ», не было времени шевельнуться, у него даже не было времени подумать...</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лишь отчаянно пожелать, чтобы невинный человек не погиб...</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когда зелёному лучу до цели оставались доли секунды, перед аврором выросла фигура из ослепительного серебра.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рванулся в сторону, не зная, успеет ли...</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оба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исчезли. </w:t>
      </w:r>
      <w:r w:rsidDel="00000000" w:rsidR="00000000" w:rsidRPr="00000000">
        <w:rPr>
          <w:rFonts w:ascii="Times New Roman" w:cs="Times New Roman" w:eastAsia="Times New Roman" w:hAnsi="Times New Roman"/>
          <w:sz w:val="24"/>
          <w:szCs w:val="24"/>
          <w:rtl w:val="0"/>
        </w:rPr>
        <w:t xml:space="preserve">Смертельное проклятие было заблокировано</w:t>
      </w:r>
      <w:r w:rsidDel="00000000" w:rsidR="00000000" w:rsidRPr="00000000">
        <w:rPr>
          <w:rFonts w:ascii="Times New Roman" w:cs="Times New Roman" w:eastAsia="Times New Roman" w:hAnsi="Times New Roman"/>
          <w:sz w:val="24"/>
          <w:szCs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отбросил палочку подальше от себя (он выбросил палочку!), и секундой позже его очертания размылись и исчезли.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крик тоже оборвался, и воцарилась тишина, прерываемая лишь тяжёлым дыханием Бари.</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аврора текли медленно, неуверенно, хаотично. Его противник оказался просто безумно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Смертельное проклятие?!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заговорить, Бари сделал несколько глубоких, тяжёлых вдохов, выравнивая дыхание.</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сказал Бари. — Кто бы ты ни был, выходи.</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был только один способ проверить.</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Выходи, — сказал Бари уже более сурово, — или я буду бить заклинаниями по площадям.</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Бари сомневался, что у него хватит на это сил.</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Сними невидимость, — прорычал Бари. Он слишком устал, чтобы возиться с чарами анти-Разнаваждения.</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Бари до сих пор был в тумане, но всё медленно вставало на свои места.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Палочку, — повторил Бари.</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прошептал одиннадцатилетний мальчик, — вот, — и он протянул её Бари.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сынок, вообще-то не стоит направлять палочку на...</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Ладонь Бари почти коснулась палочки, но та слегка дёрнулась, и одновременно раздался шёпот мальчика:</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бесчувственное тело аврора. Ощущения триумфа не было, лишь сокрушающее отчаяние.</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даже сейчас было ещё не слишком поздно.)</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и посмотрел туда, где неподвижно лежала зелёная змея.</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Друг? Пожалуйс-ста, ты жив?</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охватил дикий страх, он совершенно забыл, что видел, как профессор Защиты только что пытался убить полицейского.</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направил палочку на змею, готовясь произнести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и тут его разум очнулся и заорал.</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смел использовать магию на профессоре Квиррелле.</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змею. Он не был уверен, дышит та или нет.</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(Истекали последние секунды.)</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повернулся к аврору, который видел Мальчика-Который-Выжил, который знал.</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потрясения, волнения и отчаяния он совершенно не думал о самом важном, не видел очевидного, не помнил, откуда берётся это отчаяние, не понимал, что ему нужно вновь вызвать Истинную форму патронуса.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уже стало слишком поздно.)</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Речь дементора резала слух:</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не в камере.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8-10-06T14:08:4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"различить"?</w:t>
      </w:r>
    </w:p>
  </w:comment>
  <w:comment w:author="Alaric Lightin" w:id="0" w:date="2018-10-06T14:09:20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Читатели указывают, что при замедленной съёмке наоборот всё кажется очень быстрым. В оригинале про съёмку вообще нет:</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seemed to move very slowly, like there was time to hear the individual syllables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405"/>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