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690"/>
        <w:jc w:val="center"/>
        <w:rPr>
          <w:color w:val="000000"/>
          <w:shd w:fill="auto" w:val="clear"/>
        </w:rPr>
      </w:pPr>
      <w:bookmarkStart w:colFirst="0" w:colLast="0" w:name="_tml05gu34jw" w:id="0"/>
      <w:bookmarkEnd w:id="0"/>
      <w:r w:rsidDel="00000000" w:rsidR="00000000" w:rsidRPr="00000000">
        <w:rPr>
          <w:color w:val="000000"/>
          <w:shd w:fill="auto" w:val="clear"/>
          <w:rtl w:val="0"/>
        </w:rPr>
        <w:t xml:space="preserve">Глава 94. Роли. Часть 5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6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6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Встреча первая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 апреля 1992 года в 6:07 для обитателей замка Хогвартс Солнце едва поднялось над горизонтом. Оно проникло в спальню первокурсников Когтеврана и озарило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мягкими красновато-оранжевыми оттенками рассвета,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изменёнными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белой тканью,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закрыва</w:t>
      </w:r>
      <w:r w:rsidDel="00000000" w:rsidR="00000000" w:rsidRPr="00000000">
        <w:rPr>
          <w:rtl w:val="0"/>
        </w:rPr>
        <w:t xml:space="preserve">вшей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окна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Впрочем, пока этого света было недостаточно, чтобы разбудить мальчиков,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привыкших к зимнему режиму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одной из кроватей сном обессилевшего человека спал Гарри Поттер. 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Бесшумно открылась дверь. 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Вошедший тихо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пересёк комнату.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Подошёл к кровати Гарри Поттера.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тронул спящего мальчика за плечо. Тот вздрогнул и вскрикнул.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остальные мальчики его не услышали.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Поттер, — пропищал маленький человечек, —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иректор просит вас немедленно явиться к нему.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медленно сел на кровати,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руки начали искать что-то под покрывалом.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ожидал,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проснувшись этим утром, будет чувствовать себя гораздо хуже. Казалось как-то… неправильно, что его мозг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же работает,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состоянии мыслить,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не проплакал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изнеможении по меньшей мере неделю. Мальчик знал, что подобная реакция была невозможна с точки зрения адаптивного механизма, мозг не мог эволюционировать таким образом.  Его тёмная сторона уж точно не стала бы отключаться и рыдать. Но всё равно было что-то неправильное в том, что этим утром он жив и в состоянии здраво мыслить.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его решение вернуть Гермиону Грейнджер к жизни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азалось… достаточным.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он уже занят правильным делом, свернул на верный путь. Он 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вернёт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и всё.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Печаль уйдёт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нужно больше ничего решать, не осталось неопределённости и противоречий, чтобы терзать себя, и больше не нужно вспоминать то, что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переоденусь, — сказал Гарри. 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Флитвик, казалось, немного смутился: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Директор особо указал, что вас следует доставить в его кабинет без промедления, мистер Поттер.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Прошу прощения. 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Меньше чем через минуту — профессор Флитвик послал его напрямую в кабинет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иректора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через внутреннюю каминную сеть Хогвартса — Гарри, по-прежнему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пижам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е, оказался перед Альбусом Дамблд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одно кресло занимала заместитель директора, а посреди загадочных устройств притаился профессор зельеварения, который как раз широко зевнул, когда Гарри вышел из камина.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— без предисловий </w:t>
      </w:r>
      <w:r w:rsidDel="00000000" w:rsidR="00000000" w:rsidRPr="00000000">
        <w:rPr>
          <w:rtl w:val="0"/>
        </w:rPr>
        <w:t xml:space="preserve">начал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директор, — прежде чем я скажу то, что должен сказать,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Гермиона Грейнджер на самом деле умерла. Охранные чары зафиксировали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и известили меня. Сами камни поведали, что умерла волшебница.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проверил её тело прямо на месте, и это были действительно останки Гермионы Грейнджер, не кукла или что-то подобное.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Волшебники не знают ни одного способа, который мог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отменить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смерть.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всё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останки Гермионы Грейнджер исчезли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комнаты, куда их поместили и где ты их охранял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Поттер, их забрал ты?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прищурившись, ответил Гарри.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бросил взгляд в сторону Северуса и заметил, что 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сосредоточенно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ним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наблюдает.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тоже смотрел пр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истально, но не враждебно.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Тело Гермионы Грейнджер сейчас у тебя? 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Нет. 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знаешь, где оно? 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Нет. 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знаешь, кто забрал его?    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Нет, — ответил Гарри. Затем, поколебав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шись, добавил:  — Если не считать очевидных вероятностных предположений, которые не основаны на каких-то особых имеющихся у меня данных.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 кивнул. 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знаешь, зачем его забрали? 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Нет. Если не считать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очевидных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предположений и так далее.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что это за предположения?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 не сводил с него глаз.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враг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заметил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вы во время уроков бегали советоваться к близнецам Уизли после ареста Гермионы, и узнал про карту, которая, по вашим словам, похищена, то он мог заинтересоваться, зачем я охраняю тело Гермионы Грейнджер.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Моя очередь. Это вы организовали убийство Гермионы в надежде, что я верну деньги, отданные Люциусу?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воскликнула профессор МакГонагалл.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ответил старый волшебник. 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или подозревали,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Гермиона погибнет? 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знал. Что же до подозрений,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я сделал всё, что мог, для её защиты от Волдеморта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не желал её смерти,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способствовал 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планировал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выгоду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 Поттер. А теперь покажи мне свой кошель.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в моём сунду... — начал Гарри.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Северус, — сказал старый волшебник, и профессор </w:t>
      </w:r>
      <w:r w:rsidDel="00000000" w:rsidR="00000000" w:rsidRPr="00000000">
        <w:rPr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ельеварения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шагнул вперёд. — Проверь сундук тоже, каждое отделение.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 моём сундук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охранные чары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Снейп невесело усмехнулся и шагнул в зелёное пламя. 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достал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свою тёмно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-серую палочку и начал водить ей около головы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магл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металлодетектором, но,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дойдя до шеи, остановился.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Камень в твоём кольце, — сказал Дамблдор. — Раньше это был бриллиант чистой воды. А теперь он коричневый,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цвета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глаз Гермионы Грейнджер и её волос. 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комнате повисло внезапное напряжение.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камень моего отца, — ответил Гарри. — Трансфигурированный так же, как раньше. Я просто сделал его таким в память о Гермионе…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должен убедиться. Сними кольцо, Гарри, и положи его на мой стол. 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вынул камень из кольца и положил его на стол, а само кольцо на противоположный край стола.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направил палочку на камень и...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Из-за стремительного расширения большой, бесформенный серый камень подпрыгнул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вверх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ударился о невидимый барьер в воздухе и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хотом упал на директорский стол. 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придётся потратить ещё полчаса,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тобы трансфигурировать его обратно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бесстрастно сказал Гарри.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продолжил осмотр. Гарри пришлось снять левый </w:t>
      </w:r>
      <w:r w:rsidDel="00000000" w:rsidR="00000000" w:rsidRPr="00000000">
        <w:rPr>
          <w:rtl w:val="0"/>
        </w:rPr>
        <w:t xml:space="preserve">тапок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кольцо, которое он носил на пальце ноги — экстренный портключ на случай, если кто-то его похитит и заберёт из-под защиты чар Хогвартса (и при этом не наложит чар против аппарации, портключей, фениксов и временных петель, что, как предупредил Гарри Северус, без сомнения, сделает любой Пожиратель Смерти внутреннего круга). Дамблдор удостоверился, что магия, исходящая от кольца, на самом деле </w:t>
      </w:r>
      <w:r w:rsidDel="00000000" w:rsidR="00000000" w:rsidRPr="00000000">
        <w:rPr>
          <w:rtl w:val="0"/>
        </w:rPr>
        <w:t xml:space="preserve">является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магией портключа, а не следом трансфигурации. В остальном Гарри был чист.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Вскоре после этого учитель </w:t>
      </w:r>
      <w:r w:rsidDel="00000000" w:rsidR="00000000" w:rsidRPr="00000000">
        <w:rPr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ельеварения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вернулся с кошелём Гарри и с несколькими другими магическими вещами, которые хранились у Гарри в сундуке, и директор проверил их тоже, одну за другой,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включая все предметы, оставшиеся в наборе целителя.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 проверка закончилась.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Теперь я могу идти? — Гарри вложил в голос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всю возможную холод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ность. Мальчик взял кошель и начал скармливать ему серый камень.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Пустое кольцо он снова надел на палец.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 вздохнул и спрятал свою палочку обратно в рукав. 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прошу прощения, — сказал он. — Мне нужно было знать. Гарри… похоже, Тёмный Лорд похитил останки Гермионы Грейнджер.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сложно представить, что с ними можно сделать, кроме как обратить в инфернала и использовать против тебя.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даст тебе несколько зелий — держи их при себе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Будь настороже и приготовься к тому, что однажды тебе придётся сделать то,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инфернала будет разум Гермионы? 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Нет…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это будет не она. Я могу идти? Я хочу наконец переодеться.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Есть ещё кое-что, но я буду краток. Чары Хогвартса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свидетельствуют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ни одно постороннее существо не входило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замок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также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Гермиону Грейнджер убил профессор Защиты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Хм, — сказал Гарри.   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Мысль 1: Но я же видел, как </w:t>
      </w:r>
      <w:r w:rsidDel="00000000" w:rsidR="00000000" w:rsidRPr="00000000">
        <w:rPr>
          <w:i w:val="1"/>
          <w:rtl w:val="0"/>
        </w:rPr>
        <w:t xml:space="preserve">Гермиону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убил тролль.    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Мысль 2: Профессор Квиррелл изменил мне память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обставил место происшествия так, как оно выглядело, когда Дамблдор прибыл.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Мысль 3: Профессор Квиррелл не мог этого сделать,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его магия не может </w:t>
      </w:r>
      <w:r w:rsidDel="00000000" w:rsidR="00000000" w:rsidRPr="00000000">
        <w:rPr>
          <w:i w:val="1"/>
          <w:rtl w:val="0"/>
        </w:rPr>
        <w:t xml:space="preserve">взаимодействоват</w:t>
      </w:r>
      <w:r w:rsidDel="00000000" w:rsidR="00000000" w:rsidRPr="00000000">
        <w:rPr>
          <w:i w:val="1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 моей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Я наблюдал это в Азкабане…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Мысль 4: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могу доверять этим воспоминаниям?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Мысль 5: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Азкабане точно случилось какое-то фиаско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нам бы не понадобилась ракета, если бы профессор Квиррелл не потерял сознание, а с чего бы ему терять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сознание, если…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Мысль 6: А был ли я вообще в Азкабане? 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Мысль 7: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 меня определённо был опыт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управления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дементорами до того, как я напугал дементора в Визенгамоте.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об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писали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в газетах.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Мысль 8: Правильно ли я помню, что было в газетах?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Хм, — снова сказал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заклинание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определённо следует отнести к Непростительным. Вы считаете, что профессор Квиррелл мог подделать мои воспоминания?..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Нет. Я вернулся назад во времени и установил некоторые инструменты, чтобы записать последнюю би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тву Гермионы,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ибо не в силах был наблюдать её лично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старый волшебник сильно помрачнел. — Твоя догадка оказалась верна, Гарри Поттер.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Волдеморт испортил всё, что мы дали Гермионе для защиты. Метла осталась неподвижна в её руках.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Мантия-невидимка не скрывала её. Солнечный свет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причин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роллю вреда. Это была не блуждающая тварь,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оружие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нацеленное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безупречное. И Гермиону убил именно тролль, и при этом использовалась лишь физическая сила,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мои чары и ловушки для обнаружения враждебной магии оказались бесполезны. Тогда 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пути Гермионы и профессора Защиты совсем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пересекались.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сглотнул, закрыл глаза и задума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лся. 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tl w:val="0"/>
        </w:rPr>
        <w:t xml:space="preserve">Получается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попытка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подставить профессора Квиррелла.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или иначе.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Похоже,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modus operandi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врага. Тролль съедает Гермиону Грейнджер,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проверим чары — о, да, действительно, это дело рук профессора Защиты, как и в прошлом году… нет. Нет, это не может быть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дой.  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Почему, мистер Поттер? — спросил профессор </w:t>
      </w:r>
      <w:r w:rsidDel="00000000" w:rsidR="00000000" w:rsidRPr="00000000">
        <w:rPr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ельеварения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Мне кажется достаточно очевидным…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этом-то и проблема. 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Враг умён. 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Остатки сна постепенно выветривались из головы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теперь, после полноценного ночного отдыха, мозг Гарри замечал то, что не было очевидно вчера.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литературе... обычно не принято, чтобы враг следил за каждым твоим шагом, выводил из строя магические предметы, которыми тебя снабдили,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затем отправлял за тобой тролля,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неизвестным образом делая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необнаружимым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так что даже постфактум никто не мог определить, как именно это было </w:t>
      </w:r>
      <w:r w:rsidDel="00000000" w:rsidR="00000000" w:rsidRPr="00000000">
        <w:rPr>
          <w:rtl w:val="0"/>
        </w:rPr>
        <w:t xml:space="preserve">устроено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получалось, что с таким же успехом ты мог бы и не защищаться вовсе.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ах обычно в центре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внимания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находятся главные персонажи. Если враг спланированными действиями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незаметно от читателя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сведёт на нет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всю работу протагониста, получится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diabolis ex machina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это плохо с точки зрения драматургии.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 настоящей жизни враг будет считать главным героем себя, и он тоже будет умён и будет думать наперёд,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если ты об этом не знаешь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почему всё происходящее выглядит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несвязным, со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стоящим из разрозненных событий, которые ты не можешь понять и которые из-за этого кажутся необъяснимыми.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чувствовал Люциус, когда Гарри угрожал Дамблдору разрушить Азкабан? Что чувствовали авроры над Азкабаном при виде метлы,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взлетающей на огненном факеле?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Враг умён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Враг прекрасно знал, что вы захотите проверить, что на самом деле произошло с Гермионой, и вернётесь назад во времени. Тем более, что сам факт проникновения тролля в Хогвартс говорит, что кто-то может одурачить охранные чары, — Гарри закрыл глаза и </w:t>
      </w:r>
      <w:r w:rsidDel="00000000" w:rsidR="00000000" w:rsidRPr="00000000">
        <w:rPr>
          <w:rtl w:val="0"/>
        </w:rPr>
        <w:t xml:space="preserve">задумался </w:t>
      </w:r>
      <w:r w:rsidDel="00000000" w:rsidR="00000000" w:rsidRPr="00000000">
        <w:rPr>
          <w:rtl w:val="0"/>
        </w:rPr>
        <w:t xml:space="preserve">ещё глубже, пытаясь поставить себя на место врага. Зачем он или его тёмная сторона</w:t>
      </w:r>
      <w:r w:rsidDel="00000000" w:rsidR="00000000" w:rsidRPr="00000000">
        <w:rPr>
          <w:rtl w:val="0"/>
        </w:rPr>
        <w:t xml:space="preserve"> так бы поступили?</w:t>
      </w:r>
      <w:r w:rsidDel="00000000" w:rsidR="00000000" w:rsidRPr="00000000">
        <w:rPr>
          <w:rtl w:val="0"/>
        </w:rPr>
        <w:t xml:space="preserve"> — Мы должны были прийти к выводу, что враг контролирует то, что сообщают охранные чар</w:t>
      </w:r>
      <w:r w:rsidDel="00000000" w:rsidR="00000000" w:rsidRPr="00000000">
        <w:rPr>
          <w:rtl w:val="0"/>
        </w:rPr>
        <w:t xml:space="preserve">ы. Однако на самом деле враг испытывает с этим определённую сложность или, быть может, в состоянии контролировать их лишь при определённых условиях. Он пытается создать ложное впечатление всемогущества. — Я бы так и поступил. — Впоследствии, гипотетически, чары покажут, что профессор Синистра убивает кого-то. Мы подумаем, что чары снова обмануты, </w:t>
      </w:r>
      <w:r w:rsidDel="00000000" w:rsidR="00000000" w:rsidRPr="00000000">
        <w:rPr>
          <w:rtl w:val="0"/>
        </w:rPr>
        <w:t xml:space="preserve">а на самом деле</w:t>
      </w:r>
      <w:r w:rsidDel="00000000" w:rsidR="00000000" w:rsidRPr="00000000">
        <w:rPr>
          <w:rtl w:val="0"/>
        </w:rPr>
        <w:t xml:space="preserve"> профессор Синистра подверглась легилеменции, и чары сказали правду.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— Если только Тёмный Лорд не рассчитывает, что мы сделаем именно такой вывод, — Северус Снейп нахмурил брови. — В этом случае, он действительно контролирует охранные чары, а профессор Синистра будет невиновна.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Тёмный Лорд правда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использует планы с таким уровнем вложе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хором ответили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и Северус.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рассеянно кивнул.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это может быть ловушка, устроенная с целью либо заставить нас верить охранным чарам, когда они лгут, либо думать, что чары лгут, тогда как они правдивы, в зависимости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уровня мышления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которого ожидает от нас враг.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если враг хочет заставить нас верить чарам… но мы бы и так им верили, если бы у нас не появилась причина им не доверять. Поэтому нет смысла подставлять профессора Квиррелла, чтобы мы подумали то, что должны подумать, просто чтобы мы поверили в план с дополнительной вложе</w:t>
      </w:r>
      <w:ins w:author="Alaric Lightin" w:id="0" w:date="2019-08-13T15:26:2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…</w:t>
        </w:r>
      </w:ins>
      <w:del w:author="Alaric Lightin" w:id="0" w:date="2019-08-13T15:26:2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..</w:delText>
        </w:r>
      </w:del>
      <w:ins w:author="Alaric Lightin" w:id="0" w:date="2019-08-13T15:26:23Z">
        <w:del w:author="Alaric Lightin" w:id="0" w:date="2019-08-13T15:26:23Z"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delText xml:space="preserve">.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совсем, — перебил его Дамблдор. — Если Волдеморт подчинил себе охранные чары не полностью, то они должны были </w:t>
      </w:r>
      <w:r w:rsidDel="00000000" w:rsidR="00000000" w:rsidRPr="00000000">
        <w:rPr>
          <w:rtl w:val="0"/>
        </w:rPr>
        <w:t xml:space="preserve">счесть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происходящее — дело рук кого-то из профессоров. Иначе чары подняли бы тревогу при ранении мисс Грейнджер, а не ждали бы её смерти.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потёр лоб под чёлкой.   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Ладно, тогда самый важный вопрос.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Если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враг настолько умён, какого чёрта я до сих пор жив? Действительно ли настолько сложно отравить человека, потому что заклинания, зелья,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безоары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вылечат буквально от всего, что можно подсыпать в завтрак? Зафиксируют ли это охранные чары, отследят ли они магию убийцы?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Может, мой шрам содержит фрагмент души, который удерживает Тёмного Лорда в этом мире, и поэтому он не хочет убивать меня? Вместо этого он пытается лишить меня друзей, чтобы ослабить мой дух, а затем захватить моё тело? Это объясняло 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парселтангство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Возможно, Распределяющая шляпа не в состоянии обнаружить эту самую </w:t>
      </w:r>
      <w:r w:rsidDel="00000000" w:rsidR="00000000" w:rsidRPr="00000000">
        <w:rPr>
          <w:i w:val="1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филактерию лича</w:t>
      </w:r>
      <w:r w:rsidDel="00000000" w:rsidR="00000000" w:rsidRPr="00000000">
        <w:rPr>
          <w:i w:val="1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Очевидная нестыковка номер один: предполагается, что Тёмный Лорд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оздал свою </w:t>
      </w:r>
      <w:r w:rsidDel="00000000" w:rsidR="00000000" w:rsidRPr="00000000">
        <w:rPr>
          <w:i w:val="1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филактерию</w:t>
      </w:r>
      <w:r w:rsidDel="00000000" w:rsidR="00000000" w:rsidRPr="00000000">
        <w:rPr>
          <w:i w:val="1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в 1943 году, убив как-там-её-звали и подставив мистера Хагрида. Очевидная </w:t>
      </w:r>
      <w:r w:rsidDel="00000000" w:rsidR="00000000" w:rsidRPr="00000000">
        <w:rPr>
          <w:i w:val="1"/>
          <w:rtl w:val="0"/>
        </w:rPr>
        <w:t xml:space="preserve">нестыковка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номер два: такой штуки, как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душ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а, не существует.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Хотя Дамблдор также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предпол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ожил, что моя кровь — ключевой ингредиент в ритуале, который вернёт Тёмному Лорду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всю его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силу. А в этом случае я должен оставаться в живых до ритуала… Теперь эта мысль радует.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Ладно, — сказал Гарри. — Я уверен в одном. 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в чём же? 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Невилла нужно забрать из Хогвартса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немедленно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 очевидная следующая мишень, а ни один первокурсник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переживёт нападение такого уровня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Нам повезло, что Невилла не убили вчера вечером. Враг не обязан ждать, пока закончится траур, чтобы сделать следующий ход. 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Почему враг не ударил, </w:t>
      </w:r>
      <w:r w:rsidDel="00000000" w:rsidR="00000000" w:rsidRPr="00000000">
        <w:rPr>
          <w:i w:val="1"/>
          <w:rtl w:val="0"/>
        </w:rPr>
        <w:t xml:space="preserve">когда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мы не были готовы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обменялся взглядами с Северусом, затем с МакГонагалл, чьё лицо вдруг стало непроницаемым.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— сказал старый волшебник, — если ты сам избавишься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всех друзей, это будет то же самое, как если бы Волдеморт…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прекрасно обойдусь без Невилла пару месяцев. Тем более, вряд ли вы планировали заставить моих друзей остаться здесь на лето. И вообще, это совершенно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недостаточное оправдание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чтобы позволить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убит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 МакГонагалл…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полностью согласна, — сказала волшебница из Шотландии. — Я в высшей степени согласна. Я согласна до такой степени, что…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меня просто нет слов, чтобы описать, Альбус, насколько...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Настолько, что вы вытащите его отсюда сами, невзирая на чьё-либо мнение, потому что, если Невилл погибнет, слова, что вы просто выполняли приказы, не будут оправданием? — вставил Гарри.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на мгновение закрыла глаза. 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Да, но определённо должен быть какой-то способ вести себя ответственно, не угрожая самоуправством.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вздохнул. 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этом нет нужды. Действуйте, Минерва.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Подождите, — остановил зельевар профессора МакГонагалл, которая 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поторопилась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взять пригоршню дымолётного порошка из вазы у камина. — Не стоит привлекать внимание к мальчику, как директор уже привлёк внимание к близнецам Уизли. Думаю, будет разумнее, если мистера Лонгботтома заберёт из Хогвартса его бабушка. Пусть пока он побудет в своей гостиной — судя по всему, Тёмный Лорд ещё не готов действовать настолько открыто.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оследовал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очередной долгий обмен взглядами между ними четырьмя, наконец Гарри, а затем и профессор МакГонагалл кивнули.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таком случае, — сказал Гарри, — я уверен ещё в одном. 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в чём? — спросил Дамблдор. 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очень нужно посетить уборную и переодеться.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69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Кстати, — сказал Гарри, когда они с директором перенеслись через камин в пустой кабинет декана Когтеврана. — Я хочу задать лично вам один последний маленький вопрос. Меч,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близнецы Уизли вытащили из Распределяющей </w:t>
      </w:r>
      <w:r w:rsidDel="00000000" w:rsidR="00000000" w:rsidRPr="00000000">
        <w:rPr>
          <w:rtl w:val="0"/>
        </w:rPr>
        <w:t xml:space="preserve">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ляпы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это меч Гриффиндора, так? 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 повернулся и спокойно посмотрел на мальчика.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ты так подумал, Гарри?  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Шляпа крикнула </w:t>
      </w:r>
      <w:r w:rsidDel="00000000" w:rsidR="00000000" w:rsidRPr="00000000">
        <w:rPr>
          <w:i w:val="1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Гриффиндор!</w:t>
      </w:r>
      <w:r w:rsidDel="00000000" w:rsidR="00000000" w:rsidRPr="00000000">
        <w:rPr>
          <w:rtl w:val="0"/>
        </w:rPr>
        <w:t xml:space="preserve">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 тем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выдать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его, у меча было рубиновое навершие и золотые буквы на клинк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адпись на латыни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чего лучше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Просто предположил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Nihil supernum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старый волшебник. — Смысл не совсем такой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 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М-м, и что вы с ним сделали?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подобрал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там, куда он упал, и поместил в надёжное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 строго посмотрел на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Надеюсь, ты не желаешь заполучить его, юный когтевранец. 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69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Вовсе нет, просто хотел убедиться, что вы не пытаетесь навсегда утаить его от законных владельцев. То есть, получается,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близнецы Уизли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Наследник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Гриффиндора?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Наследник Гриффиндора? — удивлённо переспросил Дамблдор. Затем он улыбнулся, и его голубые глаза ярко блеснули. — О, Гарри, Салазар Слизерин мог устроить Тайную Комнату в Хогвартсе, но Годрик Гриффиндор не был склонен к таким чудачествам. Мы знаем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лишь, что Годрик оставил свой Меч для защиты Хогвартса, на случай, если достойный ученик когда-либо столкнётся с врагом, которого не сможет победить сам.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Ваши слова не означают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Не думайте, что я не заметил, что вы не сказали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жил в те времена, Гарри, и не знаю всего, что Годрик Гриффиндор мог сделать и чего не мог…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Можете ли вы присвоить субъективную вероятность в пятьдесят процентов и выше возможности, что существует нечто вроде Наследника Гриффиндора и один или оба близнеца Уизли являются им.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или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уклонение от ответа тоже будет означать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Вам не удастся отвлечь меня,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насколько сильно мне нужно в уборную.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 вздохнул. 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Фред и Джордж Уизли — Наследник Гриффиндора.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Пожалуйста, не говори им об этом, по крайней мере, пока.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 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удивлён, — сказал он.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немного читал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жизни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Годрика Гриффиндора. Близнецы Уизли… ну, они классные во многих смыслах,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слишком похожи на Годрика из исторических хроник.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Только очень самодовольный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тщеславный человек, — спокойно ответил Дамблдор, поворачиваясь к камину, где уже ревело зелёное пламя,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 считать, что его наследник должен быть похож на него самого, а не на того, кем он хотел бы быть.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шагнул в зелёное пламя и исчез.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69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69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стреча вторая (в мален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ьком укромном уголке рядом с гостиной Пуффенд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уя): 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Вокруг не было ни души. Невилл Лонгботтом разговаривал с пустотой, и на его лице было написано страдание.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серьёзно, — ответила ему пустота. — Я надел мантию-невидимку с экстра-защитой от обнаружения только для того, чтобы пройти по коридор</w:t>
      </w:r>
      <w:r w:rsidDel="00000000" w:rsidR="00000000" w:rsidRPr="00000000">
        <w:rPr>
          <w:rtl w:val="0"/>
        </w:rPr>
        <w:t xml:space="preserve">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потому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хочу, чтобы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Мои родители сразу же забрали бы меня из школы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бы директор им позволил.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Невилл, свалить из Хогвартса — это здравый смысл, и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совершенно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никак не связано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с...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предал тебя, генерал, — сказал Невилл, его голос звучал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глухо, как только может получиться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обычного одиннадцатилетнего мальчика.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Причём даже не в стиле Хаоса. Я подчинился старшим и попытался заставить подчиниться и тебя. Ты же примерно так говорил Легиону Хаоса — солдат, который может лишь выполнять приказы, бесполезен?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Невилл, — решительно сказал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пустота.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почувствовал на своих плечах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руки, обёрнутые тонкой тканью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голос приблизился.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не подчинялся начальству слепо, ты пытался защитить меня.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правда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нашем хаотичном мире солдаты, которые могут только выполнять правила и инструкции, ничего не стоят. Но солдаты, которые следуют правилам, чтобы защитить своих друзей…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69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Стоят чуть больше, чем ничего? — горько спросил Невилл.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Гораздо больше, чем ничего. Невилл,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принял неверное решение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Это стоило мне примерно шести секунд. Возможно, Гермиона бы выжила, </w:t>
      </w:r>
      <w:r w:rsidDel="00000000" w:rsidR="00000000" w:rsidRPr="00000000">
        <w:rPr>
          <w:rtl w:val="0"/>
        </w:rPr>
        <w:t xml:space="preserve">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 раны чуть менее смертельны, но даже при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м, сомневаюсь, что за шесть секунд тролль успел откусить от неё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один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кусок.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параллельном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ре, где ты не преградил мне дорогу, Гермиона всё равно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умерла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могу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ачитать тебе первую дюжину пунктов из списка, как Гермиона могла бы выжить, если бы я не был идиотом... 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 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сразу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побежал за ней. 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пытался остановить тебя. Если тут кто-то виноват, то это я, — горько закончил Невилл.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Пустота немного помолчала.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 ты, — наконец донеслось из воздуха. — </w:t>
      </w:r>
      <w:r w:rsidDel="00000000" w:rsidR="00000000" w:rsidRPr="00000000">
        <w:rPr>
          <w:rtl w:val="0"/>
        </w:rPr>
        <w:t xml:space="preserve">Да уж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Должен сказать, ты заставил меня посмотреть на кое-что совсем с другой стороны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</w:t>
      </w:r>
      <w:r w:rsidDel="00000000" w:rsidR="00000000" w:rsidRPr="00000000">
        <w:rPr>
          <w:rtl w:val="0"/>
        </w:rPr>
        <w:t xml:space="preserve">вс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помню это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следующий раз, когда вознамерюсь взять на себя вину за что-нибудь.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Невилл, в литературе </w:t>
      </w:r>
      <w:r w:rsidDel="00000000" w:rsidR="00000000" w:rsidRPr="00000000">
        <w:rPr>
          <w:rtl w:val="0"/>
        </w:rPr>
        <w:t xml:space="preserve">такое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называ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тся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эффектом эгоцентричности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Смысл в том, что ты переживаешь то, что происходит с тобой, но не чувствуешь всего остального, что происходит в мире.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Вчера произошло очень-очень много всего, что оказалось гораздо важней, чем твоя попытка остановить меня.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потратишь недели, вспоминая эти шесть секунд, но, поверь, больше никто не будет этим заморачиваться.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Другие люди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думают о твоих прошлых ошибках гораздо меньше, чем ты сам, поскольку ты — не центр их мира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гарантирую тебе,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у кого, кроме тебя, и мысли не было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обвинить Невилла Лонгботтома в том, что произошло с Гермионой. Ни на секунду.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Ты, прошу прощения за формулировк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—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албес.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теперь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заткнись и попрощайся.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хочу прощаться, — ответил Невилл. Его голос дрожал, но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смог сдержать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слёзы. — Я хочу остаться здесь и сражаться вместе с тобой против… против чего бы то ни было. 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Пустота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винулась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ближе и обняла его. Голос Гарри Поттера прошептал: 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6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повезло.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widowControl w:val="0"/>
        <w:ind w:firstLine="69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widowControl w:val="0"/>
      <w:spacing w:line="240" w:lineRule="auto"/>
      <w:ind w:firstLine="540"/>
      <w:jc w:val="center"/>
    </w:pPr>
    <w:rPr>
      <w:rFonts w:ascii="Times New Roman" w:cs="Times New Roman" w:eastAsia="Times New Roman" w:hAnsi="Times New Roman"/>
      <w:b w:val="1"/>
      <w:color w:val="222222"/>
      <w:sz w:val="24"/>
      <w:szCs w:val="24"/>
      <w:highlight w:val="whit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