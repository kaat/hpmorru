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ind w:firstLine="54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Отражённый свет покинул её поверхность</w:t>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w:t>
      </w:r>
      <w:ins w:author="Alaric Lightin" w:id="0" w:date="2019-05-14T15:30:52Z">
        <w:r w:rsidDel="00000000" w:rsidR="00000000" w:rsidRPr="00000000">
          <w:rPr>
            <w:rFonts w:ascii="Times New Roman" w:cs="Times New Roman" w:eastAsia="Times New Roman" w:hAnsi="Times New Roman"/>
            <w:sz w:val="24"/>
            <w:szCs w:val="24"/>
            <w:rtl w:val="0"/>
          </w:rPr>
          <w:t xml:space="preserve">ё</w:t>
        </w:r>
      </w:ins>
      <w:del w:author="Alaric Lightin" w:id="0" w:date="2019-05-14T15:30:52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тливо.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w:t>
      </w:r>
      <w:r w:rsidDel="00000000" w:rsidR="00000000" w:rsidRPr="00000000">
        <w:rPr>
          <w:rFonts w:ascii="Times New Roman" w:cs="Times New Roman" w:eastAsia="Times New Roman" w:hAnsi="Times New Roman"/>
          <w:sz w:val="24"/>
          <w:szCs w:val="24"/>
          <w:rtl w:val="0"/>
        </w:rPr>
        <w:t xml:space="preserve">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w:t>
      </w:r>
      <w:ins w:author="Alaric Lightin" w:id="1" w:date="2019-05-14T15:31:06Z">
        <w:r w:rsidDel="00000000" w:rsidR="00000000" w:rsidRPr="00000000">
          <w:rPr>
            <w:rFonts w:ascii="Times New Roman" w:cs="Times New Roman" w:eastAsia="Times New Roman" w:hAnsi="Times New Roman"/>
            <w:sz w:val="24"/>
            <w:szCs w:val="24"/>
            <w:rtl w:val="0"/>
          </w:rPr>
          <w:t xml:space="preserve">ё</w:t>
        </w:r>
      </w:ins>
      <w:del w:author="Alaric Lightin" w:id="1" w:date="2019-05-14T15:31:06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w:t>
      </w:r>
      <w:ins w:author="Alaric Lightin" w:id="2" w:date="2019-05-14T15:30:39Z">
        <w:r w:rsidDel="00000000" w:rsidR="00000000" w:rsidRPr="00000000">
          <w:rPr>
            <w:rFonts w:ascii="Times New Roman" w:cs="Times New Roman" w:eastAsia="Times New Roman" w:hAnsi="Times New Roman"/>
            <w:sz w:val="24"/>
            <w:szCs w:val="24"/>
            <w:rtl w:val="0"/>
          </w:rPr>
          <w:t xml:space="preserve">ё</w:t>
        </w:r>
      </w:ins>
      <w:del w:author="Alaric Lightin" w:id="2" w:date="2019-05-14T15:30:39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ки.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w:t>
      </w:r>
      <w:ins w:author="Alaric Lightin" w:id="3" w:date="2019-05-14T15:29:51Z">
        <w:r w:rsidDel="00000000" w:rsidR="00000000" w:rsidRPr="00000000">
          <w:rPr>
            <w:rFonts w:ascii="Times New Roman" w:cs="Times New Roman" w:eastAsia="Times New Roman" w:hAnsi="Times New Roman"/>
            <w:sz w:val="24"/>
            <w:szCs w:val="24"/>
            <w:rtl w:val="0"/>
          </w:rPr>
          <w:t xml:space="preserve">ё</w:t>
        </w:r>
      </w:ins>
      <w:del w:author="Alaric Lightin" w:id="3" w:date="2019-05-14T15:29:51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w:t>
      </w:r>
      <w:del w:author="Alaric Lightin" w:id="4" w:date="2018-08-15T13:04:35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4" w:date="2018-08-15T13:04:35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снова уснула.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w:t>
      </w:r>
      <w:ins w:author="Alaric Lightin" w:id="5" w:date="2019-05-14T15:30:07Z">
        <w:r w:rsidDel="00000000" w:rsidR="00000000" w:rsidRPr="00000000">
          <w:rPr>
            <w:rFonts w:ascii="Times New Roman" w:cs="Times New Roman" w:eastAsia="Times New Roman" w:hAnsi="Times New Roman"/>
            <w:sz w:val="24"/>
            <w:szCs w:val="24"/>
            <w:rtl w:val="0"/>
          </w:rPr>
          <w:t xml:space="preserve">ё</w:t>
        </w:r>
      </w:ins>
      <w:del w:author="Alaric Lightin" w:id="5" w:date="2019-05-14T15:30:07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ins w:author="Alaric Lightin" w:id="6" w:date="2019-05-14T15:30:27Z">
        <w:r w:rsidDel="00000000" w:rsidR="00000000" w:rsidRPr="00000000">
          <w:rPr>
            <w:rFonts w:ascii="Times New Roman" w:cs="Times New Roman" w:eastAsia="Times New Roman" w:hAnsi="Times New Roman"/>
            <w:sz w:val="24"/>
            <w:szCs w:val="24"/>
            <w:rtl w:val="0"/>
          </w:rPr>
          <w:t xml:space="preserve">ё</w:t>
        </w:r>
      </w:ins>
      <w:del w:author="Alaric Lightin" w:id="6" w:date="2019-05-14T15:30:27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4:4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