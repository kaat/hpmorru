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tkh3kzet8i9w" w:id="0"/>
      <w:bookmarkEnd w:id="0"/>
      <w:r w:rsidDel="00000000" w:rsidR="00000000" w:rsidRPr="00000000">
        <w:rPr>
          <w:rtl w:val="0"/>
        </w:rPr>
        <w:t xml:space="preserve">Глава 13. Неправильные вопросы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Элен сила Дж. К. Роулинг оментиэльво</w:t>
      </w:r>
      <w:ins w:author="Alaric Lightin" w:id="0" w:date="2018-11-26T10:37:2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Без паники. Торжественно клянусь, что есть логичное, заранее запланированное и непротиворечивое объяснение всему происходящему в этой главе. Это загадка, которую вам нужно отгадать. А если не получится — ответ будет в следующей главе.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«Это самая лёгкая загадка из всех, с которыми мне довелось столкнуться»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Наступило утро первого полноценного дня в Хогвартсе. Гарри открыл глаза в спальне первокурсников Когтеврана и почуял неладное.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 Слишком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тихо.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Ах да… На изголовье кровати было наложено заклятие Квиетус, регулируемое маленьким ползунком — единственный способ спокойно заснуть в Когтевране.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сел и огляделся, ожидая застать подготовку к новому дню в самом разгаре.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пуста. Кровати не заправлены, бельё скомкано. Солнце довольно высоко над горизонтом. Ползунок Квиетуса на максимуме. И его механические часы работают, но будильник отключён.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он продрых до 9:52 утра. Несмотря на все попытки синхронизировать свой 26-часовой день к прибытию в Хогвартс, Гарри не смог уснуть до часу ночи. Он собирался проснуться в 7:00 вместе с остальными учениками: он сумел бы перетерпеть один день недосыпа, если до завтра найдётся какое-нибудь волшебное лекарство. Но теперь Гарри пропустил завтрак. А самый первый его урок в Хогвартсе — травоведение — начался час и двадцать две минуты назад.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медленно-медленно закипал. Отличная шутка: выключить будильник, включить Квиетус. И пусть зазнайка Гарри Поттер проспит свой самый первый урок, после чего его отчитают как соню.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Гарри узнает, кто виноват…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это могли сделать только все двенадцать мальчиков вместе: каждый из них видел, что Гарри спит, и ни один не разбудил к завтраку.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Злость ушла, уступив место недоумению и горькой обиде. Он же им понравился.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Прошлым вечером ему показалось, что он им понравился. Тогда почему…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Встав с постели, Гарри заметил клочок бумаги, прилепленный к спинке кровати. На листке было написано: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0" w:right="580" w:firstLine="1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 товарищи когтевранцы,</w:t>
        <w:br w:type="textWrapping"/>
        <w:t xml:space="preserve">У меня был очень тяжёлый день. Пожалуйста, дайте мне поспать и не волнуйтесь о пропущенном завтраке. Я не забыл про первый урок.</w:t>
        <w:br w:type="textWrapping"/>
        <w:t xml:space="preserve">Ваш Гарри Поттер.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замер, не в силах пошевелиться, и у него похолодело в груди: записка была написана его же рукой, его собственным механическим карандашом. И он не помнит, как это писал. И если ему не чудится, слова «я не забыл» написаны как-то по-другому: уж не намёк ли это самому себе?..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Может, он знал, что ему сотрут память? Возможно, вчера ночью он совершил преступление или провёл секретную операцию… а затем… но он ещё не умеет стирать память… а если кто-то другой… что…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ему в голову пришла мысль: если он правда знал, что ему сотрут память…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переодеваясь, Гарри подскочил к сундуку, нажал большим пальцем на замок, достал кошель и произнёс: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Записка для себя.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в руки прыгнул ещё один клочок бумаги. Гарри его внимательно рассмотрел. Эта записка тоже была написана его почерком. В ней говорилось: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0" w:right="580" w:firstLine="1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Дорогой Я,</w:t>
        <w:br w:type="textWrapping"/>
        <w:t xml:space="preserve">Пожалуйста, сыграй в эту игру. Такая возможность выпадает лишь раз в жизни. Второго шанса не будет.</w:t>
        <w:br w:type="textWrapping"/>
        <w:t xml:space="preserve">Опознавательный код 927, я картошка.</w:t>
        <w:br w:type="textWrapping"/>
        <w:t xml:space="preserve">Твой ты.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кивнул. Фраза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«Опознавательный код 927, я картошка»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была паролем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который он придумал заранее — несколько лет назад, сидя перед телевизором. И хранил его в тайне на случай, если вдруг придётся проверять свою копию, например. В общем, «будь готов».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Доверять этому письму полностью не стоит — возможно, здесь замешана ещё какая-нибудь магия — но, по крайней мере, можно смело отмести обычную шутку. Нет сомнений, что это написал он сам, хоть и не может этого вспомнить.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Разглядывая бумажку, Гарри заметил просвечивающие с другой стороны слова. Перевернув её, он прочитал: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ИНСТРУКЦИИ К ИГРЕ: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не знаешь правил игры</w:t>
        <w:br w:type="textWrapping"/>
        <w:t xml:space="preserve">ты не знаешь ставки в игре</w:t>
        <w:br w:type="textWrapping"/>
        <w:t xml:space="preserve">ты не знаешь цель игры</w:t>
        <w:br w:type="textWrapping"/>
        <w:t xml:space="preserve">ты не знаешь, кто проводит игру</w:t>
        <w:br w:type="textWrapping"/>
        <w:t xml:space="preserve">ты не знаешь, как закончить игру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Ты начинаешь с сотней баллов.</w:t>
        <w:br w:type="textWrapping"/>
        <w:t xml:space="preserve">Вперёд.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пристально осмотрел «инструкции». Писалось не от руки: буквы слишком правильные, искусственные. Похоже на почерк Самопишущего Пера, вроде того, что он купил для конспектирования.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Происходило что-то совсем непонятное.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Ладно, шаг первый: одеться и покушать. А лучше наоборот. Желудок требовал еды.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конечно, пропустил завтрак, но он был всегда готов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предвидел подобный случай. Сунув руку в кошель, он произнёс: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«Перекус»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ожидая, что в руке появится коробка батончиков со злаками, которую он купил перед отбытием в Хогвартс.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ощупь то, что появилось в руке, никак не походило на коробку батончиков со злаками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вытащил руку из кошеля и обнаружил в ней лишь пару конфеток — которых определённо было недостаточно для завтрака, — завёрнутых в очередной клочок бумаги, исписанный тем же почерком, что и инструкции. Там говорилось: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ПОПЫТКА ПРОВАЛЕНА: −1 БАЛЛ</w:t>
        <w:br w:type="textWrapping"/>
        <w:t xml:space="preserve">ТЕКУЩИЕ БАЛЛЫ: 99</w:t>
        <w:br w:type="textWrapping"/>
        <w:t xml:space="preserve">ФИЗИЧЕСКОЕ СОСТОЯНИЕ: ГОЛОДЕН</w:t>
        <w:br w:type="textWrapping"/>
        <w:t xml:space="preserve">УМСТВЕННОЕ СОСТОЯНИЕ: ОЗАДАЧЕН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Ух-х-х, — произнёс рот Гарри без участия мозга.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Минуту он просто стоял.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это время смысла в записке не прибавилось, ситуация не прояснилась, а мозг Гарри даже не знал, с чего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подбор гипотез — словно его только что огрели пыльным мешком.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желудок, чьи приоритеты несколько отличались, подсказал возможный экспериментальный тест.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— обратился он к пустой комнате, — нельзя ли потратить один балл на коробку батончиков со злаками?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— тишина.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Коробка батончиков со злаками.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Коробка нужной формы появилась в руке… но она была открытой и пустой, а прикреплённая к ней записка утверждала: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98</w:t>
        <w:br w:type="textWrapping"/>
        <w:t xml:space="preserve">ТЫ ПОЛУЧИЛ: КОРОБКУ БАТОНЧИКОВ СО ЗЛАКАМИ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один балл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батончики со злаками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 нажимом сказал Гарри.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тишина.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сунул руку в кошель: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Батончики со злаками.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Ничего не произошло.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отчаявшись, пожал плечами и подошёл к прикроватному шкафчику переодеться.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дне ящика, под мантией, лежали батончики со злаками с запиской: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БАЛЛОВ ПОТРАЧЕНО: 1</w:t>
        <w:br w:type="textWrapping"/>
        <w:t xml:space="preserve">ТЕКУЩИЕ БАЛЛЫ: 97</w:t>
        <w:br w:type="textWrapping"/>
        <w:t xml:space="preserve">ТЫ ПОЛУЧИЛ: 6 БАТОНЧИКОВ СО ЗЛАКАМИ</w:t>
        <w:br w:type="textWrapping"/>
        <w:t xml:space="preserve">ТЫ ВСЁ ЕЩЁ ОДЕТ: В ПИЖАМУ</w:t>
        <w:br w:type="textWrapping"/>
        <w:t xml:space="preserve">ЕСТЬ В ПИЖАМЕ ЗАПРЕЩЕНО</w:t>
        <w:br w:type="textWrapping"/>
        <w:t xml:space="preserve">ЗАРАБОТАЕШЬ ПИЖАМНЫЙ ШТРАФ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Теперь я знаю: кто бы ни проводил игру, он сумасшедший.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игру проводит Дамблдор, — сказал вслух Гарри. Может быть, с этой дикой догадкой он поставит мировой рекорд по смекалистости.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Тишина.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уже начал понимать правила игры: записка будет там, где он станет её искать. Поэтому он посмотрел под кроватью.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ХА! ХА-ХА-ХА-ХА-ХА!</w:t>
        <w:br w:type="textWrapping"/>
        <w:t xml:space="preserve">ХА-ХА-ХА-ХА-ХА-ХА!</w:t>
        <w:br w:type="textWrapping"/>
        <w:t xml:space="preserve">ХА! ХА! ХА! ХА! ХА! ХА!</w:t>
        <w:br w:type="textWrapping"/>
        <w:t xml:space="preserve">ВЕДУЩИЙ ИГРЫ НЕ ДАМБЛДОР</w:t>
        <w:br w:type="textWrapping"/>
        <w:t xml:space="preserve">ПЛОХАЯ ДОГАДКА</w:t>
        <w:br w:type="textWrapping"/>
        <w:t xml:space="preserve">ОЧЕНЬ ПЛОХАЯ ДОГАДКА</w:t>
        <w:br w:type="textWrapping"/>
        <w:t xml:space="preserve">−20 БАЛЛОВ</w:t>
        <w:br w:type="textWrapping"/>
        <w:t xml:space="preserve">И ТЫ ВСЁ ЕЩЁ В ПИЖАМЕ</w:t>
        <w:br w:type="textWrapping"/>
        <w:t xml:space="preserve">УЖЕ ЧЕТВЁРТЫЙ ХОД</w:t>
        <w:br w:type="textWrapping"/>
        <w:t xml:space="preserve">А ТЫ ВСЁ ЕЩЁ В ПИЖАМЕ</w:t>
        <w:br w:type="textWrapping"/>
        <w:t xml:space="preserve">ПИЖАМНЫЙ ШТРАФ: −2 БАЛЛА</w:t>
        <w:br w:type="textWrapping"/>
        <w:t xml:space="preserve">ТЕКУЩИЕ БАЛЛЫ: 75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М-д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а, задачка оказалась серьёзной. Кроме Дамблдора, он никого настолько сумасшедшего в школе не знал — всё-таки учебный год только начался.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отрешённо сгрёб мантию и нижнее бельё, забрался в подвал сундука (он был весьма стеснительным человеком: а вдруг кто-то зайдёт?), переоделся и вернулся в спальню положить пижаму на место.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Взявшись за ручку выдвижного ящика, он задумался. Если правило всё ещё действует…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зарабатывать баллы? — спросил он вслух и вытянул ящик.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ВОЗМОЖНОСТИ ТВОРИТЬ ДОБРО ПОВСЮДУ,</w:t>
        <w:br w:type="textWrapping"/>
        <w:t xml:space="preserve">НО СВЕТ НУЖНЕЕ ВСЕГО ВО ТЬМЕ</w:t>
        <w:br w:type="textWrapping"/>
        <w:t xml:space="preserve">СТОИМОСТЬ ВОПРОСА: 1 БАЛЛ</w:t>
        <w:br w:type="textWrapping"/>
        <w:t xml:space="preserve">ТЕКУЩИЕ БАЛЛЫ: 74</w:t>
        <w:br w:type="textWrapping"/>
        <w:t xml:space="preserve">КЛАССНЫЕ ТРУСЫ</w:t>
        <w:br w:type="textWrapping"/>
        <w:t xml:space="preserve">МАМА ВЫБИРАЛА?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залившись краской, скомкал записку. Вспомнилось ругательство Драко: «грязнокровкин сын…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вслух он его произнести не решился. Заработает, чего доброго, штраф за сквернословие.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пристегнул к поясу кошель-скрытень и волшебную палочку. Распаковал один батончик и бросил обёртку в мусорную корзину, где она приземлилась на недоеденную шоколадную лягушку, смятый конверт и красно-зелёную обёрточную бумагу. Остальные батончики спрятал в кошель.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ещё раз посмотрел вокруг в совершенно тщетной попытке обнаружить хоть какую-нибудь подсказку и, жуя на ходу батончик, вышел из спальни, отправившись на поиски подземелья Слизерина. Ему показалось, что именно на это намекала записка.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Бродить по коридорам Хогвартса… не то чтобы хуже, чем по какой-нибудь картине Эшера — разве что в переносном смысле.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некоторое время Гарри понял, что по сравнению с Хогвартсом картина Эшера имеет как минусы, так и плюсы. Минусы: нет постоянного гравитационного вектора. Плюсы: лестницы не двигаются, КОГДА ТЫ НА НИХ СТОИШЬ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Вчера, чтобы попасть в спальню, Гарри поднялся по четырём лестницам. Сегодня же, спустившись не менее, чем по двенадцати, он так и не добрался до подземелий. Гарри заключил, что: 1) картина Эшера по сравнению с этим — ещё цветочки; 2) он каким-то образом оказался даже выше, чем начал; и 3) он настолько конкретно заблудился, что не удивился бы, даже окажись за следующим окном две луны в небе.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А состоял в том, чтобы спросить у кого-нибудь дорогу, но наблюдался крайний дефицит прохожих, как будто эти бедолаги все поголовно сидят на уроках.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Запасной план Б…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заблудился, — произнёс Гарри вслух. — Нельзя ли попросить, э-э, дух Хогвартса помочь мне?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Вряд ли у замка есть дух, — заметила сухая пожилая женщина на одной из картин на стене. — Жизнь — может быть, но не дух.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Краткое молчание.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вы… — начал Гарри и осёкся. Но если подумать, то он НЕ БУДЕТ спрашивать, осознаёт ли картина своё существование. — Меня зовут Гарри Поттер, — произнёс он, почти не задумываясь, и, также почти не задумываясь, протянул картине руку.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смерила её взглядом и вздёрнула бровь.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медленно опустил руку.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Извините, — сказал он. — Я здесь вроде как новенький.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заметила, молодой ворон. Так куда ты хочешь попасть?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замялся.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вообще-то не уверен, — сказал он.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ты, возможно, уже там.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Куда бы я ни хотел попасть, по-моему, здесь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не там… — Гарри запнулся, понимая, что несёт чушь. — Ладно, давайте сначала. Я играю в игру, только не знаю её правил… — Н-да, так тоже не пойдёт. — Хорошо, третья попытка. Я ищу возможности творить добро, чтобы зарабатывать баллы, но у меня есть только загадочная подсказка, что свет нужнее всего во тьме, так что я пытаюсь попасть вниз, хотя получается только вверх…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Нарисованная женщина взирала на него с нескрываемым скептицизмом.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вздохнул: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Моя жизнь не лишена странностей.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Верно ли я понимаю, что ты не знаешь сам, куда ты идёшь и зачем ты хочешь туда попасть?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Абсолютно верно.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Женщина кивнула: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уверена, что твоя главная проблема в том, что ты заблудился.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Согласен, но в отличие от более важных проблем, эту я хоть знаю, как решать, 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весь наш разговор — сплошная метафора человеческого бытия, а я заметил это только сейчас.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посмотрела на Гарри с одобрением: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славный молодой ворон, не так ли? Я уж было засомневалась. Ну что ж, как правило, чтобы спуститься, надо всегда поворачивать налево.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Фраза показалась Гарри смутно знакомой, но он не смог вспомнить</w:t>
      </w:r>
      <w:ins w:author="Alaric Lightin" w:id="1" w:date="2018-11-26T10:36:2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откуда она.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Эм-м… вы мне кажетесь очень мудрой женщиной. Ну или портретом очень мудрой женщины. Вы не слышали о таинственной игре, в которую можно сыграть лишь однажды, причём правил вам никто не сообщает?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Жизнь, — без колебаний ответила леди. — Это самая лёгкая загадка из всех, с которыми мне довелось столкнуться.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медленно проговорил он. — Я имею в виду самую настоящую игру, в которую мне предложили сыграть в письме, не сообщив правил. При этом кто-то постоянно подбрасывает мне записки, когда я их нарушаю, например, что за ношение пижамы полагается два балла штрафа. Вы не знаете, кто в Хогвартсе достаточно сумасшедший и достаточно могущественный, чтобы провернуть нечто подобное? Ну, то есть, помимо Дамблдора?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в картине вздохнула: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всего лишь портрет, молодой человек. Я помню Хогвартс только таким, каким он был, а не таким, какой он есть. Одно могу сказать: если бы это была загадка, ответом было бы, что игра — это жизнь, и хотя её правила придуманы не нами, баллы присуждаешь и отнимаешь только ты сам. Но если это не загадка, а действительность — тогда я не знаю.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отвесил картине глубокий поклон: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Благодарю вас, миледи.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Леди сделала ответный реверанс.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Хотела бы я сказать, что буду вспоминать о тебе с теплотой, — вздохнула она, — но я, скорее всего, не запомню тебя вообще. Прощай, Гарри Поттер.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поклонился и зашагал к ближайшей лестнице вниз.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Спустя четыре поворота налево Гарри наткнулся на огромную груду булыжников, будто здесь случился обвал, однако стены и потолок вокруг оставались целёхоньки — самые обычные каменные стены и потолок.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Ладно, — сказал Гарри, — сдаюсь. Прошу ещё одну подсказку. Как мне попасть в нужное место?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Подсказку! Ты сказал — подсказку? — донеслось взволнованное восклицание от портрета неподалёку, на этот раз — мужчины среднего возраста с невообразимой мантией кричащего розового цвета и старой обвисшей остроконечной шляпой с рыбкой на кончике (не с рисунком рыбки, а именно с рыбкой).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— воскликнул Гарри в ответ. — Подсказку! Я сказал — подсказку! Только не какую-нибудь там подсказку, а подсказку для игры, в которую я…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да! Подсказку для игры! Ты ведь Гарри Поттер, так? Я Корнелион Флаббервольт! Эту подсказку мне передала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Эрин-консорт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 получила её от лорда Уизлноса, которому… не помню. Но передать её тебе попросили именно меня! Меня! Никто не вспоминал обо мне уже не помню сколько лет — может, вообще никогда, засунули в этот богом забытый коридор и бросили пылиться… подсказка! У меня твоя подсказка! Она будет стоить тебе всего лишь трёх баллов! Хочешь?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Да! Безумно! — наверно, стоило бы держать сарказм при себе, но Гарри ничего не смог с собой поделать.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Тьма найдётся между зелёным классом самоподготовки и классом трансфигурации МакГонагалл! Вот подсказка! И пошевелись, плетёшься как улитка! Минус десять баллов за тормознутость! Теперь у тебя 61 балл! Вот и всё сообщение!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он проигрывал. — Кхм. Полагаю, вы не знаете, откуда это сообщение поступило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первоначально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так?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сказали, что сообщение прозвенело глухим колоколом из прорехи в мироздании, за которой бушевала преисподняя!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уже не был уверен, что подобным заявлениям следует удивляться, а не принимать на веру как нечто само собой разумеющееся.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мне это место найти?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Развернись, а потом иди налево, направо, вниз, вниз, направо, налево, направо, вверх, а потом опять налево — доберёшься до зелёного класса самоподготовки. Пройдя его насквозь, попадёшь в широкий извилистый коридор, который выходит на развилку — и справа будет длинный прямой проход, который заканчивается классом трансфигурации! — портрет мужчины заколебался. — Так, во всяком случае, было в моё время. Сегодня ведь понедельник нечётного года, правильно?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Карандаш и механическая бумага, — потянулся Гарри в кошель. — Ой, отменить, бумага и механический карандаш, — Гарри снова посмотрел на картину. — Вы бы не могли повторить маршрут?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Заблудившись ещё два раза, Гарри начал подозревать, что основное правило навигации непрерывно изменяющегося лабиринта под названием Хогвартс — «спроси дорогу у портрета». Если это должно было преподать ему какой-то невероятно глубокий жизненный урок, Гарри его не понял.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Зелёный класс самоподготовки оказался на удивление приятным местом, где солнце светило через окна с зелёным орнаментом, изображающим драконов в спокойных пасторальных сценах. Стулья выглядели весьма удобными, а столы были удачно расположены для работы группами до четырёх человек. Гарри не смог вот так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пройти его насквозь. Ведь в стенах были книжные полки, и, чтобы не запятнать репутацию семьи Веррес, ему пришлось бегло просмотреть названия. Но он сделал это быстро, памятуя жалобу на «тормознутость», и вышел с другой стороны.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шагал по «широкому извилистому коридору», когда услышал взволнованный мальчишеский возглас. Посчитав, что ситуация заслуживает быстрого бега, без оглядки на сохранение энергии или правильную разминку, Гарри ринулся на звук и едва не врезался в компанию из шести первокурсников-пуффендуйцев…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…которые с отчаяньем и страхом сгрудились в кучу и, не зная, что предпринять, взирали на пятерых старшекурсников из Слизерина, окруживших седьмого пуффендуйца.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объял гнев.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Минуточку внимания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рявкнул он во всю глотку.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Восклицание, вероятно, было излишним: остальные уже заметили его появление. Но оно заставило всех замереть.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прошествовал мимо пуффендуйцев в сторону слизеринцев.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лицах последних отражалась гамма чувств: и злость, и веселье, и восторг.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уголке сознания в панике билась мысль, что они старше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 лёгкостью его растопчут.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часть его мозга сухо возразила, что если кто-то серьёзно навредит Мальчику-Который-Выжил, то этому кому-то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не поздоровится, особенно, если это стая слизеринских старшекурсников при семи свидетелях-пуффендуйцах. Вероятность непоправимого ущерба стремилась к нулю.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 Гарри увидел, что мальчишка, которого они поймали, — Невилл Лонгботтом.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конечно.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решено. Гарри планировал перед ним извиниться, а, значит, Невилл принадлежит ему,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вообще смеют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 Невилла за запястье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выдернул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из круга слизеринцев с такой силой, что тот чуть не упал. Практически тем же движением Гарри скользнул на его место.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Гарри оказался посреди группы старшекурсников из Слизерина, глядя снизу вверх на больших и сильных парней.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Привет, — сказал он. — Я Мальчик-Который-Выжил.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Затянулось неловкое молчание.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всему, никому не приходило в голову, как продолжить разговор.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вниз и увидел разбросанные по полу книги и бумаги. Ага, знакомая забава: как только мальчишка поднимает одну из книг, её тут же снова выбивают из руки. Гарри никогда не оказывался жертвой подобного развлечения, но у него было хорошее воображение, и воображаем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ая картина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бесил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всё сильнее. Что ж, когда ситуация разрешится, Невилл сможет спокойно собрать книги — если только слизеринцы не отвлекутся от Гарри и не додумаются с ними что-нибудь сделать.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сожалению, его взгляд не укрылся от внимания слизеринцев.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Ути-пути, — захихикал самый крупный, — малютка хоцет книзецки…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Молчать, — холодно перебил Гарри.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Вывести из равновесия. Быть непредсказуемым. Не вписаться в роль жертвы.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часть какого-то хитрого плана, который принесёт вам пользу? Или бессмысленная выходка, позорящая имя Салазара Слизерина, на что очень…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пихнул Гарри, и тот, вылетев из круга слизеринцев, растянулся на полу Хогвартса. А слизеринцы захохотали.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встал, двигаясь словно в замедленной съёмке. Он ещё не знал, как пользоваться волшебной палочкой, но и без неё можно кое-что попробовать.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Хочу потратить сколько угодно баллов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избавиться от этого человека,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отчеканил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Гарри, указывая на самого крупного. Затем он поднял другую руку и, щёлкнув пальцами, произнёс: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Абракадабра!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и один из пуффендуйцев вскрикнули, трое слизеринцев попрыгали в стороны, а самый крупный отпрянул назад. Что-то красное стекало у него по лицу и шее.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аже Гарри не ожидал.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поднёс руку к голове, отлепил от физиономии поднос с пирогом, подержал его в руке, разглядывая осоловелыми глазами, и уронил на пол.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пуффендуйцев расхохотался. Кажется, он выбрал для этого не самое лучшее время.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тут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заметил на дне подноса записку.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Всем стоять! — он подскочил и отлепил её. — Похоже, это мне…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прорычал самый крупный, — ты, у меня, сейчас…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вы только посмотрите! — заорал Гарри, размахивая бумажкой. — Безобразие! Целых 30 баллов за доставку какого-то вшивого пирога? 30 баллов! Меня обдирают как липку, и это после того, как я бесстрашно ринулся на помощь невинным! И ещё доплата за хранение, пересылку и транспортировку крупногабаритных грузов? Какая, к чёрту, транспортировка крупногабаритных грузов! Это же просто пирог!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снова неловкое молчание. Гарри мысленно проклинал на все лады всё никак не перестававшего хихикать пуффендуйца. Из-за этого идиота у него сейчас могут начаться настоящие неприятности.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отошёл назад и наградил слизеринцев своим самым смертоносным взглядом.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Проваливайте, а не то я буду делать ваше существование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более и более странным, пока не отвяжетесь. Должен предупредить, что шутки со мной часто заканчиваются несколько… неприятным образом. Всё ясно?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быстрым и устрашающим движением крупный слизеринец выхватил волшебную палочку — и тут же получил сзади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вторым пирогом, на сей раз ярко-синим черничным.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 послания на этом пироге был очень крупным и удобочитаемым.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 твоём месте я бы прочёл записку, — заметил Гарри. — Похоже, она адресована тебе.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медленно отлепил от себя поднос, перевернул его, с громким хлюпом вывалив пирог под ноги, и прочитал следующее: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ПРЕДУПРЕЖДЕНИЕ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ПРОТЯЖЕНИИ ВСЕЙ ИГРЫ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ЗАПРЕЩЕНО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МАГИЮ ПО ОТНОШЕНИЮ К УЧАСТНИКУ</w:t>
        <w:br w:type="textWrapping"/>
        <w:t xml:space="preserve">О ДАЛЬНЕЙШЕМ ВМЕШАТЕЛЬСТВЕ В ИГРУ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ДОЛОЖЕНО РУКОВОДСТВУ ИГРЫ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слизеринца выражало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недоумение, что с него можно было писать картину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даже проникся к Ведущему игры какой-то симпатией.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Слушайте, — сказал он, — давайте на сегодня закончим? По-моему, ситуация начинает выходить из-под контроля. Давайте отложим это дело, и вы вернётесь в гостиную Слизерина, а я — в гостиную Когтеврана, хорошо?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 меня есть идея получше, — прошипел крупный слизеринец. — Давай я случайно сломаю тебе все пальцы?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Как, во имя Мерлина, можно выставить это случайностью, если ты, дурень, угрожаешь мне перед дюжиной свидетелей…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нарочито медленно схватил Гарри за руку. Та часть сознания, которая обратила внимание на силу и возраст противника, наконец пробилась и заорала: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ДЕЛАЮ, ЧЁРТ МЕНЯ ПОДЕРИ?!»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Подожди! — заволновался другой слизеринец. — Стой, только не надо по-настоящему этого делать!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пропустил это мимо ушей и, крепко обхватив кисть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взял указательный палец правой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спокойно посмотрел слизеринцу в глаза. Что-то внутри твердило: этого не может быть, этого не должно быть, взрослые никогда не допустят, чтобы это на самом деле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произошло…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Слизеринец принялся медленно загибать палец в обратную сторону.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Он ещё не сломал мне палец, и пока не сломает, я не дрогну, или я не Гарри Поттер. До тех пор это всего лишь очередная попытка меня запугать.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Стой! — снова возразил другой слизеринец. — Стой, это очень плохая идея!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Вынуждена согласиться, — холодно произнёс голос. Голос взрослой женщины.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Самый крупный выронил руку Гарри, будто обжёгшись, и отскочил назад.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Спраут! — воскликнул один из пуффендуйцев радостным-прерадостным голосом.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поле зрения прошествовала невысокая коренастая женщина с беспорядочно завитыми седыми волосами и в покрытой грязью одежде.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Объясните мне, — прокурорским тоном заговорила она, указав пальцем на слизеринцев, — что вы здесь делаете с моими пуффендуйцами и… — она бросила на Гарри быстрый взгляд, — моим славным учеником, Гарри Поттером?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Ой-ёй. Точно, это же её урок я с утра пропустил.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грозился нас убить! — выпалил тот самый слизеринец, который просил остановиться.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Чего? — безучастно переспросил Гарри. — Неправда! Если бы я хотел тебя убить, я бы вовсе не стал прилюдно угрожать!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Третий слизеринец беспомощно рассмеялся, но быстро заткнулся под уничтожающими взглядами соратников.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каким это образом он угрожал вас убить? — недоверчиво уточнила волшебница.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Смертельным проклятием! Он притворился, что использует на нас Смертельное проклятие!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Спраут взглянула на Гарри.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Ничего не скажешь, ужасная угроза в устах одиннадцатилетнего мальчишки. Правда, с этим проклятием всё равно никогда не шутят, Гарри Поттер.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даже не знаю его слов, — быстро вставил Гарри. — И палочки у меня в руке не было.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недоверчивый взгляд заслужил Гарри.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Получается, этот юноша сам себя измазал двумя пирогами?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он не палочкой сделал! — выпалил один из пуффендуйцев. — Я тоже не знаю, как у него это получилось, но он просто щёлкнул пальцами — и появился пирог!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Неужели, — задумалась Спраут и вытянула собственную палочку. — Я не буду настаивать, потому что вы, очевидно, жертва, но вы не будете возражать, если я это проверю?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мне?..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Приор Инкантато.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Странно, — нахмурилась Спраут, — похоже, этой палочкой вообще не пользовались.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и есть, — пожал плечами Гарри. — Я её купил всего несколько дней назад вместе с учебниками.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таком случае, — кивнула Спраут, — налицо пример спонтанной магии в опасной ситуации. В правилах школы ясно говорится, что за неё не наказывают. А что касается вас… — повернулась она к слизеринцам и демонстративно посмотрела на разбросанные книги Невилла.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долго и молча сверлила пятерых слизеринцев взглядом.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 три балла.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наконец вынесла она вердикт. — И шесть с него, — показала она на заляпанного пирогом. — И больше никогда, слышите,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связывайтесь с моими пуффендуйцами и моим учеником Гарри Поттером. А теперь, брысь!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Повторять не пришлось: слизеринцы ретировались в мгновение ока.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Подошёл Невилл и начал собирать учебники. Он плакал, но совсем чуть-чуть. Возможно, из-за запоздалого шока, а может быть — потому что остальные пуффендуйцы принялись ему помогать.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Спасибо вам огромное, Гарри Поттер, — сказала ему профессор Спраут. — Семь баллов Когтеврану — по одному за каждого пуффендуйца, которому вы помогли. Это всё.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 Он ожидал, что его отчитают за вздорность или за прогул.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быть, всё-таки стоило пойти в Пуффендуй? Спраут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довольно крута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очистила Спраут пол от остатков пирога и ушла по коридору к зелёному классу самоподготовки.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тебе это удалось? — прошептал один из пуффендуйцев, когда она пропала из виду.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могу сделать всё</w:t>
      </w:r>
      <w:del w:author="Alaric Lightin" w:id="2" w:date="2018-11-26T10:37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угодно, — самодовольно заявил Гарри, — одним щелчком пальцев.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Правда?! — вытаращил глаза тот.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Нет. Но когда будешь об этом случае всем рассказывать, не забудь рассказать и Гермионе Грейнджер, первокурснице из Когтеврана — у неё для тебя тоже найдётся забавная история, — он сам ни черта не понимал в произошедшем, но не собирался упускать столь удобный случай ещё поднадуть свою и без того легендарную репутацию. — Да, кстати, что это за бред они несли про Смертельное проклятие?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и впрямь не знаешь? — странно посмотрел на него мальчик.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Иначе бы не спрашивал.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Слова Смертельного проклятия, — мальчишка сглотнул, а потом расставил руки в стороны, словно демонстрируя отсутствие в них волшебной палочки, и продолжил шёпотом,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Авада Кедавра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Кто бы сомневался.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добавил этот факт в список того, о чём он никогда-никогда не расскажет своему папе, Майклу Верресу-Эвансу. И так придётся объяснять, что он — единственный во всём мире человек, переживший ужасное Смертельное проклятие, необязательно при этом упоминать, что, оказывается, Смертельное проклятие — это «Абракадабра».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протянул Гарри. — Что ж, больше я не буду произносить 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слов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щелчка пальцев.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оно и произвело тактически выгодный эффект.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почему ты тогда…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Вырос у маглов, а они думают, что это смешная шутка. Серьёзно. Извини, но не напомнишь своё имя?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Меня зовут Эрни Макмиллан, — сказал пуффендуец и протянул руку. Гарри её пожал. — Для меня честь с тобой познакомиться.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поклонился.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тоже приятно с тобой познакомиться — давай отбросим эту ерунду про честь.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окружили его и принялись представляться.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знакомство закончилось, Гарри сглотнул. Для него это будет очень непросто.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Кхм. Извините меня все, но… я хотел бы кое-что сказать Невиллу…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взгляды скрестились на последнем, тот испуганно попятился.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Наверно, — робко начал Невилл, — ты хочешь сказать, что мне надо быть храбрее…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нет, ничего подобного! — быстро перебил Гарри. — Я вообще не о том. Просто мне кое-что сказала Распределяющая шляпа…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Остальные мальчишки внезапно очень заинтересовались, а лицо Невилла сделалось ещё испуганнее.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хотел покончить с этим неприятным делом как можно скорее, сказать всё быстро и сразу, но слова камнями застревали в горле. Насилу совладав с губами, с трудом выуживая каждый звук, он наконец смог произнести: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Из-ви-ни ме-ня, — выдох и глубокий вдох, — за то, что я вчера сделал. Не нужно проявлять ко мне снисхождение. Я пойму, если ты меня теперь ненавидишь. Я не пытаюсь строить из себя что-то эдакое, извиняясь перед тобой, и тебе необязательно прощать меня. Я поступил плохо.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молча прижал книги к груди.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так поступил? — спросил он наконец тонким, нерешительным голосом, смаргивая слёзы и стараясь не расплакаться. — Почему все надо мной издеваются, даже Мальчик-Который-Выжил?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захотелось провалиться под землю. Так гадко он себя ещё никогда не чувствовал.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повторил Гарри, внезапно охрипнув. — Просто…  у тебя был такой испуганный вид, будто у тебя на лбу написано: «жертва». Мне захотелось тебе тогда показать, что не всегда всё заканчивается плохо, что иногда и чудовища раздают шоколадки… И тогда, подумал я, ты поймёшь, что нечего так бояться…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ведь есть чего, — прошептал Невилл. — Сам сегодня видел, есть!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бы ничего серьёзного не сделали при свидетелях. Их главное оружие — страх. Потому-то они и прицепились именно к тебе: они поняли, что ты их боишься. Я хотел помочь тебе побороть этот страх… показать, что на самом деле всё не так плохо… так, во всяком случае, я себе говорил, но Распределяющая шляпа объяснила мне, что это самообман и на самом деле я просто развлекался. Потому я и извиняюсь…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было больно, — сказал Невилл. — Только что. Когда ты меня схватил и дёрнул, — Невилл указал на руку, за которую его схватил Гарри. — У меня тут теперь будет синяк. Даже толчки слизеринцев не были такими болезненными.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Эрни. — Он же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спасал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Извини, — прошептал Гарри. — Просто, когда я тебя увидел, я… очень-очень разозлился…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Невилл спокойно на него посмотрел: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потому ты так сильно дёрнул меня, встал на моё место и сказал: «Привет, я Мальчик-Который-Выжил».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однажды ты станешь очень крут, — сказал Невилл. — Но сейчас я бы так про тебя не сказал.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сглотнул ком в горле и пошёл прочь. После развилки он свернул налево и потопал куда глаза глядят.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 что ему оставалось делать? Никогда не злиться? Но кто знает, что бы случилось с Невиллом и его книгами, если бы Гарри не разозлился? Да и если верить фэнтэзийным романам, всё равно с этой злостью поделать ничего нельзя. Если попытаться её закупорить, ничего не выйдет: она будет прорываться снова и снова. И после долгого путешествия по тропе самопознания он обнаружит, что злость — это его неотъемлемая часть, и, лишь смирившись с этим, он научится с умом её использовать. Только во вселенной «Звёздных войн» ответом и впрямь было полное отсечение негативных эмоций, но Йода всегда производил на Гарри впечатление маленького зелёного недоумка.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чтобы не тратить время зря, лучше все самокопания пропустить и сразу признаться, что злость можно контролировать только тогда, когда не пытаешься её полностью задавить.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вот в чём загвоздка: от злости он никогда не терял самообладания. Когда разум застилала холодная ярость, он полностью осознавал все свои поступки. И только потом оказывалось,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 эпизод пошёл как-то… вкривь и вкось.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Интересно, а что по этому поводу думает Ведущий игры? Сколько он заработал или потерял баллов? Самому Гарри показалось, что он прилично проштрафился. А пожилая женщина из картины, конечно, сказала бы, что только его собственное мнение на этот счёт и стоит учитывать.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ещё… уж не Ведущий ли подослал профессора Спраут? Ведь записка предупреждала, что будет извещено руководство игры — и вот она тут как тут. А может, она и есть Ведущий игры? Ведь главу факультета Пуффендуй никто никогда не заподозрит, а значит, она в самом верху списка подозреваемых. Да, Гарри и детективы читал. Целых два.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и как мои успехи в игре? — спросил он вслух.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голову перелетела записка, словно кто-то её бросил из-за спины — Гарри развернулся посмотреть, но коридор был пуст. Он подобрал осевшую на пол бумажку.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говорилось вот что: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БАЛЛЫ ЗА СТИЛЬ: 10</w:t>
        <w:br w:type="textWrapping"/>
        <w:t xml:space="preserve">БАЛЛЫ ЗА БЛАГОРАЗУМИЕ: −3 000 000</w:t>
        <w:br w:type="textWrapping"/>
        <w:t xml:space="preserve">БОНУС ЗА БАЛЛЫ КОГТЕВРАНУ: 70</w:t>
        <w:br w:type="textWrapping"/>
        <w:t xml:space="preserve">ТЕКУЩИЕ БАЛЛЫ: −2 999 871</w:t>
        <w:br w:type="textWrapping"/>
        <w:t xml:space="preserve">ОСТАЛОСЬ ХОДОВ: 2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Минус три миллиона баллов? — возмутился Гарри. — По-моему, чересчур! Хочу подать руководству игры апелляцию! Да и как прикажете наверстать три миллиона баллов за два хода?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одна записка перелетела через голову.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АПЕЛЛЯЦИЯ: ОТКЛОНЕНА</w:t>
        <w:br w:type="textWrapping"/>
        <w:t xml:space="preserve">НЕПРАВИЛЬНЫЕ ВОПРОСЫ: −1 000 000 000 000 БАЛЛОВ</w:t>
        <w:br w:type="textWrapping"/>
        <w:t xml:space="preserve">ТЕКУЩИЕ БАЛЛЫ: −1 000 002 999 871</w:t>
        <w:br w:type="textWrapping"/>
        <w:t xml:space="preserve">ОСТАЛОСЬ ХОДОВ: 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мысленно махнул рукой. Раз остался последний ход, придётся выдать свою лучшую догадку, хоть она и не очень хороша.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игра олицетворяет собой жизнь.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Последний клочок бумаги вылетел из-за спины: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ПОПЫТКА ПРОВАЛЕНА</w:t>
        <w:br w:type="textWrapping"/>
        <w:t xml:space="preserve">ПРОВАЛЕНА ПРОВАЛЕНА ПРОВАЛЕНА</w:t>
        <w:br w:type="textWrapping"/>
        <w:t xml:space="preserve">АЙ-АЙ-АЙ-АЙ-А-А-А-А-А-А-А-А-АЙ</w:t>
        <w:br w:type="textWrapping"/>
        <w:t xml:space="preserve">ТЕКУЩИЕ БАЛЛЫ: МИНУС БЕСКОНЕЧНОСТЬ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ТЫ ПРОИГРАЛ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ИНСТРУКЦИЯ: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иди в кабинет профессора МакГонагалл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Последняя строчка была написана его собственным почерком.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некоторое время её рассматривал, а потом пожал плечами. Кабинет профессора МакГонагалл,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кабинет профессора МакГонагалл. Если это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Ведущий Игры, тогда…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Честно говоря, Гарри даже не знал, что тогда. Его разум отказывался что-либо предполагать. Для него это было в буквальном смысле невероятным.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два портрета — путь от класса трансфигурации был недалёкий, во всяком случае, по понедельникам нечётных лет — Гарри остановился перед её кабинетом.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Постучал.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Войдите, — глухо прозвучал голос МакГонагалл из-за двери.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 вошёл.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