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2ut4p7fl48wk" w:id="0"/>
      <w:bookmarkEnd w:id="0"/>
      <w:r w:rsidDel="00000000" w:rsidR="00000000" w:rsidRPr="00000000">
        <w:rPr>
          <w:rtl w:val="0"/>
        </w:rPr>
        <w:t xml:space="preserve">Глава 8. Положительная предвзятость</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i w:val="1"/>
          <w:sz w:val="24"/>
          <w:szCs w:val="24"/>
          <w:rtl w:val="0"/>
        </w:rPr>
        <w:t xml:space="preserve">страннее</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принялась в третий раз перечитывать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Историю Хогвартса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никто не последовал её примеру.</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именно 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ней и сказала: «Гермиона, учитель сказал мне подружиться с тобой».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давайте проясним — Гермиона Грейнджер, сидевшая в пустом купе последнего вагона и оставившая дверь открытой на случай, если кто-нибудь захочет поговорить, не чувствовала себя одинокой,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грустила, не унывала, не раскисала,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отчаивалась и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зацикливалась на своих проблемах. Она с удовольствием перечитывала «Историю Хогвартса» в третий раз, хотя и была немного </w:t>
      </w:r>
      <w:r w:rsidDel="00000000" w:rsidR="00000000" w:rsidRPr="00000000">
        <w:rPr>
          <w:rFonts w:ascii="Times New Roman" w:cs="Times New Roman" w:eastAsia="Times New Roman" w:hAnsi="Times New Roman"/>
          <w:sz w:val="24"/>
          <w:szCs w:val="24"/>
          <w:rtl w:val="0"/>
        </w:rPr>
        <w:t xml:space="preserve">раздосадована</w:t>
      </w:r>
      <w:r w:rsidDel="00000000" w:rsidR="00000000" w:rsidRPr="00000000">
        <w:rPr>
          <w:rFonts w:ascii="Times New Roman" w:cs="Times New Roman" w:eastAsia="Times New Roman" w:hAnsi="Times New Roman"/>
          <w:sz w:val="24"/>
          <w:szCs w:val="24"/>
          <w:rtl w:val="0"/>
        </w:rPr>
        <w:t xml:space="preserve"> общей абсурдностью мироустройства.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мальчик закрыл дверь купе, Гермиона подала голос:</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чем-то помочь?</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Замотанная шарфом голова повернулась к ней и молвила: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если назовешь шесть ароматов кварков или скажешь, как найти первокурсницу Гермиону Грейнджер.</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Верхний, нижний, странный, очарованный, истинный, прелестный, и почему ты ищешь Гермиону Грейнджер?</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так ты и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первокурсница Гермиона Грейнджер, — произнёс приглушённый голос. — В поезде в Хогвартс, </w:t>
      </w:r>
      <w:r w:rsidDel="00000000" w:rsidR="00000000" w:rsidRPr="00000000">
        <w:rPr>
          <w:rFonts w:ascii="Times New Roman" w:cs="Times New Roman" w:eastAsia="Times New Roman" w:hAnsi="Times New Roman"/>
          <w:sz w:val="24"/>
          <w:szCs w:val="24"/>
          <w:rtl w:val="0"/>
        </w:rPr>
        <w:t xml:space="preserve">ни больше, ни меньше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направился к её купе, сундук зашуршал следом.</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Формально, всё, что от меня требовалось —  это лишь поискать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 вот в чём вопрос.</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но так и не нашла ни единого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мысли о том, что мальчик считал возможным для неё </w:t>
      </w:r>
      <w:r w:rsidDel="00000000" w:rsidR="00000000" w:rsidRPr="00000000">
        <w:rPr>
          <w:rFonts w:ascii="Times New Roman" w:cs="Times New Roman" w:eastAsia="Times New Roman" w:hAnsi="Times New Roman"/>
          <w:sz w:val="24"/>
          <w:szCs w:val="24"/>
          <w:rtl w:val="0"/>
        </w:rPr>
        <w:t xml:space="preserve">испугаться </w:t>
      </w:r>
      <w:r w:rsidDel="00000000" w:rsidR="00000000" w:rsidRPr="00000000">
        <w:rPr>
          <w:rFonts w:ascii="Times New Roman" w:cs="Times New Roman" w:eastAsia="Times New Roman" w:hAnsi="Times New Roman"/>
          <w:sz w:val="24"/>
          <w:szCs w:val="24"/>
          <w:rtl w:val="0"/>
        </w:rPr>
        <w:t xml:space="preserve">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говорила, что меня зовут Гермиона Грейнджер!</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наконец, нашла связь. Шрам в форме молнии у него на лбу.</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О тебе написано в «Современной истории магии», «Расцвете и падении Т</w:t>
      </w:r>
      <w:r w:rsidDel="00000000" w:rsidR="00000000" w:rsidRPr="00000000">
        <w:rPr>
          <w:rFonts w:ascii="Times New Roman" w:cs="Times New Roman" w:eastAsia="Times New Roman" w:hAnsi="Times New Roman"/>
          <w:sz w:val="24"/>
          <w:szCs w:val="24"/>
          <w:rtl w:val="0"/>
        </w:rPr>
        <w:t xml:space="preserve">ёмных искусств</w:t>
      </w:r>
      <w:r w:rsidDel="00000000" w:rsidR="00000000" w:rsidRPr="00000000">
        <w:rPr>
          <w:rFonts w:ascii="Times New Roman" w:cs="Times New Roman" w:eastAsia="Times New Roman" w:hAnsi="Times New Roman"/>
          <w:sz w:val="24"/>
          <w:szCs w:val="24"/>
          <w:rtl w:val="0"/>
        </w:rPr>
        <w:t xml:space="preserve">» и «Великих событиях мира волшебников двадцатого века».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Впервые в жизни она встретила человека</w:t>
      </w:r>
      <w:r w:rsidDel="00000000" w:rsidR="00000000" w:rsidRPr="00000000">
        <w:rPr>
          <w:rFonts w:ascii="Times New Roman" w:cs="Times New Roman" w:eastAsia="Times New Roman" w:hAnsi="Times New Roman"/>
          <w:sz w:val="24"/>
          <w:szCs w:val="24"/>
          <w:rtl w:val="0"/>
        </w:rPr>
        <w:t xml:space="preserve"> из книги</w:t>
      </w:r>
      <w:r w:rsidDel="00000000" w:rsidR="00000000" w:rsidRPr="00000000">
        <w:rPr>
          <w:rFonts w:ascii="Times New Roman" w:cs="Times New Roman" w:eastAsia="Times New Roman" w:hAnsi="Times New Roman"/>
          <w:sz w:val="24"/>
          <w:szCs w:val="24"/>
          <w:rtl w:val="0"/>
        </w:rPr>
        <w:t xml:space="preserve">, и это было довольно необычное чувство.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несколько раз моргнул:</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 мне? А, ну конечно, обо мне… что за странная мысль.</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не знал? — спросила Гермиона. — Будь я на твоём месте, я бы выяснила всё, что могла.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был достаточно сухим: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уверена, я собираюсь узнать всё что можно, — мальчик замялся. — А что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 мне написано?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попробовала вспомнить. Она не ожидала, что кто-нибудь будет проверять, насколько она знает эти книги, поэтому прочитала их только по одному разу. Но, поскольку это было всего лишь месяц назад, их содержание не успело выветриться из головы.</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внимал, открыв рот.</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не говорили найти Гарри Поттера в поезде в Хогвартс?</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Гермиона. — А кто сказал обо мне?</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и, кажется, я понимаю почему. Гермиона, у тебя эйдетическая память?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самодовольно улыбнулась. Она любила тесты.</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Валяй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опустил руку в кошель и, сказав: «Магические отвары и зелья Арсениуса Джиггера», вытащил названную книгу.</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Гермионе больше всего на свете захотелось иметь такой же кошель.</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открыл фолиант на середине и начал читать вслух:</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тебе нужно сделать масло </w:t>
      </w:r>
      <w:r w:rsidDel="00000000" w:rsidR="00000000" w:rsidRPr="00000000">
        <w:rPr>
          <w:rFonts w:ascii="Times New Roman" w:cs="Times New Roman" w:eastAsia="Times New Roman" w:hAnsi="Times New Roman"/>
          <w:sz w:val="24"/>
          <w:szCs w:val="24"/>
          <w:rtl w:val="0"/>
        </w:rPr>
        <w:t xml:space="preserve">Острого Глаза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отсюда всё видно!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наклонил книгу, спрятав содержимое от её глаз, и перелистнул пару страниц:</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ты собираешься сварить зелье Паучьей Цепкости, то какой ингредиент ты добавишь после паутины акромантула?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w:t>
      </w:r>
      <w:r w:rsidDel="00000000" w:rsidR="00000000" w:rsidRPr="00000000">
        <w:rPr>
          <w:rFonts w:ascii="Times New Roman" w:cs="Times New Roman" w:eastAsia="Times New Roman" w:hAnsi="Times New Roman"/>
          <w:sz w:val="24"/>
          <w:szCs w:val="24"/>
          <w:rtl w:val="0"/>
        </w:rPr>
        <w:t xml:space="preserve"> против солнца и один раз по </w:t>
      </w:r>
      <w:r w:rsidDel="00000000" w:rsidR="00000000" w:rsidRPr="00000000">
        <w:rPr>
          <w:rFonts w:ascii="Times New Roman" w:cs="Times New Roman" w:eastAsia="Times New Roman" w:hAnsi="Times New Roman"/>
          <w:sz w:val="24"/>
          <w:szCs w:val="24"/>
          <w:rtl w:val="0"/>
        </w:rPr>
        <w:t xml:space="preserve">солнцу и добавить восемь капель соплей единорога.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резко захлопнул книгу и сунул её в кошель, который проглотил её с тихим урчанием.</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Так-так-так, так-так-та-а-ак. Должен с радостью сделать вам предложение, мисс Грейнджер.</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из книг даже разговаривают по-книжному. Довольно удивительное открытие.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вновь засунул руку в кошель, сказал: «Банка газировки», извлёк ярко-зелёный цилиндр и протянул ей:</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случаем, не хочешь пить?</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вежливо взяла напиток. Она даже вроде ощущала жажду.</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 спасибо. Это и было твоё предложение? — уточнила она, открывая банку.</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кашлянул.</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он и, подождав, пока девочка начнёт пить, добавил, — я хочу, чтобы ты помогла мне завладеть вселенной.</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закончила пить и опустила банку.</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нет. Я на стороне добра.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посмотрел на неё с удивлением, как будто ожидал другого ответа.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звучало уже интереснее.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 недоверием уставился на неё:</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Этого что, недостаточно?</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чего же ты хочешь от меня? — уточнила Гермиона.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уже начал надоедать.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что я не видела твой ум в деле. Возможно, это я позволю </w:t>
      </w:r>
      <w:r w:rsidDel="00000000" w:rsidR="00000000" w:rsidRPr="00000000">
        <w:rPr>
          <w:rFonts w:ascii="Times New Roman" w:cs="Times New Roman" w:eastAsia="Times New Roman" w:hAnsi="Times New Roman"/>
          <w:sz w:val="24"/>
          <w:szCs w:val="24"/>
          <w:rtl w:val="0"/>
        </w:rPr>
        <w:t xml:space="preserve">тебе </w:t>
      </w:r>
      <w:r w:rsidDel="00000000" w:rsidR="00000000" w:rsidRPr="00000000">
        <w:rPr>
          <w:rFonts w:ascii="Times New Roman" w:cs="Times New Roman" w:eastAsia="Times New Roman" w:hAnsi="Times New Roman"/>
          <w:sz w:val="24"/>
          <w:szCs w:val="24"/>
          <w:rtl w:val="0"/>
        </w:rPr>
        <w:t xml:space="preserve">помочь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исследованиями.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купе наступила тишина.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ты хочешь, чтобы я продемонстрировал свой ум, — наконец последовал ответ.</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что не впечатляет, — фыркнула Гермиона и поднесла банку газировки ко рту.</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тебя впечатлит вот это,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ни странно, девочка закричала. Это был пронзительный звук, напоминающий вой сирены воздушной тревоги.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Моя одежда!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 паники, — спокойно произнёс мальчик. — Я всё могу исправить. Смотри!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руку и щёлкнул пальцами.</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Гермиона посмотрела вниз на одежду.</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ней всё ещё были зелёные капли, но они исчезали прямо на глазах и через несколько секунд пропали вовсе.</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уставилась на мальчика. Тот самодовольно улыбался.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без палочки и без слов! В его-то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возрасте?! А ведь он получил учебники только три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дня назад!</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Она вспомнила всё, что читала, ахнула и отпрянула от мальчика. </w:t>
      </w:r>
      <w:r w:rsidDel="00000000" w:rsidR="00000000" w:rsidRPr="00000000">
        <w:rPr>
          <w:rFonts w:ascii="Times New Roman" w:cs="Times New Roman" w:eastAsia="Times New Roman" w:hAnsi="Times New Roman"/>
          <w:i w:val="1"/>
          <w:sz w:val="24"/>
          <w:szCs w:val="24"/>
          <w:rtl w:val="0"/>
        </w:rPr>
        <w:t xml:space="preserve">Вся сила Тёмного Лорда в его шраме!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мне… мне надо в туалет, подожди здесь… — она торопливо поднялась.</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необходимо найти взрослого и всё рассказать.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исчезла с лица мальчика.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только фокус. Прости, я не хотел тебя напугать.</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рука замерла на дверной ручке.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Фокус?!</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думаю, что не могу. Я ведь не проверял.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снова поднял руку и щёлкнул пальцами.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Не-а, банан не появился.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смущена как никогда в своей жизни.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мальчик улыбался, глядя на выражение её лица.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ведь предупреждал, что оспаривание моих способностей может сделать твою жизнь </w:t>
      </w:r>
      <w:r w:rsidDel="00000000" w:rsidR="00000000" w:rsidRPr="00000000">
        <w:rPr>
          <w:rFonts w:ascii="Times New Roman" w:cs="Times New Roman" w:eastAsia="Times New Roman" w:hAnsi="Times New Roman"/>
          <w:sz w:val="24"/>
          <w:szCs w:val="24"/>
          <w:rtl w:val="0"/>
        </w:rPr>
        <w:t xml:space="preserve">страннее</w:t>
      </w:r>
      <w:r w:rsidDel="00000000" w:rsidR="00000000" w:rsidRPr="00000000">
        <w:rPr>
          <w:rFonts w:ascii="Times New Roman" w:cs="Times New Roman" w:eastAsia="Times New Roman" w:hAnsi="Times New Roman"/>
          <w:sz w:val="24"/>
          <w:szCs w:val="24"/>
          <w:rtl w:val="0"/>
        </w:rPr>
        <w:t xml:space="preserve">. Вспомни об этом, когда я тебя о чём-нибудь предупрежу в следующий раз.</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 запнулась Гермиона. — Как же ты тогда это сделал?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мальчика приобрёл оценивающее, взвешивающее выражение, какого она никогда не видела на лицах сверстников.</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ты исследуешь смутивший тебя феномен.</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left="57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Del="00000000" w:rsidR="00000000" w:rsidRPr="00000000">
        <w:rPr>
          <w:rFonts w:ascii="Times New Roman" w:cs="Times New Roman" w:eastAsia="Times New Roman" w:hAnsi="Times New Roman"/>
          <w:i w:val="1"/>
          <w:sz w:val="24"/>
          <w:szCs w:val="24"/>
          <w:rtl w:val="0"/>
        </w:rPr>
        <w:t xml:space="preserve">презентаци</w:t>
      </w:r>
      <w:r w:rsidDel="00000000" w:rsidR="00000000" w:rsidRPr="00000000">
        <w:rPr>
          <w:rFonts w:ascii="Times New Roman" w:cs="Times New Roman" w:eastAsia="Times New Roman" w:hAnsi="Times New Roman"/>
          <w:i w:val="1"/>
          <w:sz w:val="24"/>
          <w:szCs w:val="24"/>
          <w:rtl w:val="0"/>
        </w:rPr>
        <w:t xml:space="preserve">онный плакат.</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первую очередь нужно было сформулировать гипотезу. То есть попытаться предположить, чем могло быть случившееся.</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Моя гипотеза гласит, что ты наложил чары на мою мантию, чтобы всё, что на неё проливается, исчезало.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согласился мальчик, — это твой ответ?</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Шок потихоньку спадал, и разум Гермионы начинал работать должным образом.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ждал, его лицо не выражало никаких эмоций.</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мальчика поползли вверх.</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твой ответ?</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ещё не перешла к Шагу 2: «Провести эксперимент, чтобы проверить гипотезу».</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улыбнулся и промолчал.</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пролей на меня, — предложил мальчик, — и тебе не придётся беспокоиться об испачканной мантии.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произнесла Гермиона. Что-то было не так в его предложении, но она не знала, как сформулировать свою мысль.</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запасные мантии в сундуке, — успокоил Гарри.</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здесь негде переодеться, — возразила девочка, однако сразу нашла решение. — Хотя я могу выйти и закрыть дверь.</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сундуке есть место, чтобы переодеться.</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посмотрела на его сундук, который, как она начинала подозревать, был куда более необычным, чем её собственный.</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сказала она. — Раз ты не против…</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пятно пропало!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облегчённо выдохнула, в том числе и потому, что магические способности Тёмного Лорда оказались ни при чём.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3: оценка результатов. В данном случае это просто наблюдение исчезновения газировки.</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4 (про плакат) она решила вовсе опустить.</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вывод — мантии зачарованы на самоочищение.</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правильно. Так, чтобы получать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сосредоточился:</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игра, основанная на известном эксперименте «Задание 2-4-6». Суть игры в следующем. Существует известное только мне правило, </w:t>
      </w:r>
      <w:r w:rsidDel="00000000" w:rsidR="00000000" w:rsidRPr="00000000">
        <w:rPr>
          <w:rFonts w:ascii="Times New Roman" w:cs="Times New Roman" w:eastAsia="Times New Roman" w:hAnsi="Times New Roman"/>
          <w:sz w:val="24"/>
          <w:szCs w:val="24"/>
          <w:rtl w:val="0"/>
        </w:rPr>
        <w:t xml:space="preserve">которому </w:t>
      </w:r>
      <w:r w:rsidDel="00000000" w:rsidR="00000000" w:rsidRPr="00000000">
        <w:rPr>
          <w:rFonts w:ascii="Times New Roman" w:cs="Times New Roman" w:eastAsia="Times New Roman" w:hAnsi="Times New Roman"/>
          <w:sz w:val="24"/>
          <w:szCs w:val="24"/>
          <w:rtl w:val="0"/>
        </w:rPr>
        <w:t xml:space="preserve">подчиняются определённые тройки чисел. 2-4-6 — это один из примеров тройки, подходящей под правило. А</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сказал «бумага» и «механический карандаш» своему кошелю, и Гермиона крепко зажмурилась, пока он писал.</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 произнёс мальчик, держа в руке тщательно свёрнутый кусочек бумаги. — Положи это к себе в карман.</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она и сделала.</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да, — ответила Гермиона.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Вперёд.</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4-6-8, — начала она.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мальчик.</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10-12-14.</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напрашивался сам собой, но решение получалось слишком лёгким, и Гермиона проверила ещё несколько троек:</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Минус 3, минус 1, плюс 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Оставалось лишь сказать ответ:</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Правило заключается в том, что каждое следующее число из тройки больше предыдущего на два.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нахмурилась. Где же она промахнулась? И внезапно поняла, что ещё нужно было проверить.</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2-5-8! — с триумфом сказала она.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10-20-30!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Правильный ответ: числа в тройке каждый раз возрастают на одну и ту же величину. Это не обязательно двойка.</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хорошо, — кивнул мальчик, — вытащи бумажку и посмотри, так ли это.</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извлекла листочек из кармана и развернула его.</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Три действительных числа в порядке возрастания, от меньшего к большему.</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остолбенела. У неё возникло отчётливое чувство какой-то ужасной несправедливости</w:t>
      </w:r>
      <w:r w:rsidDel="00000000" w:rsidR="00000000" w:rsidRPr="00000000">
        <w:rPr>
          <w:rFonts w:ascii="Times New Roman" w:cs="Times New Roman" w:eastAsia="Times New Roman" w:hAnsi="Times New Roman"/>
          <w:sz w:val="24"/>
          <w:szCs w:val="24"/>
          <w:rtl w:val="0"/>
        </w:rPr>
        <w:t xml:space="preserve"> по отношению к ней</w:t>
      </w:r>
      <w:r w:rsidDel="00000000" w:rsidR="00000000" w:rsidRPr="00000000">
        <w:rPr>
          <w:rFonts w:ascii="Times New Roman" w:cs="Times New Roman" w:eastAsia="Times New Roman" w:hAnsi="Times New Roman"/>
          <w:sz w:val="24"/>
          <w:szCs w:val="24"/>
          <w:rtl w:val="0"/>
        </w:rPr>
        <w:t xml:space="preserve">. Гарри Поттер был грязным, отвратительным обманщиком и лжецом. Но во время игры все его ответы были верными.</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ни единого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его пристальному взгляду было видно, что настоящий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тест начинается только сейчас.</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в первый раз действительно думает над тестом.</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относительно её гипотезы… когда же газировка…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исчезнет?</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провести эксперимент, — уверенно проговорила Гермиона. — Я хочу пролить газировку на пол и убедиться, что она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исчезнет. У тебя в кошеле есть какие-нибудь бумажные полотенца, чтобы я смогла вытереть лужу, если это не сработает?</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салфетки, — ответил мальчик. Его лицо всё ещё ничего не выражало.</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взяла газировку и пролила несколько капель на пол.</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секунд жидкость исчезла.</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к</w:t>
      </w:r>
      <w:r w:rsidDel="00000000" w:rsidR="00000000" w:rsidRPr="00000000">
        <w:rPr>
          <w:rFonts w:ascii="Times New Roman" w:cs="Times New Roman" w:eastAsia="Times New Roman" w:hAnsi="Times New Roman"/>
          <w:sz w:val="24"/>
          <w:szCs w:val="24"/>
          <w:rtl w:val="0"/>
        </w:rPr>
        <w:t xml:space="preserve">онечно</w:t>
      </w:r>
      <w:r w:rsidDel="00000000" w:rsidR="00000000" w:rsidRPr="00000000">
        <w:rPr>
          <w:rFonts w:ascii="Times New Roman" w:cs="Times New Roman" w:eastAsia="Times New Roman" w:hAnsi="Times New Roman"/>
          <w:sz w:val="24"/>
          <w:szCs w:val="24"/>
          <w:rtl w:val="0"/>
        </w:rPr>
        <w:t xml:space="preserve">! Ведь это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дал мне газировку! Заколдована не мантия. Всё это время под чарами была газировка!</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встал, торжественно кивнул и расплылся в широкой улыбке:</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нужна ли тебе моя помощь в исследованиях, Гермиона Грейнджер?</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эм… — она чувствовала эйфорию, но не была уверена, как ответить на такое предложение.</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прервал слабый, неуверенный, лёгкий и даже несколько неохотный стук в дверь.</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отвернулся к окну и произнёс:</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без шарфа. Ты не откроешь?</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дверью Грейнджер увидела дрожащего мальчика, который выглядел точно так же, как стучался.</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покачала головой Гермиона, и тут её желание помогать другим включилось на полную. — Ты все купе здесь проверил?</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прошептал новый знакомый.</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нужно проверить остальные вагоны, — оживилась девочка, — я помогу тебе. Кстати, я Гермиона Грейнджер.</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был готов упасть в обморок от благодарности.</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Постойте, — подал голос другой мальчик — Гарри Поттер, — не уверен, что поступить нужно именно так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Почему это нет?</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определённо был смысл.</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Невилл открыл рот и </w:t>
      </w:r>
      <w:r w:rsidDel="00000000" w:rsidR="00000000" w:rsidRPr="00000000">
        <w:rPr>
          <w:rFonts w:ascii="Times New Roman" w:cs="Times New Roman" w:eastAsia="Times New Roman" w:hAnsi="Times New Roman"/>
          <w:sz w:val="24"/>
          <w:szCs w:val="24"/>
          <w:rtl w:val="0"/>
        </w:rPr>
        <w:t xml:space="preserve">отпрянул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этот голос! Ты один из Лордов Хаоса! Ты дал мне конфету!</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Что-что-что?</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резко поднялся и </w:t>
      </w:r>
      <w:r w:rsidDel="00000000" w:rsidR="00000000" w:rsidRPr="00000000">
        <w:rPr>
          <w:rFonts w:ascii="Times New Roman" w:cs="Times New Roman" w:eastAsia="Times New Roman" w:hAnsi="Times New Roman"/>
          <w:sz w:val="24"/>
          <w:szCs w:val="24"/>
          <w:rtl w:val="0"/>
        </w:rPr>
        <w:t xml:space="preserve">повернулся к двери:</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Разве я похож на злодея, который даст ребёнку конфету?</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вытаращил глаза: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Гарри Поттер? Тот самый Гарри Поттер? Ты?!</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вообще-то в этом поезде три Гарри Поттера, я лишь один из них.</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тяжело опустилась на скамью. Гарри Поттер закрыл дверь купе и сел рядом.</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Можешь объяснить мне, что происходит? — подала голос Гермиона. Неужели около Гарри Поттера она обречена на постоянное замешательство?</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просто Фред, Джордж и я увидели на платформе этого несчастного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ошеломлённо молчала.</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совсем не нравилось то, к чему вёл рассказ.</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w:t>
      </w:r>
      <w:ins w:author="Alaric Lightin" w:id="0" w:date="2018-08-20T11:39:18Z">
        <w:commentRangeStart w:id="0"/>
        <w:r w:rsidDel="00000000" w:rsidR="00000000" w:rsidRPr="00000000">
          <w:rPr>
            <w:rFonts w:ascii="Times New Roman" w:cs="Times New Roman" w:eastAsia="Times New Roman" w:hAnsi="Times New Roman"/>
            <w:sz w:val="24"/>
            <w:szCs w:val="24"/>
            <w:rtl w:val="0"/>
          </w:rPr>
          <w:t xml:space="preserve">десенсибилизация</w:t>
        </w:r>
      </w:ins>
      <w:del w:author="Alaric Lightin" w:id="0" w:date="2018-08-20T11:39:18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десенситизация</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она совсем не угадала, чем закончится эта история.</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то, что часть её полностью понимала его мотивы, пламя праведного гнева, свойственного натуре Гермионы, вырвалось наружу:</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ужасно! Ты ужасен! Бедный мальчик! То, что ты сделал, — гадко!</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Del="00000000" w:rsidR="00000000" w:rsidRPr="00000000">
        <w:rPr>
          <w:rFonts w:ascii="Times New Roman" w:cs="Times New Roman" w:eastAsia="Times New Roman" w:hAnsi="Times New Roman"/>
          <w:sz w:val="24"/>
          <w:szCs w:val="24"/>
          <w:rtl w:val="0"/>
        </w:rPr>
        <w:t xml:space="preserve">ёмся </w:t>
      </w:r>
      <w:r w:rsidDel="00000000" w:rsidR="00000000" w:rsidRPr="00000000">
        <w:rPr>
          <w:rFonts w:ascii="Times New Roman" w:cs="Times New Roman" w:eastAsia="Times New Roman" w:hAnsi="Times New Roman"/>
          <w:sz w:val="24"/>
          <w:szCs w:val="24"/>
          <w:rtl w:val="0"/>
        </w:rPr>
        <w:t xml:space="preserve">с ним</w:t>
      </w:r>
      <w:r w:rsidDel="00000000" w:rsidR="00000000" w:rsidRPr="00000000">
        <w:rPr>
          <w:rFonts w:ascii="Times New Roman" w:cs="Times New Roman" w:eastAsia="Times New Roman" w:hAnsi="Times New Roman"/>
          <w:sz w:val="24"/>
          <w:szCs w:val="24"/>
          <w:rtl w:val="0"/>
        </w:rPr>
        <w:t xml:space="preserve">. Я, коне</w:t>
      </w:r>
      <w:r w:rsidDel="00000000" w:rsidR="00000000" w:rsidRPr="00000000">
        <w:rPr>
          <w:rFonts w:ascii="Times New Roman" w:cs="Times New Roman" w:eastAsia="Times New Roman" w:hAnsi="Times New Roman"/>
          <w:sz w:val="24"/>
          <w:szCs w:val="24"/>
          <w:rtl w:val="0"/>
        </w:rPr>
        <w:t xml:space="preserve">чно, согласен, что мой поступок выглядит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выглядит или что он значит, а тем, каковы его последствия. Это, кстати, называется консеквенциализм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А если у него будут ужасные кошмары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он видел кошмары и без нашей помощи. Но теперь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ему будут сниться страшные сны, в них будут фигурировать жуткие монстры, раздающие шоколадные конфеты. Собственно, весь смысл именно в этом.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Гермионы икал в замешательстве всякий раз, когда она пыталась рассердиться.</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Твоя жизнь всегда такая необычная? — наконец выдавила она.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Гарри Поттера засияло от гордости:</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старательно делаю её необычной. Перед тобой результат усердной и кропотливой работы.</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начала Гермиона и неловко замолчала.</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«Принятие решений в неопределённости: Правила и предубеждения», «Язык в мысли и действии», «Психологию влияния», «Рациональный выбор в неопределённом мире», «Гёделя, Эшера, Баха», «Шаг в будущее»…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Взаимное исследование списка прочитанных книг продолжалось несколько минут, пока его не прервал робкий стук в дверь.</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 — голоса Гермионы и Гарри Поттера прозвучали в унисон. Дверь отворилась, открывая их взору Невилла Лонгботтома.</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 и впрямь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пошёл к первому вагону и нашёл с-старосту, он с-сказал мне, что старосты не занимаются такой мелочью, как п-пропавшие жабы.</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Мальчика-Который-Выжил изменилось. Его губы сжались в тонкую линию.</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какие цвета он носил? Зелёный и серебряный? — мрачно и холодно спросил Гарри.</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Н-нет, у него был красно-золотой значок.</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Красный с золотом! — не удержалась Гермиона. — Но это цвета Гриффиндора!</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издал звук, похожий на рассерженное шипение змеи, заставив её и Невилла вздрогнуть.</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цедил каждое слово, — поиск жабы, потерянной первокурсником, — недостаточно </w:t>
      </w:r>
      <w:r w:rsidDel="00000000" w:rsidR="00000000" w:rsidRPr="00000000">
        <w:rPr>
          <w:rFonts w:ascii="Times New Roman" w:cs="Times New Roman" w:eastAsia="Times New Roman" w:hAnsi="Times New Roman"/>
          <w:sz w:val="24"/>
          <w:szCs w:val="24"/>
          <w:rtl w:val="0"/>
        </w:rPr>
        <w:t xml:space="preserve">героическое </w:t>
      </w:r>
      <w:r w:rsidDel="00000000" w:rsidR="00000000" w:rsidRPr="00000000">
        <w:rPr>
          <w:rFonts w:ascii="Times New Roman" w:cs="Times New Roman" w:eastAsia="Times New Roman" w:hAnsi="Times New Roman"/>
          <w:sz w:val="24"/>
          <w:szCs w:val="24"/>
          <w:rtl w:val="0"/>
        </w:rPr>
        <w:t xml:space="preserve">действие для старосты Гриффиндора. Пошли, Невилл. На этот раз с тобой буду я.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не удастся сделать, то я соберу своих поклонников, и мы вывернем поезд наизнанку.</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Останься! — бросил он ей (нет, подождите — своему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вышел из купе и плотно закрыл за собой дверь.</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она понимала причину лёгкой грусти внутри.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Гриффиндор не так хорош, как она считала.</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8-20T11:39:59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Кажется, это слово на русском используется гораздо-гораздо чаще.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PC: Playable character, NPC: Non-playable character, соответственно, управляемый и неуправляемый игроком персонаж в компьютерных играх.</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