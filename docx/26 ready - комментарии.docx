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всех учеников со всех курсов. Чтобы постучаться в дверь, нужно потратить один балл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сгустился.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серьёзно?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я сегодня не в духе просто так, без особых причин. Конечно, серьёзно, болван! Он не знал. Он на самом деле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 в это поверить, пока авроры не подтвердили его искренность сывороткой правды. Обучаясь на шестом курсе Хогвартса,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известно.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рот…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надо.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 бы скрыть.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тем важнее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пожалел, что не взял с собой какую-нибудь </w:t>
      </w:r>
      <w:del w:author="Alaric Lightin" w:id="0" w:date="2019-02-21T12:37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детскую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научную фантастику</w:t>
      </w:r>
      <w:ins w:author="Alaric Lightin" w:id="1" w:date="2019-02-21T12:37:26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из той, что зачитывался в детстве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Косого переулка.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его мозг.)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объяснил Гарри.)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возражаете...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мне...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что...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осмотрелся.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трёх</w:t>
      </w:r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хорошо?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гласил: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подробностях.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читаете?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идём?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заседания Визенгамота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могу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нахмурившись, ответил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галлеонов!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Конечно.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понял. Позвольте предположить — близнецы Уизли?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определённых целей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профессор Квиррелл угощает его.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люди.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поинтересовался, нельзя ли ему просто объяснить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богачи позволяли друзьям занимать деньги и возвращать когда заблагорассудится. Плохие богачи требовали процент.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оживился Гарри.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рот.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капельки.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её ведь уволят, уволят 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хороший мальчик.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достоин награды.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рял духом.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Чей?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И?..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согласился когтевранец.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Какая часть слова „книга“ вам двоим не понятна?»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«Ворованная часть»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Слизерина».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крепко стиснул подлокотники кресла. Он не знал, что ему делать, и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улыбался.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Гарри.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…пусты?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латыни.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.0708661417322247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08661417322247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  <w:ins w:author="Alaric Lightin" w:id="2" w:date="2019-03-27T15:18:0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9-02-21T12:38:1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made it a bit hard to read, especially since the material was difficult, and Harry suddenly wished he was reading one of his childhood science fiction books instead 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Речь не о том, что он хочет взять книгу для детей.</w:t>
      </w:r>
    </w:p>
  </w:comment>
  <w:comment w:author="Chaika Che" w:id="1" w:date="2012-01-27T15:25:4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бы "сиклях", а то в предложении выше - 3 штуки и возникает путанница.</w:t>
      </w:r>
    </w:p>
  </w:comment>
  <w:comment w:author="Новицкий Дмитрий" w:id="2" w:date="2012-01-29T07:07:2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Новицкий Дмитрий" w:id="3" w:date="2012-01-29T07:09:1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вроде особой нет, потом сикли опять появляются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