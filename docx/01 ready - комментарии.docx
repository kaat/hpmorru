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Нельзя сказать, что события </w:t>
      </w:r>
      <w:r w:rsidDel="00000000" w:rsidR="00000000" w:rsidRPr="00000000">
        <w:rPr>
          <w:rtl w:val="0"/>
        </w:rPr>
        <w:t xml:space="preserve">в этом фанфике </w:t>
      </w:r>
      <w:r w:rsidDel="00000000" w:rsidR="00000000" w:rsidRPr="00000000">
        <w:rPr>
          <w:rtl w:val="0"/>
        </w:rPr>
        <w:t xml:space="preserve">отличаются от канона из-за того, что </w:t>
      </w:r>
      <w:r w:rsidDel="00000000" w:rsidR="00000000" w:rsidRPr="00000000">
        <w:rPr>
          <w:rtl w:val="0"/>
        </w:rPr>
        <w:t xml:space="preserve">в какой-то один момент </w:t>
      </w:r>
      <w:r w:rsidDel="00000000" w:rsidR="00000000" w:rsidRPr="00000000">
        <w:rPr>
          <w:rtl w:val="0"/>
        </w:rPr>
        <w:t xml:space="preserve">всё пошло </w:t>
      </w:r>
      <w:r w:rsidDel="00000000" w:rsidR="00000000" w:rsidRPr="00000000">
        <w:rPr>
          <w:rtl w:val="0"/>
        </w:rPr>
        <w:t xml:space="preserve">по-другому</w:t>
      </w:r>
      <w:r w:rsidDel="00000000" w:rsidR="00000000" w:rsidRPr="00000000">
        <w:rPr>
          <w:rtl w:val="0"/>
        </w:rPr>
        <w:t xml:space="preserve">. И хотя г</w:t>
      </w:r>
      <w:r w:rsidDel="00000000" w:rsidR="00000000" w:rsidRPr="00000000">
        <w:rPr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tl w:val="0"/>
        </w:rPr>
        <w:t xml:space="preserve"> Правильнее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считать, что </w:t>
      </w:r>
      <w:r w:rsidDel="00000000" w:rsidR="00000000" w:rsidRPr="00000000">
        <w:rPr>
          <w:rtl w:val="0"/>
        </w:rPr>
        <w:t xml:space="preserve">дело происходит</w:t>
      </w:r>
      <w:r w:rsidDel="00000000" w:rsidR="00000000" w:rsidRPr="00000000">
        <w:rPr>
          <w:rtl w:val="0"/>
        </w:rPr>
        <w:t xml:space="preserve"> в параллельной вселенной.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В тексте присутствует множество подсказок: некоторые очевидные, а некоторые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не очень. Есть старательно</w:t>
      </w:r>
      <w:r w:rsidDel="00000000" w:rsidR="00000000" w:rsidRPr="00000000">
        <w:rPr>
          <w:rtl w:val="0"/>
        </w:rPr>
        <w:t xml:space="preserve"> спрятанные нам</w:t>
      </w:r>
      <w:r w:rsidDel="00000000" w:rsidR="00000000" w:rsidRPr="00000000">
        <w:rPr>
          <w:rtl w:val="0"/>
        </w:rPr>
        <w:t xml:space="preserve">ёки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tl w:val="0"/>
        </w:rPr>
        <w:t xml:space="preserve"> А многие </w:t>
      </w:r>
      <w:r w:rsidDel="00000000" w:rsidR="00000000" w:rsidRPr="00000000">
        <w:rPr>
          <w:rtl w:val="0"/>
        </w:rPr>
        <w:t xml:space="preserve">свидетельства лежат прямо на виду. Это </w:t>
      </w:r>
      <w:r w:rsidDel="00000000" w:rsidR="00000000" w:rsidRPr="00000000">
        <w:rPr>
          <w:rtl w:val="0"/>
        </w:rPr>
        <w:t xml:space="preserve">рационалистская история</w:t>
      </w:r>
      <w:r w:rsidDel="00000000" w:rsidR="00000000" w:rsidRPr="00000000">
        <w:rPr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/>
      </w:pPr>
      <w:r w:rsidDel="00000000" w:rsidR="00000000" w:rsidRPr="00000000">
        <w:rPr>
          <w:rtl w:val="0"/>
        </w:rPr>
        <w:t xml:space="preserve">Все научные факты, упомянутые в тексте, — настоящие научные факты. </w:t>
      </w:r>
      <w:r w:rsidDel="00000000" w:rsidR="00000000" w:rsidRPr="00000000">
        <w:rPr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tl w:val="0"/>
        </w:rPr>
        <w:t xml:space="preserve">тёмные</w:t>
      </w:r>
      <w:r w:rsidDel="00000000" w:rsidR="00000000" w:rsidRPr="00000000">
        <w:rPr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он </w:t>
      </w:r>
      <w:ins w:author="Alaric Lightin" w:id="0" w:date="2018-09-29T20:06:20Z">
        <w:commentRangeStart w:id="0"/>
        <w:commentRangeStart w:id="0"/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  <w:rPrChange w:author="Alaric Lightin" w:id="1" w:date="2018-09-29T20:06:20Z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rPrChange>
          </w:rPr>
          <w:t xml:space="preserve">выглядывает из-за первого</w:t>
        </w:r>
      </w:ins>
      <w:del w:author="Alaric Lightin" w:id="0" w:date="2018-09-29T20:06:20Z">
        <w:commentRangeStart w:id="1"/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tl w:val="0"/>
            <w:rPrChange w:author="Alaric Lightin" w:id="1" w:date="2018-09-29T20:06:20Z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rPrChange>
          </w:rPr>
          <w:delText xml:space="preserve">возвышается над первым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b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А сразу после университета</w:t>
      </w:r>
      <w:r w:rsidDel="00000000" w:rsidR="00000000" w:rsidRPr="00000000">
        <w:rPr>
          <w:rtl w:val="0"/>
        </w:rPr>
        <w:t xml:space="preserve"> я встречалась с этим Верноном Дурслем, он был толстый, но кроме него никто из парней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выпила зелье и </w:t>
      </w:r>
      <w:r w:rsidDel="00000000" w:rsidR="00000000" w:rsidRPr="00000000">
        <w:rPr>
          <w:rtl w:val="0"/>
        </w:rPr>
        <w:t xml:space="preserve">тяжело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болела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Майкла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было мало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</w:t>
      </w:r>
      <w:del w:author="Alaric Lightin" w:id="2" w:date="2018-11-19T09:52:13Z">
        <w:r w:rsidDel="00000000" w:rsidR="00000000" w:rsidRPr="00000000">
          <w:rPr>
            <w:rtl w:val="0"/>
          </w:rPr>
          <w:delText xml:space="preserve">-</w:delText>
        </w:r>
      </w:del>
      <w:r w:rsidDel="00000000" w:rsidR="00000000" w:rsidRPr="00000000">
        <w:rPr>
          <w:rtl w:val="0"/>
        </w:rPr>
        <w:t xml:space="preserve">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ins w:author="Alaric Lightin" w:id="3" w:date="2018-11-19T09:55:38Z">
        <w:commentRangeStart w:id="2"/>
        <w:commentRangeStart w:id="2"/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tl w:val="0"/>
            <w:rPrChange w:author="Alaric Lightin" w:id="4" w:date="2018-11-19T09:55:38Z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rPrChange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было написано в одной книге.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</w:t>
      </w:r>
      <w:ins w:author="Alaric Lightin" w:id="5" w:date="2018-11-19T09:52:37Z">
        <w:commentRangeStart w:id="3"/>
        <w:r w:rsidDel="00000000" w:rsidR="00000000" w:rsidRPr="00000000">
          <w:rPr>
            <w:rtl w:val="0"/>
          </w:rPr>
          <w:t xml:space="preserve">!</w:t>
        </w:r>
      </w:ins>
      <w:del w:author="Alaric Lightin" w:id="5" w:date="2018-11-19T09:52:3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  <w:delText xml:space="preserve">.</w:delText>
        </w:r>
      </w:del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</w:t>
      </w:r>
      <w:ins w:author="Alaric Lightin" w:id="6" w:date="2018-11-19T09:56:44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 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Д.</w:t>
      </w:r>
      <w:ins w:author="Alaric Lightin" w:id="7" w:date="2018-11-19T09:56:46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П.</w:t>
      </w:r>
      <w:ins w:author="Alaric Lightin" w:id="8" w:date="2018-11-19T09:56:47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Э.</w:t>
      </w:r>
      <w:ins w:author="Alaric Lightin" w:id="9" w:date="2018-11-19T09:56:48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Магия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09-29T20:06:5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это лучше передаёт смысл.</w:t>
      </w:r>
    </w:p>
  </w:comment>
  <w:comment w:author="Alaric Lightin" w:id="1" w:date="2018-09-29T20:06:5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это лучше передаёт смысл.</w:t>
      </w:r>
    </w:p>
  </w:comment>
  <w:comment w:author="Alaric Lightin" w:id="4" w:date="2018-11-19T09:57:1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идеале тут, конечно, должны быть неразрывные пробелы.</w:t>
      </w:r>
    </w:p>
  </w:comment>
  <w:comment w:author="Alaric Lightin" w:id="3" w:date="2018-11-19T09:52:5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Вроде бы в русских текстах в таких случаях принято ставить восклицательный знак.</w:t>
      </w:r>
    </w:p>
  </w:comment>
  <w:comment w:author="Alaric Lightin" w:id="2" w:date="2018-11-19T09:56:0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Говорят, что цитаты оформляются как прямая речь.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