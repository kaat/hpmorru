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left" w:pos="570"/>
        </w:tabs>
        <w:ind w:left="0" w:firstLine="705"/>
        <w:contextualSpacing w:val="0"/>
      </w:pPr>
      <w:r w:rsidRPr="00000000" w:rsidR="00000000" w:rsidDel="00000000">
        <w:rPr>
          <w:b w:val="1"/>
          <w:color w:val="000000"/>
          <w:sz w:val="24"/>
          <w:rtl w:val="0"/>
        </w:rPr>
        <w:t xml:space="preserve">Глава 97. Роли. Часть 8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Второй раз за день глаза Гарри наполнились слезами. Не обращая внимания на удивлённые взгляды присутствовавших </w:t>
      </w:r>
      <w:r w:rsidRPr="00000000" w:rsidR="00000000" w:rsidDel="00000000">
        <w:rPr>
          <w:color w:val="000000"/>
          <w:sz w:val="24"/>
          <w:rtl w:val="0"/>
        </w:rPr>
        <w:t xml:space="preserve">когтевранцев</w:t>
      </w:r>
      <w:r w:rsidRPr="00000000" w:rsidR="00000000" w:rsidDel="00000000">
        <w:rPr>
          <w:color w:val="000000"/>
          <w:sz w:val="24"/>
          <w:rtl w:val="0"/>
        </w:rPr>
        <w:t xml:space="preserve">, он поднял серебряное существо, присланное Драко Малфоем, прижал к себе, как живое, и, спотыкаясь, почти вслепую отправился в спальню, а оттуда в подвал своего сундука. Серебряная змея в его руках молча ждала.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Встреча пятая: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10:12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воскресенье, 19 апреля.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Встреча с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дебитором</w:t>
      </w:r>
      <w:r w:rsidRPr="00000000" w:rsidR="00000000" w:rsidDel="00000000">
        <w:rPr>
          <w:color w:val="000000"/>
          <w:sz w:val="24"/>
          <w:rtl w:val="0"/>
        </w:rPr>
        <w:t xml:space="preserve">, которую потребовал лорд Малфой от Гарри Поттера, задолжавшего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Люциусу Малфою п</w:t>
      </w:r>
      <w:r w:rsidRPr="00000000" w:rsidR="00000000" w:rsidDel="00000000">
        <w:rPr>
          <w:color w:val="000000"/>
          <w:sz w:val="24"/>
          <w:rtl w:val="0"/>
        </w:rPr>
        <w:t xml:space="preserve">римерно </w:t>
      </w:r>
      <w:r w:rsidRPr="00000000" w:rsidR="00000000" w:rsidDel="00000000">
        <w:rPr>
          <w:color w:val="000000"/>
          <w:sz w:val="24"/>
          <w:rtl w:val="0"/>
        </w:rPr>
        <w:t xml:space="preserve">58203 галлеона, была назначена согласно законам Британии в Центральном банке Гринготтс.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Это требование вызвало противодействие со стороны Верховного Чародея Дамблдора, который попытался не допустить, чтобы Гарри Поттер покинул </w:t>
      </w:r>
      <w:r w:rsidRPr="00000000" w:rsidR="00000000" w:rsidDel="00000000">
        <w:rPr>
          <w:color w:val="000000"/>
          <w:sz w:val="24"/>
          <w:rtl w:val="0"/>
        </w:rPr>
        <w:t xml:space="preserve">пределы безопасности</w:t>
      </w:r>
      <w:r w:rsidRPr="00000000" w:rsidR="00000000" w:rsidDel="00000000">
        <w:rPr>
          <w:color w:val="000000"/>
          <w:sz w:val="24"/>
          <w:rtl w:val="0"/>
        </w:rPr>
        <w:t xml:space="preserve"> Хогвартса (когда Гарри Поттер услышал эту фразу, он поднял руки и молча нарисовал кавычки в воздухе). В свою очередь, Мальчик-Который-Выжил тихо поразмыслил и согласился на встречу, проявив странную уступчивость к</w:t>
      </w:r>
      <w:r w:rsidRPr="00000000" w:rsidR="00000000" w:rsidDel="00000000">
        <w:rPr>
          <w:color w:val="000000"/>
          <w:sz w:val="24"/>
          <w:rtl w:val="0"/>
        </w:rPr>
        <w:t xml:space="preserve"> требования</w:t>
      </w:r>
      <w:r w:rsidRPr="00000000" w:rsidR="00000000" w:rsidDel="00000000">
        <w:rPr>
          <w:color w:val="000000"/>
          <w:sz w:val="24"/>
          <w:rtl w:val="0"/>
        </w:rPr>
        <w:t xml:space="preserve">м своего врага.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Директор </w:t>
      </w:r>
      <w:r w:rsidRPr="00000000" w:rsidR="00000000" w:rsidDel="00000000">
        <w:rPr>
          <w:color w:val="000000"/>
          <w:sz w:val="24"/>
          <w:rtl w:val="0"/>
        </w:rPr>
        <w:t xml:space="preserve">Хогвартса, являвшийся </w:t>
      </w:r>
      <w:r w:rsidRPr="00000000" w:rsidR="00000000" w:rsidDel="00000000">
        <w:rPr>
          <w:color w:val="000000"/>
          <w:sz w:val="24"/>
          <w:rtl w:val="0"/>
        </w:rPr>
        <w:t xml:space="preserve">законны</w:t>
      </w:r>
      <w:r w:rsidRPr="00000000" w:rsidR="00000000" w:rsidDel="00000000">
        <w:rPr>
          <w:color w:val="000000"/>
          <w:sz w:val="24"/>
          <w:rtl w:val="0"/>
        </w:rPr>
        <w:t xml:space="preserve">м</w:t>
      </w:r>
      <w:r w:rsidRPr="00000000" w:rsidR="00000000" w:rsidDel="00000000">
        <w:rPr>
          <w:color w:val="000000"/>
          <w:sz w:val="24"/>
          <w:rtl w:val="0"/>
        </w:rPr>
        <w:t xml:space="preserve"> опекуном Гарри Поттера в глазах магической Британии, аннулировал согласие своего подопечного.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Комитет Визенгамота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долгам </w:t>
      </w:r>
      <w:r w:rsidRPr="00000000" w:rsidR="00000000" w:rsidDel="00000000">
        <w:rPr>
          <w:color w:val="000000"/>
          <w:sz w:val="24"/>
          <w:rtl w:val="0"/>
        </w:rPr>
        <w:t xml:space="preserve">аннулировал решение директора Хогвартса.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Верховный Чародей аннулировал решение Комитета по долгам.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Визенгамот аннулировал решение Верховного Чародея.       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В итоге Мальчик-Который-Выжил отбыл в Центральный банк Гринготтс под усиленной охраной </w:t>
      </w:r>
      <w:r w:rsidRPr="00000000" w:rsidR="00000000" w:rsidDel="00000000">
        <w:rPr>
          <w:color w:val="000000"/>
          <w:sz w:val="24"/>
          <w:rtl w:val="0"/>
        </w:rPr>
        <w:t xml:space="preserve">Шизоглаза</w:t>
      </w:r>
      <w:r w:rsidRPr="00000000" w:rsidR="00000000" w:rsidDel="00000000">
        <w:rPr>
          <w:color w:val="000000"/>
          <w:sz w:val="24"/>
          <w:rtl w:val="0"/>
        </w:rPr>
        <w:t xml:space="preserve"> Хмури и тройки авроров. </w:t>
      </w:r>
      <w:r w:rsidRPr="00000000" w:rsidR="00000000" w:rsidDel="00000000">
        <w:rPr>
          <w:color w:val="000000"/>
          <w:sz w:val="24"/>
          <w:rtl w:val="0"/>
        </w:rPr>
        <w:t xml:space="preserve">Ярко-голубой глаз Хмури бешено вращался во все стороны, словно давая понять всем возможным агрессорам, что его носитель — На Страже, сохраняет Постоянную Бдительность и с радостью испепелит </w:t>
      </w:r>
      <w:r w:rsidRPr="00000000" w:rsidR="00000000" w:rsidDel="00000000">
        <w:rPr>
          <w:color w:val="000000"/>
          <w:sz w:val="24"/>
          <w:rtl w:val="0"/>
        </w:rPr>
        <w:t xml:space="preserve">почки</w:t>
      </w:r>
      <w:r w:rsidRPr="00000000" w:rsidR="00000000" w:rsidDel="00000000">
        <w:rPr>
          <w:color w:val="000000"/>
          <w:sz w:val="24"/>
          <w:rtl w:val="0"/>
        </w:rPr>
        <w:t xml:space="preserve"> любому, кто хотя бы чихнёт в сторону Мальчика-Который-Выжил.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Они прошли через широко распахнутые двери Гринготтса, над которыми красовался девиз «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Fortius Quo Fidelius». </w:t>
      </w:r>
      <w:r w:rsidRPr="00000000" w:rsidR="00000000" w:rsidDel="00000000">
        <w:rPr>
          <w:color w:val="000000"/>
          <w:sz w:val="24"/>
          <w:rtl w:val="0"/>
        </w:rPr>
        <w:t xml:space="preserve">В этот раз Гарри гораздо внимательнее смотрел по сторонам. </w:t>
      </w:r>
      <w:r w:rsidRPr="00000000" w:rsidR="00000000" w:rsidDel="00000000">
        <w:rPr>
          <w:color w:val="000000"/>
          <w:sz w:val="24"/>
          <w:rtl w:val="0"/>
        </w:rPr>
        <w:t xml:space="preserve"> Во время предыдущих трёх визитов в Гринготтс он лишь любовался мраморными колоннами, золотым светом факелов,</w:t>
      </w:r>
      <w:r w:rsidRPr="00000000" w:rsidR="00000000" w:rsidDel="00000000">
        <w:rPr>
          <w:color w:val="000000"/>
          <w:sz w:val="24"/>
          <w:rtl w:val="0"/>
        </w:rPr>
        <w:t xml:space="preserve"> архитектурой, довольно отличавшейся от архитектуры людей магической Британии</w:t>
      </w:r>
      <w:r w:rsidRPr="00000000" w:rsidR="00000000" w:rsidDel="00000000">
        <w:rPr>
          <w:color w:val="000000"/>
          <w:sz w:val="24"/>
          <w:rtl w:val="0"/>
        </w:rPr>
        <w:t xml:space="preserve">. С тех пор произошёл Инцидент в Азкабане и многое другое. И теперь, во время своего четвёртого визита, Гарри размышлял о восстаниях гоблинов, о непрекращающемся гоблинском недовольстве, о том, </w:t>
      </w:r>
      <w:r w:rsidRPr="00000000" w:rsidR="00000000" w:rsidDel="00000000">
        <w:rPr>
          <w:color w:val="000000"/>
          <w:sz w:val="24"/>
          <w:rtl w:val="0"/>
        </w:rPr>
        <w:t xml:space="preserve">что</w:t>
      </w:r>
      <w:r w:rsidRPr="00000000" w:rsidR="00000000" w:rsidDel="00000000">
        <w:rPr>
          <w:color w:val="000000"/>
          <w:sz w:val="24"/>
          <w:rtl w:val="0"/>
        </w:rPr>
        <w:t xml:space="preserve"> им не разрешается пользоваться волшебными палочками, и о некоторых фактах, которых не было в учебнике истории для первого курса.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Но Гарри догадался о них, потому что</w:t>
      </w:r>
      <w:r w:rsidRPr="00000000" w:rsidR="00000000" w:rsidDel="00000000">
        <w:rPr>
          <w:color w:val="000000"/>
          <w:sz w:val="24"/>
          <w:rtl w:val="0"/>
        </w:rPr>
        <w:t xml:space="preserve"> представлял, что в таких случаях обычно происходит</w:t>
      </w:r>
      <w:r w:rsidRPr="00000000" w:rsidR="00000000" w:rsidDel="00000000">
        <w:rPr>
          <w:color w:val="000000"/>
          <w:sz w:val="24"/>
          <w:rtl w:val="0"/>
        </w:rPr>
        <w:t xml:space="preserve">, а профессор Флитвик шёпотом подтвердил. Лорд Волдеморт убивал гоблинов также, как и волшебников — немыслимый идиотизм с его стороны, если только Гарри не упустил из виду нечто важное. Но что гоблины думают о Мальчике-Который-Выжил, Гарри совершенно не представлял. Про гоблинов говорили, что они платят по своим счетам и взимают по своим счетам, но при этом у них несколько предвзятая манера определять, что в эти счета входит.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этот раз стражи в броне, стоявшие через равные промежутки вокруг банка, смотрели на Мальчика-Который-Выжил без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какого-либо выражения, но во взглядах, адресованных </w:t>
      </w:r>
      <w:r w:rsidRPr="00000000" w:rsidR="00000000" w:rsidDel="00000000">
        <w:rPr>
          <w:color w:val="000000"/>
          <w:sz w:val="24"/>
          <w:rtl w:val="0"/>
        </w:rPr>
        <w:t xml:space="preserve">Хмури и аврорам, мелькало злое презрение. У стоек и касс в фойе банка </w:t>
      </w:r>
      <w:r w:rsidRPr="00000000" w:rsidR="00000000" w:rsidDel="00000000">
        <w:rPr>
          <w:color w:val="000000"/>
          <w:sz w:val="24"/>
          <w:rtl w:val="0"/>
        </w:rPr>
        <w:t xml:space="preserve">гоблины</w:t>
      </w:r>
      <w:r w:rsidRPr="00000000" w:rsidR="00000000" w:rsidDel="00000000">
        <w:rPr>
          <w:color w:val="000000"/>
          <w:sz w:val="24"/>
          <w:rtl w:val="0"/>
        </w:rPr>
        <w:t xml:space="preserve">-кассиры с тем же презрением смотрели на волшебников, в чьи руки они отдавали галлеоны. Один из кассиров ухмылялся острозубым ртом ведьме, которая выглядела расстроенной и сердитой.            </w:t>
      </w:r>
      <w:r w:rsidRPr="00000000" w:rsidR="00000000" w:rsidDel="00000000">
        <w:rPr>
          <w:color w:val="000000"/>
          <w:sz w:val="24"/>
          <w:rtl w:val="0"/>
        </w:rPr>
        <w:t xml:space="preserve">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Если я правильно понимаю человеческую природу — и если я прав в том, что все гуманоидные в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олшебные расы генетически являются люд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ьми с наследуемыми магическими изменениями — то вряд ли вы подружитесь с волшебником просто потому, что я буду вежлив с вами или выражу сочувствие. Но интересно, поддержите ли вы Мальчика-Который-Выжил в попытке свергнуть Министерство, если я пообещаю после этого отменить Закон о палочках… или если я втайне дам вам палочки и волшебные книги в обмен на вашу поддержку… Именно поэтому секрет изготовления палочек доступен только людям вроде Олливандера? Хотя, если вы на самом деле люди, просто обычные люди, то у нации гоблинов скорее всего есть свои внутренние кошмары, свои собственные Азкабаны, ибо это тоже свойственно человеческой природе. В таком случае рано или поздно я должен свергнуть или реформировать и ваше правительство. Хм.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Перед ними появился пожилой гоблин.</w:t>
      </w:r>
      <w:r w:rsidRPr="00000000" w:rsidR="00000000" w:rsidDel="00000000">
        <w:rPr>
          <w:color w:val="000000"/>
          <w:sz w:val="24"/>
          <w:rtl w:val="0"/>
        </w:rPr>
        <w:t xml:space="preserve"> Гарри вежливо склонил голову, и тот ответил резким полукивком. На этот раз не было диких гонок на тележках — вместо этого гоблин провёл их коротким коридором, который закончился маленькой приёмной с </w:t>
      </w:r>
      <w:r w:rsidRPr="00000000" w:rsidR="00000000" w:rsidDel="00000000">
        <w:rPr>
          <w:color w:val="000000"/>
          <w:sz w:val="24"/>
          <w:rtl w:val="0"/>
        </w:rPr>
        <w:t xml:space="preserve">тремя скамейками, предназначенными для гоблинов, </w:t>
      </w:r>
      <w:r w:rsidRPr="00000000" w:rsidR="00000000" w:rsidDel="00000000">
        <w:rPr>
          <w:color w:val="000000"/>
          <w:sz w:val="24"/>
          <w:rtl w:val="0"/>
        </w:rPr>
        <w:t xml:space="preserve">и одним стулом для волшебников, на котором никто не сидел.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 подписывай ничего, что даст тебе Люциус Малфой, — сказал Шизоглаз </w:t>
      </w:r>
      <w:r w:rsidRPr="00000000" w:rsidR="00000000" w:rsidDel="00000000">
        <w:rPr>
          <w:color w:val="000000"/>
          <w:sz w:val="24"/>
          <w:rtl w:val="0"/>
        </w:rPr>
        <w:t xml:space="preserve">Хмури.</w:t>
      </w:r>
      <w:r w:rsidRPr="00000000" w:rsidR="00000000" w:rsidDel="00000000">
        <w:rPr>
          <w:color w:val="000000"/>
          <w:sz w:val="24"/>
          <w:rtl w:val="0"/>
        </w:rPr>
        <w:t xml:space="preserve">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Ничего</w:t>
      </w:r>
      <w:r w:rsidRPr="00000000" w:rsidR="00000000" w:rsidDel="00000000">
        <w:rPr>
          <w:color w:val="000000"/>
          <w:sz w:val="24"/>
          <w:rtl w:val="0"/>
        </w:rPr>
        <w:t xml:space="preserve">, ты меня понимаешь, парень? Если Малфой протянет тебе экземпляр «Чудесных </w:t>
      </w:r>
      <w:r w:rsidRPr="00000000" w:rsidR="00000000" w:rsidDel="00000000">
        <w:rPr>
          <w:color w:val="000000"/>
          <w:sz w:val="24"/>
          <w:rtl w:val="0"/>
        </w:rPr>
        <w:t xml:space="preserve">приключений </w:t>
      </w:r>
      <w:r w:rsidRPr="00000000" w:rsidR="00000000" w:rsidDel="00000000">
        <w:rPr>
          <w:color w:val="000000"/>
          <w:sz w:val="24"/>
          <w:rtl w:val="0"/>
        </w:rPr>
        <w:t xml:space="preserve">Мальчика-Который-Выжил» и попросит автограф, скажи ему, что</w:t>
      </w:r>
      <w:r w:rsidRPr="00000000" w:rsidR="00000000" w:rsidDel="00000000">
        <w:rPr>
          <w:color w:val="000000"/>
          <w:sz w:val="24"/>
          <w:rtl w:val="0"/>
        </w:rPr>
        <w:t xml:space="preserve"> вывихнул палец</w:t>
      </w:r>
      <w:r w:rsidRPr="00000000" w:rsidR="00000000" w:rsidDel="00000000">
        <w:rPr>
          <w:color w:val="000000"/>
          <w:sz w:val="24"/>
          <w:rtl w:val="0"/>
        </w:rPr>
        <w:t xml:space="preserve">. Пока ты в </w:t>
      </w:r>
      <w:r w:rsidRPr="00000000" w:rsidR="00000000" w:rsidDel="00000000">
        <w:rPr>
          <w:color w:val="000000"/>
          <w:sz w:val="24"/>
          <w:rtl w:val="0"/>
        </w:rPr>
        <w:t xml:space="preserve">Гринготтсе, </w:t>
      </w:r>
      <w:r w:rsidRPr="00000000" w:rsidR="00000000" w:rsidDel="00000000">
        <w:rPr>
          <w:color w:val="000000"/>
          <w:sz w:val="24"/>
          <w:rtl w:val="0"/>
        </w:rPr>
        <w:t xml:space="preserve">ни на секунду </w:t>
      </w:r>
      <w:r w:rsidRPr="00000000" w:rsidR="00000000" w:rsidDel="00000000">
        <w:rPr>
          <w:color w:val="000000"/>
          <w:sz w:val="24"/>
          <w:rtl w:val="0"/>
        </w:rPr>
        <w:t xml:space="preserve">не бери в руки</w:t>
      </w:r>
      <w:r w:rsidRPr="00000000" w:rsidR="00000000" w:rsidDel="00000000">
        <w:rPr>
          <w:color w:val="000000"/>
          <w:sz w:val="24"/>
          <w:rtl w:val="0"/>
        </w:rPr>
        <w:t xml:space="preserve"> перо. Если кто-то даст тебе перо, сломай его, </w:t>
      </w:r>
      <w:r w:rsidRPr="00000000" w:rsidR="00000000" w:rsidDel="00000000">
        <w:rPr>
          <w:color w:val="000000"/>
          <w:sz w:val="24"/>
          <w:rtl w:val="0"/>
        </w:rPr>
        <w:t xml:space="preserve">а затем сломай себе пальцы</w:t>
      </w:r>
      <w:r w:rsidRPr="00000000" w:rsidR="00000000" w:rsidDel="00000000">
        <w:rPr>
          <w:color w:val="000000"/>
          <w:sz w:val="24"/>
          <w:rtl w:val="0"/>
        </w:rPr>
        <w:t xml:space="preserve">. Мне нужно объяснять дальше, сынок?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Не особенно, — ответил Гарри. — У нас в магловской Британии тоже есть юристы, и они бы назвали ваших юристов </w:t>
      </w:r>
      <w:r w:rsidRPr="00000000" w:rsidR="00000000" w:rsidDel="00000000">
        <w:rPr>
          <w:color w:val="000000"/>
          <w:sz w:val="24"/>
          <w:rtl w:val="0"/>
        </w:rPr>
        <w:t xml:space="preserve">милашками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Спустя пару минут Гарри </w:t>
      </w:r>
      <w:r w:rsidRPr="00000000" w:rsidR="00000000" w:rsidDel="00000000">
        <w:rPr>
          <w:color w:val="000000"/>
          <w:sz w:val="24"/>
          <w:rtl w:val="0"/>
        </w:rPr>
        <w:t xml:space="preserve">отдал</w:t>
      </w:r>
      <w:r w:rsidRPr="00000000" w:rsidR="00000000" w:rsidDel="00000000">
        <w:rPr>
          <w:color w:val="000000"/>
          <w:sz w:val="24"/>
          <w:rtl w:val="0"/>
        </w:rPr>
        <w:t xml:space="preserve"> свой кошель на хранение Хмури и протянул свою палочку закованному в броню гоблину, </w:t>
      </w:r>
      <w:r w:rsidRPr="00000000" w:rsidR="00000000" w:rsidDel="00000000">
        <w:rPr>
          <w:color w:val="000000"/>
          <w:sz w:val="24"/>
          <w:rtl w:val="0"/>
        </w:rPr>
        <w:t xml:space="preserve">который обыскал его с помощью разнообразных интересно выглядящих зондов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Затем Гарри прошёл ещё через одну дверь и сквозь тонкий Водопад Воров. Вода испарилась с кожи мальчика, едва он вышел из-под струй.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 другую сторону двери оказалась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комната размером побольше, отделанная панелями и богато обставленная, с большим золотым столом посередине. По одну сторону стола располагались два больших кожаных кресла, а по другую — маленькая деревянная табуретка для </w:t>
      </w:r>
      <w:r w:rsidRPr="00000000" w:rsidR="00000000" w:rsidDel="00000000">
        <w:rPr>
          <w:color w:val="000000"/>
          <w:sz w:val="24"/>
          <w:rtl w:val="0"/>
        </w:rPr>
        <w:t xml:space="preserve">д</w:t>
      </w:r>
      <w:r w:rsidRPr="00000000" w:rsidR="00000000" w:rsidDel="00000000">
        <w:rPr>
          <w:color w:val="000000"/>
          <w:sz w:val="24"/>
          <w:rtl w:val="0"/>
        </w:rPr>
        <w:t xml:space="preserve">ебитора. </w:t>
      </w:r>
      <w:r w:rsidRPr="00000000" w:rsidR="00000000" w:rsidDel="00000000">
        <w:rPr>
          <w:color w:val="000000"/>
          <w:sz w:val="24"/>
          <w:rtl w:val="0"/>
        </w:rPr>
        <w:t xml:space="preserve">У стен стояли на страже два гоблина в </w:t>
      </w:r>
      <w:r w:rsidRPr="00000000" w:rsidR="00000000" w:rsidDel="00000000">
        <w:rPr>
          <w:color w:val="000000"/>
          <w:sz w:val="24"/>
          <w:rtl w:val="0"/>
        </w:rPr>
        <w:t xml:space="preserve">полном доспех</w:t>
      </w:r>
      <w:r w:rsidRPr="00000000" w:rsidR="00000000" w:rsidDel="00000000">
        <w:rPr>
          <w:color w:val="000000"/>
          <w:sz w:val="24"/>
          <w:rtl w:val="0"/>
        </w:rPr>
        <w:t xml:space="preserve">е и богато украшенных наушниках и очках.</w:t>
      </w:r>
      <w:r w:rsidRPr="00000000" w:rsidR="00000000" w:rsidDel="00000000">
        <w:rPr>
          <w:color w:val="000000"/>
          <w:sz w:val="24"/>
          <w:rtl w:val="0"/>
        </w:rPr>
        <w:t xml:space="preserve"> Ни одной стороне не дозволялось </w:t>
      </w:r>
      <w:r w:rsidRPr="00000000" w:rsidR="00000000" w:rsidDel="00000000">
        <w:rPr>
          <w:color w:val="000000"/>
          <w:sz w:val="24"/>
          <w:rtl w:val="0"/>
        </w:rPr>
        <w:t xml:space="preserve">иметь</w:t>
      </w:r>
      <w:r w:rsidRPr="00000000" w:rsidR="00000000" w:rsidDel="00000000">
        <w:rPr>
          <w:color w:val="000000"/>
          <w:sz w:val="24"/>
          <w:rtl w:val="0"/>
        </w:rPr>
        <w:t xml:space="preserve"> при себе палочек или других магических предметов,</w:t>
      </w:r>
      <w:r w:rsidRPr="00000000" w:rsidR="00000000" w:rsidDel="00000000">
        <w:rPr>
          <w:color w:val="000000"/>
          <w:sz w:val="24"/>
          <w:rtl w:val="0"/>
        </w:rPr>
        <w:t xml:space="preserve"> а если бы кто-то во время этой мирной встречи, проходящей под надзором банка Гринготтс, посмел бы использовать беспалочковую магию, на него сразу же напали бы охранники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Причудливые наушники позволяли гоблинам-стражам слышать лишь слова, обращённые напрямую к ним, а очки превращали лица волшебников в расплывшиеся пятна. </w:t>
      </w:r>
      <w:r w:rsidRPr="00000000" w:rsidR="00000000" w:rsidDel="00000000">
        <w:rPr>
          <w:color w:val="000000"/>
          <w:sz w:val="24"/>
          <w:rtl w:val="0"/>
        </w:rPr>
        <w:t xml:space="preserve">Короче говоря, тут </w:t>
      </w:r>
      <w:r w:rsidRPr="00000000" w:rsidR="00000000" w:rsidDel="00000000">
        <w:rPr>
          <w:color w:val="000000"/>
          <w:sz w:val="24"/>
          <w:rtl w:val="0"/>
        </w:rPr>
        <w:t xml:space="preserve">было обеспечено некое подобие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настоящей</w:t>
      </w:r>
      <w:r w:rsidRPr="00000000" w:rsidR="00000000" w:rsidDel="00000000">
        <w:rPr>
          <w:color w:val="000000"/>
          <w:sz w:val="24"/>
          <w:rtl w:val="0"/>
        </w:rPr>
        <w:t xml:space="preserve"> безопасности, по крайней мере для владеющих Окклюменцией. </w:t>
      </w:r>
      <w:r w:rsidRPr="00000000" w:rsidR="00000000" w:rsidDel="00000000">
        <w:rPr>
          <w:color w:val="000000"/>
          <w:sz w:val="24"/>
          <w:rtl w:val="0"/>
        </w:rPr>
        <w:t xml:space="preserve">    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вскарабкался на неудобный деревянный табурет, </w:t>
      </w:r>
      <w:r w:rsidRPr="00000000" w:rsidR="00000000" w:rsidDel="00000000">
        <w:rPr>
          <w:color w:val="000000"/>
          <w:sz w:val="24"/>
          <w:rtl w:val="0"/>
        </w:rPr>
        <w:t xml:space="preserve">мысленно хмыкнул: «Какое коварство»</w:t>
      </w:r>
      <w:r w:rsidRPr="00000000" w:rsidR="00000000" w:rsidDel="00000000">
        <w:rPr>
          <w:color w:val="000000"/>
          <w:sz w:val="24"/>
          <w:rtl w:val="0"/>
        </w:rPr>
        <w:t xml:space="preserve"> и стал ждать своих кредиторов.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Довольно скоро — по закону должника можно было бы заставить ждать гораздо дольше — в комнату вошёл Люциус Малфой. Привычным отработанным движением он изящно опустился в кожаное кресло. </w:t>
      </w:r>
      <w:r w:rsidRPr="00000000" w:rsidR="00000000" w:rsidDel="00000000">
        <w:rPr>
          <w:color w:val="000000"/>
          <w:sz w:val="24"/>
          <w:rtl w:val="0"/>
        </w:rPr>
        <w:t xml:space="preserve">Трость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о змеиной головой отсутствовала, грива белых волос как </w:t>
      </w:r>
      <w:r w:rsidRPr="00000000" w:rsidR="00000000" w:rsidDel="00000000">
        <w:rPr>
          <w:color w:val="000000"/>
          <w:sz w:val="24"/>
          <w:rtl w:val="0"/>
        </w:rPr>
        <w:t xml:space="preserve">всегда плыла </w:t>
      </w:r>
      <w:r w:rsidRPr="00000000" w:rsidR="00000000" w:rsidDel="00000000">
        <w:rPr>
          <w:color w:val="000000"/>
          <w:sz w:val="24"/>
          <w:rtl w:val="0"/>
        </w:rPr>
        <w:t xml:space="preserve">следом</w:t>
      </w:r>
      <w:r w:rsidRPr="00000000" w:rsidR="00000000" w:rsidDel="00000000">
        <w:rPr>
          <w:color w:val="000000"/>
          <w:sz w:val="24"/>
          <w:rtl w:val="0"/>
        </w:rPr>
        <w:t xml:space="preserve">, а ли</w:t>
      </w:r>
      <w:r w:rsidRPr="00000000" w:rsidR="00000000" w:rsidDel="00000000">
        <w:rPr>
          <w:color w:val="000000"/>
          <w:sz w:val="24"/>
          <w:rtl w:val="0"/>
        </w:rPr>
        <w:t xml:space="preserve">цо было непроницаемо.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За ним, молча и с таким же непроницаемым выражением на лице вошёл мальчик с белыми волосами. Теперь на нём были чёрные одежды, куда более высокого качества, чем любая хогвартская мантия. Этому мальчику Гарри тоже был должен </w:t>
      </w:r>
      <w:r w:rsidRPr="00000000" w:rsidR="00000000" w:rsidDel="00000000">
        <w:rPr>
          <w:color w:val="000000"/>
          <w:sz w:val="24"/>
          <w:rtl w:val="0"/>
        </w:rPr>
        <w:t xml:space="preserve">в общей сумме сорок галлеонов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он тоже </w:t>
      </w:r>
      <w:r w:rsidRPr="00000000" w:rsidR="00000000" w:rsidDel="00000000">
        <w:rPr>
          <w:color w:val="000000"/>
          <w:sz w:val="24"/>
          <w:rtl w:val="0"/>
        </w:rPr>
        <w:t xml:space="preserve">принадлежал к Дому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Малфоев, и следовательно, имел право находиться на санкционированной Визенгамотом встрече.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Гарри не произнёс его имени вслух и не позволил эмоциям отразиться на своём лице. Он не знал, что сказать. Даже «</w:t>
      </w:r>
      <w:r w:rsidRPr="00000000" w:rsidR="00000000" w:rsidDel="00000000">
        <w:rPr>
          <w:color w:val="000000"/>
          <w:sz w:val="24"/>
          <w:rtl w:val="0"/>
        </w:rPr>
        <w:t xml:space="preserve">мне жаль» </w:t>
      </w:r>
      <w:r w:rsidRPr="00000000" w:rsidR="00000000" w:rsidDel="00000000">
        <w:rPr>
          <w:color w:val="000000"/>
          <w:sz w:val="24"/>
          <w:rtl w:val="0"/>
        </w:rPr>
        <w:t xml:space="preserve">не казалось уместным. </w:t>
      </w:r>
      <w:r w:rsidRPr="00000000" w:rsidR="00000000" w:rsidDel="00000000">
        <w:rPr>
          <w:color w:val="000000"/>
          <w:sz w:val="24"/>
          <w:rtl w:val="0"/>
        </w:rPr>
        <w:t xml:space="preserve">Во время их краткого обмена сообщениями — когда они назначали эту встречу — Гарри и патронусу Драко не осмелился сказать ничего такого</w:t>
      </w:r>
      <w:r w:rsidRPr="00000000" w:rsidR="00000000" w:rsidDel="00000000">
        <w:rPr>
          <w:color w:val="000000"/>
          <w:sz w:val="24"/>
          <w:rtl w:val="0"/>
        </w:rPr>
        <w:t xml:space="preserve">. И не только потому, что Люциус тоже мог у</w:t>
      </w:r>
      <w:r w:rsidRPr="00000000" w:rsidR="00000000" w:rsidDel="00000000">
        <w:rPr>
          <w:color w:val="000000"/>
          <w:sz w:val="24"/>
          <w:rtl w:val="0"/>
        </w:rPr>
        <w:t xml:space="preserve">слышать</w:t>
      </w:r>
      <w:r w:rsidRPr="00000000" w:rsidR="00000000" w:rsidDel="00000000">
        <w:rPr>
          <w:color w:val="000000"/>
          <w:sz w:val="24"/>
          <w:rtl w:val="0"/>
        </w:rPr>
        <w:t xml:space="preserve">. Гарри было достаточно знать, что счастливые мысли Драко остались счастливыми, и что он до сих пор хочет, чтобы Гарри это знал.           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заговорил первым, его голос звучал ровно, лицо по-прежнему оставалось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бесстрастным.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понимаю, что происходит в Хогвартсе, Гарри Поттер. Не могли бы вы объяснить мне?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сказал Гарри. — Если бы я понимал суть этих событий, я бы не позволил им произойти, лорд Малфой.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ответьте на следующий вопрос.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Кто</w:t>
      </w:r>
      <w:r w:rsidRPr="00000000" w:rsidR="00000000" w:rsidDel="00000000">
        <w:rPr>
          <w:color w:val="000000"/>
          <w:sz w:val="24"/>
          <w:rtl w:val="0"/>
        </w:rPr>
        <w:t xml:space="preserve"> вы?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 отрывал взгляд от лица своего кредитора.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Сами-Знаете-Кто, как вы думали, — произнёс он. Не будучи совсем уж полным идиотом, Гарри успел догадаться, за кого принимал его Люциус Малфой в зале Визенгамота. — Очевидно, я не обычный ребёнок. В той же степени очевидно, что это наверняка имеет какое-то отношение ко всей этой истории про Мальчика-Который-Выжил. Но мне не известно, какое именно, или почему. Не более, чем вам. Я спрашивал Распределяющую </w:t>
      </w:r>
      <w:r w:rsidRPr="00000000" w:rsidR="00000000" w:rsidDel="00000000">
        <w:rPr>
          <w:color w:val="000000"/>
          <w:sz w:val="24"/>
          <w:rtl w:val="0"/>
        </w:rPr>
        <w:t xml:space="preserve">шляпу</w:t>
      </w:r>
      <w:r w:rsidRPr="00000000" w:rsidR="00000000" w:rsidDel="00000000">
        <w:rPr>
          <w:color w:val="000000"/>
          <w:sz w:val="24"/>
          <w:rtl w:val="0"/>
        </w:rPr>
        <w:t xml:space="preserve">, и она тоже не знает.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задумчиво кивнул.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Мне удалось придумать лишь одну причину, по которой вы бы могли решить заплатить сто тысяч галлеонов за жизнь грязнокровки. Лишь одна причина могла бы объяснить её силу и кровожадность. Но затем она погибла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от</w:t>
      </w:r>
      <w:r w:rsidRPr="00000000" w:rsidR="00000000" w:rsidDel="00000000">
        <w:rPr>
          <w:color w:val="000000"/>
          <w:sz w:val="24"/>
          <w:rtl w:val="0"/>
        </w:rPr>
        <w:t xml:space="preserve"> лап</w:t>
      </w:r>
      <w:r w:rsidRPr="00000000" w:rsidR="00000000" w:rsidDel="00000000">
        <w:rPr>
          <w:color w:val="000000"/>
          <w:sz w:val="24"/>
          <w:rtl w:val="0"/>
        </w:rPr>
        <w:t xml:space="preserve"> тролля, а вы — нет. Кроме того, мой сын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многое </w:t>
      </w:r>
      <w:r w:rsidRPr="00000000" w:rsidR="00000000" w:rsidDel="00000000">
        <w:rPr>
          <w:color w:val="000000"/>
          <w:sz w:val="24"/>
          <w:rtl w:val="0"/>
        </w:rPr>
        <w:t xml:space="preserve">рассказал  о вас, Гарри Поттер, и в этом не было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ни малейшего смысла</w:t>
      </w:r>
      <w:r w:rsidRPr="00000000" w:rsidR="00000000" w:rsidDel="00000000">
        <w:rPr>
          <w:color w:val="000000"/>
          <w:sz w:val="24"/>
          <w:rtl w:val="0"/>
        </w:rPr>
        <w:t xml:space="preserve">. Мне доводилось слышать лепет сумасшедших </w:t>
      </w:r>
      <w:r w:rsidRPr="00000000" w:rsidR="00000000" w:rsidDel="00000000">
        <w:rPr>
          <w:color w:val="000000"/>
          <w:sz w:val="24"/>
          <w:rtl w:val="0"/>
        </w:rPr>
        <w:t xml:space="preserve">из больницы Святого Мунго, и их бред звучал гораздо более здраво, чем то, что мой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сын</w:t>
      </w:r>
      <w:r w:rsidRPr="00000000" w:rsidR="00000000" w:rsidDel="00000000">
        <w:rPr>
          <w:color w:val="000000"/>
          <w:sz w:val="24"/>
          <w:rtl w:val="0"/>
        </w:rPr>
        <w:t xml:space="preserve"> рассказал мне о вас под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сывороткой правды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ту часть «бреда сумасшедшего», за которую отвечаете лично вы, вам придётся объяснить мне прямо сейчас.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</w:t>
      </w:r>
      <w:r w:rsidRPr="00000000" w:rsidR="00000000" w:rsidDel="00000000">
        <w:rPr>
          <w:color w:val="000000"/>
          <w:sz w:val="24"/>
          <w:rtl w:val="0"/>
        </w:rPr>
        <w:t xml:space="preserve">повернулся </w:t>
      </w:r>
      <w:r w:rsidRPr="00000000" w:rsidR="00000000" w:rsidDel="00000000">
        <w:rPr>
          <w:color w:val="000000"/>
          <w:sz w:val="24"/>
          <w:rtl w:val="0"/>
        </w:rPr>
        <w:t xml:space="preserve">к Драко, и тот встретил его взгляд. На лице мальчика появились какие-то эмоции, ему удалось взять их под контроль, но затем его лицо снова выдало внутреннее напряжение.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тоже, — голос Драко Малфоя срывался и дрожал, — хотел бы знать. Почему, Поттер?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закрыл глаза.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Мальчик, которого воспитали маглы и который дума</w:t>
      </w:r>
      <w:r w:rsidRPr="00000000" w:rsidR="00000000" w:rsidDel="00000000">
        <w:rPr>
          <w:color w:val="000000"/>
          <w:sz w:val="24"/>
          <w:rtl w:val="0"/>
        </w:rPr>
        <w:t xml:space="preserve">ет</w:t>
      </w:r>
      <w:r w:rsidRPr="00000000" w:rsidR="00000000" w:rsidDel="00000000">
        <w:rPr>
          <w:color w:val="000000"/>
          <w:sz w:val="24"/>
          <w:rtl w:val="0"/>
        </w:rPr>
        <w:t xml:space="preserve">, что он умён. Ты увидел меня, Драко, и подумал, что из всех первогодок полезнее всего было </w:t>
      </w:r>
      <w:r w:rsidRPr="00000000" w:rsidR="00000000" w:rsidDel="00000000">
        <w:rPr>
          <w:color w:val="000000"/>
          <w:sz w:val="24"/>
          <w:rtl w:val="0"/>
        </w:rPr>
        <w:t xml:space="preserve">бы</w:t>
      </w:r>
      <w:r w:rsidRPr="00000000" w:rsidR="00000000" w:rsidDel="00000000">
        <w:rPr>
          <w:color w:val="000000"/>
          <w:sz w:val="24"/>
          <w:rtl w:val="0"/>
        </w:rPr>
        <w:t xml:space="preserve"> подружиться с Мальчиком-Который-Выжил и показать ему истину. И я подумал то же самое про тебя. Но мы по-разному представляли истину. Я не хочу сказать, что существуют разные истины. Есть разные убеждения, но лишь одна реальность, лишь одна вселенная, в которой эти убеждения становятся истинными или ложными...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мне лгал.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глаза и посмотрел на Драко.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это назвал, — голос Гарри тоже немного дрогнул, — правдой </w:t>
      </w:r>
      <w:r w:rsidRPr="00000000" w:rsidR="00000000" w:rsidDel="00000000">
        <w:rPr>
          <w:color w:val="000000"/>
          <w:sz w:val="24"/>
          <w:rtl w:val="0"/>
        </w:rPr>
        <w:t xml:space="preserve">с определённой точки зрения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определённой точки зрения?! — Драко Малфой выглядел настолько сердито, как имел бы право выглядеть Люк Скайуокер, будучи не в настроении выслушивать оправдания Кеноби. — Для правды с определённой точки зрения есть специальное слово. И это слово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ложь!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 уловка, — спокойно ответил Гарри. — Утверждение, которое фактически является истиной, но заставляет слушателя сформировать убеждение, которое будет ложным. Мне кажется, стоит подчеркнуть это различие. То, что я тебе сказал, было самоисполняющимся пророчеством — ты поверил, что не сможешь обмануть себя, поэтому и не пытался. Навыки, которым ты обучился, — настоящие, и для тебя ничем хорошим не закончится, если ты начнёшь внутренне с ними бороться. Люди не могут усилием воли заставить себя поверить, что синее — это зелёное, но часто считают, что могут, и это почти так же плохо.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меня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использовал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использовал тебя, но в результате ты становился сильнее. Именно так кого-то может использовать друг.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Даже я знаю, что дружба такой не бывает!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этом месте вмешался Люциус Малфой.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 какой целью? Ради чего? — даже </w:t>
      </w:r>
      <w:r w:rsidRPr="00000000" w:rsidR="00000000" w:rsidDel="00000000">
        <w:rPr>
          <w:color w:val="000000"/>
          <w:sz w:val="24"/>
          <w:rtl w:val="0"/>
        </w:rPr>
        <w:t xml:space="preserve">его голос перестал быть бесстрастным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Зачем?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пристально посмотрел на него, затем повернулся к Драко.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Наверное, твой отец сейчас мне не поверит, — начал он. — Но ты, Драко, в состоянии увидеть, что всё случившееся согласуется с этой гипотезой. И что любая более циничная гипотеза не объяснит, почему я не надавил на тебя сильнее, когда у меня была возможность, и почему я научил тебя столь многому. Я считал, что наследник дома Малфоев, который на виду у всех удержит маглорождённую от падении с крыши, станет прекрасным компромиссным кандидатом на роль главы магической Британии после </w:t>
      </w:r>
      <w:r w:rsidRPr="00000000" w:rsidR="00000000" w:rsidDel="00000000">
        <w:rPr>
          <w:color w:val="000000"/>
          <w:sz w:val="24"/>
          <w:rtl w:val="0"/>
        </w:rPr>
        <w:t xml:space="preserve">реформ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То есть вы хотите меня убедить, — тихо произнёс Люциус Малфой, — чт</w:t>
      </w:r>
      <w:r w:rsidRPr="00000000" w:rsidR="00000000" w:rsidDel="00000000">
        <w:rPr>
          <w:color w:val="000000"/>
          <w:sz w:val="24"/>
          <w:rtl w:val="0"/>
        </w:rPr>
        <w:t xml:space="preserve">о притворяетесь сумасшедшим. Ладно, оставим этот вопрос. Скажите, кто провёл тролля в Хогвартс.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Скажите, кого вы </w:t>
      </w:r>
      <w:r w:rsidRPr="00000000" w:rsidR="00000000" w:rsidDel="00000000">
        <w:rPr>
          <w:color w:val="000000"/>
          <w:sz w:val="24"/>
          <w:rtl w:val="0"/>
        </w:rPr>
        <w:t xml:space="preserve">подозреваете, Гарри Поттер.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У меня четыре подозреваемых. Первый — профессор Снейп…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Снейп?! — выпалил Драко.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Второй, естественно, профессор Защиты Хогвартса, просто потому что он — профессор Защиты. — Гарри не стал бы его упоминать, он не хотел привлекать к профессору Защиты внимание Малфоев, </w:t>
      </w:r>
      <w:r w:rsidRPr="00000000" w:rsidR="00000000" w:rsidDel="00000000">
        <w:rPr>
          <w:color w:val="000000"/>
          <w:sz w:val="24"/>
          <w:rtl w:val="0"/>
        </w:rPr>
        <w:t xml:space="preserve">если тот</w:t>
      </w:r>
      <w:r w:rsidRPr="00000000" w:rsidR="00000000" w:rsidDel="00000000">
        <w:rPr>
          <w:color w:val="000000"/>
          <w:sz w:val="24"/>
          <w:rtl w:val="0"/>
        </w:rPr>
        <w:t xml:space="preserve"> невиновен, но Драко мог его на этом поймать. — Если я назову третьего, вы мне не поверите. Четвёртый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категория под названием «Все остальные».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Пятый — Лорд Волдеморт. Не думаю, что мне стоит его упоминать при вас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чуть ли не прорычал: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думаете, я не распознаю наживку на вашем крючке? Вы хотите заставить меня поверить, что ваша третья возможность и есть правильный ответ. Скажите мне, о ком речь, и бросьте ваши игры.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спокойно посмотрел на лорда Малфоя.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Одн</w:t>
      </w:r>
      <w:r w:rsidRPr="00000000" w:rsidR="00000000" w:rsidDel="00000000">
        <w:rPr>
          <w:color w:val="000000"/>
          <w:sz w:val="24"/>
          <w:rtl w:val="0"/>
        </w:rPr>
        <w:t xml:space="preserve">ажды я прочёл книгу, которую не должен был читать, и в ней было сказано: Настоящее о</w:t>
      </w:r>
      <w:r w:rsidRPr="00000000" w:rsidR="00000000" w:rsidDel="00000000">
        <w:rPr>
          <w:color w:val="000000"/>
          <w:sz w:val="24"/>
          <w:rtl w:val="0"/>
        </w:rPr>
        <w:t xml:space="preserve">бщение</w:t>
      </w:r>
      <w:r w:rsidRPr="00000000" w:rsidR="00000000" w:rsidDel="00000000">
        <w:rPr>
          <w:color w:val="000000"/>
          <w:sz w:val="24"/>
          <w:rtl w:val="0"/>
        </w:rPr>
        <w:t xml:space="preserve"> происходит то</w:t>
      </w:r>
      <w:r w:rsidRPr="00000000" w:rsidR="00000000" w:rsidDel="00000000">
        <w:rPr>
          <w:color w:val="000000"/>
          <w:sz w:val="24"/>
          <w:rtl w:val="0"/>
        </w:rPr>
        <w:t xml:space="preserve">лько между равными. Служащие лгут своим боссам, которые, в свою очередь, ожидают, что им солгут. Я не играю в недомолвки. Я считаю, что если я сейчас назову вам моего третьего подозреваемого, вы просто подумаете, что вся моя история — это западня.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Это отец, да? — вмешался Драко.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удивлённо посмотрел на него.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Ты подозреваешь, что отец послал тролля в Хогвартс, чтобы убить Грейнджер, верно? — ровным голосом спросил Драко. — Вот о чём ты думаешь!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открыл рот, чтобы сказать «Вообще-то, нет», но в кои-то веки умудрился сначала подумать и остановился.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Понятно… — медленно произнёс Гарри. — Вот ради чего всё это. Люциус Малфой публично заявляет, что Гермиона не уйдёт от возмездия за то, что сделала, и — подумать только — её убивает тролль, — Гарри улыбнулс</w:t>
      </w:r>
      <w:r w:rsidRPr="00000000" w:rsidR="00000000" w:rsidDel="00000000">
        <w:rPr>
          <w:color w:val="000000"/>
          <w:sz w:val="24"/>
          <w:rtl w:val="0"/>
        </w:rPr>
        <w:t xml:space="preserve">я, но его улыбка больше напоминала оскал. — И если я здесь буду это отрицать, то Драко, не будучи окклюментом, сможет свидетельствовать под сывороткой правды, что Мальчик-Который-Выжил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</w:t>
      </w:r>
      <w:r w:rsidRPr="00000000" w:rsidR="00000000" w:rsidDel="00000000">
        <w:rPr>
          <w:color w:val="000000"/>
          <w:sz w:val="24"/>
          <w:rtl w:val="0"/>
        </w:rPr>
        <w:t xml:space="preserve"> подозревает Люциуса Малфоя в том, что тот послал тролля в Хогвартс, чтобы убить Гермиону Грейнджер, присягнувшую Благородному Дому Поттеров, чей долг крови был недавно оплачен сотней тысяч галлеонов.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И так далее. — Гарри слегка откинулся назад, хотя на деревянном табурете без спинки это было сложно проделать подобающим образом. — Но теперь, когда я обратил на это внимание, мне эта мысль кажется очень логичной. Очевидно, именно вы убили Гермиону Грейнджер, как и угрожали сделать это перед всем Визенгамотом.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этого не делал, — заявил Люциус Малфой с прежней бесстрастностью.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На лице Гарри опять появилась улыбка-оскал.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Ну что ж, в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этом </w:t>
      </w:r>
      <w:r w:rsidRPr="00000000" w:rsidR="00000000" w:rsidDel="00000000">
        <w:rPr>
          <w:color w:val="000000"/>
          <w:sz w:val="24"/>
          <w:rtl w:val="0"/>
        </w:rPr>
        <w:t xml:space="preserve">случае, должен быть кто-то ещё, кто убил Гермиону и вмешался в работу защитных чар Хогвартса. И это тот же человек, который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ранее </w:t>
      </w:r>
      <w:r w:rsidRPr="00000000" w:rsidR="00000000" w:rsidDel="00000000">
        <w:rPr>
          <w:color w:val="000000"/>
          <w:sz w:val="24"/>
          <w:rtl w:val="0"/>
        </w:rPr>
        <w:t xml:space="preserve">пытался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подставить Гермиону, обвинив её в убийстве Драко Малфоя.</w:t>
      </w:r>
      <w:r w:rsidRPr="00000000" w:rsidR="00000000" w:rsidDel="00000000">
        <w:rPr>
          <w:color w:val="000000"/>
          <w:sz w:val="24"/>
          <w:rtl w:val="0"/>
        </w:rPr>
        <w:t xml:space="preserve"> Или вы убили Гермиону Грейнджер, получив деньги за её жизнь, или вы обвинили в покушении на убийство вашего сына невинную девочку и забрали деньги моей семьи благодаря этому ложному обвинению. Одно из этих утверждений должно быть истиной.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Возможно,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вы </w:t>
      </w:r>
      <w:r w:rsidRPr="00000000" w:rsidR="00000000" w:rsidDel="00000000">
        <w:rPr>
          <w:color w:val="000000"/>
          <w:sz w:val="24"/>
          <w:rtl w:val="0"/>
        </w:rPr>
        <w:t xml:space="preserve">убили её в надежде получить свои деньги назад, — Люциус Малфой наклонился над столом и мрачно посмотрел на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таком случае я с самого начала не стал бы платить деньги за неё. Как вы и сами понимаете. Не оскорбляйте мои умственные способности, лорд Малфой… нет, подождите, прошу прощения, вы должны были это сказать на случай, если Драко придётся свидетельствовать об этом. Тогда не обращайте внимания.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откинулся в </w:t>
      </w:r>
      <w:r w:rsidRPr="00000000" w:rsidR="00000000" w:rsidDel="00000000">
        <w:rPr>
          <w:color w:val="000000"/>
          <w:sz w:val="24"/>
          <w:rtl w:val="0"/>
        </w:rPr>
        <w:t xml:space="preserve">кресле</w:t>
      </w:r>
      <w:r w:rsidRPr="00000000" w:rsidR="00000000" w:rsidDel="00000000">
        <w:rPr>
          <w:color w:val="000000"/>
          <w:sz w:val="24"/>
          <w:rtl w:val="0"/>
        </w:rPr>
        <w:t xml:space="preserve"> и уставился на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пытался объяснить тебе, отец, — пробормотал себе под нос Драко, — но никто не в состоянии вообразить, что из себя предс</w:t>
      </w:r>
      <w:r w:rsidRPr="00000000" w:rsidR="00000000" w:rsidDel="00000000">
        <w:rPr>
          <w:color w:val="000000"/>
          <w:sz w:val="24"/>
          <w:rtl w:val="0"/>
        </w:rPr>
        <w:t xml:space="preserve">тавляет Гарри Поттер, пока с ним не столкнётся...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постучал пальцем по щеке.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Значит, </w:t>
      </w:r>
      <w:r w:rsidRPr="00000000" w:rsidR="00000000" w:rsidDel="00000000">
        <w:rPr>
          <w:color w:val="000000"/>
          <w:sz w:val="24"/>
          <w:rtl w:val="0"/>
        </w:rPr>
        <w:t xml:space="preserve">до людей начало доходить совершенно очевидное? Удивлён. Не ожидал, что это произойдёт, — к</w:t>
      </w:r>
      <w:r w:rsidRPr="00000000" w:rsidR="00000000" w:rsidDel="00000000">
        <w:rPr>
          <w:color w:val="000000"/>
          <w:sz w:val="24"/>
          <w:rtl w:val="0"/>
        </w:rPr>
        <w:t xml:space="preserve"> настоящему времени Гарри уже уловил ритм цинизма профессора Квиррелла</w:t>
      </w:r>
      <w:r w:rsidRPr="00000000" w:rsidR="00000000" w:rsidDel="00000000">
        <w:rPr>
          <w:color w:val="000000"/>
          <w:sz w:val="24"/>
          <w:rtl w:val="0"/>
        </w:rPr>
        <w:t xml:space="preserve">, и теперь мог воспроизводить его самостоятельно. — Не думаю, что газеты способны опубликовать статью, смысл которой сводится к: «Либо X, либо Y истинно, но мы не знаем, что именно». </w:t>
      </w:r>
      <w:r w:rsidRPr="00000000" w:rsidR="00000000" w:rsidDel="00000000">
        <w:rPr>
          <w:color w:val="000000"/>
          <w:sz w:val="24"/>
          <w:rtl w:val="0"/>
        </w:rPr>
        <w:t xml:space="preserve">По-моему, журналисты способны лишь на статьи с рядом простых утверждений, например «X — истинно», «Y — ложно», «X — истинно, а Y — ложно».</w:t>
      </w:r>
      <w:r w:rsidRPr="00000000" w:rsidR="00000000" w:rsidDel="00000000">
        <w:rPr>
          <w:color w:val="000000"/>
          <w:sz w:val="24"/>
          <w:rtl w:val="0"/>
        </w:rPr>
        <w:t xml:space="preserve"> Никаких сложных построений вроде: «</w:t>
      </w:r>
      <w:r w:rsidRPr="00000000" w:rsidR="00000000" w:rsidDel="00000000">
        <w:rPr>
          <w:color w:val="000000"/>
          <w:sz w:val="24"/>
          <w:rtl w:val="0"/>
        </w:rPr>
        <w:t xml:space="preserve">Если X — истинно, то и Y — истинно, но мы не знаем, истинно ли X».</w:t>
      </w:r>
      <w:r w:rsidRPr="00000000" w:rsidR="00000000" w:rsidDel="00000000">
        <w:rPr>
          <w:color w:val="000000"/>
          <w:sz w:val="24"/>
          <w:rtl w:val="0"/>
        </w:rPr>
        <w:t xml:space="preserve"> И вашим сторонникам приходится быстро переключаться с «Вы не можете доказать, что лорд Малфой убил Грейнджер, это мог сделать кто-то другой» на «Вы не можете доказать, </w:t>
      </w:r>
      <w:r w:rsidRPr="00000000" w:rsidR="00000000" w:rsidDel="00000000">
        <w:rPr>
          <w:color w:val="000000"/>
          <w:sz w:val="24"/>
          <w:rtl w:val="0"/>
        </w:rPr>
        <w:t xml:space="preserve">что Грейнджер кто-то подставил</w:t>
      </w:r>
      <w:r w:rsidRPr="00000000" w:rsidR="00000000" w:rsidDel="00000000">
        <w:rPr>
          <w:color w:val="000000"/>
          <w:sz w:val="24"/>
          <w:rtl w:val="0"/>
        </w:rPr>
        <w:t xml:space="preserve">», и до тех пор, пока ничего не доказано, они будут стараться усидеть сразу на двух этих стульях… погодите, а разве «Ежедневный пророк» принадлежит не вам?    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«Ежедневный пророк», — тихо ответил Люциус Малфой, — который совершенно точно не принадлежит мне, достаточно уважающее себя издание, чтобы не печатать подобного оскорбительного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бреда. К несчастью, не все влиятельные волшебники настолько разумны.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А. Понятно, — кивнул Гарри.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бросил взгляд на Драко.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Всё остальное, что он наговорил — там было что-то важное?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Нет, отец, не было.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сын, — Люциус снова посмотрел на Гарри. Когда он заговорил, его голос почти вернулся к его обычной медлительной, холодной и уверенной манере. — </w:t>
      </w:r>
      <w:r w:rsidRPr="00000000" w:rsidR="00000000" w:rsidDel="00000000">
        <w:rPr>
          <w:color w:val="000000"/>
          <w:sz w:val="24"/>
          <w:rtl w:val="0"/>
        </w:rPr>
        <w:t xml:space="preserve">Наверное, вы смогли бы убедить меня оказать вам услугу</w:t>
      </w:r>
      <w:r w:rsidRPr="00000000" w:rsidR="00000000" w:rsidDel="00000000">
        <w:rPr>
          <w:color w:val="000000"/>
          <w:sz w:val="24"/>
          <w:rtl w:val="0"/>
        </w:rPr>
        <w:t xml:space="preserve">, если бы </w:t>
      </w:r>
      <w:r w:rsidRPr="00000000" w:rsidR="00000000" w:rsidDel="00000000">
        <w:rPr>
          <w:color w:val="000000"/>
          <w:sz w:val="24"/>
          <w:rtl w:val="0"/>
        </w:rPr>
        <w:t xml:space="preserve">признались </w:t>
      </w:r>
      <w:r w:rsidRPr="00000000" w:rsidR="00000000" w:rsidDel="00000000">
        <w:rPr>
          <w:color w:val="000000"/>
          <w:sz w:val="24"/>
          <w:rtl w:val="0"/>
        </w:rPr>
        <w:t xml:space="preserve">перед лицом Визенгамота, что вы совершенно точно знаете, что я непричастен к упомянутому деянию. Я мог бы существенно уменьшить ваш оставшийся долг роду Малфоев, или даже изменить условия и позволить погасить его позднее.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внимательно смотрел на Люциуса Малфоя.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Люциус Малфой.</w:t>
      </w:r>
      <w:r w:rsidRPr="00000000" w:rsidR="00000000" w:rsidDel="00000000">
        <w:rPr>
          <w:color w:val="000000"/>
          <w:sz w:val="24"/>
          <w:rtl w:val="0"/>
        </w:rPr>
        <w:t xml:space="preserve"> Сейчас вы прекрасно понимаете, что Гермиону Грейнджер на самом деле подставили, использовав вашего сына как наживку</w:t>
      </w:r>
      <w:r w:rsidRPr="00000000" w:rsidR="00000000" w:rsidDel="00000000">
        <w:rPr>
          <w:color w:val="000000"/>
          <w:sz w:val="24"/>
          <w:rtl w:val="0"/>
        </w:rPr>
        <w:t xml:space="preserve">, что на неё были наложены чары Ложной памяти или что-то ещё хуже, и что Дом Поттеров не имел ничего против вас до этих событий. Моё встречное предложение таково: вы возвращаете деньги моей семьи, я объявляю перед Визенгамотом, что Дом Поттеров не считает Дом Малфоев своим врагом, и мы выступаем единым фронтом против виновного, </w:t>
      </w:r>
      <w:r w:rsidRPr="00000000" w:rsidR="00000000" w:rsidDel="00000000">
        <w:rPr>
          <w:color w:val="000000"/>
          <w:sz w:val="24"/>
          <w:rtl w:val="0"/>
        </w:rPr>
        <w:t xml:space="preserve">кем </w:t>
      </w:r>
      <w:r w:rsidRPr="00000000" w:rsidR="00000000" w:rsidDel="00000000">
        <w:rPr>
          <w:color w:val="000000"/>
          <w:sz w:val="24"/>
          <w:rtl w:val="0"/>
        </w:rPr>
        <w:t xml:space="preserve">бы он ни был. Мы решаем отказаться от кем-то нам предписанных ролей, и заключаем союз вместо того, чтобы сражаться друг с другом. Это, возможно, единственное, чего не ожидает от нас враг.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В комнате повисла тишина, нарушаемая только звуком дыхания гоблинов-стражей</w:t>
      </w:r>
      <w:r w:rsidRPr="00000000" w:rsidR="00000000" w:rsidDel="00000000">
        <w:rPr>
          <w:color w:val="000000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</w:t>
      </w:r>
      <w:r w:rsidRPr="00000000" w:rsidR="00000000" w:rsidDel="00000000">
        <w:rPr>
          <w:color w:val="000000"/>
          <w:sz w:val="24"/>
          <w:rtl w:val="0"/>
        </w:rPr>
        <w:t xml:space="preserve">ы </w:t>
      </w:r>
      <w:r w:rsidRPr="00000000" w:rsidR="00000000" w:rsidDel="00000000">
        <w:rPr>
          <w:color w:val="000000"/>
          <w:sz w:val="24"/>
          <w:rtl w:val="0"/>
        </w:rPr>
        <w:t xml:space="preserve">и правда </w:t>
      </w:r>
      <w:r w:rsidRPr="00000000" w:rsidR="00000000" w:rsidDel="00000000">
        <w:rPr>
          <w:color w:val="000000"/>
          <w:sz w:val="24"/>
          <w:rtl w:val="0"/>
        </w:rPr>
        <w:t xml:space="preserve">с</w:t>
      </w:r>
      <w:r w:rsidRPr="00000000" w:rsidR="00000000" w:rsidDel="00000000">
        <w:rPr>
          <w:color w:val="000000"/>
          <w:sz w:val="24"/>
          <w:rtl w:val="0"/>
        </w:rPr>
        <w:t xml:space="preserve">пятили, — холодно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называется «справедливость», лорд Малфой. Вы же не думаете, что я буду сотрудничать</w:t>
      </w:r>
      <w:r w:rsidRPr="00000000" w:rsidR="00000000" w:rsidDel="00000000">
        <w:rPr>
          <w:color w:val="000000"/>
          <w:sz w:val="24"/>
          <w:rtl w:val="0"/>
        </w:rPr>
        <w:t xml:space="preserve"> с вами</w:t>
      </w:r>
      <w:r w:rsidRPr="00000000" w:rsidR="00000000" w:rsidDel="00000000">
        <w:rPr>
          <w:color w:val="000000"/>
          <w:sz w:val="24"/>
          <w:rtl w:val="0"/>
        </w:rPr>
        <w:t xml:space="preserve">, пока вы удерживаете в своих руках состояние Дома Поттеров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зная, что получили его благодаря ложному обвинению. </w:t>
      </w:r>
      <w:r w:rsidRPr="00000000" w:rsidR="00000000" w:rsidDel="00000000">
        <w:rPr>
          <w:color w:val="000000"/>
          <w:sz w:val="24"/>
          <w:rtl w:val="0"/>
        </w:rPr>
        <w:t xml:space="preserve">Я понимаю, что во время суда вы представляли ситуацию иначе</w:t>
      </w:r>
      <w:r w:rsidRPr="00000000" w:rsidR="00000000" w:rsidDel="00000000">
        <w:rPr>
          <w:color w:val="000000"/>
          <w:sz w:val="24"/>
          <w:rtl w:val="0"/>
        </w:rPr>
        <w:t xml:space="preserve">, но теперь вы осведомлены куда лучше.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Вы не можете предложить мне ничего, что стоило бы сто тысяч галлеонов.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Разве? — отстранённо произнёс Гарри. — Давайте подумаем. </w:t>
      </w:r>
      <w:r w:rsidRPr="00000000" w:rsidR="00000000" w:rsidDel="00000000">
        <w:rPr>
          <w:color w:val="000000"/>
          <w:sz w:val="24"/>
          <w:rtl w:val="0"/>
        </w:rPr>
        <w:t xml:space="preserve">Мне  кажется вполне вероятным, что процветание Дома Малфоев в долгосрочной перспективе заботит вас гораздо больше, чем какие бы то ни были политические вопросы, являвшиеся личным коньком павшего Тёмного Лорда предыдущего поколения,</w:t>
      </w:r>
      <w:r w:rsidRPr="00000000" w:rsidR="00000000" w:rsidDel="00000000">
        <w:rPr>
          <w:color w:val="000000"/>
          <w:sz w:val="24"/>
          <w:rtl w:val="0"/>
        </w:rPr>
        <w:t xml:space="preserve"> — Гарри бросил на Драко многозначительный взгляд. — </w:t>
      </w:r>
      <w:r w:rsidRPr="00000000" w:rsidR="00000000" w:rsidDel="00000000">
        <w:rPr>
          <w:color w:val="000000"/>
          <w:sz w:val="24"/>
          <w:rtl w:val="0"/>
        </w:rPr>
        <w:t xml:space="preserve">У следующего поколения будет своя линия фронта и свои союзы</w:t>
      </w:r>
      <w:r w:rsidRPr="00000000" w:rsidR="00000000" w:rsidDel="00000000">
        <w:rPr>
          <w:color w:val="000000"/>
          <w:sz w:val="24"/>
          <w:rtl w:val="0"/>
        </w:rPr>
        <w:t xml:space="preserve">. Ваш сын может остаться без всего этого, или оказаться сразу на вершине. Разве это не значит для вас больше, чем сорок тысяч галлеонов, которых вы не особо ожидали и в которых не слишком-то нуждаетесь? — Гарри улыбнулся, не разжимая губ. — Сорок тысяч галлеонов. Два магловских миллиона фунтов стерлингов. </w:t>
      </w:r>
      <w:r w:rsidRPr="00000000" w:rsidR="00000000" w:rsidDel="00000000">
        <w:rPr>
          <w:color w:val="000000"/>
          <w:sz w:val="24"/>
          <w:rtl w:val="0"/>
        </w:rPr>
        <w:t xml:space="preserve">Ваш сын слегка представляет масштабы магловской экономики — они могут вас удивить</w:t>
      </w:r>
      <w:r w:rsidRPr="00000000" w:rsidR="00000000" w:rsidDel="00000000">
        <w:rPr>
          <w:color w:val="000000"/>
          <w:sz w:val="24"/>
          <w:rtl w:val="0"/>
        </w:rPr>
        <w:t xml:space="preserve">. Маглы сочли бы забавным, что судьба страны зависит от двух миллионов фунтов стерлингов. Они бы подумали, что это просто смешно. И я тоже так думаю, лорд Малфой. Это не какой-то отчаянный манёвр с моей стороны. Это честная возможность для вас поступить честно.  </w:t>
      </w:r>
      <w:r w:rsidRPr="00000000" w:rsidR="00000000" w:rsidDel="00000000">
        <w:rPr>
          <w:color w:val="00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О? — откликнулся лорд Малфой. — А если я откажусь от этой честной возможности, что тогда?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Гарри пожал плечами.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Зависит от того, какая сложит</w:t>
      </w:r>
      <w:r w:rsidRPr="00000000" w:rsidR="00000000" w:rsidDel="00000000">
        <w:rPr>
          <w:color w:val="000000"/>
          <w:sz w:val="24"/>
          <w:rtl w:val="0"/>
        </w:rPr>
        <w:t xml:space="preserve">ся правящая коалиция без у</w:t>
      </w:r>
      <w:r w:rsidRPr="00000000" w:rsidR="00000000" w:rsidDel="00000000">
        <w:rPr>
          <w:color w:val="000000"/>
          <w:sz w:val="24"/>
          <w:rtl w:val="0"/>
        </w:rPr>
        <w:t xml:space="preserve">частия Малфоев. Если правительство будет реформировано мирным путём, и для поддержания мира так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будет нужно, то я выплачу деньги сполна. </w:t>
      </w:r>
      <w:r w:rsidRPr="00000000" w:rsidR="00000000" w:rsidDel="00000000">
        <w:rPr>
          <w:color w:val="000000"/>
          <w:sz w:val="24"/>
          <w:rtl w:val="0"/>
        </w:rPr>
        <w:t xml:space="preserve">А, возможно, Пожирателей Смерти снова будут судить за прошлые преступления и казнят — </w:t>
      </w:r>
      <w:r w:rsidRPr="00000000" w:rsidR="00000000" w:rsidDel="00000000">
        <w:rPr>
          <w:color w:val="000000"/>
          <w:sz w:val="24"/>
          <w:rtl w:val="0"/>
        </w:rPr>
        <w:t xml:space="preserve">после должного законного судебного разбирательства, само собой.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Вы в самом деле спятили, — спокойно сказал лорд Малфой. — У вас нет власти, нет денег, и </w:t>
      </w:r>
      <w:r w:rsidRPr="00000000" w:rsidR="00000000" w:rsidDel="00000000">
        <w:rPr>
          <w:color w:val="000000"/>
          <w:sz w:val="24"/>
          <w:rtl w:val="0"/>
        </w:rPr>
        <w:t xml:space="preserve">при этом </w:t>
      </w:r>
      <w:r w:rsidRPr="00000000" w:rsidR="00000000" w:rsidDel="00000000">
        <w:rPr>
          <w:color w:val="000000"/>
          <w:sz w:val="24"/>
          <w:rtl w:val="0"/>
        </w:rPr>
        <w:t xml:space="preserve">вы смеете говорить мне подобное.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глупо думать, что я могу вас запугать. Вы же, в конце концов, не дементор.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продолжал улыбаться. Он заранее исследовал вопрос — </w:t>
      </w:r>
      <w:r w:rsidRPr="00000000" w:rsidR="00000000" w:rsidDel="00000000">
        <w:rPr>
          <w:color w:val="000000"/>
          <w:sz w:val="24"/>
          <w:rtl w:val="0"/>
        </w:rPr>
        <w:t xml:space="preserve">судя по всему, безоар обезвредит почти любой яд, если достаточно быстро затолкать его в рот пострадавшего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Не факт, что он вылечит последствия радиации от трансфигурированного полония</w:t>
      </w:r>
      <w:r w:rsidRPr="00000000" w:rsidR="00000000" w:rsidDel="00000000">
        <w:rPr>
          <w:color w:val="000000"/>
          <w:sz w:val="24"/>
          <w:rtl w:val="0"/>
        </w:rPr>
        <w:t xml:space="preserve">, но, опять же, кто знает. Поэтому Гарри изучил температуру замерзания различных кислот, и выяснилось, что серная кислота замерзает всего при десяти градусах Цельсия, а значит, Гарри мог бы купить литр кислоты на магловском рынке, заморозить его и трансфигурировать в крошечный незаметный </w:t>
      </w:r>
      <w:r w:rsidRPr="00000000" w:rsidR="00000000" w:rsidDel="00000000">
        <w:rPr>
          <w:color w:val="000000"/>
          <w:sz w:val="24"/>
          <w:rtl w:val="0"/>
        </w:rPr>
        <w:t xml:space="preserve">кубик льда, а затем подбросить его в чей-нибудь рот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Когда действие трансфигурации закончится, не поможет никакой безоар. Идея не допустить за время прохождения своего квеста вообще никаких смертей уже рухнула, и теперь Гарри не собирался держаться в рамках закона или даже кодекса Бэтмена — хотя, конечно, он не стал бы об этом заявлять вслух.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Последний шанс выжить, Люциус. С точки зрения этики, твоя жизнь была куплена и оплачена в день, когда ты совершил своё первое злодеяние в рядах Пожирателей Смерти. Ты всё ещё человек, и твоя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жизнь по-прежнему ценна сама по себе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но у тебя больше нет деонтологической защиты невиновного. Теперь у любого хорошего человека есть лицензия на твоё убийство, в случае, если он сочтёт,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 в долгосрочной перспективе спасено будет больше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И если ты начнёшь вставлять мне палки в колёса, именно к этому выводу я и приду. Неизвестный, натравивший тролля на Грейнджер, выберет следующей жертвой тебя и поразит неким заклятьем, которое превратит бывшего Пожирателя Смерти в лужу слизи.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Какая жалость</w:t>
      </w:r>
      <w:r w:rsidRPr="00000000" w:rsidR="00000000" w:rsidDel="00000000">
        <w:rPr>
          <w:color w:val="000000"/>
          <w:sz w:val="24"/>
          <w:rtl w:val="0"/>
        </w:rPr>
        <w:t xml:space="preserve">.    </w:t>
      </w:r>
      <w:r w:rsidRPr="00000000" w:rsidR="00000000" w:rsidDel="00000000">
        <w:rPr>
          <w:color w:val="000000"/>
          <w:sz w:val="24"/>
          <w:rtl w:val="0"/>
        </w:rPr>
        <w:t xml:space="preserve">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Отец, — тихо сказал Драко, — отец, я думаю, тебе стоит это обдумать.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посмотрел на своего сына.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Шутишь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серьёзно. Не думаю, что Поттер сам создал </w:t>
      </w:r>
      <w:r w:rsidRPr="00000000" w:rsidR="00000000" w:rsidDel="00000000">
        <w:rPr>
          <w:color w:val="000000"/>
          <w:sz w:val="24"/>
          <w:rtl w:val="0"/>
        </w:rPr>
        <w:t xml:space="preserve">свои книги</w:t>
      </w:r>
      <w:r w:rsidRPr="00000000" w:rsidR="00000000" w:rsidDel="00000000">
        <w:rPr>
          <w:color w:val="000000"/>
          <w:sz w:val="24"/>
          <w:rtl w:val="0"/>
        </w:rPr>
        <w:t xml:space="preserve">, никто не смог бы написать всё это, </w:t>
      </w:r>
      <w:r w:rsidRPr="00000000" w:rsidR="00000000" w:rsidDel="00000000">
        <w:rPr>
          <w:color w:val="000000"/>
          <w:sz w:val="24"/>
          <w:rtl w:val="0"/>
        </w:rPr>
        <w:t xml:space="preserve">и кое-что из них я смог проверить самостоятельно</w:t>
      </w:r>
      <w:r w:rsidRPr="00000000" w:rsidR="00000000" w:rsidDel="00000000">
        <w:rPr>
          <w:color w:val="000000"/>
          <w:sz w:val="24"/>
          <w:rtl w:val="0"/>
        </w:rPr>
        <w:t xml:space="preserve">. И </w:t>
      </w:r>
      <w:r w:rsidRPr="00000000" w:rsidR="00000000" w:rsidDel="00000000">
        <w:rPr>
          <w:color w:val="000000"/>
          <w:sz w:val="24"/>
          <w:rtl w:val="0"/>
        </w:rPr>
        <w:t xml:space="preserve">если хотя бы </w:t>
      </w:r>
      <w:r w:rsidRPr="00000000" w:rsidR="00000000" w:rsidDel="00000000">
        <w:rPr>
          <w:color w:val="000000"/>
          <w:sz w:val="24"/>
          <w:rtl w:val="0"/>
        </w:rPr>
        <w:t xml:space="preserve">половина</w:t>
      </w:r>
      <w:r w:rsidRPr="00000000" w:rsidR="00000000" w:rsidDel="00000000">
        <w:rPr>
          <w:color w:val="000000"/>
          <w:sz w:val="24"/>
          <w:rtl w:val="0"/>
        </w:rPr>
        <w:t xml:space="preserve"> всего этого верна, то он прав, сотня тысяч галлеонов не так много значит. Если мы дадим их ему, он действительно снова станет другом Дому Малфоев, по крайней мере, в том смысле, в каком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он</w:t>
      </w:r>
      <w:r w:rsidRPr="00000000" w:rsidR="00000000" w:rsidDel="00000000">
        <w:rPr>
          <w:color w:val="000000"/>
          <w:sz w:val="24"/>
          <w:rtl w:val="0"/>
        </w:rPr>
        <w:t xml:space="preserve"> понимает дружбу. А если не дадим, он станет нашим врагом, и невзирая на то, выгодно ему это будет или нет, начнёт просто охотиться за тобой. Гарри Поттер действительно мыслит таким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образом. </w:t>
      </w:r>
      <w:r w:rsidRPr="00000000" w:rsidR="00000000" w:rsidDel="00000000">
        <w:rPr>
          <w:color w:val="000000"/>
          <w:sz w:val="24"/>
          <w:rtl w:val="0"/>
        </w:rPr>
        <w:t xml:space="preserve">Дело тут не в деньгах, он просто так понимает честь.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слегка поклонился, по-прежнему улыбаясь.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Но кое-что надо сказать прямо</w:t>
      </w:r>
      <w:r w:rsidRPr="00000000" w:rsidR="00000000" w:rsidDel="00000000">
        <w:rPr>
          <w:color w:val="000000"/>
          <w:sz w:val="24"/>
          <w:rtl w:val="0"/>
        </w:rPr>
        <w:t xml:space="preserve">, — сказал Драко, теперь глядя прямо ему в лицо. В глазах Драко вспыхнули огоньки ярости. — 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вводил меня в заблуждение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ты мне должен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Признаю, — спокойно ответил Гарри. — При условии всего остального, разумеется.    </w:t>
      </w:r>
      <w:r w:rsidRPr="00000000" w:rsidR="00000000" w:rsidDel="00000000">
        <w:rPr>
          <w:color w:val="000000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Люциус Малфой открыл рот, чтобы сказать что-то ещё, и закрыл его снова.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Спятили, — повторил он.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долгий спор отца с сыном, во время которого Гарри удалось держать рот на замке.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Когда начало казаться, что даже Драко не способен переубедить своего отца, Гарри заговорил снова и озвучил свои ближайшие планы в случае альянса Поттеров и Малфоев.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Последовал ещё один спор между Люциусом и Драко, во время которого Гарри снова молчал.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Наконец Люциус Малфой повернулся к нему.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И вы полагаете, — сказал Люциус Малфой,  — что вам удастся убедить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и Боунсов </w:t>
      </w:r>
      <w:r w:rsidRPr="00000000" w:rsidR="00000000" w:rsidDel="00000000">
        <w:rPr>
          <w:color w:val="000000"/>
          <w:sz w:val="24"/>
          <w:rtl w:val="0"/>
        </w:rPr>
        <w:t xml:space="preserve">присоединиться к этой </w:t>
      </w:r>
      <w:r w:rsidRPr="00000000" w:rsidR="00000000" w:rsidDel="00000000">
        <w:rPr>
          <w:color w:val="000000"/>
          <w:sz w:val="24"/>
          <w:rtl w:val="0"/>
        </w:rPr>
        <w:t xml:space="preserve">затее</w:t>
      </w:r>
      <w:r w:rsidRPr="00000000" w:rsidR="00000000" w:rsidDel="00000000">
        <w:rPr>
          <w:color w:val="000000"/>
          <w:sz w:val="24"/>
          <w:rtl w:val="0"/>
        </w:rPr>
        <w:t xml:space="preserve">, даже если Дамблдор будет против.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с недоверием отнесутся к вашему участию, само собой. Но я скажу им, </w:t>
      </w:r>
      <w:r w:rsidRPr="00000000" w:rsidR="00000000" w:rsidDel="00000000">
        <w:rPr>
          <w:color w:val="000000"/>
          <w:sz w:val="24"/>
          <w:rtl w:val="0"/>
        </w:rPr>
        <w:t xml:space="preserve">что я так планировал с самого начала</w:t>
      </w:r>
      <w:r w:rsidRPr="00000000" w:rsidR="00000000" w:rsidDel="00000000">
        <w:rPr>
          <w:color w:val="000000"/>
          <w:sz w:val="24"/>
          <w:rtl w:val="0"/>
        </w:rPr>
        <w:t xml:space="preserve">, это должно их убедить.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— сказал Люциус Малфой после паузы, — я мог бы составить контракт в письменном виде, освобождающий вас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почти</w:t>
      </w:r>
      <w:r w:rsidRPr="00000000" w:rsidR="00000000" w:rsidDel="00000000">
        <w:rPr>
          <w:color w:val="000000"/>
          <w:sz w:val="24"/>
          <w:rtl w:val="0"/>
        </w:rPr>
        <w:t xml:space="preserve"> всего оставшегося долга, </w:t>
      </w:r>
      <w:r w:rsidRPr="00000000" w:rsidR="00000000" w:rsidDel="00000000">
        <w:rPr>
          <w:color w:val="000000"/>
          <w:sz w:val="24"/>
          <w:rtl w:val="0"/>
        </w:rPr>
        <w:t xml:space="preserve">если почему-то решу</w:t>
      </w:r>
      <w:r w:rsidRPr="00000000" w:rsidR="00000000" w:rsidDel="00000000">
        <w:rPr>
          <w:color w:val="000000"/>
          <w:sz w:val="24"/>
          <w:rtl w:val="0"/>
        </w:rPr>
        <w:t xml:space="preserve"> присоединиться к этой безумной затее. Конечно, это потребует больше гарантий…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проворно вытащил из-за пазухи пергамент, развернул и положил на стол перед Люциусом.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Вообще-то я взял на себя смелость подготовить этот документ, — сказал он. Гарри несколько часов корпел над ним в библиотеке Хогвартса, собрав все имеющиеся в наличии книги по юриспруденции. К счастью, насколько Гарри понял, законы магической Британии по магловским стандартам были очаровательно просты. </w:t>
      </w:r>
      <w:r w:rsidRPr="00000000" w:rsidR="00000000" w:rsidDel="00000000">
        <w:rPr>
          <w:color w:val="000000"/>
          <w:sz w:val="24"/>
          <w:rtl w:val="0"/>
        </w:rPr>
        <w:t xml:space="preserve">Утверждения, что первоначальный долг крови и выплата отменены, состояние Поттеров и все прочие ценности должны быть возвращены, остаток долга аннулирован, и всё это не в убыток роду Малфоев, в письменном юридически оформленном виде выглядели не намного длиннее, чем если это просто произнести вслух.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Мне пришлось </w:t>
      </w:r>
      <w:r w:rsidRPr="00000000" w:rsidR="00000000" w:rsidDel="00000000">
        <w:rPr>
          <w:color w:val="000000"/>
          <w:sz w:val="24"/>
          <w:rtl w:val="0"/>
        </w:rPr>
        <w:t xml:space="preserve">по</w:t>
      </w:r>
      <w:r w:rsidRPr="00000000" w:rsidR="00000000" w:rsidDel="00000000">
        <w:rPr>
          <w:color w:val="000000"/>
          <w:sz w:val="24"/>
          <w:rtl w:val="0"/>
        </w:rPr>
        <w:t xml:space="preserve">обещать сопровождающим не подписывать ничего, что вы дадите мне. Поэтому я сам позаботился о том, чтобы подготовить документ, и подписал его перед тем, как отправился сюда.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издал сдавленный смешок.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прочёл контракт и улыбнулся без тени веселья.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Очаровательно прямолинейно.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также пообещал во время пребывания в Гринготтсе не притрагиваться к перу, — сказал Гарри. Он опять полез в карман мантии и вытащил магловскую ручку и лист обычной бумаги. Затем быстро набросал юридического вида формулировку о том, что Дом Поттеров не считает Дом Малфоев каким-либо образом ответственным за убийство Гермионы Грейнджер и вообще хоть как-то с ним связанным, и показал бумагу лорду Малфою: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Такая формулировка подойдёт?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Лорд Малфой посмотрел и слегка закатил глаза.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По-моему, довольно неплохо. Хотя правильнее было бы использовать юридический термин </w:t>
      </w:r>
      <w:r w:rsidRPr="00000000" w:rsidR="00000000" w:rsidDel="00000000">
        <w:rPr>
          <w:color w:val="000000"/>
          <w:sz w:val="24"/>
          <w:rtl w:val="0"/>
        </w:rPr>
        <w:t xml:space="preserve">«застраховать от ответственности», а не «освободить от ответственности».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[К сожалению, эту юридическую подколку со стороны Люциуса затруднительно адекватно перевести на русский. В оригинале Гарри использует слово «exonerate», которое понимается как «освобождение от ответственности» в смысле «полное снятие всех обвинений», а Люциус предлагает слово «indemnify», которое тоже можно понимать как «освобождение от ответственности», но уже в том смысле, что материальные потери Люциуса должен будет компенсировать Гарри. — Прим.перев.]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Хорошая попытка, но нет. Я прекрасно знаю, что означает </w:t>
      </w:r>
      <w:r w:rsidRPr="00000000" w:rsidR="00000000" w:rsidDel="00000000">
        <w:rPr>
          <w:color w:val="000000"/>
          <w:sz w:val="24"/>
          <w:rtl w:val="0"/>
        </w:rPr>
        <w:t xml:space="preserve">этот термин</w:t>
      </w:r>
      <w:r w:rsidRPr="00000000" w:rsidR="00000000" w:rsidDel="00000000">
        <w:rPr>
          <w:color w:val="000000"/>
          <w:sz w:val="24"/>
          <w:rtl w:val="0"/>
        </w:rPr>
        <w:t xml:space="preserve">, лорд Малфой.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взял свой пергамент и начал аккуратно переписывать туда свою исходную формулировку.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Когда Гарри закончил, лорд Малфой потянулся через золотой стол, взял ручку и задумчиво посмотрел на неё.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Полагаю, это один из ваших магловских артефактов? Сын,</w:t>
      </w:r>
      <w:r w:rsidRPr="00000000" w:rsidR="00000000" w:rsidDel="00000000">
        <w:rPr>
          <w:color w:val="000000"/>
          <w:sz w:val="24"/>
          <w:rtl w:val="0"/>
        </w:rPr>
        <w:t xml:space="preserve"> что он делает</w:t>
      </w:r>
      <w:r w:rsidRPr="00000000" w:rsidR="00000000" w:rsidDel="00000000">
        <w:rPr>
          <w:color w:val="000000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Пишет, не требуя чернильницы,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Ясно. Полагаю, некоторые сочтут это забавной безделушкой, — Люциус разгладил пергамент на столе, затем поставил руку на линии для подписи и задумчиво постучал в стартовой точке.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с трудом перевёл взгляд на лицо Люциуса Малфоя, стараясь дышать </w:t>
      </w:r>
      <w:r w:rsidRPr="00000000" w:rsidR="00000000" w:rsidDel="00000000">
        <w:rPr>
          <w:color w:val="000000"/>
          <w:sz w:val="24"/>
          <w:rtl w:val="0"/>
        </w:rPr>
        <w:t xml:space="preserve">ровно, </w:t>
      </w:r>
      <w:r w:rsidRPr="00000000" w:rsidR="00000000" w:rsidDel="00000000">
        <w:rPr>
          <w:color w:val="000000"/>
          <w:sz w:val="24"/>
          <w:rtl w:val="0"/>
        </w:rPr>
        <w:t xml:space="preserve">но без особых успехов.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Наш хороший друг Северус Снейп, — сказал Люциус Малфой, всё ещё постукивая ручкой на линии, ожидавшей его подписи, — профессор Защиты, называющий себя Квирреллом. Я спрашиваю снова, кто ваш третий подозреваемый?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бы настоятельно рекомендовал вам сперва расписаться, Лорд Малфой, если вы и так намерены сделать это.</w:t>
      </w:r>
      <w:r w:rsidRPr="00000000" w:rsidR="00000000" w:rsidDel="00000000">
        <w:rPr>
          <w:color w:val="000000"/>
          <w:sz w:val="24"/>
          <w:rtl w:val="0"/>
        </w:rPr>
        <w:t xml:space="preserve"> Вы получите от информации больше выгоды, </w:t>
      </w:r>
      <w:r w:rsidRPr="00000000" w:rsidR="00000000" w:rsidDel="00000000">
        <w:rPr>
          <w:color w:val="000000"/>
          <w:sz w:val="24"/>
          <w:rtl w:val="0"/>
        </w:rPr>
        <w:t xml:space="preserve">если не будете считать, что я пытаюсь вас в чём-то убедить.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Ещё одна безрадостная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улыбка.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Я рискну.</w:t>
      </w:r>
      <w:r w:rsidRPr="00000000" w:rsidR="00000000" w:rsidDel="00000000">
        <w:rPr>
          <w:color w:val="000000"/>
          <w:sz w:val="24"/>
          <w:rtl w:val="0"/>
        </w:rPr>
        <w:t xml:space="preserve"> Говорите, если желаете, чтобы мы продолжили.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помедлил, затем невозмутимо ответил: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Мой третий подозреваемый — Альбус Дамблдор.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Постукивающая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пергаменту ручка замерла.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Странное утверждение, — протянул Люциус. — </w:t>
      </w:r>
      <w:r w:rsidRPr="00000000" w:rsidR="00000000" w:rsidDel="00000000">
        <w:rPr>
          <w:color w:val="000000"/>
          <w:sz w:val="24"/>
          <w:rtl w:val="0"/>
        </w:rPr>
        <w:t xml:space="preserve">Как директор Хогвартса, Дамблдор серьёзно скомпрометировал себя, допустив смерть одного из учеников.</w:t>
      </w:r>
      <w:r w:rsidRPr="00000000" w:rsidR="00000000" w:rsidDel="00000000">
        <w:rPr>
          <w:color w:val="000000"/>
          <w:sz w:val="24"/>
          <w:rtl w:val="0"/>
        </w:rPr>
        <w:t xml:space="preserve"> Неужели вы думаете, что </w:t>
      </w:r>
      <w:r w:rsidRPr="00000000" w:rsidR="00000000" w:rsidDel="00000000">
        <w:rPr>
          <w:color w:val="000000"/>
          <w:sz w:val="24"/>
          <w:rtl w:val="0"/>
        </w:rPr>
        <w:t xml:space="preserve">я поверю чему угодно</w:t>
      </w:r>
      <w:r w:rsidRPr="00000000" w:rsidR="00000000" w:rsidDel="00000000">
        <w:rPr>
          <w:color w:val="000000"/>
          <w:sz w:val="24"/>
          <w:rtl w:val="0"/>
        </w:rPr>
        <w:t xml:space="preserve">, только потому, что он мой враг?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Он один из нескольких подозреваемых, л</w:t>
      </w:r>
      <w:r w:rsidRPr="00000000" w:rsidR="00000000" w:rsidDel="00000000">
        <w:rPr>
          <w:color w:val="000000"/>
          <w:sz w:val="24"/>
          <w:rtl w:val="0"/>
        </w:rPr>
        <w:t xml:space="preserve">орд</w:t>
      </w:r>
      <w:r w:rsidRPr="00000000" w:rsidR="00000000" w:rsidDel="00000000">
        <w:rPr>
          <w:color w:val="000000"/>
          <w:sz w:val="24"/>
          <w:rtl w:val="0"/>
        </w:rPr>
        <w:t xml:space="preserve"> Малфой, и не обязательно самый вероятный. Но я смог убить взрослого горного тролля потому, что у меня было оружие, которое дал мне Дамблдор в самом начале учебного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года. Не веское доказательство, но вызывает подозрения. И если вы думаете, что убийство одного из учеников — это не в стиле Дамблдора, что ж, та же мысль посетила и меня.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Что может быть не в стиле Дамблдора?</w:t>
      </w:r>
      <w:r w:rsidRPr="00000000" w:rsidR="00000000" w:rsidDel="00000000">
        <w:rPr>
          <w:color w:val="000000"/>
          <w:sz w:val="24"/>
          <w:rtl w:val="0"/>
        </w:rPr>
        <w:t xml:space="preserve"> — вмешался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 Малфой.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покачал головой точным аккуратным движением.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 всё так просто</w:t>
      </w:r>
      <w:r w:rsidRPr="00000000" w:rsidR="00000000" w:rsidDel="00000000">
        <w:rPr>
          <w:color w:val="000000"/>
          <w:sz w:val="24"/>
          <w:rtl w:val="0"/>
        </w:rPr>
        <w:t xml:space="preserve">, </w:t>
      </w:r>
      <w:r w:rsidRPr="00000000" w:rsidR="00000000" w:rsidDel="00000000">
        <w:rPr>
          <w:color w:val="000000"/>
          <w:sz w:val="24"/>
          <w:rtl w:val="0"/>
        </w:rPr>
        <w:t xml:space="preserve">сын мой. Дамблдор разборчив в проявлениях своей злобы. — Лорд Малфой откинулся в кресле, и застыл почти неподвижно. — Расскажи</w:t>
      </w:r>
      <w:r w:rsidRPr="00000000" w:rsidR="00000000" w:rsidDel="00000000">
        <w:rPr>
          <w:color w:val="000000"/>
          <w:sz w:val="24"/>
          <w:rtl w:val="0"/>
        </w:rPr>
        <w:t xml:space="preserve">те</w:t>
      </w:r>
      <w:r w:rsidRPr="00000000" w:rsidR="00000000" w:rsidDel="00000000">
        <w:rPr>
          <w:color w:val="000000"/>
          <w:sz w:val="24"/>
          <w:rtl w:val="0"/>
        </w:rPr>
        <w:t xml:space="preserve"> мне об этом оружии.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всё ещё не уверен, что должен вдаваться в подробности в вашем присутствии, Лорд Малфой, — Гарри вздохнул. — Позволь</w:t>
      </w:r>
      <w:r w:rsidRPr="00000000" w:rsidR="00000000" w:rsidDel="00000000">
        <w:rPr>
          <w:color w:val="000000"/>
          <w:sz w:val="24"/>
          <w:rtl w:val="0"/>
        </w:rPr>
        <w:t xml:space="preserve">те в</w:t>
      </w:r>
      <w:r w:rsidRPr="00000000" w:rsidR="00000000" w:rsidDel="00000000">
        <w:rPr>
          <w:color w:val="000000"/>
          <w:sz w:val="24"/>
          <w:rtl w:val="0"/>
        </w:rPr>
        <w:t xml:space="preserve">нести ясность. Я не пытаюсь внушить вам мысль, что за всем стоит Дамблдор, просто признаю </w:t>
      </w:r>
      <w:r w:rsidRPr="00000000" w:rsidR="00000000" w:rsidDel="00000000">
        <w:rPr>
          <w:color w:val="000000"/>
          <w:sz w:val="24"/>
          <w:rtl w:val="0"/>
        </w:rPr>
        <w:t xml:space="preserve">такую </w:t>
      </w:r>
      <w:r w:rsidRPr="00000000" w:rsidR="00000000" w:rsidDel="00000000">
        <w:rPr>
          <w:color w:val="000000"/>
          <w:sz w:val="24"/>
          <w:rtl w:val="0"/>
        </w:rPr>
        <w:t xml:space="preserve">возможность…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Тогда заговорил Драко Малфой.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Приспособление, которое Дамблдор дал тебе — это было что-то для убийства троллей? В смысле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только </w:t>
      </w:r>
      <w:r w:rsidRPr="00000000" w:rsidR="00000000" w:rsidDel="00000000">
        <w:rPr>
          <w:color w:val="000000"/>
          <w:sz w:val="24"/>
          <w:rtl w:val="0"/>
        </w:rPr>
        <w:t xml:space="preserve">троллей? </w:t>
      </w:r>
      <w:r w:rsidRPr="00000000" w:rsidR="00000000" w:rsidDel="00000000">
        <w:rPr>
          <w:color w:val="000000"/>
          <w:sz w:val="24"/>
          <w:rtl w:val="0"/>
        </w:rPr>
        <w:t xml:space="preserve">Это ты можешь сказать?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повернул голову и посмотрел на сына с некоторым удивлением.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Нет… — медленно произнёс Гарри. — </w:t>
      </w:r>
      <w:r w:rsidRPr="00000000" w:rsidR="00000000" w:rsidDel="00000000">
        <w:rPr>
          <w:color w:val="000000"/>
          <w:sz w:val="24"/>
          <w:rtl w:val="0"/>
        </w:rPr>
        <w:t xml:space="preserve">Это не какой-то</w:t>
      </w:r>
      <w:r w:rsidRPr="00000000" w:rsidR="00000000" w:rsidDel="00000000">
        <w:rPr>
          <w:color w:val="000000"/>
          <w:sz w:val="24"/>
          <w:rtl w:val="0"/>
        </w:rPr>
        <w:t xml:space="preserve"> меч, разящий троллей</w:t>
      </w:r>
      <w:r w:rsidRPr="00000000" w:rsidR="00000000" w:rsidDel="00000000">
        <w:rPr>
          <w:color w:val="000000"/>
          <w:sz w:val="24"/>
          <w:rtl w:val="0"/>
        </w:rPr>
        <w:t xml:space="preserve">, или что-то в этом духе.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пристально вглядывался в глаза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Сработало бы </w:t>
      </w:r>
      <w:r w:rsidRPr="00000000" w:rsidR="00000000" w:rsidDel="00000000">
        <w:rPr>
          <w:color w:val="000000"/>
          <w:sz w:val="24"/>
          <w:rtl w:val="0"/>
        </w:rPr>
        <w:t xml:space="preserve">это </w:t>
      </w:r>
      <w:r w:rsidRPr="00000000" w:rsidR="00000000" w:rsidDel="00000000">
        <w:rPr>
          <w:color w:val="000000"/>
          <w:sz w:val="24"/>
          <w:rtl w:val="0"/>
        </w:rPr>
        <w:t xml:space="preserve">устройство против убийц?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Нет, если бы у них были подняты щиты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 школьной драке?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Расширение булыжника в горле по своей сути смертельно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думаю, оно предназначалось не против людей.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кивнул.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только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волшебные существа. Было бы это хорошим оружием против разъярённого гиппогрифа, или кого-то подобного?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Действует ли против гиппогрифов оглушающее проклятье?</w:t>
      </w:r>
      <w:r w:rsidRPr="00000000" w:rsidR="00000000" w:rsidDel="00000000">
        <w:rPr>
          <w:color w:val="000000"/>
          <w:sz w:val="24"/>
          <w:rtl w:val="0"/>
        </w:rPr>
        <w:t xml:space="preserve"> — медленно спросил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не знаю, — ответил Драко.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Да, — сказал Люциус Малфой.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По сравнению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с попытками навести Вингардиум Левиоса и Фините Инкантем...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при столкновении с гиппогрифом лучше использовать Ступефай. — Если ставить вопрос таким образом, казалось очень вероятным, что трансфигурированный камень оптимальное оружие только против волшебных существ из плоти и крови, чья шкура отражает заклинания. — Но… Я хочу сказать, возможно, это вообще не планировалось как оружие, я применил его странным способом, это могло быть просто сумасшедшей причудой…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Нет, — медленно ответил лорд Малфой. — Не причуда. Не совпадение. Не в случае Дамблдора.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Значит, это он, — сказал Драко. Его глаза медленно сощурились и он зловеще кивнул. — Это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время</w:t>
      </w:r>
      <w:r w:rsidRPr="00000000" w:rsidR="00000000" w:rsidDel="00000000">
        <w:rPr>
          <w:color w:val="000000"/>
          <w:sz w:val="24"/>
          <w:rtl w:val="0"/>
        </w:rPr>
        <w:t xml:space="preserve"> был он. Ведь судебный легилимент </w:t>
      </w:r>
      <w:r w:rsidRPr="00000000" w:rsidR="00000000" w:rsidDel="00000000">
        <w:rPr>
          <w:color w:val="000000"/>
          <w:sz w:val="24"/>
          <w:rtl w:val="0"/>
        </w:rPr>
        <w:t xml:space="preserve">говорил</w:t>
      </w:r>
      <w:r w:rsidRPr="00000000" w:rsidR="00000000" w:rsidDel="00000000">
        <w:rPr>
          <w:color w:val="000000"/>
          <w:sz w:val="24"/>
          <w:rtl w:val="0"/>
        </w:rPr>
        <w:t xml:space="preserve">, что кто-то использовал </w:t>
      </w:r>
      <w:r w:rsidRPr="00000000" w:rsidR="00000000" w:rsidDel="00000000">
        <w:rPr>
          <w:color w:val="000000"/>
          <w:sz w:val="24"/>
          <w:rtl w:val="0"/>
        </w:rPr>
        <w:t xml:space="preserve">легилименци</w:t>
      </w:r>
      <w:r w:rsidRPr="00000000" w:rsidR="00000000" w:rsidDel="00000000">
        <w:rPr>
          <w:color w:val="000000"/>
          <w:sz w:val="24"/>
          <w:rtl w:val="0"/>
        </w:rPr>
        <w:t xml:space="preserve">ю на Грейнджер. Дамблдор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признал,</w:t>
      </w:r>
      <w:r w:rsidRPr="00000000" w:rsidR="00000000" w:rsidDel="00000000">
        <w:rPr>
          <w:color w:val="000000"/>
          <w:sz w:val="24"/>
          <w:rtl w:val="0"/>
        </w:rPr>
        <w:t xml:space="preserve"> что это был он. И я уверен, что защитные чары на самом деле </w:t>
      </w:r>
      <w:r w:rsidRPr="00000000" w:rsidR="00000000" w:rsidDel="00000000">
        <w:rPr>
          <w:color w:val="000000"/>
          <w:sz w:val="24"/>
          <w:rtl w:val="0"/>
        </w:rPr>
        <w:t xml:space="preserve">сработали</w:t>
      </w:r>
      <w:r w:rsidRPr="00000000" w:rsidR="00000000" w:rsidDel="00000000">
        <w:rPr>
          <w:color w:val="000000"/>
          <w:sz w:val="24"/>
          <w:rtl w:val="0"/>
        </w:rPr>
        <w:t xml:space="preserve">, когда Грейнджер наложила на меня проклятие, а Дамблдор просто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проигнорировал</w:t>
      </w:r>
      <w:r w:rsidRPr="00000000" w:rsidR="00000000" w:rsidDel="00000000">
        <w:rPr>
          <w:color w:val="000000"/>
          <w:sz w:val="24"/>
          <w:rtl w:val="0"/>
        </w:rPr>
        <w:t xml:space="preserve"> их.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Но… — начал Гарри. Он посмотрел на Люциуса, которому больше бы пристало развивать эту тему. — Каковы 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мотивы</w:t>
      </w:r>
      <w:r w:rsidRPr="00000000" w:rsidR="00000000" w:rsidDel="00000000">
        <w:rPr>
          <w:color w:val="000000"/>
          <w:sz w:val="24"/>
          <w:rtl w:val="0"/>
        </w:rPr>
        <w:t xml:space="preserve">? Или мы решим, что он просто злой, и остановимся на этом?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Драко вскочил с кресла и принялся расхаживать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по комнате. </w:t>
      </w:r>
      <w:r w:rsidRPr="00000000" w:rsidR="00000000" w:rsidDel="00000000">
        <w:rPr>
          <w:color w:val="000000"/>
          <w:sz w:val="24"/>
          <w:rtl w:val="0"/>
        </w:rPr>
        <w:t xml:space="preserve">Полы его мантии сильно развевались при ходьбе.</w:t>
      </w:r>
      <w:r w:rsidRPr="00000000" w:rsidR="00000000" w:rsidDel="00000000">
        <w:rPr>
          <w:color w:val="000000"/>
          <w:sz w:val="24"/>
          <w:rtl w:val="0"/>
        </w:rPr>
        <w:t xml:space="preserve"> Гоблины-стражи с некоторым удивлением взирали на него через свои зачарованные очки.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Чтобы разгадать странный план, нужно посмотреть на произошедшее и спросить, кому это выгодно. Мало того, что Дамблдор не планировал, что ты спасёшь Грейнджер на судебном разбирательстве, он пытался не позволить тебе сделать это. Что бы произошло, если бы Грейнджер действительно </w:t>
      </w:r>
      <w:r w:rsidRPr="00000000" w:rsidR="00000000" w:rsidDel="00000000">
        <w:rPr>
          <w:color w:val="000000"/>
          <w:sz w:val="24"/>
          <w:rtl w:val="0"/>
        </w:rPr>
        <w:t xml:space="preserve">отправилась</w:t>
      </w:r>
      <w:r w:rsidRPr="00000000" w:rsidR="00000000" w:rsidDel="00000000">
        <w:rPr>
          <w:color w:val="000000"/>
          <w:sz w:val="24"/>
          <w:rtl w:val="0"/>
        </w:rPr>
        <w:t xml:space="preserve"> в Азкабан? Дома Малфоев и Поттеров возненавидели бы друг друга навсегда. Из всех подозреваемых единственный, кто хотел бы именно </w:t>
      </w:r>
      <w:r w:rsidRPr="00000000" w:rsidR="00000000" w:rsidDel="00000000">
        <w:rPr>
          <w:color w:val="000000"/>
          <w:sz w:val="24"/>
          <w:rtl w:val="0"/>
        </w:rPr>
        <w:t xml:space="preserve">этого</w:t>
      </w:r>
      <w:r w:rsidRPr="00000000" w:rsidR="00000000" w:rsidDel="00000000">
        <w:rPr>
          <w:color w:val="000000"/>
          <w:sz w:val="24"/>
          <w:rtl w:val="0"/>
        </w:rPr>
        <w:t xml:space="preserve">, — Дамблдор. Так что сходится.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</w:t>
      </w:r>
      <w:r w:rsidRPr="00000000" w:rsidR="00000000" w:rsidDel="00000000">
        <w:rPr>
          <w:color w:val="000000"/>
          <w:sz w:val="24"/>
          <w:rtl w:val="0"/>
        </w:rPr>
        <w:t xml:space="preserve"> сходится. Человек, который совершил убийство — Альбус Дамблдор!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Хм, — сказал Гарри. — Но зачем тогда давать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оружие против тролля? Я сказал, что это  подозрительно, но не говорил, что в этом есть какой-то смысл.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задумчиво кивнул.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Возможно, Дамблдор думал, что ты остановишь тролля до того, как он доберётся до Грейнджер, и тогда он бы обвинил отца в том, что </w:t>
      </w:r>
      <w:r w:rsidRPr="00000000" w:rsidR="00000000" w:rsidDel="00000000">
        <w:rPr>
          <w:color w:val="000000"/>
          <w:sz w:val="24"/>
          <w:rtl w:val="0"/>
        </w:rPr>
        <w:t xml:space="preserve">тот послал этого тролля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Многие пришли бы в ярость от мысли, что отец хотя бы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попытался</w:t>
      </w:r>
      <w:r w:rsidRPr="00000000" w:rsidR="00000000" w:rsidDel="00000000">
        <w:rPr>
          <w:color w:val="000000"/>
          <w:sz w:val="24"/>
          <w:rtl w:val="0"/>
        </w:rPr>
        <w:t xml:space="preserve"> устроить что-то такое в Хогвартсе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Как отец и сказал</w:t>
      </w:r>
      <w:r w:rsidRPr="00000000" w:rsidR="00000000" w:rsidDel="00000000">
        <w:rPr>
          <w:color w:val="000000"/>
          <w:sz w:val="24"/>
          <w:rtl w:val="0"/>
        </w:rPr>
        <w:t xml:space="preserve">, репутации Дамблдора не пошло на пользу, что один из учеников погиб в Хогвартсе — Хогвартс славится своей безопасностью. Так что это, возможно, не должно было случиться.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невольно вспомнил ужас в глазах Дамблдора, когда тот увидел тело Гермионы Грейнджер.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i w:val="1"/>
          <w:color w:val="000000"/>
          <w:sz w:val="24"/>
          <w:rtl w:val="0"/>
        </w:rPr>
        <w:t xml:space="preserve">Мог бы я успеть вовремя, если бы у близнецов Уизли не украли их карту? Могло ли это быть запланировано? Но оказалось, что кто-то украл карту, а Дамблдор об этом не знал, и я пришёл слишком поздно… Но нет, бессмыслица получается,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я обнаружил это слишком поздно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, как Дамблдор мог догадаться, что я использую метлу… хотя он знал, что она у меня есть…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Такой план никак не смог бы сработать.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Он и не сработал.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Но кто-то, чуть более подверженный старческому слабоумию, мог рассчитывать, что он сработает, а феникс мог не заметить разницы.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Или, — продолжил Драко, </w:t>
      </w:r>
      <w:r w:rsidRPr="00000000" w:rsidR="00000000" w:rsidDel="00000000">
        <w:rPr>
          <w:color w:val="000000"/>
          <w:sz w:val="24"/>
          <w:rtl w:val="0"/>
        </w:rPr>
        <w:t xml:space="preserve">по-прежнему </w:t>
      </w:r>
      <w:r w:rsidRPr="00000000" w:rsidR="00000000" w:rsidDel="00000000">
        <w:rPr>
          <w:color w:val="000000"/>
          <w:sz w:val="24"/>
          <w:rtl w:val="0"/>
        </w:rPr>
        <w:t xml:space="preserve">энергично расхаживая по комнате, — возможно, у Дамблдора был в запасе заколдованный тролль, и он планировал, что ты победишь его когда-нибудь </w:t>
      </w:r>
      <w:r w:rsidRPr="00000000" w:rsidR="00000000" w:rsidDel="00000000">
        <w:rPr>
          <w:color w:val="000000"/>
          <w:sz w:val="24"/>
          <w:rtl w:val="0"/>
        </w:rPr>
        <w:t xml:space="preserve">позже</w:t>
      </w:r>
      <w:r w:rsidRPr="00000000" w:rsidR="00000000" w:rsidDel="00000000">
        <w:rPr>
          <w:color w:val="000000"/>
          <w:sz w:val="24"/>
          <w:rtl w:val="0"/>
        </w:rPr>
        <w:t xml:space="preserve">, для какой-то другой цели, а </w:t>
      </w:r>
      <w:r w:rsidRPr="00000000" w:rsidR="00000000" w:rsidDel="00000000">
        <w:rPr>
          <w:color w:val="000000"/>
          <w:sz w:val="24"/>
          <w:rtl w:val="0"/>
        </w:rPr>
        <w:t xml:space="preserve">потом </w:t>
      </w:r>
      <w:r w:rsidRPr="00000000" w:rsidR="00000000" w:rsidDel="00000000">
        <w:rPr>
          <w:color w:val="000000"/>
          <w:sz w:val="24"/>
          <w:rtl w:val="0"/>
        </w:rPr>
        <w:t xml:space="preserve">он просто использовал тролля против Грейнджер вместо этого. Не могу представить, чтобы Дамблдор планировал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всё это</w:t>
      </w:r>
      <w:r w:rsidRPr="00000000" w:rsidR="00000000" w:rsidDel="00000000">
        <w:rPr>
          <w:color w:val="000000"/>
          <w:sz w:val="24"/>
          <w:rtl w:val="0"/>
        </w:rPr>
        <w:t xml:space="preserve"> с первой недели занятий...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Я могу представить, — тихо произнёс Люциус Малфой. — </w:t>
      </w:r>
      <w:r w:rsidRPr="00000000" w:rsidR="00000000" w:rsidDel="00000000">
        <w:rPr>
          <w:color w:val="000000"/>
          <w:sz w:val="24"/>
          <w:rtl w:val="0"/>
        </w:rPr>
        <w:t xml:space="preserve">Я сталкивался с такими планами в исполнении Дамблдора.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Драко решительно кивнул.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Тогда изначально совершенно не предполагалось, что я умру. Дамблдор знал, что профессор Квиррелл следит за мной, или же Дамблдор планировал, что меня вовремя найдёт кто-то другой, — я ведь не мог бы давать показания против Грейнджер, если бы погиб, и он бы повредил своей репутации, если бы я погиб. Но то, что я покинул Хогвартс, вместо того, чтобы остаться и возглавить Слизерин, было ему как раз на руку. И тогда снова получается, что Гарри должен был остановить тролля прежде, чем тот доберётся до Грейнджер, и предполагалось, что все будут подозревать тебя, отец, но только на этот раз события развивались не так, как планировал Дамблдор.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Малфой, с неприкрытым удивлением наблюдавший за сыном, перевёл взгляд на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Если это правда… </w:t>
      </w:r>
      <w:r w:rsidRPr="00000000" w:rsidR="00000000" w:rsidDel="00000000">
        <w:rPr>
          <w:color w:val="000000"/>
          <w:sz w:val="24"/>
          <w:rtl w:val="0"/>
        </w:rPr>
        <w:t xml:space="preserve">Но интересно, не притворяется ли Гарри Поттер, что он не хочет верить в эту версию.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Может быть, — сказал Драко. — Но я практически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уверен, что не притворяется.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Тогда, если это правда… — Люциус Малфой умолк. В его глазах медленно разгорался гнев.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— Что же нам делать? — спросил Гарри.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мне тоже ясно, — ответил </w:t>
      </w:r>
      <w:r w:rsidRPr="00000000" w:rsidR="00000000" w:rsidDel="00000000">
        <w:rPr>
          <w:color w:val="000000"/>
          <w:sz w:val="24"/>
          <w:rtl w:val="0"/>
        </w:rPr>
        <w:t xml:space="preserve">Драко</w:t>
      </w:r>
      <w:r w:rsidRPr="00000000" w:rsidR="00000000" w:rsidDel="00000000">
        <w:rPr>
          <w:color w:val="000000"/>
          <w:sz w:val="24"/>
          <w:rtl w:val="0"/>
        </w:rPr>
        <w:t xml:space="preserve">. Он развернулся к ним и воздел палец в воздух. — Мы найдём доказательства, которые изобличат Дамблдора в его преступлении, и он предстанет перед судом!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и Люциус Малфой </w:t>
      </w:r>
      <w:r w:rsidRPr="00000000" w:rsidR="00000000" w:rsidDel="00000000">
        <w:rPr>
          <w:color w:val="000000"/>
          <w:sz w:val="24"/>
          <w:rtl w:val="0"/>
        </w:rPr>
        <w:t xml:space="preserve">п</w:t>
      </w:r>
      <w:r w:rsidRPr="00000000" w:rsidR="00000000" w:rsidDel="00000000">
        <w:rPr>
          <w:color w:val="000000"/>
          <w:sz w:val="24"/>
          <w:rtl w:val="0"/>
        </w:rPr>
        <w:t xml:space="preserve">ереглянулись.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Ни один из них не знал, что сказать.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Сын мой, — наконец произнёс Люциус Малфой, — сегодня ты отлично поработал.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Спасибо, отец!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Тем не менее, это не пьеса, а мы не авроры, и мы не доверяем судам вершить за нас правосудие.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Глаза Драко потухли.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А вот я, признаться, питаю сентиментальную привязанность к судам, — </w:t>
      </w:r>
      <w:r w:rsidRPr="00000000" w:rsidR="00000000" w:rsidDel="00000000">
        <w:rPr>
          <w:color w:val="000000"/>
          <w:sz w:val="24"/>
          <w:rtl w:val="0"/>
        </w:rPr>
        <w:t xml:space="preserve">вмешался </w:t>
      </w:r>
      <w:r w:rsidRPr="00000000" w:rsidR="00000000" w:rsidDel="00000000">
        <w:rPr>
          <w:color w:val="000000"/>
          <w:sz w:val="24"/>
          <w:rtl w:val="0"/>
        </w:rPr>
        <w:t xml:space="preserve">Гарри.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Поверить не могу, что участвую в этом разговоре</w:t>
      </w:r>
      <w:r w:rsidRPr="00000000" w:rsidR="00000000" w:rsidDel="00000000">
        <w:rPr>
          <w:color w:val="000000"/>
          <w:sz w:val="24"/>
          <w:rtl w:val="0"/>
        </w:rPr>
        <w:t xml:space="preserve">. Необходимо было пойти домой, взять листок бумаги и карандаш и попытаться понять,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действительно ли </w:t>
      </w:r>
      <w:r w:rsidRPr="00000000" w:rsidR="00000000" w:rsidDel="00000000">
        <w:rPr>
          <w:color w:val="000000"/>
          <w:sz w:val="24"/>
          <w:rtl w:val="0"/>
        </w:rPr>
        <w:t xml:space="preserve">рассуждения Драко имеют смысл. — И к доказательствам тоже.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Малфой перевёл взгляд на Гарри Поттера. В его глазах кипела чистая серая ярость.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вы водите меня за нос, — сказал он со сдержанным гневом, — если всё это ложь, я не прощу. Но если это не обман… Принесите мне доказательство, которое изобличит Дамблдора перед Визенгамотом, или улику, достаточную для его свержения, и Дом Малфоев сделает для вас всё, что угодно. Всё, что угодно.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глубоко вдохнул. Ему нужно было разобраться со всем этим и вычислить фактические вероятности, но у него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не было времени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Если это действительно сделал Дамблдор, то, убрав его с игровой доски, мы оставим большую дыру в б</w:t>
      </w:r>
      <w:r w:rsidRPr="00000000" w:rsidR="00000000" w:rsidDel="00000000">
        <w:rPr>
          <w:color w:val="000000"/>
          <w:sz w:val="24"/>
          <w:rtl w:val="0"/>
        </w:rPr>
        <w:t xml:space="preserve">ританской </w:t>
      </w:r>
      <w:r w:rsidRPr="00000000" w:rsidR="00000000" w:rsidDel="00000000">
        <w:rPr>
          <w:color w:val="000000"/>
          <w:sz w:val="24"/>
          <w:rtl w:val="0"/>
        </w:rPr>
        <w:t xml:space="preserve">структуре власти.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Это так, — </w:t>
      </w:r>
      <w:r w:rsidRPr="00000000" w:rsidR="00000000" w:rsidDel="00000000">
        <w:rPr>
          <w:color w:val="000000"/>
          <w:sz w:val="24"/>
          <w:rtl w:val="0"/>
        </w:rPr>
        <w:t xml:space="preserve">мрачно усмехнулся Люциус Малфой</w:t>
      </w:r>
      <w:r w:rsidRPr="00000000" w:rsidR="00000000" w:rsidDel="00000000">
        <w:rPr>
          <w:color w:val="000000"/>
          <w:sz w:val="24"/>
          <w:rtl w:val="0"/>
        </w:rPr>
        <w:t xml:space="preserve">. — И вы планируете занять её сами, Гарри Поттер?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Некоторым из вашей оппозиции это может не понравиться. Они могут восстать.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Они проиграют, — отрезал Люциус Малфой, лицо которого стало суровым, словно было отлито из стали.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Ну что ж, если Дамблдор будет убран с доски благодаря мне, я попрошу Дом Малфоев вот о чём. </w:t>
      </w:r>
      <w:r w:rsidRPr="00000000" w:rsidR="00000000" w:rsidDel="00000000">
        <w:rPr>
          <w:color w:val="000000"/>
          <w:sz w:val="24"/>
          <w:rtl w:val="0"/>
        </w:rPr>
        <w:t xml:space="preserve">К</w:t>
      </w:r>
      <w:r w:rsidRPr="00000000" w:rsidR="00000000" w:rsidDel="00000000">
        <w:rPr>
          <w:color w:val="000000"/>
          <w:sz w:val="24"/>
          <w:rtl w:val="0"/>
        </w:rPr>
        <w:t xml:space="preserve">огда оппозиция будет напугана до предела, им нужно будет предложить последнюю возможность избежать гражданской войны. Кому-то из ваших союзников это может не понравиться, но многие нейтралы будут рады сохранению стабильности. Наша сделка будет состоять в том, что власть получите не вы. Её получит Драко Малфой, когда достигнет совершеннолетия.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Что? </w:t>
      </w: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воскликнул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Драко.   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Драко свидетельствовал под сывороткой правды, что пытался помочь Гермионе Грейнджер. Уверен, многие представители оппозиции решат, что лучше иметь дело с ним, а не сражаться. Я не знаю, как лучше претворить это в жизнь — </w:t>
      </w:r>
      <w:r w:rsidRPr="00000000" w:rsidR="00000000" w:rsidDel="00000000">
        <w:rPr>
          <w:color w:val="000000"/>
          <w:sz w:val="24"/>
          <w:rtl w:val="0"/>
        </w:rPr>
        <w:t xml:space="preserve">Нерушим</w:t>
      </w:r>
      <w:r w:rsidRPr="00000000" w:rsidR="00000000" w:rsidDel="00000000">
        <w:rPr>
          <w:color w:val="000000"/>
          <w:sz w:val="24"/>
          <w:rtl w:val="0"/>
        </w:rPr>
        <w:t xml:space="preserve">ый обет, или заверенный Гринготсом контракт, или что-то ещё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— но должен быть некий надёжный договор о том, что власть перейдёт к Драко, когда он закончит Хогвартс. Ради этого</w:t>
      </w:r>
      <w:r w:rsidRPr="00000000" w:rsidR="00000000" w:rsidDel="00000000">
        <w:rPr>
          <w:color w:val="000000"/>
          <w:sz w:val="24"/>
          <w:rtl w:val="0"/>
        </w:rPr>
        <w:t xml:space="preserve"> я брошу все силы, которыми располагает Мальчик-Который-Выжил. Постараюсь убедить</w:t>
      </w:r>
      <w:r w:rsidRPr="00000000" w:rsidR="00000000" w:rsidDel="00000000">
        <w:rPr>
          <w:color w:val="000000"/>
          <w:sz w:val="24"/>
          <w:rtl w:val="0"/>
        </w:rPr>
        <w:t xml:space="preserve"> </w:t>
      </w:r>
      <w:r w:rsidRPr="00000000" w:rsidR="00000000" w:rsidDel="00000000">
        <w:rPr>
          <w:color w:val="000000"/>
          <w:sz w:val="24"/>
          <w:rtl w:val="0"/>
        </w:rPr>
        <w:t xml:space="preserve">Лонгботтомов </w:t>
      </w:r>
      <w:r w:rsidRPr="00000000" w:rsidR="00000000" w:rsidDel="00000000">
        <w:rPr>
          <w:color w:val="000000"/>
          <w:sz w:val="24"/>
          <w:rtl w:val="0"/>
        </w:rPr>
        <w:t xml:space="preserve">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ов</w:t>
      </w:r>
      <w:r w:rsidRPr="00000000" w:rsidR="00000000" w:rsidDel="00000000">
        <w:rPr>
          <w:color w:val="000000"/>
          <w:sz w:val="24"/>
          <w:rtl w:val="0"/>
        </w:rPr>
        <w:t xml:space="preserve">,</w:t>
      </w:r>
      <w:r w:rsidRPr="00000000" w:rsidR="00000000" w:rsidDel="00000000">
        <w:rPr>
          <w:color w:val="000000"/>
          <w:sz w:val="24"/>
          <w:rtl w:val="0"/>
        </w:rPr>
        <w:t xml:space="preserve"> и так далее. Наш первый план проторит дорогу для этого в будущем, </w:t>
      </w:r>
      <w:r w:rsidRPr="00000000" w:rsidR="00000000" w:rsidDel="00000000">
        <w:rPr>
          <w:color w:val="000000"/>
          <w:sz w:val="24"/>
          <w:rtl w:val="0"/>
        </w:rPr>
        <w:t xml:space="preserve">если вы постараетесь действовать честно, сотрудничая с Лонгботтомами и </w:t>
      </w:r>
      <w:r w:rsidRPr="00000000" w:rsidR="00000000" w:rsidDel="00000000">
        <w:rPr>
          <w:color w:val="000000"/>
          <w:sz w:val="24"/>
          <w:rtl w:val="0"/>
        </w:rPr>
        <w:t xml:space="preserve">Боунс</w:t>
      </w:r>
      <w:r w:rsidRPr="00000000" w:rsidR="00000000" w:rsidDel="00000000">
        <w:rPr>
          <w:color w:val="000000"/>
          <w:sz w:val="24"/>
          <w:rtl w:val="0"/>
        </w:rPr>
        <w:t xml:space="preserve">ами </w:t>
      </w:r>
      <w:r w:rsidRPr="00000000" w:rsidR="00000000" w:rsidDel="00000000">
        <w:rPr>
          <w:color w:val="000000"/>
          <w:sz w:val="24"/>
          <w:rtl w:val="0"/>
        </w:rPr>
        <w:t xml:space="preserve">в этот раз</w:t>
      </w:r>
      <w:r w:rsidRPr="00000000" w:rsidR="00000000" w:rsidDel="00000000">
        <w:rPr>
          <w:color w:val="00000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Отец,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клянусь</w:t>
      </w:r>
      <w:r w:rsidRPr="00000000" w:rsidR="00000000" w:rsidDel="00000000">
        <w:rPr>
          <w:color w:val="000000"/>
          <w:sz w:val="24"/>
          <w:rtl w:val="0"/>
        </w:rPr>
        <w:t xml:space="preserve">, я не…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Люциус мрачно ухмыльнулся. 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Я знаю, что ты этого не просил, сын. Что ж, — б</w:t>
      </w:r>
      <w:r w:rsidRPr="00000000" w:rsidR="00000000" w:rsidDel="00000000">
        <w:rPr>
          <w:color w:val="000000"/>
          <w:sz w:val="24"/>
          <w:rtl w:val="0"/>
        </w:rPr>
        <w:t xml:space="preserve">еловолосый мужчина, сидящий с другой стороны внушительного золотого стола посмотрел на Гарри Поттера</w:t>
      </w:r>
      <w:r w:rsidRPr="00000000" w:rsidR="00000000" w:rsidDel="00000000">
        <w:rPr>
          <w:color w:val="000000"/>
          <w:sz w:val="24"/>
          <w:rtl w:val="0"/>
        </w:rPr>
        <w:t xml:space="preserve">. — </w:t>
      </w:r>
      <w:r w:rsidRPr="00000000" w:rsidR="00000000" w:rsidDel="00000000">
        <w:rPr>
          <w:color w:val="000000"/>
          <w:sz w:val="24"/>
          <w:rtl w:val="0"/>
        </w:rPr>
        <w:t xml:space="preserve">Эти условия </w:t>
      </w:r>
      <w:r w:rsidRPr="00000000" w:rsidR="00000000" w:rsidDel="00000000">
        <w:rPr>
          <w:color w:val="000000"/>
          <w:sz w:val="24"/>
          <w:rtl w:val="0"/>
        </w:rPr>
        <w:t xml:space="preserve">для меня </w:t>
      </w:r>
      <w:r w:rsidRPr="00000000" w:rsidR="00000000" w:rsidDel="00000000">
        <w:rPr>
          <w:color w:val="000000"/>
          <w:sz w:val="24"/>
          <w:rtl w:val="0"/>
        </w:rPr>
        <w:t xml:space="preserve">приемлемы</w:t>
      </w:r>
      <w:r w:rsidRPr="00000000" w:rsidR="00000000" w:rsidDel="00000000">
        <w:rPr>
          <w:color w:val="000000"/>
          <w:sz w:val="24"/>
          <w:rtl w:val="0"/>
        </w:rPr>
        <w:t xml:space="preserve">. </w:t>
      </w:r>
      <w:r w:rsidRPr="00000000" w:rsidR="00000000" w:rsidDel="00000000">
        <w:rPr>
          <w:color w:val="000000"/>
          <w:sz w:val="24"/>
          <w:rtl w:val="0"/>
        </w:rPr>
        <w:t xml:space="preserve">Но если вы провалите хоть одну часть нашего соглашения — не важно, первой сделки или второй — вы столкнётесь с последствиями,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Умные слова вам</w:t>
      </w:r>
      <w:r w:rsidRPr="00000000" w:rsidR="00000000" w:rsidDel="00000000">
        <w:rPr>
          <w:color w:val="000000"/>
          <w:sz w:val="24"/>
          <w:rtl w:val="0"/>
        </w:rPr>
        <w:t xml:space="preserve"> тогда уже не помогут.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И Люциус Малфой подписал пергамент.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</w:pPr>
      <w:r w:rsidRPr="00000000" w:rsidR="00000000" w:rsidDel="00000000">
        <w:rPr>
          <w:color w:val="000000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Шизоглаз Хмури, казалось, уже несколько часов не сводил глаз с бронзовой двери комнаты для переговоров Гринготтса — насколько это выражение вообще может быть применено к человеку, чей Г</w:t>
      </w:r>
      <w:r w:rsidRPr="00000000" w:rsidR="00000000" w:rsidDel="00000000">
        <w:rPr>
          <w:color w:val="000000"/>
          <w:sz w:val="24"/>
          <w:rtl w:val="0"/>
        </w:rPr>
        <w:t xml:space="preserve">лаз </w:t>
      </w:r>
      <w:r w:rsidRPr="00000000" w:rsidR="00000000" w:rsidDel="00000000">
        <w:rPr>
          <w:color w:val="000000"/>
          <w:sz w:val="24"/>
          <w:rtl w:val="0"/>
        </w:rPr>
        <w:t xml:space="preserve">постоянно смотрит во всех направлениях.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Подозревать в чём-либо такого человека, как Люциус Малфой было настоящей проблемой, думал Хмури, так как можно было потратить целый день, мысленно перечисляя всё, что он может затевать, и так и не закончить.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  <w:rPr/>
      </w:pPr>
      <w:r w:rsidRPr="00000000" w:rsidR="00000000" w:rsidDel="00000000">
        <w:rPr>
          <w:color w:val="000000"/>
          <w:sz w:val="24"/>
          <w:rtl w:val="0"/>
        </w:rPr>
        <w:t xml:space="preserve">Дверь приоткрылась, и из комна</w:t>
      </w:r>
      <w:r w:rsidRPr="00000000" w:rsidR="00000000" w:rsidDel="00000000">
        <w:rPr>
          <w:color w:val="000000"/>
          <w:sz w:val="24"/>
          <w:rtl w:val="0"/>
        </w:rPr>
        <w:t xml:space="preserve">ты, еле волоча ноги, в</w:t>
      </w:r>
      <w:r w:rsidRPr="00000000" w:rsidR="00000000" w:rsidDel="00000000">
        <w:rPr>
          <w:color w:val="000000"/>
          <w:sz w:val="24"/>
          <w:rtl w:val="0"/>
        </w:rPr>
        <w:t xml:space="preserve">ышел Гарри Поттер.</w:t>
      </w:r>
      <w:r w:rsidRPr="00000000" w:rsidR="00000000" w:rsidDel="00000000">
        <w:rPr>
          <w:color w:val="000000"/>
          <w:sz w:val="24"/>
          <w:rtl w:val="0"/>
        </w:rPr>
        <w:t xml:space="preserve"> Его лоб был покрыт мелкими </w:t>
      </w:r>
      <w:r w:rsidRPr="00000000" w:rsidR="00000000" w:rsidDel="00000000">
        <w:rPr>
          <w:color w:val="000000"/>
          <w:sz w:val="24"/>
          <w:rtl w:val="0"/>
        </w:rPr>
        <w:t xml:space="preserve">бисеринками </w:t>
      </w:r>
      <w:r w:rsidRPr="00000000" w:rsidR="00000000" w:rsidDel="00000000">
        <w:rPr>
          <w:color w:val="000000"/>
          <w:sz w:val="24"/>
          <w:rtl w:val="0"/>
        </w:rPr>
        <w:t xml:space="preserve">пота.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что-нибудь подписывал? — в то же мгновение требовательно спросил Шизоглаз.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Гарри Поттер молча взглянул на него, затем полез в карман мантии и вынул сложенный пергамент.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Гоблины уже принялись за работу</w:t>
      </w:r>
      <w:r w:rsidRPr="00000000" w:rsidR="00000000" w:rsidDel="00000000">
        <w:rPr>
          <w:color w:val="000000"/>
          <w:sz w:val="24"/>
          <w:rtl w:val="0"/>
        </w:rPr>
        <w:t xml:space="preserve">, — сказал Гарри Поттер. — Они сделали три копии, прежде чем я ушёл.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МЕРЛИН, ДА ЧТОБ ТЕБЯ… — Шизоглаз остановился, потому что его Глаз увидел вторую половину документа. Гарри Поттер медленно, словно нехотя, начал разворачивать верхнюю часть. Бывшему аврору хватило о</w:t>
      </w:r>
      <w:r w:rsidRPr="00000000" w:rsidR="00000000" w:rsidDel="00000000">
        <w:rPr>
          <w:color w:val="000000"/>
          <w:sz w:val="24"/>
          <w:rtl w:val="0"/>
        </w:rPr>
        <w:t xml:space="preserve">дного взгляда</w:t>
      </w:r>
      <w:r w:rsidRPr="00000000" w:rsidR="00000000" w:rsidDel="00000000">
        <w:rPr>
          <w:color w:val="000000"/>
          <w:sz w:val="24"/>
          <w:rtl w:val="0"/>
        </w:rPr>
        <w:t xml:space="preserve">, чтобы </w:t>
      </w:r>
      <w:r w:rsidRPr="00000000" w:rsidR="00000000" w:rsidDel="00000000">
        <w:rPr>
          <w:color w:val="000000"/>
          <w:sz w:val="24"/>
          <w:rtl w:val="0"/>
        </w:rPr>
        <w:t xml:space="preserve">рассмотреть </w:t>
      </w:r>
      <w:r w:rsidRPr="00000000" w:rsidR="00000000" w:rsidDel="00000000">
        <w:rPr>
          <w:color w:val="000000"/>
          <w:sz w:val="24"/>
          <w:rtl w:val="0"/>
        </w:rPr>
        <w:t xml:space="preserve">написанные аккуратным почерком пункты договора и элегантный росчерк Люциуса Малфоя под подписью Гарри Поттера. А затем его Взору открылась верхняя часть документа, и Хмури взорвался:</w:t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color w:val="000000"/>
          <w:sz w:val="24"/>
          <w:rtl w:val="0"/>
        </w:rPr>
        <w:t xml:space="preserve">— </w:t>
      </w:r>
      <w:r w:rsidRPr="00000000" w:rsidR="00000000" w:rsidDel="00000000">
        <w:rPr>
          <w:color w:val="000000"/>
          <w:sz w:val="24"/>
          <w:rtl w:val="0"/>
        </w:rPr>
        <w:t xml:space="preserve">Ты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освобождаешь Дом Малфоев</w:t>
      </w:r>
      <w:r w:rsidRPr="00000000" w:rsidR="00000000" w:rsidDel="00000000">
        <w:rPr>
          <w:color w:val="000000"/>
          <w:sz w:val="24"/>
          <w:rtl w:val="0"/>
        </w:rPr>
        <w:t xml:space="preserve"> от </w:t>
      </w:r>
      <w:r w:rsidRPr="00000000" w:rsidR="00000000" w:rsidDel="00000000">
        <w:rPr>
          <w:i w:val="1"/>
          <w:color w:val="000000"/>
          <w:sz w:val="24"/>
          <w:rtl w:val="0"/>
        </w:rPr>
        <w:t xml:space="preserve">любого обвинения в убийстве Гермионы Грейнджер? </w:t>
      </w:r>
      <w:r w:rsidRPr="00000000" w:rsidR="00000000" w:rsidDel="00000000">
        <w:rPr>
          <w:color w:val="000000"/>
          <w:sz w:val="24"/>
          <w:rtl w:val="0"/>
        </w:rPr>
        <w:t xml:space="preserve">Ты хотя бы представляешь, что ты наделал, болван? </w:t>
      </w:r>
      <w:r w:rsidRPr="00000000" w:rsidR="00000000" w:rsidDel="00000000">
        <w:rPr>
          <w:color w:val="000000"/>
          <w:sz w:val="24"/>
          <w:rtl w:val="0"/>
        </w:rPr>
        <w:t xml:space="preserve">Во имя Мерлина, зачем ты… ЧТО?...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70"/>
        </w:tabs>
        <w:ind w:firstLine="705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Выражения вида "I will have you do X", похоже, близки к идиоматическим с переводом в общем случае "вам следует X", но носят оттенок "запроса босса". В данном случае я бы перевел как "Вам придётся мне объяснить" или "Вы объясните мне" с акцентом на "объясните" (курсивом).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еще постукивает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наоборот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верно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решат, что лучше иметь дело с ним, а не сражаться.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не слишком уверен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так: В.М. отклонил отклонение отклонения отклонения.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Виз. отклонил отклонение отклонения отклонения отклонения.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придумала скороговорку! Клонирую отклонения, отклонения в клонировании отклонений отклоняются))))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ничем хорошим для тебя не закончится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смыслу:  считают, что им задолжали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постукивает, иначе скорее всего было бы pressing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просто о старости, а о старческом слабоумии, фактически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переформулировать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рискну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следуя,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наоборот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"после"?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legal  это имено законный, а не официальный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раньше мы переводили часы на русский манер, то есть с 6 пм на 18? я не помню, просто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чайка, ага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плохо понимаю, как это перевести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словарю, ловушка рассчитана на человека, который в принципе не знает значения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перевести буквально и написать очередное примечание переводчика?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что перевести буквально и написать примечание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http://www.reddit.com/r/HPMOR/comments/1ke723/exonerate_indemnify_spoilers_chapter_97/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Yuliy 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разница между застраховать от ответственности и освободить от ответственности. Если человек не разбирается в юридических терминах, то может принять первое за второе.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"освободить от ответственности" тут подходит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что, как мне представляется, этот оборот годится только если эта ответственность есть, т.е. если Малфой действительно устроил это убийство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совсем другой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"зная, что вы его получили благодаря ложному обвинению"?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сравнить это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статью/заметку, смысл которой сводится к: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имеет смысл инвертировать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Дом Малфоев сделает для вас всё, что угодно. Всё, что угодно."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будет более по-русски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"то" не нужно.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"уловил ритм"?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внушительного?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возможно, Пожиратели Смерти...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"Когда служба безопасности аэропорта будет спрашивать вас, еслть ли в вашей сумке что-то, что потенциально можно использовать как оружие - лгите."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http://www.reddit.com/r/HPMOR/comments/1ttc7r/a_reminder_for_those_flying_home_today/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Ступефай (Оглушающее Заклятье)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Ах, ну да, точно!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сногсшибатель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 только изумился, он ещё и возмутился - как же так, любимого слизеринского профессора обижают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же, выпалил писать?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нет?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тот. зачем повторять?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не можете предложить мне ничего, что стоило бы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получив?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Драко везде говорит Father, а не Dad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владеющих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 более "дальнейшие ближайшие" выглядит абсурдно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отличавшейся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слишком просторечно звучит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стражам? Вообще, как мне кажется, звучит пренебрежительно. Так что "сторожа" мне кажется более уместным.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сопровождающим/охранникам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Уверен, многие...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своим счетам?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ним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бы "что из себя представляет", но надо придумать, что сделать с повтором слова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первое поменять - никто не в состоянии вообразить, 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Чайке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глаз, хотя в оригинале подразумевался сам Шизоглаз :)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всё это, записанное в юридическом виде, в итоге выглядит не намного длиннее, чем если это произнести вслух на простом языке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пока не очень понимаю, как это записать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без всего этого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тексте документа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не так.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смысл в том, что он с удивлением смотрел на сына, а теперь как раз от него глаза отвёл.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оторвал свой взгляд от сына, которого удивленно рассматривал?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утверждение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нечто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совсем, совсем не то...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ниже скалится Гарри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"Люциус Малфой чуть ли не прорычал:"?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Lucius Malfoy's face contorted in a snarl.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правда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Перенести перед "была назначена"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смущает, но пока ничего не придумывается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intent gaze, например, это пристальный взгляд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лся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"потухли"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языке есть ругательство - God Damn it Son of A Bitch, насколько я поняла, но адекватного перевода не нашла. А просто God Damn it переводится как чёрт побери, потому решила так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сражаться друг с другом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объяснить?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сразу же одержали верх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уверены?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юриспруденции?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просто "безоар"?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он может затевать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сильно сомневаюсь в запятой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планируете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изначально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остаться и возглавить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"Ради этого"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тут речь идёт не о поддержании этого договора, а о том, чтобы он вообще возник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почему не с должником?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 формально, Поттер у Малфоя денег не занимал, он оказался ему должен по другим причинам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слова "заниматель", по-моему, вообще нет, есть слово "заёмщик"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кажется, что оно тут всё равно не подходит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отклонил отклонение? А ранее - отклонил согласие?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 людей начало доходить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отец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ли специальный термин?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термин - дебитор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Встреча с занимателем?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упомянутому деянию?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простите, что?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обыскал его с таким же интересом, как зонд". Как-то так. Т.е. по-моему, с безразличием.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8)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дословно. Оставляем?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 знает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карман? за пазуху?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разглядеть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Чародея?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сравнению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произойти?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"Спятили"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раз уж повторил. Раньше он использовал именно это слово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у всех он дрогнул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угу, меня это тоже смущает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"Давайте подумаем."?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"ровным голосом"?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или что-то ещё, а то тут как-то много "спокойно"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направляясь почти вслепую на дно своего сундука, пока ...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хуже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встречное предложение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"короткий водопад Падения Вора"?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даже "тонкий"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"тонкий Водопад Воров"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 вместо этого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будете считать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было бы заставить ждать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Причудливые/витиеватые?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истинно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Гарри выражается на языке формальной логики, поэтому true и false - это истина и ложь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"свойственно"?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водопад испарился с кожи - это как-то странно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написано не это. Но, мне кажется, хорошо передаёт steadily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внимательно посмотрел?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сделать вам одолжение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логичной?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"наложил вето [на решение]"? и далее по тексту.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не просто так отклонил, а более высоким статусом.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center"/>
    </w:pPr>
    <w:rPr>
      <w:rFonts w:cs="Times New Roman" w:hAnsi="Times New Roman" w:eastAsia="Times New Roman" w:ascii="Times New Roman"/>
      <w:b w:val="0"/>
      <w:i w:val="0"/>
      <w:smallCaps w:val="0"/>
      <w:strike w:val="0"/>
      <w:color w:val="222222"/>
      <w:sz w:val="5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tabs>
        <w:tab w:val="left" w:pos="570"/>
      </w:tabs>
      <w:ind w:firstLine="705"/>
      <w:contextualSpacing w:val="1"/>
    </w:pPr>
    <w:rPr>
      <w:b w:val="1"/>
      <w:color w:val="cc0000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 готово.docx</dc:title>
</cp:coreProperties>
</file>