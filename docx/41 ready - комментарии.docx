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/>
      </w:pPr>
      <w:bookmarkStart w:colFirst="0" w:colLast="0" w:name="_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изо всех сил старался не думать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Ранее: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попросту выжгли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над препятствиями с помощью скоординированных чар Парения.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Нынче я злодей, и если вы думаете, что злодеи легко сдаются, вы ошибаетесь. Одолейте меня, когда я сражаюсь всерьёз,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Гарри! —  закричала Грейнджер. — Ты с ума сошёл!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Падма и не собиралась следовать за ними. Она-то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сошла с ума.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не упал, предмет не считался использованным.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в полной, абсолютной, совершенной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против тебя-то он что имеет? — спросила Грейнджер.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кто-то допускает очень печальную ошибку.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задуматься, это было неизбежно, в реальном мире нельзя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поймал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Гермиона! — раздался вдалеке крик Гарри.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посмотрел вниз.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пустяк.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просто грязнокровка, просто грязнокровка, просто грязнокровка!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даже не будет больно!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нам нужно победить, Драко!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1: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якобы улучшений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же грязнокровка, — озадаченно заметила Панси. — Ну разумеется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бросил её!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обязан был держать! И особенно перед лицом приближающейся неминуемой гибели!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вообще кого угодно. Он может бросить даже тебя, Панси.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Бросить меня?! Как это, бросить меня?!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выдержала: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тебя бросил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Точно! — кивнула Шарлотта</w:t>
      </w:r>
      <w:ins w:author="Alaric Lightin" w:id="0" w:date="2019-03-27T15:34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0" w:date="2019-03-27T15:34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бросает ведьм!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почему утонула Атлантида? — продолжила Трейси. — Кто-то вроде Малфоя бросил её, вот почему!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понизила голос: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вообще все маглорождённые поскользнутся и упадут?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Скользерина?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Тот-Кого-Нельзя-Называть-А-То-Бросит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подхватила Трейси.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2: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упадёшь с крыши...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Гермиона, я не знаю, как мне попросить прощения, что я могу сделать, просто скажи мне?!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 чтобы у неё не было никаких идей, как Гарри мог бы извиниться.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