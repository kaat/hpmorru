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sz w:val="24"/>
          <w:szCs w:val="24"/>
          <w:rtl w:val="0"/>
          <w:rPrChange w:author="Alaric Lightin" w:id="0" w:date="2017-01-17T00:10:19Z">
            <w:rPr>
              <w:rFonts w:ascii="Times New Roman" w:cs="Times New Roman" w:eastAsia="Times New Roman" w:hAnsi="Times New Roman"/>
              <w:i w:val="1"/>
              <w:sz w:val="24"/>
              <w:szCs w:val="24"/>
            </w:rPr>
          </w:rPrChange>
        </w:rPr>
        <w:t xml:space="preserve">само себя</w:t>
      </w:r>
      <w:r w:rsidDel="00000000" w:rsidR="00000000" w:rsidRPr="00000000">
        <w:rPr>
          <w:rFonts w:ascii="Times New Roman" w:cs="Times New Roman" w:eastAsia="Times New Roman" w:hAnsi="Times New Roman"/>
          <w:sz w:val="24"/>
          <w:szCs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del w:author="Alaric Lightin" w:id="1" w:date="2017-01-17T00:11:18Z">
        <w:r w:rsidDel="00000000" w:rsidR="00000000" w:rsidRPr="00000000">
          <w:rPr>
            <w:rFonts w:ascii="Times New Roman" w:cs="Times New Roman" w:eastAsia="Times New Roman" w:hAnsi="Times New Roman"/>
            <w:sz w:val="24"/>
            <w:szCs w:val="24"/>
            <w:rtl w:val="0"/>
          </w:rPr>
          <w:delText xml:space="preserve">о</w:delText>
        </w:r>
      </w:del>
      <w:ins w:author="Alaric Lightin" w:id="1" w:date="2017-01-17T00:11:18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del w:author="Alaric Lightin" w:id="2" w:date="2017-01-17T00:10: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ins w:author="Alaric Lightin" w:id="3" w:date="2017-01-17T00:11:07Z">
        <w:commentRangeStart w:id="0"/>
        <w:r w:rsidDel="00000000" w:rsidR="00000000" w:rsidRPr="00000000">
          <w:rPr>
            <w:rFonts w:ascii="Times New Roman" w:cs="Times New Roman" w:eastAsia="Times New Roman" w:hAnsi="Times New Roman"/>
            <w:sz w:val="24"/>
            <w:szCs w:val="24"/>
            <w:rtl w:val="0"/>
          </w:rPr>
          <w:t xml:space="preserve">.</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commentRangeStart w:id="1"/>
      <w:r w:rsidDel="00000000" w:rsidR="00000000" w:rsidRPr="00000000">
        <w:rPr>
          <w:rFonts w:ascii="Times New Roman" w:cs="Times New Roman" w:eastAsia="Times New Roman" w:hAnsi="Times New Roman"/>
          <w:sz w:val="24"/>
          <w:szCs w:val="24"/>
          <w:rtl w:val="0"/>
        </w:rPr>
        <w:t xml:space="preserve">неважно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del w:author="Alaric Lightin" w:id="4" w:date="2017-01-17T00:13:21Z">
        <w:r w:rsidDel="00000000" w:rsidR="00000000" w:rsidRPr="00000000">
          <w:rPr>
            <w:rFonts w:ascii="Times New Roman" w:cs="Times New Roman" w:eastAsia="Times New Roman" w:hAnsi="Times New Roman"/>
            <w:sz w:val="24"/>
            <w:szCs w:val="24"/>
            <w:rtl w:val="0"/>
          </w:rPr>
          <w:delText xml:space="preserve">,</w:delText>
        </w:r>
      </w:del>
      <w:ins w:author="Alaric Lightin" w:id="4" w:date="2017-01-17T00:13:21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w:t>
      </w:r>
      <w:ins w:author="Alaric Lightin" w:id="5" w:date="2017-01-17T00:13:27Z">
        <w:r w:rsidDel="00000000" w:rsidR="00000000" w:rsidRPr="00000000">
          <w:rPr>
            <w:rFonts w:ascii="Times New Roman" w:cs="Times New Roman" w:eastAsia="Times New Roman" w:hAnsi="Times New Roman"/>
            <w:sz w:val="24"/>
            <w:szCs w:val="24"/>
            <w:rtl w:val="0"/>
          </w:rPr>
          <w:t xml:space="preserve">такую</w:t>
        </w:r>
      </w:ins>
      <w:del w:author="Alaric Lightin" w:id="5" w:date="2017-01-17T00:13:27Z">
        <w:r w:rsidDel="00000000" w:rsidR="00000000" w:rsidRPr="00000000">
          <w:rPr>
            <w:rFonts w:ascii="Times New Roman" w:cs="Times New Roman" w:eastAsia="Times New Roman" w:hAnsi="Times New Roman"/>
            <w:sz w:val="24"/>
            <w:szCs w:val="24"/>
            <w:rtl w:val="0"/>
          </w:rPr>
          <w:delText xml:space="preserve">подобную</w:delText>
        </w:r>
      </w:del>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месть достаточно ужасна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5-09-21T05:2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слитно или раздельно?</w:t>
      </w:r>
    </w:p>
  </w:comment>
  <w:comment w:author="Alaric Lightin" w:id="0" w:date="2017-01-17T00:1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Точка всегда ставится после кавычек.</w:t>
      </w:r>
    </w:p>
  </w:comment>
  <w:comment w:author="Gleb Mazursky" w:id="2"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