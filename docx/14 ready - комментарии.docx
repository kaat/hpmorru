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pPr>
      <w:bookmarkStart w:colFirst="0" w:colLast="0" w:name="_ori57tozwx2q" w:id="0"/>
      <w:bookmarkEnd w:id="0"/>
      <w:r w:rsidDel="00000000" w:rsidR="00000000" w:rsidRPr="00000000">
        <w:rPr>
          <w:rtl w:val="0"/>
        </w:rPr>
        <w:t xml:space="preserve">Глава 14. Непознанное и непознаваемое</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ind w:firstLine="566.9291338582675"/>
        <w:rPr>
          <w:rFonts w:ascii="Times New Roman" w:cs="Times New Roman" w:eastAsia="Times New Roman" w:hAnsi="Times New Roman"/>
          <w:sz w:val="24"/>
          <w:szCs w:val="24"/>
        </w:rPr>
        <w:pPrChange w:author="Alaric Lightin" w:id="0" w:date="2018-11-26T10:38:27Z">
          <w:pPr>
            <w:keepNext w:val="0"/>
            <w:keepLines w:val="0"/>
            <w:widowControl w:val="0"/>
            <w:pBdr>
              <w:top w:space="0" w:sz="0" w:val="nil"/>
              <w:left w:space="0" w:sz="0" w:val="nil"/>
              <w:bottom w:space="0" w:sz="0" w:val="nil"/>
              <w:right w:space="0" w:sz="0" w:val="nil"/>
              <w:between w:space="0" w:sz="0" w:val="nil"/>
            </w:pBdr>
            <w:shd w:fill="auto" w:val="clear"/>
            <w:ind w:firstLine="560"/>
          </w:pPr>
        </w:pPrChange>
      </w:pPr>
      <w:ins w:author="Alaric Lightin" w:id="0" w:date="2018-11-26T10:38:27Z">
        <w:r w:rsidDel="00000000" w:rsidR="00000000" w:rsidRPr="00000000">
          <w:rPr>
            <w:rFonts w:ascii="Times New Roman" w:cs="Times New Roman" w:eastAsia="Times New Roman" w:hAnsi="Times New Roman"/>
            <w:i w:val="1"/>
            <w:sz w:val="24"/>
            <w:szCs w:val="24"/>
            <w:rtl w:val="0"/>
          </w:rPr>
          <w:t xml:space="preserve">Меленкурион абафа! Дурос минас милл Дж. К. Роулинг!</w:t>
        </w:r>
      </w:ins>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«Бывают загадочные вопросы, но загадочный ответ — это явно противоречивое понятие».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Войдите, — глухо прозвучал голос МакГонагалл из-за двери.</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вошёл.</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Кабинет заместителя директора оказался чистым и аккуратным. На стене у стола располагался настоящий лабиринт полок различных форм и размеров. Почти все они были заполнены свитками пергамента, и почему-то сразу становилось ясно, что профессор 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Гарри несколько озадаченно. Судя по всему, приход Гарри оказался для неё сюрпризом и даже некоторым поводом для беспокойства.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В чём дело? — спросила она.</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 «В чём дело?» Ведущий направил его сюда, поэтому Гарри ожидал, что это у неё к нему было какое-то дело…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в голосе МакГонагалл появилось лёгкое недовольство.</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начал Гарри. — Если существуют какие-нибудь чары, чтобы нас никто не мог подслушать…</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встала из-за стола, плотно закрыла дверь, достала палочку и начала произносить заклинания.</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Del="00000000" w:rsidR="00000000" w:rsidRPr="00000000">
        <w:rPr>
          <w:rFonts w:ascii="Times New Roman" w:cs="Times New Roman" w:eastAsia="Times New Roman" w:hAnsi="Times New Roman"/>
          <w:i w:val="1"/>
          <w:sz w:val="24"/>
          <w:szCs w:val="24"/>
          <w:rtl w:val="0"/>
        </w:rPr>
        <w:t xml:space="preserve">Он что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серьёзно обдумывает эту идею? </w:t>
      </w:r>
      <w:r w:rsidDel="00000000" w:rsidR="00000000" w:rsidRPr="00000000">
        <w:rPr>
          <w:rFonts w:ascii="Times New Roman" w:cs="Times New Roman" w:eastAsia="Times New Roman" w:hAnsi="Times New Roman"/>
          <w:sz w:val="24"/>
          <w:szCs w:val="24"/>
          <w:rtl w:val="0"/>
        </w:rPr>
        <w:t xml:space="preserve">Всё в порядке, напиток же исчезнет через несколько секунд. </w:t>
      </w:r>
      <w:r w:rsidDel="00000000" w:rsidR="00000000" w:rsidRPr="00000000">
        <w:rPr>
          <w:rFonts w:ascii="Times New Roman" w:cs="Times New Roman" w:eastAsia="Times New Roman" w:hAnsi="Times New Roman"/>
          <w:i w:val="1"/>
          <w:sz w:val="24"/>
          <w:szCs w:val="24"/>
          <w:rtl w:val="0"/>
        </w:rPr>
        <w:t xml:space="preserve">Заткнись.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закончила произносить слова заклинания, которые, судя по звучанию, были древнее латыни, и снова села за стол.</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вот, — тихо сказала она. — Никто нас не подслушает.</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заметно волновалась.</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 ну да, она думает, что я буду её шантажировать, чтобы получить информацию о пророчестве.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Э-э. Нет, не сейчас, как-нибудь позже.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 поводу Инцидента с Распределяющей шляпой,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МакГонагалл сидела с открытым ртом и смотрела на Гарри так, словно у него выросла вторая голова.</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 — протянула она, будто не веря своим же словам, — вы подумали, что нужно сразу же прийти ко мне и всё рассказать.</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Del="00000000" w:rsidR="00000000" w:rsidRPr="00000000">
        <w:rPr>
          <w:rFonts w:ascii="Times New Roman" w:cs="Times New Roman" w:eastAsia="Times New Roman" w:hAnsi="Times New Roman"/>
          <w:sz w:val="24"/>
          <w:szCs w:val="24"/>
          <w:rtl w:val="0"/>
        </w:rPr>
        <w:t xml:space="preserve">самому</w:t>
      </w:r>
      <w:r w:rsidDel="00000000" w:rsidR="00000000" w:rsidRPr="00000000">
        <w:rPr>
          <w:rFonts w:ascii="Times New Roman" w:cs="Times New Roman" w:eastAsia="Times New Roman" w:hAnsi="Times New Roman"/>
          <w:sz w:val="24"/>
          <w:szCs w:val="24"/>
          <w:rtl w:val="0"/>
        </w:rPr>
        <w:t xml:space="preserve"> или поделиться с другими учениками.</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сидела с открытым ртом и смотрела на Гарри так, как будто он только что превратился в кошку.</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Очевидное решение. Не для Гриффиндора, конечно, — любезно сообщил Гарри.</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наконец выдавила МакГонагалл, — </w:t>
      </w:r>
      <w:r w:rsidDel="00000000" w:rsidR="00000000" w:rsidRPr="00000000">
        <w:rPr>
          <w:rFonts w:ascii="Times New Roman" w:cs="Times New Roman" w:eastAsia="Times New Roman" w:hAnsi="Times New Roman"/>
          <w:sz w:val="24"/>
          <w:szCs w:val="24"/>
          <w:rtl w:val="0"/>
        </w:rPr>
        <w:t xml:space="preserve">вы весьма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едооцениваете то, насколько редко встречается здравомыслие.</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этим Гарри спорить не мог. Хотя…</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Пуффендуец сказал бы то же самое.</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вы правы, — замявшись, согласилась МакГонагалл.</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Распределяющая шляпа предлагала мне Пуффендуй.</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самом деле? — удивлённо моргнула волшебница, не веря своим ушам.</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похолодело в груди.</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у МакГонагалл стало ещё более ошеломлённым, если только такое возможно.</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не хотел получить настолько много баллов, — пробормотал Гарри.</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странно посмотрела на него МакГонагалл.</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было трудно облечь мысли в слова: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покачал головой:</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отношению к остальным детям будет нечестным, если я получу такую награду за то, что никак не связано с обычной школьной жизнью. Разве Терри Бут смог бы получить пятьдесят баллов за рассказ о том, что ему прошептала Распределяющая шляпа? Это несправедливо.</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я вижу, почему Шляпа предлагала вам Пуффендуй, — произнесла МакГонагалл, поглядывая на него со странным уважением.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дам вам лишь десять баллов?.. — продолжила МакГонагалл, улыбаясь.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вам, — сказала она.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улыбаясь, принял кулон.</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это?</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набрала в грудь воздуха.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умею хранить секреты, — Гарри внимательно рассматривал медальон. — Так как работает эта штука?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Его улыбка стала шире: чувствовалась работа настоящего слизеринца.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на самом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деле?</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5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Del="00000000" w:rsidR="00000000" w:rsidRPr="00000000">
        <w:rPr>
          <w:rFonts w:ascii="Times New Roman" w:cs="Times New Roman" w:eastAsia="Times New Roman" w:hAnsi="Times New Roman"/>
          <w:b w:val="1"/>
          <w:i w:val="1"/>
          <w:sz w:val="24"/>
          <w:szCs w:val="24"/>
          <w:rtl w:val="0"/>
        </w:rPr>
        <w:t xml:space="preserve">ДАЁТЕ МНЕ МАШИНУ ВРЕМЕНИ</w:t>
      </w:r>
      <w:r w:rsidDel="00000000" w:rsidR="00000000" w:rsidRPr="00000000">
        <w:rPr>
          <w:rFonts w:ascii="Times New Roman" w:cs="Times New Roman" w:eastAsia="Times New Roman" w:hAnsi="Times New Roman"/>
          <w:i w:val="1"/>
          <w:sz w:val="24"/>
          <w:szCs w:val="24"/>
          <w:rtl w:val="0"/>
        </w:rPr>
        <w:t xml:space="preserve"> КАК </w:t>
      </w:r>
      <w:r w:rsidDel="00000000" w:rsidR="00000000" w:rsidRPr="00000000">
        <w:rPr>
          <w:rFonts w:ascii="Times New Roman" w:cs="Times New Roman" w:eastAsia="Times New Roman" w:hAnsi="Times New Roman"/>
          <w:b w:val="1"/>
          <w:i w:val="1"/>
          <w:sz w:val="24"/>
          <w:szCs w:val="24"/>
          <w:rtl w:val="0"/>
        </w:rPr>
        <w:t xml:space="preserve">СРЕДСТВО ОТ БЕССОННИЦЫ</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Хе-хе-хе-хе-хе-е-е… — услышал Гарри и понял, что эти звуки издаёт он сам.</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он держал кулон в вытянутых руках, словно тикающую бомбу. Хотя нет, не тикающую бомбу: она куда безопаснее. Гарри держал кулон в вытянутых руках, словно машину времени.</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наконец выдавил из себя Гарри, — но это кажется мне очень-очень-ОЧЕНЬ ОПАСНЫМ!</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смотрела на него со </w:t>
      </w:r>
      <w:r w:rsidDel="00000000" w:rsidR="00000000" w:rsidRPr="00000000">
        <w:rPr>
          <w:rFonts w:ascii="Times New Roman" w:cs="Times New Roman" w:eastAsia="Times New Roman" w:hAnsi="Times New Roman"/>
          <w:sz w:val="24"/>
          <w:szCs w:val="24"/>
          <w:rtl w:val="0"/>
        </w:rPr>
        <w:t xml:space="preserve">снисходительной симпатией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Рада, что вы столь осторожны, мистер Поттер, но Маховики времени не опасны. Иначе мы бы не давали их детям.</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неужели. Аха-ха-ха. Ну конечно, вы бы не раздавали опасные машины времени детям, и о </w:t>
      </w:r>
      <w:r w:rsidDel="00000000" w:rsidR="00000000" w:rsidRPr="00000000">
        <w:rPr>
          <w:rFonts w:ascii="Times New Roman" w:cs="Times New Roman" w:eastAsia="Times New Roman" w:hAnsi="Times New Roman"/>
          <w:sz w:val="24"/>
          <w:szCs w:val="24"/>
          <w:rtl w:val="0"/>
        </w:rPr>
        <w:t xml:space="preserve">чём</w:t>
      </w:r>
      <w:r w:rsidDel="00000000" w:rsidR="00000000" w:rsidRPr="00000000">
        <w:rPr>
          <w:rFonts w:ascii="Times New Roman" w:cs="Times New Roman" w:eastAsia="Times New Roman" w:hAnsi="Times New Roman"/>
          <w:sz w:val="24"/>
          <w:szCs w:val="24"/>
          <w:rtl w:val="0"/>
        </w:rPr>
        <w:t xml:space="preserve"> я только думал? Давайте сразу проясним: чихать на них можно? Это не отправит меня в Средние века, где я случайно перееду конной повозкой Гутенберга и таким образом предотвращу Просвещение? Потому что, знаете ли, мне такие приключения не по вкусу.</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 отлично, просто отлично. А если кто-то со мной столкнётся, Маховик не разобьётся и не отправит весь замок в бесконечное путешествие по зацикленному четвергу?</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 сказал Гарри, когда снова обрёл дар речи, — следует запаять ваши машины времени в какую-нибудь защитную оболочку, а не оставлять стекло открытым, чтобы странностей не случалось.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Отличная мысль, — искренне восхитилась МакГонагалл. — Я передам её Министерству Магии.</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Всё, в парламенте официально утвердили: все в магическом мире — клинические идиоты.</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И ещё: не хочется переходить на ВЫСОКИЕ МАТЕРИИ, — Гарри с большим трудом не срывался на крик, — но думал ли хоть кто-то над МОРАЛЬНЫМИ ВОПРОСАМИ, например, что, вернувшись на шесть часов в прошлое и что-либо изменив, вы вроде как </w:t>
      </w:r>
      <w:r w:rsidDel="00000000" w:rsidR="00000000" w:rsidRPr="00000000">
        <w:rPr>
          <w:rFonts w:ascii="Times New Roman" w:cs="Times New Roman" w:eastAsia="Times New Roman" w:hAnsi="Times New Roman"/>
          <w:sz w:val="24"/>
          <w:szCs w:val="24"/>
          <w:rtl w:val="0"/>
        </w:rPr>
        <w:t xml:space="preserve">СТИРАЕТЕ ВСЕХ ЗАМЕШАННЫХ ЛЮДЕЙ и ЗАМЕНЯЕТЕ ИХ ДРУГИМИ ВЕРСИЯМИ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прошлое нельзя изменить!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умолк, с трудом подбирая слова.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верно, — подтвердила профессор МакГонагалл. — Хотя не рекомендуется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Аха-ха-ха-а. А что будет, если кто-то не послушается этого совета?</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я понимаю, ничего хорошего из этого не выйдет, — поджала губы МакГонагалл.</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не случится ли парадокс, который уничтожит вселенную?</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 снисходительно улыбнулась она, — думаю, что я бы такой случай запомнила.</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МЕНЯ НИЧУТЬ НЕ УСПОКАИВАЕТ! НЕУЖЕЛИ ВЫ, ВОЛШЕБНИКИ, НИКОГДА НЕ СЛЫШАЛИ ОБ АНТРОПНОМ ПРИНЦИПЕ? КТО БЫЛ ТОТ НЕДОУМОК, КОТОРЫЙ СОЗДАЛ ПЕРВУЮ ТАКУЮ ШТУКОВИНУ?</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про</w:t>
      </w:r>
      <w:r w:rsidDel="00000000" w:rsidR="00000000" w:rsidRPr="00000000">
        <w:rPr>
          <w:rFonts w:ascii="Times New Roman" w:cs="Times New Roman" w:eastAsia="Times New Roman" w:hAnsi="Times New Roman"/>
          <w:sz w:val="24"/>
          <w:szCs w:val="24"/>
          <w:rtl w:val="0"/>
        </w:rPr>
        <w:t xml:space="preserve">сто рас</w:t>
      </w:r>
      <w:r w:rsidDel="00000000" w:rsidR="00000000" w:rsidRPr="00000000">
        <w:rPr>
          <w:rFonts w:ascii="Times New Roman" w:cs="Times New Roman" w:eastAsia="Times New Roman" w:hAnsi="Times New Roman"/>
          <w:sz w:val="24"/>
          <w:szCs w:val="24"/>
          <w:rtl w:val="0"/>
        </w:rPr>
        <w:t xml:space="preserve">смеялась</w:t>
      </w:r>
      <w:r w:rsidDel="00000000" w:rsidR="00000000" w:rsidRPr="00000000">
        <w:rPr>
          <w:rFonts w:ascii="Times New Roman" w:cs="Times New Roman" w:eastAsia="Times New Roman" w:hAnsi="Times New Roman"/>
          <w:sz w:val="24"/>
          <w:szCs w:val="24"/>
          <w:rtl w:val="0"/>
        </w:rPr>
        <w:t xml:space="preserve">. Пр</w:t>
      </w:r>
      <w:r w:rsidDel="00000000" w:rsidR="00000000" w:rsidRPr="00000000">
        <w:rPr>
          <w:rFonts w:ascii="Times New Roman" w:cs="Times New Roman" w:eastAsia="Times New Roman" w:hAnsi="Times New Roman"/>
          <w:sz w:val="24"/>
          <w:szCs w:val="24"/>
          <w:rtl w:val="0"/>
        </w:rPr>
        <w:t xml:space="preserve">иятным, радостным смехом, удивительно не подходившим её строгому лицу.</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Маховик времени не идёт НИ В КАКОЕ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 всего лишь компьютерная симуляция, как в книге «Симулякрон-3». Но теперь даже её придётся отбросить, потому что эта вот игрушка НЕ ВЫЧИСЛИМА МАШИНОЙ Т</w:t>
      </w:r>
      <w:ins w:author="Alaric Lightin" w:id="2" w:date="2018-08-15T21:18:44Z">
        <w:r w:rsidDel="00000000" w:rsidR="00000000" w:rsidRPr="00000000">
          <w:rPr>
            <w:rFonts w:ascii="Times New Roman" w:cs="Times New Roman" w:eastAsia="Times New Roman" w:hAnsi="Times New Roman"/>
            <w:sz w:val="24"/>
            <w:szCs w:val="24"/>
            <w:rtl w:val="0"/>
          </w:rPr>
          <w:t xml:space="preserve">Ь</w:t>
        </w:r>
      </w:ins>
      <w:r w:rsidDel="00000000" w:rsidR="00000000" w:rsidRPr="00000000">
        <w:rPr>
          <w:rFonts w:ascii="Times New Roman" w:cs="Times New Roman" w:eastAsia="Times New Roman" w:hAnsi="Times New Roman"/>
          <w:sz w:val="24"/>
          <w:szCs w:val="24"/>
          <w:rtl w:val="0"/>
        </w:rPr>
        <w:t xml:space="preserve">ЮРИНГА! Машина Т</w:t>
      </w:r>
      <w:ins w:author="Alaric Lightin" w:id="3" w:date="2018-08-15T21:18:50Z">
        <w:r w:rsidDel="00000000" w:rsidR="00000000" w:rsidRPr="00000000">
          <w:rPr>
            <w:rFonts w:ascii="Times New Roman" w:cs="Times New Roman" w:eastAsia="Times New Roman" w:hAnsi="Times New Roman"/>
            <w:sz w:val="24"/>
            <w:szCs w:val="24"/>
            <w:rtl w:val="0"/>
          </w:rPr>
          <w:t xml:space="preserve">ь</w:t>
        </w:r>
      </w:ins>
      <w:r w:rsidDel="00000000" w:rsidR="00000000" w:rsidRPr="00000000">
        <w:rPr>
          <w:rFonts w:ascii="Times New Roman" w:cs="Times New Roman" w:eastAsia="Times New Roman" w:hAnsi="Times New Roman"/>
          <w:sz w:val="24"/>
          <w:szCs w:val="24"/>
          <w:rtl w:val="0"/>
        </w:rPr>
        <w:t xml:space="preserve">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Внезапная догадка поразила Гарри, будто хук слева. Он всё понял. Наконец-то он всё понял.</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ВОТ КАК РАБОТАЕТ ПРЫСКИЙ ЧАЙ! Конечно! Его магия вызывает не смешные ситуации, а только желание выпить его перед тем, как что-то смешное случается само по себе! Вот я дурак, мог бы и догадаться ещё когда захотел выпить Прыского чая перед второй речью Дамблдора, не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В ОБРАТНОМ НАПРАВЛЕНИИ, ВСЁ СХОДИТСЯ!</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кто именно утром оставил записку на его кровати.</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профессора МакГонагалл блестели:</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окончании школы, или даже раньше, вы просто обязаны прочитать курс лекций об этих магловских теориях в Хогвартсе, мистер Поттер. </w:t>
      </w:r>
      <w:ins w:author="Alaric Lightin" w:id="4" w:date="2019-02-21T12:31:46Z">
        <w:commentRangeStart w:id="0"/>
        <w:r w:rsidDel="00000000" w:rsidR="00000000" w:rsidRPr="00000000">
          <w:rPr>
            <w:rFonts w:ascii="Times New Roman" w:cs="Times New Roman" w:eastAsia="Times New Roman" w:hAnsi="Times New Roman"/>
            <w:sz w:val="24"/>
            <w:szCs w:val="24"/>
            <w:rtl w:val="0"/>
          </w:rPr>
          <w:t xml:space="preserve">Даже если они полностью неверны, кажется, они довольно занимательны.</w:t>
        </w:r>
      </w:ins>
      <w:del w:author="Alaric Lightin" w:id="4" w:date="2019-02-21T12:31:46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Они очень интересны, хотя и ошибочны.</w:delText>
        </w:r>
      </w:del>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Охо-о-о-ох.</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Ойо-йох-хо-хо-хо… — только и смог сказать он.</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Н-да, мозги плавились.</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в последнюю очередь из-за того, что если бы не Розыгрыш, то он бы не получил Маховик времени для его осуществления.</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раньше? Выходило, что единственный самосогласованный вариант заключался в том, что Розыгрыш начался ещё до того, как он сегодня проснулся?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Впервые в жизни Гарри допускал, что ответ на его вопрос может быть в буквальном смысле непостижим. Нейроны его мозга двигались во времени только вперёд, что, вероятно, совсем не сопрягалось с принципами, на которых строилось действие Маховика.</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никогда не были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бесконечно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же, впервые в жизни, Гарри столкнулся с тайной, которая угрожала остаться нерешённой навсегда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устаревшему принципу линейности времени и позволяли воспринимать только жалкий фрагмент реальности.</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потому,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часы —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по-прежнему не понимал, как провернул хотя бы половину Розыгрыша. Например, откуда взялся пирог?</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начинал серьёзно бояться путешествий во времени.</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когда Гарри задумывался об этом, картина становилась ещё более загадочной. Время предоставило ему Розыгрыш как уже свершившийся акт, и тем не менее, Розыгрыш был явно его рук делом. Его задумка, исполнение и стиль. Каждая мелочь была создана им, даже если он пока не знал как.</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время уходило, а в сутках не более тридцати часов. Гарри частично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знал, что делать. Остальное, как, например, внезапно появившийся пирог, он мог выяснить по ходу пьесы. Нет смысла откладывать: здесь, в будущем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ему уже точно нечего ловить.</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счастью, все ещё спали.</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подошёл к кровати на цыпочках — а вдруг кто-то не включил полог тишины?</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560" w:right="580"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Del="00000000" w:rsidR="00000000" w:rsidRPr="00000000">
        <w:rPr>
          <w:rFonts w:ascii="Times New Roman" w:cs="Times New Roman" w:eastAsia="Times New Roman" w:hAnsi="Times New Roman"/>
          <w:i w:val="1"/>
          <w:sz w:val="24"/>
          <w:szCs w:val="24"/>
          <w:u w:val="single"/>
          <w:rtl w:val="0"/>
        </w:rPr>
        <w:t xml:space="preserve">прячет</w:t>
      </w:r>
      <w:r w:rsidDel="00000000" w:rsidR="00000000" w:rsidRPr="00000000">
        <w:rPr>
          <w:rFonts w:ascii="Times New Roman" w:cs="Times New Roman" w:eastAsia="Times New Roman" w:hAnsi="Times New Roman"/>
          <w:i w:val="1"/>
          <w:sz w:val="24"/>
          <w:szCs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left="560" w:right="580"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left="560" w:right="580"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left="560" w:right="580" w:firstLine="5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Очень счастливого тебе Рождества.</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Подписи не было.</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Только попробуй порыться в чужих вещах, — насупился Терри Бут.</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руку:</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Терри нахмурился:</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Подожди-ка, а…</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волнуйся, лазеек там не было, — заверила его Пенелопа Клируотер, которая должна была их отвести на завтрак. — Отлично сформулировано, Гарри Поттер. Тебе стоит стать адвокатом.</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 Ах да, это же староста Когтеврана.</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сказал он. — Наверное.</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Особенно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начинает казаться, что ты взбираешься всё выше и выше. Если ты окажешься выше, чем замок выглядит снаружи, немедленно остановись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жди команду спасателей. Иначе мы увидим тебя только через четыре месяца, постаревшего месяцев на пять, в набедренной повязке и покрытого снегом — да и то, если у тебя хватит ума не покидать замок.</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Понял, — сглотнул Гарри. — Эм-м, а почему ученикам этого не рассказывают сразу?</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Всё-всё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шутки ради засунул её в кошель первого Гарри: таким образом теперь она была и в его собственном кошеле.</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первоначально?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 мастерски изображая беспомощность:</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сказали, что сообщение прозвенело глухим колоколом из прорехи в мироздании, за которой бушевала преисподняя.</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целый пирог, а целых два. Извините все, но мне пора!</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обращая внимания на гневные вопли, Гарри выбежал из Большого Зала. Нужно было попасть в класс травоведения немножко раньше.</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одарила его острым взглядом:</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вы-то </w:t>
      </w:r>
      <w:r w:rsidDel="00000000" w:rsidR="00000000" w:rsidRPr="00000000">
        <w:rPr>
          <w:rFonts w:ascii="Times New Roman" w:cs="Times New Roman" w:eastAsia="Times New Roman" w:hAnsi="Times New Roman"/>
          <w:sz w:val="24"/>
          <w:szCs w:val="24"/>
          <w:rtl w:val="0"/>
        </w:rPr>
        <w:t xml:space="preserve">откуда узнали, что планируют слизеринцы?</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травоведение,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Спраут смерила его долгим взглядом, но потом смягчилась.</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будьте осторожны, Гарри Поттер. И… благодарю.</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ужасно смотреть, как он выдёргивает Невилла из круга слизеринцев. Невилл прав, он перестарался, очень перестарался.</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 холодно сказал Гарри Поттер. — Я Мальчик-Который-Выжил.</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Восемь мальчишек-первокурсников примерно одного роста. Тот из них, у которого на лбу шрам, не похож на остальных.</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left="560" w:firstLine="1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МакГонагалл права. Распределяющая шляпа права. Это очевидно, если смотреть со стороны.</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Гарри Поттером что-то не так.</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2-21T12:33:16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sound quite fascinating, even if they're all wrong.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Макгонагалл в оригинале нет твёрдой уверенности ни в интересности, ни в неверности упомянутых теорий.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