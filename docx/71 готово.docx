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_saushg8ofvhc" w:id="0"/>
      <w:bookmarkEnd w:id="0"/>
      <w:r w:rsidDel="00000000" w:rsidR="00000000" w:rsidRPr="00000000">
        <w:rPr>
          <w:rtl w:val="0"/>
        </w:rPr>
        <w:t xml:space="preserve">Глава 71. Самоактуализация. Часть 6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что ж, — как можно тише прошептала Дафна, — по крайней мере, я больше не чувствую себя единственным здравомыслящим человеком в Хогвартсе.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Потому что теперь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тобой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прошептала Лаванда,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радущаяся на цыпочках слева от неё.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По-моему, она имеет в виду не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пробормотала генерал Грейнджер слева от Лаванды.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продвигались по коридорам Хогвартса медленно и осторожно. Все восемь девочек старательно прислушивались, чтобы не упустить 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малейшего намёка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приближение Неприятностей. Словно это была одна из битв профессора Квиррелла, только на этот раз вместо вражеских солдат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хулиганов, которых нужно Победить, и жертв, которых нужно Спасти, пока у них выдалось свободное время между завтраком и уроком травоведения у Лаванды и Парвати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Лаванда заявила,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одна девочка-первокурсница может победить трёх хулиганов старшекурсников,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правилам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арифметики восемь первокурсниц могут справиться с двадцатью четырьмя хулиганами.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тому, как генерал Грейнджер размахивала руками и давилась междометиями, она не сочла этот довод убедительным.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течение последовавшего спора Падма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сначала хранила молчание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потом задумчиво заметила, что даже в Хогвартсе избиение девочек-первокурсниц может испортить хулигану его хулиганскую репутацию.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чего Парвати приободрилась и объявила, что из этого следует, что они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0" w:date="2016-08-25T22:19:2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единственные,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кто может что-то сделать с проблемой хулиганов в Хогвартсе, и это будет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" w:date="2016-08-25T22:19:34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действительно, по-настоящему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героиньский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поступок. К тому же её родители переехали в Британию в основном ради того, чтобы они с сестрой могли учиться в единственной в мире школе волшебников с нулевой смертностью среди учеников. Какой смысл учиться в такой школе и не заниматься ничем интересным?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Генерал Грейнджер ответила, что Парвати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" w:date="2016-08-25T22:19:44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совершенно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поняла смысла безупречной репутации в плане безопасности.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Лаванда заметила, что если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" w:date="2016-08-25T22:19:4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действительно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друзья, а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последователи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Гермионы, как думает профессор Квиррелл, то они должны решать такие вопросы голосованием.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предполагала, что после 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Гермиона, Сьюзен и Ханна проголосуют против, её голос будет решающим. Поэтому, переждав первый приступ энтузиазма, она тщательно взвесила все «за» и «против».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конце концов,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" w:date="2016-08-25T22:19:5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слизеринка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значит именно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5" w:date="2016-08-25T22:20:0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ответственна за 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помогая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людям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они не забывали о своих собственных интересах. Это её работа — оценить риски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выяснить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6" w:date="2016-08-25T22:20:1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стоит 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оно того. Именно так поступила бы мама на её месте. Всегда присматривать таким образом за собой и своими друзьями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вот в чём предназначение настоящих слизеринцев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Ханна Аббот, робкая девочка с Пуффендуя, дрожащим тихим голосом сказала: «Да».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 Дафны, Сьюзен и Гермионы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7" w:date="2016-08-25T22:20:23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не осталось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выбора, кроме как следовать воле большинства — они </w:t>
      </w:r>
      <w:ins w:author="Alaric Lightin" w:id="8" w:date="2016-08-25T22:21:4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никак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9" w:date="2016-08-25T22:20:34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не могли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позволить этим пятерым остаться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поддержки. Потому что ни один гриффиндорец до конца своих дней не отмоется от позора, если причинит вред последнему выжившему ребёнку из рода Боунс, и ни один слизеринец не посмеет напасть на дочь Благородного и Древнейшего Дома Гринграсс. (По крайней мере,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на это надеялась.) А что касается генерала Грейнджер, с которой всё началось... то здесь и спрашивать смысла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шли по коридорам Хогвартса, готовые в любой момент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вступить в бо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й. Деревянные двери, каменные стены и Вечногорящие факелы появлялись перед ними и оставались за спиной. Один раз они услышали шаги и затаили дыхание, даже схватились за палочки, но это оказался всего 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одинокий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старшекурсник-когтевранец, который посмотрел на них с любопытством, затем фыркнул и уткнулся обратно в книгу, которую читал на ходу.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Героини прокрались мимо тёмных дубовых панелей, украшенных позолоченными фресками,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оказались в тупике с дверью в мужской туалет. Тогда они развернулись, снова миновали тёмные дубовые панели, украшенные позолоченными фресками, и свернули в пыльный коридор со старыми кирпичными стенами, из которых уже сыпался цемент. Через некоторое время они поняли, что уже проходили этот коридор, поэтому героини проконсультировались с портретом и пошли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0" w:date="2016-08-25T22:22:04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другому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старому кирпичному коридору, который привёл их к короткой мраморной лестнице. Не будь они в Хогвартсе, можно было бы сказать, что эта лестница ведёт на третий с половиной этаж. Поднявшись, они вновь оказались в коридоре, пол в котором был вымощен камнем, а через потолок пробивались лучи солнечного света, хотя до крыши замка было совсем не близко. Спустя несколько поворотов героини вышли к другому мужскому туалету, о чём явно свидетельствовала табличка с изображением силуэта волшебника,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писающего в унитаз.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Восемь девочек остановились перед закрытой дверью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устало смотрели на неё.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скучно,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пожаловалась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Лаванда.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Падма демонстративно достала карманные часы и посмотрела на них: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Шестнадцать минут и тридцать секунд, — объявила она, — новый рекорд концентрации внимания среди гриффиндорцев.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тоже сомневаюсь, что это хорошая идея, — сказала Сьюзен, — а ведь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1" w:date="2016-08-25T22:22:2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пуффендуйка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Знаете, — задумчиво протянула Лаванда, — я вот думаю, может быть, на самом деле герои — это те люди, которые если вот так куда-нибудь идут, то обязательно сталкиваются с чем-нибудь интересным?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Наверняка, — согласилась Трейси. — Уверена, будь с нами Гарри Поттер, мы бы в первые же пять минут наткнулись на трёх хулиганов и на потайную комнату, полную сокровищ. Готова поспорить, что генералу Хаоса достаточно зайти в туалет, и он сразу, например, найдёт Тайную Комнату Слизерина, ну или ещё что-нибудь эдакое...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такое пропустить не могла: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считаешь, что 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 разместил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вход в Тайную Комнату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2" w:date="2016-08-25T22:22:3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туалете?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хотела сказать, — прервала Сьюзен уже открывшую рот Трейси, — что мы вообще не знаем,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3" w:date="2016-08-25T22:22:4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найти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хулиганов. В смысле,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4" w:date="2016-08-25T22:22:5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 просто найти какого-нибудь пуффендуйца, а нам необходимо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поймать их именно в нужное время, понимаете? И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5" w:date="2016-08-25T22:23:00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очень даже хорошо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если бы мы их </w:t>
      </w:r>
      <w:ins w:author="Alaric Lightin" w:id="16" w:date="2016-08-25T22:23:0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всё-таки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7" w:date="2016-08-25T22:23:0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нашли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нас бы раздавили как букашек. Может,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пойдём в запретный коридор на третьем этаже, как собирались?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Лаванда презрительно фыркнула: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Нельзя стать настоящей героиней, если делать только то, что запретил директор!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(Дафна попробовала осмыслить фразу Лаванды и мысленно вознесла хвалу Распределяющей шляпе за то, что та не отправила её в Гриффиндор.)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Интересная мысль... — медленно произнесла Парвати. — В смысле, а какие шансы были у Гарри Поттера наткнуться на тех пятерых хулиганов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8" w:date="2016-08-25T22:23:3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 первое же утро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школе? У него наверняка был какой-то способ их найти.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Поскольку Дафна стояла так,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глядя на Парвати, она могла видеть и Гермиону, она заметила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9" w:date="2016-08-25T22:24:07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изменилось лицо когтевранки — и вспомнила, что генерал Солнечных совсем недавно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0" w:date="2016-08-25T22:24:1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тоже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нашла нескольких хулиганов...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О! — воскликнула Падма, словно к ней пришло озарение. — Ну конечно же! Ему рассказал о них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призрак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Салазара Слизерина!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1" w:date="2016-08-25T22:24:1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Что?</w:t>
      </w:r>
      <w:ins w:author="Alaric Lightin" w:id="22" w:date="2016-08-25T22:24:2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21" w:date="2016-08-25T22:24:18Z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rPrChange>
          </w:rPr>
          <w:t xml:space="preserve">!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1" w:date="2016-08-25T22:24:1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воскликнула Дафна.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 только она.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практически уверена, что это его призрак напугал меня, — пояснила Падма. — То есть, догадалась об этом я лишь потом, но... это он. Призраку Салазара Слизерина не нравится, когда слизеринцы издеваются над другими, он считает, что это позорит его имя. И призрак до сих пор имеет доступ к защитным чарам Хогвартса, поэтому он знает обо всём, что происходит в замке.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Дафны отвисла челюсть. Она видела, как Ханна, приложив ладонь ко лбу, облокотилась на каменную стену, а глаза Трейси засияли, словно маленькие коричневые звёздочки.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3" w:date="2016-08-25T22:24:3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Призрак Салазара Слизерина?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Объединился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4" w:date="2016-08-25T22:24:4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Гарри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4" w:date="2016-08-25T22:24:4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послал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5" w:date="2016-08-25T22:24:4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Гермиону Грейнджер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5" w:date="2016-08-25T22:24:49Z">
            <w:rPr>
              <w:rFonts w:ascii="Times New Roman" w:cs="Times New Roman" w:eastAsia="Times New Roman" w:hAnsi="Times New Roman"/>
              <w:sz w:val="24"/>
              <w:szCs w:val="24"/>
            </w:rPr>
          </w:rPrChange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остановить шайку Деррика?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бы не пожалела и сотни галлеонов, только чтобы увидеть выражение лица Драко Малфоя, когда ему об этом расскажут.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Хотя, если учесть, как быстро по Хогвартсу разлетаются слухи, то скорее всего Милисента уже рассказала ему о догадке Падмы ещё полчаса назад...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Вообще-то... теперь, когда Дафна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6" w:date="2016-08-25T22:24:5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подумала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 есть, — сказала Парвати, — нам нужно спросить Мальчика-Который-Выжил, где найти призрака Салазара Слизерина? Ух-ты, я сказала это вслух — кажется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действительно превращаюсь в героиню...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Да! — воскликнула Лаванда. — Нам нужно спросить Мальчика-Который-Выжил, где найти призрака Салазара Слизерина!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Нам нужно спросить... Мальчика-Который-Выжил... где найти призрака Салазара Слизерина... — словно через силу повторила Ханна.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выкрикнула Трейси, — мы его оглушим, свяжем и потащим с собой!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Восемь девочек шагали назад по лабиринту извилистых узких коридоров, из которых и состоял замок Хогвартс. Перерыв между уроками подходил к концу, а они так и не встретили ни одного хулигана.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подумала, что это примечательно — и довольно печально, — но она на самом деле не знает, вёл ли Гарри Поттера призрак Салазара Слизерина или феникс, или что-нибудь ещё. Она надеялась, что идея Гарри - какой бы она ни была - в их случае не сработает. А ещё больше она надеялась, что остальные не поддержат идею Трейси оглушить Гарри Поттера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таскать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в бессознательном состоянии по коридорам, чтобы привлечь Приключения. В реальной жизни так не бывает, а если всё-таки бывает,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всё бросит и сдастся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переводила взгляд от одной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другой: Трейси болтала с Лавандой,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изредка вставляли замечания. И тут она заметила, что одна из девочек выглядит подавленной, и именно её ход мыслей Гермиона сейчас совершенно не понимала.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Ханна? — обратилась она к девочке, которая шла рядом с ней. Гермиона постаралась, чтобы её голос прозвучал как можно мягче.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отвечать, но нельзя ли спросить, почему ты проголосовала за войну с хулиганами?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думала, что поинтересовалась достаточно тихо, но все вдруг остановились. Лаванда и Трэйси прекратили беседу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смотрели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их сторону.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Щёки Ханны начали краснеть, она открыла рот для ответа...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Потому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храбрее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ты думаешь,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очевидно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 Лаванда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Ханна замерла с открытым ртом, затем закрыла его, сглотнула, краснея всё сильнее и наконец, сделав глубокий вдох, тихо сказала: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мне нравится.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этих слов пуффендуйка вздрогнула и нервно обвела взглядом всех остальных девочек, которые уставились на неё. Повисла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Эм-м,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прервала молчание Сьюзен.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нравятся пять мальчиков, — сказала Лаванда.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с Падмой знаем, что нам нравятся одни и те же мальчики, — сказала Парвати, — так что мы составили список и подкинули кнат,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узнать,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будет выбирать первой.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знаю, за кого мне предначертано выйти замуж, — сказала Трейси, — и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скажут об этом люди, ему суждено стать моим!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остальные девочки обратили выжидающие взгляды на Гермиону, которая продолжала думать о том, что сказала Ханна, поэтому последнюю реплику Трейси и вовсе прослушала.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Хм-м, — начала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Гермиона, по-прежнему стараясь говорить мягко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Ханна, ты решила присоединиться к Женской Организации по Продвижению Равных Прав на Героизм потому, что тебе кажется, что, став героиней, ты будешь больше нравится этому мальчику?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Юная пуффендуйка, которая сейчас пристально разглядывала своё отражение в лакированных чёрных туфлях, снова кивнула и покраснела ещё сильнее.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Ей нравится Невилл Лонгботтом, — сказала Дафна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скорбно вздохнула.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сожалению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неё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собирается жениться на другой.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трагично.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Ханна тоненько всхлипнула, продолжая смотреть себе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ноги.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-ка,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встрепенулась Лаванда. — Невилл собирается жениться? С чего ты взяла?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7" w:date="2016-08-25T22:26:0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На ком?!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лишь покачала головой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печальным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выражением на лице.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8" w:date="2016-08-25T22:26:14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Простите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сказала Гермиона, и внимание остальных девочек снова обратилось к ней, — Эм-м... — ей никак не удавалось полностью собраться с мыслями, — Я хочу сказать... Ханна... пытаться стать героиней ради того, чтоб произвести впечатление на мальчика, — это как-то не очень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29" w:date="2016-08-25T22:26:1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феминистично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Вообще-то правильно говорить — </w:t>
      </w:r>
      <w:ins w:author="Alaric Lightin" w:id="30" w:date="2016-08-25T22:26:3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«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1" w:date="2016-08-25T22:26:23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феминно</w:t>
      </w:r>
      <w:ins w:author="Alaric Lightin" w:id="32" w:date="2016-08-25T22:26:3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31" w:date="2016-08-25T22:26:23Z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rPrChange>
          </w:rPr>
          <w:t xml:space="preserve">»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заметила Падма.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почему ты считаешь, что Ханна не феминна? — спросила Сьюзен. — Ведь нет ничего не феминного в желании нравиться мальчикам.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 тому же, — недоумённо добавила Парвати, — я думала, что вся суть нашей затеи в том, чтобы стать героями, несмотря на то, что это не свойственно женщинам...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Последовавшая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дискуссия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едва ли останется в памяти Гермионы как удачный экскурс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област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политической науки.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попыталась объяснить, за этим последовал небольшой спор, и она попыталась объяснить ещё раз. Остальные семь девочек в это время смотрели на неё с растущим скептицизмом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Затем Дафна не терпящим возражения тоном будущей леди Гринграсс заявила, что если этот «феминизм» не позволяет девочкам привлекать внимание мальчиков любыми способами, какими им угодно,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остаётся в магловских странах, раз уж он там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появился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Лаванда следом предложила термин «ведьмизм», который подразумевает, что ведьмы могут делать всё, что им заблагорассудится, и выглядит гораздо веселее. И наконец Падма завершила дискуссию, устало заметив, что она не видит смысла в продолжении споров, так как ЖОПРПГ по сути не имеет </w:t>
      </w:r>
      <w:ins w:author="Alaric Lightin" w:id="33" w:date="2016-08-25T22:27:0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вообще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4" w:date="2016-08-25T22:26:56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никакого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отношения к феминизму и борется лишь за то,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девочек-героинь становилось больше.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этом аргументе Гермиона сдалась.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моменту,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урок Заклинаний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закончился и первокурсники Когтеврана начали неторопливо покидать свои места, Гермиона совсем извелась.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едва успели добежать до класса к началу урока и рассесться по местам, как прозвучал гонг, и потому ничего ужасного случиться не успело. Но это лишь означало, что Гермионе пришлось ждать надвигающуюся катастрофу в течение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5" w:date="2016-08-25T22:27:22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всего урока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того, как профессор Флитвик пропищал, что они свободны,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все поднялись со стульев,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вполне ожидаемо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направился к тому месту, где сидела Гермиона, которая, завидев его приближение, засунула книгу в кошель-скрытень, стремительно преодолела расстояние до двери и, на ходу толкнув её, оказалась в коридоре.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разумеется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последовал за ней с удивлённым видом, так как на это время у них было запланировано совместное занятие в библиотеке.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Гермиона, что-то случилось? — спросил он, закрыв за собой дверь.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моментально распахнулась снова, едва не сбив Гарри с ног, и из класса появилась Падма с ужасной решимостью во взоре.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Простите, мистер Поттер,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высокий голос девочки разнёсся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коридору мрачным перезвоном колоколов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судьбы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могу я попросить у вас помощи в одном деле?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приподнял брови: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вы можете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6" w:date="2016-08-25T22:27:4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попросить.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могли бы вы объяснить нам, как поговорить с призраком Салазара Слизерина? Мы хотим, чтобы он сказал нам, где найти хулиганов. Так же, как он говорил вам.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Некоторое время в коридоре было тихо.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дверь снова открылась, и из класса с заинтересованным видом выглянула Су.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мы собирались пойти в библиотеку, — с абсолютно спокойным видом сказал Гарри, — не хотите пойти с нами?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 зашагал в направлении, которое по нечётным дням этого месяца вело к библиотеке. Су было двинулась за ними,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обернулся и </w:t>
      </w:r>
      <w:ins w:author="Alaric Lightin" w:id="37" w:date="2016-08-25T22:28:1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пристально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8" w:date="2016-08-25T22:28:12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посмотрел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неё.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только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свернули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угол, Гарри вытащил волшебную палочку, тихо, но отчётливо проговорил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Квиетус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после чего повернулся к Падме и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Интересное предположение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мисс Патил.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Падма выглядела весьма довольной собой: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следовало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гадаться раньше, правда.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39" w:date="2016-08-25T22:28:26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шипение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голосе призрака — я должна была подумать о парселтанге ещё до того, как он заговорил о Годрике Гриффиндоре.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изменился в лице.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Могу я спросить, мисс Патил, поделились ли вы этим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соображением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Она говорила об этом при всех участниках ЖОПРПГ, — ответила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неё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несколько секунд выглядело так, как будто он быстро что-то просчитывал в уме.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Потом он снова заговорил: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Гермиона, каков шанс, что...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Она произнесла это в присутствии Лаванды </w:t>
      </w:r>
      <w:commentRangeStart w:id="0"/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0" w:date="2016-08-25T22:28:56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Трейси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М-м, — протянула Падма, — мне не следовало этого делать?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Жди здесь, — буркнул Гойл и скрылся за поворотом. Трейси услышала, как он стучит в дверь личной комнаты Драко Малфоя.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чувствовала себя неуютно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ей пришлось снова напомнить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раз Падма проболталась, то </w:t>
      </w:r>
      <w:ins w:author="Alaric Lightin" w:id="41" w:date="2016-08-25T22:29:40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Малфою всё равно хоть кто-нибудь да расскажет</w:t>
        </w:r>
      </w:ins>
      <w:del w:author="Alaric Lightin" w:id="41" w:date="2016-08-25T22:29:40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кто-нибудь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всё равно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расскажет Малфою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 почему бы в таком случае </w:t>
      </w:r>
      <w:ins w:author="Alaric Lightin" w:id="42" w:date="2016-08-25T22:29:5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этим кем-то не стать именно ей</w:t>
        </w:r>
      </w:ins>
      <w:del w:author="Alaric Lightin" w:id="42" w:date="2016-08-25T22:29:57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ей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не стать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этим кем-то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ведь она ничем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3" w:date="2016-08-25T22:30:04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обязана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Поттеру, а настоящий слизеринец должен делать то, что необходимо для достижения своих 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отповеди профессора Квиррелла она начала коллекционировать Цели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к текущему моменту у неё в голове сложился следующий список: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заполучить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собственную метлу «Нимбус 2000»;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стать мегаизвестной;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выйти замуж за Гарри Поттера;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каждый день на завтрак есть шоколадных лягушек;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победить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минимум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4" w:date="2016-08-25T22:30:1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трёх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Тёмных Лордов, просто чтобы показать профессору Квирреллу,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тут заурядность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Малфой примет тебя, — угрожающим тоном сказал вернувшийся Гойл и навис над нею. — И я бы на твоём месте не заставлял его думать, что ты тратишь его время впустую.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этих слов он отступил в сторону.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добавила пункт «завести слуг» в свой список целей и вошла.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Комната Малфоя ничем не отличалась от комнаты Дафны. Трейси втайне надеялась увидеть на стенах бриллиантовые канделябры и золотые фрески — она никогда бы не сказала такого в присутствии Дафны, но Дом Малфоев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5" w:date="2016-08-25T22:30:32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действительно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стоял на ступеньку выше Дома Гринграсс. Однако спальня Малфоя была такой же небольшой, как у Дафны, и вся разница заключалась в том, что предметы обстановки были украшены серебряными змеями вместо изумрудных растений Дома Гринграсс.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она переступила порог, Драко Малфой — безупречно выглядящий даже в собственной спальне — привстал из-за стола и поприветствовал её неглубоким дружеским поклоном с такой очаровательной улыбкой на лице, словно она была кем-то 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6" w:date="2016-08-25T22:30:4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важным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совсем растерялась, позабыла все слова, тщательно отрепетированные заранее, и просто выпалила: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нужно кое-что вам рассказать!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я знаю, Грегори предупредил меня, — сказал Драко мягко. — Садитесь, пожалуйста, мисс Дэвис.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 указал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7" w:date="2016-08-25T22:30:56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своё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ins w:author="Alaric Lightin" w:id="48" w:date="2016-08-25T22:31:1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собственное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кресло у стола, сам же пересел на кровать.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единой мысли в голове она осторожно расположилась в кресле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Малфоя. Её пальцы автоматически расправили складочки на юбке, стараясь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привести её в соответствие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безупречной мантией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мисс Дэвис, что вы хотели мне рассказать?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колебалась, но лицо Малфоя приобретало всё более нетерпеливое выражение, и тогда она выложила всё разом, практически не переводя дыхания: то, что Падма говорила о призраке Салазара Слизерина, направлявшего Гарри Поттера в его борьбе с хулиганами,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то, что Дафна говорила об участии Гермионы во всей этой истории.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Выражение лица Драко Малфоя не менялось на протяжении всего рассказа,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на самую малость,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от этого Трейси всё сильнее становилось не по себе.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мне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49" w:date="2016-08-25T22:31:29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верите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Последовала недолгая пауза.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— сказал Малфой с улыбкой, которая была далеко не такой очаровательной,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прежде,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верю, что именно так говорили Падма и Дафна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он поднялся с кровати, и Трейси, даже не задумываясь, вскочила с кресла,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в любом случае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спасибо, мисс Дэвис.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проводил её до двери и уже взялся за ручку, когда Трейси сказала: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не спросили,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я хочу за эту информацию.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посмотрел на неё очень странно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даже не могла предположить, что должен был означать этот взгляд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но ничего не сказал.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любом случае, — сказала Трейси, внося поспешную корректировку в свой изначальный План,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ничего не хочу за информацию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рассказала вам просто по-дружески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Тень удивления пробежа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 по лицу Малфоя, но когда он начал говорить, его лицо уже снова выглядело бесстрастным.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Стать другом Малфоя не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 просто, мисс Дэвис.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искренне улыбнулась: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я и дальше буду вести себя по-дружески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этими словам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она поспешно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окинула комнату, впервые в жизни ощущая себя настоящей слизеринкой и твёрдо решив, что Драко Малфой тоже будет одним из её мужей.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того как девочка вышла, Грегори вернулся в комнату, закрыл дверь и спросил: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в порядке, мистер Малфой?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ничего не сказал своему слуге и другу. Его глаза смотрели в никуда, словно он пытался увидеть что-то сквозь стену спальни, сквозь озеро Хогвартса, которое окружало слизеринские подземелья, сквозь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земную кору, атмосферу и межзвёздную пыль Млечного пути, сквозь лишённую света абсолютную пустоту между галактиками, которую никогда не видел ни один волшебник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один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учёный.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Малфой? — уже слегка взволнованно переспросил Грегори.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могу поверить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я поверил каждому её слову, — сказал Драко.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дописала последний дюйм сочинения по Трансфигурации и посмотрела на противоположную сторону слизеринской гостиной, где Милисента Булстроуд всё ещё делала домашнюю работу. Настало время приня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 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ешение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ЖОПРПГ будет охотиться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хулиганами, то тем это, очевидно, не понравится. И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ответ устроят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что-нибудь неприятное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очевидно. С другой стороны, если хулиганы сделают что-то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мерзкое, то Гермиона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попросить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помощи у Гарри Поттера, или девочки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могут собрать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свои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баллы Квиррелла и попросить профессора Защиты об услуге...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больше всего Дафну волновало то, что таким образом можно испортить отношения с профессором Снейпом.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Никто не хочет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перейти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дорогу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профессору Снейп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того дня, когда она вызвала Невилла на Древнейшую Дуэль, она заметила, что люди стали смотреть на неё иначе. Даже слизеринцы, которые высмеивали её,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смотрели по-другому.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неё стало откровением, что дочь Благородного и Древнейшего Дома Гринграсс может заработать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50" w:date="2016-08-25T22:32:44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гораздо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 знаков уважения,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будучи прекрасной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51" w:date="2016-08-25T22:32:50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героиней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не просто привлекательной благородной девочкой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будто твою роль теперь будет играть не дешёвый статист с визгливым смехом, а известная актриса.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орьба с хулиганами, возможно,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была </w:t>
      </w:r>
      <w:ins w:author="Alaric Lightin" w:id="52" w:date="2016-08-25T22:32:5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самым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53" w:date="2016-08-25T22:32:56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лучшим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способом стать героиней. Но отец однажды предупредил,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очень легко привыкнуть упускать возможности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Если сказать себе, что просто ожидаешь возможность получше, то почему бы и в следующий раз не сказать то же самое. Отец говорил, что большинство людей проводят всю свою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54" w:date="2016-08-25T22:33:04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жизнь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ожидании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подходящей возможности, а потом умирают. Отец говорил, что лучше хвататься за любую возможность, чем быть безнадёжным болваном, пусть это </w:t>
      </w:r>
      <w:ins w:author="Alaric Lightin" w:id="55" w:date="2016-08-25T22:33:15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иногда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56" w:date="2016-08-25T22:33:1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привести к тому, что всё пойдет напере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косяк.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57" w:date="2016-08-25T22:33:2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сначала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должна привыкнуть хвататься за любую возможность, а </w:t>
      </w:r>
      <w:ins w:author="Alaric Lightin" w:id="58" w:date="2016-08-25T22:33:3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уже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59" w:date="2016-08-25T22:33:28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потом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настанет время быть разбо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рчивой.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другой стороны, когда-то мать предупредила её, что не всем советам отца стоит следовать. А также добавила, что Дафне нельзя спрашивать, чем занимался отец на шестом курсе Хогвартса, пока ей не исполнится хотя бы тридцать лет.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в конце концо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в, отец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заполучил-таки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в жёны и стал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частью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Древнейшего Дома, так что его советы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заслуживали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Милисент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Булстроуд закончила домашнюю работу и начала собирать вещи.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поднялась из-за стола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двинулась к 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Милисента встала, закинула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сумку с книгами на плечо и озадаченно посмотрела на приближающуюся Дафну.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Привет, Милисента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старалась говорить тихо, изображая волнение в голосе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угадаешь, что я сегодня выяснила?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призрак Салазара Слизерина помогает Грейнджер? — спросила Милисента. — Я уже это слышала.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ответила Дафна приглушённым шёпотом, — кое-что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60" w:date="2016-08-25T22:33:51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получше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Правда? — сказала Милисента,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копируя взволнованный тон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Дафны.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что же?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заговорщицки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огляделась по сторонам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Пойдём ко мне, и я тебе расскажу.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направились к лестнице, что вела вниз — личные комнаты находились даже ниже спален семикурсников.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Вскоре Дафна сидела за столом в своём удобном кресле, а Милисента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присела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краешек кровати.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Квиетус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произнесла Дафна, когда они обе уселись, а затем, вместо того чтобы убрать палочку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карман мантии,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будто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невзначай опустила руку — на всякий случай.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Ладно! — нетерпеливо воскликнула Милисента. — Так что же это?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Знаешь, что я поняла? — сказала Дафна. — Я поняла, что ты узнаёшь слухи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61" w:date="2016-08-25T22:34:04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слишком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быстро. Ты узнаёшь, что случилось,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62" w:date="2016-08-25T22:34:14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даже раньше, чем это случается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Дафна почти ожидала, что Милисента побледнеет и грохнется с кровати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Этого, конечно, не произошло, но Милисента сильно вздрогнула, а потом, запинаясь, начала всё отрицать.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волнуйся, — прервала её Дафна с самой сладкой улыбкой, — я никому не скажу, что ты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рицательница. Мы ведь друзья, верно?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Рианна Фелторн — семикурсница из Слизерина — старательно трудилась над очередным сочинением на два фута (она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выбрала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предметы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кроме прорицаний и магловедения, поэтому для неё этот год состоял, казалось, из одних сплошных домашних заданий). И тут к столу, за которым она работала, подошёл её декан и рявкнул: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Следуйте за мной, мисс Фелторн!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чего он вышел, не дожидаясь даже, пока она торопливо соберёт свои пергамент, книгу и перо.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Рианна выскочила из комнаты, она обнаружила, что профессор Снейп стоит у двери и как-то слишком пристально смотрит на неё из-под полуопущенных век. Не успела она спросить, в чём дело, как он молча развернулся и быстро зашагал по коридору, так что ей пришлось ускорить шаг, чтобы не отстать.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спустили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сь по длинной лестнице, затем ещё по одной, и Рианна подумала, что теперь они находятся ниже уровня подземелий Слизерина. Коридоры вокруг теперь выглядели намного древнее, необработанный камень, скреплённый грубой известью, свидетельствовал об архитектуре многовековой давности. Рианна начала думать,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ведёт ли её профессор Снейп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63" w:date="2016-08-25T22:34:36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настоящие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подземелья — ходили слухи, что в Хогвартсе есть истинные подземелья, вход в которые запрещён всем, кроме преподавателей. Ещё она задумалась, что, быть может, профессор Снейп здесь делает что-то ужасное с невинными беззащитными девушками, но, вероятно, это были лишь её беспочвенные мечтания.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спустились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один лестничный пролёт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оказались в комнате, которая оказалась вовсе не комнатой, а пещерой в скале с одной дверью и несколькими уводящими во тьму боковыми проходами.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Пещера освещалась лишь светом старинного факела, который вспыхнул, когда они вошли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Снейп вытащил свою палочку и начал накладывать заклинание за заклинанием.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Рианна быстро сбилась со счёта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Закончив с чарами, профессор зельеварения повернулся к ней, пристально посмотрел ей прямо в глаза и заговорил ровным голосом, не растягивая слова, как он это делал обычно.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никому не расскажете о том, что здесь произойдёт, мисс Фелторн — ни сейчас, ни когда-либо в будущем. Если это приемлемо для вас, кивните. Если же нет, мы уйдём отсюда.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быстро кивнула, чувствуя, как дрожь испуга и странной надежды охватывает её сердце (и не только сердце).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Задание, которое я вам дам, очень простое, мисс Фелторн, — произнёс профессор бесцветным голосом, — а щедрое вознаграждение в размере пятидесяти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галлеонов, которое вы получите по завершении, послужит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компенсацией за то, что я сотру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память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его завершении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Рианна непроизвольно выдохнула. Пусть её родители были богаты,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них были и другие дочери, поэтому карманными деньгами её особо не баловали и пятьдесят галлеонов были для неё очень крупной суммой.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до Рианны дошли слова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64" w:date="2016-08-25T22:35:14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стирании памяти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она возмутилась: зачем ей это всё, если она не сможет сохранить воспоминания? За кого профессор её принимает?!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Вы, разумеется, слышали о мисс Гермионе Грейнджер, — прервал её размышления Северус Снейп, — Солнечном генерале?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Что?! — воскликнула Рианна Фелторн, ощутив внезапный прилив ужаса и отвращения. — Но она же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65" w:date="2016-08-25T22:35:22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первогодка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65" w:date="2016-08-25T22:35:22Z">
            <w:rPr>
              <w:rFonts w:ascii="Times New Roman" w:cs="Times New Roman" w:eastAsia="Times New Roman" w:hAnsi="Times New Roman"/>
              <w:sz w:val="24"/>
              <w:szCs w:val="24"/>
            </w:rPr>
          </w:rPrChange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65" w:date="2016-08-25T22:35:22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Фу!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0" w:date="2016-08-25T22:28:5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как бы тут акцент сделать?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