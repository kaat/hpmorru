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pu9iczja54wt" w:id="0"/>
      <w:bookmarkEnd w:id="0"/>
      <w:r w:rsidDel="00000000" w:rsidR="00000000" w:rsidRPr="00000000">
        <w:rPr>
          <w:rtl w:val="0"/>
        </w:rPr>
        <w:t xml:space="preserve">Глава 75. Самоактуализация. Финал. Ответственност</w:t>
      </w:r>
      <w:r w:rsidDel="00000000" w:rsidR="00000000" w:rsidRPr="00000000">
        <w:rPr>
          <w:rtl w:val="0"/>
        </w:rPr>
        <w:t xml:space="preserve">ь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ядь волос.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оглядывал остальных.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Факелы в закрытых канделябрах дарили свет, изгоняющий тьму, и тепло, спасаю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щее от холода слизеринских подземелий.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уверена, — отрезала Белка, —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уверена, что это был не настоящий ритуал.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Маленькие ведьмы-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огодки не способны на такую магию, а если и способны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кто-нибудь вообще слышал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 ритуал, в котором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приносится в жертву ради...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бросила на него испепеляющий взгляд.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ет,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не раздели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Обсыпали шоколадной глазурью, но не раздели.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нанёс жестокое оскорбление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нашим Домам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мрачно сказал Джейми Асторга.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 меня, конечно, за прямоту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плевать, оскорблён твой Дом или нет».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Роберт Джагсон Третий издал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низкий смешок,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некоторых из присутствующих по позвоночнику побежали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мурашки.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Заставляет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ошибся ли ты стороной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да? Я слышал рассказы о похожих…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сообщениях, отправленных по приказу прошлого Тёмного Лорда...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ещё не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тоже, — кивнула Белка.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машинально крутил пальцами палочку, её кончик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указывал то вверх, то вниз.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Каждый, кто умён.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этой фразы наступила тишина.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Флинт пренебрежительно махнул рукой.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все уже и так знают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этом, — сказал Боул. — Даже на других факультетах.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первогодка и здесь будет только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Малфоем...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вдруг оборвался на полуслове.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знаю, как вы, дорогуши, — сказала Белка приторно-сладким голосом, — но лично я не планирую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бежать, поджав хвост,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из-за фальшивого ритуала,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Никто не ответил, все смотрели куда-то ей за спину.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медленно повернулась,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узнать причину замешательства.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не будете делать ничего,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Визенгамота 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жалкие детские разборки? Я сам займусь этим делом. И вы не опозорите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ещё раз, даже не рискнёте его опозорить! Ваши битвы с ведьмами закончены,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я узнаю,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кто-то из вас попытался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ошиблись.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раздался жалобный голос мальчика,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били?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не значит, что ты теряешь баллы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 сердится потому, что она сильно испугалась, а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можно обвинить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причём тут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процедил Гарри сквозь сжатые зубы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обед стоял нетронутым на столе. — Речь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справедливости. И я. Не. Её. Парень!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заявление вызвало смешки у всех окружающих.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 четыр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хулиган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можем оставить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огтевранец запнулся и сказал уже тише: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Пожалуйста, не смотри на меня так.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порядок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делах, достаётся больше девочек, чем ты можешь вообразить...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интересует, — категорически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бесцеремонно скинув руку старшекурсника со своего плеча.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 всё изменится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провозгласил Арти Грей низким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да, скоро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за тем же самым столом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Гермионы Грейнджер сорвался на крик, и некоторые из сидящих рядом девочек вздрогнули. — Что из произошедшего было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меня не спрашивал! Он никогда не спрашивает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просто натравливает призраков на людей и приклеивает их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делает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жизнью всё, что ему вздумается!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моей жизнью!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этом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Мальчикам не должно быть позволено любить девочек без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заявила Гермиона Грейнджер. — Это правило замечательно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отношениях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особенно, когда дело доходит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приклеивания к потолку людей!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 излияние тоже не обратили внимания.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Совсем как в пьесе! — вздохнула девушка с третьего курса.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пьесе? — переспросила Гермиона. — Хотела бы я посмотреть пьесу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таким сюжетом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третьекурсница.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вспомнила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романтическую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ты, а вместо девушки — Гарри Поттер!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— начала Гермиона в полном удивлении. — Это действительно чем-то похоже...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отрезала Гермиона. — Я хочу сказать...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мне не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две секунды до Гермионы дошло, что она только что сказала.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а не через вас.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открыла рот, но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а как это вообще 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Кх-х-х-х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послышалось от Гермионы Грейнджер. Её горло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же.)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понимаю,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чем ты не довольна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сердятся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главный герой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кожи вон лезет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сделать им приятное. Если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нравилась герою,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 так не поступала.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(Ещё позже.)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понять её точку зрения...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Хогвартс полностью безумен. И когтевранки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особенности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когтевранки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начинают читать, становясь старше, но я уверена, что им такое читать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 этого вида ошибочного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знаю даже названия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угнаться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взвинченным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произнёс это вслух и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ужасно это звучит.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сказать, твоё имя будет Поттер-Эванс-Веррес-Грейнджер, а моё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возразил мальчик, — Поттеры — благородный дом, так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фамилия должна стоять в начале...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негодующе воскликнула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наступившее жуткое молчание нарушалось только звуком шагов.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заставили меня 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сегодня меня расстроило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уверена, что мы сможем спокойно всё обсудить.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Это... хорошо, так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точнее, на размышления Гермиону навели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четверокурсницы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должна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возмущаться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затем Пенелопа Клируотер,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которой Гермиона была лучшего 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громко заявила, что по той же причине для Гермионы невозможно просто подойти к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 обсудить с ним причины её страданий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попросила его пройтись с ней и во всём разобраться.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Другими словами, — сказала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спокойней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тебя не слишком обижена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всё ещё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 по-прежнему друзья и вместе учимся. Мы не ссоримся. Так?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почему-то ещё нерешительнее отозвался Гарри Поттер.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— воскликнула Гермиона. — Итак, мистер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вычислили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вывело меня из себя?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 в стороне до тех пор, пока не узнал, что на тебя устроили засаду трое малолетних Пожирателей Смерти, чего я, если честно, не ожидал.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никто не справится без помощи. Вот почему я и подумал,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понадобится помощь в этот...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здесь всё нормально,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Гермиона. — Мы действительно прыгнули выше головы. Пожалуйста, следующее предположение, мистер Поттер.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протянул Гарри. — То, что сделала Трейси... тебя шокировало?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Шокировало, мистер Поттер? — в её голосе появились ядовитые нотки. — Нет, мистер Поттер, мне было страшно. Я была в ужасе.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хотела признаться, что боюсь драконов каких-нибудь,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люди могут решить, что я трусиха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вдалеке звучат голоса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с искренним сожалением. — Я думал, ты поймёшь, что это я.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мы так сильно испугались лишь 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что вы не спросили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вопреки её намерениям, Гермиона снова повысила голос.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ходу потёр шею.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подумал, что ты бы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мистер Поттер,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весь смысл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 разрешение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 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вне 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что тебе хотелось бы сказать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бы вас всех избили, и я был бы виноват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спросил разрешения.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удивлённо вздёрнулись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прошла несколько шагов, 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сказанное.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наконец спросила она.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 протянул мальчик.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ты же Солнечный генерал.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можешь разрешить мне пугать людей, даже хулиганов, даже чтобы спасти друзей от избиения. Ты 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остановилась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 лицом к лицу,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к нему голову. И с осторожностью сказала: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прекратить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поводы для совершения глупостей.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Гарри взлетели вверх. После небольшой паузы он ответил: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в том... Я понимаю, конечно, что ты хочешь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остаётся вопрос — может,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идея, а не только хитроумная...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затянулось, и у Гермионы упало сердце.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начал Гарри.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отчаяние уже переполняло Гермиону.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этом такого ужасного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нужно просто спросить!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серьёзно смотрел на неё.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Кого из ЖОПРПГ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стараешься защитить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Гермиона? За кого ты сильнее всего боишься, когда дело доходит до драки?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Ханна старалась изо всех сил и делала успехи...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тебе понравится идея доверить кому-нибудь ещё — например, Трейси — окончательную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 по защите Ханны? Если ты узнаешь, что Ханна вот-вот попадёт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озадаченно ответила Гермиона.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Мальчик-Который-Выжил, не мигая, смотрел ей прямо в глаза.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Оставишь ли ты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слово, принимая решения об её защите?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начала Гермиона и осеклась.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Гермиона поняла, на что намекает Гарри.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думаешь, я похожа на Ханну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запустил пальцы в свои растрёпанные волосы. — Послушай, Гермиона,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поступила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рассказала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предоставила бы ей с этим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ответила Гермиона.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бы тьмы, кричащих людей, ужасного синего света...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только помотал головой.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ответственное поведение, Гермиона. Это поведение того, кто исполняет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ответственной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евочки. 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думал обратиться к профессору МакГонагалл. Но она предотвратила бы катастрофу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всего, даже до начала беспорядков, например, дав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понять, что всё знает.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такого,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испугало. А потом хулиганы повторили бы попытку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профессора МакГонагалл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полномочий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устрашающие действия, которые позволили бы защитить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превышать свои полномочия, потому что на самом деле она не ответственна.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не ответственна? — недоверчиво переспросила Гермиона. Она упёрла руки в бока, буравя его взглядом.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даже не моргнул.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Наверное, это можно назвать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героической ответственностью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 твоя ошибка. Только твоя.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сделать дело несмотря ни на 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я в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виновата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Быть героиней означает, что твоя работа не закончена, пока ты не сделала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остальные девочки были в безопасности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следовала правилам, то ты выполнила свой долг.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вами осталось последнее слово.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Гарри, — ты спросила,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жасного в том, чтобы просить у тебя разрешения,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не учесть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последствий для Ханны.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ты откажешься от героической ответственности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заключается в том, чтобы придумать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 её спасти, какой угодно, несмотря ни на что.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у тебя план получше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сорок четыре хулигана будут по очереди избивать Ханну Абботт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этом буду виноват я, ведь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 и не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история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пошла по такому пути,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знал, что всё так и пойдёт.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убеждён, что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тайный, безмолвный, невыразимый страх.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неё снова поднялась волна отчаяния.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моя 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должно быть так, чтобы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ей нужно было выиграть спор, просто чтобы...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 будут какие-нибудь причины, ты всегда сможешь сказать,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мыслю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хочу жить своей жизнью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я сбегу, Гарри, честное слово, сбегу.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вздохнул.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ты отпустишь руль, — его губы скривились, но на улыбку это не тянуло. — Это я могу понять.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думаю, что ты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 возразила Гермиона. — Ты говорил, что мы партнёры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его остановило, она увидела, что это его остановило.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ты, Гермиона, пообещаешь мне быть разумной.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остановиться секунд на двадцать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всерьёз, по-настоящему,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обдумать моё предложение, признать его в качестве реальной альтернативы.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реальным последствием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окажется Ханна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больничной койке.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смерила Гарри взглядом,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перечисление условий было закончено.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скажешь? — спросил тот.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должна давать обещаний, — заявила Гермиона, — ради того, чтобы со мной консультировались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поводу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 собственной жизни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таком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условно хватает умственных способностей, и, скорее всего, внутри ты гораздо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хороший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повернула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уставилась на Гарри. Тот спокойно шёл рядом и, казалось, полностью погрузился в свои мысли. На чьём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месте?!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рассказывали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останавливает тебя,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погружает в сон твою PC-составляющую и снова превращает тебя в NPC...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вздохнул. — Возможно,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были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отчим и мачеха.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действительно так сказал?!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 сих пор не знаю, шутил ли директор или... Дело в том, что в некотором смысле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отстану от неё по этому поводу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нарушит правила лишь под контролем героя.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полагаться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намерений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спасителя у спасителя,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писал Годрик Гриффиндор.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властителя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защитника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нет ни отца, ни матери,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нет никого над ним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герой должен заплатить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Дамблдору ты доверяешь?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Гермиона. — Я хочу сказать, он ведь прямо тут, в школе, и он — самый легендарный герой во всём мире...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кажется надёжным?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ответила.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башню Когтеврана.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прошли примерно половину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Так как это повлияет на твою жизнь, ну и вообще... Считай, что это твой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это? — спросила Гермиона.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полагаю, что ЖОПРПГ скоро прекратит своё существование.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Гермиона чуть не споткнулась о ступеньку.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В смысле, я, конечно, могу ошибаться, но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хулиганством. С хулиганами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явлением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и не сразу, но улыбка появилась на лице Гермионы,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Почему-то, несмотря на все приложенные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результата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ожидала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 ожидала, что у них действительно получится.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удалось что-то изменить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произошло за завтраком на следующее утро.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сводила глаз с декана Слизерина.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высечены из камня.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распускается 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драками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коридорах, вы,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ответите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лично исключу вас из школы чародейства и волшебства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первокурсница стояла здесь, перед преподавательским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вызывали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затем, чтобы наградить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похвалой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улыбкой.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спину и высоко подняв голову, как натянутый лук кентавра,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показывая своих эмоций врагу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что-то внутри медленно ломалось, она чувствовала, как оно ломается.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Снейп сказал, что она может идти.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могла разглядеть, стиснуты ли они так же крепко, как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развернулась,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садясь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 место.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сделала ещё пять шагов к учительскому столу: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Директор? — её голос сорвался.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гробовая тишина.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Дамблдор не сказал ничего, не сдвинулся с места. 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тоже был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вырезан из камня.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профессора МакГонагалл пустовало — заместитель директора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завтраком этим утром.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все молчите? — спросила Гермиона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знаете, что он неправ!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две недели отработок за дерзость, — вкрадчиво добавил Снейп.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внутри неё рассыпалось на мелкие кусочки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преодолели оцепенение и начали перешёптываться.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она почти подошла к столу Когтеврана...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зала разрезал бесстрастный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Квиррелла: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баллов мисс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она делала то, что 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она оказалась за столом Когтеврана, рядом с Гарри Поттером,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застыв на 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не смея шевельнуться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кивнул — одним резким движением головы.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сказал Гарри. — Я... Прости, всё это... во всём виноват я...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говори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есть совсем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подумав.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Годрик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t xml:space="preserve">1202 н. э.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leb Mazursky" w:id="0" w:date="2018-11-19T13:48:5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желая?</w:t>
      </w:r>
    </w:p>
  </w:comment>
  <w:comment w:author="Gleb Mazursky" w:id="1" w:date="2018-11-19T13:48:21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события?</w:t>
      </w:r>
    </w:p>
  </w:comment>
  <w:comment w:author="Gleb Mazursky" w:id="2" w:date="2018-11-19T13:52:0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 криво звучит.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"Неужели ей нужно..." означает примерно это же самое, но куда более гладко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