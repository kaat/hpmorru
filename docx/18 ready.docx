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bookmarkStart w:colFirst="0" w:colLast="0" w:name="h.esafrlinwpw9" w:id="0"/>
      <w:bookmarkEnd w:id="0"/>
      <w:r w:rsidDel="00000000" w:rsidR="00000000" w:rsidRPr="00000000">
        <w:rPr>
          <w:rtl w:val="0"/>
        </w:rPr>
        <w:t xml:space="preserve">Глава 18. Иерархии подчинения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Любая достаточно продвинутая Роулинг неотличима от магии.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«Очень на меня похоже, правда?»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Утро пятницы. Завтрак. Гарри откусил кусок тоста побольше и попытался напомнить себе, что спешка за едой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приблизит урок по зельеварению, который будет проходить в подземельях — впереди ещё целый час, отведённый на самоподготовку.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подземелья! В Хогвартсе! Воображение Гарри уже рисовало пропасти, узкие мосты, факелы и светящийся мох. Интересно, крысы там будут? А драконы?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Поттер, — раздался тихий голос позади.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оглянулся и увидел Эрни МакМиллана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элегантной манти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 жёлтой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оторочкой. Похоже, он был чем-то взволнован.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Невилл считает, что я должен тебя предупредить, — тихо сказал Эрни. — Думаю, он прав. Будь осторожен с профессором зельеварения.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Старшекурсники говорят, что он ужасно относится к ученикам, которые ему не нравятся, то 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 всем, кроме слизеринцев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Если начнёшь умничать… это может плохо кончиться. Лучше не высовывайся. Не давай ему повода тебя заметить.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некоторое время обдумывал сказанное, затем приподнял брови. (Гарри хотел приподнять только одну бровь, как Спок, но у него никогда так не получалось.)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Спасибо, — сказал он. — Возможно, только что ты спас меня от множества неприятностей.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Эрни кивнул и вернулся за стол к пуффендуйцам.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продолжил жевать тост.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четыре укуса кто-то сказал: «Прошу прощения», — и, обернувшись, Гарри увидел старшекурсника с Когтеврана, который выглядел немного взволнованно…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некоторое время Гарри доедал уже третий ломтик бекона. Плотный завтрак стал привычным для него делом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(а если в течение дня Маховик не понадобится, то всегда можно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пропустить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обедо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 основные блюда).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спиной снова послышалось: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устало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озвался Гарри. — Я постараюсь не привлекать внимание профессора Снейпа.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Безнадёжно, — сказал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Совершенно, — подтвердил Джордж.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попросили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домовых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эльфов испечь для тебя торт, — поделился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 каждый потерянный балл факультета мы будем ставить на него свечку, — продолжил Джордж.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за обедом устроим вечеринку в твою честь, — снова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Мы надеемся, что это тебя немного подбодрит, — закончил Джордж.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проглотил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бекон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повернулся: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обещал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спрашивать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того, как увидел профессора Биннса, правда обещал, но всё-таки — если профессор Снейп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ужасен, почему его не уволят?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Уволят?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 Фред.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имеешь в виду, дадут пинка под зад? — уточнил Джордж.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ответил Гарри. — Так поступают с плохими учителями. Их увольняют. А взамен нанимают хороших. У вас тут нет профсоюзов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установленных сроков пребывания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должности?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нахмурились, точно старейшины первобытного племени, которым попытались объяснить, что такое математика.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знаю, — ответил Фред через минуту. — Никогда об этом не думал.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я тоже, — поддакнул Джордж.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Ага, — сказал Гарри. — Что-то я частенько слышу эту фразу. Ладно, увидимся за обедом. И не обижайтесь, если на торте совсем не будет свечек.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рассмеялись, как будто услышали отличную шутку, и вернулись к гриффиндорцам.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развернулся к столу и принялся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кекс. Он уже был сыт, но подозревал,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этим утром ему понадобится много калорий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Заканчивая завтракать, он думал о самом ужасном учителе, которого пока встретил, — профессоре Биннсе, преподавателе истории. Профессор Биннс был призраком. Судя по рассказам Гермионы, призраки вряд ли обладали самосознанием. Они не совершали никаких значимых открытий, у них не было сколько-нибудь оригинальных трудов, независимо от того, кем они были при жизни. Призраки испытывали трудности с запоминанием событий нынешнего века. Гермиона сказала, они словно случайные портреты, запечатлённые в окружающем пространстве всплеском психической энергии, который сопровождает смерть волшебника.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раньше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попадались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глупые учителя во время неудачных вылазок в магловские школы — студентов-репетиторов для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отец подбирал достаточно тщательно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но на уроке истории магии он впервые столкнулся с преподавателем, который в буквальном смысле не обладал разумом.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было заметно: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ерез пять минут после начала лекции Гарри сдался и принялся читать учебник. Когда стало ясно, что профессор Биннс не собирается возражать, Гарри достал из кошеля-скрытня затычки для ушей.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Призракам не нужна зарплата? В этом всё дело? Или из Хогвартса нельзя уволиться даже после собственной смерти?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ещё профессор Снейп, который относится ужасно ко всем, кроме слизеринцев, и никому даже в голову не приходит, что школа может разорвать с ним трудовой договор.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на минуточку,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директор, поджи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гающий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кур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Прошу прощения, — раздался позади взволнованный голос.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даже не повернулся.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Ей-богу, это заведение на восемь с половиной процентов так же плохо, как Оксфорд из рассказов моего отца.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зло топал по каменным коридорам. Он был оскорблён, раздражён и разъярён.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Подземелья! — шипел он.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Подземелья!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тут подземелий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Это подвал! Обычный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од-вал!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девочек из Когтеврана странно посмотрели на Гарри — мальчики уже давно к нему привыкли.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Похоже, этаж, на котором находился класс зельеварения, обозвали «подземельями» лишь потому, что он находился ниже уровня земли и здесь было чуть холоднее, чем в основной части замка.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Хогвартсе! В самом Хогвартсе!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всю жизнь мечтал побывать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настоящем подземелье.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если на земле где и должны существовать таковые, так это в Хогвартсе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что, самому нужно построить замок, чтобы увидеть хоть одну несчастную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бездонную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пропасть?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Чуть позже, когда они добрались до класса, Гарри заметно воспрял духом.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Вдоль стен стояли полки с огромными банками, в которых плавали заспиртованные существа — Гарри прочитал уже достаточно, чтобы с лёгкостью назвать некоторых из них, например, фонтему с Забриски.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полуметровый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паук походил на акромантула, но всё-таки не дотягивал по размерам. Гарри хотел поинтересоваться на его счёт у Гермионы, но она явно не горела желанием смотреть туда, куда он указывал.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изучал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большой шарик пыли с глазами и ступнями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убийца скользнул в класс — именно такое ощущение возникло у Гарри, когда он увидел профессора Снейпа. Даже в его походке чувствовалось нечто смертельно опасное. Мантия профессора выглядела неопрятно, а волосы были грязные и сальные. Он напоминал Люциуса, не внешне, скорее по типу личности,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той лишь разницей,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Люциус убьёт тебя с безупречной элегантностью, а профессор Снейп просто убьёт,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изысков.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скомандовал профессор Северус Снейп. — Живо.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Разговоры оборвались, ученики бросились к столам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собирался устроиться рядом с Гермионой, но каким-то образом оказался за ближайшим свободным столом рядом с Джастином Финч-Флетчли (урок был сдвоенный — Когтевран и Пуффендуй). Гермиона же села слева, через два ряда от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сел за стол преподавателя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всякого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вступления начал: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Ханна Аббот.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Здесь, — послышался дрожащий голос.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Сьюзен Боунс.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боялись даже пискнуть.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Наконец…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Ах да. Гарри Поттер. Наша новая… знаменитость.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Знаменитость здесь, сэр.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Половина присутствующих вздрогнула.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лицах учеников посообразительнее отчётливо читалось желание выскочить за двер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ь, пока в классе зельеварения не случился локальный апокалипсис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улыбнулся, будто что-то предвкушая, и продолжил зачитывать имена.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мысленно вздохнул. Всё произошло слишком быстро, он даже не успел придержать язык. Ладно, что сделано, то сделано.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Сразу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видно, что этот человек его почему-то мгновенно невзлюбил. Но если хорошенько подумать, то уж лучше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целью придирок, чем оставить эту неприятную обязанность тому же Невиллу или Гермионе. Они куда беззащитнее. Да, наверняка всё к лучшему.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закончил перекличку и оглядел класс. Глаза его были пусты, словно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ночное беззвёзд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небо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пришли сюда, — начал он тихим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олосом, так что ученикам с последних парт приходилось напрягать слух, — чтобы изучать точную науку и тонкое искусство приготовления волшебных снадобий. Поскольку на моих занятиях нет дурацких размахиваний палочкой, многие из вас с трудом поверят, что это можно назвать магией. Я и не жду, что вы сумеете по достоинству оценить волшебную красоту тихо кипящего котла и мерцающих над ним испарений, деликатную силу жидкостей, которые растекаются по человеческим венам, — всё это было сказано вкрадчивым и зловещим тоном, — околдовывая ум, порабощая чувства… — бр-р, чем дальше, тем жутче, прям мороз по коже, — разлить по сосудам славу, приготовить известность и даже заткнуть пробкой смерть — если вы, конечно, отличаетесь от того стада твердолобых тупиц, которых мне обычно приходится учить.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Северус, похоже, каким-то образом выловил недоверчивое выражение лица Гарри: во всяком случае, его взгляд сразу впился в мальчика.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Поттер! — гаркнул профессор зельеварения. — Что получится, если насыпать толчёный корень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златоцветника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настойку полыни?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моргнул: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это было в «Магических отварах и зельях»? Я только закончил читать эту книгу и не припомню, чтобы в ней говорилось об использовании полыни…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Рука Гермионы взлетела вверх. Гарри выразительно посмотрел на девочку, отчего та вытянула руку ещё выше.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Так, так, — протянул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бархатным голосом.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Похоже, одной славы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Неужели? Вы только что упомянули, что научите нас разливать её по сосудам.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кажите,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такое зелье действует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ты знаменитость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вздрогнули уже все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медленно опустила руку. Неудивительно. Она, конечно, его соперница,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вряд ли захочет продолжать игру сейчас, когда стало совершенно ясно,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профессор Снейп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намеренно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пытается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унизить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изо всех сил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сохранить спокойствие. Сперва он вообще хотел парировать выпад Снейпа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«Абракадаброй», но удержался.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Попробуем ещё раз, — произнёс Северус. — Поттер, если я попрошу вас принести безоар, где вы будете его искать?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Этого тоже не было в учебнике, — ответил Гарри, — но в одной магловской книге я прочитал, что трихобезоар — это затвердевший комок волос, который образуется в желудке человека. Маглы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когда-то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верили, что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является универсальным противоядием.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Чушь, — отрезал Северус. — Безоар извлекают из желудка козы, он не состоит из волос,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спасает только от большинства ядов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ведь не отвечал. Я лишь рассказал о прочитанном в магловской книге.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Ваши жалкие магловские книги никого здесь не интересуют. Последняя попытка. В чём разница между клобуком монаха и волчьей отравой?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всё, с него хватит.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одной из моих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увлекательных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магловских книг, — холодно начал Гарри, — описано исследование: 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юди, притворяясь умниками, задавали вопросы, на которые только они знали ответы. И ни один наблюдатель не смог их раскусить.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вот, профессор, назовите мне число электронов на внешней орбите атома углерода.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Ухмылка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Северуса стала шире: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Четыре. Бесполезный факт, который не стоит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записывать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 вашему сведению, Поттер, из златоцветника и полыни обыкновенной готовят усыпляющее зелье, настолько сильное, что его называют напитком живой смерти. А клобук монаха и волчья отрава — одно и то же растение, также известное как аконит. Вы бы знали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бы прочитали «Тысячу волшебных растений и грибов». Не ожидали, что книги нужно читать перед учёбой, так ведь? Остальные, записывайте то, что я сказал, чтобы не быть такими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невеждами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Поттер, — Северус явно был доволен собой. — А что до вас… минус пять баллов. Нет, минус десять баллов с Когтеврана за дерзость.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охнула, как и многие другие.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Северус Снейп, — отрывисто проговорил Гарри. — Я не знаю, чем заслужил вашу неприязнь. Если у вас ко мне есть какая-нибудь претензия, о которой мне не известно, предлагаю…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Заткнитесь, Поттер. Ещё десять баллов с Когтеврана. Всем остальным открыть учебник на странице три.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горле Гарри слегка запершило, чуть-чуть, самую малость, а глаза остались сухими.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Слезами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зелье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варения не уничтожить, а значит в них нет смысла.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выпрямил спину.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Было чувство, что всю его кровь откачали, заменив на жидкий азот.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помнил, что зачем-то старался сдержать гнев, но уже забыл зачем.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— лихорадочно зашептала Гермиона со своего места через два стола, — пожалуйста, остановись, мы не будем это считать…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Разговорчики, Грейнджер? Три…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— произнёс голос холоднее абсолютного нуля, — как здесь устроена процедура подачи официальной жалобы на профессора, который злоупотребляет должностью в личных целях? Нужно обратиться к заместителю директора, написать в Попечительский совет…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подскажете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замерли. Никто в классе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пошевелиться.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Месяц отработок, Поттер, — ещё шире осклабился Северус.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отказываюсь признавать вашу власть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 приду на вашу отработку.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никто не решался даже дышать.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Ухмылка Северуса исчезла.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вас… — он осёкся.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хотели сказать «исключат»? — теперь уже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растянул губы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едва заметной улыбке.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потом засомневались, что эту угрозу удастся воплотить в жизнь, или испугались её возможных последствий. Я же, напротив, несомненно готов сменить учебное заведение без каких-либо опасений.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я даже найму частных преподавателей, что никогда не подводило меня в прошлом,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буду обучаться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собственных условиях с полной отдачей. Деньги у меня есть — наградили, знаете ли, за победу над одним Тёмным Лордом. Но в Хогвартсе всё же есть учителя, которые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нравятся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я лучше найду способ избавиться от вас.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Избавиться от меня? — на лице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Северуса снова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появилась ухмылка. — Забавная самоуверенность. И как же вы надеетесь этого добиться?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 вас приходили жалобы от учеников и их родителей, — догадка, но наверняка правильная, — а значит, вопрос только в том, почему вас до сих пор терпят. Неужели Хогвартс в столь плачевном финансовом положении, что не может позволить себе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достойного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учителя зельеварения? Могу в таком случае поспособствовать средствами. Уверен, они найдут учителя получше,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предложат двойной оклад.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Холод, исходивший от этих двоих, грозил превратить класс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музей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ледяных скульптур.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обнаружите, — прошелестел Северус, — что Попечительский совет не войдёт в ваше положение.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Люциус… — догадался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 вы всё ещё здесь.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Тогда, возможно, мне стоит обсудить этот вопрос лично с ним. Полагаю, он будет не против встретиться. Интересно, есть ли у меня что ему предложить?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продолжал пристально смотреть на профессора. Краем глаза он замечал попытки Гермионы жестами заставить его замолчать, но всё его внимание было сосредоточено на Северусе.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чрезвычайно глупый юнец, — ухмылка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сползла с лица зельевара. — У вас нет ничего, что Люциус ценил бы больше, чем мою дружбу. А если бы и было, у меня есть и другие союзники. — Его голос посуровел. — И я нахожу всё более невероятным, что вас не распределили в Слизерин. Как вам удалось избежать моего факультета? Ах да, помню-помню, Распределяющая шляпа заявила, что 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пошутила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Впервые в истории. О чём же вы на самом деле с ней болтали, Поттер?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Может, вы нашли, что ей предложить?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вдруг вспомнил предостережение Распределяющей шляпы и тут же отвёл взгляд от Снейпа.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Отчего такое нежелание смотреть мне в глаза, Поттер?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Внезапное озарение…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это о вас меня предупреждала Распределяющая шляпа!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видел лица зельевара, но различил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его голосе искреннее удивление.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встал из-за стола.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Сядьте, Поттер, — проскрежетал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злобный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не обратил на него внимания и посмотрел на одноклассников.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позволю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непрофессиональному преподавателю испортить мне жизнь в Хогвартсе, — с убийственным спокойствием заявил он. — Я удаляюсь из этого класса и либо найму репетитора по зельеварению, либо, если Попечительский совет и впрямь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столь консервативен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буду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зельеварение летом. Если кто-нибудь из вас, как и я, не желает терпеть издевательств этого человека, милости прошу ко мне присоединиться.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Сядьте, Поттер!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пересёк класс и схватился за дверную ручку.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не повернулась.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развернулся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прежде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отвести взгляд,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успел заметить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издевательскую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улыбочку на лице Снейпа.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Откройте дверь.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сказал Северус.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заставляете меня чувствовать угрозу, — Гарри сам не узнал свой голос, — а это ошибка.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рассмеялся: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 что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ьчишка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можете мне сделать?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шесть широких шагов от двери и остановился перед задним рядом столов.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он вытянулся в струнку, вздёрнул над головой правую руку и приготовился щёлкнуть пальцами.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взвизгнул и юркнул под стол. Остальные сжались, инстинктивно заслоняясь руками.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нет! — вскрикнула Гермиона. — Ничего с ним не делай! Что бы ты ни задумал!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что,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с ума посходили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гаркнул Снейп.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опустил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собирался причинять ему вред, Гермиона,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 Гарри. — Я просто хотел взорвать дверь.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Гарри вспомнил, что трансфигурировать воспламеняемые вещества нельзя, так что идея вернуться потом во времени и попросить Фреда или Джорджа напревращать ему взрывчатки в точно выверенном количестве не так хороша, как показалась на первый взгляд…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Силенсио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раздался голос Северуса.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«Что?» — хотел спросить Гарри и обнаружил, что онемел.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Покончим с вашим смехотворным поведением. Мне кажется, на сегодня вам неприятностей и так хватит, Поттер, так что перестаньте срывать урок. Никогда ещё мне не приходилось иметь дело со столь непослушным учеником. Не знаю, много ли у Когтеврана сейчас баллов, но, думается, вы лишите ваш факультет их всех прямо сейчас. Десять баллов с Когтеврана. Десять баллов с Когтеврана. Десять баллов с Когтеврана! Пятьдесят баллов с Когтеврана! А теперь сядьте и наблюдайте, как учатся ваши одноклассники!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засунул руку в кошель и попробовал произнести слово «маркер», но, конечно, ничего не вышло. На секунду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остановило, но тут же в голову пришла мысль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написать пальцем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«МАРКЕР» по буквам. Сработало! «БЛОКНОТ» — и вот у него в руке блокнот.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подошёл к свободному столу и быстро что-то нацарапал, вырвал исписанный листок бумаги и спрятал блокнот с маркером в карман. Затем он показал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Снейпу, а ученикам.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УХОЖУ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СО МНОЙ?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окончательно рехнулись,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Поттер, — презрительно бросил Северус.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промолчали.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отвесил ироничный поклон учительскому столу, подошёл к стене, спокойно открыл дверь кладовки, вошёл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внутрь и захлопнул дверь за собой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Послышался приглушённый щелчок пальцами, а дальше — тишина.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классе ученики обменялись озадаченными и испуганными взглядами.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зельевара покраснело от злости. Он широкими шагами подошёл к кладовке и распахнул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Внутри было пусто.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Часом раньше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приложил ухо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двери закрытой кладовки. Снаружи не доносилось ни звука, но смысла попусту рисковать всё равно не было.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«МАНТИЯ» — написал он пальцем.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Невидимый, он медленно и осторожно приоткрыл дверь и выглянул в щель: в помещении никого и дверь класса открыта.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тому времени как Гарри выбрался из класса в коридор и оказался в безопасности, его ярость уже подутихла, и он осознал, что он только что наделал.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он наделал…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Невидимое лицо Гарри посерело от ужаса.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поругался с учителем.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Причём на три порядка серьёзнее,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во все предыдущие разы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вместе взятые. Он пригрозил убраться из Хогвартса, и, возможно, ему придётся претворить эту угрозу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жизнь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лишил Когтевран всех баллов и использовал Маховик времени…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Воображение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рисовало картины 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родители ругают его за исключение из школы, как профессор МакГонагалл разочарованно вздыхает, и это было так больно и так невыносимо и он не мог придумать способ это предотвратить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 мысли навязчиво крутились у него в голове.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Первая: если ярость его в эти неприятности втравила, значит ей же их и расхлёбывать. Ведь вместе со злостью к нему всегда приходит необычайная ясность мышления.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Вторая (и Гарри старательно гнал её прочь): без ярости он в принципе не способен взглянуть в будущее, потому что очень его боится.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пришлось собрать волю в кулак и припомнить минуты своего унижения.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Так, так. Похоже, одной славы не достаточно.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Десять баллов с Когтеврана за дерзость.»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Успокоительный холод вернулся в вены, словно волна,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отразивш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аяся от волнореза, и Гарри перевёл дух.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Всё. Я снова вменяем.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даже несколько разочаровался в своей незлой половине, которая только и думала о том, как бы половчее избавиться от собственных неприятностей. Профессор Северус Снейп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неприятность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Нормальный забыл про это и хотел защитить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самого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плевать на остальных жертв?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 не в том, как выйти сухим из воды. Как уничтожить этого профессора зельеварения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чём вопрос.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Ну, здравствуй, моя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Тёмная сторона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Кажется, тебя осудили несколько предвзято.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Моя так называемая Светлая сторона какая-то эгоистичная и трусливая, не говоря уж о паникёрстве.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Теперь, когда в голове у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прояснилось, он отчётливо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представлял, каким должен быть следующий шаг. У него есть лишний час на подготовку, и доступны ещё пять, если потребуется…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МакГонагалл была в кабинете директора.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сидел на своём мягком троне, одетый в четыре слоя строгих мантий бирюзового цвета.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сидела на стуле рядом с ним. С другой стороны устроился Северус. Перед троицей профессоров стояла пустая табуретка.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ждали Гарри Поттера.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отчаянно думала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же обещал не кусать учителей!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же представила себе его гневное лицо: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обещал не кусать, пока меня самого не укусят!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дверь постучали.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Войдите! — откликнулся Дамблдор.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распахнулась, на пороге стоял Гарри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оттер. Профессор МакГонагалл чуть не ахнула. Мальчик выглядел хладнокровным, собранным и невозмутимым.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Доброе у… — Гарри осёкся и замер с открытым ртом.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проследила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взгл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ядом: мальчик уставился на Фоукса на золотой подставке. Феникс взмахнул красно-золотыми крыльями — словно пламя встрепенулось — и склонил голову в вежливом приветственном кивке.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вёл взгляд на Дамблдора.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 подмигнул.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почувствовала, что чего-то не понимает.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лице Гарри промелькнула неуверенность. Маска невозмутимости на секунду дала трещину. В глазах появился страх, потом злость, а потом снова спокойствие.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спине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пробежали мурашки. Что-то здесь не так.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Присядь, пожалуйста, — сказал Дамблдор. Его лицо снова стало серьёзным.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Гарри, — сказал Дамблдор, — я уже выслушал доклад профессора Снейпа. Не хочешь ли и ты своими словами рассказать о случившемся?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бросил на Северуса пренебрежительный взгляд.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сложно, — одни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 губами улыбнулся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мальчик. — Он хот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 поиз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деваться надо мной. Ну, как обычно издевался над всеми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неслизеринцами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тех самых пор,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Люциус навязал его 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обсуждения деталей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прошу приватной беседы. В конце концов, разве ученик, который жалуется на профессора, злоупотребляющего своим положением, должен высказывать свои претензии в присутствии этого самого профессора?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Минерва и впрямь ахнула.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просто рассмеялся.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веско произнёс директор, — о профессорах Хогвартса в подобных выражениях не отзываются. И, боюсь, вы заблуждаетесь. Я полностью доверяю профессору Снейпу. Он работает здесь по моей просьбе, а не по требованию Люциуса Малфоя.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секунд в кабинете царила тишина.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что-то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ледяным тоном нарушил её мальчик.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многого не понимаете, мистер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директор. — Для начала, вы не понимаете, что цель нашего разговора — обсуждение вашего наказания за утренние события.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Этот человек терроризирует школу уже много лет. Я поговорил с учениками и насобирал достаточно сведений, чтобы начать в газетах кампанию по его дискредитации среди родителей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ученики плакали, рассказывая свои истории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сам чуть не расплакался, когда их услышал! И вы предоставили этому негодяю свободу действий? Вы обошлись так с собственными учениками? Почему?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сглотнула ком в горле.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Иногда ей в голову приходили эти вопросы… но почему-то она никогда…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строго сказал директор, — у нас совещание не о профессоре Снейпе. Оно о вас и вашем неуважении к школьной дисциплине. Профессор Снейп предложил, и я с ним согласен, три месяца отработок…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отказываюсь, — холодно перебил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потеряла дар речи.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просьба, мистер Поттер,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директор, обрушивая на него всю тяжесть своего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ваше наказа…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объясните мне, почему позволили этому человеку обижать учеников, которые, между прочим, находятся под вашим присмотром, и если ваше объяснение меня не удовлетворит, я начну в газетах кампанию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Минерву покачнуло от такой изысканной дерзости.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у Северуса был обескураженный вид.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Крайне недальновидная мысль, — медленно выговорил Дамблдор. — Я главная фигура, противостоящая Люциусу в этой игре.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ты это сделаешь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получит преимущество, а мне казалось, что ты не на его стороне.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на секунду замер.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Наш разговор переходит на личные темы, — 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указал рукой в сторону Северуса. — Отправьте его прочь.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покачал головой: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разве я не сказал тебе, что полностью доверяю Северусу Снейпу?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Брови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полезли на лоб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ваше слабое место! Ведь не только я могу начать в газетах кампанию! Это безумие! Зачем вы это делаете?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 меня,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вздохнул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но дело касается вещей, которые ты пока не готов услышать.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сверлил директора взглядом. Потом повернулся к Северусу. Потом снова посмотрел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это безумие, — констатировал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считаете, что он вписывается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«истинное устройство мира».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Хогвартсу, чтобы быть настоящей волшебной школой,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необходим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злой зельевар, равно как и призрак, преподающий историю.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на меня похоже, правда?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улыбнулся Дамблдор.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неприемлемо, — отрезал Гарри. — Я не потерплю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рубости и издевательств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рассмотрел множество способов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справиться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этой проблемой, 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пожалуй, остановлюсь на самом простом.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Либо уйдёт он, либо 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снова ахнула. Что-то странное мелькнуло в глазах Северуса.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Дамблдора тоже похолодел: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Исключение из школы, мистер Поттер — последний аргумент, который может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отношению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ученику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дети, как правило, не угрожают директору своим исключением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Хогвартс — лучшая школа магии в мире, и обучение здесь — привилегия, доступная далеко не каждому. Неужто вы считаете, что Хогвартс без вас не обойдётся?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сидел и улыбался. Минерву охватил внезапный ужас. Он ведь не будет…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забываете, — сказал мальчик, — что не только вы способны видеть истинное устройство мира.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Наш разговор становится личным. Отправьте 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Гарри прервался на полуслове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полужесте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его лицу было видно, что он вспомнил… Минерва ведь сама ему об этом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сказал директор, — ещё раз напоминаю, что я полностью доверяю Северусу Снейпу.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ему рассказали, — прошептал мальчик. — Старый дурак.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не отреагировал на оскорбление: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Рассказал ему что?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Тёмный Лорд жив.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чём, во имя Мерлина, вы говорите, Поттер?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ошеломлённо и возмущённо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вскричал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бросил на него мимолётный взгляд и мрачно улыбнулся.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Ох, а ведь и правда слизеринец, — сказал он. — А то я уж засомневался.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Воцарилась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о чём же вы говорите? — спокойным тоном произнёс наконец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 меня, Альбус, — прошептала Минерва.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Снейп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повернулись к ней.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МакГонагалл мне ничего не говорила, — быстро и даже слегка взволнованно вмешался Гарри. — Я сам догадался. Говорю же: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вижу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устройство мира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угадал,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МакГонагалл, как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сейчас, попыталась скрыть от меня свою истинную реакцию. Правда, у неё это получилось чуть-чуть хуже.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я сказала ему, — призналась Минерва дрожащим голосом, — что об этом знаем только ты, я и Северус.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она сделала в качестве встречной уступки, чтобы я не начал тут же проводить собственное расследование, чем ей тогда и пригрозил.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бы следовало поговорить с кем-нибудь из вас наедине, притвориться, что она мне всё рассказала. Может, тогда я бы узнал что-нибудь ещё. Навряд ли, конечно, но попытка не пытка,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мальчик коротко хмыкнул, а потом снова улыбнулся. — Угроза всё ещё действует, и я ожидаю, что в скором будущем буду проинформирован по полной программе.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посмотрел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неимоверным презрением.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вздёрнула подбородок. Она знала, что заслужила это.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откинулся на спинку своего трон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а. С того дня, когда погиб его брат, Минерва никогда не видела, чтобы Альбус смотрел на кого-то настолько холодным взглядом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Значит, вы грозитесь предоставить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нам самим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разбираться с Волдемортом, если мы не будем потакать вашим капризам.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стал резким как бритва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Вынужден вас разочаровать: вы не центр вселенной. Я не угрожаю бросить магическую Британию на произвол судьбы. Я угрожаю уйти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не слабохарактерный Фродо.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квест, и если вы хотите в нём участвовать, придётся играть 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правилам.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Дамблдора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потеплел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начинаю сомневаться в том, что вы подходите мне как герой, мистер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Гарри не уступал в холодности: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начинаю сомневаться в том, что вы подходите мне как Гэндальф,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Дамблдор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Такую ошибку,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Боромир, можно понять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этот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Назгул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забыл в моём Братстве?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ничего не понимала. Она взглянула на Северуса: может, он знает, о чём речь? Тот, отвернувшись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Гар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ри, улыбался.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— медленно проговорил Дамблдор, — что с вашей точки зрения вопрос вполне естественный. Так что же, мистер Поттер, если профессор Снейп отныне оставит вас в покое,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этот разговор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повторится? Или мне следует ожидать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новых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требований еженедельно?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Оставит в покое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возмутился Гарри. — Я не единственная его жертва, и не самая беззащитная!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что, забыли, насколько ранимы дети? Как легко их обидеть?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Отныне Северус будет к каждому ученику в Хогвартсе относиться с подобающей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профессии учтивостью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либо вы найдёте нового учителя зельеварения, либо вам придётся поискать себе другого героя!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расхохотался. В полный голос, тепло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будто Гарри только что выступил перед ним с комедийным номером.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не решалась пошевелиться. Она покосилась на Северуса: тот тоже замер.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Гарри стал ещё холоднее: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ошибаетесь, директор, если считаете это шуткой. Это не просьба. Это ваше наказание.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Поттер…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начала Минерва, хоть и не знала, как продолжить. Такое просто невозможно было спустить.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остановил её жестом и продолжил.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мои слова кажутся вам невежливыми,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голос слегка смягчился,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вы спокойно употребили их в отношении меня.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бы не стали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разговаривать таким образом с человеком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которого считаете мыслящим существом, а не непокорным ребёнком.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я буду платить вам той же монетой…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Ох, вот уж что верно, то верно! Вот наказание так наказание, ничего не скажешь!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Ты защищаешь шантажом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товарищей, а не себя! И как я мог подумать иначе! — Дамблдор, ещё сильнее расхохотавшись, трижды стукнул кулаком по столу.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лицу Гарри пробежала тень неуверенности.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Повернувшись к Минерве, он впервые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всё это время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ней обратился: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Извините, ему лекарства пора принимать или что?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А-а…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не знала, как ответить.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Ох, прошу простить, — сказал Дамблдор, вытирая слёзы, — за то, что перебил.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родолжай шантаж, пожалуйста.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растерянно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открыл рот, а потом снова закрыл.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Э-э… Ещё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мальчик указал на Снейпа,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 перестать читать мысли учеников.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Минерва, — убийственным голосом начал Северус, — ты…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Меня предупредила Распределяющая шляпа, — перебил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комментариев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вообще, на этом вроде бы всё.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требований 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что теперь? — поинтересовалась Минерва, когда стало ясно,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остальным сказать пока нечего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теперь? — эхом откликнулся Дамблдор. — А вот что: герой, конечно, побеждает.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хором воскликнули Северус, Минерва и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он же нас поставил в безвыходное положение, — радостно улыбнулся Дамблдор. — Но Хогвартсу не обойтись без злого учителя зельеварения, иначе это и не магическая школа вовсе, правда ведь, Гарри? Как насчёт такого: профессор Снейп будет несправедлив только к пятому курсу и старше?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трое.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беспокоишься о самых ранимых. Возможно, ты и прав, Гарри. Возможно, я забыл за прошедшие десятки лет, каково это — быть ребёнком. Так что предлагаю компромисс. Северус продолжит присуждать слизеринцам незаслуженные баллы и закрывать глаза на их шалости, а неслизеринцев продолжит донимать на пятом курсе и старше. С остальными он будет строг, но в меру. Он пообещает читать мысли только в том случае,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безопасность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ученика того потребует. Хогвартс не потеряет своего злого зельевара, а самые ранимые ученики, как ты выразился, будут спасены.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Изумление Минервы МакГонагалл достигло предела. Она неуверенно взглянула на Северуса, который бесстрастно взирал на происходящее,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будто не определился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какое выражение лица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подойдёт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больше всего.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это приемлемо, — странным тоном сказал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серьёзно?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голосе Северуса и на его лице не было эмоций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такое решение всецело поддерживаю, — медленно сказала Минерва. Она настолько его поддерживала, что её сердце бешено колотилось в груди.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что мы скажем ученикам? Они не спрашивали, когда Северус… был чересчур строг со всеми, но теперь…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может им сообщить, что обнаружил какой-нибудь ужасный секрет Северуса и прибегнул к шантажу, — сказал Дамблдор. — Что, в конце концов, чистая правда. Он обнаружил, что Северус читает мысли учеников, и он нас несомненно шантажирует.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безумие! — взорвался Снейп.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Муа-ха-ха! — отозвался Дамблдор.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Кхм… А если кто-то спросит, почему пятый курс и старше остались под ударом? — неуверенно спросил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удивлюсь, если они разозлятся на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это вообще-то не моя идея…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Скажи им, что компромисс предложил не ты и большего добиться не смог. Об остальном — умолчи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 ведь тоже ни слова вранья. В том, чтобы так говорить правду, есть своё искусство, и ты со временем его постигнешь.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осторожно кивнул.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баллы, которые он снял с Когтеврана?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Вернуть их нельзя, — вмешалась Минерва.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повернулся к ней.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очень жаль, мистер Поттер,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ей и впрямь было жаль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но непослушание должно иметь какие-то последствия, иначе эта школа провалится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тартарары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Согласен, — пожал плечами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впредь профессор Снейп не будет портить мои отношения с однокурсниками, снимая с Когтеврана баллы, и не станет занимать отработками моё драгоценное время. И если ему покажется, что я веду себя некорректно, то он всегда сможет обсудить свои наблюдения с профессором МакГонагалл.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будете соблюдать школьную дисциплину? — спросила МакГонагалл. — Или вы теперь вместо Северуса стали превыше закона?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снова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посмотрел на неё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 его глазах мелькнуло что-то тёплое, но тут же исчезло.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буду вести себя как остальные ученики по отношению ко всем членам преподавательского состава, за исключением злых, безумных и тех, кто попадёт под их влияние.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мельком взглянул на Северуса,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вновь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повернулся к Дамблдору.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Оставьте Минерву в покое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 её присутствии я буду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обычным учеником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Хогвартса. Никаких привилегий и никакой неприкосновенности.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Красота, — искренне восхитился Дамблдор. — Слова настоящего героя.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Кроме того,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сказала Минерва,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мистер Поттер обязан при всех извиниться за своё поведение.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Гарри одарил её скептическим взглядом.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Школьная дисциплина серьёзно пострадала от ваших действий, мистер Поттер, — сказала она. — Её необходимо восстановить.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профессор МакГонагалл, вы придаёте слишком большое значение тому, что вы называете школьной дисциплиной, учитывая, что историю здесь преподаёт призрак, а некоторые учителя позволяют себе измываться над вашими учениками.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существующей иерархии и правил кажется куда более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мудрым, важным и высокоморальным занятием тому, кто занимает место на вершине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Для тех же, кто внизу, всё выглядит несколько иначе. В качестве доказательства я мог бы привести ряд исследований, но это займёт уйму времени, так что на этом я и закончу.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Минерва покачала головой, — вы недооцениваете важность дисциплины потому,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лично 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не нужна… — она запнулась. Получилось совсем не то, что она хотела сказать, и теперь Северус, Дамблдор и даже сам Гарри непонимающе смотрели на неё. — Ну, то есть, для того, чтобы учиться. Не каждый ребёнок способен обучаться, если над ним никто не стоит. И если другие дети начнут следовать вашему примеру, то навредит это прежде всего 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криво усмехнулся: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Истина превыше всего. Истина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состоит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том, что я зря дал волю гневу, зря сорвал урок, что всем этим я подал другим ученикам нехороший пример. Истина также в том, что Северус Снейп вёл себя неподобающим для учителя Хогвартса образом, и что отныне он будет более трепетно относиться к чувствам учеников на четвёртом курсе и младше. Если мы оба встанем и во всеуслышание об этом объявим, я согласен.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дождётесь, Поттер! — выплюнул Северус.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конце концов, — мрачно улыбнулся Гарри, — если ученики увидят, что правила созданы для всех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даже профессора им следуют, а не только бедные беспомощные ученики, которые в нынешней системе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что ж, положительный эффект на школьную дисциплину это произведёт несравненный.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Краткий миг молчания, а затем Дамблдор хохотнул: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думает, что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куда более прав,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тебя на то есть право.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поспешно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взгляд от Дамблдора и уставился в пол: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читаете её мысли?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Проницательность часто путают с легилименцией, — сказал Дамблдор. — Я обговорю это с Северусом, и если с его стороны извинений не будет, с твоей стороны они также не потребуются. Итак, объявляю вопрос закрытым, во всяком случае до обеда. — Он замолк на миг. — Впрочем, Гарри, боюсь, Минерва хочет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обсудить с тобой ещё одно дело, и я здесь совершенно ни при чём.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Минерва, будьте добры?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МакГонагалл встала со стула и пошатнулась. Слишком много адреналина в крови, слишком быстро колотится сердце.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Фоукс, проводи её, пожалуйста, — попросил Дамблдор.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не… — начала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взглядом оборвал её возражения.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Феникс взмыл в воздух, лёгким языком пламени порхнул по комнате и приземлился на плечо Минервы. Она ощутила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тепло, проникая сквозь мантию, разливается по всему её телу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Следуйте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мной, мистер Поттер, — твёрдо сказала она, и они вышли из кабинета.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стояли на спиральной лестнице, бесшумно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скользившей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вниз.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не 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что сказать. Она ловила себя на мысли, что совсем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знакома с 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 стоит рядом.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вдруг Фоукс заворковал.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Звук был нежный и тихий, словно мелодия дом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ашнего оча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прокатился по разуму Минервы, очищая, расслабляя, успокаивая.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это? — прошептал Гарри срывающимся голосом.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Песня феникса, — ответила Минерва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поворачивая головы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Всё её внимание было поглощено этой странной, тихой музыкой. — Она тоже лечит.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отвернулся, но она успела заметить,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лиц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на мгновение болезненно исказилось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спускались очень долго,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может, так только казалось из-за музыки.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наконец вышли через проход, открытый горгульей,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рука сжимала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ладонь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того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горгулья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встала на место, Фоукс умолк и слетел с её плеча, повиснув в воздухе перед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уставился на феникса,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загипнотизированный танцующими языками пламени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мне делать, Фоукс? — прошептал Гарри. — Я бы не смог их защитить, если бы не разозлился.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Феникс не издал ни звука, был слышен только трепет его огненных крыльев. Яркая вспышка 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гасающего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пламени — и Фоукс исчез.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оба моргнули,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пробуждаясь — а может, наоборот, погружаясь в сон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опустила взгляд.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ней было обращено светлое, юное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Поттера.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Фениксы — люди? — спросил Гарри. — То есть, они достаточно разумны, чтобы считаться людьми? Мог бы я говорить с Фоуксом, если бы знал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язык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на секунду прикрыла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её голос слегка дрожал, — феник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сы — творения могущественной магии,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которая выделяет их среди прочих животных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Они — огонь, свет, исцеление, перерождение.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всё-таки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мой ответ — 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 мне достать такого?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наклонилась и обняла мальчика.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сама не поняла почему,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не могла поступить иначе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она выпрямилась, у неё першило в горле. Говорить было тяжело, но она через силу спросила: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сегодня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произошло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на один из важных вопросов я тоже не знаю ответов. А ещё мне хочется обо всём этом какое-то время не думать.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взяла его за руку, и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пошли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дальше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Путь был коротким, потому что кабинет заместителя располагался близко к кабинету директора.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села за стол.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сел перед столом.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— прошептала Минерва. Она бы предпочла оставить всё как есть, или переложить эту обязанность на кого-то ещё,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дело требовало решения безотлагательно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хотела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поговорить с вами о школьной дисциплине. От которой вы не освобождены.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 чём именно? — спросил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знает. Не успел ещё понять. У неё сжалось сердце.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выбора не было.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сказала профессор МакГонагалл, — ваш Маховик времени, пожалуйста.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спокойствие, принесённое фениксом, мигом исчезло с его лица, как если бы Минерва вдруг ударила его ножом.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 голосе Гарри зазвучала паника. — Он мне нужен, я не смогу обучаться в Хогвартсе! Я не смогу вовремя ложиться спать!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Сможете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сказала она. — Министерство предоставило защитную оболочку для вашего Маховика. Я наложу специальное заклятье, чтобы её можно было открывать только между девятью вечера и полуночью.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исказилось: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Но… но я…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сколько раз вы использовали Маховик, считая с понедельника? Сколько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часов?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Я…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айте посчитаю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Гарри посмотрел на свои часы.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ощутила приступ горечи. Она так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Наверняка больше, чем два раза в день.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 я опрошу ваших однокурсников, то скорее всего выясню, что под вечер у вас всё время очень сонный вид, а каждое утро вы встаёте всё раньше и раньше. Так ведь?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узнать ответ, достаточно было посмотреть на его лицо.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— мягко сказала она,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некоторым ученикам нельзя доверить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Маховик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времени, потому что у них вырабатывается от него зависимость. Таким ученикам дают зелье, продлевающее сон на нужное время, но они начинают использовать Маховик не только для посещения занятий. И тогда мы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забираем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Мистер Поттер, вы стали использовать Маховик как универсальное решение для любой задачи, зачастую совершенно бессмысленно. С его помощью вы заполучили напоминалку.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также пропали из кладовки чуть ли не на глазах у других учеников вместо того, чтобы вернуться во времени и попросить меня или кого-нибудь другого открыть вам дверь уже после того, как вас выпустили бы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лицу Гарри было видно, что эта мысль ему в голову не приходила.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что важнее, — продолжала она, — вам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следовало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просто остаться в классе профессора Снейпа. И наблюдать. И покинуть класс в конце занятия. Как вы бы и поступили, не будь у вас Маховика времени. Некоторым ученикам нельзя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доверить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Маховики, мистер Поттер. Я сожалею, но вы — один из них.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он 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выпалил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Что, если мне придётся спасаться от толпы слизеринцев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Он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защищает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Остальные ученики рискуют не меньше, и, уверяю вас, у них получается выживать. Ни один ученик не умер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замке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последние пятьдесят лет. Мистер Поттер, ваш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Маховик времени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сейчас же.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страдальчески перекосилось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он снял кулон с Маховиком и отдал 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Минерва достала из стола одну из защитных оболочек, присланных в Хогвартс, защёлкнула её на песочных часах Маховика и приложила к оболочке палочку, накладывая заклятье.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нечестно!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вдруг завопил Гарри. — Я спас сегодня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пол-Хогвартса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профессора Снейпа, разве правильно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наказывать? Я видел выражение вашего лица,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ненавидите то, что он делает!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 мгновений Минерва не отвечала,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завершая заклинание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Закончив, она подняла глаза. Вид у неё, знала она,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суровый.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поступать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напротив, правильно.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Мир не рухнул — перед ней сидел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обычный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строптивый ребенок.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Нечестно, мистер Поттер? — рявкнула она.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два дня подряд пришлось сочинять отчёты, объясняя, почему Маховик времени был использован прилюдно! Вы должны быть благодарны за то, что вам вообще его оставили! Директору лично пришлось связываться с Министерством через каминную сеть, чтобы просить об этом, и не будь вы Мальчиком-Который-Выжил, даже это бы не помогло!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вытаращился на неё.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знала, что он видит сердитое лицо профессора МакГонагалл.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глаза наполнились слезами.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Извините, мн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очень жаль, — прошептал он охрипшим от волнения голосом, — я подвёл вас…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тоже жаль, мистер Поттер, — строго сказала она и отдала ему только что ограниченный Маховик. — Можете идти.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развернулся и выбежал из кабинета, всхлипывая. Она слышала его удаляющиеся шаги, а потом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закрылась и заглушила 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тоже, Гарри, — прошептала она в тишине комнаты, — очень-очень жаль.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Пятнадцать минут после начала обеденного часа.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зговаривал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Гарри. Некоторые когтевранцы смотрели на него со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злост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ью, другие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сочувствием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часть самых младших учеников — даже с восхищением, но никто не смел с ним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заговорить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Даже Гермиона не решалась подойти.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Фред и Джордж робко приблизились. Они ничего не сказали. Предложение было очевидно, как и возможность отказаться от него по желанию. Гарри сказал, что он подойдёт, когда подадут десерт, не раньше. Они кивнул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и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спарились.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виной всему этому было отсутствующее выражение на его лице.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Другие, вероятно, полагали, что он сдерживает злость или смятение. Они видели, как Флитвик приходил за ним, и знали, что он был в кабинете директора.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старательно сдерживал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ку, потому что улыбнувшись, он засмеётся, а если он начнёт смеяться, то не остановится, пока не придут добрые джентльмены в белых халатах и не утащат его за собой.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Чересчур. Всё это было уже чересчур.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чуть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перешёл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Тёмную сторону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его собственная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ёмная сторона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натворила дел, которые теперь казались безумными, его тёмная сторона добилась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невероятной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победы, которая могла быть реальной, а могла оказаться и сущей блажью безумного директора, его тёмная сторона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защитила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друзей. Как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невын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осимо. Вот бы Фоукс снова спел для него.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использовать Маховик,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взять на часок перерыв и отдохнуть в тишине и спокойствии,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теперь такой возможности не было и потеря ощущалась,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словно дыра в мироздании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он старался не думать об этом, чтобы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расхохотаться в истерике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Прошло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вадцать минут. Почти все ученики уже приступили к обеду, и никто не торопился уходить.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Стук ложки разнёсся по всему Большому залу.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Прошу внимания, — сказал Дамблдор. — Гарри Поттер хочет нам кое-что сказать.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глубоко вздохнул, поднялся и прошёл к учительскому столу, притянув к себе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внимание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всех присутствующих.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развернулся и окинул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четыре стола.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Сдерживать улыбку становилось всё труднее, но Гарри всё же сумел сохранить бесстрастное лицо и спокойный голос, произнося свою короткую, подготовленную речь.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Истина священна. Одно из моих самых дорогих сокровищ — это значок, на котором написано: «Говори правду, даже если твой голос дрожит». Так что я скажу правду. Запомните.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 принуждению, я говорю потому, что это правда. Моё поведение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классе профессора Снейпа было неразумным, глупым ребячеством и непростительным нарушением правил Хогвартса. Я сорвал урок и лишил своих сокурсников бесценного учебного времени. И всё потому, что не смог совладать со своим нравом. Я надеюсь, что никто из вас не последует моему примеру.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я сам надеюсь не совершать впредь подобных поступков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многих учеников, смотревших на Гарри, теперь появилось мрачное, недовольное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на церемонии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прощания с падшим лидером.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лицах младших гриффиндорцев этот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повсеместен.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Гарри не поднял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55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высоко. Иначе жест мог показаться чересчур властным. И уж точно не в сторону Северуса. Гарри поднял руку на уровень груди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беззвучно, просто обозначая жест,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щёлкнул пальцами. Вполне вероятно, за учительским столом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не увидели.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явный знак неповиновения заработал несколько внезапных улыбок от гриффиндорского стола, холодных ухмылок превосходства из-за стола слизеринцев и вздрагиваний и обеспокоенных взглядов со стороны остальных.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по-прежнему оставалось спокойным.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Благодарю за внимание, — сказал он, — это всё.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Спасибо, Гарри Поттер, — сказал директор. — А теперь что-то хочет сказать и профессор Снейп.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медленно поднялся со своего места за учительским столом.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До моего сведения довели, — начал он, — что мои действия отчасти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спровоцировали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безусловно непростительную вспышку гнева у мистера Поттера, и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последовавшей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дискуссии я понял, что забыл, как легко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чувства молодых и незрелых…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Раздался звук — как будто множество людей одновременно приглушённо закашлялись.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Северус продолжил, словно не слыша этого.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Класс зельеварения — опасное место, 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по-прежнему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уверен, что жёсткая дисциплина необходима, но впредь я буду более внимателен к… эмоциональной хрупкости… учеников с первого по четвёртый курсы. Я не верну Когтеврану баллы,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снимаю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отработки с мистера Поттера. Спасибо.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 стороны гриффиндорского стола раздался единственный хлопок. Палочка Северуса молниеносно оказалась в его руке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«Квиетус!»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заставил нарушителя умолкнуть.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равно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буду требовать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дисциплины и уважения на всех своих занятиях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без исключения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холодно сказал Северус, — и всякий, кто посмеет шутить со мной, пожалеет об этом.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сел.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ещё раз спасибо! — весело сказал директор Дамблдор. — Продолжим трапезу!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не снимая маску безразличия, двинулся к своему месту за столом Когтеврана.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Взрыв обсуждений. Два слова с большим отрывом опережали остальные. Первое было: «Что…», с которого начинались такие фразы, как: «Что это было?» и «Что за фигня…». Второе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«Скорджифай!»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поскольку ученикам пришлось убирать выпавшую из рук еду, выплюнутые напитки, вычищать пятна на скатерти и друг на друге.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ученики не скрываясь плакали. Как и профессор Спраут.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гриффиндорским столом, в той его части, где ожидал своего часа торт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пятьюдесят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ью одной свечой, Фред прошептал: «Кажется,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уже не наш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уровень, Джордж»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55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 этого дня, сколько бы Гермиона ни пыталась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обратное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общепризнанной легендой Хогвартса стало то, что Гарри Поттер может сделать абсолютно всё что угодно, просто щёлкнув пальцами.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