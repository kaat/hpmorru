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2"/>
        <w:contextualSpacing w:val="0"/>
        <w:jc w:val="center"/>
      </w:pPr>
      <w:bookmarkStart w:id="0" w:colFirst="0" w:name="h.6cowzff34167" w:colLast="0"/>
      <w:bookmarkEnd w:id="0"/>
      <w:r w:rsidRPr="00000000" w:rsidR="00000000" w:rsidDel="00000000">
        <w:rPr>
          <w:rtl w:val="0"/>
        </w:rPr>
        <w:t xml:space="preserve">Глава 7. Взаимный обмен</w:t>
      </w:r>
    </w:p>
    <w:p w:rsidP="00000000" w:rsidRPr="00000000" w:rsidR="00000000" w:rsidDel="00000000" w:rsidRDefault="00000000">
      <w:pPr>
        <w:keepNext w:val="0"/>
        <w:keepLines w:val="0"/>
        <w:widowControl w:val="0"/>
        <w:spacing w:lineRule="auto" w:after="0" w:line="240" w:before="0"/>
        <w:ind w:left="0" w:firstLine="0" w:right="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Ого. </w:t>
      </w:r>
      <w:r w:rsidRPr="00000000" w:rsidR="00000000" w:rsidDel="00000000">
        <w:rPr>
          <w:sz w:val="24"/>
          <w:rtl w:val="0"/>
        </w:rPr>
        <w:t xml:space="preserve">Представитель Дж. К. Роулинг заявил, что она не возражает против фанфиков на её произведения, </w:t>
      </w:r>
      <w:r w:rsidRPr="00000000" w:rsidR="00000000" w:rsidDel="00000000">
        <w:rPr>
          <w:sz w:val="24"/>
          <w:rtl w:val="0"/>
        </w:rPr>
        <w:t xml:space="preserve">с условием, что за них </w:t>
      </w:r>
      <w:r w:rsidRPr="00000000" w:rsidR="00000000" w:rsidDel="00000000">
        <w:rPr>
          <w:sz w:val="24"/>
          <w:rtl w:val="0"/>
        </w:rPr>
        <w:t xml:space="preserve">никто не </w:t>
      </w:r>
      <w:r w:rsidRPr="00000000" w:rsidR="00000000" w:rsidDel="00000000">
        <w:rPr>
          <w:sz w:val="24"/>
          <w:rtl w:val="0"/>
        </w:rPr>
        <w:t xml:space="preserve">получает денег и всем должно быть ясно, что права на книги принадлежат ей. Как круто. Я не знал об этом. </w:t>
      </w:r>
      <w:r w:rsidRPr="00000000" w:rsidR="00000000" w:rsidDel="00000000">
        <w:rPr>
          <w:sz w:val="24"/>
          <w:rtl w:val="0"/>
        </w:rPr>
        <w:t xml:space="preserve">Так что славься, Дж. К. Роулинг, и царствие твоё!</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center"/>
      </w:pPr>
      <w:r w:rsidRPr="00000000" w:rsidR="00000000" w:rsidDel="00000000">
        <w:rPr>
          <w:sz w:val="24"/>
          <w:rtl w:val="0"/>
        </w:rPr>
        <w:t xml:space="preserve">* *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Твой отец почти такой же классный, как мой</w:t>
      </w: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Гарри, может, мне всё-таки пойти с тобой?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я знаю, ты не в восторге от мира волшебников. Не надо со мной идти. Правда.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Петуния вздрогнула: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Гарри, не волнуйся за меня, я твоя мать, и если тебе нужно, чтобы рядом был кто-то…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в Хогвартсе я буду сам по себе </w:t>
      </w:r>
      <w:commentRangeStart w:id="0"/>
      <w:r w:rsidRPr="00000000" w:rsidR="00000000" w:rsidDel="00000000">
        <w:rPr>
          <w:i w:val="1"/>
          <w:sz w:val="24"/>
          <w:rtl w:val="0"/>
        </w:rPr>
        <w:t xml:space="preserve">долгое</w:t>
      </w:r>
      <w:commentRangeEnd w:id="0"/>
      <w:r w:rsidRPr="00000000" w:rsidR="00000000" w:rsidDel="00000000">
        <w:commentReference w:id="0"/>
      </w:r>
      <w:r w:rsidRPr="00000000" w:rsidR="00000000" w:rsidDel="00000000">
        <w:rPr>
          <w:i w:val="1"/>
          <w:sz w:val="24"/>
          <w:rtl w:val="0"/>
        </w:rPr>
        <w:t xml:space="preserve">, долгое</w:t>
      </w:r>
      <w:r w:rsidRPr="00000000" w:rsidR="00000000" w:rsidDel="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«Как будто она боится никогда больше меня не увидеть», —</w:t>
      </w:r>
      <w:r w:rsidRPr="00000000" w:rsidR="00000000" w:rsidDel="00000000">
        <w:rPr>
          <w:sz w:val="24"/>
          <w:rtl w:val="0"/>
        </w:rPr>
        <w:t xml:space="preserve"> подумал вдруг Гарри. Он был убеждён в верности своей догадки, но не мог понять, почему мама так переживает.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Поэтому он предположил: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RPr="00000000" w:rsidR="00000000" w:rsidDel="00000000">
        <w:rPr>
          <w:i w:val="1"/>
          <w:sz w:val="24"/>
          <w:rtl w:val="0"/>
        </w:rPr>
        <w:t xml:space="preserve">не</w:t>
      </w:r>
      <w:r w:rsidRPr="00000000" w:rsidR="00000000" w:rsidDel="00000000">
        <w:rPr>
          <w:sz w:val="24"/>
          <w:rtl w:val="0"/>
        </w:rPr>
        <w:t xml:space="preserve"> колдовал дома, то так и будет. Обещаю, что магия никогда не встанет между нами.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Крепкие объятия прервали его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тебя доброе сердце, — прошептала мама ему на ухо. — Очень доброе сердце, сынок!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У Гарри запершило в горле.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Петуния отпустила его и встала. Она достала </w:t>
      </w:r>
      <w:r w:rsidRPr="00000000" w:rsidR="00000000" w:rsidDel="00000000">
        <w:rPr>
          <w:sz w:val="24"/>
          <w:rtl w:val="0"/>
        </w:rPr>
        <w:t xml:space="preserve">из </w:t>
      </w:r>
      <w:r w:rsidRPr="00000000" w:rsidR="00000000" w:rsidDel="00000000">
        <w:rPr>
          <w:sz w:val="24"/>
          <w:rtl w:val="0"/>
        </w:rPr>
        <w:t xml:space="preserve">сумочки носовой платок и дрожащей рукой вытерла глаза</w:t>
      </w:r>
      <w:r w:rsidRPr="00000000" w:rsidR="00000000" w:rsidDel="00000000">
        <w:rPr>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Поэтому он просто откашлялся и сказал: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Удачи в школе, Гарри. Как думаешь, я купил тебе достаточно книг?</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RPr="00000000" w:rsidR="00000000" w:rsidDel="00000000">
        <w:rPr>
          <w:sz w:val="24"/>
          <w:rtl w:val="0"/>
        </w:rPr>
        <w:t xml:space="preserve">того</w:t>
      </w:r>
      <w:r w:rsidRPr="00000000" w:rsidR="00000000" w:rsidDel="00000000">
        <w:rPr>
          <w:sz w:val="24"/>
          <w:rtl w:val="0"/>
        </w:rPr>
        <w:t xml:space="preserve">, чтобы совершить Величайший Поход </w:t>
      </w:r>
      <w:r w:rsidRPr="00000000" w:rsidR="00000000" w:rsidDel="00000000">
        <w:rPr>
          <w:sz w:val="24"/>
          <w:rtl w:val="0"/>
        </w:rPr>
        <w:t xml:space="preserve">за</w:t>
      </w:r>
      <w:r w:rsidRPr="00000000" w:rsidR="00000000" w:rsidDel="00000000">
        <w:rPr>
          <w:sz w:val="24"/>
          <w:rtl w:val="0"/>
        </w:rPr>
        <w:t xml:space="preserve"> Подержанными Книгами в Истории, в который входило посещение четырёх городов и итогом которого стала покупка </w:t>
      </w:r>
      <w:r w:rsidRPr="00000000" w:rsidR="00000000" w:rsidDel="00000000">
        <w:rPr>
          <w:i w:val="1"/>
          <w:sz w:val="24"/>
          <w:rtl w:val="0"/>
        </w:rPr>
        <w:t xml:space="preserve">тридцати </w:t>
      </w:r>
      <w:r w:rsidRPr="00000000" w:rsidR="00000000" w:rsidDel="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RPr="00000000" w:rsidR="00000000" w:rsidDel="00000000">
        <w:rPr>
          <w:i w:val="1"/>
          <w:sz w:val="24"/>
          <w:rtl w:val="0"/>
        </w:rPr>
        <w:t xml:space="preserve">, </w:t>
      </w:r>
      <w:r w:rsidRPr="00000000" w:rsidR="00000000" w:rsidDel="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старался скрыть от Гарри стоимость книг, но мальчик догадывался, что было потрачено </w:t>
      </w:r>
      <w:r w:rsidRPr="00000000" w:rsidR="00000000" w:rsidDel="00000000">
        <w:rPr>
          <w:i w:val="1"/>
          <w:sz w:val="24"/>
          <w:rtl w:val="0"/>
        </w:rPr>
        <w:t xml:space="preserve">не менее</w:t>
      </w:r>
      <w:r w:rsidRPr="00000000" w:rsidR="00000000" w:rsidDel="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RPr="00000000" w:rsidR="00000000" w:rsidDel="00000000">
        <w:rPr>
          <w:i w:val="1"/>
          <w:sz w:val="24"/>
          <w:rtl w:val="0"/>
        </w:rPr>
        <w:t xml:space="preserve">Как думаешь, я купил тебе достаточно книг?</w:t>
      </w:r>
      <w:r w:rsidRPr="00000000" w:rsidR="00000000" w:rsidDel="00000000">
        <w:rPr>
          <w:sz w:val="24"/>
          <w:rtl w:val="0"/>
        </w:rPr>
        <w:t xml:space="preserve">» Было предельно ясно, какой ответ он хотел услышать.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почему-то охрип.</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RPr="00000000" w:rsidR="00000000" w:rsidDel="00000000">
        <w:rPr>
          <w:i w:val="1"/>
          <w:sz w:val="24"/>
          <w:rtl w:val="0"/>
        </w:rPr>
        <w:t xml:space="preserve">очень </w:t>
      </w:r>
      <w:r w:rsidRPr="00000000" w:rsidR="00000000" w:rsidDel="00000000">
        <w:rPr>
          <w:sz w:val="24"/>
          <w:rtl w:val="0"/>
        </w:rPr>
        <w:t xml:space="preserve">хорошая попытка.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Отец выпрямился.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Итак… — произнёс он. — А </w:t>
      </w:r>
      <w:r w:rsidRPr="00000000" w:rsidR="00000000" w:rsidDel="00000000">
        <w:rPr>
          <w:i w:val="1"/>
          <w:sz w:val="24"/>
          <w:rtl w:val="0"/>
        </w:rPr>
        <w:t xml:space="preserve">ты </w:t>
      </w:r>
      <w:r w:rsidRPr="00000000" w:rsidR="00000000" w:rsidDel="00000000">
        <w:rPr>
          <w:sz w:val="24"/>
          <w:rtl w:val="0"/>
        </w:rPr>
        <w:t xml:space="preserve">видишь платформу девять и три четверти?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усердно смотрел по сторонам, пока глаза не заслезились, и повторял про себя: «</w:t>
      </w:r>
      <w:r w:rsidRPr="00000000" w:rsidR="00000000" w:rsidDel="00000000">
        <w:rPr>
          <w:i w:val="1"/>
          <w:sz w:val="24"/>
          <w:rtl w:val="0"/>
        </w:rPr>
        <w:t xml:space="preserve">Давай, магическое зрение, давай, магическое зрение»</w:t>
      </w:r>
      <w:r w:rsidRPr="00000000" w:rsidR="00000000" w:rsidDel="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обязательно выясню, как туда попасть, — сказал Гарри своим родителям. — Это, наверное, что-то вроде проверки.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Отец нахмурился: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Хм… возможно, тебе стоит поискать следы на полу, ведущие в непримечательное место?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Папа</w:t>
      </w:r>
      <w:r w:rsidRPr="00000000" w:rsidR="00000000" w:rsidDel="00000000">
        <w:rPr>
          <w:sz w:val="24"/>
          <w:rtl w:val="0"/>
        </w:rPr>
        <w:t xml:space="preserve">! — воскликнул Гарри. — Хватит! Я даже ещё не </w:t>
      </w:r>
      <w:r w:rsidRPr="00000000" w:rsidR="00000000" w:rsidDel="00000000">
        <w:rPr>
          <w:i w:val="1"/>
          <w:sz w:val="24"/>
          <w:rtl w:val="0"/>
        </w:rPr>
        <w:t xml:space="preserve">пробовал </w:t>
      </w:r>
      <w:r w:rsidRPr="00000000" w:rsidR="00000000" w:rsidDel="00000000">
        <w:rPr>
          <w:sz w:val="24"/>
          <w:rtl w:val="0"/>
        </w:rPr>
        <w:t xml:space="preserve">выяснить это сам! — к большому огорчению, предложение отца было очень хорошим.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 — сказал Майкл.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Вероятно, она отвлеклась на что-то другое, — ответил мальчик, не задумываясь.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прошипели родители в унисон. — </w:t>
      </w:r>
      <w:commentRangeStart w:id="1"/>
      <w:r w:rsidRPr="00000000" w:rsidR="00000000" w:rsidDel="00000000">
        <w:rPr>
          <w:i w:val="1"/>
          <w:sz w:val="24"/>
          <w:rtl w:val="0"/>
        </w:rPr>
        <w:t xml:space="preserve">Что ты сделал</w:t>
      </w:r>
      <w:commentRangeEnd w:id="1"/>
      <w:r w:rsidRPr="00000000" w:rsidR="00000000" w:rsidDel="00000000">
        <w:commentReference w:id="1"/>
      </w:r>
      <w:r w:rsidRPr="00000000" w:rsidR="00000000" w:rsidDel="00000000">
        <w:rPr>
          <w:i w:val="1"/>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ну… — он сглотнул. — Слушайте, у нас нет времени 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правда нет времени! Слишком долго всё рассказывать, а мне надо выяснить, как попасть в школу!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Мать закрыла лицо рукой: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Насколько это было ужасно?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э-э, — </w:t>
      </w:r>
      <w:r w:rsidRPr="00000000" w:rsidR="00000000" w:rsidDel="00000000">
        <w:rPr>
          <w:i w:val="1"/>
          <w:sz w:val="24"/>
          <w:rtl w:val="0"/>
        </w:rPr>
        <w:t xml:space="preserve">я не могу рассказывать по причинам национальной безопасности</w:t>
      </w:r>
      <w:r w:rsidRPr="00000000" w:rsidR="00000000" w:rsidDel="00000000">
        <w:rPr>
          <w:sz w:val="24"/>
          <w:rtl w:val="0"/>
        </w:rPr>
        <w:t xml:space="preserve">. </w:t>
      </w:r>
      <w:r w:rsidRPr="00000000" w:rsidR="00000000" w:rsidDel="00000000">
        <w:rPr>
          <w:sz w:val="24"/>
          <w:rtl w:val="0"/>
        </w:rPr>
        <w:t xml:space="preserve">— Почти наполовину так же ужасно, как </w:t>
      </w:r>
      <w:r w:rsidRPr="00000000" w:rsidR="00000000" w:rsidDel="00000000">
        <w:rPr>
          <w:sz w:val="24"/>
          <w:rtl w:val="0"/>
        </w:rPr>
        <w:t xml:space="preserve">Инцидент с Научным Проектом</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Его сундук заскользил следом.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Полная женщина взглянула на подошедшего мальчика.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Привет, дорогой. Первый раз в Хогвартс? Рон тоже, — вдруг она застыла и пристально посмотрела на него. — </w:t>
      </w:r>
      <w:r w:rsidRPr="00000000" w:rsidR="00000000" w:rsidDel="00000000">
        <w:rPr>
          <w:i w:val="1"/>
          <w:sz w:val="24"/>
          <w:rtl w:val="0"/>
        </w:rPr>
        <w:t xml:space="preserve">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Четыре мальчика, рыжая девочка и летавшая вокруг них сова тоже вдруг замерли на месте.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w:t>
      </w:r>
      <w:r w:rsidRPr="00000000" w:rsidR="00000000" w:rsidDel="00000000">
        <w:rPr>
          <w:i w:val="1"/>
          <w:sz w:val="24"/>
          <w:rtl w:val="0"/>
        </w:rPr>
        <w:t xml:space="preserve">да хватит вам</w:t>
      </w:r>
      <w:r w:rsidRPr="00000000" w:rsidR="00000000" w:rsidDel="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 сказал отец Гарри, приближаясь к компании широкими шагами. — Как вы </w:t>
      </w:r>
      <w:r w:rsidRPr="00000000" w:rsidR="00000000" w:rsidDel="00000000">
        <w:rPr>
          <w:i w:val="1"/>
          <w:sz w:val="24"/>
          <w:rtl w:val="0"/>
        </w:rPr>
        <w:t xml:space="preserve">узнали</w:t>
      </w:r>
      <w:r w:rsidRPr="00000000" w:rsidR="00000000" w:rsidDel="00000000">
        <w:rPr>
          <w:sz w:val="24"/>
          <w:rtl w:val="0"/>
        </w:rPr>
        <w:t xml:space="preserve">, кто он? — в его голосе сквозило опасение.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Твоя фотография была в газетах, — сказал один из двух совершенно одинаковых близнецов.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ГАРРИ</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Папа! Ты всё не так понял! Это потому что я победил Тёмного Лорда Сам-Знаешь-Кого, когда мне был один год!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Мама может объяснить.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Ох… Майкл, дорогой, есть некоторые вещи, которые, я подумала, тебе лучше не знать до этого момента…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RPr="00000000" w:rsidR="00000000" w:rsidDel="00000000">
        <w:rPr>
          <w:i w:val="1"/>
          <w:sz w:val="24"/>
          <w:rtl w:val="0"/>
        </w:rPr>
        <w:t xml:space="preserve">прямо сейчас</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что бы ты ни делал, не думай о слоне.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Джордж</w:t>
      </w:r>
      <w:r w:rsidRPr="00000000" w:rsidR="00000000" w:rsidDel="00000000">
        <w:rPr>
          <w:sz w:val="24"/>
          <w:rtl w:val="0"/>
        </w:rPr>
        <w:t xml:space="preserve">! Не обращай на него внимания, Гарри, нет никаких причин не думать о слоне.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Мам, я Фред, а не Джордж…</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Спасибо! — сказал Гарри и побежал к барьеру.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Постойте-ка, а это сработает, если </w:t>
      </w:r>
      <w:r w:rsidRPr="00000000" w:rsidR="00000000" w:rsidDel="00000000">
        <w:rPr>
          <w:i w:val="1"/>
          <w:sz w:val="24"/>
          <w:rtl w:val="0"/>
        </w:rPr>
        <w:t xml:space="preserve">не верить</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 Живо возвращайся назад и объяснись!</w:t>
      </w:r>
      <w:r w:rsidRPr="00000000" w:rsidR="00000000" w:rsidDel="00000000">
        <w:rPr>
          <w:sz w:val="24"/>
          <w:rtl w:val="0"/>
        </w:rPr>
        <w:t xml:space="preserve"> — крикнул 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закрыл глаза, отложил в сторону все знания об обоснованной достоверности и попытался просто сильно-пресильно поверить, что пройдёт через барьер 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Звуки вокруг него поменялись.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открыл глаза и замер, чувствуя себя запятнанным умышленной попыткой просто поверить.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различных </w:t>
      </w:r>
      <w:r w:rsidRPr="00000000" w:rsidR="00000000" w:rsidDel="00000000">
        <w:rPr>
          <w:sz w:val="24"/>
          <w:rtl w:val="0"/>
        </w:rPr>
        <w:t xml:space="preserve">торговцев</w:t>
      </w:r>
      <w:r w:rsidRPr="00000000" w:rsidR="00000000" w:rsidDel="00000000">
        <w:rPr>
          <w:sz w:val="24"/>
          <w:rtl w:val="0"/>
        </w:rPr>
        <w:t xml:space="preserve"> (хотя Гарри пришел на час раньше отправления).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Совершенно ясно, что на вокзале Кингс Кросс спрятать подобное место было негде.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Боже мой! — воскликнул рыжеволосый. — Ты </w:t>
      </w:r>
      <w:r w:rsidRPr="00000000" w:rsidR="00000000" w:rsidDel="00000000">
        <w:rPr>
          <w:i w:val="1"/>
          <w:sz w:val="24"/>
          <w:rtl w:val="0"/>
        </w:rPr>
        <w:t xml:space="preserve">правда </w:t>
      </w:r>
      <w:r w:rsidRPr="00000000" w:rsidR="00000000" w:rsidDel="00000000">
        <w:rPr>
          <w:sz w:val="24"/>
          <w:rtl w:val="0"/>
        </w:rPr>
        <w:t xml:space="preserve">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Только не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RPr="00000000" w:rsidR="00000000" w:rsidDel="00000000">
        <w:rPr>
          <w:i w:val="1"/>
          <w:sz w:val="24"/>
          <w:rtl w:val="0"/>
        </w:rPr>
        <w:t xml:space="preserve">похож </w:t>
      </w:r>
      <w:r w:rsidRPr="00000000" w:rsidR="00000000" w:rsidDel="00000000">
        <w:rPr>
          <w:sz w:val="24"/>
          <w:rtl w:val="0"/>
        </w:rPr>
        <w:t xml:space="preserve">на своих родителей. В смысле, на других своих родителей, — Гарри нахмурился, — но, как </w:t>
      </w:r>
      <w:r w:rsidRPr="00000000" w:rsidR="00000000" w:rsidDel="00000000">
        <w:rPr>
          <w:i w:val="1"/>
          <w:sz w:val="24"/>
          <w:rtl w:val="0"/>
        </w:rPr>
        <w:t xml:space="preserve">мне</w:t>
      </w:r>
      <w:r w:rsidRPr="00000000" w:rsidR="00000000" w:rsidDel="00000000">
        <w:rPr>
          <w:sz w:val="24"/>
          <w:rtl w:val="0"/>
        </w:rPr>
        <w:t xml:space="preserve"> кажется, должны существовать заклинания, которые придают ребёнку желаемую внешность…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чего?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Он вряд ли попадёт в Когтевран.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я Гарри Поттер.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я — Рон Уизли, — </w:t>
      </w:r>
      <w:r w:rsidRPr="00000000" w:rsidR="00000000" w:rsidDel="00000000">
        <w:rPr>
          <w:sz w:val="24"/>
          <w:rtl w:val="0"/>
        </w:rPr>
        <w:t xml:space="preserve">сказал худой веснушчатый мальчик и</w:t>
      </w:r>
      <w:r w:rsidRPr="00000000" w:rsidR="00000000" w:rsidDel="00000000">
        <w:rPr>
          <w:sz w:val="24"/>
          <w:rtl w:val="0"/>
        </w:rPr>
        <w:t xml:space="preserve"> протянул руку, которую Гарри вежливо пожал на ходу. Сова тоже представилась, учтиво ухнув (звук был больше похож на «И-и-х-х-х», что его удивило).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 этот момент Гарри оценил потенциал неизбежной катастрофы.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Секундочку, — сказал он Рону и, открыв одно из отделений сундука, в котором, если он правильно помнил, была зимняя одежда, достал из под пальто шарф полегче, снял с головы повязку и тут же замотал всю голову шарфом. Жарко, но жить 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он закрыл отделение, открыл другое, достал чёрную мантию и надел её через голову.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 протянул веснушчатый. — Не очень-то,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Отлично. Однако, чтобы не разрушить план, обращайся ко мне, — </w:t>
      </w:r>
      <w:r w:rsidRPr="00000000" w:rsidR="00000000" w:rsidDel="00000000">
        <w:rPr>
          <w:i w:val="1"/>
          <w:sz w:val="24"/>
          <w:rtl w:val="0"/>
        </w:rPr>
        <w:t xml:space="preserve">Веррес теперь вряд ли подойдет</w:t>
      </w:r>
      <w:r w:rsidRPr="00000000" w:rsidR="00000000" w:rsidDel="00000000">
        <w:rPr>
          <w:sz w:val="24"/>
          <w:rtl w:val="0"/>
        </w:rPr>
        <w:t xml:space="preserve">, — подумал про себя Гарри, — мистер Спу.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Гарри, — неуверенно кивнул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Не вижу силы великой в тебе 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Зови. Меня. Мистер. Спу.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Хорошо, мистер Спу, — Рон остановился. — Но я не могу! Я чувствую себя дураком.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Чувства тебя не обманывают.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тогда </w:t>
      </w:r>
      <w:r w:rsidRPr="00000000" w:rsidR="00000000" w:rsidDel="00000000">
        <w:rPr>
          <w:i w:val="1"/>
          <w:sz w:val="24"/>
          <w:rtl w:val="0"/>
        </w:rPr>
        <w:t xml:space="preserve">ты </w:t>
      </w:r>
      <w:r w:rsidRPr="00000000" w:rsidR="00000000" w:rsidDel="00000000">
        <w:rPr>
          <w:sz w:val="24"/>
          <w:rtl w:val="0"/>
        </w:rPr>
        <w:t xml:space="preserve">выбери имя.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Мистер Педдл, — выпалил Рон. — В честь «Пушек Педдл».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Э-э, — у Гарри было ужасное ощущение, что он ещё пожалеет о своем вопросе. — А кто такие «Пушки Педдл»?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такое квиддич?</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Задавать подобный вопрос тоже было ошибкой.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 много десятиочковых голов обычно забивает команда без учёта снитча?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 пятнадцать или двадцать в играх профессионального уровня.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снитч первым.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Дело не в везении! — запротестовал Рон. — Нужно, чтобы твои глаза двигались особым образом…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Рон нахмурился: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Даже если тебе не нравится квиддич, не нужно над ним смеяться!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Без критики нет оптимизации. Я ищу способ </w:t>
      </w:r>
      <w:r w:rsidRPr="00000000" w:rsidR="00000000" w:rsidDel="00000000">
        <w:rPr>
          <w:i w:val="1"/>
          <w:sz w:val="24"/>
          <w:rtl w:val="0"/>
        </w:rPr>
        <w:t xml:space="preserve">улучшить игру</w:t>
      </w:r>
      <w:r w:rsidRPr="00000000" w:rsidR="00000000" w:rsidDel="00000000">
        <w:rPr>
          <w:sz w:val="24"/>
          <w:rtl w:val="0"/>
        </w:rPr>
        <w:t xml:space="preserve">. И сделать это очень просто. Нужно избавиться от снитча.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Никто не будет менять правила по твоему желанию!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 лице Рона возникло выражение абсолютного ужаса: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но если убрать снитч, то как узнать, когда заканчивать матч?</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w:t>
      </w:r>
      <w:r w:rsidRPr="00000000" w:rsidR="00000000" w:rsidDel="00000000">
        <w:rPr>
          <w:i w:val="1"/>
          <w:sz w:val="24"/>
          <w:rtl w:val="0"/>
        </w:rPr>
        <w:t xml:space="preserve">Купите </w:t>
      </w:r>
      <w:r w:rsidRPr="00000000" w:rsidR="00000000" w:rsidDel="00000000">
        <w:rPr>
          <w:i w:val="1"/>
          <w:sz w:val="24"/>
          <w:rtl w:val="0"/>
        </w:rPr>
        <w:t xml:space="preserve">часы.</w:t>
      </w:r>
      <w:r w:rsidRPr="00000000" w:rsidR="00000000" w:rsidDel="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 хватит на меня так смотреть. Вряд ли у меня найдётся </w:t>
      </w:r>
      <w:r w:rsidRPr="00000000" w:rsidR="00000000" w:rsidDel="00000000">
        <w:rPr>
          <w:i w:val="1"/>
          <w:sz w:val="24"/>
          <w:rtl w:val="0"/>
        </w:rPr>
        <w:t xml:space="preserve">время </w:t>
      </w:r>
      <w:r w:rsidRPr="00000000" w:rsidR="00000000" w:rsidDel="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Поттер, — раздался чей-то протяжный голос,— </w:t>
      </w:r>
      <w:r w:rsidRPr="00000000" w:rsidR="00000000" w:rsidDel="00000000">
        <w:rPr>
          <w:i w:val="1"/>
          <w:sz w:val="24"/>
          <w:rtl w:val="0"/>
        </w:rPr>
        <w:t xml:space="preserve">что</w:t>
      </w:r>
      <w:r w:rsidRPr="00000000" w:rsidR="00000000" w:rsidDel="00000000">
        <w:rPr>
          <w:sz w:val="24"/>
          <w:rtl w:val="0"/>
        </w:rPr>
        <w:t xml:space="preserve"> у тебя на лице, и </w:t>
      </w:r>
      <w:r w:rsidRPr="00000000" w:rsidR="00000000" w:rsidDel="00000000">
        <w:rPr>
          <w:i w:val="1"/>
          <w:sz w:val="24"/>
          <w:rtl w:val="0"/>
        </w:rPr>
        <w:t xml:space="preserve">что</w:t>
      </w:r>
      <w:r w:rsidRPr="00000000" w:rsidR="00000000" w:rsidDel="00000000">
        <w:rPr>
          <w:sz w:val="24"/>
          <w:rtl w:val="0"/>
        </w:rPr>
        <w:t xml:space="preserve"> это стоит рядом с тобой?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Ужас на лице Рона сменился открытой ненавистью.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 Рон. — Ты не можешь взять </w:t>
      </w:r>
      <w:r w:rsidRPr="00000000" w:rsidR="00000000" w:rsidDel="00000000">
        <w:rPr>
          <w:i w:val="1"/>
          <w:sz w:val="24"/>
          <w:rtl w:val="0"/>
        </w:rPr>
        <w:t xml:space="preserve">это</w:t>
      </w:r>
      <w:r w:rsidRPr="00000000" w:rsidR="00000000" w:rsidDel="00000000">
        <w:rPr>
          <w:sz w:val="24"/>
          <w:rtl w:val="0"/>
        </w:rPr>
        <w:t xml:space="preserve"> имя!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моргнул: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Почему нет? — оно </w:t>
      </w:r>
      <w:r w:rsidRPr="00000000" w:rsidR="00000000" w:rsidDel="00000000">
        <w:rPr>
          <w:i w:val="1"/>
          <w:sz w:val="24"/>
          <w:rtl w:val="0"/>
        </w:rPr>
        <w:t xml:space="preserve">звучало</w:t>
      </w:r>
      <w:r w:rsidRPr="00000000" w:rsidR="00000000" w:rsidDel="00000000">
        <w:rPr>
          <w:sz w:val="24"/>
          <w:rtl w:val="0"/>
        </w:rPr>
        <w:t xml:space="preserve"> таинственно, как «международный человек-загадка».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Вообще — хорошее имя, — сказал Драко, — но Благородный и Древнейший Дом Блэков может быть против. Как насчёт «мистер Сильвер»?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Слушай, ты, отойди от… от мистера Голда! — рявкнул Рон и сделал шаг вперёд. — Ему незачем общаться с такими, как ты!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примирительно поднял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Очевидно, это стало для Рона последней каплей. Когда он повернулся к Гарри, в его глазах пылал гнев: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Да ты </w:t>
      </w:r>
      <w:r w:rsidRPr="00000000" w:rsidR="00000000" w:rsidDel="00000000">
        <w:rPr>
          <w:i w:val="1"/>
          <w:sz w:val="24"/>
          <w:rtl w:val="0"/>
        </w:rPr>
        <w:t xml:space="preserve">знаешь,</w:t>
      </w:r>
      <w:r w:rsidRPr="00000000" w:rsidR="00000000" w:rsidDel="00000000">
        <w:rPr>
          <w:sz w:val="24"/>
          <w:rtl w:val="0"/>
        </w:rPr>
        <w:t xml:space="preserve"> кто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Рон, — ответил Гарри, — если ты помнишь, я первым назвал его по имени.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усмехнулся. Затем он посмотрел на белую сову, сидевшую на плече Рона.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Ого, что </w:t>
      </w:r>
      <w:r w:rsidRPr="00000000" w:rsidR="00000000" w:rsidDel="00000000">
        <w:rPr>
          <w:i w:val="1"/>
          <w:sz w:val="24"/>
          <w:rtl w:val="0"/>
        </w:rPr>
        <w:t xml:space="preserve">это</w:t>
      </w:r>
      <w:r w:rsidRPr="00000000" w:rsidR="00000000" w:rsidDel="00000000">
        <w:rPr>
          <w:sz w:val="24"/>
          <w:rtl w:val="0"/>
        </w:rPr>
        <w:t xml:space="preserve">? — насмешливо протянул Драко. — А где же знаменитая крыса семейства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Похоронена на заднем дворе, — холодно сказал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Лицо Рона исказилось: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не думал бы, что это смешно, случись это с </w:t>
      </w:r>
      <w:r w:rsidRPr="00000000" w:rsidR="00000000" w:rsidDel="00000000">
        <w:rPr>
          <w:i w:val="1"/>
          <w:sz w:val="24"/>
          <w:rtl w:val="0"/>
        </w:rPr>
        <w:t xml:space="preserve">твоей</w:t>
      </w:r>
      <w:r w:rsidRPr="00000000" w:rsidR="00000000" w:rsidDel="00000000">
        <w:rPr>
          <w:sz w:val="24"/>
          <w:rtl w:val="0"/>
        </w:rPr>
        <w:t xml:space="preserve"> семьёй!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 но с Малфоями никогда бы не произошло </w:t>
      </w:r>
      <w:r w:rsidRPr="00000000" w:rsidR="00000000" w:rsidDel="00000000">
        <w:rPr>
          <w:i w:val="1"/>
          <w:sz w:val="24"/>
          <w:rtl w:val="0"/>
        </w:rPr>
        <w:t xml:space="preserve">такое</w:t>
      </w:r>
      <w:r w:rsidRPr="00000000" w:rsidR="00000000" w:rsidDel="00000000">
        <w:rPr>
          <w:sz w:val="24"/>
          <w:rtl w:val="0"/>
        </w:rPr>
        <w:t xml:space="preserve">, — промурлыкал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Руки Рона сжались в кулаки.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 удивлением повернулся к Поттеру, а Рон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Правильно, Гарри! То есть, мистер Бронз! Теперь ты видишь, что он за человек? Скажи ему, чтоб проваливал!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Мысленно Гарри сосчитал до десяти, а точнее, очень быстро произнёс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Рон, — спокойно сказал он, — я не буду его прогонять. Он может говорить со мной, если хочет.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не собираюсь общаться с теми, кто общается с Драко Малфоем, — холодно объявил Рон.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пожал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решать. </w:t>
      </w:r>
      <w:r w:rsidRPr="00000000" w:rsidR="00000000" w:rsidDel="00000000">
        <w:rPr>
          <w:i w:val="1"/>
          <w:sz w:val="24"/>
          <w:rtl w:val="0"/>
        </w:rPr>
        <w:t xml:space="preserve">Я</w:t>
      </w:r>
      <w:r w:rsidRPr="00000000" w:rsidR="00000000" w:rsidDel="00000000">
        <w:rPr>
          <w:sz w:val="24"/>
          <w:rtl w:val="0"/>
        </w:rPr>
        <w:t xml:space="preserve"> не хочу, чтобы кто-то говорил, с кем я могу общаться, а с кем — нет, — </w:t>
      </w:r>
      <w:r w:rsidRPr="00000000" w:rsidR="00000000" w:rsidDel="00000000">
        <w:rPr>
          <w:i w:val="1"/>
          <w:sz w:val="24"/>
          <w:rtl w:val="0"/>
        </w:rPr>
        <w:t xml:space="preserve">повторяя про себя: «уйди, пожалуйста, уйди,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Лицо Рона окаменело от удивления</w:t>
      </w:r>
      <w:r w:rsidRPr="00000000" w:rsidR="00000000" w:rsidDel="00000000">
        <w:rPr>
          <w:sz w:val="24"/>
          <w:rtl w:val="0"/>
        </w:rPr>
        <w:t xml:space="preserve">:</w:t>
      </w:r>
      <w:r w:rsidRPr="00000000" w:rsidR="00000000" w:rsidDel="00000000">
        <w:rPr>
          <w:sz w:val="24"/>
          <w:rtl w:val="0"/>
        </w:rPr>
        <w:t xml:space="preserve"> похоже он полагал, что его фраза сработает. Рыжеволосый отвернулся, потянул свою тележку за ручку и устремился дальше по платформе.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он тебе не понравился, почему ты просто не ушёл от него? — полюбопытствовал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пытался подобрать слова.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видишь причин для его существования? — предложил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Вроде того.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r w:rsidRPr="00000000" w:rsidR="00000000" w:rsidDel="00000000">
        <w:rPr>
          <w:sz w:val="24"/>
          <w:rtl w:val="0"/>
        </w:rPr>
        <w:t xml:space="preserve">хотят занять </w:t>
      </w:r>
      <w:r w:rsidRPr="00000000" w:rsidR="00000000" w:rsidDel="00000000">
        <w:rPr>
          <w:i w:val="1"/>
          <w:sz w:val="24"/>
          <w:rtl w:val="0"/>
        </w:rPr>
        <w:t xml:space="preserve">всё</w:t>
      </w:r>
      <w:r w:rsidRPr="00000000" w:rsidR="00000000" w:rsidDel="00000000">
        <w:rPr>
          <w:sz w:val="24"/>
          <w:rtl w:val="0"/>
        </w:rPr>
        <w:t xml:space="preserve"> </w:t>
      </w:r>
      <w:r w:rsidRPr="00000000" w:rsidR="00000000" w:rsidDel="00000000">
        <w:rPr>
          <w:sz w:val="24"/>
          <w:rtl w:val="0"/>
        </w:rPr>
        <w:t xml:space="preserve">наше время. Ты должен научиться отказывать.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 задумчиво глядя на лицо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Дельный совет.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со всеми будешь добреньким, то вокруг будут ошиваться только самые наглые. Реши, с кем </w:t>
      </w:r>
      <w:r w:rsidRPr="00000000" w:rsidR="00000000" w:rsidDel="00000000">
        <w:rPr>
          <w:i w:val="1"/>
          <w:sz w:val="24"/>
          <w:rtl w:val="0"/>
        </w:rPr>
        <w:t xml:space="preserve">хочешь </w:t>
      </w:r>
      <w:r w:rsidRPr="00000000" w:rsidR="00000000" w:rsidDel="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снова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Можно спросить, а как ты меня узнал?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Мистер Бронз</w:t>
      </w:r>
      <w:r w:rsidRPr="00000000" w:rsidR="00000000" w:rsidDel="00000000">
        <w:rPr>
          <w:sz w:val="24"/>
          <w:rtl w:val="0"/>
        </w:rPr>
        <w:t xml:space="preserve">, — с нажимом протянул Драко, — я ведь </w:t>
      </w:r>
      <w:r w:rsidRPr="00000000" w:rsidR="00000000" w:rsidDel="00000000">
        <w:rPr>
          <w:i w:val="1"/>
          <w:sz w:val="24"/>
          <w:rtl w:val="0"/>
        </w:rPr>
        <w:t xml:space="preserve">уже </w:t>
      </w:r>
      <w:r w:rsidRPr="00000000" w:rsidR="00000000" w:rsidDel="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RPr="00000000" w:rsidR="00000000" w:rsidDel="00000000">
        <w:rPr>
          <w:i w:val="1"/>
          <w:sz w:val="24"/>
          <w:rtl w:val="0"/>
        </w:rPr>
        <w:t xml:space="preserve">крайне нелепо</w:t>
      </w:r>
      <w:r w:rsidRPr="00000000" w:rsidR="00000000" w:rsidDel="00000000">
        <w:rPr>
          <w:sz w:val="24"/>
          <w:rtl w:val="0"/>
        </w:rPr>
        <w:t xml:space="preserve">, то я </w:t>
      </w:r>
      <w:r w:rsidRPr="00000000" w:rsidR="00000000" w:rsidDel="00000000">
        <w:rPr>
          <w:i w:val="1"/>
          <w:sz w:val="24"/>
          <w:rtl w:val="0"/>
        </w:rPr>
        <w:t xml:space="preserve">просто предположил</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склонил голову, принимая комплимент.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жутко извиняюсь, — сказал он, — за нашу первую встречу. Не хотел ставить тебя в неловкое положение перед Люциусом.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странно посмотрел на Гарри и </w:t>
      </w:r>
      <w:r w:rsidRPr="00000000" w:rsidR="00000000" w:rsidDel="00000000">
        <w:rPr>
          <w:sz w:val="24"/>
          <w:rtl w:val="0"/>
        </w:rPr>
        <w:t xml:space="preserve">отмахнулся</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Жаль только, что отец не вошёл, когда </w:t>
      </w:r>
      <w:r w:rsidRPr="00000000" w:rsidR="00000000" w:rsidDel="00000000">
        <w:rPr>
          <w:i w:val="1"/>
          <w:sz w:val="24"/>
          <w:rtl w:val="0"/>
        </w:rPr>
        <w:t xml:space="preserve">ты </w:t>
      </w:r>
      <w:r w:rsidRPr="00000000" w:rsidR="00000000" w:rsidDel="00000000">
        <w:rPr>
          <w:sz w:val="24"/>
          <w:rtl w:val="0"/>
        </w:rPr>
        <w:t xml:space="preserve">льстил </w:t>
      </w:r>
      <w:r w:rsidRPr="00000000" w:rsidR="00000000" w:rsidDel="00000000">
        <w:rPr>
          <w:i w:val="1"/>
          <w:sz w:val="24"/>
          <w:rtl w:val="0"/>
        </w:rPr>
        <w:t xml:space="preserve">мне</w:t>
      </w:r>
      <w:r w:rsidRPr="00000000" w:rsidR="00000000" w:rsidDel="00000000">
        <w:rPr>
          <w:sz w:val="24"/>
          <w:rtl w:val="0"/>
        </w:rPr>
        <w:t xml:space="preserve">, — рассмеялся он. — Но спасибо за то, что сказал тогда перед ним. Если бы не ты, объясняться было бы сложнее.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опять склонил голову: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w:t>
      </w:r>
      <w:r w:rsidRPr="00000000" w:rsidR="00000000" w:rsidDel="00000000">
        <w:rPr>
          <w:i w:val="1"/>
          <w:sz w:val="24"/>
          <w:rtl w:val="0"/>
        </w:rPr>
        <w:t xml:space="preserve">тебе </w:t>
      </w:r>
      <w:r w:rsidRPr="00000000" w:rsidR="00000000" w:rsidDel="00000000">
        <w:rPr>
          <w:sz w:val="24"/>
          <w:rtl w:val="0"/>
        </w:rPr>
        <w:t xml:space="preserve">спасибо за то, что сказал профессору МакГонагалл. Хороший взаимный обмен.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RPr="00000000" w:rsidR="00000000" w:rsidDel="00000000">
        <w:rPr>
          <w:i w:val="1"/>
          <w:sz w:val="24"/>
          <w:rtl w:val="0"/>
        </w:rPr>
        <w:t xml:space="preserve">странные слухи</w:t>
      </w:r>
      <w:r w:rsidRPr="00000000" w:rsidR="00000000" w:rsidDel="00000000">
        <w:rPr>
          <w:sz w:val="24"/>
          <w:rtl w:val="0"/>
        </w:rPr>
        <w:t xml:space="preserve">, что я и ты подрались или что-то в этом духе.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Ой, — вздрогнул Гарри. — Мне и </w:t>
      </w:r>
      <w:r w:rsidRPr="00000000" w:rsidR="00000000" w:rsidDel="00000000">
        <w:rPr>
          <w:i w:val="1"/>
          <w:sz w:val="24"/>
          <w:rtl w:val="0"/>
        </w:rPr>
        <w:t xml:space="preserve">правда </w:t>
      </w:r>
      <w:r w:rsidRPr="00000000" w:rsidR="00000000" w:rsidDel="00000000">
        <w:rPr>
          <w:sz w:val="24"/>
          <w:rtl w:val="0"/>
        </w:rPr>
        <w:t xml:space="preserve">очень жаль…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ничего, мы привыкли. Одному Мерлину известно, сколько ходит небылиц про семью Малфоев.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Рад, что у тебя не было неприятностей.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улыбнулся: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отца, хм… очень </w:t>
      </w:r>
      <w:r w:rsidRPr="00000000" w:rsidR="00000000" w:rsidDel="00000000">
        <w:rPr>
          <w:i w:val="1"/>
          <w:sz w:val="24"/>
          <w:rtl w:val="0"/>
        </w:rPr>
        <w:t xml:space="preserve">тонкое </w:t>
      </w:r>
      <w:r w:rsidRPr="00000000" w:rsidR="00000000" w:rsidDel="00000000">
        <w:rPr>
          <w:sz w:val="24"/>
          <w:rtl w:val="0"/>
        </w:rPr>
        <w:t xml:space="preserve">чувство юмора, но он </w:t>
      </w:r>
      <w:r w:rsidRPr="00000000" w:rsidR="00000000" w:rsidDel="00000000">
        <w:rPr>
          <w:i w:val="1"/>
          <w:sz w:val="24"/>
          <w:rtl w:val="0"/>
        </w:rPr>
        <w:t xml:space="preserve">хорошо </w:t>
      </w:r>
      <w:r w:rsidRPr="00000000" w:rsidR="00000000" w:rsidDel="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открыл рот от удивления: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w:t>
      </w:r>
      <w:commentRangeStart w:id="2"/>
      <w:r w:rsidRPr="00000000" w:rsidR="00000000" w:rsidDel="00000000">
        <w:rPr>
          <w:i w:val="1"/>
          <w:sz w:val="24"/>
          <w:rtl w:val="0"/>
        </w:rPr>
        <w:t xml:space="preserve">Тебе ещё и мороженое удалось получить</w:t>
      </w:r>
      <w:commentRangeEnd w:id="2"/>
      <w:r w:rsidRPr="00000000" w:rsidR="00000000" w:rsidDel="00000000">
        <w:commentReference w:id="2"/>
      </w:r>
      <w:r w:rsidRPr="00000000" w:rsidR="00000000" w:rsidDel="00000000">
        <w:rPr>
          <w:i w:val="1"/>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самодовольно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внимательно посмотрел на Драко, ощущая присутствие равного по силе: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учился манипулировать людьми?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да, сколько себя помню, — с гордостью ответил Малфой. — Отец нанимал преподавателей.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надменно поднял брови: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Неужели? И что же делает </w:t>
      </w:r>
      <w:r w:rsidRPr="00000000" w:rsidR="00000000" w:rsidDel="00000000">
        <w:rPr>
          <w:i w:val="1"/>
          <w:sz w:val="24"/>
          <w:rtl w:val="0"/>
        </w:rPr>
        <w:t xml:space="preserve">твой </w:t>
      </w:r>
      <w:r w:rsidRPr="00000000" w:rsidR="00000000" w:rsidDel="00000000">
        <w:rPr>
          <w:sz w:val="24"/>
          <w:rtl w:val="0"/>
        </w:rPr>
        <w:t xml:space="preserve">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Он покупает мне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задумался: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Что-то не впечатляет.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надо видеть. В любом случае, рад, что всё хорошо. Люциус смотрел на тебя так, будто собирался пытать.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Мой отец действительно любит меня, — настойчиво сказал Драко. — Он бы никогда со мной так не поступил.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М-м, — протянул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вспомнил элегантного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пойми неправильно, но почему ты в этом </w:t>
      </w:r>
      <w:r w:rsidRPr="00000000" w:rsidR="00000000" w:rsidDel="00000000">
        <w:rPr>
          <w:i w:val="1"/>
          <w:sz w:val="24"/>
          <w:rtl w:val="0"/>
        </w:rPr>
        <w:t xml:space="preserve">уверен</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 — было ясно, что Драко не задавался подобным вопросом.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RPr="00000000" w:rsidR="00000000" w:rsidDel="00000000">
        <w:rPr>
          <w:i w:val="1"/>
          <w:sz w:val="24"/>
          <w:rtl w:val="0"/>
        </w:rPr>
        <w:t xml:space="preserve">заставляет </w:t>
      </w:r>
      <w:r w:rsidRPr="00000000" w:rsidR="00000000" w:rsidDel="00000000">
        <w:rPr>
          <w:sz w:val="24"/>
          <w:rtl w:val="0"/>
        </w:rPr>
        <w:t xml:space="preserve">тебя думать, что Люциус не принесёт тебя в жертву, как какую-нибудь пешку в своей игре?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бросил на Гарри странный взгляд: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что </w:t>
      </w:r>
      <w:r w:rsidRPr="00000000" w:rsidR="00000000" w:rsidDel="00000000">
        <w:rPr>
          <w:i w:val="1"/>
          <w:sz w:val="24"/>
          <w:rtl w:val="0"/>
        </w:rPr>
        <w:t xml:space="preserve">ты </w:t>
      </w:r>
      <w:r w:rsidRPr="00000000" w:rsidR="00000000" w:rsidDel="00000000">
        <w:rPr>
          <w:sz w:val="24"/>
          <w:rtl w:val="0"/>
        </w:rPr>
        <w:t xml:space="preserve">знаешь об отце?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Т</w:t>
      </w:r>
      <w:r w:rsidRPr="00000000" w:rsidR="00000000" w:rsidDel="00000000">
        <w:rPr>
          <w:sz w:val="24"/>
          <w:rtl w:val="0"/>
        </w:rPr>
        <w:t xml:space="preserve">ёмную Метку</w:t>
      </w:r>
      <w:r w:rsidRPr="00000000" w:rsidR="00000000" w:rsidDel="00000000">
        <w:rPr>
          <w:sz w:val="24"/>
          <w:rtl w:val="0"/>
        </w:rPr>
        <w:t xml:space="preserve">, но он смог избежать тюрьмы, заявив, что был под проклятием </w:t>
      </w:r>
      <w:commentRangeStart w:id="3"/>
      <w:r w:rsidRPr="00000000" w:rsidR="00000000" w:rsidDel="00000000">
        <w:rPr>
          <w:sz w:val="24"/>
          <w:rtl w:val="0"/>
        </w:rPr>
        <w:t xml:space="preserve">«Империус»</w:t>
      </w:r>
      <w:commentRangeEnd w:id="3"/>
      <w:r w:rsidRPr="00000000" w:rsidR="00000000" w:rsidDel="00000000">
        <w:commentReference w:id="3"/>
      </w:r>
      <w:r w:rsidRPr="00000000" w:rsidR="00000000" w:rsidDel="00000000">
        <w:rPr>
          <w:sz w:val="24"/>
          <w:rtl w:val="0"/>
        </w:rPr>
        <w:t xml:space="preserve"> — до смешного неправдоподобная отговорка, и все это понимали… Зло с большой буквы </w:t>
      </w:r>
      <w:r w:rsidRPr="00000000" w:rsidR="00000000" w:rsidDel="00000000">
        <w:rPr>
          <w:sz w:val="24"/>
          <w:rtl w:val="0"/>
        </w:rPr>
        <w:t xml:space="preserve">«З»</w:t>
      </w:r>
      <w:r w:rsidRPr="00000000" w:rsidR="00000000" w:rsidDel="00000000">
        <w:rPr>
          <w:sz w:val="24"/>
          <w:rtl w:val="0"/>
        </w:rPr>
        <w:t xml:space="preserve">, прирождённый убийца… Кажется, всё.</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сузил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это МакГонагалл сказала?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Она бы ничего не рассказала о Люциусе, только посоветовала бы держаться от него подальше. Но после Инцидента в Магазине Зелий, пока профессор МакГонагалл кричала на продавца и старалась всё держать под контролем, я схватил одного из покупателей и расспросил 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широко раскрыл глаза: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Правда</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озадаченно посмотрел на Малфоя: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я соврал, то не собираюсь рассказывать правду только потому, что ты спросил.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Наступила тишина.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точно попадешь в Слизерин.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Спасибо, но я точно попаду в Когтевран. Мне нужна власть, только чтобы получать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хихикнул.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Смутившись, Гарри отвёл взгляд, но усилием воли заставил себя вновь посмотреть на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Зачем ты мне </w:t>
      </w:r>
      <w:r w:rsidRPr="00000000" w:rsidR="00000000" w:rsidDel="00000000">
        <w:rPr>
          <w:i w:val="1"/>
          <w:sz w:val="24"/>
          <w:rtl w:val="0"/>
        </w:rPr>
        <w:t xml:space="preserve">это</w:t>
      </w:r>
      <w:r w:rsidRPr="00000000" w:rsidR="00000000" w:rsidDel="00000000">
        <w:rPr>
          <w:sz w:val="24"/>
          <w:rtl w:val="0"/>
        </w:rPr>
        <w:t xml:space="preserve"> рассказал, Драко? Это же… личное…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RPr="00000000" w:rsidR="00000000" w:rsidDel="00000000">
        <w:rPr>
          <w:i w:val="1"/>
          <w:sz w:val="24"/>
          <w:rtl w:val="0"/>
        </w:rPr>
        <w:t xml:space="preserve">делает</w:t>
      </w:r>
      <w:r w:rsidRPr="00000000" w:rsidR="00000000" w:rsidDel="00000000">
        <w:rPr>
          <w:sz w:val="24"/>
          <w:rtl w:val="0"/>
        </w:rPr>
        <w:t xml:space="preserve">, но эффект всё равно </w:t>
      </w:r>
      <w:r w:rsidRPr="00000000" w:rsidR="00000000" w:rsidDel="00000000">
        <w:rPr>
          <w:i w:val="1"/>
          <w:sz w:val="24"/>
          <w:rtl w:val="0"/>
        </w:rPr>
        <w:t xml:space="preserve">остаётся</w:t>
      </w:r>
      <w:r w:rsidRPr="00000000" w:rsidR="00000000" w:rsidDel="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RPr="00000000" w:rsidR="00000000" w:rsidDel="00000000">
        <w:rPr>
          <w:i w:val="1"/>
          <w:sz w:val="24"/>
          <w:rtl w:val="0"/>
        </w:rPr>
        <w:t xml:space="preserve">ощутил</w:t>
      </w:r>
      <w:r w:rsidRPr="00000000" w:rsidR="00000000" w:rsidDel="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 сказал он, — к твоему сведению, я понимаю твои действия. В моих книгах это называется </w:t>
      </w:r>
      <w:r w:rsidRPr="00000000" w:rsidR="00000000" w:rsidDel="00000000">
        <w:rPr>
          <w:i w:val="1"/>
          <w:sz w:val="24"/>
          <w:rtl w:val="0"/>
        </w:rPr>
        <w:t xml:space="preserve">взаимный обмен</w:t>
      </w:r>
      <w:r w:rsidRPr="00000000" w:rsidR="00000000" w:rsidDel="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умолк.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выглядел грустным и разочарованным: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не задумывалось как какой-то трюк. Это просто способ стать друзьями.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поднял руку: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же не отказываюсь отвечать. Мне просто нужно время, чтобы выбрать что-то настолько же личное и одновременно безопасное. Другими словами… Хочу, чтобы ты знал, я не выношу давления.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 сказал Драко, — я подожду, пока ты готовишься. О, и, пожалуйста, сними шарф, когда будешь говорить.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Просто, но эффективно.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RPr="00000000" w:rsidR="00000000" w:rsidDel="00000000">
        <w:rPr>
          <w:i w:val="1"/>
          <w:sz w:val="24"/>
          <w:rtl w:val="0"/>
        </w:rPr>
        <w:t xml:space="preserve">Мне нужны его преподаватели</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Хорошо, — через некоторое время сказал он, — слушай.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глянул по сторонам и размотал шарф на голове, открыв всё, кроме шрама.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почти на автомате отвёл взгляд, но снова заставил себя посмотреть на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Вдруг Гарри понял, </w:t>
      </w:r>
      <w:r w:rsidRPr="00000000" w:rsidR="00000000" w:rsidDel="00000000">
        <w:rPr>
          <w:i w:val="1"/>
          <w:sz w:val="24"/>
          <w:rtl w:val="0"/>
        </w:rPr>
        <w:t xml:space="preserve">что</w:t>
      </w:r>
      <w:r w:rsidRPr="00000000" w:rsidR="00000000" w:rsidDel="00000000">
        <w:rPr>
          <w:sz w:val="24"/>
          <w:rtl w:val="0"/>
        </w:rPr>
        <w:t xml:space="preserve"> он только что сказал, и торопливо добавил: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понял, — улыбнулся Драко. — Ну… кажется, мы немного приблизились к тому, чтобы стать друзьями?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приблизились. Эм… без обид, но я снова замаскируюсь, мне </w:t>
      </w:r>
      <w:r w:rsidRPr="00000000" w:rsidR="00000000" w:rsidDel="00000000">
        <w:rPr>
          <w:i w:val="1"/>
          <w:sz w:val="24"/>
          <w:rtl w:val="0"/>
        </w:rPr>
        <w:t xml:space="preserve">совсем </w:t>
      </w:r>
      <w:r w:rsidRPr="00000000" w:rsidR="00000000" w:rsidDel="00000000">
        <w:rPr>
          <w:sz w:val="24"/>
          <w:rtl w:val="0"/>
        </w:rPr>
        <w:t xml:space="preserve">не хочется иметь дело 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конечно.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вновь намотал шарф, скрыв лицо.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w:t>
      </w:r>
      <w:r w:rsidRPr="00000000" w:rsidR="00000000" w:rsidDel="00000000">
        <w:rPr>
          <w:i w:val="1"/>
          <w:sz w:val="24"/>
          <w:rtl w:val="0"/>
        </w:rPr>
        <w:t xml:space="preserve">очень</w:t>
      </w:r>
      <w:r w:rsidRPr="00000000" w:rsidR="00000000" w:rsidDel="00000000">
        <w:rPr>
          <w:sz w:val="24"/>
          <w:rtl w:val="0"/>
        </w:rPr>
        <w:t xml:space="preserve"> </w:t>
      </w:r>
      <w:r w:rsidRPr="00000000" w:rsidR="00000000" w:rsidDel="00000000">
        <w:rPr>
          <w:sz w:val="24"/>
          <w:rtl w:val="0"/>
        </w:rPr>
        <w:t xml:space="preserve">странно</w:t>
      </w:r>
      <w:r w:rsidRPr="00000000" w:rsidR="00000000" w:rsidDel="00000000">
        <w:rPr>
          <w:sz w:val="24"/>
          <w:rtl w:val="0"/>
        </w:rPr>
        <w:t xml:space="preserve"> посмотрел на Гарри и предложил: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Может, хочешь выпить чего-нибудь и найти место, чтобы сесть?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понял, что уже очень долго стоит на одном месте. Он потянулся, пытаясь хрустнуть позвонками.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Конечно.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Извините, — сказал Гарри, — что </w:t>
      </w:r>
      <w:r w:rsidRPr="00000000" w:rsidR="00000000" w:rsidDel="00000000">
        <w:rPr>
          <w:i w:val="1"/>
          <w:sz w:val="24"/>
          <w:rtl w:val="0"/>
        </w:rPr>
        <w:t xml:space="preserve">это </w:t>
      </w:r>
      <w:r w:rsidRPr="00000000" w:rsidR="00000000" w:rsidDel="00000000">
        <w:rPr>
          <w:sz w:val="24"/>
          <w:rtl w:val="0"/>
        </w:rPr>
        <w:t xml:space="preserve">у вас такое?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правда, капли в его бороде уже почти исчезли.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Интересно, — хмыкнул Драко, — очень, очень интересно. Пойдёмте, мистер Бронз, найдём другого…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Подожди, — остановил его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Да брось, </w:t>
      </w:r>
      <w:r w:rsidRPr="00000000" w:rsidR="00000000" w:rsidDel="00000000">
        <w:rPr>
          <w:sz w:val="24"/>
          <w:rtl w:val="0"/>
        </w:rPr>
        <w:t xml:space="preserve">это же для</w:t>
      </w:r>
      <w:r w:rsidRPr="00000000" w:rsidR="00000000" w:rsidDel="00000000">
        <w:rPr>
          <w:i w:val="1"/>
          <w:sz w:val="24"/>
          <w:rtl w:val="0"/>
        </w:rPr>
        <w:t xml:space="preserve"> детей!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Продавец улыбнулся и загадочно пожал плечами: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Кто знает? Может, вы вдруг увидите вашего знакомого в костюме лягушки? </w:t>
      </w:r>
      <w:r w:rsidRPr="00000000" w:rsidR="00000000" w:rsidDel="00000000">
        <w:rPr>
          <w:i w:val="1"/>
          <w:sz w:val="24"/>
          <w:rtl w:val="0"/>
        </w:rPr>
        <w:t xml:space="preserve">Что-то</w:t>
      </w:r>
      <w:r w:rsidRPr="00000000" w:rsidR="00000000" w:rsidDel="00000000">
        <w:rPr>
          <w:sz w:val="24"/>
          <w:rtl w:val="0"/>
        </w:rPr>
        <w:t xml:space="preserve"> смешное и неожиданное произойдёт тем или иным путём…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RPr="00000000" w:rsidR="00000000" w:rsidDel="00000000">
        <w:rPr>
          <w:i w:val="1"/>
          <w:sz w:val="24"/>
          <w:rtl w:val="0"/>
        </w:rPr>
        <w:t xml:space="preserve">Не может быть</w:t>
      </w:r>
      <w:r w:rsidRPr="00000000" w:rsidR="00000000" w:rsidDel="00000000">
        <w:rPr>
          <w:sz w:val="24"/>
          <w:rtl w:val="0"/>
        </w:rPr>
        <w:t xml:space="preserve">, чтобы чёртов </w:t>
      </w:r>
      <w:r w:rsidRPr="00000000" w:rsidR="00000000" w:rsidDel="00000000">
        <w:rPr>
          <w:i w:val="1"/>
          <w:sz w:val="24"/>
          <w:rtl w:val="0"/>
        </w:rPr>
        <w:t xml:space="preserve">напиток</w:t>
      </w:r>
      <w:r w:rsidRPr="00000000" w:rsidR="00000000" w:rsidDel="00000000">
        <w:rPr>
          <w:sz w:val="24"/>
          <w:rtl w:val="0"/>
        </w:rPr>
        <w:t xml:space="preserve"> мог манипулировать реальностью, создавая</w:t>
      </w:r>
      <w:commentRangeStart w:id="4"/>
      <w:r w:rsidRPr="00000000" w:rsidR="00000000" w:rsidDel="00000000">
        <w:rPr>
          <w:sz w:val="24"/>
          <w:rtl w:val="0"/>
        </w:rPr>
        <w:t xml:space="preserve"> </w:t>
      </w:r>
      <w:r w:rsidRPr="00000000" w:rsidR="00000000" w:rsidDel="00000000">
        <w:rPr>
          <w:i w:val="1"/>
          <w:sz w:val="24"/>
          <w:rtl w:val="0"/>
        </w:rPr>
        <w:t xml:space="preserve">комедийные ситуации</w:t>
      </w:r>
      <w:commentRangeEnd w:id="4"/>
      <w:r w:rsidRPr="00000000" w:rsidR="00000000" w:rsidDel="00000000">
        <w:commentReference w:id="4"/>
      </w:r>
      <w:r w:rsidRPr="00000000" w:rsidR="00000000" w:rsidDel="00000000">
        <w:rPr>
          <w:sz w:val="24"/>
          <w:rtl w:val="0"/>
        </w:rPr>
        <w:t xml:space="preserve">, в противном случае я сдаюсь и уезжаю отдыхать на Багамы…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застонал: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Мы </w:t>
      </w:r>
      <w:r w:rsidRPr="00000000" w:rsidR="00000000" w:rsidDel="00000000">
        <w:rPr>
          <w:i w:val="1"/>
          <w:sz w:val="24"/>
          <w:rtl w:val="0"/>
        </w:rPr>
        <w:t xml:space="preserve">правда </w:t>
      </w:r>
      <w:r w:rsidRPr="00000000" w:rsidR="00000000" w:rsidDel="00000000">
        <w:rPr>
          <w:sz w:val="24"/>
          <w:rtl w:val="0"/>
        </w:rPr>
        <w:t xml:space="preserve">собираемся заниматься этим?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Можешь не пить, если не хочешь. Но я </w:t>
      </w:r>
      <w:r w:rsidRPr="00000000" w:rsidR="00000000" w:rsidDel="00000000">
        <w:rPr>
          <w:i w:val="1"/>
          <w:sz w:val="24"/>
          <w:rtl w:val="0"/>
        </w:rPr>
        <w:t xml:space="preserve">должен</w:t>
      </w:r>
      <w:r w:rsidRPr="00000000" w:rsidR="00000000" w:rsidDel="00000000">
        <w:rPr>
          <w:sz w:val="24"/>
          <w:rtl w:val="0"/>
        </w:rPr>
        <w:t xml:space="preserve"> провести исследование. </w:t>
      </w:r>
      <w:r w:rsidRPr="00000000" w:rsidR="00000000" w:rsidDel="00000000">
        <w:rPr>
          <w:i w:val="1"/>
          <w:sz w:val="24"/>
          <w:rtl w:val="0"/>
        </w:rPr>
        <w:t xml:space="preserve">Должен.</w:t>
      </w:r>
      <w:r w:rsidRPr="00000000" w:rsidR="00000000" w:rsidDel="00000000">
        <w:rPr>
          <w:sz w:val="24"/>
          <w:rtl w:val="0"/>
        </w:rPr>
        <w:t xml:space="preserve"> Сколько стоит?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Пять кнатов за банку, — ответил продавец.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Пять кнатов?</w:t>
      </w:r>
      <w:r w:rsidRPr="00000000" w:rsidR="00000000" w:rsidDel="00000000">
        <w:rPr>
          <w:sz w:val="24"/>
          <w:rtl w:val="0"/>
        </w:rPr>
        <w:t xml:space="preserve"> Вы продаёте напитки, управляющие реальностью, </w:t>
      </w:r>
      <w:r w:rsidRPr="00000000" w:rsidR="00000000" w:rsidDel="00000000">
        <w:rPr>
          <w:i w:val="1"/>
          <w:sz w:val="24"/>
          <w:rtl w:val="0"/>
        </w:rPr>
        <w:t xml:space="preserve">по пять кнатов за банку?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залез в кошель со словами: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Четыре сикля, четыре кната, — и стукнул деньгами о прилавок, — две дюжины,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ещё одну, — вздохнул Драко, шаря по карманам.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замотал головой: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Я возьму тебе. И это не считается услугой, я хочу проверить, сработает ли чай в твоём случае.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убрал шарф со рта, и они, запрокинув головы, сделали по глотку Прыского чая. Напиток и </w:t>
      </w:r>
      <w:r w:rsidRPr="00000000" w:rsidR="00000000" w:rsidDel="00000000">
        <w:rPr>
          <w:i w:val="1"/>
          <w:sz w:val="24"/>
          <w:rtl w:val="0"/>
        </w:rPr>
        <w:t xml:space="preserve">на вкус</w:t>
      </w:r>
      <w:r w:rsidRPr="00000000" w:rsidR="00000000" w:rsidDel="00000000">
        <w:rPr>
          <w:sz w:val="24"/>
          <w:rtl w:val="0"/>
        </w:rPr>
        <w:t xml:space="preserve"> был светло-зелёным: сильногазированным и кислее лайма.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Ничего не произошло.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подняв глаза, встретился с добродушным взглядом продавца.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не всегда происходит сразу, — сказал продавец, — но один раз за банку уж точно. Или я верну вам деньги.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сделал ещё один большой глоток.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ещё один. Ничего не случилось.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конечно, мог позволить себе </w:t>
      </w:r>
      <w:r w:rsidRPr="00000000" w:rsidR="00000000" w:rsidDel="00000000">
        <w:rPr>
          <w:i w:val="1"/>
          <w:sz w:val="24"/>
          <w:rtl w:val="0"/>
        </w:rPr>
        <w:t xml:space="preserve">немного </w:t>
      </w:r>
      <w:r w:rsidRPr="00000000" w:rsidR="00000000" w:rsidDel="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i w:val="1"/>
          <w:sz w:val="24"/>
          <w:rtl w:val="0"/>
        </w:rPr>
        <w:t xml:space="preserve">— Ах, ты ж! — </w:t>
      </w:r>
      <w:r w:rsidRPr="00000000" w:rsidR="00000000" w:rsidDel="00000000">
        <w:rPr>
          <w:sz w:val="24"/>
          <w:rtl w:val="0"/>
        </w:rPr>
        <w:t xml:space="preserve">выкрикнул Драко, когда в него полетели светло-зелёные брызги. Он крутанулся в сторону Гарри, его глаза сверкали.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Мальчик уставился на банку, все ещё отплёвываясь и кашляя. Капли чая постепенно исчезали с мантии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Гарри поднял взгляд и снова посмотрел на газетный заголовок.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pPr>
      <w:r w:rsidRPr="00000000" w:rsidR="00000000" w:rsidDel="00000000">
        <w:rPr>
          <w:sz w:val="24"/>
          <w:rtl w:val="0"/>
        </w:rPr>
        <w:t xml:space="preserve">Гарри открыл рот: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 н…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RPr="00000000" w:rsidR="00000000" w:rsidDel="00000000">
        <w:rPr>
          <w:sz w:val="24"/>
          <w:rtl w:val="0"/>
        </w:rPr>
        <w:t xml:space="preserve">не</w:t>
      </w:r>
      <w:r w:rsidRPr="00000000" w:rsidR="00000000" w:rsidDel="00000000">
        <w:rPr>
          <w:sz w:val="24"/>
          <w:rtl w:val="0"/>
        </w:rPr>
        <w:t xml:space="preserve"> было!».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Затем Гарри снова опустил взгляд на банку.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сердито бросил банку в мусорку и вернулся к продавцу: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«Придиру», пожалуйста.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Беру свои слова обратно, — сказал он. — Это было здорово.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w:t>
      </w:r>
      <w:commentRangeStart w:id="5"/>
      <w:r w:rsidRPr="00000000" w:rsidR="00000000" w:rsidDel="00000000">
        <w:rPr>
          <w:sz w:val="24"/>
          <w:rtl w:val="0"/>
        </w:rPr>
        <w:t xml:space="preserve">У меня был преподаватель, который говорил подобное</w:t>
      </w:r>
      <w:commentRangeEnd w:id="5"/>
      <w:r w:rsidRPr="00000000" w:rsidR="00000000" w:rsidDel="00000000">
        <w:commentReference w:id="5"/>
      </w:r>
      <w:r w:rsidRPr="00000000" w:rsidR="00000000" w:rsidDel="00000000">
        <w:rPr>
          <w:sz w:val="24"/>
          <w:rtl w:val="0"/>
        </w:rPr>
        <w:t xml:space="preserve">, — Драко засунул руку под мантию и лёгким естественным движением почесался. — А кого хочешь убить?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кинул на стол «Придиру»: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Парня, который это написал.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простонал: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парня. Девчонку.</w:t>
      </w:r>
      <w:commentRangeStart w:id="6"/>
      <w:r w:rsidRPr="00000000" w:rsidR="00000000" w:rsidDel="00000000">
        <w:rPr>
          <w:sz w:val="24"/>
          <w:rtl w:val="0"/>
        </w:rPr>
        <w:t xml:space="preserve"> Одиннадцатилетнюю девчонку, представляешь</w:t>
      </w:r>
      <w:commentRangeEnd w:id="6"/>
      <w:r w:rsidRPr="00000000" w:rsidR="00000000" w:rsidDel="00000000">
        <w:commentReference w:id="6"/>
      </w:r>
      <w:r w:rsidRPr="00000000" w:rsidR="00000000" w:rsidDel="00000000">
        <w:rPr>
          <w:sz w:val="24"/>
          <w:rtl w:val="0"/>
        </w:rPr>
        <w:t xml:space="preserve">? Она съехала с катушек после смерти своей матери, а её отец, которому принадлежит эта газета, </w:t>
      </w:r>
      <w:r w:rsidRPr="00000000" w:rsidR="00000000" w:rsidDel="00000000">
        <w:rPr>
          <w:i w:val="1"/>
          <w:sz w:val="24"/>
          <w:rtl w:val="0"/>
        </w:rPr>
        <w:t xml:space="preserve">убеждён</w:t>
      </w:r>
      <w:r w:rsidRPr="00000000" w:rsidR="00000000" w:rsidDel="00000000">
        <w:rPr>
          <w:sz w:val="24"/>
          <w:rtl w:val="0"/>
        </w:rPr>
        <w:t xml:space="preserve">, что его дочь — провидец. Так что, когда он чего-то не знает, он спрашивает Луну Лавгуд и верит </w:t>
      </w:r>
      <w:r w:rsidRPr="00000000" w:rsidR="00000000" w:rsidDel="00000000">
        <w:rPr>
          <w:i w:val="1"/>
          <w:sz w:val="24"/>
          <w:rtl w:val="0"/>
        </w:rPr>
        <w:t xml:space="preserve">всему</w:t>
      </w:r>
      <w:r w:rsidRPr="00000000" w:rsidR="00000000" w:rsidDel="00000000">
        <w:rPr>
          <w:sz w:val="24"/>
          <w:rtl w:val="0"/>
        </w:rPr>
        <w:t xml:space="preserve">, что она говорит.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 задумываясь, Гарри открыл следующую банку чая и поднёс её ко рту.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шутишь? Это даже хуже магловских газет, что, как мне казалось, физически невозможно.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резко обернулся: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Что-то не так?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ни кто иной, как Дарт Вейдер.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фыркнул: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Смеёшься? Слово </w:t>
      </w:r>
      <w:r w:rsidRPr="00000000" w:rsidR="00000000" w:rsidDel="00000000">
        <w:rPr>
          <w:i w:val="1"/>
          <w:sz w:val="24"/>
          <w:rtl w:val="0"/>
        </w:rPr>
        <w:t xml:space="preserve">Луны Лавгуд</w:t>
      </w:r>
      <w:r w:rsidRPr="00000000" w:rsidR="00000000" w:rsidDel="00000000">
        <w:rPr>
          <w:sz w:val="24"/>
          <w:rtl w:val="0"/>
        </w:rPr>
        <w:t xml:space="preserve"> против моего?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Чёрт-чёрт-чёрт.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Магического детектора лжи не существует, я прав?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Или ДНК-теста… пока что</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посмотрел по сторонам. Его глаза сузились: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и правда ничего не знаешь. </w:t>
      </w:r>
      <w:r w:rsidRPr="00000000" w:rsidR="00000000" w:rsidDel="00000000">
        <w:rPr>
          <w:sz w:val="24"/>
          <w:rtl w:val="0"/>
        </w:rPr>
        <w:t xml:space="preserve">Слушай, я объясню тебе как всё устроено, в смысле, как оно устроено на самом деле, словно ты уже попал в Слизерин и задал мне этот вопрос</w:t>
      </w:r>
      <w:r w:rsidRPr="00000000" w:rsidR="00000000" w:rsidDel="00000000">
        <w:rPr>
          <w:sz w:val="24"/>
          <w:rtl w:val="0"/>
        </w:rPr>
        <w:t xml:space="preserve">.</w:t>
      </w:r>
      <w:r w:rsidRPr="00000000" w:rsidR="00000000" w:rsidDel="00000000">
        <w:rPr>
          <w:sz w:val="24"/>
          <w:rtl w:val="0"/>
        </w:rPr>
        <w:t xml:space="preserve"> Но ты должен поклясться, что это останется между нами.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клянусь, — сказал Гарри.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RPr="00000000" w:rsidR="00000000" w:rsidDel="00000000">
        <w:rPr>
          <w:i w:val="1"/>
          <w:sz w:val="24"/>
          <w:rtl w:val="0"/>
        </w:rPr>
        <w:t xml:space="preserve">меня </w:t>
      </w:r>
      <w:r w:rsidRPr="00000000" w:rsidR="00000000" w:rsidDel="00000000">
        <w:rPr>
          <w:sz w:val="24"/>
          <w:rtl w:val="0"/>
        </w:rPr>
        <w:t xml:space="preserve">обвиняют в чём-то, </w:t>
      </w:r>
      <w:r w:rsidRPr="00000000" w:rsidR="00000000" w:rsidDel="00000000">
        <w:rPr>
          <w:sz w:val="24"/>
          <w:rtl w:val="0"/>
        </w:rPr>
        <w:t xml:space="preserve">п</w:t>
      </w:r>
      <w:r w:rsidRPr="00000000" w:rsidR="00000000" w:rsidDel="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Холодок пробежал по спине Гарри, подсказывая ему сохранять спокойное выражение лица и ровный голос.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Заметка на будущее: свергнуть правительство магической Британии при первой же возможности.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снова кашлянул, прочищая горло: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пожалуйста, пожалуйста, </w:t>
      </w:r>
      <w:r w:rsidRPr="00000000" w:rsidR="00000000" w:rsidDel="00000000">
        <w:rPr>
          <w:i w:val="1"/>
          <w:sz w:val="24"/>
          <w:rtl w:val="0"/>
        </w:rPr>
        <w:t xml:space="preserve">пожалуйста, </w:t>
      </w:r>
      <w:r w:rsidRPr="00000000" w:rsidR="00000000" w:rsidDel="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RPr="00000000" w:rsidR="00000000" w:rsidDel="00000000">
        <w:rPr>
          <w:i w:val="1"/>
          <w:sz w:val="24"/>
          <w:rtl w:val="0"/>
        </w:rPr>
        <w:t xml:space="preserve">теоретически</w:t>
      </w:r>
      <w:r w:rsidRPr="00000000" w:rsidR="00000000" w:rsidDel="00000000">
        <w:rPr>
          <w:sz w:val="24"/>
          <w:rtl w:val="0"/>
        </w:rPr>
        <w:t xml:space="preserve">, случится, если я перескажу в суде наш разговор, упомянув тебя в качестве автора?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если бы я не был Малфоем, у меня бы были неприятности, — самодовольно ответил Драко. — Но так как я </w:t>
      </w:r>
      <w:r w:rsidRPr="00000000" w:rsidR="00000000" w:rsidDel="00000000">
        <w:rPr>
          <w:i w:val="1"/>
          <w:sz w:val="24"/>
          <w:rtl w:val="0"/>
        </w:rPr>
        <w:t xml:space="preserve">Малфой</w:t>
      </w:r>
      <w:r w:rsidRPr="00000000" w:rsidR="00000000" w:rsidDel="00000000">
        <w:rPr>
          <w:sz w:val="24"/>
          <w:rtl w:val="0"/>
        </w:rPr>
        <w:t xml:space="preserve">… У отца есть голоса. И, полагаю, он разобьет тебя наголову… не думаю, что это </w:t>
      </w:r>
      <w:commentRangeStart w:id="7"/>
      <w:r w:rsidRPr="00000000" w:rsidR="00000000" w:rsidDel="00000000">
        <w:rPr>
          <w:sz w:val="24"/>
          <w:rtl w:val="0"/>
        </w:rPr>
        <w:t xml:space="preserve">дастся ему легко</w:t>
      </w:r>
      <w:commentRangeEnd w:id="7"/>
      <w:r w:rsidRPr="00000000" w:rsidR="00000000" w:rsidDel="00000000">
        <w:commentReference w:id="7"/>
      </w:r>
      <w:r w:rsidRPr="00000000" w:rsidR="00000000" w:rsidDel="00000000">
        <w:rPr>
          <w:sz w:val="24"/>
          <w:rtl w:val="0"/>
        </w:rPr>
        <w:t xml:space="preserve">, ведь </w:t>
      </w:r>
      <w:r w:rsidRPr="00000000" w:rsidR="00000000" w:rsidDel="00000000">
        <w:rPr>
          <w:i w:val="1"/>
          <w:sz w:val="24"/>
          <w:rtl w:val="0"/>
        </w:rPr>
        <w:t xml:space="preserve">ты</w:t>
      </w:r>
      <w:r w:rsidRPr="00000000" w:rsidR="00000000" w:rsidDel="00000000">
        <w:rPr>
          <w:sz w:val="24"/>
          <w:rtl w:val="0"/>
        </w:rPr>
        <w:t xml:space="preserve"> Мальчик-Который-Выжил, но моему отцу очень хорошо даются подобные вещи, — он нахмурился. — Кстати, это </w:t>
      </w:r>
      <w:r w:rsidRPr="00000000" w:rsidR="00000000" w:rsidDel="00000000">
        <w:rPr>
          <w:i w:val="1"/>
          <w:sz w:val="24"/>
          <w:rtl w:val="0"/>
        </w:rPr>
        <w:t xml:space="preserve">ты </w:t>
      </w:r>
      <w:r w:rsidRPr="00000000" w:rsidR="00000000" w:rsidDel="00000000">
        <w:rPr>
          <w:sz w:val="24"/>
          <w:rtl w:val="0"/>
        </w:rPr>
        <w:t xml:space="preserve">заговорил о том, чтобы убить её, почему же тебя не волнует, что </w:t>
      </w:r>
      <w:r w:rsidRPr="00000000" w:rsidR="00000000" w:rsidDel="00000000">
        <w:rPr>
          <w:i w:val="1"/>
          <w:sz w:val="24"/>
          <w:rtl w:val="0"/>
        </w:rPr>
        <w:t xml:space="preserve">я </w:t>
      </w:r>
      <w:r w:rsidRPr="00000000" w:rsidR="00000000" w:rsidDel="00000000">
        <w:rPr>
          <w:sz w:val="24"/>
          <w:rtl w:val="0"/>
        </w:rPr>
        <w:t xml:space="preserve">расскажу суду, если она вдруг умрёт?</w:t>
      </w:r>
    </w:p>
    <w:p w:rsidP="00000000" w:rsidRPr="00000000" w:rsidR="00000000" w:rsidDel="00000000" w:rsidRDefault="00000000">
      <w:pPr>
        <w:ind w:firstLine="555"/>
        <w:contextualSpacing w:val="0"/>
      </w:pPr>
      <w:r w:rsidRPr="00000000" w:rsidR="00000000" w:rsidDel="00000000">
        <w:rPr>
          <w:i w:val="1"/>
          <w:sz w:val="24"/>
          <w:rtl w:val="0"/>
        </w:rPr>
        <w:t xml:space="preserve">Ну почему всё пошло настолько наперекосяк?</w:t>
      </w:r>
      <w:r w:rsidRPr="00000000" w:rsidR="00000000" w:rsidDel="00000000">
        <w:rPr>
          <w:rtl w:val="0"/>
        </w:rPr>
      </w:r>
    </w:p>
    <w:p w:rsidP="00000000" w:rsidRPr="00000000" w:rsidR="00000000" w:rsidDel="00000000" w:rsidRDefault="00000000">
      <w:pPr>
        <w:ind w:firstLine="555"/>
        <w:contextualSpacing w:val="0"/>
      </w:pPr>
      <w:r w:rsidRPr="00000000" w:rsidR="00000000" w:rsidDel="00000000">
        <w:rPr>
          <w:sz w:val="24"/>
          <w:rtl w:val="0"/>
        </w:rPr>
        <w:t xml:space="preserve">— Я просто думал, что она старше! — ответил Гарри, не успев даже задуматься. — Не знаю, как здесь, но в магловской Британии убийство ребёнка расстраивает суды гораздо сильнее…</w:t>
      </w:r>
    </w:p>
    <w:p w:rsidP="00000000" w:rsidRPr="00000000" w:rsidR="00000000" w:rsidDel="00000000" w:rsidRDefault="00000000">
      <w:pPr>
        <w:ind w:firstLine="555"/>
        <w:contextualSpacing w:val="0"/>
      </w:pPr>
      <w:r w:rsidRPr="00000000" w:rsidR="00000000" w:rsidDel="00000000">
        <w:rPr>
          <w:sz w:val="24"/>
          <w:rtl w:val="0"/>
        </w:rPr>
        <w:t xml:space="preserve">— Ну, это естественно, — ответил Драко, хотя он по-прежнему смотрел на Гарри с лёгким подозрением. — Впрочем, всегда разумней не доводить ситуацию до вмешательства авроров. Если мы будем осторожны и не сделаем ничего, что нельзя поправить лечащими чарами, мы сможем стереть ей память и повторить всё через неделю. </w:t>
      </w:r>
    </w:p>
    <w:p w:rsidP="00000000" w:rsidRPr="00000000" w:rsidR="00000000" w:rsidDel="00000000" w:rsidRDefault="00000000">
      <w:pPr>
        <w:ind w:firstLine="555"/>
        <w:contextualSpacing w:val="0"/>
      </w:pPr>
      <w:r w:rsidRPr="00000000" w:rsidR="00000000" w:rsidDel="00000000">
        <w:rPr>
          <w:sz w:val="24"/>
          <w:rtl w:val="0"/>
        </w:rPr>
        <w:t xml:space="preserve">На этом месте светловолосый мальчик </w:t>
      </w:r>
      <w:r w:rsidRPr="00000000" w:rsidR="00000000" w:rsidDel="00000000">
        <w:rPr>
          <w:sz w:val="24"/>
          <w:rtl w:val="0"/>
        </w:rPr>
        <w:t xml:space="preserve">громко хихикнул</w:t>
      </w:r>
      <w:r w:rsidRPr="00000000" w:rsidR="00000000" w:rsidDel="00000000">
        <w:rPr>
          <w:sz w:val="24"/>
          <w:rtl w:val="0"/>
        </w:rPr>
        <w:t xml:space="preserve">: </w:t>
      </w:r>
    </w:p>
    <w:p w:rsidP="00000000" w:rsidRPr="00000000" w:rsidR="00000000" w:rsidDel="00000000" w:rsidRDefault="00000000">
      <w:pPr>
        <w:ind w:firstLine="555"/>
        <w:contextualSpacing w:val="0"/>
      </w:pPr>
      <w:r w:rsidRPr="00000000" w:rsidR="00000000" w:rsidDel="00000000">
        <w:rPr>
          <w:sz w:val="24"/>
          <w:rtl w:val="0"/>
        </w:rPr>
        <w:t xml:space="preserve">— </w:t>
      </w:r>
      <w:r w:rsidRPr="00000000" w:rsidR="00000000" w:rsidDel="00000000">
        <w:rPr>
          <w:sz w:val="24"/>
          <w:rtl w:val="0"/>
        </w:rPr>
        <w:t xml:space="preserve">Только представь</w:t>
      </w:r>
      <w:r w:rsidRPr="00000000" w:rsidR="00000000" w:rsidDel="00000000">
        <w:rPr>
          <w:sz w:val="24"/>
          <w:rtl w:val="0"/>
        </w:rPr>
        <w:t xml:space="preserve">, как она будет рассказывать</w:t>
      </w:r>
      <w:r w:rsidRPr="00000000" w:rsidR="00000000" w:rsidDel="00000000">
        <w:rPr>
          <w:sz w:val="24"/>
          <w:rtl w:val="0"/>
        </w:rPr>
        <w:t xml:space="preserve">, что её изнасиловали Драко Малфой </w:t>
      </w:r>
      <w:r w:rsidRPr="00000000" w:rsidR="00000000" w:rsidDel="00000000">
        <w:rPr>
          <w:i w:val="1"/>
          <w:sz w:val="24"/>
          <w:rtl w:val="0"/>
        </w:rPr>
        <w:t xml:space="preserve">и</w:t>
      </w:r>
      <w:r w:rsidRPr="00000000" w:rsidR="00000000" w:rsidDel="00000000">
        <w:rPr>
          <w:sz w:val="24"/>
          <w:rtl w:val="0"/>
        </w:rPr>
        <w:t xml:space="preserve"> Мальчик-Который-Выжил. Даже </w:t>
      </w:r>
      <w:r w:rsidRPr="00000000" w:rsidR="00000000" w:rsidDel="00000000">
        <w:rPr>
          <w:i w:val="1"/>
          <w:sz w:val="24"/>
          <w:rtl w:val="0"/>
        </w:rPr>
        <w:t xml:space="preserve">Дамблдор</w:t>
      </w:r>
      <w:r w:rsidRPr="00000000" w:rsidR="00000000" w:rsidDel="00000000">
        <w:rPr>
          <w:sz w:val="24"/>
          <w:rtl w:val="0"/>
        </w:rPr>
        <w:t xml:space="preserve"> не поверит ей.</w:t>
      </w:r>
    </w:p>
    <w:p w:rsidP="00000000" w:rsidRPr="00000000" w:rsidR="00000000" w:rsidDel="00000000" w:rsidRDefault="00000000">
      <w:pPr>
        <w:ind w:firstLine="555"/>
        <w:contextualSpacing w:val="0"/>
        <w:rPr/>
      </w:pPr>
      <w:r w:rsidRPr="00000000" w:rsidR="00000000" w:rsidDel="00000000">
        <w:rPr>
          <w:i w:val="1"/>
          <w:sz w:val="24"/>
          <w:rtl w:val="0"/>
        </w:rPr>
        <w:t xml:space="preserve">Я разорву этот твой жалкий магический огрызок средних веков на куски меньшие</w:t>
      </w:r>
      <w:r w:rsidRPr="00000000" w:rsidR="00000000" w:rsidDel="00000000">
        <w:rPr>
          <w:i w:val="1"/>
          <w:sz w:val="24"/>
          <w:rtl w:val="0"/>
        </w:rPr>
        <w:t xml:space="preserve">, чем составляющие его атомы.</w:t>
      </w:r>
    </w:p>
    <w:p w:rsidP="00000000" w:rsidRPr="00000000" w:rsidR="00000000" w:rsidDel="00000000" w:rsidRDefault="00000000">
      <w:pPr>
        <w:ind w:firstLine="555"/>
        <w:contextualSpacing w:val="0"/>
      </w:pPr>
      <w:r w:rsidRPr="00000000" w:rsidR="00000000" w:rsidDel="00000000">
        <w:rPr>
          <w:sz w:val="24"/>
          <w:rtl w:val="0"/>
        </w:rPr>
        <w:t xml:space="preserve">— Я бы предложил с этим не торопиться. Когда я узнал, что заголовок придумала девчонка младше меня, мне пришла в голову идея совершенно иной мести.</w:t>
      </w:r>
    </w:p>
    <w:p w:rsidP="00000000" w:rsidRPr="00000000" w:rsidR="00000000" w:rsidDel="00000000" w:rsidRDefault="00000000">
      <w:pPr>
        <w:ind w:firstLine="555"/>
        <w:contextualSpacing w:val="0"/>
        <w:rPr/>
      </w:pPr>
      <w:r w:rsidRPr="00000000" w:rsidR="00000000" w:rsidDel="00000000">
        <w:rPr>
          <w:sz w:val="24"/>
          <w:rtl w:val="0"/>
        </w:rPr>
        <w:t xml:space="preserve">— М-да? Рассказывай, — </w:t>
      </w:r>
      <w:r w:rsidRPr="00000000" w:rsidR="00000000" w:rsidDel="00000000">
        <w:rPr>
          <w:sz w:val="24"/>
          <w:rtl w:val="0"/>
        </w:rPr>
        <w:t xml:space="preserve">сказал Драко и поднёс банку с Прыским чаем ко рту.</w:t>
      </w:r>
    </w:p>
    <w:p w:rsidP="00000000" w:rsidRPr="00000000" w:rsidR="00000000" w:rsidDel="00000000" w:rsidRDefault="00000000">
      <w:pPr>
        <w:ind w:firstLine="555"/>
        <w:contextualSpacing w:val="0"/>
        <w:rPr/>
      </w:pPr>
      <w:r w:rsidRPr="00000000" w:rsidR="00000000" w:rsidDel="00000000">
        <w:rPr>
          <w:sz w:val="24"/>
          <w:rtl w:val="0"/>
        </w:rPr>
        <w:t xml:space="preserve">Гарри не знал, работает ли это заклинание чаще, чем раз за выпитую банку, но так он </w:t>
      </w:r>
      <w:r w:rsidRPr="00000000" w:rsidR="00000000" w:rsidDel="00000000">
        <w:rPr>
          <w:i w:val="1"/>
          <w:sz w:val="24"/>
          <w:rtl w:val="0"/>
        </w:rPr>
        <w:t xml:space="preserve">мог</w:t>
      </w:r>
      <w:r w:rsidRPr="00000000" w:rsidR="00000000" w:rsidDel="00000000">
        <w:rPr>
          <w:sz w:val="24"/>
          <w:rtl w:val="0"/>
        </w:rPr>
        <w:t xml:space="preserve"> избежать обвинений, главное — точно рассчитать момент.</w:t>
      </w:r>
    </w:p>
    <w:p w:rsidP="00000000" w:rsidRPr="00000000" w:rsidR="00000000" w:rsidDel="00000000" w:rsidRDefault="00000000">
      <w:pPr>
        <w:ind w:firstLine="555"/>
        <w:contextualSpacing w:val="0"/>
        <w:rPr/>
      </w:pPr>
      <w:r w:rsidRPr="00000000" w:rsidR="00000000" w:rsidDel="00000000">
        <w:rPr>
          <w:i w:val="1"/>
          <w:sz w:val="24"/>
          <w:rtl w:val="0"/>
        </w:rPr>
        <w:t xml:space="preserve">— Думаю, что однажды я женюсь на этой девушке.</w:t>
      </w:r>
    </w:p>
    <w:p w:rsidP="00000000" w:rsidRPr="00000000" w:rsidR="00000000" w:rsidDel="00000000" w:rsidRDefault="00000000">
      <w:pPr>
        <w:ind w:firstLine="555"/>
        <w:contextualSpacing w:val="0"/>
        <w:rPr/>
      </w:pPr>
      <w:r w:rsidRPr="00000000" w:rsidR="00000000" w:rsidDel="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P="00000000" w:rsidRPr="00000000" w:rsidR="00000000" w:rsidDel="00000000" w:rsidRDefault="00000000">
      <w:pPr>
        <w:ind w:firstLine="555"/>
        <w:contextualSpacing w:val="0"/>
        <w:rPr/>
      </w:pPr>
      <w:r w:rsidRPr="00000000" w:rsidR="00000000" w:rsidDel="00000000">
        <w:rPr>
          <w:i w:val="1"/>
          <w:sz w:val="24"/>
          <w:rtl w:val="0"/>
        </w:rPr>
        <w:t xml:space="preserve">— Ты спятил?</w:t>
      </w:r>
    </w:p>
    <w:p w:rsidP="00000000" w:rsidRPr="00000000" w:rsidR="00000000" w:rsidDel="00000000" w:rsidRDefault="00000000">
      <w:pPr>
        <w:ind w:firstLine="555"/>
        <w:contextualSpacing w:val="0"/>
        <w:rPr/>
      </w:pPr>
      <w:r w:rsidRPr="00000000" w:rsidR="00000000" w:rsidDel="00000000">
        <w:rPr>
          <w:sz w:val="24"/>
          <w:rtl w:val="0"/>
        </w:rPr>
        <w:t xml:space="preserve">— Наоборот, мой разум чист, как снег в горах.</w:t>
      </w:r>
    </w:p>
    <w:p w:rsidP="00000000" w:rsidRPr="00000000" w:rsidR="00000000" w:rsidDel="00000000" w:rsidRDefault="00000000">
      <w:pPr>
        <w:ind w:firstLine="555"/>
        <w:contextualSpacing w:val="0"/>
      </w:pPr>
      <w:r w:rsidRPr="00000000" w:rsidR="00000000" w:rsidDel="00000000">
        <w:rPr>
          <w:sz w:val="24"/>
          <w:rtl w:val="0"/>
        </w:rPr>
        <w:t xml:space="preserve">— У тебя более извращённый вкус, чем у Лестренджей</w:t>
      </w:r>
      <w:r w:rsidRPr="00000000" w:rsidR="00000000" w:rsidDel="00000000">
        <w:rPr>
          <w:sz w:val="24"/>
          <w:rtl w:val="0"/>
        </w:rPr>
        <w:t xml:space="preserve">, — сказал Драко, судя по всему, даже с некоторым восхищением. — И, я так понимаю, ты хочешь получить её себе целиком?</w:t>
      </w:r>
    </w:p>
    <w:p w:rsidP="00000000" w:rsidRPr="00000000" w:rsidR="00000000" w:rsidDel="00000000" w:rsidRDefault="00000000">
      <w:pPr>
        <w:ind w:firstLine="555"/>
        <w:contextualSpacing w:val="0"/>
      </w:pPr>
      <w:r w:rsidRPr="00000000" w:rsidR="00000000" w:rsidDel="00000000">
        <w:rPr>
          <w:sz w:val="24"/>
          <w:rtl w:val="0"/>
        </w:rPr>
        <w:t xml:space="preserve">— Ага. Могу как-нибудь оказать тебе услугу в ответ…</w:t>
      </w:r>
    </w:p>
    <w:p w:rsidP="00000000" w:rsidRPr="00000000" w:rsidR="00000000" w:rsidDel="00000000" w:rsidRDefault="00000000">
      <w:pPr>
        <w:ind w:firstLine="555"/>
        <w:contextualSpacing w:val="0"/>
        <w:rPr/>
      </w:pPr>
      <w:r w:rsidRPr="00000000" w:rsidR="00000000" w:rsidDel="00000000">
        <w:rPr>
          <w:sz w:val="24"/>
          <w:rtl w:val="0"/>
        </w:rPr>
        <w:t xml:space="preserve">Драко отмахнулся:</w:t>
      </w:r>
    </w:p>
    <w:p w:rsidP="00000000" w:rsidRPr="00000000" w:rsidR="00000000" w:rsidDel="00000000" w:rsidRDefault="00000000">
      <w:pPr>
        <w:ind w:firstLine="555"/>
        <w:contextualSpacing w:val="0"/>
        <w:rPr/>
      </w:pPr>
      <w:r w:rsidRPr="00000000" w:rsidR="00000000" w:rsidDel="00000000">
        <w:rPr>
          <w:sz w:val="24"/>
          <w:rtl w:val="0"/>
        </w:rPr>
        <w:t xml:space="preserve">— Да ладно, забирай даром.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RPr="00000000" w:rsidR="00000000" w:rsidDel="00000000">
        <w:rPr>
          <w:i w:val="1"/>
          <w:sz w:val="24"/>
          <w:rtl w:val="0"/>
        </w:rPr>
        <w:t xml:space="preserve">не</w:t>
      </w:r>
      <w:r w:rsidRPr="00000000" w:rsidR="00000000" w:rsidDel="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мог сказать </w:t>
      </w:r>
      <w:r w:rsidRPr="00000000" w:rsidR="00000000" w:rsidDel="00000000">
        <w:rPr>
          <w:i w:val="1"/>
          <w:sz w:val="24"/>
          <w:rtl w:val="0"/>
        </w:rPr>
        <w:t xml:space="preserve">только</w:t>
      </w:r>
      <w:r w:rsidRPr="00000000" w:rsidR="00000000" w:rsidDel="00000000">
        <w:rPr>
          <w:sz w:val="24"/>
          <w:rtl w:val="0"/>
        </w:rPr>
        <w:t xml:space="preserve"> злой мутант. Но это было очень обыденно, очень по-человечески, почти нормой: Драко не считал своих врагов людьми.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Для одной девочки. Не для остальных.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Интересно, сложно ли будет составить список всех поборников чистоты крови и убить их?</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Подобное пробовали сделать во время Французской Революции: </w:t>
      </w:r>
      <w:commentRangeStart w:id="8"/>
      <w:r w:rsidRPr="00000000" w:rsidR="00000000" w:rsidDel="00000000">
        <w:rPr>
          <w:sz w:val="24"/>
          <w:rtl w:val="0"/>
        </w:rPr>
        <w:t xml:space="preserve">пересчитать</w:t>
      </w:r>
      <w:commentRangeEnd w:id="8"/>
      <w:r w:rsidRPr="00000000" w:rsidR="00000000" w:rsidDel="00000000">
        <w:commentReference w:id="8"/>
      </w:r>
      <w:r w:rsidRPr="00000000" w:rsidR="00000000" w:rsidDel="00000000">
        <w:rPr>
          <w:sz w:val="24"/>
          <w:rtl w:val="0"/>
        </w:rPr>
        <w:t xml:space="preserve">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посмотрел в небо, на бледный круг луны, видимый в безоблачной утренней синеве.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Сломанный, испорченный, безумный, жестокий, кровавый, тёмный мир. Разве новость? Ты всегда знал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 не доверяя своему голосу.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RPr="00000000" w:rsidR="00000000" w:rsidDel="00000000">
        <w:rPr>
          <w:i w:val="1"/>
          <w:sz w:val="24"/>
          <w:rtl w:val="0"/>
        </w:rPr>
        <w:t xml:space="preserve">я </w:t>
      </w:r>
      <w:r w:rsidRPr="00000000" w:rsidR="00000000" w:rsidDel="00000000">
        <w:rPr>
          <w:sz w:val="24"/>
          <w:rtl w:val="0"/>
        </w:rPr>
        <w:t xml:space="preserve">не могу себе позволить. Хочешь попробовать? Почувствовать, каково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Ах ты маленький, </w:t>
      </w:r>
      <w:commentRangeStart w:id="9"/>
      <w:r w:rsidRPr="00000000" w:rsidR="00000000" w:rsidDel="00000000">
        <w:rPr>
          <w:i w:val="1"/>
          <w:sz w:val="24"/>
          <w:rtl w:val="0"/>
        </w:rPr>
        <w:t xml:space="preserve">ловкий</w:t>
      </w:r>
      <w:commentRangeEnd w:id="9"/>
      <w:r w:rsidRPr="00000000" w:rsidR="00000000" w:rsidDel="00000000">
        <w:commentReference w:id="9"/>
      </w:r>
      <w:r w:rsidRPr="00000000" w:rsidR="00000000" w:rsidDel="00000000">
        <w:rPr>
          <w:i w:val="1"/>
          <w:sz w:val="24"/>
          <w:rtl w:val="0"/>
        </w:rPr>
        <w:t xml:space="preserve"> змей. Всего одиннадцать лет, а ты уже выманиваешь свою добычу из безопасной норки. Может, тебя слишком поздно спасать, Драко?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задумался, решился, выбрал тактику: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Драко, расскажи про чистоту крови. Я же в этом новичок.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Тот широко улыбнулся: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Тебе действительно надо встретиться с отцом и спросить у него. Он наш лидер.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Расскажи короткий вариант.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w:t>
      </w:r>
      <w:commentRangeStart w:id="10"/>
      <w:r w:rsidRPr="00000000" w:rsidR="00000000" w:rsidDel="00000000">
        <w:rPr>
          <w:sz w:val="24"/>
          <w:rtl w:val="0"/>
        </w:rPr>
        <w:t xml:space="preserve">У этой модели была своя проверенная </w:t>
      </w:r>
      <w:r w:rsidRPr="00000000" w:rsidR="00000000" w:rsidDel="00000000">
        <w:rPr>
          <w:i w:val="1"/>
          <w:sz w:val="24"/>
          <w:rtl w:val="0"/>
        </w:rPr>
        <w:t xml:space="preserve">противоположность</w:t>
      </w:r>
      <w:commentRangeEnd w:id="10"/>
      <w:r w:rsidRPr="00000000" w:rsidR="00000000" w:rsidDel="00000000">
        <w:commentReference w:id="10"/>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покосился по сторонам: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 Что значит «</w:t>
      </w:r>
      <w:r w:rsidRPr="00000000" w:rsidR="00000000" w:rsidDel="00000000">
        <w:rPr>
          <w:i w:val="1"/>
          <w:sz w:val="24"/>
          <w:rtl w:val="0"/>
        </w:rPr>
        <w:t xml:space="preserve">мы»</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RPr="00000000" w:rsidR="00000000" w:rsidDel="00000000">
        <w:rPr>
          <w:i w:val="1"/>
          <w:sz w:val="24"/>
          <w:rtl w:val="0"/>
        </w:rPr>
        <w:t xml:space="preserve">собственная </w:t>
      </w:r>
      <w:r w:rsidRPr="00000000" w:rsidR="00000000" w:rsidDel="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отпрянул на пару шагов. На его лице застыла смесь страха и недоверия.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О чём ты говоришь, Мерлин тебя побери?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Эй, я ведь </w:t>
      </w:r>
      <w:r w:rsidRPr="00000000" w:rsidR="00000000" w:rsidDel="00000000">
        <w:rPr>
          <w:i w:val="1"/>
          <w:sz w:val="24"/>
          <w:rtl w:val="0"/>
        </w:rPr>
        <w:t xml:space="preserve">тебя </w:t>
      </w:r>
      <w:r w:rsidRPr="00000000" w:rsidR="00000000" w:rsidDel="00000000">
        <w:rPr>
          <w:sz w:val="24"/>
          <w:rtl w:val="0"/>
        </w:rPr>
        <w:t xml:space="preserve">выслушал, теперь твоя очередь.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w:t>
      </w:r>
      <w:commentRangeStart w:id="11"/>
      <w:commentRangeStart w:id="12"/>
      <w:r w:rsidRPr="00000000" w:rsidR="00000000" w:rsidDel="00000000">
        <w:rPr>
          <w:i w:val="1"/>
          <w:sz w:val="24"/>
          <w:rtl w:val="0"/>
        </w:rPr>
        <w:t xml:space="preserve">Грубо вышло</w:t>
      </w:r>
      <w:commentRangeEnd w:id="11"/>
      <w:r w:rsidRPr="00000000" w:rsidR="00000000" w:rsidDel="00000000">
        <w:commentReference w:id="11"/>
      </w:r>
      <w:commentRangeEnd w:id="12"/>
      <w:r w:rsidRPr="00000000" w:rsidR="00000000" w:rsidDel="00000000">
        <w:commentReference w:id="12"/>
      </w:r>
      <w:r w:rsidRPr="00000000" w:rsidR="00000000" w:rsidDel="00000000">
        <w:rPr>
          <w:i w:val="1"/>
          <w:sz w:val="24"/>
          <w:rtl w:val="0"/>
        </w:rPr>
        <w:t xml:space="preserve">»</w:t>
      </w:r>
      <w:r w:rsidRPr="00000000" w:rsidR="00000000" w:rsidDel="00000000">
        <w:rPr>
          <w:sz w:val="24"/>
          <w:rtl w:val="0"/>
        </w:rPr>
        <w:t xml:space="preserve">, — мысленно упрекнул себя Гарри, но Драко перестал пятиться и, кажется, готов был слушать.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 Чего?</w:t>
      </w:r>
      <w:r w:rsidRPr="00000000" w:rsidR="00000000" w:rsidDel="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Та самая Фотография.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С большой буквы «Ф».</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Вот, — голос Гарри звенел от распиравшей его гордости, — так Земля выглядит с Луны.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медленно склонился над снимком, на его лице было странное выражение.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это настоящая фотография, то почему она не двигается?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Не двигается? </w:t>
      </w:r>
      <w:r w:rsidRPr="00000000" w:rsidR="00000000" w:rsidDel="00000000">
        <w:rPr>
          <w:sz w:val="24"/>
          <w:rtl w:val="0"/>
        </w:rPr>
        <w:t xml:space="preserve">А-а.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указал на человека в скафандре и дрожащим голосом спросил: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 это что?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Это люди. На них специальные костюмы, которые дают возможность дышать, потому что на Луне нет воздуха.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Невозможно, — прошептал Драко. В его глазах были страх и растерянность. — Нет, маглы бы не смогли сделать подобное. </w:t>
      </w:r>
      <w:r w:rsidRPr="00000000" w:rsidR="00000000" w:rsidDel="00000000">
        <w:rPr>
          <w:i w:val="1"/>
          <w:sz w:val="24"/>
          <w:rtl w:val="0"/>
        </w:rPr>
        <w:t xml:space="preserve">Как</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отобрал у него книгу и снова начал листать, пока не нашёл то, что искал.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w:t>
      </w:r>
      <w:commentRangeStart w:id="13"/>
      <w:r w:rsidRPr="00000000" w:rsidR="00000000" w:rsidDel="00000000">
        <w:rPr>
          <w:sz w:val="24"/>
          <w:rtl w:val="0"/>
        </w:rPr>
        <w:t xml:space="preserve">«Империус»</w:t>
      </w:r>
      <w:commentRangeEnd w:id="13"/>
      <w:r w:rsidRPr="00000000" w:rsidR="00000000" w:rsidDel="00000000">
        <w:commentReference w:id="13"/>
      </w:r>
      <w:r w:rsidRPr="00000000" w:rsidR="00000000" w:rsidDel="00000000">
        <w:rPr>
          <w:sz w:val="24"/>
          <w:rtl w:val="0"/>
        </w:rPr>
        <w:t xml:space="preserve">,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w:t>
      </w:r>
      <w:commentRangeStart w:id="14"/>
      <w:r w:rsidRPr="00000000" w:rsidR="00000000" w:rsidDel="00000000">
        <w:rPr>
          <w:sz w:val="24"/>
          <w:rtl w:val="0"/>
        </w:rPr>
        <w:t xml:space="preserve">«Империус» </w:t>
      </w:r>
      <w:commentRangeEnd w:id="14"/>
      <w:r w:rsidRPr="00000000" w:rsidR="00000000" w:rsidDel="00000000">
        <w:commentReference w:id="14"/>
      </w:r>
      <w:r w:rsidRPr="00000000" w:rsidR="00000000" w:rsidDel="00000000">
        <w:rPr>
          <w:sz w:val="24"/>
          <w:rtl w:val="0"/>
        </w:rPr>
        <w:t xml:space="preserve">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RPr="00000000" w:rsidR="00000000" w:rsidDel="00000000">
        <w:rPr>
          <w:i w:val="1"/>
          <w:sz w:val="24"/>
          <w:rtl w:val="0"/>
        </w:rPr>
        <w:t xml:space="preserve">знать,</w:t>
      </w:r>
      <w:r w:rsidRPr="00000000" w:rsidR="00000000" w:rsidDel="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RPr="00000000" w:rsidR="00000000" w:rsidDel="00000000">
        <w:rPr>
          <w:i w:val="1"/>
          <w:sz w:val="24"/>
          <w:rtl w:val="0"/>
        </w:rPr>
        <w:t xml:space="preserve">ничто</w:t>
      </w:r>
      <w:r w:rsidRPr="00000000" w:rsidR="00000000" w:rsidDel="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Но… — голос Малфоя дрожал. — Если </w:t>
      </w:r>
      <w:r w:rsidRPr="00000000" w:rsidR="00000000" w:rsidDel="00000000">
        <w:rPr>
          <w:i w:val="1"/>
          <w:sz w:val="24"/>
          <w:rtl w:val="0"/>
        </w:rPr>
        <w:t xml:space="preserve">маглы</w:t>
      </w:r>
      <w:r w:rsidRPr="00000000" w:rsidR="00000000" w:rsidDel="00000000">
        <w:rPr>
          <w:sz w:val="24"/>
          <w:rtl w:val="0"/>
        </w:rPr>
        <w:t xml:space="preserve"> обладают такой силой… то… для чего же мы?..</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RPr="00000000" w:rsidR="00000000" w:rsidDel="00000000">
        <w:rPr>
          <w:i w:val="1"/>
          <w:sz w:val="24"/>
          <w:rtl w:val="0"/>
        </w:rPr>
        <w:t xml:space="preserve">собой</w:t>
      </w:r>
      <w:r w:rsidRPr="00000000" w:rsidR="00000000" w:rsidDel="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RPr="00000000" w:rsidR="00000000" w:rsidDel="00000000">
        <w:rPr>
          <w:i w:val="1"/>
          <w:sz w:val="24"/>
          <w:rtl w:val="0"/>
        </w:rPr>
        <w:t xml:space="preserve">меня</w:t>
      </w:r>
      <w:r w:rsidRPr="00000000" w:rsidR="00000000" w:rsidDel="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Тот оторвал взгляд от книги и посмотрел на Гарри. На его лице появилось понимание.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Волшебники могут научиться использовать эту силу.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Теперь очень осторожно… приманка готова, дальше — крючок…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Если будешь думать о себе, как о </w:t>
      </w:r>
      <w:r w:rsidRPr="00000000" w:rsidR="00000000" w:rsidDel="00000000">
        <w:rPr>
          <w:i w:val="1"/>
          <w:sz w:val="24"/>
          <w:rtl w:val="0"/>
        </w:rPr>
        <w:t xml:space="preserve">человеке</w:t>
      </w:r>
      <w:r w:rsidRPr="00000000" w:rsidR="00000000" w:rsidDel="00000000">
        <w:rPr>
          <w:sz w:val="24"/>
          <w:rtl w:val="0"/>
        </w:rPr>
        <w:t xml:space="preserve">, а не как о волшебнике, то сможешь тренировать и совершенствовать способности, присущие </w:t>
      </w:r>
      <w:r w:rsidRPr="00000000" w:rsidR="00000000" w:rsidDel="00000000">
        <w:rPr>
          <w:i w:val="1"/>
          <w:sz w:val="24"/>
          <w:rtl w:val="0"/>
        </w:rPr>
        <w:t xml:space="preserve">человеку</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ведь не обязан знать, что такой инструкции он не найдет </w:t>
      </w:r>
      <w:r w:rsidRPr="00000000" w:rsidR="00000000" w:rsidDel="00000000">
        <w:rPr>
          <w:i w:val="1"/>
          <w:sz w:val="24"/>
          <w:rtl w:val="0"/>
        </w:rPr>
        <w:t xml:space="preserve">ни в одном</w:t>
      </w:r>
      <w:r w:rsidRPr="00000000" w:rsidR="00000000" w:rsidDel="00000000">
        <w:rPr>
          <w:sz w:val="24"/>
          <w:rtl w:val="0"/>
        </w:rPr>
        <w:t xml:space="preserve"> научном труде.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Малфой крепко задумался.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уже… сделал это?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В какой-то мере, — признался Гарри. — Я ещё не закончил обучение. Не в одиннадцать лет. Но, видишь ли, мой отец </w:t>
      </w:r>
      <w:r w:rsidRPr="00000000" w:rsidR="00000000" w:rsidDel="00000000">
        <w:rPr>
          <w:i w:val="1"/>
          <w:sz w:val="24"/>
          <w:rtl w:val="0"/>
        </w:rPr>
        <w:t xml:space="preserve">тоже </w:t>
      </w:r>
      <w:r w:rsidRPr="00000000" w:rsidR="00000000" w:rsidDel="00000000">
        <w:rPr>
          <w:sz w:val="24"/>
          <w:rtl w:val="0"/>
        </w:rPr>
        <w:t xml:space="preserve">нанимал мне преподавателей.</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медленно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дьявольски расхохотался, тут это было к месту: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RPr="00000000" w:rsidR="00000000" w:rsidDel="00000000">
        <w:rPr>
          <w:i w:val="1"/>
          <w:sz w:val="24"/>
          <w:rtl w:val="0"/>
        </w:rPr>
        <w:t xml:space="preserve">на самом деле</w:t>
      </w:r>
      <w:r w:rsidRPr="00000000" w:rsidR="00000000" w:rsidDel="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На лице Драко застыло благоговение: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Зачем ты рассказываешь это </w:t>
      </w:r>
      <w:r w:rsidRPr="00000000" w:rsidR="00000000" w:rsidDel="00000000">
        <w:rPr>
          <w:i w:val="1"/>
          <w:sz w:val="24"/>
          <w:rtl w:val="0"/>
        </w:rPr>
        <w:t xml:space="preserve">мне</w:t>
      </w:r>
      <w:r w:rsidRPr="00000000" w:rsidR="00000000" w:rsidDel="00000000">
        <w:rPr>
          <w:sz w:val="24"/>
          <w:rtl w:val="0"/>
        </w:rPr>
        <w:t xml:space="preserve">?</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Ну… немногие люди представляют, как </w:t>
      </w:r>
      <w:r w:rsidRPr="00000000" w:rsidR="00000000" w:rsidDel="00000000">
        <w:rPr>
          <w:i w:val="1"/>
          <w:sz w:val="24"/>
          <w:rtl w:val="0"/>
        </w:rPr>
        <w:t xml:space="preserve">следует </w:t>
      </w:r>
      <w:r w:rsidRPr="00000000" w:rsidR="00000000" w:rsidDel="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RPr="00000000" w:rsidR="00000000" w:rsidDel="00000000">
        <w:rPr>
          <w:i w:val="1"/>
          <w:sz w:val="24"/>
          <w:rtl w:val="0"/>
        </w:rPr>
        <w:t xml:space="preserve">не</w:t>
      </w:r>
      <w:r w:rsidRPr="00000000" w:rsidR="00000000" w:rsidDel="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кивнул, как будто он наконец услышал что-то, что мог понять: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И какова же плата?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Умение признавать свои ошибки.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Эм-м, — сказал Драко после драматической паузы, длившейся некоторое время, — ты можешь пояснить?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Ага, — насторожился Драко, — знаешь, мой отец говорит, что эта фраза никогда не предвещает ничего хорошего.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w:t>
      </w:r>
      <w:commentRangeStart w:id="15"/>
      <w:r w:rsidRPr="00000000" w:rsidR="00000000" w:rsidDel="00000000">
        <w:rPr>
          <w:sz w:val="24"/>
          <w:rtl w:val="0"/>
        </w:rPr>
        <w:t xml:space="preserve">чтобы</w:t>
      </w:r>
      <w:commentRangeEnd w:id="15"/>
      <w:r w:rsidRPr="00000000" w:rsidR="00000000" w:rsidDel="00000000">
        <w:commentReference w:id="15"/>
      </w:r>
      <w:r w:rsidRPr="00000000" w:rsidR="00000000" w:rsidDel="00000000">
        <w:rPr>
          <w:sz w:val="24"/>
          <w:rtl w:val="0"/>
        </w:rPr>
        <w:t xml:space="preserve"> разогреть застывшую кровь.</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 Здравствуйте, мистер Бронз, — произнесла одна из замаскированных фигур, — не хотите ли вступить в Орден Хаоса?</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 </w:t>
      </w:r>
    </w:p>
    <w:p w:rsidP="00000000" w:rsidRPr="00000000" w:rsidR="00000000" w:rsidDel="00000000" w:rsidRDefault="00000000">
      <w:pPr>
        <w:keepNext w:val="0"/>
        <w:keepLines w:val="0"/>
        <w:widowControl w:val="0"/>
        <w:spacing w:lineRule="auto" w:line="276"/>
        <w:contextualSpacing w:val="0"/>
        <w:jc w:val="center"/>
      </w:pPr>
      <w:r w:rsidRPr="00000000" w:rsidR="00000000" w:rsidDel="00000000">
        <w:rPr>
          <w:sz w:val="24"/>
          <w:rtl w:val="0"/>
        </w:rPr>
        <w:t xml:space="preserve">* * *</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Послесловие: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RPr="00000000" w:rsidR="00000000" w:rsidDel="00000000">
        <w:rPr>
          <w:i w:val="1"/>
          <w:sz w:val="24"/>
          <w:rtl w:val="0"/>
        </w:rPr>
        <w:t xml:space="preserve">дурацкой</w:t>
      </w:r>
      <w:r w:rsidRPr="00000000" w:rsidR="00000000" w:rsidDel="00000000">
        <w:rPr>
          <w:sz w:val="24"/>
          <w:rtl w:val="0"/>
        </w:rPr>
        <w:t xml:space="preserve"> идеи, что </w:t>
      </w:r>
      <w:r w:rsidRPr="00000000" w:rsidR="00000000" w:rsidDel="00000000">
        <w:rPr>
          <w:i w:val="1"/>
          <w:sz w:val="24"/>
          <w:rtl w:val="0"/>
        </w:rPr>
        <w:t xml:space="preserve">все </w:t>
      </w:r>
      <w:r w:rsidRPr="00000000" w:rsidR="00000000" w:rsidDel="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«Дорогой отец», — начал Драко и остановился.</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Чернила медленно стекали с пера, оставляя на пергаменте пятна рядом с написанным.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RPr="00000000" w:rsidR="00000000" w:rsidDel="00000000">
        <w:rPr>
          <w:i w:val="1"/>
          <w:sz w:val="24"/>
          <w:rtl w:val="0"/>
        </w:rPr>
        <w:t xml:space="preserve">его игра</w:t>
      </w:r>
      <w:r w:rsidRPr="00000000" w:rsidR="00000000" w:rsidDel="00000000">
        <w:rPr>
          <w:sz w:val="24"/>
          <w:rtl w:val="0"/>
        </w:rPr>
        <w:t xml:space="preserve">. И если он всё сейчас выдаст отцу, то тот займёт в игре его место.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RPr="00000000" w:rsidR="00000000" w:rsidDel="00000000">
        <w:rPr>
          <w:i w:val="1"/>
          <w:sz w:val="24"/>
          <w:rtl w:val="0"/>
        </w:rPr>
        <w:t xml:space="preserve">главный рычаг, </w:t>
      </w:r>
      <w:r w:rsidRPr="00000000" w:rsidR="00000000" w:rsidDel="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«Дорогой отец,</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Вскоре сова вернулась с ответом.</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«Мой любимый сын,</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P="00000000" w:rsidRPr="00000000" w:rsidR="00000000" w:rsidDel="00000000" w:rsidRDefault="00000000">
      <w:pPr>
        <w:keepNext w:val="0"/>
        <w:keepLines w:val="0"/>
        <w:widowControl w:val="0"/>
        <w:spacing w:lineRule="auto" w:after="0" w:line="240" w:before="0"/>
        <w:ind w:left="0" w:firstLine="555" w:right="0"/>
        <w:contextualSpacing w:val="0"/>
        <w:jc w:val="left"/>
      </w:pPr>
      <w:r w:rsidRPr="00000000" w:rsidR="00000000" w:rsidDel="00000000">
        <w:rPr>
          <w:sz w:val="24"/>
          <w:rtl w:val="0"/>
        </w:rPr>
        <w:t xml:space="preserve">Драко некоторое время всматривался в письмо, а потом бросил его в огонь.</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date="2014-07-31T09:16:53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Оставить курсив на "что", воскл. знак в конце...</w:t>
      </w:r>
    </w:p>
  </w:comment>
  <w:comment w:id="2" w:date="2014-07-31T09:31:12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оставить курсив только на "мороженом", +воскл. знак</w:t>
      </w:r>
    </w:p>
  </w:comment>
  <w:comment w:id="8" w:date="2014-07-21T12:26:38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"составить список" или просто "отсечь всё, что ниже шей врагов прогресса", но НЕ "пересчитать": арифметика, думаю, мало интересовала поборников прогресса</w:t>
      </w:r>
    </w:p>
  </w:comment>
  <w:comment w:id="5" w:date="2014-07-18T10:52: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"Один из моих преподавателей тоже так говорил"?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так естественней.</w:t>
      </w:r>
    </w:p>
  </w:comment>
  <w:comment w:id="10" w:date="2014-04-20T21:20: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что здесь counter - это не противоположность, а ответ, противодействие.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на это уже есть готовый ответ"?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Также возникает вопрос, а правильно ли передавать pattern как "модель"? "Стандартная схема"?</w:t>
      </w:r>
    </w:p>
  </w:comment>
  <w:comment w:id="0" w:date="2014-07-31T09:14:56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w:t>
      </w:r>
    </w:p>
  </w:comment>
  <w:comment w:id="14" w:date="2014-07-31T09:38:11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1" w:date="2014-07-31T09:37:00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"грубо", а "неуклюже" или "топорно". И, быть может, не "вышло", а "получилось"?</w:t>
      </w:r>
    </w:p>
  </w:comment>
  <w:comment w:id="12" w:date="2014-07-31T09:37:00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-кавычки</w:t>
      </w:r>
    </w:p>
  </w:comment>
  <w:comment w:id="9" w:date="2014-07-21T12:29:35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 же "хитрый" или, даже, "коварный"? Или даже "Ах ты коварный змеёныш", поскольку "маленький, коварный" как-то по-дурацки звучит.</w:t>
      </w:r>
    </w:p>
  </w:comment>
  <w:comment w:id="6" w:date="2014-07-18T09:09:0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английской версии уже десятелетнюю</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"Not a guy. A girl. A ten-year-old girl, can you believe it?</w:t>
      </w:r>
    </w:p>
  </w:comment>
  <w:comment w:id="3" w:date="2014-07-31T09:31:55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 +курсив</w:t>
      </w:r>
    </w:p>
  </w:comment>
  <w:comment w:id="4" w:date="2014-07-31T09:33:24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-курсив</w:t>
      </w:r>
    </w:p>
  </w:comment>
  <w:comment w:id="15" w:date="2014-07-21T12:44:14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"подышать воздухом и разогреть застывшую кровь"? Ближе к оригиналу и быть может удачнее.</w:t>
      </w:r>
    </w:p>
  </w:comment>
  <w:comment w:id="13" w:date="2014-07-31T09:37:59Z" w:author="Илья Погорел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-кавычки +курсив</w:t>
      </w:r>
    </w:p>
  </w:comment>
  <w:comment w:id="7" w:date="2014-07-21T12:20:49Z" w:author="kuuffff">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будет легко" будет лучше, позволит избавиться от лишнего местоимения и повторения глагола "даваться".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28"/>
    </w:rPr>
  </w:style>
  <w:style w:styleId="Heading2" w:type="paragraph">
    <w:name w:val="heading 2"/>
    <w:basedOn w:val="Normal"/>
    <w:next w:val="Normal"/>
    <w:pPr>
      <w:contextualSpacing w:val="1"/>
      <w:jc w:val="center"/>
    </w:pPr>
    <w:rPr>
      <w:b w:val="1"/>
      <w:sz w:val="24"/>
    </w:rPr>
  </w:style>
  <w:style w:styleId="Heading3" w:type="paragraph">
    <w:name w:val="heading 3"/>
    <w:basedOn w:val="Normal"/>
    <w:next w:val="Normal"/>
    <w:pPr>
      <w:keepNext w:val="0"/>
      <w:keepLines w:val="0"/>
      <w:widowControl w:val="0"/>
      <w:spacing w:lineRule="auto" w:after="60" w:before="240"/>
      <w:contextualSpacing w:val="1"/>
    </w:pPr>
    <w:rPr>
      <w:b w:val="1"/>
      <w:smallCaps w:val="0"/>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готово / комментарий + курсив.docx</dc:title>
</cp:coreProperties>
</file>