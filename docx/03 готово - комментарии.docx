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2"/>
        <w:contextualSpacing w:val="0"/>
        <w:rPr/>
      </w:pPr>
      <w:bookmarkStart w:id="0" w:colFirst="0" w:name="h.a2g082vophgu" w:colLast="0"/>
      <w:bookmarkEnd w:id="0"/>
      <w:r w:rsidRPr="00000000" w:rsidR="00000000" w:rsidDel="00000000">
        <w:rPr>
          <w:rtl w:val="0"/>
        </w:rPr>
        <w:t xml:space="preserve">Глава 3. Сравнивая варианты реальности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highlight w:val="white"/>
          <w:rtl w:val="0"/>
        </w:rPr>
        <w:t xml:space="preserve"> </w:t>
      </w:r>
      <w:r w:rsidRPr="00000000" w:rsidR="00000000" w:rsidDel="00000000">
        <w:rPr>
          <w:highlight w:val="white"/>
          <w:rtl w:val="0"/>
        </w:rPr>
        <w:t xml:space="preserve">Если Дж. К. Роулинг спросит вас об этом фанфике </w:t>
      </w:r>
      <w:r w:rsidRPr="00000000" w:rsidR="00000000" w:rsidDel="00000000">
        <w:rPr>
          <w:rtl w:val="0"/>
        </w:rPr>
        <w:t xml:space="preserve">—</w:t>
      </w:r>
      <w:r w:rsidRPr="00000000" w:rsidR="00000000" w:rsidDel="00000000">
        <w:rPr>
          <w:highlight w:val="white"/>
          <w:rtl w:val="0"/>
        </w:rPr>
        <w:t xml:space="preserve"> </w:t>
      </w:r>
      <w:r w:rsidRPr="00000000" w:rsidR="00000000" w:rsidDel="00000000">
        <w:rPr>
          <w:highlight w:val="white"/>
          <w:rtl w:val="0"/>
        </w:rPr>
        <w:t xml:space="preserve">вы ничего не знаете.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7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center"/>
      </w:pPr>
      <w:r w:rsidRPr="00000000" w:rsidR="00000000" w:rsidDel="00000000">
        <w:rPr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i w:val="1"/>
          <w:rtl w:val="0"/>
        </w:rPr>
        <w:t xml:space="preserve">«Но тогда вопрос в </w:t>
      </w:r>
      <w:r w:rsidRPr="00000000" w:rsidR="00000000" w:rsidDel="00000000">
        <w:rPr>
          <w:i w:val="1"/>
          <w:rtl w:val="0"/>
        </w:rPr>
        <w:t xml:space="preserve">том</w:t>
      </w:r>
      <w:r w:rsidRPr="00000000" w:rsidR="00000000" w:rsidDel="00000000">
        <w:rPr>
          <w:i w:val="1"/>
          <w:rtl w:val="0"/>
        </w:rPr>
        <w:t xml:space="preserve">, кто?</w:t>
      </w:r>
      <w:r w:rsidRPr="00000000" w:rsidR="00000000" w:rsidDel="00000000">
        <w:rPr>
          <w:i w:val="1"/>
          <w:rtl w:val="0"/>
        </w:rPr>
        <w:t xml:space="preserve">»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Господи боже! — воскликнул бармен, уставившись на Гарри. — </w:t>
      </w:r>
      <w:r w:rsidRPr="00000000" w:rsidR="00000000" w:rsidDel="00000000">
        <w:rPr>
          <w:rtl w:val="0"/>
        </w:rPr>
        <w:t xml:space="preserve">Это же... неужели?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Гарри </w:t>
      </w:r>
      <w:r w:rsidRPr="00000000" w:rsidR="00000000" w:rsidDel="00000000">
        <w:rPr>
          <w:rtl w:val="0"/>
        </w:rPr>
        <w:t xml:space="preserve">при</w:t>
      </w:r>
      <w:r w:rsidRPr="00000000" w:rsidR="00000000" w:rsidDel="00000000">
        <w:rPr>
          <w:rtl w:val="0"/>
        </w:rPr>
        <w:t xml:space="preserve">двинулся к барно</w:t>
      </w:r>
      <w:r w:rsidRPr="00000000" w:rsidR="00000000" w:rsidDel="00000000">
        <w:rPr>
          <w:rtl w:val="0"/>
        </w:rPr>
        <w:t xml:space="preserve">й стойке «Дырявого котла», </w:t>
      </w:r>
      <w:r w:rsidRPr="00000000" w:rsidR="00000000" w:rsidDel="00000000">
        <w:rPr>
          <w:rtl w:val="0"/>
        </w:rPr>
        <w:t xml:space="preserve">находившейся на уровне его глаз.</w:t>
      </w:r>
      <w:r w:rsidRPr="00000000" w:rsidR="00000000" w:rsidDel="00000000">
        <w:rPr>
          <w:color w:val="ffffff"/>
          <w:rtl w:val="0"/>
        </w:rPr>
        <w:t xml:space="preserve"> </w:t>
      </w:r>
      <w:r w:rsidRPr="00000000" w:rsidR="00000000" w:rsidDel="00000000">
        <w:rPr>
          <w:rtl w:val="0"/>
        </w:rPr>
        <w:t xml:space="preserve">Вопрос, подобный </w:t>
      </w:r>
      <w:r w:rsidRPr="00000000" w:rsidR="00000000" w:rsidDel="00000000">
        <w:rPr>
          <w:i w:val="1"/>
          <w:rtl w:val="0"/>
        </w:rPr>
        <w:t xml:space="preserve">этому</w:t>
      </w:r>
      <w:r w:rsidRPr="00000000" w:rsidR="00000000" w:rsidDel="00000000">
        <w:rPr>
          <w:rtl w:val="0"/>
        </w:rPr>
        <w:t xml:space="preserve">, заслуживал наилучшего ответа: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Я... неужели...возможно...точно не знаю...может, и нет...но тогда вопрос в </w:t>
      </w:r>
      <w:r w:rsidRPr="00000000" w:rsidR="00000000" w:rsidDel="00000000">
        <w:rPr>
          <w:rtl w:val="0"/>
        </w:rPr>
        <w:t xml:space="preserve">том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tl w:val="0"/>
        </w:rPr>
        <w:t xml:space="preserve"> кто?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Господи благослови, — прошептал бармен, — Гарри Поттер, какая честь!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Гарри моргнул, но быстро вернул самообладание</w:t>
      </w:r>
      <w:r w:rsidRPr="00000000" w:rsidR="00000000" w:rsidDel="00000000">
        <w:rPr>
          <w:rtl w:val="0"/>
        </w:rPr>
        <w:t xml:space="preserve">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Вы крайне наблюдательны, большинство людей не понимают этого так быстро...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Достаточно, — сказала профессор МакГонагалл, её рука сжала плечо Гарри. — Том, не приставай к мальчику, он к этому не привык.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Но это он? — встряла пожилая женщина. — Это Гарри Поттер?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Скрипнув стулом, она поднялась.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Дорис, — остановила её МакГонагалл и обвела зал взглядом, смысл которого был понятен каждому.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Я только хотела пожать ему руку, — прошептала женщина.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Она нагнулась и протянула Гарри морщинистую ладонь. Сбитый с толку и смущённый, как никогда в своей жизни, он осторожно пожал её. Слёзы из глаз женщины оросили их соединённые руки.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Мой внук был аврором, — прошептала она. — Погиб в семьдесят девятом. Спасибо тебе, Гарри Поттер. Хвала небесам, что ты есть.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Пожалуйста, — автоматически ответил Гарри, бросив в сторону МакГонагалл испуганный, умоляющий взгляд.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ins w:id="0" w:date="2014-09-22T20:00:50Z" w:author="alariclightin">
        <w:r w:rsidRPr="00000000" w:rsidR="00000000" w:rsidDel="00000000">
          <w:rPr>
            <w:rtl w:val="0"/>
          </w:rPr>
          <w:t xml:space="preserve">По залу пошло шевеление, люди начали подниматься со своих мест, и тут профессор громко топнула ногой. Звук получился такой, что у Гарри возникла новая ассоциация к словосочетанию “Удар судьбы”. Все замерли. </w:t>
        </w:r>
      </w:ins>
      <w:del w:id="0" w:date="2014-09-22T20:00:50Z" w:author="alariclightin">
        <w:r w:rsidRPr="00000000" w:rsidR="00000000" w:rsidDel="00000000">
          <w:rPr>
            <w:highlight w:val="white"/>
            <w:rtl w:val="0"/>
          </w:rPr>
          <w:delText xml:space="preserve">Все находившиеся в помещении люди уже поднимались с мест,</w:delText>
        </w:r>
        <w:commentRangeStart w:id="0"/>
        <w:r w:rsidRPr="00000000" w:rsidR="00000000" w:rsidDel="00000000">
          <w:rPr>
            <w:highlight w:val="white"/>
            <w:rtl w:val="0"/>
          </w:rPr>
          <w:delText xml:space="preserve"> когда профессор вдруг громко топнула ногой.</w:delText>
        </w:r>
        <w:commentRangeEnd w:id="0"/>
        <w:r w:rsidRPr="00000000" w:rsidR="00000000" w:rsidDel="00000000">
          <w:commentReference w:id="0"/>
        </w:r>
        <w:r w:rsidRPr="00000000" w:rsidR="00000000" w:rsidDel="00000000">
          <w:rPr>
            <w:highlight w:val="white"/>
            <w:rtl w:val="0"/>
          </w:rPr>
          <w:delText xml:space="preserve"> Всякое движение в зале прекратилось.</w:delText>
        </w:r>
      </w:del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Мы торопимся, — </w:t>
      </w:r>
      <w:r w:rsidRPr="00000000" w:rsidR="00000000" w:rsidDel="00000000">
        <w:rPr>
          <w:i w:val="1"/>
          <w:rtl w:val="0"/>
        </w:rPr>
        <w:t xml:space="preserve">чрезвычайно</w:t>
      </w:r>
      <w:r w:rsidRPr="00000000" w:rsidR="00000000" w:rsidDel="00000000">
        <w:rPr>
          <w:rtl w:val="0"/>
        </w:rPr>
        <w:t xml:space="preserve"> спокойно произнесла волшебница.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Никто не рискнул их задерживать.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Профессор</w:t>
      </w:r>
      <w:r w:rsidRPr="00000000" w:rsidR="00000000" w:rsidDel="00000000">
        <w:rPr>
          <w:rtl w:val="0"/>
        </w:rPr>
        <w:t xml:space="preserve">?</w:t>
      </w:r>
      <w:r w:rsidRPr="00000000" w:rsidR="00000000" w:rsidDel="00000000">
        <w:rPr>
          <w:rtl w:val="0"/>
        </w:rPr>
        <w:t xml:space="preserve"> — начал Гарри, как только они оказались снаружи. Он собирался выяснить, что произошло, но неожиданно даже для себя задал другой вопрос. — Кто был тот бледный человек</w:t>
      </w:r>
      <w:r w:rsidRPr="00000000" w:rsidR="00000000" w:rsidDel="00000000">
        <w:rPr>
          <w:rtl w:val="0"/>
        </w:rPr>
        <w:t xml:space="preserve"> в углу</w:t>
      </w:r>
      <w:r w:rsidRPr="00000000" w:rsidR="00000000" w:rsidDel="00000000">
        <w:rPr>
          <w:rtl w:val="0"/>
        </w:rPr>
        <w:t xml:space="preserve">? Тот, с дёргающимся глазом?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М? — удивилась МакГонагалл. В</w:t>
      </w:r>
      <w:r w:rsidRPr="00000000" w:rsidR="00000000" w:rsidDel="00000000">
        <w:rPr>
          <w:rtl w:val="0"/>
        </w:rPr>
        <w:t xml:space="preserve">ероятно</w:t>
      </w:r>
      <w:r w:rsidRPr="00000000" w:rsidR="00000000" w:rsidDel="00000000">
        <w:rPr>
          <w:rtl w:val="0"/>
        </w:rPr>
        <w:t xml:space="preserve">, она тоже не ожидала такого вопроса. — Его зовут профессор Квиррелл. В этом году он будет преподавать в Хогвартсе защиту от Тёмных искусств.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У меня появилось странное ощущение, что мы с ним знакомы... — Гарри потёр лоб. — И что мне лучше не здороваться с ним за руку.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Это было похоже на воспоминание из далёкого прошлого, как будто он встретил кого-то, кто раньше был ему другом. До тех пор, пока не случилось что-то совершенно неправильное... Это было не совсем верное определение чувству, но Гарри не мог подобрать других слов.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А об остальном расскажете?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МакГонагалл странно на него посмотрела: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Мистер Поттер... вы знаете... что вам говорили о том... как погибли ваши родители?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Гарри невозмутимо ответил: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Мои родители живы и в добром здравии, но они всегда отказывались рассказывать мне о том, как погибли мои </w:t>
      </w:r>
      <w:r w:rsidRPr="00000000" w:rsidR="00000000" w:rsidDel="00000000">
        <w:rPr>
          <w:i w:val="1"/>
          <w:rtl w:val="0"/>
        </w:rPr>
        <w:t xml:space="preserve">биологические</w:t>
      </w:r>
      <w:r w:rsidRPr="00000000" w:rsidR="00000000" w:rsidDel="00000000">
        <w:rPr>
          <w:rtl w:val="0"/>
        </w:rPr>
        <w:t xml:space="preserve"> родители. Из чего я сделал вывод, что их смерть была не самой простой.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Похвальная верность</w:t>
      </w:r>
      <w:r w:rsidRPr="00000000" w:rsidR="00000000" w:rsidDel="00000000">
        <w:rPr>
          <w:rtl w:val="0"/>
        </w:rPr>
        <w:t xml:space="preserve">,</w:t>
      </w:r>
      <w:r w:rsidRPr="00000000" w:rsidR="00000000" w:rsidDel="00000000">
        <w:rPr>
          <w:rtl w:val="0"/>
        </w:rPr>
        <w:t xml:space="preserve"> — произнесла МакГонагалл, понижая голос. — Хотя меня немного задевает то, как вы говорите об этом. Лили и Джеймс были моими друзьями.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Гарри вдруг стало стыдно, и он отвернулся.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Простите, — тихо сказал мальчик, — но у меня </w:t>
      </w:r>
      <w:r w:rsidRPr="00000000" w:rsidR="00000000" w:rsidDel="00000000">
        <w:rPr>
          <w:i w:val="1"/>
          <w:rtl w:val="0"/>
        </w:rPr>
        <w:t xml:space="preserve">есть</w:t>
      </w:r>
      <w:r w:rsidRPr="00000000" w:rsidR="00000000" w:rsidDel="00000000">
        <w:rPr>
          <w:rtl w:val="0"/>
        </w:rPr>
        <w:t xml:space="preserve"> мама и папа. И я знаю, что почувствую себя несчастным, если буду сравнивать то, что существует в реальности с... с чем-то идеальным, созданным моим воображением.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Удивительно мудро с вашей стороны, — ответила МакГонагалл. — Но ваши </w:t>
      </w:r>
      <w:r w:rsidRPr="00000000" w:rsidR="00000000" w:rsidDel="00000000">
        <w:rPr>
          <w:i w:val="1"/>
          <w:rtl w:val="0"/>
        </w:rPr>
        <w:t xml:space="preserve">биологические</w:t>
      </w:r>
      <w:r w:rsidRPr="00000000" w:rsidR="00000000" w:rsidDel="00000000">
        <w:rPr>
          <w:rtl w:val="0"/>
        </w:rPr>
        <w:t xml:space="preserve"> родители погибли, защищая вас.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i w:val="1"/>
          <w:rtl w:val="0"/>
        </w:rPr>
        <w:t xml:space="preserve">Защищая меня?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Что-то ёкнуло в сердце Гарри.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Что... </w:t>
      </w:r>
      <w:r w:rsidRPr="00000000" w:rsidR="00000000" w:rsidDel="00000000">
        <w:rPr>
          <w:i w:val="1"/>
          <w:rtl w:val="0"/>
        </w:rPr>
        <w:t xml:space="preserve">К</w:t>
      </w:r>
      <w:r w:rsidRPr="00000000" w:rsidR="00000000" w:rsidDel="00000000">
        <w:rPr>
          <w:i w:val="1"/>
          <w:rtl w:val="0"/>
        </w:rPr>
        <w:t xml:space="preserve">ак</w:t>
      </w:r>
      <w:r w:rsidRPr="00000000" w:rsidR="00000000" w:rsidDel="00000000">
        <w:rPr>
          <w:rtl w:val="0"/>
        </w:rPr>
        <w:t xml:space="preserve"> это случилось</w:t>
      </w:r>
      <w:r w:rsidRPr="00000000" w:rsidR="00000000" w:rsidDel="00000000">
        <w:rPr>
          <w:rtl w:val="0"/>
        </w:rPr>
        <w:t xml:space="preserve">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МакГонагалл вздохнула. Её волшебная палочка коснулась лба мальчика, и у него на мгновение потемнело в глазах.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Это для маскировки, — пояснила свои действия МакГонагалл, — чтобы сцена в трактире не повторилась до тех пор, пока вы не будете готовы.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Затем она направила палочку в сторону кирпичной кладки и постучала по ней три раза...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...Дыра в стене стремительно разрасталась, образуя большую арку; за ней открывался вид на длинные ряды магазинов с рекламными плакатами, на которых красовались котлы и драконья печень.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Гарри даже не повёл бровью — после превращения в кошку это было сущим пустяком.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И они двинулись вперёд, в мир </w:t>
      </w:r>
      <w:r w:rsidRPr="00000000" w:rsidR="00000000" w:rsidDel="00000000">
        <w:rPr>
          <w:rtl w:val="0"/>
        </w:rPr>
        <w:t xml:space="preserve">волшебства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Голова Гарри непрерывно крутилась во все стороны. Это было всё равно, что перелистывать справочник магических вещей во второй редакции настольной игры «Подземелья и Драконы» (он не играл в настольные игры,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но это не мешало ему с удовольствием читать книги правил).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Н</w:t>
      </w:r>
      <w:r w:rsidRPr="00000000" w:rsidR="00000000" w:rsidDel="00000000">
        <w:rPr>
          <w:rtl w:val="0"/>
        </w:rPr>
        <w:t xml:space="preserve">а улице бойко шла торговля Прыгающими Ботинками («Сделано из настоящей лезины!»), ножами с бонусом +3, вилками +2, ложками +4. Продавались очки, перекрашивающие в зелёный цвет всё, на что сквозь них смотрели, и роскошные кресла со встроенной системой катапультирования.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Гарри старался не пропустить ни одной вещи на прилавках, на случай, если ему вдруг </w:t>
      </w:r>
      <w:r w:rsidRPr="00000000" w:rsidR="00000000" w:rsidDel="00000000">
        <w:rPr>
          <w:rtl w:val="0"/>
        </w:rPr>
        <w:t xml:space="preserve">попадётся какой-то из тр</w:t>
      </w:r>
      <w:r w:rsidRPr="00000000" w:rsidR="00000000" w:rsidDel="00000000">
        <w:rPr>
          <w:rtl w:val="0"/>
        </w:rPr>
        <w:t xml:space="preserve">ёх компонентов, необходимых при создании замкнутого цикла для получения бесконечного числа заклинаний </w:t>
      </w:r>
      <w:commentRangeStart w:id="1"/>
      <w:r w:rsidRPr="00000000" w:rsidR="00000000" w:rsidDel="00000000">
        <w:rPr>
          <w:i w:val="1"/>
          <w:rtl w:val="0"/>
        </w:rPr>
        <w:t xml:space="preserve">желания</w:t>
      </w:r>
      <w:commentRangeEnd w:id="1"/>
      <w:r w:rsidRPr="00000000" w:rsidR="00000000" w:rsidDel="00000000">
        <w:commentReference w:id="1"/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Вдруг Гарри заметил кое-что, заставившее его сильно отклониться от совместного с МакГонагалл курса и направиться прямиком в магазин из синего кирпича с </w:t>
      </w:r>
      <w:r w:rsidRPr="00000000" w:rsidR="00000000" w:rsidDel="00000000">
        <w:rPr>
          <w:rtl w:val="0"/>
        </w:rPr>
        <w:t xml:space="preserve">орнаментом из бронзы</w:t>
      </w:r>
      <w:r w:rsidRPr="00000000" w:rsidR="00000000" w:rsidDel="00000000">
        <w:rPr>
          <w:rtl w:val="0"/>
        </w:rPr>
        <w:t xml:space="preserve"> на витринах. Очнулся он лишь когда МакГонагалл встала на его пути.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Мистер Поттер? — окликнула она.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Гарри пришёл в себя.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Простите! На секунду я забыл, что иду с вами, а не со своей семьёй, — Гарри показал на окно магазина, в котором ярко блестели буквы, составляя </w:t>
      </w:r>
      <w:r w:rsidRPr="00000000" w:rsidR="00000000" w:rsidDel="00000000">
        <w:rPr>
          <w:rtl w:val="0"/>
        </w:rPr>
        <w:t xml:space="preserve">название: «Несравненные книги Бигбэма». </w:t>
      </w:r>
      <w:r w:rsidRPr="00000000" w:rsidR="00000000" w:rsidDel="00000000">
        <w:rPr>
          <w:rtl w:val="0"/>
        </w:rPr>
        <w:t xml:space="preserve">— У нас есть семейное правило: проходя мимо незнакомого книжного магазина, обязательно нужно зайти внутрь и осмотреться.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Самое когтевранское правило из тех, что мне приходилось слышать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Что?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</w:t>
      </w:r>
      <w:r w:rsidRPr="00000000" w:rsidR="00000000" w:rsidDel="00000000">
        <w:rPr>
          <w:rtl w:val="0"/>
        </w:rPr>
        <w:t xml:space="preserve">Не важно</w:t>
      </w:r>
      <w:r w:rsidRPr="00000000" w:rsidR="00000000" w:rsidDel="00000000">
        <w:rPr>
          <w:rtl w:val="0"/>
        </w:rPr>
        <w:t xml:space="preserve">. Мистер Поттер, в первую очередь, нам необходимо посетить Гринготтс, банк волшебного мира. Там находится родовое хранилище вашей </w:t>
      </w:r>
      <w:r w:rsidRPr="00000000" w:rsidR="00000000" w:rsidDel="00000000">
        <w:rPr>
          <w:i w:val="1"/>
          <w:rtl w:val="0"/>
        </w:rPr>
        <w:t xml:space="preserve">биологической</w:t>
      </w:r>
      <w:r w:rsidRPr="00000000" w:rsidR="00000000" w:rsidDel="00000000">
        <w:rPr>
          <w:rtl w:val="0"/>
        </w:rPr>
        <w:t xml:space="preserve"> семьи с наследством, которое ваши </w:t>
      </w:r>
      <w:r w:rsidRPr="00000000" w:rsidR="00000000" w:rsidDel="00000000">
        <w:rPr>
          <w:i w:val="1"/>
          <w:rtl w:val="0"/>
        </w:rPr>
        <w:t xml:space="preserve">биологические</w:t>
      </w:r>
      <w:r w:rsidRPr="00000000" w:rsidR="00000000" w:rsidDel="00000000">
        <w:rPr>
          <w:rtl w:val="0"/>
        </w:rPr>
        <w:t xml:space="preserve"> родители вам завещали. Вам нужны деньги, чтобы купить школьные принадлежности, — она вздохнула. — Полагаю, некоторую сумму можно будет потратить и на книги. Впрочем, советую воздержаться — в Хогвартсе собрана большая библиотека книг о магии. Кроме того, в башне, в которой, как я подозреваю, вы будете жить, есть своя весьма обширная библиотека. Учитывая это, практически любая купленная сейчас книга окажется лишь бесполезным дубликатом.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Гарри кивнул, и они пошли дальше.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Не поймите меня неправильно, </w:t>
      </w:r>
      <w:r w:rsidRPr="00000000" w:rsidR="00000000" w:rsidDel="00000000">
        <w:rPr>
          <w:rtl w:val="0"/>
        </w:rPr>
        <w:t xml:space="preserve">всё это прекрасная уловка</w:t>
      </w:r>
      <w:r w:rsidRPr="00000000" w:rsidR="00000000" w:rsidDel="00000000">
        <w:rPr>
          <w:rtl w:val="0"/>
        </w:rPr>
        <w:t xml:space="preserve">, чтобы отвлечь моё внимание, — сказал Гарри, продолжая смотреть по сторонам, — вероятно, лучшая из всех, что были использованы на мне, но не думайте, что я забыл о нашем разговоре.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Профессор МакГонагалл вздохнула: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Ваши родители, ваша мать уж точно, поступили весьма мудро, не рассказывая вам правды.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Вы хотите, чтобы я продолжал пребывать в блаженном неведении? </w:t>
      </w:r>
      <w:r w:rsidRPr="00000000" w:rsidR="00000000" w:rsidDel="00000000">
        <w:rPr>
          <w:rtl w:val="0"/>
        </w:rPr>
        <w:t xml:space="preserve">Мне кажется в вашем плане есть определённый изъян, профессор МакГонагалл</w:t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Полагаю, это бессмысленно, учитывая, что каждый встречный может вам всё рассказать.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И она поведала ему о Том-Кого-Нельзя-Называть, Тёмном Лорде, Волдеморте.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Волдеморт? — прошептал Гарри. Имя могло бы показаться забавным, но оно таковым не являлось. От него веяло холодом, беспощадностью и чистым разумом, господствующим над бренной плотью. По спине Гарри побежали мурашки. Он решил, что лучше и безопаснее будет использовать фразы-заменители, вроде: Сам-Знаешь-Кто.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Тёмный Лорд бешеным волком свирепствовал по всей магической Британии, разрывая и раздирая привычную канву жизни её обитателей. Другие страны, стиснув зубы, не вмешивались из-за равнодушного эгоизма, либо просто боялись, что первая из них, выступившая против Тёмного Лорда, станет следующей целью его террора.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i w:val="1"/>
          <w:rtl w:val="0"/>
        </w:rPr>
        <w:t xml:space="preserve">Эффект свидетеля</w:t>
      </w:r>
      <w:r w:rsidRPr="00000000" w:rsidR="00000000" w:rsidDel="00000000">
        <w:rPr>
          <w:i w:val="1"/>
          <w:rtl w:val="0"/>
        </w:rPr>
        <w:t xml:space="preserve">,</w:t>
      </w:r>
      <w:r w:rsidRPr="00000000" w:rsidR="00000000" w:rsidDel="00000000">
        <w:rPr>
          <w:rtl w:val="0"/>
        </w:rPr>
        <w:t xml:space="preserve"> — </w:t>
      </w:r>
      <w:r w:rsidRPr="00000000" w:rsidR="00000000" w:rsidDel="00000000">
        <w:rPr>
          <w:rtl w:val="0"/>
        </w:rPr>
        <w:t xml:space="preserve">подумал Гарри, вспоминая эксперимент Латана и Дарли, доказавших, что в случае эпилептического припадка вы скорее получите помощь, если рядом с вами будет один человек, нежели трое. — </w:t>
      </w:r>
      <w:r w:rsidRPr="00000000" w:rsidR="00000000" w:rsidDel="00000000">
        <w:rPr>
          <w:i w:val="1"/>
          <w:rtl w:val="0"/>
        </w:rPr>
        <w:t xml:space="preserve">Ра</w:t>
      </w:r>
      <w:r w:rsidRPr="00000000" w:rsidR="00000000" w:rsidDel="00000000">
        <w:rPr>
          <w:i w:val="1"/>
          <w:rtl w:val="0"/>
        </w:rPr>
        <w:t xml:space="preserve">ссеивание ответственности: каждый думает, что кто-то другой начнёт действовать первым.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Вокруг Тёмного Лорда собралась армия Пожирателей Смерти, </w:t>
      </w:r>
      <w:r w:rsidRPr="00000000" w:rsidR="00000000" w:rsidDel="00000000">
        <w:rPr>
          <w:rtl w:val="0"/>
        </w:rPr>
        <w:t xml:space="preserve">стервятников, кормящихся ранеными, и змей, жалящих слабейших. Они были не так сильны и не так безжалостны, как сам Тёмный Лорд, но их было много. Пожиратели полагались не на одну только магию - некоторые из них были весьма состоятельны, обладали политическим влиянием, владели искусством шантажа. Они делали все возможное, чтобы </w:t>
      </w:r>
      <w:r w:rsidRPr="00000000" w:rsidR="00000000" w:rsidDel="00000000">
        <w:rPr>
          <w:rtl w:val="0"/>
        </w:rPr>
        <w:t xml:space="preserve">парализовать любые попытки общества защитить себя.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Старый уважаемый журналист, Йерми Виббл, призывавший к </w:t>
      </w:r>
      <w:r w:rsidRPr="00000000" w:rsidR="00000000" w:rsidDel="00000000">
        <w:rPr>
          <w:rtl w:val="0"/>
        </w:rPr>
        <w:t xml:space="preserve">повышению налогов и </w:t>
      </w:r>
      <w:r w:rsidRPr="00000000" w:rsidR="00000000" w:rsidDel="00000000">
        <w:rPr>
          <w:rtl w:val="0"/>
        </w:rPr>
        <w:t xml:space="preserve">введению воинской обязанности, </w:t>
      </w:r>
      <w:r w:rsidRPr="00000000" w:rsidR="00000000" w:rsidDel="00000000">
        <w:rPr>
          <w:rtl w:val="0"/>
        </w:rPr>
        <w:t xml:space="preserve">заявил</w:t>
      </w:r>
      <w:r w:rsidRPr="00000000" w:rsidR="00000000" w:rsidDel="00000000">
        <w:rPr>
          <w:rtl w:val="0"/>
        </w:rPr>
        <w:t xml:space="preserve">, что абсурдно всем бояться нескольких. Его кожа, только его кожа, была найдена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на следующее утро прибитой к стене в его кабинете рядом с кожей его жены и двух дочерей. Все хотели решительных действий, но мало кто осмеливался сопротивляться в открытую. Тех, кто выделялся из толпы, ожидала схожая судьба.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Среди них оказались Джеймс и Лили Поттер. По своей природе они были героями и, вероятно, умерли бы с волшебными палочками в руках, ни о чем не сожалея. Но у них был малютка-сын, Гарри Поттер, и ради его благополучия они вели себя осторожно.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Слёзы показались в глазах Гарри. Он в гневе, а, может, с отчаяния, вытер их.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i w:val="1"/>
          <w:rtl w:val="0"/>
        </w:rPr>
        <w:t xml:space="preserve">Я совсем не знал этих людей, сейчас они не мои родители, бессмысленно так сильно </w:t>
      </w:r>
      <w:r w:rsidRPr="00000000" w:rsidR="00000000" w:rsidDel="00000000">
        <w:rPr>
          <w:i w:val="1"/>
          <w:rtl w:val="0"/>
        </w:rPr>
        <w:t xml:space="preserve">грустить</w:t>
      </w:r>
      <w:r w:rsidRPr="00000000" w:rsidR="00000000" w:rsidDel="00000000">
        <w:rPr>
          <w:i w:val="1"/>
          <w:rtl w:val="0"/>
        </w:rPr>
        <w:t xml:space="preserve"> из-за них...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Когда Гарри перестал плакать, уткнувшись в мантию МакГонагалл, он посмотрел вверх и почувствовал себя немного лучше, увидев слёзы и в её глазах.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Так что же произошло? — голос Гарри дрожал.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Тёмный Лорд пришёл в Годрикову Лощину, — тихо сказала МакГонагалл, — вас должны были спрятать, но вас предали. Тёмный Лорд убил Джеймса, затем Лили, а потом подошёл к </w:t>
      </w:r>
      <w:r w:rsidRPr="00000000" w:rsidR="00000000" w:rsidDel="00000000">
        <w:rPr>
          <w:rtl w:val="0"/>
        </w:rPr>
        <w:t xml:space="preserve">вашей</w:t>
      </w:r>
      <w:r w:rsidRPr="00000000" w:rsidR="00000000" w:rsidDel="00000000">
        <w:rPr>
          <w:rtl w:val="0"/>
        </w:rPr>
        <w:t xml:space="preserve"> колыбели. </w:t>
      </w:r>
      <w:r w:rsidRPr="00000000" w:rsidR="00000000" w:rsidDel="00000000">
        <w:rPr>
          <w:rtl w:val="0"/>
        </w:rPr>
        <w:t xml:space="preserve">Он бросил в вас Смертельное проклятие</w:t>
      </w:r>
      <w:r w:rsidRPr="00000000" w:rsidR="00000000" w:rsidDel="00000000">
        <w:rPr>
          <w:rtl w:val="0"/>
        </w:rPr>
        <w:t xml:space="preserve">. На этом всё и кончилось. Это проклятие формируется из чистой ненависти и бьёт прямо в душу, отделяя её от тела. Его нельзя блокировать. Единственный способ защиты — уклониться. Но вы смогли выжить. Вы единственный, кто когда-либо смог выжить. Смертельное проклятие отразилось и попало в Тёмного Лорда, оставив от него лишь обгоревшее тело и шрам на вашем лбу. Так закончилась эпоха террора — мы стали свободны. Вот почему, Гарри Поттер, люди хотят увидеть этот шрам и пожать вам руку.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Приступ плача выжал из Гарри все слёзы.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(Где-то в глубине его сознания возникло едва заметное ощущение, будто в этой истории что-то было не так. Обычно Гарри был способен замечать мельчайшие логические несоответствия, но в данный момент он был в смятении — таково печальное правило: когда это больше всего необходимо, вы чаще всего забываете о вашей способности мыслить здраво).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Гарри отстранился от МакГонагалл.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— Мне нужно всё обдумать, — сказал он, не поднимая головы и стараясь вернуть контроль над своим голосом. — Да, вы можете продолжать называть их моими родителями, если хотите. Не обязательно добавлять «биологические». У меня могут быть две матери и два отца.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МакГонагалл промолчала.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line="240"/>
        <w:ind w:firstLine="540"/>
        <w:contextualSpacing w:val="0"/>
      </w:pPr>
      <w:r w:rsidRPr="00000000" w:rsidR="00000000" w:rsidDel="00000000">
        <w:rPr>
          <w:rtl w:val="0"/>
        </w:rPr>
        <w:t xml:space="preserve">И так они шли, погружённые в свои мысли, пока впереди не показалось большое белое здание с широкими, обитыми бронзой дверями.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540" w:right="0"/>
        <w:contextualSpacing w:val="0"/>
        <w:jc w:val="left"/>
      </w:pPr>
      <w:r w:rsidRPr="00000000" w:rsidR="00000000" w:rsidDel="00000000">
        <w:rPr>
          <w:rtl w:val="0"/>
        </w:rPr>
        <w:t xml:space="preserve">— Гринготтс, — объявила МакГонагалл.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id="1" w:date="2014-07-31T09:23:47Z" w:author="Илья Погорелов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отформатировать как другие заклинания? "..числа _Заклинаний желания_"</w:t>
      </w:r>
    </w:p>
  </w:comment>
  <w:comment w:id="0" w:date="2014-09-22T10:09:54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читатели напомнили, что здесь потеряна игра слов, связанная с Crack of Doom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 всякий случай ставлю комментарий, вдруг теперь кому-то что-то придёт в голову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jc w:val="center"/>
    </w:pPr>
    <w:rPr>
      <w:b w:val="1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60" w:before="240"/>
      <w:contextualSpacing w:val="1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