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top w:space="0" w:sz="0" w:val="nil"/>
          <w:left w:space="0" w:sz="0" w:val="nil"/>
          <w:bottom w:space="0" w:sz="0" w:val="nil"/>
          <w:right w:space="0" w:sz="0" w:val="nil"/>
          <w:between w:space="0" w:sz="0" w:val="nil"/>
        </w:pBdr>
        <w:shd w:fill="auto" w:val="clear"/>
        <w:ind w:firstLine="0"/>
        <w:contextualSpacing w:val="0"/>
        <w:jc w:val="center"/>
        <w:rPr>
          <w:color w:val="38761d"/>
        </w:rPr>
      </w:pPr>
      <w:bookmarkStart w:colFirst="0" w:colLast="0" w:name="_qne62u9gljfw" w:id="0"/>
      <w:bookmarkEnd w:id="0"/>
      <w:r w:rsidDel="00000000" w:rsidR="00000000" w:rsidRPr="00000000">
        <w:rPr>
          <w:rtl w:val="0"/>
        </w:rPr>
        <w:t xml:space="preserve">Глава 78.  Цена бесценного. Прелюдия: Жульничество</w:t>
      </w:r>
      <w:r w:rsidDel="00000000" w:rsidR="00000000" w:rsidRPr="00000000">
        <w:rPr>
          <w:color w:val="38761d"/>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b w:val="1"/>
          <w:color w:val="ffffff"/>
          <w:sz w:val="24"/>
          <w:szCs w:val="24"/>
          <w:shd w:fill="38761d"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jc w:val="left"/>
        <w:rPr>
          <w:rFonts w:ascii="Times New Roman" w:cs="Times New Roman" w:eastAsia="Times New Roman" w:hAnsi="Times New Roman"/>
          <w:b w:val="1"/>
          <w:color w:val="ffffff"/>
          <w:sz w:val="24"/>
          <w:szCs w:val="24"/>
          <w:shd w:fill="38761d"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Суббота, 4 апреля 1992 года.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u w:val="single"/>
          <w:shd w:fill="38761d" w:val="clear"/>
        </w:rPr>
      </w:pPr>
      <w:r w:rsidDel="00000000" w:rsidR="00000000" w:rsidRPr="00000000">
        <w:rPr>
          <w:rFonts w:ascii="Times New Roman" w:cs="Times New Roman" w:eastAsia="Times New Roman" w:hAnsi="Times New Roman"/>
          <w:sz w:val="24"/>
          <w:szCs w:val="24"/>
          <w:rtl w:val="0"/>
        </w:rPr>
        <w:t xml:space="preserve">Мистер и миссис Дэвис выглядели довольно нервно. Они сидели в особой ложе на квиддичном стадионе Хогвартса, но сегодня из мягких </w:t>
      </w:r>
      <w:r w:rsidDel="00000000" w:rsidR="00000000" w:rsidRPr="00000000">
        <w:rPr>
          <w:rFonts w:ascii="Times New Roman" w:cs="Times New Roman" w:eastAsia="Times New Roman" w:hAnsi="Times New Roman"/>
          <w:sz w:val="24"/>
          <w:szCs w:val="24"/>
          <w:rtl w:val="0"/>
        </w:rPr>
        <w:t xml:space="preserve">кресел </w:t>
      </w:r>
      <w:r w:rsidDel="00000000" w:rsidR="00000000" w:rsidRPr="00000000">
        <w:rPr>
          <w:rFonts w:ascii="Times New Roman" w:cs="Times New Roman" w:eastAsia="Times New Roman" w:hAnsi="Times New Roman"/>
          <w:sz w:val="24"/>
          <w:szCs w:val="24"/>
          <w:rtl w:val="0"/>
        </w:rPr>
        <w:t xml:space="preserve">открывался вид не на летающие мётлы, а на гигантский квадрат из чего-то, похожего на пергамент. На большой белой пустоте вскоре появятся окна, через которые будут видны трава и солдаты. Но сейчас там было лишь отражение серого пасмурного неба. (</w:t>
      </w:r>
      <w:r w:rsidDel="00000000" w:rsidR="00000000" w:rsidRPr="00000000">
        <w:rPr>
          <w:rFonts w:ascii="Times New Roman" w:cs="Times New Roman" w:eastAsia="Times New Roman" w:hAnsi="Times New Roman"/>
          <w:sz w:val="24"/>
          <w:szCs w:val="24"/>
          <w:rtl w:val="0"/>
        </w:rPr>
        <w:t xml:space="preserve">Судя по всему,  вскоре разразится буря</w:t>
      </w:r>
      <w:r w:rsidDel="00000000" w:rsidR="00000000" w:rsidRPr="00000000">
        <w:rPr>
          <w:rFonts w:ascii="Times New Roman" w:cs="Times New Roman" w:eastAsia="Times New Roman" w:hAnsi="Times New Roman"/>
          <w:sz w:val="24"/>
          <w:szCs w:val="24"/>
          <w:rtl w:val="0"/>
        </w:rPr>
        <w:t xml:space="preserve">, хотя маги-синоптики </w:t>
      </w:r>
      <w:r w:rsidDel="00000000" w:rsidR="00000000" w:rsidRPr="00000000">
        <w:rPr>
          <w:rFonts w:ascii="Times New Roman" w:cs="Times New Roman" w:eastAsia="Times New Roman" w:hAnsi="Times New Roman"/>
          <w:sz w:val="24"/>
          <w:szCs w:val="24"/>
          <w:rtl w:val="0"/>
        </w:rPr>
        <w:t xml:space="preserve">обещали</w:t>
      </w:r>
      <w:r w:rsidDel="00000000" w:rsidR="00000000" w:rsidRPr="00000000">
        <w:rPr>
          <w:rFonts w:ascii="Times New Roman" w:cs="Times New Roman" w:eastAsia="Times New Roman" w:hAnsi="Times New Roman"/>
          <w:sz w:val="24"/>
          <w:szCs w:val="24"/>
          <w:rtl w:val="0"/>
        </w:rPr>
        <w:t xml:space="preserve">, что дождь начнется не раньше наступления темноты.)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По древней традиции Хогвартса </w:t>
      </w:r>
      <w:r w:rsidDel="00000000" w:rsidR="00000000" w:rsidRPr="00000000">
        <w:rPr>
          <w:rFonts w:ascii="Times New Roman" w:cs="Times New Roman" w:eastAsia="Times New Roman" w:hAnsi="Times New Roman"/>
          <w:sz w:val="24"/>
          <w:szCs w:val="24"/>
          <w:rtl w:val="0"/>
        </w:rPr>
        <w:t xml:space="preserve">всяким там</w:t>
      </w:r>
      <w:r w:rsidDel="00000000" w:rsidR="00000000" w:rsidRPr="00000000">
        <w:rPr>
          <w:rFonts w:ascii="Times New Roman" w:cs="Times New Roman" w:eastAsia="Times New Roman" w:hAnsi="Times New Roman"/>
          <w:sz w:val="24"/>
          <w:szCs w:val="24"/>
          <w:rtl w:val="0"/>
        </w:rPr>
        <w:t xml:space="preserve"> родителям следовало держаться подальше — примерно по тем же причинам, по которым нетерпеливым детям говорят выйти из кухни и не путаться под ногами. Учитель встречался с родителями, только если он считал, что те ведут себя как-то неправильно. Нужны были исключительные обстоятельства, чтобы администрация Хогвартса подумала, что она должна перед вами оправдываться. Грубо говоря, в каждом конкретном случае на стороне администрации Хогвартса были восемьсот лет выдающейся истории, </w:t>
      </w:r>
      <w:r w:rsidDel="00000000" w:rsidR="00000000" w:rsidRPr="00000000">
        <w:rPr>
          <w:rFonts w:ascii="Times New Roman" w:cs="Times New Roman" w:eastAsia="Times New Roman" w:hAnsi="Times New Roman"/>
          <w:sz w:val="24"/>
          <w:szCs w:val="24"/>
          <w:rtl w:val="0"/>
        </w:rPr>
        <w:t xml:space="preserve">котор</w:t>
      </w:r>
      <w:r w:rsidDel="00000000" w:rsidR="00000000" w:rsidRPr="00000000">
        <w:rPr>
          <w:rFonts w:ascii="Times New Roman" w:cs="Times New Roman" w:eastAsia="Times New Roman" w:hAnsi="Times New Roman"/>
          <w:sz w:val="24"/>
          <w:szCs w:val="24"/>
          <w:rtl w:val="0"/>
        </w:rPr>
        <w:t xml:space="preserve">ых</w:t>
      </w:r>
      <w:r w:rsidDel="00000000" w:rsidR="00000000" w:rsidRPr="00000000">
        <w:rPr>
          <w:rFonts w:ascii="Times New Roman" w:cs="Times New Roman" w:eastAsia="Times New Roman" w:hAnsi="Times New Roman"/>
          <w:sz w:val="24"/>
          <w:szCs w:val="24"/>
          <w:rtl w:val="0"/>
        </w:rPr>
        <w:t xml:space="preserve"> не было у вас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мистер и миссис Дэвис</w:t>
      </w:r>
      <w:r w:rsidDel="00000000" w:rsidR="00000000" w:rsidRPr="00000000">
        <w:rPr>
          <w:rFonts w:ascii="Times New Roman" w:cs="Times New Roman" w:eastAsia="Times New Roman" w:hAnsi="Times New Roman"/>
          <w:sz w:val="24"/>
          <w:szCs w:val="24"/>
          <w:rtl w:val="0"/>
        </w:rPr>
        <w:t xml:space="preserve"> настаивали на аудиенции у заместителя директора МакГонагалл с определённым трепетом</w:t>
      </w:r>
      <w:r w:rsidDel="00000000" w:rsidR="00000000" w:rsidRPr="00000000">
        <w:rPr>
          <w:rFonts w:ascii="Times New Roman" w:cs="Times New Roman" w:eastAsia="Times New Roman" w:hAnsi="Times New Roman"/>
          <w:sz w:val="24"/>
          <w:szCs w:val="24"/>
          <w:rtl w:val="0"/>
        </w:rPr>
        <w:t xml:space="preserve">. Было трудно набраться надлежащего чувства возмущения, чтобы противостоять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той же почтенной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ведьме, которая двенадцать лет и четыре месяца назад назначила вам обоим двухнедельные отработки, застукав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 актом зачатия Трейси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другой стороны, набраться храбрости мистеру и миссис Дэвис помог экземпляр «Придиры», которым они сердито размахивали. Передовица журнала ярким жирным шрифтом вещала на весь мир: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0"/>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СОГЛАШЕНИЯ С ПОТТЕРОМ?</w:t>
        <w:br w:type="textWrapping"/>
        <w:t xml:space="preserve">БОУНС, ДЭВИС, ГРЕЙНДЖЕР</w:t>
        <w:br w:type="textWrapping"/>
        <w:t xml:space="preserve">В ЛЮБОВНОМ ПРЯМОУГОЛЬНИКЕ СТРАХА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left"/>
        <w:rPr>
          <w:rFonts w:ascii="Times New Roman" w:cs="Times New Roman" w:eastAsia="Times New Roman" w:hAnsi="Times New Roman"/>
          <w:color w:val="ff0000"/>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w:t>
      </w:r>
      <w:r w:rsidDel="00000000" w:rsidR="00000000" w:rsidRPr="00000000">
        <w:rPr>
          <w:rFonts w:ascii="Times New Roman" w:cs="Times New Roman" w:eastAsia="Times New Roman" w:hAnsi="Times New Roman"/>
          <w:sz w:val="24"/>
          <w:szCs w:val="24"/>
          <w:rtl w:val="0"/>
        </w:rPr>
        <w:t xml:space="preserve">аким образом</w:t>
      </w:r>
      <w:r w:rsidDel="00000000" w:rsidR="00000000" w:rsidRPr="00000000">
        <w:rPr>
          <w:rFonts w:ascii="Times New Roman" w:cs="Times New Roman" w:eastAsia="Times New Roman" w:hAnsi="Times New Roman"/>
          <w:sz w:val="24"/>
          <w:szCs w:val="24"/>
          <w:rtl w:val="0"/>
        </w:rPr>
        <w:t xml:space="preserve"> мистер и миссис Дэвис пробили себе дорогу в преподавательскую ложу на трибунах квиддичного стадиона Хогвартса, откуда открывался прекрасный вид на экраны, установленные профессором Квирреллом, и теперь они могли своими глазами увидеть «Что за </w:t>
      </w:r>
      <w:r w:rsidDel="00000000" w:rsidR="00000000" w:rsidRPr="00000000">
        <w:rPr>
          <w:rFonts w:ascii="Times New Roman" w:cs="Times New Roman" w:eastAsia="Times New Roman" w:hAnsi="Times New Roman"/>
          <w:sz w:val="24"/>
          <w:szCs w:val="24"/>
          <w:rtl w:val="0"/>
        </w:rPr>
        <w:t xml:space="preserve">чертовщина </w:t>
      </w:r>
      <w:r w:rsidDel="00000000" w:rsidR="00000000" w:rsidRPr="00000000">
        <w:rPr>
          <w:rFonts w:ascii="Times New Roman" w:cs="Times New Roman" w:eastAsia="Times New Roman" w:hAnsi="Times New Roman"/>
          <w:sz w:val="24"/>
          <w:szCs w:val="24"/>
          <w:rtl w:val="0"/>
        </w:rPr>
        <w:t xml:space="preserve">происходит в этой школе, простите за выражение, заместитель директора МакГонагалл!»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слева от мистера Дэвиса занимал ещё один обеспокоенный родитель — беловолосый мужчина в элегантной чёрной мантии непревзойдённого качества. Некий Люциус Малфой — политический лидер сильнейшей фракции Визенгамота.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Слева от лорда Малфоя, с презрительной ухмылкой на покрытом шрамами лице сидел аристократ, которого Дэвисам представили как лорда Джагсона.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левее расположился пожилой, но обладающий пронзительным</w:t>
      </w:r>
      <w:r w:rsidDel="00000000" w:rsidR="00000000" w:rsidRPr="00000000">
        <w:rPr>
          <w:rFonts w:ascii="Times New Roman" w:cs="Times New Roman" w:eastAsia="Times New Roman" w:hAnsi="Times New Roman"/>
          <w:sz w:val="24"/>
          <w:szCs w:val="24"/>
          <w:rtl w:val="0"/>
        </w:rPr>
        <w:t xml:space="preserve"> взглядом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тип по имени Чарльз Нотт, </w:t>
      </w:r>
      <w:r w:rsidDel="00000000" w:rsidR="00000000" w:rsidRPr="00000000">
        <w:rPr>
          <w:rFonts w:ascii="Times New Roman" w:cs="Times New Roman" w:eastAsia="Times New Roman" w:hAnsi="Times New Roman"/>
          <w:sz w:val="24"/>
          <w:szCs w:val="24"/>
          <w:rtl w:val="0"/>
        </w:rPr>
        <w:t xml:space="preserve">который</w:t>
      </w:r>
      <w:r w:rsidDel="00000000" w:rsidR="00000000" w:rsidRPr="00000000">
        <w:rPr>
          <w:rFonts w:ascii="Times New Roman" w:cs="Times New Roman" w:eastAsia="Times New Roman" w:hAnsi="Times New Roman"/>
          <w:sz w:val="24"/>
          <w:szCs w:val="24"/>
          <w:rtl w:val="0"/>
        </w:rPr>
        <w:t xml:space="preserve">, по </w:t>
      </w:r>
      <w:r w:rsidDel="00000000" w:rsidR="00000000" w:rsidRPr="00000000">
        <w:rPr>
          <w:rFonts w:ascii="Times New Roman" w:cs="Times New Roman" w:eastAsia="Times New Roman" w:hAnsi="Times New Roman"/>
          <w:sz w:val="24"/>
          <w:szCs w:val="24"/>
          <w:rtl w:val="0"/>
        </w:rPr>
        <w:t xml:space="preserve">слухам</w:t>
      </w:r>
      <w:r w:rsidDel="00000000" w:rsidR="00000000" w:rsidRPr="00000000">
        <w:rPr>
          <w:rFonts w:ascii="Times New Roman" w:cs="Times New Roman" w:eastAsia="Times New Roman" w:hAnsi="Times New Roman"/>
          <w:sz w:val="24"/>
          <w:szCs w:val="24"/>
          <w:rtl w:val="0"/>
        </w:rPr>
        <w:t xml:space="preserve">, был почти так же богат, как лорд Малфой.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от миссис Дэвис можно было обнаружить прелестную леди и ещё более </w:t>
      </w:r>
      <w:r w:rsidDel="00000000" w:rsidR="00000000" w:rsidRPr="00000000">
        <w:rPr>
          <w:rFonts w:ascii="Times New Roman" w:cs="Times New Roman" w:eastAsia="Times New Roman" w:hAnsi="Times New Roman"/>
          <w:sz w:val="24"/>
          <w:szCs w:val="24"/>
          <w:rtl w:val="0"/>
        </w:rPr>
        <w:t xml:space="preserve">привлекательного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лорда Благородного и Древнейшего Дома Гринграсс. Молодые по меркам волшебников лорд и леди были одеты в серые шёлковые мантии, на которых крошечными тёмными изумрудами были вышиты травинки. После того как её мать удивительно быстро удалилась</w:t>
      </w:r>
      <w:r w:rsidDel="00000000" w:rsidR="00000000" w:rsidRPr="00000000">
        <w:rPr>
          <w:rFonts w:ascii="Times New Roman" w:cs="Times New Roman" w:eastAsia="Times New Roman" w:hAnsi="Times New Roman"/>
          <w:sz w:val="24"/>
          <w:szCs w:val="24"/>
          <w:rtl w:val="0"/>
        </w:rPr>
        <w:t xml:space="preserve"> от дел</w:t>
      </w:r>
      <w:r w:rsidDel="00000000" w:rsidR="00000000" w:rsidRPr="00000000">
        <w:rPr>
          <w:rFonts w:ascii="Times New Roman" w:cs="Times New Roman" w:eastAsia="Times New Roman" w:hAnsi="Times New Roman"/>
          <w:sz w:val="24"/>
          <w:szCs w:val="24"/>
          <w:rtl w:val="0"/>
        </w:rPr>
        <w:t xml:space="preserve">, леди Гринграсс считалась одним из самых влиятельных независимых членов Визенгамота. А её очаровательный супруг входил в совет попечителей Хогвартса, </w:t>
      </w:r>
      <w:r w:rsidDel="00000000" w:rsidR="00000000" w:rsidRPr="00000000">
        <w:rPr>
          <w:rFonts w:ascii="Times New Roman" w:cs="Times New Roman" w:eastAsia="Times New Roman" w:hAnsi="Times New Roman"/>
          <w:sz w:val="24"/>
          <w:szCs w:val="24"/>
          <w:rtl w:val="0"/>
        </w:rPr>
        <w:t xml:space="preserve">хотя его род сам по себе не был благородным или богатым.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Справа от них сидела старая ведьма с квадратной челюстью, чрезвычайно сурового вида, которая пожала руки Дэвисам без малейшего намёка на высокомерие. То была Амелия Боунс, директор Департамента М</w:t>
      </w:r>
      <w:r w:rsidDel="00000000" w:rsidR="00000000" w:rsidRPr="00000000">
        <w:rPr>
          <w:rFonts w:ascii="Times New Roman" w:cs="Times New Roman" w:eastAsia="Times New Roman" w:hAnsi="Times New Roman"/>
          <w:sz w:val="24"/>
          <w:szCs w:val="24"/>
          <w:rtl w:val="0"/>
        </w:rPr>
        <w:t xml:space="preserve">агического Правопорядка.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Место справа от Амелии Боунс занимала пожилая женщина, которая когда-то потрясла мир моды магической Британии, использовав в качестве украшения своей шляпы живого грифа. Некая Августа Лонгботтом. Она не носила титул «леди», но тем не менее, фактически, именно она </w:t>
      </w:r>
      <w:r w:rsidDel="00000000" w:rsidR="00000000" w:rsidRPr="00000000">
        <w:rPr>
          <w:rFonts w:ascii="Times New Roman" w:cs="Times New Roman" w:eastAsia="Times New Roman" w:hAnsi="Times New Roman"/>
          <w:sz w:val="24"/>
          <w:szCs w:val="24"/>
          <w:rtl w:val="0"/>
        </w:rPr>
        <w:t xml:space="preserve">являлась</w:t>
      </w:r>
      <w:r w:rsidDel="00000000" w:rsidR="00000000" w:rsidRPr="00000000">
        <w:rPr>
          <w:rFonts w:ascii="Times New Roman" w:cs="Times New Roman" w:eastAsia="Times New Roman" w:hAnsi="Times New Roman"/>
          <w:sz w:val="24"/>
          <w:szCs w:val="24"/>
          <w:rtl w:val="0"/>
        </w:rPr>
        <w:t xml:space="preserve"> главой семьи Лонгботтомов до тех пор, пока последний наследник не достигнет совершеннолетия. Мадам Лонгботтом считалась важной фигурой в одной из небольших фракций Визенгамота.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сбоку от неё сидел не кто иной,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как Верховный чародей Визенгамота и председатель Международной Конфедерации Магов, директор Альбус Персиваль Вульфрик Брайан Дамблдор, знаменитый победитель Гриндевальда, алхимик, заново открывший легендарные двенадцать способов использования драконьей крови, самый могущественный волшебник мира и </w:t>
      </w:r>
      <w:r w:rsidDel="00000000" w:rsidR="00000000" w:rsidRPr="00000000">
        <w:rPr>
          <w:rFonts w:ascii="Times New Roman" w:cs="Times New Roman" w:eastAsia="Times New Roman" w:hAnsi="Times New Roman"/>
          <w:sz w:val="24"/>
          <w:szCs w:val="24"/>
          <w:rtl w:val="0"/>
        </w:rPr>
        <w:t xml:space="preserve">так далее.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наконец, самое крайнее место справа занимал загадочный профессор Защиты, Квиринус Квиррелл, который, словно отдыхая, </w:t>
      </w:r>
      <w:r w:rsidDel="00000000" w:rsidR="00000000" w:rsidRPr="00000000">
        <w:rPr>
          <w:rFonts w:ascii="Times New Roman" w:cs="Times New Roman" w:eastAsia="Times New Roman" w:hAnsi="Times New Roman"/>
          <w:sz w:val="24"/>
          <w:szCs w:val="24"/>
          <w:rtl w:val="0"/>
        </w:rPr>
        <w:t xml:space="preserve">сидел </w:t>
      </w:r>
      <w:r w:rsidDel="00000000" w:rsidR="00000000" w:rsidRPr="00000000">
        <w:rPr>
          <w:rFonts w:ascii="Times New Roman" w:cs="Times New Roman" w:eastAsia="Times New Roman" w:hAnsi="Times New Roman"/>
          <w:sz w:val="24"/>
          <w:szCs w:val="24"/>
          <w:rtl w:val="0"/>
        </w:rPr>
        <w:t xml:space="preserve">откинувшись в мягком кресле. Казалось, он чувствует себя совершенно непринуждённо в компании голосующего кворума совета попечителей Хогвартса, который в этот прекрасный субботний день собрался, чтобы узнать, что за чертовщина происходит в Хогвартсе в целом и с Драко Малфоем, Теодором Ноттом, Дафной Гринграсс, Сьюзен Боунс и Невиллом Лонгботтомом в частности. Также в дискуссии часто упоминалось имя Гарри Поттера.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 и конечно, нельзя забывать про Трейси Дэвис. Директор Боунс заинтересованно подняла брови, когда молодая чета представилась как её родители. Лорд Джагсон бросил на них быстрый недоверчивый взгляд,</w:t>
      </w:r>
      <w:r w:rsidDel="00000000" w:rsidR="00000000" w:rsidRPr="00000000">
        <w:rPr>
          <w:rFonts w:ascii="Times New Roman" w:cs="Times New Roman" w:eastAsia="Times New Roman" w:hAnsi="Times New Roman"/>
          <w:sz w:val="24"/>
          <w:szCs w:val="24"/>
          <w:rtl w:val="0"/>
        </w:rPr>
        <w:t xml:space="preserve"> презрительно фыркнул и отвернулся</w:t>
      </w:r>
      <w:r w:rsidDel="00000000" w:rsidR="00000000" w:rsidRPr="00000000">
        <w:rPr>
          <w:rFonts w:ascii="Times New Roman" w:cs="Times New Roman" w:eastAsia="Times New Roman" w:hAnsi="Times New Roman"/>
          <w:sz w:val="24"/>
          <w:szCs w:val="24"/>
          <w:rtl w:val="0"/>
        </w:rPr>
        <w:t xml:space="preserve">. Люциус Малфой поприветствовал их вежливо. Правда, в его улыбке была нотка чёрного юмора, смешанного с жалостью.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и миссис Дэвис, </w:t>
      </w:r>
      <w:r w:rsidDel="00000000" w:rsidR="00000000" w:rsidRPr="00000000">
        <w:rPr>
          <w:rFonts w:ascii="Times New Roman" w:cs="Times New Roman" w:eastAsia="Times New Roman" w:hAnsi="Times New Roman"/>
          <w:sz w:val="24"/>
          <w:szCs w:val="24"/>
          <w:rtl w:val="0"/>
        </w:rPr>
        <w:t xml:space="preserve">чьё последнее волеизъявление по сколько-нибудь важному вопросу заключалось в прикосновении палочкой к табличке с именем министра Фаджа</w:t>
      </w:r>
      <w:r w:rsidDel="00000000" w:rsidR="00000000" w:rsidRPr="00000000">
        <w:rPr>
          <w:rFonts w:ascii="Times New Roman" w:cs="Times New Roman" w:eastAsia="Times New Roman" w:hAnsi="Times New Roman"/>
          <w:sz w:val="24"/>
          <w:szCs w:val="24"/>
          <w:rtl w:val="0"/>
        </w:rPr>
        <w:t xml:space="preserve">, у которых в хранилище в Гринготтсе лежало всего триста галлеонов, которые зарабатывали себе на жизнь, продавая котлы в магазине зелий и зачаровывая омниокуляры </w:t>
      </w:r>
      <w:r w:rsidDel="00000000" w:rsidR="00000000" w:rsidRPr="00000000">
        <w:rPr>
          <w:rFonts w:ascii="Times New Roman" w:cs="Times New Roman" w:eastAsia="Times New Roman" w:hAnsi="Times New Roman"/>
          <w:sz w:val="24"/>
          <w:szCs w:val="24"/>
          <w:rtl w:val="0"/>
        </w:rPr>
        <w:t xml:space="preserve">соответственно</w:t>
      </w:r>
      <w:r w:rsidDel="00000000" w:rsidR="00000000" w:rsidRPr="00000000">
        <w:rPr>
          <w:rFonts w:ascii="Times New Roman" w:cs="Times New Roman" w:eastAsia="Times New Roman" w:hAnsi="Times New Roman"/>
          <w:sz w:val="24"/>
          <w:szCs w:val="24"/>
          <w:rtl w:val="0"/>
        </w:rPr>
        <w:t xml:space="preserve">, сидели в мягких креслах, тесно прижавшись друг к другу и не шевелясь. В их головах навязчиво крутилась мысль, что им следовало надеть мантии получше.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Мрачное небо, полностью затянутое тёмно-серыми и светло-серыми облаками, обещало бурю. Но пока ещё не было видно сверкания молний и не было слышно раскатов грома. Лишь угрожающе упало несколько капель дождя.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Солнечный отряд маршировал по лесу к назначенной им позиции для старта, хотя на самом деле это было больше похоже на неторопливую прогулку — бессмысленно тратить силы ещё до начала битвы. Дул неприятно влажный, хотя и прохладный, апрельский ветер. Впереди, приноравливаясь к скорости их шага, летело и указывало путь жёлтое пламя.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течение всего их пути по сумрачному</w:t>
      </w:r>
      <w:r w:rsidDel="00000000" w:rsidR="00000000" w:rsidRPr="00000000">
        <w:rPr>
          <w:rFonts w:ascii="Times New Roman" w:cs="Times New Roman" w:eastAsia="Times New Roman" w:hAnsi="Times New Roman"/>
          <w:sz w:val="24"/>
          <w:szCs w:val="24"/>
          <w:rtl w:val="0"/>
        </w:rPr>
        <w:t xml:space="preserve"> лесу Сьюзен Боунс озабоченно оглядывалась на Солнечного генерала. Разнос, устроенный профессором Снейпом, судя по всему, всерьёз подкосил Гермиону. Она даже пропустила официальное заседание штаба Солнечного Отряда, и её можно </w:t>
      </w:r>
      <w:r w:rsidDel="00000000" w:rsidR="00000000" w:rsidRPr="00000000">
        <w:rPr>
          <w:rFonts w:ascii="Times New Roman" w:cs="Times New Roman" w:eastAsia="Times New Roman" w:hAnsi="Times New Roman"/>
          <w:sz w:val="24"/>
          <w:szCs w:val="24"/>
          <w:rtl w:val="0"/>
        </w:rPr>
        <w:t xml:space="preserve">было понят</w:t>
      </w:r>
      <w:r w:rsidDel="00000000" w:rsidR="00000000" w:rsidRPr="00000000">
        <w:rPr>
          <w:rFonts w:ascii="Times New Roman" w:cs="Times New Roman" w:eastAsia="Times New Roman" w:hAnsi="Times New Roman"/>
          <w:sz w:val="24"/>
          <w:szCs w:val="24"/>
          <w:rtl w:val="0"/>
        </w:rPr>
        <w:t xml:space="preserve">ь. Но когда Сьюзен зашла к ней позже, чтобы её поддержать, Гермиона, запинаясь, ответила, что потеряла счёт времени. Это было для неё очень необычно, к тому же она выглядела измученной и напуганной, словно её продержали три дня взаперти в </w:t>
      </w:r>
      <w:r w:rsidDel="00000000" w:rsidR="00000000" w:rsidRPr="00000000">
        <w:rPr>
          <w:rFonts w:ascii="Times New Roman" w:cs="Times New Roman" w:eastAsia="Times New Roman" w:hAnsi="Times New Roman"/>
          <w:sz w:val="24"/>
          <w:szCs w:val="24"/>
          <w:rtl w:val="0"/>
        </w:rPr>
        <w:t xml:space="preserve">туалетной </w:t>
      </w:r>
      <w:r w:rsidDel="00000000" w:rsidR="00000000" w:rsidRPr="00000000">
        <w:rPr>
          <w:rFonts w:ascii="Times New Roman" w:cs="Times New Roman" w:eastAsia="Times New Roman" w:hAnsi="Times New Roman"/>
          <w:sz w:val="24"/>
          <w:szCs w:val="24"/>
          <w:rtl w:val="0"/>
        </w:rPr>
        <w:t xml:space="preserve">кабинке наедине с дементором. Даже сейчас, когда Солнечному генералу стоило бы сосредоточиться на предстоящей битве, когтевранка постоянно осматривалась по сторонам с таким видом, будто боялась, что сейчас из кустов выпрыгнут Тёмные волшебники и принесут её в жертву.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После запрета магловских артефактов у нас стало гораздо меньше вариантов, — кисло сказал Энтони Голдштейн. Подобный тон он использовал, когда хотел подчеркнуть свой показной пессимизм. — У меня была идея трансфигурировать сети и бросать их в противника, 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пойдёт, — Эрни Макмиллан, который выглядел ещё серьёзнее, чем Энтони, покачал головой. — В смысле, это то же самое, что и кидать </w:t>
      </w:r>
      <w:r w:rsidDel="00000000" w:rsidR="00000000" w:rsidRPr="00000000">
        <w:rPr>
          <w:rFonts w:ascii="Times New Roman" w:cs="Times New Roman" w:eastAsia="Times New Roman" w:hAnsi="Times New Roman"/>
          <w:sz w:val="24"/>
          <w:szCs w:val="24"/>
          <w:rtl w:val="0"/>
        </w:rPr>
        <w:t xml:space="preserve">проклятия</w:t>
      </w:r>
      <w:r w:rsidDel="00000000" w:rsidR="00000000" w:rsidRPr="00000000">
        <w:rPr>
          <w:rFonts w:ascii="Times New Roman" w:cs="Times New Roman" w:eastAsia="Times New Roman" w:hAnsi="Times New Roman"/>
          <w:sz w:val="24"/>
          <w:szCs w:val="24"/>
          <w:rtl w:val="0"/>
        </w:rPr>
        <w:t xml:space="preserve"> — от них можно увернуться.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Энтони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Именно так я и подумал. Симус, а у тебя есть идеи?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Бывший лейтенант Хаоса, ныне маршировавший вместе со своими новыми товарищами по Солнечному Отряду, до сих пор, судя по его виду, был не в своей тарелке.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Извините, — ответил свежеиспечённый капитан Финниган. — Я больше по стратегической части.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Я</w:t>
      </w:r>
      <w:r w:rsidDel="00000000" w:rsidR="00000000" w:rsidRPr="00000000">
        <w:rPr>
          <w:rFonts w:ascii="Times New Roman" w:cs="Times New Roman" w:eastAsia="Times New Roman" w:hAnsi="Times New Roman"/>
          <w:sz w:val="24"/>
          <w:szCs w:val="24"/>
          <w:rtl w:val="0"/>
        </w:rPr>
        <w:t xml:space="preserve"> занимаюсь стратегической частью, — </w:t>
      </w:r>
      <w:r w:rsidDel="00000000" w:rsidR="00000000" w:rsidRPr="00000000">
        <w:rPr>
          <w:rFonts w:ascii="Times New Roman" w:cs="Times New Roman" w:eastAsia="Times New Roman" w:hAnsi="Times New Roman"/>
          <w:sz w:val="24"/>
          <w:szCs w:val="24"/>
          <w:rtl w:val="0"/>
        </w:rPr>
        <w:t xml:space="preserve">безапелляционно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заявил Рон Уизли.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Армий — три</w:t>
      </w:r>
      <w:r w:rsidDel="00000000" w:rsidR="00000000" w:rsidRPr="00000000">
        <w:rPr>
          <w:rFonts w:ascii="Times New Roman" w:cs="Times New Roman" w:eastAsia="Times New Roman" w:hAnsi="Times New Roman"/>
          <w:sz w:val="24"/>
          <w:szCs w:val="24"/>
          <w:rtl w:val="0"/>
        </w:rPr>
        <w:t xml:space="preserve">, — язвительно вмешалась Солнечный генерал, — то есть мы сражаемся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с </w:t>
      </w:r>
      <w:r w:rsidDel="00000000" w:rsidR="00000000" w:rsidRPr="00000000">
        <w:rPr>
          <w:rFonts w:ascii="Times New Roman" w:cs="Times New Roman" w:eastAsia="Times New Roman" w:hAnsi="Times New Roman"/>
          <w:sz w:val="24"/>
          <w:szCs w:val="24"/>
          <w:rtl w:val="0"/>
        </w:rPr>
        <w:t xml:space="preserve">двумя</w:t>
      </w:r>
      <w:r w:rsidDel="00000000" w:rsidR="00000000" w:rsidRPr="00000000">
        <w:rPr>
          <w:rFonts w:ascii="Times New Roman" w:cs="Times New Roman" w:eastAsia="Times New Roman" w:hAnsi="Times New Roman"/>
          <w:sz w:val="24"/>
          <w:szCs w:val="24"/>
          <w:rtl w:val="0"/>
        </w:rPr>
        <w:t xml:space="preserve">, поэтому нам нужен больше чем</w:t>
      </w:r>
      <w:r w:rsidDel="00000000" w:rsidR="00000000" w:rsidRPr="00000000">
        <w:rPr>
          <w:rFonts w:ascii="Times New Roman" w:cs="Times New Roman" w:eastAsia="Times New Roman" w:hAnsi="Times New Roman"/>
          <w:sz w:val="24"/>
          <w:szCs w:val="24"/>
          <w:rtl w:val="0"/>
        </w:rPr>
        <w:t xml:space="preserve"> один</w:t>
      </w:r>
      <w:r w:rsidDel="00000000" w:rsidR="00000000" w:rsidRPr="00000000">
        <w:rPr>
          <w:rFonts w:ascii="Times New Roman" w:cs="Times New Roman" w:eastAsia="Times New Roman" w:hAnsi="Times New Roman"/>
          <w:sz w:val="24"/>
          <w:szCs w:val="24"/>
          <w:rtl w:val="0"/>
        </w:rPr>
        <w:t xml:space="preserve"> стратег, поэтому заткнись, Рон!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Рон удивлённо и обеспокоенно посмотрел на своего генерала.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Эй, — успокаивающим тоном сказал гриффиндорец, — ты не должна позволять Снейпу так на тебя влиять....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по-вашему</w:t>
      </w:r>
      <w:r w:rsidDel="00000000" w:rsidR="00000000" w:rsidRPr="00000000">
        <w:rPr>
          <w:rFonts w:ascii="Times New Roman" w:cs="Times New Roman" w:eastAsia="Times New Roman" w:hAnsi="Times New Roman"/>
          <w:sz w:val="24"/>
          <w:szCs w:val="24"/>
          <w:rtl w:val="0"/>
        </w:rPr>
        <w:t xml:space="preserve">, что</w:t>
      </w:r>
      <w:r w:rsidDel="00000000" w:rsidR="00000000" w:rsidRPr="00000000">
        <w:rPr>
          <w:rFonts w:ascii="Times New Roman" w:cs="Times New Roman" w:eastAsia="Times New Roman" w:hAnsi="Times New Roman"/>
          <w:sz w:val="24"/>
          <w:szCs w:val="24"/>
          <w:rtl w:val="0"/>
        </w:rPr>
        <w:t xml:space="preserve"> мы должны делать, генерал? — быстро и очень громко спросила Сьюзен. — Я хочу сказать, на данный момент у нас вообще нет плана.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Заседание штаба провалилось совершенно </w:t>
      </w:r>
      <w:r w:rsidDel="00000000" w:rsidR="00000000" w:rsidRPr="00000000">
        <w:rPr>
          <w:rFonts w:ascii="Times New Roman" w:cs="Times New Roman" w:eastAsia="Times New Roman" w:hAnsi="Times New Roman"/>
          <w:sz w:val="24"/>
          <w:szCs w:val="24"/>
          <w:rtl w:val="0"/>
        </w:rPr>
        <w:t xml:space="preserve">ошеломляюще</w:t>
      </w:r>
      <w:r w:rsidDel="00000000" w:rsidR="00000000" w:rsidRPr="00000000">
        <w:rPr>
          <w:rFonts w:ascii="Times New Roman" w:cs="Times New Roman" w:eastAsia="Times New Roman" w:hAnsi="Times New Roman"/>
          <w:sz w:val="24"/>
          <w:szCs w:val="24"/>
          <w:rtl w:val="0"/>
        </w:rPr>
        <w:t xml:space="preserve"> — Гермионы не было, а Рон и Энтони </w:t>
      </w:r>
      <w:r w:rsidDel="00000000" w:rsidR="00000000" w:rsidRPr="00000000">
        <w:rPr>
          <w:rFonts w:ascii="Times New Roman" w:cs="Times New Roman" w:eastAsia="Times New Roman" w:hAnsi="Times New Roman"/>
          <w:sz w:val="24"/>
          <w:szCs w:val="24"/>
          <w:rtl w:val="0"/>
        </w:rPr>
        <w:t xml:space="preserve">одновременно</w:t>
      </w:r>
      <w:r w:rsidDel="00000000" w:rsidR="00000000" w:rsidRPr="00000000">
        <w:rPr>
          <w:rFonts w:ascii="Times New Roman" w:cs="Times New Roman" w:eastAsia="Times New Roman" w:hAnsi="Times New Roman"/>
          <w:sz w:val="24"/>
          <w:szCs w:val="24"/>
          <w:rtl w:val="0"/>
        </w:rPr>
        <w:t xml:space="preserve"> считали, что должны взять на себя командование.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нам действительно нужен план? — немного рассеянно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озвалась Солнечный генерал. — У нас есть ты, я, Лаванда, Парвати, Ханна, Дафна, Рон, Эрни, Энтони и </w:t>
      </w:r>
      <w:r w:rsidDel="00000000" w:rsidR="00000000" w:rsidRPr="00000000">
        <w:rPr>
          <w:rFonts w:ascii="Times New Roman" w:cs="Times New Roman" w:eastAsia="Times New Roman" w:hAnsi="Times New Roman"/>
          <w:sz w:val="24"/>
          <w:szCs w:val="24"/>
          <w:rtl w:val="0"/>
        </w:rPr>
        <w:t xml:space="preserve">ещё </w:t>
      </w:r>
      <w:r w:rsidDel="00000000" w:rsidR="00000000" w:rsidRPr="00000000">
        <w:rPr>
          <w:rFonts w:ascii="Times New Roman" w:cs="Times New Roman" w:eastAsia="Times New Roman" w:hAnsi="Times New Roman"/>
          <w:sz w:val="24"/>
          <w:szCs w:val="24"/>
          <w:rtl w:val="0"/>
        </w:rPr>
        <w:t xml:space="preserve">капитан Финниган.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 начал Энтони.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Довольно неплохая стратегия, — одобрительно кивнул Рон. — У нас сильных солдат столько же, сколько в остальных армиях вместе взятых. У Хаоса остались только Поттер, Лонгботтом и Нотт, ну и Забини, думаю, тоже надо посчитать...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Трейси, — заметила Гермиона.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человек нервно сглотнули.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Ой, хватит вам, — резко сказала Сьюзен. — Генерал всего лишь подразумевала, что Трейси — закалённый боец ЖОПРПГ.</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всё-таки, — Эрни с серьёзным видом повернулся к Сьюзен, — думаю, капитан Боунс, вам лучше пойти с той группой, которая будет сражаться с Хаосом. Я знаю, вы можете использовать ваши дважды магические способности только когда невинные в опасности, но… просто на случай, если мисс Дэвис, ну, выйдет из-под контроля и попытается съесть чью-нибудь душу...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с ней справлюсь, — заверила его Сьюзен самым убедительным тоном. Надо сказать, что в данный момент на месте Сьюзен не было метаморфомага, но и Трейси сейчас скорее всего не Дамблдор или кто-нибудь ещё под оборотным зельем.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Капитан Финниган изобразил низкий рокочущий голос: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Меня тревожит этот недостаток </w:t>
      </w:r>
      <w:r w:rsidDel="00000000" w:rsidR="00000000" w:rsidRPr="00000000">
        <w:rPr>
          <w:rFonts w:ascii="Times New Roman" w:cs="Times New Roman" w:eastAsia="Times New Roman" w:hAnsi="Times New Roman"/>
          <w:sz w:val="24"/>
          <w:szCs w:val="24"/>
          <w:rtl w:val="0"/>
        </w:rPr>
        <w:t xml:space="preserve">скептицизма</w:t>
      </w:r>
      <w:r w:rsidDel="00000000" w:rsidR="00000000" w:rsidRPr="00000000">
        <w:rPr>
          <w:rFonts w:ascii="Times New Roman" w:cs="Times New Roman" w:eastAsia="Times New Roman" w:hAnsi="Times New Roman"/>
          <w:sz w:val="24"/>
          <w:szCs w:val="24"/>
          <w:rtl w:val="0"/>
        </w:rPr>
        <w:t xml:space="preserve">, — Симус протянул руку в сторону Эрни, почти соединив при этом указательный и большой пальцы.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Энтони Голдштейн почему-то внезапно закашлялся.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что это должно было значить? — спросил Эрни.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иногда говорит генерал Поттер, — ответил капитан Финниган. — Забавно, когда впервые оказываешься в Легионе Хаоса, кажется, что вокруг тебя полное сумасшествие. А через пару месяцев понимаешь, что на самом деле сумасшедшие — все, кто не в Легионе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По-моему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громко перебил его Рон, — это довольно неплохая стратегия. Мы ничего не трансфигурируем, мы не тратим сил, мы справляемся с тем, что применят они, а </w:t>
      </w:r>
      <w:r w:rsidDel="00000000" w:rsidR="00000000" w:rsidRPr="00000000">
        <w:rPr>
          <w:rFonts w:ascii="Times New Roman" w:cs="Times New Roman" w:eastAsia="Times New Roman" w:hAnsi="Times New Roman"/>
          <w:sz w:val="24"/>
          <w:szCs w:val="24"/>
          <w:rtl w:val="0"/>
        </w:rPr>
        <w:t xml:space="preserve">затем быстро </w:t>
      </w:r>
      <w:r w:rsidDel="00000000" w:rsidR="00000000" w:rsidRPr="00000000">
        <w:rPr>
          <w:rFonts w:ascii="Times New Roman" w:cs="Times New Roman" w:eastAsia="Times New Roman" w:hAnsi="Times New Roman"/>
          <w:sz w:val="24"/>
          <w:szCs w:val="24"/>
          <w:rtl w:val="0"/>
        </w:rPr>
        <w:t xml:space="preserve">их выносим.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Хорошо, — сказала Гермиона. — Так и поступим.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Энтони сердито посмотрел на Рона, — генерал, у Гарри Поттера осталось в армии </w:t>
      </w:r>
      <w:r w:rsidDel="00000000" w:rsidR="00000000" w:rsidRPr="00000000">
        <w:rPr>
          <w:rFonts w:ascii="Times New Roman" w:cs="Times New Roman" w:eastAsia="Times New Roman" w:hAnsi="Times New Roman"/>
          <w:sz w:val="24"/>
          <w:szCs w:val="24"/>
          <w:rtl w:val="0"/>
        </w:rPr>
        <w:t xml:space="preserve">всего </w:t>
      </w:r>
      <w:r w:rsidDel="00000000" w:rsidR="00000000" w:rsidRPr="00000000">
        <w:rPr>
          <w:rFonts w:ascii="Times New Roman" w:cs="Times New Roman" w:eastAsia="Times New Roman" w:hAnsi="Times New Roman"/>
          <w:sz w:val="24"/>
          <w:szCs w:val="24"/>
          <w:rtl w:val="0"/>
        </w:rPr>
        <w:t xml:space="preserve">шестнадцать человек. У нас и у Драконов — двадцать восемь. Гарри это знает, он понимает, что ему нужно сделать что-то невероятное...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Например? — нервно</w:t>
      </w:r>
      <w:r w:rsidDel="00000000" w:rsidR="00000000" w:rsidRPr="00000000">
        <w:rPr>
          <w:rFonts w:ascii="Times New Roman" w:cs="Times New Roman" w:eastAsia="Times New Roman" w:hAnsi="Times New Roman"/>
          <w:sz w:val="24"/>
          <w:szCs w:val="24"/>
          <w:rtl w:val="0"/>
        </w:rPr>
        <w:t xml:space="preserve"> спросила</w:t>
      </w:r>
      <w:r w:rsidDel="00000000" w:rsidR="00000000" w:rsidRPr="00000000">
        <w:rPr>
          <w:rFonts w:ascii="Times New Roman" w:cs="Times New Roman" w:eastAsia="Times New Roman" w:hAnsi="Times New Roman"/>
          <w:sz w:val="24"/>
          <w:szCs w:val="24"/>
          <w:rtl w:val="0"/>
        </w:rPr>
        <w:t xml:space="preserve"> Гермиона. — Если мы не знаем, что он планирует, мы можем сберечь нашу магию для массового </w:t>
      </w:r>
      <w:r w:rsidDel="00000000" w:rsidR="00000000" w:rsidRPr="00000000">
        <w:rPr>
          <w:rFonts w:ascii="Times New Roman" w:cs="Times New Roman" w:eastAsia="Times New Roman" w:hAnsi="Times New Roman"/>
          <w:i w:val="1"/>
          <w:sz w:val="24"/>
          <w:szCs w:val="24"/>
          <w:rtl w:val="0"/>
        </w:rPr>
        <w:t xml:space="preserve">Фините. </w:t>
      </w:r>
      <w:r w:rsidDel="00000000" w:rsidR="00000000" w:rsidRPr="00000000">
        <w:rPr>
          <w:rFonts w:ascii="Times New Roman" w:cs="Times New Roman" w:eastAsia="Times New Roman" w:hAnsi="Times New Roman"/>
          <w:sz w:val="24"/>
          <w:szCs w:val="24"/>
          <w:rtl w:val="0"/>
        </w:rPr>
        <w:t xml:space="preserve">Как мы и должны были сделать в </w:t>
      </w:r>
      <w:r w:rsidDel="00000000" w:rsidR="00000000" w:rsidRPr="00000000">
        <w:rPr>
          <w:rFonts w:ascii="Times New Roman" w:cs="Times New Roman" w:eastAsia="Times New Roman" w:hAnsi="Times New Roman"/>
          <w:sz w:val="24"/>
          <w:szCs w:val="24"/>
          <w:rtl w:val="0"/>
        </w:rPr>
        <w:t xml:space="preserve">прошлый </w:t>
      </w:r>
      <w:r w:rsidDel="00000000" w:rsidR="00000000" w:rsidRPr="00000000">
        <w:rPr>
          <w:rFonts w:ascii="Times New Roman" w:cs="Times New Roman" w:eastAsia="Times New Roman" w:hAnsi="Times New Roman"/>
          <w:sz w:val="24"/>
          <w:szCs w:val="24"/>
          <w:rtl w:val="0"/>
        </w:rPr>
        <w:t xml:space="preserve">раз!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мягко тронула Гермиону за плечо.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Грейнджер? Думаю, вам стоит немного отдохнуть перед битвой.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Она ожидала, что Гермиона начнёт спорить, но та лишь кивнула и зашагала чуть быстрее, отделяясь от штаба Солнечного Отряда. Когтевранка по-прежнему посматривала в сторону леса и иногда — на небо.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Сьюзен последовала за ней. Если бы она этого не сделала, со стороны это выглядело бы, словно Солнечного Генерала выгнали из собственного штаба.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Гермиона? — мягко окликнула Сьюзен, когда они отошли подальше. — Тебе надо сосредоточиться. Здесь всем заправляет профессор Квиррелл, не Снейп, и он не позволит, чтобы что-то плохое случилось с тобой или кем-нибудь ещё.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 в этом дело</w:t>
      </w:r>
      <w:r w:rsidDel="00000000" w:rsidR="00000000" w:rsidRPr="00000000">
        <w:rPr>
          <w:rFonts w:ascii="Times New Roman" w:cs="Times New Roman" w:eastAsia="Times New Roman" w:hAnsi="Times New Roman"/>
          <w:sz w:val="24"/>
          <w:szCs w:val="24"/>
          <w:rtl w:val="0"/>
        </w:rPr>
        <w:t xml:space="preserve">, — дрогнувшим голосом ответила Гермиона. — Дело совсем не в этом, капитан Боунс.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Девочки зашагали ещё быстрее. Они обходили кругом своих солдат, осматривая строй и поглядывая на окружающие деревья.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Сьюзен? — тихо заговорила Гермиона, когда они оказались вдалеке от всех остальных. — Как ты думаешь, Дафна права? Драко Малфой что-то замышляет?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совершенно без раздумий ответила Сьюзен. — Можешь не сомневаться. Ведь в его имени есть буквы М, А, Л, Ф, О, а также И краткое.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огляделась по сторонам, словно пытаясь убедиться, что никто за ними не наблюдает — хотя это безусловно был прекрасный способ привлечь к себе внимание.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Может Малфой стоять за тем, что сделал Снейп?</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Снейп может стоять за Малфоем, — задумчиво ответила Сьюзен, вспомнив разговоры за обедом, которые она слышала у тёти, — а Люциус Малфой может стоять за ними обоими.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 последней мысли у Сьюзен самой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 спине </w:t>
      </w:r>
      <w:r w:rsidDel="00000000" w:rsidR="00000000" w:rsidRPr="00000000">
        <w:rPr>
          <w:rFonts w:ascii="Times New Roman" w:cs="Times New Roman" w:eastAsia="Times New Roman" w:hAnsi="Times New Roman"/>
          <w:sz w:val="24"/>
          <w:szCs w:val="24"/>
          <w:rtl w:val="0"/>
        </w:rPr>
        <w:t xml:space="preserve">слегка</w:t>
      </w:r>
      <w:r w:rsidDel="00000000" w:rsidR="00000000" w:rsidRPr="00000000">
        <w:rPr>
          <w:rFonts w:ascii="Times New Roman" w:cs="Times New Roman" w:eastAsia="Times New Roman" w:hAnsi="Times New Roman"/>
          <w:sz w:val="24"/>
          <w:szCs w:val="24"/>
          <w:rtl w:val="0"/>
        </w:rPr>
        <w:t xml:space="preserve"> побежали мурашки. Внезапно совет просто сосредоточиться на предстоящей битве, который она дала Гермионе, показался намного менее р</w:t>
      </w:r>
      <w:r w:rsidDel="00000000" w:rsidR="00000000" w:rsidRPr="00000000">
        <w:rPr>
          <w:rFonts w:ascii="Times New Roman" w:cs="Times New Roman" w:eastAsia="Times New Roman" w:hAnsi="Times New Roman"/>
          <w:sz w:val="24"/>
          <w:szCs w:val="24"/>
          <w:rtl w:val="0"/>
        </w:rPr>
        <w:t xml:space="preserve">азумным.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что, у тебя появились какие-то улики?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покачала головой.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 по голосу казалось, что она сейчас расплачется. — Я просто... размышляла. И всё.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лесу близ Хогвартса, в назначенном месте, куда привело их красное пламя, под серыми небесами стояли и ждали генерал Драконов и его армия.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правую руку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Драко стояла Падма Патил, его заместитель, которая однажды руководила всей Армией Драконов, пока он был без сознания. За его спиной был Винсент из Крэббов — семьи, которая с незапамятных времён служила Малфоям. Мускулистый мальчик был настороже, как и всегда, вне зависимости от того, была то битва или нет. Чуть дальше позади, </w:t>
      </w:r>
      <w:r w:rsidDel="00000000" w:rsidR="00000000" w:rsidRPr="00000000">
        <w:rPr>
          <w:rFonts w:ascii="Times New Roman" w:cs="Times New Roman" w:eastAsia="Times New Roman" w:hAnsi="Times New Roman"/>
          <w:sz w:val="24"/>
          <w:szCs w:val="24"/>
          <w:rtl w:val="0"/>
        </w:rPr>
        <w:t xml:space="preserve">рядом с одной из двух мётел, </w:t>
      </w:r>
      <w:r w:rsidDel="00000000" w:rsidR="00000000" w:rsidRPr="00000000">
        <w:rPr>
          <w:rFonts w:ascii="Times New Roman" w:cs="Times New Roman" w:eastAsia="Times New Roman" w:hAnsi="Times New Roman"/>
          <w:sz w:val="24"/>
          <w:szCs w:val="24"/>
          <w:rtl w:val="0"/>
        </w:rPr>
        <w:t xml:space="preserve">выданных</w:t>
      </w:r>
      <w:r w:rsidDel="00000000" w:rsidR="00000000" w:rsidRPr="00000000">
        <w:rPr>
          <w:rFonts w:ascii="Times New Roman" w:cs="Times New Roman" w:eastAsia="Times New Roman" w:hAnsi="Times New Roman"/>
          <w:sz w:val="24"/>
          <w:szCs w:val="24"/>
          <w:rtl w:val="0"/>
        </w:rPr>
        <w:t xml:space="preserve"> Армии Драконов</w:t>
      </w:r>
      <w:r w:rsidDel="00000000" w:rsidR="00000000" w:rsidRPr="00000000">
        <w:rPr>
          <w:rFonts w:ascii="Times New Roman" w:cs="Times New Roman" w:eastAsia="Times New Roman" w:hAnsi="Times New Roman"/>
          <w:sz w:val="24"/>
          <w:szCs w:val="24"/>
          <w:rtl w:val="0"/>
        </w:rPr>
        <w:t xml:space="preserve">, стоял Грегори из Гойлов . Хоть Гойлы и не служили Малфоям столь же долго, как Крэббы, но их служение было не менее безупречно.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левую руку</w:t>
      </w:r>
      <w:r w:rsidDel="00000000" w:rsidR="00000000" w:rsidRPr="00000000">
        <w:rPr>
          <w:rFonts w:ascii="Times New Roman" w:cs="Times New Roman" w:eastAsia="Times New Roman" w:hAnsi="Times New Roman"/>
          <w:sz w:val="24"/>
          <w:szCs w:val="24"/>
          <w:rtl w:val="0"/>
        </w:rPr>
        <w:t xml:space="preserve"> сегодня с</w:t>
      </w:r>
      <w:r w:rsidDel="00000000" w:rsidR="00000000" w:rsidRPr="00000000">
        <w:rPr>
          <w:rFonts w:ascii="Times New Roman" w:cs="Times New Roman" w:eastAsia="Times New Roman" w:hAnsi="Times New Roman"/>
          <w:sz w:val="24"/>
          <w:szCs w:val="24"/>
          <w:rtl w:val="0"/>
        </w:rPr>
        <w:t xml:space="preserve">тоял Дин Томас из Гриффиндора, грязнокровка или, возможно, полукровка, который ничего не знал о своём отце.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уверен, что Гарри умышленно определил Дина Томаса в Армию Драконов. К Драконам</w:t>
      </w:r>
      <w:r w:rsidDel="00000000" w:rsidR="00000000" w:rsidRPr="00000000">
        <w:rPr>
          <w:rFonts w:ascii="Times New Roman" w:cs="Times New Roman" w:eastAsia="Times New Roman" w:hAnsi="Times New Roman"/>
          <w:sz w:val="24"/>
          <w:szCs w:val="24"/>
          <w:rtl w:val="0"/>
        </w:rPr>
        <w:t xml:space="preserve"> попали ещё три бывших легионера Хаоса, и все трое коршунами следили — не нанесёт ли Драко их бывшему лейтенанту хоть малейшую обиду.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Кто-то назвал бы это диверсией, но Драко знал в чём дело. Гарри также отдал лейтенанта Финнигана в Солнечный Отряд, хотя профессор Квиррелл постановил, что Гарри должен отдать только одного лейтенанта. Это тоже был намеренный ход, который ясно говорил, </w:t>
      </w:r>
      <w:r w:rsidDel="00000000" w:rsidR="00000000" w:rsidRPr="00000000">
        <w:rPr>
          <w:rFonts w:ascii="Times New Roman" w:cs="Times New Roman" w:eastAsia="Times New Roman" w:hAnsi="Times New Roman"/>
          <w:sz w:val="24"/>
          <w:szCs w:val="24"/>
          <w:rtl w:val="0"/>
        </w:rPr>
        <w:t xml:space="preserve">что Гарри не воспользовался случаем, чтобы избавиться от самых нелюбимых бойцов</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одной стороны, Драко было бы гораздо легче завоевать верность своих новых солдат, если бы они думали</w:t>
      </w:r>
      <w:r w:rsidDel="00000000" w:rsidR="00000000" w:rsidRPr="00000000">
        <w:rPr>
          <w:rFonts w:ascii="Times New Roman" w:cs="Times New Roman" w:eastAsia="Times New Roman" w:hAnsi="Times New Roman"/>
          <w:sz w:val="24"/>
          <w:szCs w:val="24"/>
          <w:rtl w:val="0"/>
        </w:rPr>
        <w:t xml:space="preserve">, что Гарри </w:t>
      </w:r>
      <w:r w:rsidDel="00000000" w:rsidR="00000000" w:rsidRPr="00000000">
        <w:rPr>
          <w:rFonts w:ascii="Times New Roman" w:cs="Times New Roman" w:eastAsia="Times New Roman" w:hAnsi="Times New Roman"/>
          <w:sz w:val="24"/>
          <w:szCs w:val="24"/>
          <w:rtl w:val="0"/>
        </w:rPr>
        <w:t xml:space="preserve">посчитал их ненужными. С другой... ну, это было нелегко выразить словами. Гарри отдал ему хороших солдат, не задев их гордость, но это было не всё. Гарри </w:t>
      </w:r>
      <w:r w:rsidDel="00000000" w:rsidR="00000000" w:rsidRPr="00000000">
        <w:rPr>
          <w:rFonts w:ascii="Times New Roman" w:cs="Times New Roman" w:eastAsia="Times New Roman" w:hAnsi="Times New Roman"/>
          <w:sz w:val="24"/>
          <w:szCs w:val="24"/>
          <w:rtl w:val="0"/>
        </w:rPr>
        <w:t xml:space="preserve">проявил </w:t>
      </w:r>
      <w:r w:rsidDel="00000000" w:rsidR="00000000" w:rsidRPr="00000000">
        <w:rPr>
          <w:rFonts w:ascii="Times New Roman" w:cs="Times New Roman" w:eastAsia="Times New Roman" w:hAnsi="Times New Roman"/>
          <w:sz w:val="24"/>
          <w:szCs w:val="24"/>
          <w:rtl w:val="0"/>
        </w:rPr>
        <w:t xml:space="preserve">доброе отношение к своим солдатам, но и это было не всё. Гарри не просто играл честно, он поступал так... что его действия невозможно было не сравнивать </w:t>
      </w:r>
      <w:r w:rsidDel="00000000" w:rsidR="00000000" w:rsidRPr="00000000">
        <w:rPr>
          <w:rFonts w:ascii="Times New Roman" w:cs="Times New Roman" w:eastAsia="Times New Roman" w:hAnsi="Times New Roman"/>
          <w:sz w:val="24"/>
          <w:szCs w:val="24"/>
          <w:rtl w:val="0"/>
        </w:rPr>
        <w:t xml:space="preserve">с тем</w:t>
      </w:r>
      <w:r w:rsidDel="00000000" w:rsidR="00000000" w:rsidRPr="00000000">
        <w:rPr>
          <w:rFonts w:ascii="Times New Roman" w:cs="Times New Roman" w:eastAsia="Times New Roman" w:hAnsi="Times New Roman"/>
          <w:sz w:val="24"/>
          <w:szCs w:val="24"/>
          <w:rtl w:val="0"/>
        </w:rPr>
        <w:t xml:space="preserve">, как играют в Слизерине.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Драко не нанёс мистеру Томасу ни малейшей обиды, напротив — поставил рядом с собой, и тот теперь подчинялся лишь Драко и Падме и более никому. Драко объявил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мистеру Томасу и всем </w:t>
      </w:r>
      <w:r w:rsidDel="00000000" w:rsidR="00000000" w:rsidRPr="00000000">
        <w:rPr>
          <w:rFonts w:ascii="Times New Roman" w:cs="Times New Roman" w:eastAsia="Times New Roman" w:hAnsi="Times New Roman"/>
          <w:sz w:val="24"/>
          <w:szCs w:val="24"/>
          <w:rtl w:val="0"/>
        </w:rPr>
        <w:t xml:space="preserve">остальным</w:t>
      </w:r>
      <w:r w:rsidDel="00000000" w:rsidR="00000000" w:rsidRPr="00000000">
        <w:rPr>
          <w:rFonts w:ascii="Times New Roman" w:cs="Times New Roman" w:eastAsia="Times New Roman" w:hAnsi="Times New Roman"/>
          <w:sz w:val="24"/>
          <w:szCs w:val="24"/>
          <w:rtl w:val="0"/>
        </w:rPr>
        <w:t xml:space="preserve">, что это испытание, а не повышение. Мистер Томас должен будет показать, что он достоин такого ранга в Армии Драконов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ему дан шанс и оценка будет справедливой. </w:t>
      </w:r>
      <w:r w:rsidDel="00000000" w:rsidR="00000000" w:rsidRPr="00000000">
        <w:rPr>
          <w:rFonts w:ascii="Times New Roman" w:cs="Times New Roman" w:eastAsia="Times New Roman" w:hAnsi="Times New Roman"/>
          <w:sz w:val="24"/>
          <w:szCs w:val="24"/>
          <w:rtl w:val="0"/>
        </w:rPr>
        <w:t xml:space="preserve">Во время церемонии мистер Томас выглядел очень удивлённым (насколько знал Драко, в Легионе Хаоса подобных формальностей не придерживались), но, </w:t>
      </w:r>
      <w:r w:rsidDel="00000000" w:rsidR="00000000" w:rsidRPr="00000000">
        <w:rPr>
          <w:rFonts w:ascii="Times New Roman" w:cs="Times New Roman" w:eastAsia="Times New Roman" w:hAnsi="Times New Roman"/>
          <w:sz w:val="24"/>
          <w:szCs w:val="24"/>
          <w:rtl w:val="0"/>
        </w:rPr>
        <w:t xml:space="preserve">выслушав речь нового командира, </w:t>
      </w:r>
      <w:r w:rsidDel="00000000" w:rsidR="00000000" w:rsidRPr="00000000">
        <w:rPr>
          <w:rFonts w:ascii="Times New Roman" w:cs="Times New Roman" w:eastAsia="Times New Roman" w:hAnsi="Times New Roman"/>
          <w:sz w:val="24"/>
          <w:szCs w:val="24"/>
          <w:rtl w:val="0"/>
        </w:rPr>
        <w:t xml:space="preserve">гриффиндорец чуть сильнее расправил плечи и кивнул.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после того, как мистер Томас достаточно хорошо показал себя на одной из тренировок Армии Драконов, его пригласили на мероприятие по разработке стратегии в огромный штаб Армии Драконов. Спустя несколько минут после начала мероприятия Падма как бы ненароком поинтересовалась, есть ли у мистера Томаса идеи, как победить Легион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Гриффиндорец весело отозвался, что Гарри предвидел, что генерал Малфой попросит одного из своих солдат спросить его об этом, и что Гарри просил передать, что генерал Малфой должен спросить самого себя — в чём может заключаться его относительное преимущество — что Драко Малфой должен сделать, или что Армия Драконов должна сделать, чтобы </w:t>
      </w:r>
      <w:r w:rsidDel="00000000" w:rsidR="00000000" w:rsidRPr="00000000">
        <w:rPr>
          <w:rFonts w:ascii="Times New Roman" w:cs="Times New Roman" w:eastAsia="Times New Roman" w:hAnsi="Times New Roman"/>
          <w:sz w:val="24"/>
          <w:szCs w:val="24"/>
          <w:rtl w:val="0"/>
        </w:rPr>
        <w:t xml:space="preserve">Легион Хаоса </w:t>
      </w:r>
      <w:r w:rsidDel="00000000" w:rsidR="00000000" w:rsidRPr="00000000">
        <w:rPr>
          <w:rFonts w:ascii="Times New Roman" w:cs="Times New Roman" w:eastAsia="Times New Roman" w:hAnsi="Times New Roman"/>
          <w:sz w:val="24"/>
          <w:szCs w:val="24"/>
          <w:rtl w:val="0"/>
        </w:rPr>
        <w:t xml:space="preserve">не смог ничего этому противопоставить, а затем попробовать использовать это преимущество </w:t>
      </w:r>
      <w:r w:rsidDel="00000000" w:rsidR="00000000" w:rsidRPr="00000000">
        <w:rPr>
          <w:rFonts w:ascii="Times New Roman" w:cs="Times New Roman" w:eastAsia="Times New Roman" w:hAnsi="Times New Roman"/>
          <w:sz w:val="24"/>
          <w:szCs w:val="24"/>
          <w:rtl w:val="0"/>
        </w:rPr>
        <w:t xml:space="preserve">в</w:t>
      </w:r>
      <w:r w:rsidDel="00000000" w:rsidR="00000000" w:rsidRPr="00000000">
        <w:rPr>
          <w:rFonts w:ascii="Times New Roman" w:cs="Times New Roman" w:eastAsia="Times New Roman" w:hAnsi="Times New Roman"/>
          <w:sz w:val="24"/>
          <w:szCs w:val="24"/>
          <w:rtl w:val="0"/>
        </w:rPr>
        <w:t xml:space="preserve"> полной мере. Дин Томас понятия не имел, что бы это могло быть, но если у него появятся идеи, как побить Хаос, он ими </w:t>
      </w:r>
      <w:r w:rsidDel="00000000" w:rsidR="00000000" w:rsidRPr="00000000">
        <w:rPr>
          <w:rFonts w:ascii="Times New Roman" w:cs="Times New Roman" w:eastAsia="Times New Roman" w:hAnsi="Times New Roman"/>
          <w:sz w:val="24"/>
          <w:szCs w:val="24"/>
          <w:rtl w:val="0"/>
        </w:rPr>
        <w:t xml:space="preserve">поделится</w:t>
      </w:r>
      <w:r w:rsidDel="00000000" w:rsidR="00000000" w:rsidRPr="00000000">
        <w:rPr>
          <w:rFonts w:ascii="Times New Roman" w:cs="Times New Roman" w:eastAsia="Times New Roman" w:hAnsi="Times New Roman"/>
          <w:sz w:val="24"/>
          <w:szCs w:val="24"/>
          <w:rtl w:val="0"/>
        </w:rPr>
        <w:t xml:space="preserve">. В конце концов так ему приказал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Эхх</w:t>
      </w:r>
      <w:r w:rsidDel="00000000" w:rsidR="00000000" w:rsidRPr="00000000">
        <w:rPr>
          <w:rFonts w:ascii="Times New Roman" w:cs="Times New Roman" w:eastAsia="Times New Roman" w:hAnsi="Times New Roman"/>
          <w:sz w:val="24"/>
          <w:szCs w:val="24"/>
          <w:rtl w:val="0"/>
        </w:rPr>
        <w:t xml:space="preserve">, — подумал Драко, поскольку не мог вздохнуть вслух. Но это был хороший </w:t>
      </w:r>
      <w:r w:rsidDel="00000000" w:rsidR="00000000" w:rsidRPr="00000000">
        <w:rPr>
          <w:rFonts w:ascii="Times New Roman" w:cs="Times New Roman" w:eastAsia="Times New Roman" w:hAnsi="Times New Roman"/>
          <w:sz w:val="24"/>
          <w:szCs w:val="24"/>
          <w:rtl w:val="0"/>
        </w:rPr>
        <w:t xml:space="preserve">совет</w:t>
      </w:r>
      <w:r w:rsidDel="00000000" w:rsidR="00000000" w:rsidRPr="00000000">
        <w:rPr>
          <w:rFonts w:ascii="Times New Roman" w:cs="Times New Roman" w:eastAsia="Times New Roman" w:hAnsi="Times New Roman"/>
          <w:sz w:val="24"/>
          <w:szCs w:val="24"/>
          <w:rtl w:val="0"/>
        </w:rPr>
        <w:t xml:space="preserve">, и Драко воспользовался им. Он сел за стол в своей спальне, взял перо и пергамент и </w:t>
      </w:r>
      <w:r w:rsidDel="00000000" w:rsidR="00000000" w:rsidRPr="00000000">
        <w:rPr>
          <w:rFonts w:ascii="Times New Roman" w:cs="Times New Roman" w:eastAsia="Times New Roman" w:hAnsi="Times New Roman"/>
          <w:sz w:val="24"/>
          <w:szCs w:val="24"/>
          <w:rtl w:val="0"/>
        </w:rPr>
        <w:t xml:space="preserve">выписал</w:t>
      </w:r>
      <w:r w:rsidDel="00000000" w:rsidR="00000000" w:rsidRPr="00000000">
        <w:rPr>
          <w:rFonts w:ascii="Times New Roman" w:cs="Times New Roman" w:eastAsia="Times New Roman" w:hAnsi="Times New Roman"/>
          <w:sz w:val="24"/>
          <w:szCs w:val="24"/>
          <w:rtl w:val="0"/>
        </w:rPr>
        <w:t xml:space="preserve"> всё, что могло бы стать относительным преимуществом.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к его собственному удивлению,</w:t>
      </w:r>
      <w:r w:rsidDel="00000000" w:rsidR="00000000" w:rsidRPr="00000000">
        <w:rPr>
          <w:rFonts w:ascii="Times New Roman" w:cs="Times New Roman" w:eastAsia="Times New Roman" w:hAnsi="Times New Roman"/>
          <w:sz w:val="24"/>
          <w:szCs w:val="24"/>
          <w:rtl w:val="0"/>
        </w:rPr>
        <w:t xml:space="preserve"> у него появилась идея. Настоящая. Вообще-то </w:t>
      </w:r>
      <w:r w:rsidDel="00000000" w:rsidR="00000000" w:rsidRPr="00000000">
        <w:rPr>
          <w:rFonts w:ascii="Times New Roman" w:cs="Times New Roman" w:eastAsia="Times New Roman" w:hAnsi="Times New Roman"/>
          <w:sz w:val="24"/>
          <w:szCs w:val="24"/>
          <w:rtl w:val="0"/>
        </w:rPr>
        <w:t xml:space="preserve">даже </w:t>
      </w:r>
      <w:r w:rsidDel="00000000" w:rsidR="00000000" w:rsidRPr="00000000">
        <w:rPr>
          <w:rFonts w:ascii="Times New Roman" w:cs="Times New Roman" w:eastAsia="Times New Roman" w:hAnsi="Times New Roman"/>
          <w:sz w:val="24"/>
          <w:szCs w:val="24"/>
          <w:rtl w:val="0"/>
        </w:rPr>
        <w:t xml:space="preserve">целых две.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Разнёсшийся над лесом гулкий звон колокола показался как никогда зловещим.</w:t>
      </w:r>
      <w:r w:rsidDel="00000000" w:rsidR="00000000" w:rsidRPr="00000000">
        <w:rPr>
          <w:rFonts w:ascii="Times New Roman" w:cs="Times New Roman" w:eastAsia="Times New Roman" w:hAnsi="Times New Roman"/>
          <w:sz w:val="24"/>
          <w:szCs w:val="24"/>
          <w:rtl w:val="0"/>
        </w:rPr>
        <w:t xml:space="preserve"> В тот же миг два пилота </w:t>
      </w:r>
      <w:r w:rsidDel="00000000" w:rsidR="00000000" w:rsidRPr="00000000">
        <w:rPr>
          <w:rFonts w:ascii="Times New Roman" w:cs="Times New Roman" w:eastAsia="Times New Roman" w:hAnsi="Times New Roman"/>
          <w:sz w:val="24"/>
          <w:szCs w:val="24"/>
          <w:rtl w:val="0"/>
        </w:rPr>
        <w:t xml:space="preserve">крикнули «Вверх!», вскочили на мётлы и </w:t>
      </w:r>
      <w:r w:rsidDel="00000000" w:rsidR="00000000" w:rsidRPr="00000000">
        <w:rPr>
          <w:rFonts w:ascii="Times New Roman" w:cs="Times New Roman" w:eastAsia="Times New Roman" w:hAnsi="Times New Roman"/>
          <w:sz w:val="24"/>
          <w:szCs w:val="24"/>
          <w:rtl w:val="0"/>
        </w:rPr>
        <w:t xml:space="preserve">устремились </w:t>
      </w:r>
      <w:r w:rsidDel="00000000" w:rsidR="00000000" w:rsidRPr="00000000">
        <w:rPr>
          <w:rFonts w:ascii="Times New Roman" w:cs="Times New Roman" w:eastAsia="Times New Roman" w:hAnsi="Times New Roman"/>
          <w:sz w:val="24"/>
          <w:szCs w:val="24"/>
          <w:rtl w:val="0"/>
        </w:rPr>
        <w:t xml:space="preserve">в серое небо</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Мистер и м</w:t>
      </w:r>
      <w:r w:rsidDel="00000000" w:rsidR="00000000" w:rsidRPr="00000000">
        <w:rPr>
          <w:rFonts w:ascii="Times New Roman" w:cs="Times New Roman" w:eastAsia="Times New Roman" w:hAnsi="Times New Roman"/>
          <w:sz w:val="24"/>
          <w:szCs w:val="24"/>
          <w:rtl w:val="0"/>
        </w:rPr>
        <w:t xml:space="preserve">иссис Дэвис уже слегка опирались друг на друга — нервное напряжение отняло у них слишком много сил.</w:t>
      </w:r>
      <w:r w:rsidDel="00000000" w:rsidR="00000000" w:rsidRPr="00000000">
        <w:rPr>
          <w:rFonts w:ascii="Times New Roman" w:cs="Times New Roman" w:eastAsia="Times New Roman" w:hAnsi="Times New Roman"/>
          <w:sz w:val="24"/>
          <w:szCs w:val="24"/>
          <w:rtl w:val="0"/>
        </w:rPr>
        <w:t xml:space="preserve">  На огромном белом экране перед ними появились три больших окна, словно в нём прорезали дыры, через которые можно было увидеть лес и три армии на марше. Меньшие окна показывали шестерых всадников на мётлах. В углу пергамента изображался лес в целом, светящиеся точки обозначали армии и разведчиков.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Окно к Солнечным показывало, как генерал Грейнджер и её капитаны шагают в центре Солнечного отряда под защитой щитов </w:t>
      </w:r>
      <w:r w:rsidDel="00000000" w:rsidR="00000000" w:rsidRPr="00000000">
        <w:rPr>
          <w:rFonts w:ascii="Times New Roman" w:cs="Times New Roman" w:eastAsia="Times New Roman" w:hAnsi="Times New Roman"/>
          <w:i w:val="1"/>
          <w:sz w:val="24"/>
          <w:szCs w:val="24"/>
          <w:rtl w:val="0"/>
        </w:rPr>
        <w:t xml:space="preserve">Контего,</w:t>
      </w:r>
      <w:r w:rsidDel="00000000" w:rsidR="00000000" w:rsidRPr="00000000">
        <w:rPr>
          <w:rFonts w:ascii="Times New Roman" w:cs="Times New Roman" w:eastAsia="Times New Roman" w:hAnsi="Times New Roman"/>
          <w:sz w:val="24"/>
          <w:szCs w:val="24"/>
          <w:rtl w:val="0"/>
        </w:rPr>
        <w:t xml:space="preserve"> поддерживаемых другими учениками.  Профессор Квиррелл пояснил, что Солнечный отряд прекрасно осведомлён, что у них намного больше опытных бойцов, и потому защищает этих бойцов от внезапного нападения. А в остальном, Солнечные уверенно двигались вперёд, сохраняя силы.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в армии генерала Малфоя — по крайней мере те, у кого были хорошие оценки по трансфигурации — подобрали листья и трансфигурировали их... ну, если посмотреть на Падму Патил, которая почти закончила свою работу, то можно было увидеть, что её лист, похоже, превратился в перчатку на левую руку со свисающим ремешком. (Окно приблизило изображение.)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Мрачно смотревший на экран лорд Джагсон заговорил: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делает ваш сын, Люциус? — его голос сочился надменностью.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Ведьма-иностранка, стоящая справа от Драко </w:t>
      </w:r>
      <w:r w:rsidDel="00000000" w:rsidR="00000000" w:rsidRPr="00000000">
        <w:rPr>
          <w:rFonts w:ascii="Times New Roman" w:cs="Times New Roman" w:eastAsia="Times New Roman" w:hAnsi="Times New Roman"/>
          <w:sz w:val="24"/>
          <w:szCs w:val="24"/>
          <w:rtl w:val="0"/>
        </w:rPr>
        <w:t xml:space="preserve">Малфоя</w:t>
      </w:r>
      <w:r w:rsidDel="00000000" w:rsidR="00000000" w:rsidRPr="00000000">
        <w:rPr>
          <w:rFonts w:ascii="Times New Roman" w:cs="Times New Roman" w:eastAsia="Times New Roman" w:hAnsi="Times New Roman"/>
          <w:sz w:val="24"/>
          <w:szCs w:val="24"/>
          <w:rtl w:val="0"/>
        </w:rPr>
        <w:t xml:space="preserve">, уже закончила трансфигурировать свою перчатку и поднесла её </w:t>
      </w:r>
      <w:r w:rsidDel="00000000" w:rsidR="00000000" w:rsidRPr="00000000">
        <w:rPr>
          <w:rFonts w:ascii="Times New Roman" w:cs="Times New Roman" w:eastAsia="Times New Roman" w:hAnsi="Times New Roman"/>
          <w:sz w:val="24"/>
          <w:szCs w:val="24"/>
          <w:rtl w:val="0"/>
        </w:rPr>
        <w:t xml:space="preserve">генерал</w:t>
      </w:r>
      <w:r w:rsidDel="00000000" w:rsidR="00000000" w:rsidRPr="00000000">
        <w:rPr>
          <w:rFonts w:ascii="Times New Roman" w:cs="Times New Roman" w:eastAsia="Times New Roman" w:hAnsi="Times New Roman"/>
          <w:sz w:val="24"/>
          <w:szCs w:val="24"/>
          <w:rtl w:val="0"/>
        </w:rPr>
        <w:t xml:space="preserve">у </w:t>
      </w:r>
      <w:r w:rsidDel="00000000" w:rsidR="00000000" w:rsidRPr="00000000">
        <w:rPr>
          <w:rFonts w:ascii="Times New Roman" w:cs="Times New Roman" w:eastAsia="Times New Roman" w:hAnsi="Times New Roman"/>
          <w:sz w:val="24"/>
          <w:szCs w:val="24"/>
          <w:rtl w:val="0"/>
        </w:rPr>
        <w:t xml:space="preserve">Драконов</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словно жертву.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 спокойным, но не менее аристократическим тоном ответил Люциус Малфой, — но я верю, у него на это есть веские причины.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Падма надела перчатку на левую руку, затянула ремешок и протянула руку в перчатке Драко Малфою. Вся Армия Драконов остановилась. Генерал Малфой несколько раз глубоко вздохнул, поднял палочку, чётко </w:t>
      </w:r>
      <w:r w:rsidDel="00000000" w:rsidR="00000000" w:rsidRPr="00000000">
        <w:rPr>
          <w:rFonts w:ascii="Times New Roman" w:cs="Times New Roman" w:eastAsia="Times New Roman" w:hAnsi="Times New Roman"/>
          <w:sz w:val="24"/>
          <w:szCs w:val="24"/>
          <w:rtl w:val="0"/>
        </w:rPr>
        <w:t xml:space="preserve">выполнил последовательность из восьми движений</w:t>
      </w:r>
      <w:r w:rsidDel="00000000" w:rsidR="00000000" w:rsidRPr="00000000">
        <w:rPr>
          <w:rFonts w:ascii="Times New Roman" w:cs="Times New Roman" w:eastAsia="Times New Roman" w:hAnsi="Times New Roman"/>
          <w:sz w:val="24"/>
          <w:szCs w:val="24"/>
          <w:rtl w:val="0"/>
        </w:rPr>
        <w:t xml:space="preserve"> и выкрикнул: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Воин Драконов </w:t>
      </w:r>
      <w:r w:rsidDel="00000000" w:rsidR="00000000" w:rsidRPr="00000000">
        <w:rPr>
          <w:rFonts w:ascii="Times New Roman" w:cs="Times New Roman" w:eastAsia="Times New Roman" w:hAnsi="Times New Roman"/>
          <w:sz w:val="24"/>
          <w:szCs w:val="24"/>
          <w:rtl w:val="0"/>
        </w:rPr>
        <w:t xml:space="preserve">вскинула руку в перчатке, сжала её в кулак и коротко поклонилась Драко Малфою. Тот ответил</w:t>
      </w:r>
      <w:r w:rsidDel="00000000" w:rsidR="00000000" w:rsidRPr="00000000">
        <w:rPr>
          <w:rFonts w:ascii="Times New Roman" w:cs="Times New Roman" w:eastAsia="Times New Roman" w:hAnsi="Times New Roman"/>
          <w:sz w:val="24"/>
          <w:szCs w:val="24"/>
          <w:rtl w:val="0"/>
        </w:rPr>
        <w:t xml:space="preserve"> более </w:t>
      </w:r>
      <w:r w:rsidDel="00000000" w:rsidR="00000000" w:rsidRPr="00000000">
        <w:rPr>
          <w:rFonts w:ascii="Times New Roman" w:cs="Times New Roman" w:eastAsia="Times New Roman" w:hAnsi="Times New Roman"/>
          <w:sz w:val="24"/>
          <w:szCs w:val="24"/>
          <w:rtl w:val="0"/>
        </w:rPr>
        <w:t xml:space="preserve">лёгким</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поклоном, но при этом его немного пока</w:t>
      </w:r>
      <w:r w:rsidDel="00000000" w:rsidR="00000000" w:rsidRPr="00000000">
        <w:rPr>
          <w:rFonts w:ascii="Times New Roman" w:cs="Times New Roman" w:eastAsia="Times New Roman" w:hAnsi="Times New Roman"/>
          <w:sz w:val="24"/>
          <w:szCs w:val="24"/>
          <w:rtl w:val="0"/>
        </w:rPr>
        <w:t xml:space="preserve">чнуло. Падма вернулась на своё место справа от Драко, и Драконы зашагали снова.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Ну хорошо. Не мог бы кто-нибудь объяснить, что происходит? — поинтересовалась Августа Лонгботтом.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Амелия Боунс, не отрывая взгляда от экрана, слегка нахмурилась.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 той или иной причине, — насмешливо ответил профессор Квиррелл, — наследник Малфоев, судя по всему, способен использовать удивительно сильную магию для первокурсника. Несомненно, дело в чистоте его крови. Уверен, </w:t>
      </w:r>
      <w:r w:rsidDel="00000000" w:rsidR="00000000" w:rsidRPr="00000000">
        <w:rPr>
          <w:rFonts w:ascii="Times New Roman" w:cs="Times New Roman" w:eastAsia="Times New Roman" w:hAnsi="Times New Roman"/>
          <w:sz w:val="24"/>
          <w:szCs w:val="24"/>
          <w:rtl w:val="0"/>
        </w:rPr>
        <w:t xml:space="preserve">добрый </w:t>
      </w:r>
      <w:r w:rsidDel="00000000" w:rsidR="00000000" w:rsidRPr="00000000">
        <w:rPr>
          <w:rFonts w:ascii="Times New Roman" w:cs="Times New Roman" w:eastAsia="Times New Roman" w:hAnsi="Times New Roman"/>
          <w:sz w:val="24"/>
          <w:szCs w:val="24"/>
          <w:rtl w:val="0"/>
        </w:rPr>
        <w:t xml:space="preserve">лорд Малфой не стал бы открыто нарушать законы о колдовстве несовершеннолетн</w:t>
      </w:r>
      <w:r w:rsidDel="00000000" w:rsidR="00000000" w:rsidRPr="00000000">
        <w:rPr>
          <w:rFonts w:ascii="Times New Roman" w:cs="Times New Roman" w:eastAsia="Times New Roman" w:hAnsi="Times New Roman"/>
          <w:sz w:val="24"/>
          <w:szCs w:val="24"/>
          <w:rtl w:val="0"/>
        </w:rPr>
        <w:t xml:space="preserve">их, </w:t>
      </w:r>
      <w:r w:rsidDel="00000000" w:rsidR="00000000" w:rsidRPr="00000000">
        <w:rPr>
          <w:rFonts w:ascii="Times New Roman" w:cs="Times New Roman" w:eastAsia="Times New Roman" w:hAnsi="Times New Roman"/>
          <w:sz w:val="24"/>
          <w:szCs w:val="24"/>
          <w:rtl w:val="0"/>
        </w:rPr>
        <w:t xml:space="preserve">обеспечивая своего сына палочкой</w:t>
      </w:r>
      <w:r w:rsidDel="00000000" w:rsidR="00000000" w:rsidRPr="00000000">
        <w:rPr>
          <w:rFonts w:ascii="Times New Roman" w:cs="Times New Roman" w:eastAsia="Times New Roman" w:hAnsi="Times New Roman"/>
          <w:sz w:val="24"/>
          <w:szCs w:val="24"/>
          <w:rtl w:val="0"/>
        </w:rPr>
        <w:t xml:space="preserve"> до принятия в Хогвартс.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бы посоветовал вам быть осторожнее с намёками, Квиррелл, — холодно прервал его Люциус Малфой.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конечно, — отозвался профессор Квиррелл. — Заклинание </w:t>
      </w:r>
      <w:r w:rsidDel="00000000" w:rsidR="00000000" w:rsidRPr="00000000">
        <w:rPr>
          <w:rFonts w:ascii="Times New Roman" w:cs="Times New Roman" w:eastAsia="Times New Roman" w:hAnsi="Times New Roman"/>
          <w:i w:val="1"/>
          <w:sz w:val="24"/>
          <w:szCs w:val="24"/>
          <w:rtl w:val="0"/>
        </w:rPr>
        <w:t xml:space="preserve">Коллопортус </w:t>
      </w:r>
      <w:r w:rsidDel="00000000" w:rsidR="00000000" w:rsidRPr="00000000">
        <w:rPr>
          <w:rFonts w:ascii="Times New Roman" w:cs="Times New Roman" w:eastAsia="Times New Roman" w:hAnsi="Times New Roman"/>
          <w:sz w:val="24"/>
          <w:szCs w:val="24"/>
          <w:rtl w:val="0"/>
        </w:rPr>
        <w:t xml:space="preserve">нельзя снять с помощью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для этого требуется заклинание </w:t>
      </w:r>
      <w:r w:rsidDel="00000000" w:rsidR="00000000" w:rsidRPr="00000000">
        <w:rPr>
          <w:rFonts w:ascii="Times New Roman" w:cs="Times New Roman" w:eastAsia="Times New Roman" w:hAnsi="Times New Roman"/>
          <w:i w:val="1"/>
          <w:sz w:val="24"/>
          <w:szCs w:val="24"/>
          <w:rtl w:val="0"/>
        </w:rPr>
        <w:t xml:space="preserve">Алохомора </w:t>
      </w:r>
      <w:r w:rsidDel="00000000" w:rsidR="00000000" w:rsidRPr="00000000">
        <w:rPr>
          <w:rFonts w:ascii="Times New Roman" w:cs="Times New Roman" w:eastAsia="Times New Roman" w:hAnsi="Times New Roman"/>
          <w:sz w:val="24"/>
          <w:szCs w:val="24"/>
          <w:rtl w:val="0"/>
        </w:rPr>
        <w:t xml:space="preserve">равной силы. До тех пор зачарованная таким образом пе</w:t>
      </w:r>
      <w:r w:rsidDel="00000000" w:rsidR="00000000" w:rsidRPr="00000000">
        <w:rPr>
          <w:rFonts w:ascii="Times New Roman" w:cs="Times New Roman" w:eastAsia="Times New Roman" w:hAnsi="Times New Roman"/>
          <w:sz w:val="24"/>
          <w:szCs w:val="24"/>
          <w:rtl w:val="0"/>
        </w:rPr>
        <w:t xml:space="preserve">рчатка </w:t>
      </w:r>
      <w:r w:rsidDel="00000000" w:rsidR="00000000" w:rsidRPr="00000000">
        <w:rPr>
          <w:rFonts w:ascii="Times New Roman" w:cs="Times New Roman" w:eastAsia="Times New Roman" w:hAnsi="Times New Roman"/>
          <w:sz w:val="24"/>
          <w:szCs w:val="24"/>
          <w:rtl w:val="0"/>
        </w:rPr>
        <w:t xml:space="preserve">неуязвима для </w:t>
      </w:r>
      <w:r w:rsidDel="00000000" w:rsidR="00000000" w:rsidRPr="00000000">
        <w:rPr>
          <w:rFonts w:ascii="Times New Roman" w:cs="Times New Roman" w:eastAsia="Times New Roman" w:hAnsi="Times New Roman"/>
          <w:sz w:val="24"/>
          <w:szCs w:val="24"/>
          <w:rtl w:val="0"/>
        </w:rPr>
        <w:t xml:space="preserve">умеренных физических воздействий</w:t>
      </w:r>
      <w:r w:rsidDel="00000000" w:rsidR="00000000" w:rsidRPr="00000000">
        <w:rPr>
          <w:rFonts w:ascii="Times New Roman" w:cs="Times New Roman" w:eastAsia="Times New Roman" w:hAnsi="Times New Roman"/>
          <w:sz w:val="24"/>
          <w:szCs w:val="24"/>
          <w:rtl w:val="0"/>
        </w:rPr>
        <w:t xml:space="preserve"> и будет блокироват</w:t>
      </w:r>
      <w:r w:rsidDel="00000000" w:rsidR="00000000" w:rsidRPr="00000000">
        <w:rPr>
          <w:rFonts w:ascii="Times New Roman" w:cs="Times New Roman" w:eastAsia="Times New Roman" w:hAnsi="Times New Roman"/>
          <w:sz w:val="24"/>
          <w:szCs w:val="24"/>
          <w:rtl w:val="0"/>
        </w:rPr>
        <w:t xml:space="preserve">ь </w:t>
      </w:r>
      <w:r w:rsidDel="00000000" w:rsidR="00000000" w:rsidRPr="00000000">
        <w:rPr>
          <w:rFonts w:ascii="Times New Roman" w:cs="Times New Roman" w:eastAsia="Times New Roman" w:hAnsi="Times New Roman"/>
          <w:sz w:val="24"/>
          <w:szCs w:val="24"/>
          <w:rtl w:val="0"/>
        </w:rPr>
        <w:t xml:space="preserve">усыпляющее и оглушающ</w:t>
      </w:r>
      <w:r w:rsidDel="00000000" w:rsidR="00000000" w:rsidRPr="00000000">
        <w:rPr>
          <w:rFonts w:ascii="Times New Roman" w:cs="Times New Roman" w:eastAsia="Times New Roman" w:hAnsi="Times New Roman"/>
          <w:sz w:val="24"/>
          <w:szCs w:val="24"/>
          <w:rtl w:val="0"/>
        </w:rPr>
        <w:t xml:space="preserve">ее проклятья. И, поскольку ни мистер Поттер, ни мисс Грейнджер не в состоянии применить достаточно мощное противозаклинание, такие чары неодолимы на этом поле боя. </w:t>
      </w:r>
      <w:r w:rsidDel="00000000" w:rsidR="00000000" w:rsidRPr="00000000">
        <w:rPr>
          <w:rFonts w:ascii="Times New Roman" w:cs="Times New Roman" w:eastAsia="Times New Roman" w:hAnsi="Times New Roman"/>
          <w:sz w:val="24"/>
          <w:szCs w:val="24"/>
          <w:rtl w:val="0"/>
        </w:rPr>
        <w:t xml:space="preserve">И</w:t>
      </w:r>
      <w:r w:rsidDel="00000000" w:rsidR="00000000" w:rsidRPr="00000000">
        <w:rPr>
          <w:rFonts w:ascii="Times New Roman" w:cs="Times New Roman" w:eastAsia="Times New Roman" w:hAnsi="Times New Roman"/>
          <w:sz w:val="24"/>
          <w:szCs w:val="24"/>
          <w:rtl w:val="0"/>
        </w:rPr>
        <w:t xml:space="preserve">значально это заклинание служит для других </w:t>
      </w:r>
      <w:r w:rsidDel="00000000" w:rsidR="00000000" w:rsidRPr="00000000">
        <w:rPr>
          <w:rFonts w:ascii="Times New Roman" w:cs="Times New Roman" w:eastAsia="Times New Roman" w:hAnsi="Times New Roman"/>
          <w:sz w:val="24"/>
          <w:szCs w:val="24"/>
          <w:rtl w:val="0"/>
        </w:rPr>
        <w:t xml:space="preserve">целей, и</w:t>
      </w:r>
      <w:r w:rsidDel="00000000" w:rsidR="00000000" w:rsidRPr="00000000">
        <w:rPr>
          <w:rFonts w:ascii="Times New Roman" w:cs="Times New Roman" w:eastAsia="Times New Roman" w:hAnsi="Times New Roman"/>
          <w:sz w:val="24"/>
          <w:szCs w:val="24"/>
          <w:rtl w:val="0"/>
        </w:rPr>
        <w:t xml:space="preserve"> мистера Малфоя ему научили, чтобы он мог ускользнуть от врагов.</w:t>
      </w:r>
      <w:r w:rsidDel="00000000" w:rsidR="00000000" w:rsidRPr="00000000">
        <w:rPr>
          <w:rFonts w:ascii="Times New Roman" w:cs="Times New Roman" w:eastAsia="Times New Roman" w:hAnsi="Times New Roman"/>
          <w:sz w:val="24"/>
          <w:szCs w:val="24"/>
          <w:rtl w:val="0"/>
        </w:rPr>
        <w:t xml:space="preserve"> Но, судя по всему, мистер Малф</w:t>
      </w:r>
      <w:r w:rsidDel="00000000" w:rsidR="00000000" w:rsidRPr="00000000">
        <w:rPr>
          <w:rFonts w:ascii="Times New Roman" w:cs="Times New Roman" w:eastAsia="Times New Roman" w:hAnsi="Times New Roman"/>
          <w:sz w:val="24"/>
          <w:szCs w:val="24"/>
          <w:rtl w:val="0"/>
        </w:rPr>
        <w:t xml:space="preserve">ой учится творческому подходу.</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Пока про</w:t>
      </w:r>
      <w:r w:rsidDel="00000000" w:rsidR="00000000" w:rsidRPr="00000000">
        <w:rPr>
          <w:rFonts w:ascii="Times New Roman" w:cs="Times New Roman" w:eastAsia="Times New Roman" w:hAnsi="Times New Roman"/>
          <w:sz w:val="24"/>
          <w:szCs w:val="24"/>
          <w:rtl w:val="0"/>
        </w:rPr>
        <w:t xml:space="preserve">фессор Защиты говорил, осанка Люциуса Малфоя становилась всё более царственной. </w:t>
      </w:r>
      <w:r w:rsidDel="00000000" w:rsidR="00000000" w:rsidRPr="00000000">
        <w:rPr>
          <w:rFonts w:ascii="Times New Roman" w:cs="Times New Roman" w:eastAsia="Times New Roman" w:hAnsi="Times New Roman"/>
          <w:sz w:val="24"/>
          <w:szCs w:val="24"/>
          <w:rtl w:val="0"/>
        </w:rPr>
        <w:t xml:space="preserve">Теперь он сидел совершенно прямо и держал голову ощутимо выше, чем раньше. В его голосе зазвучал</w:t>
      </w:r>
      <w:r w:rsidDel="00000000" w:rsidR="00000000" w:rsidRPr="00000000">
        <w:rPr>
          <w:rFonts w:ascii="Times New Roman" w:cs="Times New Roman" w:eastAsia="Times New Roman" w:hAnsi="Times New Roman"/>
          <w:sz w:val="24"/>
          <w:szCs w:val="24"/>
          <w:rtl w:val="0"/>
        </w:rPr>
        <w:t xml:space="preserve">а тихая гордость: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Он будет</w:t>
      </w:r>
      <w:r w:rsidDel="00000000" w:rsidR="00000000" w:rsidRPr="00000000">
        <w:rPr>
          <w:rFonts w:ascii="Times New Roman" w:cs="Times New Roman" w:eastAsia="Times New Roman" w:hAnsi="Times New Roman"/>
          <w:sz w:val="24"/>
          <w:szCs w:val="24"/>
          <w:rtl w:val="0"/>
        </w:rPr>
        <w:t xml:space="preserve"> самым великим лордом Малфоем из всех, кто носил это имя.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Сомнительное достижение, — буркнула себе под нос Августа Лонгботтом.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усмехнулась. На какую-то крошечную роковую долю секунды усмехнулся и мистер Дэвис, но тут же осёкся, и смех превратился в странный булькающий звук.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Полностью согласен, — было неясно, к кому обратился профессор Квиррелл. — К несчастью, творческий подход для мистера Малфоя ещё в новинку, и потому он совершил классическую ошибку </w:t>
      </w:r>
      <w:r w:rsidDel="00000000" w:rsidR="00000000" w:rsidRPr="00000000">
        <w:rPr>
          <w:rFonts w:ascii="Times New Roman" w:cs="Times New Roman" w:eastAsia="Times New Roman" w:hAnsi="Times New Roman"/>
          <w:sz w:val="24"/>
          <w:szCs w:val="24"/>
          <w:rtl w:val="0"/>
        </w:rPr>
        <w:t xml:space="preserve">когтевранца.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Какую же именно? — г</w:t>
      </w:r>
      <w:r w:rsidDel="00000000" w:rsidR="00000000" w:rsidRPr="00000000">
        <w:rPr>
          <w:rFonts w:ascii="Times New Roman" w:cs="Times New Roman" w:eastAsia="Times New Roman" w:hAnsi="Times New Roman"/>
          <w:sz w:val="24"/>
          <w:szCs w:val="24"/>
          <w:rtl w:val="0"/>
        </w:rPr>
        <w:t xml:space="preserve">олос Люциуса Малфоя опять превратился в лёд.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откинулся на спинку скамьи, бледно-голубые глаза на секунду расфокусировалис</w:t>
      </w:r>
      <w:r w:rsidDel="00000000" w:rsidR="00000000" w:rsidRPr="00000000">
        <w:rPr>
          <w:rFonts w:ascii="Times New Roman" w:cs="Times New Roman" w:eastAsia="Times New Roman" w:hAnsi="Times New Roman"/>
          <w:sz w:val="24"/>
          <w:szCs w:val="24"/>
          <w:rtl w:val="0"/>
        </w:rPr>
        <w:t xml:space="preserve">ь, и изображение в одном из окон сместилось и увеличилось, показав капли пота, выступившие на лбу Драко Малфоя.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Идея показалась настолько прекрасной, что мистер Малфой полностью упустил из виду некоторую её непрактичность.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Нельзя ли объяснить поподробнее? — спросила леди Гринграсс. — Не все здесь эксперты в подобных... </w:t>
      </w:r>
      <w:r w:rsidDel="00000000" w:rsidR="00000000" w:rsidRPr="00000000">
        <w:rPr>
          <w:rFonts w:ascii="Times New Roman" w:cs="Times New Roman" w:eastAsia="Times New Roman" w:hAnsi="Times New Roman"/>
          <w:sz w:val="24"/>
          <w:szCs w:val="24"/>
          <w:rtl w:val="0"/>
        </w:rPr>
        <w:t xml:space="preserve">делах</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них появи</w:t>
      </w:r>
      <w:r w:rsidDel="00000000" w:rsidR="00000000" w:rsidRPr="00000000">
        <w:rPr>
          <w:rFonts w:ascii="Times New Roman" w:cs="Times New Roman" w:eastAsia="Times New Roman" w:hAnsi="Times New Roman"/>
          <w:sz w:val="24"/>
          <w:szCs w:val="24"/>
          <w:rtl w:val="0"/>
        </w:rPr>
        <w:t xml:space="preserve">тся искушение ловить проклятья, от которых мудрее было бы увернуться, — бесстрастно сказала Амелия Боунс. — Особенно, если на тренировку этого навыка у них было мало времени. И к тому же такое количество заклинаний утомит их самого сильного бойца.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Профессор Квиррелл обозначил кивок в сторону директора ДМП.</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Совершенно верно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мадам Боунс. Мистер Малфой — новичок в искусстве поиска идей. Поэтому, найдя одну, он гордится уже этим. Пока у него недостаточно идей, чтобы решительно отбрасывать те, что в некоторых отношениях прекрасны, но в других — непрактичны. У него нет уверенности в том, что он сможет придумать идеи лучше, когда они ему понадобятся. Боюсь, то, что мы видим, не лучшая идея мистера Малфоя, а его единственная идея.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молча повернулся обратно к экранам, словно профессор Защиты исчерпал своё право на существование.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 заговорил лорд Гринграсс, — во имя Мерлина, </w:t>
      </w:r>
      <w:r w:rsidDel="00000000" w:rsidR="00000000" w:rsidRPr="00000000">
        <w:rPr>
          <w:rFonts w:ascii="Times New Roman" w:cs="Times New Roman" w:eastAsia="Times New Roman" w:hAnsi="Times New Roman"/>
          <w:sz w:val="24"/>
          <w:szCs w:val="24"/>
          <w:rtl w:val="0"/>
        </w:rPr>
        <w:t xml:space="preserve">что Гарри Поттер</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Шестнадцать оставшихся солдат Легиона Хаоса — </w:t>
      </w:r>
      <w:r w:rsidDel="00000000" w:rsidR="00000000" w:rsidRPr="00000000">
        <w:rPr>
          <w:rFonts w:ascii="Times New Roman" w:cs="Times New Roman" w:eastAsia="Times New Roman" w:hAnsi="Times New Roman"/>
          <w:sz w:val="24"/>
          <w:szCs w:val="24"/>
          <w:rtl w:val="0"/>
        </w:rPr>
        <w:t xml:space="preserve">или скорее </w:t>
      </w:r>
      <w:r w:rsidDel="00000000" w:rsidR="00000000" w:rsidRPr="00000000">
        <w:rPr>
          <w:rFonts w:ascii="Times New Roman" w:cs="Times New Roman" w:eastAsia="Times New Roman" w:hAnsi="Times New Roman"/>
          <w:sz w:val="24"/>
          <w:szCs w:val="24"/>
          <w:rtl w:val="0"/>
        </w:rPr>
        <w:t xml:space="preserve">пятнадцать плюс Блейз Забини</w:t>
      </w:r>
      <w:r w:rsidDel="00000000" w:rsidR="00000000" w:rsidRPr="00000000">
        <w:rPr>
          <w:rFonts w:ascii="Times New Roman" w:cs="Times New Roman" w:eastAsia="Times New Roman" w:hAnsi="Times New Roman"/>
          <w:sz w:val="24"/>
          <w:szCs w:val="24"/>
          <w:rtl w:val="0"/>
        </w:rPr>
        <w:t xml:space="preserve"> — уверенно маршировали по лесу, их обувь глухо стучала по ещё сухой земле. Их камуфляжная форма смешивалась с лесом даже больше обычного — все цвета растворились в оттенках пасмурного дня.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Шестнадцать легионеров Хаоса против двадцати восьми воинов Драконов и двадцати восьми солдат Солнечных.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Солдаты Хаоса единогласно пришли </w:t>
      </w:r>
      <w:r w:rsidDel="00000000" w:rsidR="00000000" w:rsidRPr="00000000">
        <w:rPr>
          <w:rFonts w:ascii="Times New Roman" w:cs="Times New Roman" w:eastAsia="Times New Roman" w:hAnsi="Times New Roman"/>
          <w:sz w:val="24"/>
          <w:szCs w:val="24"/>
          <w:rtl w:val="0"/>
        </w:rPr>
        <w:t xml:space="preserve">к мнению</w:t>
      </w:r>
      <w:r w:rsidDel="00000000" w:rsidR="00000000" w:rsidRPr="00000000">
        <w:rPr>
          <w:rFonts w:ascii="Times New Roman" w:cs="Times New Roman" w:eastAsia="Times New Roman" w:hAnsi="Times New Roman"/>
          <w:sz w:val="24"/>
          <w:szCs w:val="24"/>
          <w:rtl w:val="0"/>
        </w:rPr>
        <w:t xml:space="preserve">, что при настолько плохих шансах практически невозможно проиграть. В конце концов, в таких условиях генералу Хаоса придётся устроить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нечто особенно впечатляющее.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pPr>
      <w:r w:rsidDel="00000000" w:rsidR="00000000" w:rsidRPr="00000000">
        <w:rPr>
          <w:rFonts w:ascii="Times New Roman" w:cs="Times New Roman" w:eastAsia="Times New Roman" w:hAnsi="Times New Roman"/>
          <w:sz w:val="24"/>
          <w:szCs w:val="24"/>
          <w:rtl w:val="0"/>
        </w:rPr>
        <w:t xml:space="preserve">Судя по всему, все теперь считали, что Гарри способен вытаскивать чудеса из шляпы всегда, когда это ему потребуется. В этом было что-то кошмарное. Получалось, что если ты не можешь сделать невозможное, ты разочаровываешь своих друз</w:t>
      </w:r>
      <w:r w:rsidDel="00000000" w:rsidR="00000000" w:rsidRPr="00000000">
        <w:rPr>
          <w:rFonts w:ascii="Times New Roman" w:cs="Times New Roman" w:eastAsia="Times New Roman" w:hAnsi="Times New Roman"/>
          <w:sz w:val="24"/>
          <w:szCs w:val="24"/>
          <w:rtl w:val="0"/>
        </w:rPr>
        <w:t xml:space="preserve">ей и не используешь свой потенциал...</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не стал беспокоить профессора Квиррелла жалобами на «слишком большое давление». Его мысленная модель профессора Защиты предсказывала, что тот будет выглядеть изрядно раздражённым и скажет — помимо прочего</w:t>
      </w:r>
      <w:r w:rsidDel="00000000" w:rsidR="00000000" w:rsidRPr="00000000">
        <w:rPr>
          <w:rFonts w:ascii="Times New Roman" w:cs="Times New Roman" w:eastAsia="Times New Roman" w:hAnsi="Times New Roman"/>
          <w:sz w:val="24"/>
          <w:szCs w:val="24"/>
          <w:rtl w:val="0"/>
        </w:rPr>
        <w:t xml:space="preserve"> — «Вы </w:t>
      </w:r>
      <w:r w:rsidDel="00000000" w:rsidR="00000000" w:rsidRPr="00000000">
        <w:rPr>
          <w:rFonts w:ascii="Times New Roman" w:cs="Times New Roman" w:eastAsia="Times New Roman" w:hAnsi="Times New Roman"/>
          <w:sz w:val="24"/>
          <w:szCs w:val="24"/>
          <w:rtl w:val="0"/>
        </w:rPr>
        <w:t xml:space="preserve">прекрасно способны решить эту задачу, мистер Поттер. Вы хотя бы пробовали?» и после этого снимет несколько сотен баллов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Сверху, где две метлы наблюдали за их продвижением, раздался звонкий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крик Тессы Уолш:</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Свой!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через мгновение: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Пряник!</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Несколько секунд спустя к отряду подбежала солдат, взявшая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себе </w:t>
      </w:r>
      <w:r w:rsidDel="00000000" w:rsidR="00000000" w:rsidRPr="00000000">
        <w:rPr>
          <w:rFonts w:ascii="Times New Roman" w:cs="Times New Roman" w:eastAsia="Times New Roman" w:hAnsi="Times New Roman"/>
          <w:sz w:val="24"/>
          <w:szCs w:val="24"/>
          <w:rtl w:val="0"/>
        </w:rPr>
        <w:t xml:space="preserve">кодовое имя «Пряник», слегка вспотевшая от пробежки к дубу, который заметил Невилл, и обратно на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холодном, но влажном воздухе. В горстях она несла жёлуди.</w:t>
      </w:r>
      <w:r w:rsidDel="00000000" w:rsidR="00000000" w:rsidRPr="00000000">
        <w:rPr>
          <w:rFonts w:ascii="Times New Roman" w:cs="Times New Roman" w:eastAsia="Times New Roman" w:hAnsi="Times New Roman"/>
          <w:sz w:val="24"/>
          <w:szCs w:val="24"/>
          <w:rtl w:val="0"/>
        </w:rPr>
        <w:t xml:space="preserve"> Пряник </w:t>
      </w:r>
      <w:r w:rsidDel="00000000" w:rsidR="00000000" w:rsidRPr="00000000">
        <w:rPr>
          <w:rFonts w:ascii="Times New Roman" w:cs="Times New Roman" w:eastAsia="Times New Roman" w:hAnsi="Times New Roman"/>
          <w:sz w:val="24"/>
          <w:szCs w:val="24"/>
          <w:rtl w:val="0"/>
        </w:rPr>
        <w:t xml:space="preserve">подскочила </w:t>
      </w:r>
      <w:r w:rsidDel="00000000" w:rsidR="00000000" w:rsidRPr="00000000">
        <w:rPr>
          <w:rFonts w:ascii="Times New Roman" w:cs="Times New Roman" w:eastAsia="Times New Roman" w:hAnsi="Times New Roman"/>
          <w:sz w:val="24"/>
          <w:szCs w:val="24"/>
          <w:rtl w:val="0"/>
        </w:rPr>
        <w:t xml:space="preserve">к Шэннон, которая держала в руках форменную рубашку с завязанным горлом, чтобы не трансфигурировать сумку.</w:t>
      </w:r>
      <w:r w:rsidDel="00000000" w:rsidR="00000000" w:rsidRPr="00000000">
        <w:rPr>
          <w:rFonts w:ascii="Times New Roman" w:cs="Times New Roman" w:eastAsia="Times New Roman" w:hAnsi="Times New Roman"/>
          <w:sz w:val="24"/>
          <w:szCs w:val="24"/>
          <w:rtl w:val="0"/>
        </w:rPr>
        <w:t xml:space="preserve"> Когда Пряник попыталась бросить жёлуди в импровизированную сумку, Шэннон хихикнула и отдёрнула рубашку вправо, а затем, когда Пряник предприняла вторую попытку, — влево. Наконец, после резкого окрика «Мисс Фридман!» от лейтенанта Нотта, Шэннон вздохнула и прекратила дурачиться. Пряник бросила свои жёлуди в рубашку и побежала за следующей порцией.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Где-то на заднем плане Элли Найт распевала собственную версию марша Легиона Хаоса и примерно половина солдат пытались под неё шаг</w:t>
      </w:r>
      <w:r w:rsidDel="00000000" w:rsidR="00000000" w:rsidRPr="00000000">
        <w:rPr>
          <w:rFonts w:ascii="Times New Roman" w:cs="Times New Roman" w:eastAsia="Times New Roman" w:hAnsi="Times New Roman"/>
          <w:sz w:val="24"/>
          <w:szCs w:val="24"/>
          <w:rtl w:val="0"/>
        </w:rPr>
        <w:t xml:space="preserve">ать, хотя и не знали мотива. </w:t>
      </w:r>
      <w:r w:rsidDel="00000000" w:rsidR="00000000" w:rsidRPr="00000000">
        <w:rPr>
          <w:rFonts w:ascii="Times New Roman" w:cs="Times New Roman" w:eastAsia="Times New Roman" w:hAnsi="Times New Roman"/>
          <w:sz w:val="24"/>
          <w:szCs w:val="24"/>
          <w:rtl w:val="0"/>
        </w:rPr>
        <w:t xml:space="preserve">Неподалёку Нита Бердин, у которой были высокие оценки по трансфигурации, закончила создавать ещё одну пару зелёных очков, и вручила их Адаму Берингеру, который </w:t>
      </w:r>
      <w:r w:rsidDel="00000000" w:rsidR="00000000" w:rsidRPr="00000000">
        <w:rPr>
          <w:rFonts w:ascii="Times New Roman" w:cs="Times New Roman" w:eastAsia="Times New Roman" w:hAnsi="Times New Roman"/>
          <w:sz w:val="24"/>
          <w:szCs w:val="24"/>
          <w:rtl w:val="0"/>
        </w:rPr>
        <w:t xml:space="preserve">сложил их и убрал в карман своей формы. Некоторые солдаты, несмотря на пасмурный день, уже надели собственные зелёные очки.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Можно было предположить, что всему этому есть чрезвычайно сложное и интересное объяснение, и попасть в точку.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Двумя днями ранее, в промежутке между уроками и обедом, Гарри сидел посреди книжных полок в уютном кресле-качалке, </w:t>
      </w:r>
      <w:r w:rsidDel="00000000" w:rsidR="00000000" w:rsidRPr="00000000">
        <w:rPr>
          <w:rFonts w:ascii="Times New Roman" w:cs="Times New Roman" w:eastAsia="Times New Roman" w:hAnsi="Times New Roman"/>
          <w:sz w:val="24"/>
          <w:szCs w:val="24"/>
          <w:rtl w:val="0"/>
        </w:rPr>
        <w:t xml:space="preserve">которо</w:t>
      </w:r>
      <w:r w:rsidDel="00000000" w:rsidR="00000000" w:rsidRPr="00000000">
        <w:rPr>
          <w:rFonts w:ascii="Times New Roman" w:cs="Times New Roman" w:eastAsia="Times New Roman" w:hAnsi="Times New Roman"/>
          <w:sz w:val="24"/>
          <w:szCs w:val="24"/>
          <w:rtl w:val="0"/>
        </w:rPr>
        <w:t xml:space="preserve">е он приобрёл для подвального уровня своего сундука, и размышлял о силе.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Чтобы шестнадцать солдат Хаоса победили двадцать восемь Солнечных и двадцать восемь Д</w:t>
      </w:r>
      <w:r w:rsidDel="00000000" w:rsidR="00000000" w:rsidRPr="00000000">
        <w:rPr>
          <w:rFonts w:ascii="Times New Roman" w:cs="Times New Roman" w:eastAsia="Times New Roman" w:hAnsi="Times New Roman"/>
          <w:sz w:val="24"/>
          <w:szCs w:val="24"/>
          <w:rtl w:val="0"/>
        </w:rPr>
        <w:t xml:space="preserve">раконов, их надо как-то усилить. Есть пределы тому, чего можно достичь манёвром. </w:t>
      </w:r>
      <w:r w:rsidDel="00000000" w:rsidR="00000000" w:rsidRPr="00000000">
        <w:rPr>
          <w:rFonts w:ascii="Times New Roman" w:cs="Times New Roman" w:eastAsia="Times New Roman" w:hAnsi="Times New Roman"/>
          <w:sz w:val="24"/>
          <w:szCs w:val="24"/>
          <w:rtl w:val="0"/>
        </w:rPr>
        <w:t xml:space="preserve">Обязано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существовать какое-то</w:t>
      </w:r>
      <w:r w:rsidDel="00000000" w:rsidR="00000000" w:rsidRPr="00000000">
        <w:rPr>
          <w:rFonts w:ascii="Times New Roman" w:cs="Times New Roman" w:eastAsia="Times New Roman" w:hAnsi="Times New Roman"/>
          <w:sz w:val="24"/>
          <w:szCs w:val="24"/>
          <w:rtl w:val="0"/>
        </w:rPr>
        <w:t xml:space="preserve"> тайное оружие, и оно </w:t>
      </w:r>
      <w:r w:rsidDel="00000000" w:rsidR="00000000" w:rsidRPr="00000000">
        <w:rPr>
          <w:rFonts w:ascii="Times New Roman" w:cs="Times New Roman" w:eastAsia="Times New Roman" w:hAnsi="Times New Roman"/>
          <w:sz w:val="24"/>
          <w:szCs w:val="24"/>
          <w:rtl w:val="0"/>
        </w:rPr>
        <w:t xml:space="preserve">обязано</w:t>
      </w:r>
      <w:r w:rsidDel="00000000" w:rsidR="00000000" w:rsidRPr="00000000">
        <w:rPr>
          <w:rFonts w:ascii="Times New Roman" w:cs="Times New Roman" w:eastAsia="Times New Roman" w:hAnsi="Times New Roman"/>
          <w:sz w:val="24"/>
          <w:szCs w:val="24"/>
          <w:rtl w:val="0"/>
        </w:rPr>
        <w:t xml:space="preserve"> сделать их непобедимыми. Ну или по крайней мере достаточно неостановимыми.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Магловские артефакты теперь, после министерского эдикта, в </w:t>
      </w:r>
      <w:r w:rsidDel="00000000" w:rsidR="00000000" w:rsidRPr="00000000">
        <w:rPr>
          <w:rFonts w:ascii="Times New Roman" w:cs="Times New Roman" w:eastAsia="Times New Roman" w:hAnsi="Times New Roman"/>
          <w:sz w:val="24"/>
          <w:szCs w:val="24"/>
          <w:rtl w:val="0"/>
        </w:rPr>
        <w:t xml:space="preserve">учебных</w:t>
      </w:r>
      <w:r w:rsidDel="00000000" w:rsidR="00000000" w:rsidRPr="00000000">
        <w:rPr>
          <w:rFonts w:ascii="Times New Roman" w:cs="Times New Roman" w:eastAsia="Times New Roman" w:hAnsi="Times New Roman"/>
          <w:sz w:val="24"/>
          <w:szCs w:val="24"/>
          <w:rtl w:val="0"/>
        </w:rPr>
        <w:t xml:space="preserve"> битвах Хогвартса оказались вне зако</w:t>
      </w:r>
      <w:r w:rsidDel="00000000" w:rsidR="00000000" w:rsidRPr="00000000">
        <w:rPr>
          <w:rFonts w:ascii="Times New Roman" w:cs="Times New Roman" w:eastAsia="Times New Roman" w:hAnsi="Times New Roman"/>
          <w:sz w:val="24"/>
          <w:szCs w:val="24"/>
          <w:rtl w:val="0"/>
        </w:rPr>
        <w:t xml:space="preserve">на. Можно было найти какое-то умное и необычное заклинание, но проблема заключалась в том, что армия вдвое большего размера грубой силой заклинания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справится практически с чем угодно. Солнечный отряд не додумался до этой тактики в случае с трансфигурированными кольчугами, но после того, как на это указал профессор Квиррелл, никто больше не допустит такую ошибку. И как грубое противозаклинание, </w:t>
      </w:r>
      <w:r w:rsidDel="00000000" w:rsidR="00000000" w:rsidRPr="00000000">
        <w:rPr>
          <w:rFonts w:ascii="Times New Roman" w:cs="Times New Roman" w:eastAsia="Times New Roman" w:hAnsi="Times New Roman"/>
          <w:i w:val="1"/>
          <w:sz w:val="24"/>
          <w:szCs w:val="24"/>
          <w:rtl w:val="0"/>
        </w:rPr>
        <w:t xml:space="preserve">Фините инкантатем </w:t>
      </w:r>
      <w:r w:rsidDel="00000000" w:rsidR="00000000" w:rsidRPr="00000000">
        <w:rPr>
          <w:rFonts w:ascii="Times New Roman" w:cs="Times New Roman" w:eastAsia="Times New Roman" w:hAnsi="Times New Roman"/>
          <w:sz w:val="24"/>
          <w:szCs w:val="24"/>
          <w:rtl w:val="0"/>
        </w:rPr>
        <w:t xml:space="preserve">требует п</w:t>
      </w:r>
      <w:r w:rsidDel="00000000" w:rsidR="00000000" w:rsidRPr="00000000">
        <w:rPr>
          <w:rFonts w:ascii="Times New Roman" w:cs="Times New Roman" w:eastAsia="Times New Roman" w:hAnsi="Times New Roman"/>
          <w:sz w:val="24"/>
          <w:szCs w:val="24"/>
          <w:rtl w:val="0"/>
        </w:rPr>
        <w:t xml:space="preserve">о меньшей мере</w:t>
      </w:r>
      <w:r w:rsidDel="00000000" w:rsidR="00000000" w:rsidRPr="00000000">
        <w:rPr>
          <w:rFonts w:ascii="Times New Roman" w:cs="Times New Roman" w:eastAsia="Times New Roman" w:hAnsi="Times New Roman"/>
          <w:sz w:val="24"/>
          <w:szCs w:val="24"/>
          <w:rtl w:val="0"/>
        </w:rPr>
        <w:t xml:space="preserve"> столько же магии, сколько нужно на отменяемое заклинание... что в условиях значительного численного перевеса противника выводит военную задачу на совершенно новый уровень. С помощью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враг может покончить со всем, что вы используете, и у него останется ещё достаточно магии на щиты и залпы усыпляющими заклинаниями.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конечно</w:t>
      </w:r>
      <w:r w:rsidDel="00000000" w:rsidR="00000000" w:rsidRPr="00000000">
        <w:rPr>
          <w:rFonts w:ascii="Times New Roman" w:cs="Times New Roman" w:eastAsia="Times New Roman" w:hAnsi="Times New Roman"/>
          <w:sz w:val="24"/>
          <w:szCs w:val="24"/>
          <w:rtl w:val="0"/>
        </w:rPr>
        <w:t xml:space="preserve">, не применить какое-нибудь колдовство, в котором будут задействованы силы, лежащие за пределами возможностей первокурсника Хогвартса. </w:t>
      </w:r>
      <w:r w:rsidDel="00000000" w:rsidR="00000000" w:rsidRPr="00000000">
        <w:rPr>
          <w:rFonts w:ascii="Times New Roman" w:cs="Times New Roman" w:eastAsia="Times New Roman" w:hAnsi="Times New Roman"/>
          <w:sz w:val="24"/>
          <w:szCs w:val="24"/>
          <w:rtl w:val="0"/>
        </w:rPr>
        <w:t xml:space="preserve">Что-нибудь слишком мощное для вражеского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 Гарри </w:t>
      </w:r>
      <w:r w:rsidDel="00000000" w:rsidR="00000000" w:rsidRPr="00000000">
        <w:rPr>
          <w:rFonts w:ascii="Times New Roman" w:cs="Times New Roman" w:eastAsia="Times New Roman" w:hAnsi="Times New Roman"/>
          <w:sz w:val="24"/>
          <w:szCs w:val="24"/>
          <w:rtl w:val="0"/>
        </w:rPr>
        <w:t xml:space="preserve">спросил Невилла, не слышал ли тот о каких-нибудь </w:t>
      </w:r>
      <w:r w:rsidDel="00000000" w:rsidR="00000000" w:rsidRPr="00000000">
        <w:rPr>
          <w:rFonts w:ascii="Times New Roman" w:cs="Times New Roman" w:eastAsia="Times New Roman" w:hAnsi="Times New Roman"/>
          <w:sz w:val="24"/>
          <w:szCs w:val="24"/>
          <w:rtl w:val="0"/>
        </w:rPr>
        <w:t xml:space="preserve">маленьких</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безопасных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ритуалах с жертвоприношениями</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А затем, когда вопли и крики поутихли, когда Гарри оставил спор о </w:t>
      </w:r>
      <w:r w:rsidDel="00000000" w:rsidR="00000000" w:rsidRPr="00000000">
        <w:rPr>
          <w:rFonts w:ascii="Times New Roman" w:cs="Times New Roman" w:eastAsia="Times New Roman" w:hAnsi="Times New Roman"/>
          <w:sz w:val="24"/>
          <w:szCs w:val="24"/>
          <w:rtl w:val="0"/>
        </w:rPr>
        <w:t xml:space="preserve">Нерушимых </w:t>
      </w:r>
      <w:r w:rsidDel="00000000" w:rsidR="00000000" w:rsidRPr="00000000">
        <w:rPr>
          <w:rFonts w:ascii="Times New Roman" w:cs="Times New Roman" w:eastAsia="Times New Roman" w:hAnsi="Times New Roman"/>
          <w:sz w:val="24"/>
          <w:szCs w:val="24"/>
          <w:rtl w:val="0"/>
        </w:rPr>
        <w:t xml:space="preserve">обетах</w:t>
      </w:r>
      <w:r w:rsidDel="00000000" w:rsidR="00000000" w:rsidRPr="00000000">
        <w:rPr>
          <w:rFonts w:ascii="Times New Roman" w:cs="Times New Roman" w:eastAsia="Times New Roman" w:hAnsi="Times New Roman"/>
          <w:sz w:val="24"/>
          <w:szCs w:val="24"/>
          <w:rtl w:val="0"/>
        </w:rPr>
        <w:t xml:space="preserve"> и просто принял как данность, что </w:t>
      </w:r>
      <w:r w:rsidDel="00000000" w:rsidR="00000000" w:rsidRPr="00000000">
        <w:rPr>
          <w:rFonts w:ascii="Times New Roman" w:cs="Times New Roman" w:eastAsia="Times New Roman" w:hAnsi="Times New Roman"/>
          <w:sz w:val="24"/>
          <w:szCs w:val="24"/>
          <w:rtl w:val="0"/>
        </w:rPr>
        <w:t xml:space="preserve">с позиции взаимоотношений с общественность</w:t>
      </w:r>
      <w:r w:rsidDel="00000000" w:rsidR="00000000" w:rsidRPr="00000000">
        <w:rPr>
          <w:rFonts w:ascii="Times New Roman" w:cs="Times New Roman" w:eastAsia="Times New Roman" w:hAnsi="Times New Roman"/>
          <w:sz w:val="24"/>
          <w:szCs w:val="24"/>
          <w:rtl w:val="0"/>
        </w:rPr>
        <w:t xml:space="preserve">ю эта идея неприменима, он осознал, что ему не нужны ритуалы. На обычных уроках в Хогвартсе их учили колдовству, в котором задействовались силы, превышающие их собственные.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0"/>
        <w:contextualSpacing w:val="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w:t>
      </w:r>
      <w:r w:rsidDel="00000000" w:rsidR="00000000" w:rsidRPr="00000000">
        <w:rPr>
          <w:rFonts w:ascii="Times New Roman" w:cs="Times New Roman" w:eastAsia="Times New Roman" w:hAnsi="Times New Roman"/>
          <w:sz w:val="24"/>
          <w:szCs w:val="24"/>
          <w:rtl w:val="0"/>
        </w:rPr>
        <w:t xml:space="preserve">, на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Защита. Чары. Трансфигурация. Зелья. История магии. Астрономия. Полёты на мётлах. Травоведение...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Враг!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раздался крик сверху.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 счастью, Невилл Лонгботтом совершенно не представлял, что за ним наблюдает его бабушка. Иначе он бы постеснялся выкрикивать изо всех сил страшные боевые кличи, которые </w:t>
      </w:r>
      <w:r w:rsidDel="00000000" w:rsidR="00000000" w:rsidRPr="00000000">
        <w:rPr>
          <w:rFonts w:ascii="Times New Roman" w:cs="Times New Roman" w:eastAsia="Times New Roman" w:hAnsi="Times New Roman"/>
          <w:sz w:val="24"/>
          <w:szCs w:val="24"/>
          <w:rtl w:val="0"/>
        </w:rPr>
        <w:t xml:space="preserve">он издавал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трёхсекундных промежутках между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ами. Невилл висел на хвосте у Грегори Гойла и ракетой мчался за ним сквозь густой лес.</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 — </w:t>
      </w:r>
      <w:r w:rsidDel="00000000" w:rsidR="00000000" w:rsidRPr="00000000">
        <w:rPr>
          <w:rFonts w:ascii="Times New Roman" w:cs="Times New Roman" w:eastAsia="Times New Roman" w:hAnsi="Times New Roman"/>
          <w:sz w:val="24"/>
          <w:szCs w:val="24"/>
          <w:rtl w:val="0"/>
        </w:rPr>
        <w:t xml:space="preserve">Августа Лонгботтом была изумлена чуть ли не больше, чем обеспокоена</w:t>
      </w:r>
      <w:r w:rsidDel="00000000" w:rsidR="00000000" w:rsidRPr="00000000">
        <w:rPr>
          <w:rFonts w:ascii="Times New Roman" w:cs="Times New Roman" w:eastAsia="Times New Roman" w:hAnsi="Times New Roman"/>
          <w:sz w:val="24"/>
          <w:szCs w:val="24"/>
          <w:rtl w:val="0"/>
        </w:rPr>
        <w:t xml:space="preserve">. — Но Невилл боится высоты!)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все страхи вечны, — сказала Амелия Боунс, оценивающе наблюдая за происходящим на широком экране перед ними. — Или он нашёл в себе храбрость. Итог в целом один и тот же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Красный отблеск...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уклонился — еле-еле разминувшись с деревом, но всё же уклонился.</w:t>
      </w:r>
      <w:r w:rsidDel="00000000" w:rsidR="00000000" w:rsidRPr="00000000">
        <w:rPr>
          <w:rFonts w:ascii="Times New Roman" w:cs="Times New Roman" w:eastAsia="Times New Roman" w:hAnsi="Times New Roman"/>
          <w:sz w:val="24"/>
          <w:szCs w:val="24"/>
          <w:rtl w:val="0"/>
        </w:rPr>
        <w:t xml:space="preserve"> А потом каким-то образом сумел увернуться почти</w:t>
      </w:r>
      <w:r w:rsidDel="00000000" w:rsidR="00000000" w:rsidRPr="00000000">
        <w:rPr>
          <w:rFonts w:ascii="Times New Roman" w:cs="Times New Roman" w:eastAsia="Times New Roman" w:hAnsi="Times New Roman"/>
          <w:sz w:val="24"/>
          <w:szCs w:val="24"/>
          <w:rtl w:val="0"/>
        </w:rPr>
        <w:t xml:space="preserve"> от </w:t>
      </w:r>
      <w:r w:rsidDel="00000000" w:rsidR="00000000" w:rsidRPr="00000000">
        <w:rPr>
          <w:rFonts w:ascii="Times New Roman" w:cs="Times New Roman" w:eastAsia="Times New Roman" w:hAnsi="Times New Roman"/>
          <w:sz w:val="24"/>
          <w:szCs w:val="24"/>
          <w:rtl w:val="0"/>
        </w:rPr>
        <w:t xml:space="preserve">всех веток, прежде чем они ударили его по лицу.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Метла мистера Гойла уходила в отрыв всё дальше и дальше — их мётлы были одинаковы, и мистер Гойл весил больше, но у Невилла всё равно не получалось его догнать. Поэтому Невилл притормозил, подал</w:t>
      </w:r>
      <w:r w:rsidDel="00000000" w:rsidR="00000000" w:rsidRPr="00000000">
        <w:rPr>
          <w:rFonts w:ascii="Times New Roman" w:cs="Times New Roman" w:eastAsia="Times New Roman" w:hAnsi="Times New Roman"/>
          <w:sz w:val="24"/>
          <w:szCs w:val="24"/>
          <w:rtl w:val="0"/>
        </w:rPr>
        <w:t xml:space="preserve"> назад</w:t>
      </w:r>
      <w:r w:rsidDel="00000000" w:rsidR="00000000" w:rsidRPr="00000000">
        <w:rPr>
          <w:rFonts w:ascii="Times New Roman" w:cs="Times New Roman" w:eastAsia="Times New Roman" w:hAnsi="Times New Roman"/>
          <w:sz w:val="24"/>
          <w:szCs w:val="24"/>
          <w:rtl w:val="0"/>
        </w:rPr>
        <w:t xml:space="preserve">, направил метлу к лесу и поспешил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обратно, туда где всё ещё маршировал Легион Хаоса.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двадцать секунд — это была </w:t>
      </w:r>
      <w:r w:rsidDel="00000000" w:rsidR="00000000" w:rsidRPr="00000000">
        <w:rPr>
          <w:rFonts w:ascii="Times New Roman" w:cs="Times New Roman" w:eastAsia="Times New Roman" w:hAnsi="Times New Roman"/>
          <w:sz w:val="24"/>
          <w:szCs w:val="24"/>
          <w:rtl w:val="0"/>
        </w:rPr>
        <w:t xml:space="preserve">недолгая</w:t>
      </w:r>
      <w:r w:rsidDel="00000000" w:rsidR="00000000" w:rsidRPr="00000000">
        <w:rPr>
          <w:rFonts w:ascii="Times New Roman" w:cs="Times New Roman" w:eastAsia="Times New Roman" w:hAnsi="Times New Roman"/>
          <w:sz w:val="24"/>
          <w:szCs w:val="24"/>
          <w:rtl w:val="0"/>
        </w:rPr>
        <w:t xml:space="preserve"> погоня, но захватывающая — Невилл уже был среди своих друзей из Хаоса и слез с метлы, чтобы немного пройтись по земле.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Невилл, — не глядя в его </w:t>
      </w:r>
      <w:r w:rsidDel="00000000" w:rsidR="00000000" w:rsidRPr="00000000">
        <w:rPr>
          <w:rFonts w:ascii="Times New Roman" w:cs="Times New Roman" w:eastAsia="Times New Roman" w:hAnsi="Times New Roman"/>
          <w:sz w:val="24"/>
          <w:szCs w:val="24"/>
          <w:rtl w:val="0"/>
        </w:rPr>
        <w:t xml:space="preserve">сторону</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сказал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генерал Поттер, — я же говорил, Невилл, ты не должен...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осторожно двигался сквозь лес с </w:t>
      </w:r>
      <w:r w:rsidDel="00000000" w:rsidR="00000000" w:rsidRPr="00000000">
        <w:rPr>
          <w:rFonts w:ascii="Times New Roman" w:cs="Times New Roman" w:eastAsia="Times New Roman" w:hAnsi="Times New Roman"/>
          <w:sz w:val="24"/>
          <w:szCs w:val="24"/>
          <w:rtl w:val="0"/>
        </w:rPr>
        <w:t xml:space="preserve">палочкой</w:t>
      </w:r>
      <w:r w:rsidDel="00000000" w:rsidR="00000000" w:rsidRPr="00000000">
        <w:rPr>
          <w:rFonts w:ascii="Times New Roman" w:cs="Times New Roman" w:eastAsia="Times New Roman" w:hAnsi="Times New Roman"/>
          <w:sz w:val="24"/>
          <w:szCs w:val="24"/>
          <w:rtl w:val="0"/>
        </w:rPr>
        <w:t xml:space="preserve">, по-прежнему прижатой к почти законченному объекту, который он медленно трансфигурировал. Позади него Блейз Забини, похожий на бредущего </w:t>
      </w:r>
      <w:r w:rsidDel="00000000" w:rsidR="00000000" w:rsidRPr="00000000">
        <w:rPr>
          <w:rFonts w:ascii="Times New Roman" w:cs="Times New Roman" w:eastAsia="Times New Roman" w:hAnsi="Times New Roman"/>
          <w:sz w:val="24"/>
          <w:szCs w:val="24"/>
          <w:rtl w:val="0"/>
        </w:rPr>
        <w:t xml:space="preserve">инфернала</w:t>
      </w:r>
      <w:r w:rsidDel="00000000" w:rsidR="00000000" w:rsidRPr="00000000">
        <w:rPr>
          <w:rFonts w:ascii="Times New Roman" w:cs="Times New Roman" w:eastAsia="Times New Roman" w:hAnsi="Times New Roman"/>
          <w:sz w:val="24"/>
          <w:szCs w:val="24"/>
          <w:rtl w:val="0"/>
        </w:rPr>
        <w:t xml:space="preserve">, работал над меньшей копией того же объекта.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Нет, должен, — отозвался Невилл. Он посмотрел на свои пальцы, сжимающие метлу, и заметил, что дрожат и </w:t>
      </w:r>
      <w:r w:rsidDel="00000000" w:rsidR="00000000" w:rsidRPr="00000000">
        <w:rPr>
          <w:rFonts w:ascii="Times New Roman" w:cs="Times New Roman" w:eastAsia="Times New Roman" w:hAnsi="Times New Roman"/>
          <w:sz w:val="24"/>
          <w:szCs w:val="24"/>
          <w:rtl w:val="0"/>
        </w:rPr>
        <w:t xml:space="preserve">пальцы, </w:t>
      </w:r>
      <w:r w:rsidDel="00000000" w:rsidR="00000000" w:rsidRPr="00000000">
        <w:rPr>
          <w:rFonts w:ascii="Times New Roman" w:cs="Times New Roman" w:eastAsia="Times New Roman" w:hAnsi="Times New Roman"/>
          <w:sz w:val="24"/>
          <w:szCs w:val="24"/>
          <w:rtl w:val="0"/>
        </w:rPr>
        <w:t xml:space="preserve">и вся рука. Но после дуэльных занятий с мистером Диггори, ежедневно по часу в день, а потом ещё часа самостоятельного обучения прицеливанию, </w:t>
      </w: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вероятно</w:t>
      </w:r>
      <w:r w:rsidDel="00000000" w:rsidR="00000000" w:rsidRPr="00000000">
        <w:rPr>
          <w:rFonts w:ascii="Times New Roman" w:cs="Times New Roman" w:eastAsia="Times New Roman" w:hAnsi="Times New Roman"/>
          <w:sz w:val="24"/>
          <w:szCs w:val="24"/>
          <w:rtl w:val="0"/>
        </w:rPr>
        <w:t xml:space="preserve">, стрелял с метлы лучше всех в Хаосе, (если,</w:t>
      </w:r>
      <w:r w:rsidDel="00000000" w:rsidR="00000000" w:rsidRPr="00000000">
        <w:rPr>
          <w:rFonts w:ascii="Times New Roman" w:cs="Times New Roman" w:eastAsia="Times New Roman" w:hAnsi="Times New Roman"/>
          <w:sz w:val="24"/>
          <w:szCs w:val="24"/>
          <w:rtl w:val="0"/>
        </w:rPr>
        <w:t xml:space="preserve"> конечно</w:t>
      </w:r>
      <w:r w:rsidDel="00000000" w:rsidR="00000000" w:rsidRPr="00000000">
        <w:rPr>
          <w:rFonts w:ascii="Times New Roman" w:cs="Times New Roman" w:eastAsia="Times New Roman" w:hAnsi="Times New Roman"/>
          <w:sz w:val="24"/>
          <w:szCs w:val="24"/>
          <w:rtl w:val="0"/>
        </w:rPr>
        <w:t xml:space="preserve">, кто-нибудь ещё не занимался таким же образом) пусть и не был самым лучшим наездником.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Отличное шоу, Невилл, — сказал Теодор. </w:t>
      </w:r>
      <w:r w:rsidDel="00000000" w:rsidR="00000000" w:rsidRPr="00000000">
        <w:rPr>
          <w:rFonts w:ascii="Times New Roman" w:cs="Times New Roman" w:eastAsia="Times New Roman" w:hAnsi="Times New Roman"/>
          <w:sz w:val="24"/>
          <w:szCs w:val="24"/>
          <w:rtl w:val="0"/>
        </w:rPr>
        <w:t xml:space="preserve">Он шагал впереди всех в одной нижней рубашке</w:t>
      </w:r>
      <w:r w:rsidDel="00000000" w:rsidR="00000000" w:rsidRPr="00000000">
        <w:rPr>
          <w:rFonts w:ascii="Times New Roman" w:cs="Times New Roman" w:eastAsia="Times New Roman" w:hAnsi="Times New Roman"/>
          <w:sz w:val="24"/>
          <w:szCs w:val="24"/>
          <w:rtl w:val="0"/>
        </w:rPr>
        <w:t xml:space="preserve">, ведя Легион Хаоса сквозь лес.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(Августа Лонгботтом и Чарльз Нотт изумлённо переглянулись и быстро отвели взгляды, словно обжёгшись).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несколько раз глубоко вздохнул, пытаясь унять дрожь в руках и подумать. Скорее </w:t>
      </w:r>
      <w:r w:rsidDel="00000000" w:rsidR="00000000" w:rsidRPr="00000000">
        <w:rPr>
          <w:rFonts w:ascii="Times New Roman" w:cs="Times New Roman" w:eastAsia="Times New Roman" w:hAnsi="Times New Roman"/>
          <w:sz w:val="24"/>
          <w:szCs w:val="24"/>
          <w:rtl w:val="0"/>
        </w:rPr>
        <w:t xml:space="preserve">всего</w:t>
      </w:r>
      <w:r w:rsidDel="00000000" w:rsidR="00000000" w:rsidRPr="00000000">
        <w:rPr>
          <w:rFonts w:ascii="Times New Roman" w:cs="Times New Roman" w:eastAsia="Times New Roman" w:hAnsi="Times New Roman"/>
          <w:sz w:val="24"/>
          <w:szCs w:val="24"/>
          <w:rtl w:val="0"/>
        </w:rPr>
        <w:t xml:space="preserve">, Гарри не </w:t>
      </w:r>
      <w:r w:rsidDel="00000000" w:rsidR="00000000" w:rsidRPr="00000000">
        <w:rPr>
          <w:rFonts w:ascii="Times New Roman" w:cs="Times New Roman" w:eastAsia="Times New Roman" w:hAnsi="Times New Roman"/>
          <w:sz w:val="24"/>
          <w:szCs w:val="24"/>
          <w:rtl w:val="0"/>
        </w:rPr>
        <w:t xml:space="preserve">до глубокого обдумывания стратеги</w:t>
      </w:r>
      <w:r w:rsidDel="00000000" w:rsidR="00000000" w:rsidRPr="00000000">
        <w:rPr>
          <w:rFonts w:ascii="Times New Roman" w:cs="Times New Roman" w:eastAsia="Times New Roman" w:hAnsi="Times New Roman"/>
          <w:sz w:val="24"/>
          <w:szCs w:val="24"/>
          <w:rtl w:val="0"/>
        </w:rPr>
        <w:t xml:space="preserve">и, пока он занят сложной трансфигурацией.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Лейтенант Нотт, у вас есть идеи, зачем Армия Драконов пошла на это? Они потеряли метлу... — Драконы начали сражение с отвлекающего манёвра, призванного скрыть приближение мистера Гойла из леса. И Невилл только в последний миг понял, что их атакуют</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сразу </w:t>
      </w:r>
      <w:r w:rsidDel="00000000" w:rsidR="00000000" w:rsidRPr="00000000">
        <w:rPr>
          <w:rFonts w:ascii="Times New Roman" w:cs="Times New Roman" w:eastAsia="Times New Roman" w:hAnsi="Times New Roman"/>
          <w:sz w:val="24"/>
          <w:szCs w:val="24"/>
          <w:rtl w:val="0"/>
        </w:rPr>
        <w:t xml:space="preserve">две метлы. Но Легион Хаоса сбил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второго наездника. Собственно поэтому мётлы обычно не вступали в бой до прямого столкновения армий, поскольку иначе весь огонь армии будет сосредоточен на одной метле. — </w:t>
      </w:r>
      <w:r w:rsidDel="00000000" w:rsidR="00000000" w:rsidRPr="00000000">
        <w:rPr>
          <w:rFonts w:ascii="Times New Roman" w:cs="Times New Roman" w:eastAsia="Times New Roman" w:hAnsi="Times New Roman"/>
          <w:sz w:val="24"/>
          <w:szCs w:val="24"/>
          <w:rtl w:val="0"/>
        </w:rPr>
        <w:t xml:space="preserve">И Драконы ведь даже никого не зацепили?</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 гордо воскликнула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Трейси Дэвис. Она шагала рядом с генералом Поттером с палочкой наготове. Её глаза непрестанно сканировали окружающий лес. — Я выпустила Р</w:t>
      </w:r>
      <w:r w:rsidDel="00000000" w:rsidR="00000000" w:rsidRPr="00000000">
        <w:rPr>
          <w:rFonts w:ascii="Times New Roman" w:cs="Times New Roman" w:eastAsia="Times New Roman" w:hAnsi="Times New Roman"/>
          <w:sz w:val="24"/>
          <w:szCs w:val="24"/>
          <w:rtl w:val="0"/>
        </w:rPr>
        <w:t xml:space="preserve">адужную </w:t>
      </w:r>
      <w:r w:rsidDel="00000000" w:rsidR="00000000" w:rsidRPr="00000000">
        <w:rPr>
          <w:rFonts w:ascii="Times New Roman" w:cs="Times New Roman" w:eastAsia="Times New Roman" w:hAnsi="Times New Roman"/>
          <w:sz w:val="24"/>
          <w:szCs w:val="24"/>
          <w:rtl w:val="0"/>
        </w:rPr>
        <w:t xml:space="preserve">сферу за долю секунды до того, как заклинание мистера Гойла чуть не </w:t>
      </w:r>
      <w:r w:rsidDel="00000000" w:rsidR="00000000" w:rsidRPr="00000000">
        <w:rPr>
          <w:rFonts w:ascii="Times New Roman" w:cs="Times New Roman" w:eastAsia="Times New Roman" w:hAnsi="Times New Roman"/>
          <w:sz w:val="24"/>
          <w:szCs w:val="24"/>
          <w:rtl w:val="0"/>
        </w:rPr>
        <w:t xml:space="preserve">попало </w:t>
      </w:r>
      <w:r w:rsidDel="00000000" w:rsidR="00000000" w:rsidRPr="00000000">
        <w:rPr>
          <w:rFonts w:ascii="Times New Roman" w:cs="Times New Roman" w:eastAsia="Times New Roman" w:hAnsi="Times New Roman"/>
          <w:sz w:val="24"/>
          <w:szCs w:val="24"/>
          <w:rtl w:val="0"/>
        </w:rPr>
        <w:t xml:space="preserve">в Забини. И учитывая то, как была вытянута другая рука мистера Гойла, </w:t>
      </w:r>
      <w:r w:rsidDel="00000000" w:rsidR="00000000" w:rsidRPr="00000000">
        <w:rPr>
          <w:rFonts w:ascii="Times New Roman" w:cs="Times New Roman" w:eastAsia="Times New Roman" w:hAnsi="Times New Roman"/>
          <w:sz w:val="24"/>
          <w:szCs w:val="24"/>
          <w:rtl w:val="0"/>
        </w:rPr>
        <w:t xml:space="preserve">думаю</w:t>
      </w:r>
      <w:r w:rsidDel="00000000" w:rsidR="00000000" w:rsidRPr="00000000">
        <w:rPr>
          <w:rFonts w:ascii="Times New Roman" w:cs="Times New Roman" w:eastAsia="Times New Roman" w:hAnsi="Times New Roman"/>
          <w:sz w:val="24"/>
          <w:szCs w:val="24"/>
          <w:rtl w:val="0"/>
        </w:rPr>
        <w:t xml:space="preserve">, он намеревался заодно вырубить и генерала, — слизеринка хищно ухмыльнулась. — Мистер Гойл попробовал использовать заклятие Пронзающего бура, но</w:t>
      </w:r>
      <w:r w:rsidDel="00000000" w:rsidR="00000000" w:rsidRPr="00000000">
        <w:rPr>
          <w:rFonts w:ascii="Times New Roman" w:cs="Times New Roman" w:eastAsia="Times New Roman" w:hAnsi="Times New Roman"/>
          <w:sz w:val="24"/>
          <w:szCs w:val="24"/>
          <w:rtl w:val="0"/>
        </w:rPr>
        <w:t xml:space="preserve"> к своему отчаянию уяснил</w:t>
      </w:r>
      <w:r w:rsidDel="00000000" w:rsidR="00000000" w:rsidRPr="00000000">
        <w:rPr>
          <w:rFonts w:ascii="Times New Roman" w:cs="Times New Roman" w:eastAsia="Times New Roman" w:hAnsi="Times New Roman"/>
          <w:sz w:val="24"/>
          <w:szCs w:val="24"/>
          <w:rtl w:val="0"/>
        </w:rPr>
        <w:t xml:space="preserve">, что его слабая магия — ничто по сравнению с моими недавно обретёнными тёмными силами, ха-ха-ха-ха!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Некоторые легионеры засмеялись вместе с ней, но у Невилла засосало под ложечкой, когда он понял, насколько Легион Хаоса был близок к полному провалу. Если бы мистер Гойл сумел прервать обе трансфигурации...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Докладывай! — скомандовал генерал Драконов, изо всех сил пытаясь не показывать усталость, охватившую его после семнадцати Запирающих з</w:t>
      </w:r>
      <w:r w:rsidDel="00000000" w:rsidR="00000000" w:rsidRPr="00000000">
        <w:rPr>
          <w:rFonts w:ascii="Times New Roman" w:cs="Times New Roman" w:eastAsia="Times New Roman" w:hAnsi="Times New Roman"/>
          <w:sz w:val="24"/>
          <w:szCs w:val="24"/>
          <w:rtl w:val="0"/>
        </w:rPr>
        <w:t xml:space="preserve">аклятий. А ведь впереди их было ещё много.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лбу Грегори виднелись капельки пота.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Враг сбил Дилана</w:t>
      </w:r>
      <w:r w:rsidDel="00000000" w:rsidR="00000000" w:rsidRPr="00000000">
        <w:rPr>
          <w:rFonts w:ascii="Times New Roman" w:cs="Times New Roman" w:eastAsia="Times New Roman" w:hAnsi="Times New Roman"/>
          <w:sz w:val="24"/>
          <w:szCs w:val="24"/>
          <w:rtl w:val="0"/>
        </w:rPr>
        <w:t xml:space="preserve"> Вогана, —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тчеканил он.</w:t>
      </w:r>
      <w:r w:rsidDel="00000000" w:rsidR="00000000" w:rsidRPr="00000000">
        <w:rPr>
          <w:rFonts w:ascii="Times New Roman" w:cs="Times New Roman" w:eastAsia="Times New Roman" w:hAnsi="Times New Roman"/>
          <w:sz w:val="24"/>
          <w:szCs w:val="24"/>
          <w:rtl w:val="0"/>
        </w:rPr>
        <w:t xml:space="preserve"> — Гарри Поттер и Блэйз Забини трансфигурируют что-то тёмно-серое и </w:t>
      </w:r>
      <w:r w:rsidDel="00000000" w:rsidR="00000000" w:rsidRPr="00000000">
        <w:rPr>
          <w:rFonts w:ascii="Times New Roman" w:cs="Times New Roman" w:eastAsia="Times New Roman" w:hAnsi="Times New Roman"/>
          <w:sz w:val="24"/>
          <w:szCs w:val="24"/>
          <w:rtl w:val="0"/>
        </w:rPr>
        <w:t xml:space="preserve">кругловатое</w:t>
      </w:r>
      <w:r w:rsidDel="00000000" w:rsidR="00000000" w:rsidRPr="00000000">
        <w:rPr>
          <w:rFonts w:ascii="Times New Roman" w:cs="Times New Roman" w:eastAsia="Times New Roman" w:hAnsi="Times New Roman"/>
          <w:sz w:val="24"/>
          <w:szCs w:val="24"/>
          <w:rtl w:val="0"/>
        </w:rPr>
        <w:t xml:space="preserve">, каждый своё. По-моему, оно не было закончено, но выглядело как что-то большое и пустое, вроде как в форме котла. У Забини оно меньше, чем у Поттера. Я не смог достать никого из них или нарушить их трансфигурацию — меня блокировала Трейси Дэвис. Невилл Лонгботтом на метле. Летает он до сих пор ужасно, но целится очень здорово.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нахмурившись, выслушал Грегори, после чего посмотрел на Падму и Дина Томаса. Те дружно покачали головами, показывая, что они тоже не могут придумать, что может быть </w:t>
      </w:r>
      <w:r w:rsidDel="00000000" w:rsidR="00000000" w:rsidRPr="00000000">
        <w:rPr>
          <w:rFonts w:ascii="Times New Roman" w:cs="Times New Roman" w:eastAsia="Times New Roman" w:hAnsi="Times New Roman"/>
          <w:sz w:val="24"/>
          <w:szCs w:val="24"/>
          <w:rtl w:val="0"/>
        </w:rPr>
        <w:t xml:space="preserve">большим, сер</w:t>
      </w:r>
      <w:r w:rsidDel="00000000" w:rsidR="00000000" w:rsidRPr="00000000">
        <w:rPr>
          <w:rFonts w:ascii="Times New Roman" w:cs="Times New Roman" w:eastAsia="Times New Roman" w:hAnsi="Times New Roman"/>
          <w:sz w:val="24"/>
          <w:szCs w:val="24"/>
          <w:rtl w:val="0"/>
        </w:rPr>
        <w:t xml:space="preserve">ым и в форме котла.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Что-нибудь ещё? — спросил Драко. </w:t>
      </w:r>
      <w:r w:rsidDel="00000000" w:rsidR="00000000" w:rsidRPr="00000000">
        <w:rPr>
          <w:rFonts w:ascii="Times New Roman" w:cs="Times New Roman" w:eastAsia="Times New Roman" w:hAnsi="Times New Roman"/>
          <w:sz w:val="24"/>
          <w:szCs w:val="24"/>
          <w:rtl w:val="0"/>
        </w:rPr>
        <w:t xml:space="preserve">Если это всё, что они узнали, то</w:t>
      </w:r>
      <w:r w:rsidDel="00000000" w:rsidR="00000000" w:rsidRPr="00000000">
        <w:rPr>
          <w:rFonts w:ascii="Times New Roman" w:cs="Times New Roman" w:eastAsia="Times New Roman" w:hAnsi="Times New Roman"/>
          <w:sz w:val="24"/>
          <w:szCs w:val="24"/>
          <w:rtl w:val="0"/>
        </w:rPr>
        <w:t xml:space="preserve"> они зазря потеряли метлу...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заметил ещё только одну странную штуку, — немного растеряно произнёс Грегори. — Некоторые из Хаоса носят... что-то типа защитных очков?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задумался над этим, не замечая, что он остановился и вся Армия Драконов автоматически остановилась вместе с ним.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этих очках было что-то особенное? — спросил 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Эм-м</w:t>
      </w:r>
      <w:r w:rsidDel="00000000" w:rsidR="00000000" w:rsidRPr="00000000">
        <w:rPr>
          <w:rFonts w:ascii="Times New Roman" w:cs="Times New Roman" w:eastAsia="Times New Roman" w:hAnsi="Times New Roman"/>
          <w:sz w:val="24"/>
          <w:szCs w:val="24"/>
          <w:rtl w:val="0"/>
        </w:rPr>
        <w:t xml:space="preserve">... Они были... может быть, зеленоватые...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Хорошо, — Драко машинально двинулся дальше, и Драконы последовали его примеру. — Вот наша новая стратегия. Мы отправим против Легиона Хаоса только од</w:t>
      </w:r>
      <w:r w:rsidDel="00000000" w:rsidR="00000000" w:rsidRPr="00000000">
        <w:rPr>
          <w:rFonts w:ascii="Times New Roman" w:cs="Times New Roman" w:eastAsia="Times New Roman" w:hAnsi="Times New Roman"/>
          <w:sz w:val="24"/>
          <w:szCs w:val="24"/>
          <w:rtl w:val="0"/>
        </w:rPr>
        <w:t xml:space="preserve">иннадцать Драконов, не четырнадцать. Этого должно быть достаточно, раз мы теперь можем нейтрализовать их </w:t>
      </w:r>
      <w:r w:rsidDel="00000000" w:rsidR="00000000" w:rsidRPr="00000000">
        <w:rPr>
          <w:rFonts w:ascii="Times New Roman" w:cs="Times New Roman" w:eastAsia="Times New Roman" w:hAnsi="Times New Roman"/>
          <w:sz w:val="24"/>
          <w:szCs w:val="24"/>
          <w:rtl w:val="0"/>
        </w:rPr>
        <w:t xml:space="preserve">особое преимущество.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рисковал, но, чтобы победить в трёхсторонней битве, иногда нужно рисковать.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Генерал Малфой, вы разгадали план Хаоса? — крайне удивлённо спросил мистер Томас.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они задумали? — спросила Падма.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Понятия не имею, — Драко очень самодовольно ухмыльнулся. — Мы просто сделаем то, что напрашивается само собой.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закончил создание котла и теперь аккуратно складывал жёлуди в ёмкость, пока разведчики искали поблизости источник воды, которая послужит жидкой основой. Во время движения через лес они часто проходили мимо впадин и миниатюрных ручьёв, так что это не должно занять много времени. Ещё один разведчик принёс прямую палку для помешивания, так что Гарри не нужно будет трансфигурировать и 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w:t>
      </w:r>
      <w:r w:rsidDel="00000000" w:rsidR="00000000" w:rsidRPr="00000000">
        <w:rPr>
          <w:rFonts w:ascii="Times New Roman" w:cs="Times New Roman" w:eastAsia="Times New Roman" w:hAnsi="Times New Roman"/>
          <w:sz w:val="24"/>
          <w:szCs w:val="24"/>
          <w:rtl w:val="0"/>
        </w:rPr>
        <w:t xml:space="preserve">понять, </w:t>
      </w:r>
      <w:r w:rsidDel="00000000" w:rsidR="00000000" w:rsidRPr="00000000">
        <w:rPr>
          <w:rFonts w:ascii="Times New Roman" w:cs="Times New Roman" w:eastAsia="Times New Roman" w:hAnsi="Times New Roman"/>
          <w:sz w:val="24"/>
          <w:szCs w:val="24"/>
          <w:rtl w:val="0"/>
        </w:rPr>
        <w:t xml:space="preserve">на </w:t>
      </w:r>
      <w:r w:rsidDel="00000000" w:rsidR="00000000" w:rsidRPr="00000000">
        <w:rPr>
          <w:rFonts w:ascii="Times New Roman" w:cs="Times New Roman" w:eastAsia="Times New Roman" w:hAnsi="Times New Roman"/>
          <w:i w:val="1"/>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ты смотришь, пока не задашь совершенно конкретный вопрос...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Как можно заполучить магическую силу, недоступную первокурсникам?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Как-то раз профессор зельеварения в назидание рассказал им историю (сопровождая её насмешками и </w:t>
      </w:r>
      <w:r w:rsidDel="00000000" w:rsidR="00000000" w:rsidRPr="00000000">
        <w:rPr>
          <w:rFonts w:ascii="Times New Roman" w:cs="Times New Roman" w:eastAsia="Times New Roman" w:hAnsi="Times New Roman"/>
          <w:sz w:val="24"/>
          <w:szCs w:val="24"/>
          <w:rtl w:val="0"/>
        </w:rPr>
        <w:t xml:space="preserve">издёвк</w:t>
      </w:r>
      <w:r w:rsidDel="00000000" w:rsidR="00000000" w:rsidRPr="00000000">
        <w:rPr>
          <w:rFonts w:ascii="Times New Roman" w:cs="Times New Roman" w:eastAsia="Times New Roman" w:hAnsi="Times New Roman"/>
          <w:sz w:val="24"/>
          <w:szCs w:val="24"/>
          <w:rtl w:val="0"/>
        </w:rPr>
        <w:t xml:space="preserve">ами, чтобы глупость не казалась романтичной и смелой) о второкурснице из Шармбатона, которая украла </w:t>
      </w:r>
      <w:r w:rsidDel="00000000" w:rsidR="00000000" w:rsidRPr="00000000">
        <w:rPr>
          <w:rFonts w:ascii="Times New Roman" w:cs="Times New Roman" w:eastAsia="Times New Roman" w:hAnsi="Times New Roman"/>
          <w:sz w:val="24"/>
          <w:szCs w:val="24"/>
          <w:rtl w:val="0"/>
        </w:rPr>
        <w:t xml:space="preserve">запрещённые </w:t>
      </w:r>
      <w:r w:rsidDel="00000000" w:rsidR="00000000" w:rsidRPr="00000000">
        <w:rPr>
          <w:rFonts w:ascii="Times New Roman" w:cs="Times New Roman" w:eastAsia="Times New Roman" w:hAnsi="Times New Roman"/>
          <w:sz w:val="24"/>
          <w:szCs w:val="24"/>
          <w:rtl w:val="0"/>
        </w:rPr>
        <w:t xml:space="preserve">для учеников и очень дорогие ингредиенты и попыталась сварить Оборотное зелье, чтобы принять облик другой девочки для целей, которые лучше оставить за пределами повествования. Но она </w:t>
      </w:r>
      <w:r w:rsidDel="00000000" w:rsidR="00000000" w:rsidRPr="00000000">
        <w:rPr>
          <w:rFonts w:ascii="Times New Roman" w:cs="Times New Roman" w:eastAsia="Times New Roman" w:hAnsi="Times New Roman"/>
          <w:sz w:val="24"/>
          <w:szCs w:val="24"/>
          <w:rtl w:val="0"/>
        </w:rPr>
        <w:t xml:space="preserve">умудрилась </w:t>
      </w:r>
      <w:r w:rsidDel="00000000" w:rsidR="00000000" w:rsidRPr="00000000">
        <w:rPr>
          <w:rFonts w:ascii="Times New Roman" w:cs="Times New Roman" w:eastAsia="Times New Roman" w:hAnsi="Times New Roman"/>
          <w:sz w:val="24"/>
          <w:szCs w:val="24"/>
          <w:rtl w:val="0"/>
        </w:rPr>
        <w:t xml:space="preserve">испортить зелье кошачьей шерстью и вместо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чтобы немедленно обратиться к лекарю, спряталась в туалете, надеясь, что колдовство развеется само. Когда её нашли, было уже слишком поздно, чтобы совершить полную обратную трансформацию, так что она была обречена влачить дальнейшее существование в виде </w:t>
      </w:r>
      <w:r w:rsidDel="00000000" w:rsidR="00000000" w:rsidRPr="00000000">
        <w:rPr>
          <w:rFonts w:ascii="Times New Roman" w:cs="Times New Roman" w:eastAsia="Times New Roman" w:hAnsi="Times New Roman"/>
          <w:sz w:val="24"/>
          <w:szCs w:val="24"/>
          <w:rtl w:val="0"/>
        </w:rPr>
        <w:t xml:space="preserve">гибрида девочки и кошки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осознал смысл этой истории лишь в тот миг, когда придумал правильный вопрос — история подразумевала, что юный волшебник или ведьма с помощью зельеварения, способны делать нечто такое, чего они никогда бы не смогли достичь заклинаниями. Оборотное зелье известно как одно из самых могущественных зелий... Но зельем уровня ТРИТОН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Оборотное делал не возраст волшебника и соответствующий ему запас магии, а точность, которую необходимо соблюдать при его </w:t>
      </w:r>
      <w:r w:rsidDel="00000000" w:rsidR="00000000" w:rsidRPr="00000000">
        <w:rPr>
          <w:rFonts w:ascii="Times New Roman" w:cs="Times New Roman" w:eastAsia="Times New Roman" w:hAnsi="Times New Roman"/>
          <w:sz w:val="24"/>
          <w:szCs w:val="24"/>
          <w:rtl w:val="0"/>
        </w:rPr>
        <w:t xml:space="preserve">изготовлении, </w:t>
      </w:r>
      <w:r w:rsidDel="00000000" w:rsidR="00000000" w:rsidRPr="00000000">
        <w:rPr>
          <w:rFonts w:ascii="Times New Roman" w:cs="Times New Roman" w:eastAsia="Times New Roman" w:hAnsi="Times New Roman"/>
          <w:sz w:val="24"/>
          <w:szCs w:val="24"/>
          <w:rtl w:val="0"/>
        </w:rPr>
        <w:t xml:space="preserve">и последствия, которые наступали, если зельевар ошибался.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Никто ни в одной из армий ещё не пробовал варить зелья. Но профессор Квиррелл разрешит</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почти что угодно, если это что-то можно было бы использовать и в настоящей войне.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Жульничество — это </w:t>
      </w:r>
      <w:r w:rsidDel="00000000" w:rsidR="00000000" w:rsidRPr="00000000">
        <w:rPr>
          <w:rFonts w:ascii="Times New Roman" w:cs="Times New Roman" w:eastAsia="Times New Roman" w:hAnsi="Times New Roman"/>
          <w:sz w:val="24"/>
          <w:szCs w:val="24"/>
          <w:rtl w:val="0"/>
        </w:rPr>
        <w:t xml:space="preserve">т</w:t>
      </w:r>
      <w:r w:rsidDel="00000000" w:rsidR="00000000" w:rsidRPr="00000000">
        <w:rPr>
          <w:rFonts w:ascii="Times New Roman" w:cs="Times New Roman" w:eastAsia="Times New Roman" w:hAnsi="Times New Roman"/>
          <w:sz w:val="24"/>
          <w:szCs w:val="24"/>
          <w:rtl w:val="0"/>
        </w:rPr>
        <w:t xml:space="preserve">актика,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однажды сказал им профессор Защиты.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Или даже, жульничество — </w:t>
      </w:r>
      <w:r w:rsidDel="00000000" w:rsidR="00000000" w:rsidRPr="00000000">
        <w:rPr>
          <w:rFonts w:ascii="Times New Roman" w:cs="Times New Roman" w:eastAsia="Times New Roman" w:hAnsi="Times New Roman"/>
          <w:sz w:val="24"/>
          <w:szCs w:val="24"/>
          <w:rtl w:val="0"/>
        </w:rPr>
        <w:t xml:space="preserve">это слово, которым неудачники называют тактику</w:t>
      </w:r>
      <w:r w:rsidDel="00000000" w:rsidR="00000000" w:rsidRPr="00000000">
        <w:rPr>
          <w:rFonts w:ascii="Times New Roman" w:cs="Times New Roman" w:eastAsia="Times New Roman" w:hAnsi="Times New Roman"/>
          <w:sz w:val="24"/>
          <w:szCs w:val="24"/>
          <w:rtl w:val="0"/>
        </w:rPr>
        <w:t xml:space="preserve">, и оно будет вознаграждено дополнительными баллами Квиррелла, если пройдёт успешно.</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В принципе, нет ничего нереалистичного в трансфигурации пары котлов и изготовлении зелий из подручных средств, если до столкновения армий достаточно </w:t>
      </w:r>
      <w:r w:rsidDel="00000000" w:rsidR="00000000" w:rsidRPr="00000000">
        <w:rPr>
          <w:rFonts w:ascii="Times New Roman" w:cs="Times New Roman" w:eastAsia="Times New Roman" w:hAnsi="Times New Roman"/>
          <w:sz w:val="24"/>
          <w:szCs w:val="24"/>
          <w:rtl w:val="0"/>
        </w:rPr>
        <w:t xml:space="preserve">времени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Поэтому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Гарри достал свой экземпляр «Волшебных снадобий и зелий» и начал искать безопасное, но полезное зелье, которое он мог бы сварить за несколько минут до того, как грянет битва — зелье, которое могло бы закончить бой до того, как с вражеской стороны полетят ответные заклинания, или эффект от которого сможет устоять против </w:t>
      </w:r>
      <w:r w:rsidDel="00000000" w:rsidR="00000000" w:rsidRPr="00000000">
        <w:rPr>
          <w:rFonts w:ascii="Times New Roman" w:cs="Times New Roman" w:eastAsia="Times New Roman" w:hAnsi="Times New Roman"/>
          <w:i w:val="1"/>
          <w:sz w:val="24"/>
          <w:szCs w:val="24"/>
          <w:rtl w:val="0"/>
        </w:rPr>
        <w:t xml:space="preserve">Фините</w:t>
      </w:r>
      <w:r w:rsidDel="00000000" w:rsidR="00000000" w:rsidRPr="00000000">
        <w:rPr>
          <w:rFonts w:ascii="Times New Roman" w:cs="Times New Roman" w:eastAsia="Times New Roman" w:hAnsi="Times New Roman"/>
          <w:sz w:val="24"/>
          <w:szCs w:val="24"/>
          <w:rtl w:val="0"/>
        </w:rPr>
        <w:t xml:space="preserve"> первогодок.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Какое зелье можно сварить, используя ингредиенты, собранные в обычном лесу?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рецепты в «Волшебных снадобьях и зельях» содержали по крайней мере один ингредиент от волшебного растения или животного. Что было печально, поскольку все волшебные растения и животные находились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Запретном лесу, а не в безопасном, маленьком лесу, где проводились битвы.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Кто-нибудь другой на этом мог бы уже сдаться.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перелистывал страницы, один рецепт за другим. Он пролистывал их всё быстрее и быстрее, </w:t>
      </w:r>
      <w:r w:rsidDel="00000000" w:rsidR="00000000" w:rsidRPr="00000000">
        <w:rPr>
          <w:rFonts w:ascii="Times New Roman" w:cs="Times New Roman" w:eastAsia="Times New Roman" w:hAnsi="Times New Roman"/>
          <w:sz w:val="24"/>
          <w:szCs w:val="24"/>
          <w:rtl w:val="0"/>
        </w:rPr>
        <w:t xml:space="preserve">осозна</w:t>
      </w:r>
      <w:r w:rsidDel="00000000" w:rsidR="00000000" w:rsidRPr="00000000">
        <w:rPr>
          <w:rFonts w:ascii="Times New Roman" w:cs="Times New Roman" w:eastAsia="Times New Roman" w:hAnsi="Times New Roman"/>
          <w:sz w:val="24"/>
          <w:szCs w:val="24"/>
          <w:rtl w:val="0"/>
        </w:rPr>
        <w:t xml:space="preserve">вая то, что он уже читал, но раньше не видел.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Каждый рецепт зелья требовал по крайней мере один волшебный ингредиент, но почему это должно быть правдой?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Заклинания не требовали материальных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компонентов вовсе. Нужно было просто сказать слова и взмахнуть палочкой. Гарри решил, что по своей сути зельеварение работает аналогично. Просто вместо произнесения слогов, которые по непонятной причине вызывают действие заклинания, нужно собрать кучку отвратительных ингредиентов и помешать их по часовой стрелке четыре раза.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 таком случае, зная, что большинство зелий включают и обыкновенные компоненты, вроде еловых иголок или тушёных слизней, можно ожидать, что существуют и зелья, в которых используются только обычные компоненты.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вместо этого все рецепты в «Волшебных снадобьях и зельях» </w:t>
      </w:r>
      <w:r w:rsidDel="00000000" w:rsidR="00000000" w:rsidRPr="00000000">
        <w:rPr>
          <w:rFonts w:ascii="Times New Roman" w:cs="Times New Roman" w:eastAsia="Times New Roman" w:hAnsi="Times New Roman"/>
          <w:sz w:val="24"/>
          <w:szCs w:val="24"/>
          <w:rtl w:val="0"/>
        </w:rPr>
        <w:t xml:space="preserve">требовали </w:t>
      </w:r>
      <w:r w:rsidDel="00000000" w:rsidR="00000000" w:rsidRPr="00000000">
        <w:rPr>
          <w:rFonts w:ascii="Times New Roman" w:cs="Times New Roman" w:eastAsia="Times New Roman" w:hAnsi="Times New Roman"/>
          <w:sz w:val="24"/>
          <w:szCs w:val="24"/>
          <w:rtl w:val="0"/>
        </w:rPr>
        <w:t xml:space="preserve">по крайней мере один компонент волшебного растения или животного — например паутину а</w:t>
      </w:r>
      <w:r w:rsidDel="00000000" w:rsidR="00000000" w:rsidRPr="00000000">
        <w:rPr>
          <w:rFonts w:ascii="Times New Roman" w:cs="Times New Roman" w:eastAsia="Times New Roman" w:hAnsi="Times New Roman"/>
          <w:sz w:val="24"/>
          <w:szCs w:val="24"/>
          <w:rtl w:val="0"/>
        </w:rPr>
        <w:t xml:space="preserve">кромантула </w:t>
      </w:r>
      <w:r w:rsidDel="00000000" w:rsidR="00000000" w:rsidRPr="00000000">
        <w:rPr>
          <w:rFonts w:ascii="Times New Roman" w:cs="Times New Roman" w:eastAsia="Times New Roman" w:hAnsi="Times New Roman"/>
          <w:sz w:val="24"/>
          <w:szCs w:val="24"/>
          <w:rtl w:val="0"/>
        </w:rPr>
        <w:t xml:space="preserve">или лепестки Венериной огнеловки.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Иногда, даже глядя на что-то в упор, невозможно понять, на что </w:t>
      </w:r>
      <w:r w:rsidDel="00000000" w:rsidR="00000000" w:rsidRPr="00000000">
        <w:rPr>
          <w:rFonts w:ascii="Times New Roman" w:cs="Times New Roman" w:eastAsia="Times New Roman" w:hAnsi="Times New Roman"/>
          <w:sz w:val="24"/>
          <w:szCs w:val="24"/>
          <w:rtl w:val="0"/>
        </w:rPr>
        <w:t xml:space="preserve">именно </w:t>
      </w:r>
      <w:r w:rsidDel="00000000" w:rsidR="00000000" w:rsidRPr="00000000">
        <w:rPr>
          <w:rFonts w:ascii="Times New Roman" w:cs="Times New Roman" w:eastAsia="Times New Roman" w:hAnsi="Times New Roman"/>
          <w:sz w:val="24"/>
          <w:szCs w:val="24"/>
          <w:rtl w:val="0"/>
        </w:rPr>
        <w:t xml:space="preserve">ты смотришь, пока не задашь совершенно конкретный вопрос...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создание зелья похоже на произнесение заклинания, то почему я не падаю от истощения, сварив лекарство от ожогов?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предыдущую пятницу Гарри на сдвоенном занятии по зельеварению сварил зелье от ожогов... хотя лечить даже самыми простыми заклинаниями при помощи </w:t>
      </w:r>
      <w:r w:rsidDel="00000000" w:rsidR="00000000" w:rsidRPr="00000000">
        <w:rPr>
          <w:rFonts w:ascii="Times New Roman" w:cs="Times New Roman" w:eastAsia="Times New Roman" w:hAnsi="Times New Roman"/>
          <w:sz w:val="24"/>
          <w:szCs w:val="24"/>
          <w:rtl w:val="0"/>
        </w:rPr>
        <w:t xml:space="preserve">палочки</w:t>
      </w:r>
      <w:r w:rsidDel="00000000" w:rsidR="00000000" w:rsidRPr="00000000">
        <w:rPr>
          <w:rFonts w:ascii="Times New Roman" w:cs="Times New Roman" w:eastAsia="Times New Roman" w:hAnsi="Times New Roman"/>
          <w:sz w:val="24"/>
          <w:szCs w:val="24"/>
          <w:rtl w:val="0"/>
        </w:rPr>
        <w:t xml:space="preserve"> и словесной формулы могли только ученики с четвёртого курса и старше. И после того урока, все чувствовали себя как обычно после урока зельеварения, то есть</w:t>
      </w:r>
      <w:del w:author="Alaric Lightin" w:id="0" w:date="2017-11-09T11:20:35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без </w:t>
      </w:r>
      <w:r w:rsidDel="00000000" w:rsidR="00000000" w:rsidRPr="00000000">
        <w:rPr>
          <w:rFonts w:ascii="Times New Roman" w:cs="Times New Roman" w:eastAsia="Times New Roman" w:hAnsi="Times New Roman"/>
          <w:sz w:val="24"/>
          <w:szCs w:val="24"/>
          <w:rtl w:val="0"/>
        </w:rPr>
        <w:t xml:space="preserve">сколько-</w:t>
      </w:r>
      <w:r w:rsidDel="00000000" w:rsidR="00000000" w:rsidRPr="00000000">
        <w:rPr>
          <w:rFonts w:ascii="Times New Roman" w:cs="Times New Roman" w:eastAsia="Times New Roman" w:hAnsi="Times New Roman"/>
          <w:sz w:val="24"/>
          <w:szCs w:val="24"/>
          <w:rtl w:val="0"/>
        </w:rPr>
        <w:t xml:space="preserve">нибудь заметных следов магического истощения.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Гарри захлопнул «Волшебные снадобья и зелья» и устремился в гостиную Когтеврана. Он нашёл семикурсника, готовившего домашнее задание по зельям для ЖАБА и заплатил сикль, чтобы одолжить на пять минут «Самые могущественные зелья». Гарри не хотелось бежать за подтверждением своих мыслей в библиотеку.  </w:t>
      </w:r>
      <w:r w:rsidDel="00000000" w:rsidR="00000000" w:rsidRPr="00000000">
        <w:rPr>
          <w:rFonts w:ascii="Times New Roman" w:cs="Times New Roman" w:eastAsia="Times New Roman" w:hAnsi="Times New Roman"/>
          <w:color w:val="38761d"/>
          <w:sz w:val="24"/>
          <w:szCs w:val="24"/>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Быстро пробежав пять рецептов в книге за седьмой курс, Гарри остановился на шестом рецепте «Зелья огненного дыхания», для которого требовались яйца пеплозмея... Учебник предупреждал, что получившийся огонь будет не горячее, чем магический огонь, который вызвал к жизни п</w:t>
      </w:r>
      <w:r w:rsidDel="00000000" w:rsidR="00000000" w:rsidRPr="00000000">
        <w:rPr>
          <w:rFonts w:ascii="Times New Roman" w:cs="Times New Roman" w:eastAsia="Times New Roman" w:hAnsi="Times New Roman"/>
          <w:sz w:val="24"/>
          <w:szCs w:val="24"/>
          <w:rtl w:val="0"/>
        </w:rPr>
        <w:t xml:space="preserve">еплозмея</w:t>
      </w:r>
      <w:r w:rsidDel="00000000" w:rsidR="00000000" w:rsidRPr="00000000">
        <w:rPr>
          <w:rFonts w:ascii="Times New Roman" w:cs="Times New Roman" w:eastAsia="Times New Roman" w:hAnsi="Times New Roman"/>
          <w:sz w:val="24"/>
          <w:szCs w:val="24"/>
          <w:rtl w:val="0"/>
        </w:rPr>
        <w:t xml:space="preserve">, отложившего эти яйца.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крикнул «Эврика!» прямо посреди гостиной Когтеврана, за что получил строгий выговор от ближайшего старосты, который подумал, что мистер Поттер пытается произнести заклинание. Ни один волшебник в мире не знал и не хотел знать ни о каком-то древнем магле по имени Архимед, ни об осознании доисторическим физиком факта, что </w:t>
      </w:r>
      <w:r w:rsidDel="00000000" w:rsidR="00000000" w:rsidRPr="00000000">
        <w:rPr>
          <w:rFonts w:ascii="Times New Roman" w:cs="Times New Roman" w:eastAsia="Times New Roman" w:hAnsi="Times New Roman"/>
          <w:sz w:val="24"/>
          <w:szCs w:val="24"/>
          <w:rtl w:val="0"/>
        </w:rPr>
        <w:t xml:space="preserve">вода</w:t>
      </w:r>
      <w:r w:rsidDel="00000000" w:rsidR="00000000" w:rsidRPr="00000000">
        <w:rPr>
          <w:rFonts w:ascii="Times New Roman" w:cs="Times New Roman" w:eastAsia="Times New Roman" w:hAnsi="Times New Roman"/>
          <w:sz w:val="24"/>
          <w:szCs w:val="24"/>
          <w:rtl w:val="0"/>
        </w:rPr>
        <w:t xml:space="preserve">, вытесненная из </w:t>
      </w:r>
      <w:r w:rsidDel="00000000" w:rsidR="00000000" w:rsidRPr="00000000">
        <w:rPr>
          <w:rFonts w:ascii="Times New Roman" w:cs="Times New Roman" w:eastAsia="Times New Roman" w:hAnsi="Times New Roman"/>
          <w:sz w:val="24"/>
          <w:szCs w:val="24"/>
          <w:rtl w:val="0"/>
        </w:rPr>
        <w:t xml:space="preserve">ванны</w:t>
      </w:r>
      <w:r w:rsidDel="00000000" w:rsidR="00000000" w:rsidRPr="00000000">
        <w:rPr>
          <w:rFonts w:ascii="Times New Roman" w:cs="Times New Roman" w:eastAsia="Times New Roman" w:hAnsi="Times New Roman"/>
          <w:sz w:val="24"/>
          <w:szCs w:val="24"/>
          <w:rtl w:val="0"/>
        </w:rPr>
        <w:t xml:space="preserve">, по объёму равна объекту, погрузившемуся в ванну...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Законы сохранения. На них было основано больше магловских открытий, чем Гарри смог бы легко сосчитать. В технологиях маглов нельзя поднять перо на один метр от земли, если к нему не приложена хоть какая-нибудь сила. Если посмотреть на лаву, извергаемую вулканом, и спросить — откуда идёт жар, то физик рассказал бы о радиоактивных тяжёлых металлах в ядре Земли. Если спросить, откуда берётся энергия для питания радиоактивности, физик указал бы на эру формирования Земли, изначальный взрыв сверхновой в дни зарождения галактики, испёкший атомные ядра тяжелее естественного для них веса, сжавший протоны и нейтроны в плотную, нестабильную структуру, которая при распаде отдаёт часть энергии той сверхновой. </w:t>
      </w:r>
      <w:r w:rsidDel="00000000" w:rsidR="00000000" w:rsidRPr="00000000">
        <w:rPr>
          <w:rFonts w:ascii="Times New Roman" w:cs="Times New Roman" w:eastAsia="Times New Roman" w:hAnsi="Times New Roman"/>
          <w:sz w:val="24"/>
          <w:szCs w:val="24"/>
          <w:rtl w:val="0"/>
        </w:rPr>
        <w:t xml:space="preserve">Лампочка пи</w:t>
      </w:r>
      <w:r w:rsidDel="00000000" w:rsidR="00000000" w:rsidRPr="00000000">
        <w:rPr>
          <w:rFonts w:ascii="Times New Roman" w:cs="Times New Roman" w:eastAsia="Times New Roman" w:hAnsi="Times New Roman"/>
          <w:sz w:val="24"/>
          <w:szCs w:val="24"/>
          <w:rtl w:val="0"/>
        </w:rPr>
        <w:t xml:space="preserve">тается электричеством, питаемым атомной электростанцией, питаемой сверхновой... Эту последовательность можно проследить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назад вплоть до Большого Взрыва.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Магия же, мягко говоря, работала не так. Отношение магии к законам, таким как закон с</w:t>
      </w:r>
      <w:r w:rsidDel="00000000" w:rsidR="00000000" w:rsidRPr="00000000">
        <w:rPr>
          <w:rFonts w:ascii="Times New Roman" w:cs="Times New Roman" w:eastAsia="Times New Roman" w:hAnsi="Times New Roman"/>
          <w:sz w:val="24"/>
          <w:szCs w:val="24"/>
          <w:rtl w:val="0"/>
        </w:rPr>
        <w:t xml:space="preserve">охранения </w:t>
      </w:r>
      <w:r w:rsidDel="00000000" w:rsidR="00000000" w:rsidRPr="00000000">
        <w:rPr>
          <w:rFonts w:ascii="Times New Roman" w:cs="Times New Roman" w:eastAsia="Times New Roman" w:hAnsi="Times New Roman"/>
          <w:sz w:val="24"/>
          <w:szCs w:val="24"/>
          <w:rtl w:val="0"/>
        </w:rPr>
        <w:t xml:space="preserve">энергии, было чем-то между гигантским оттопыренным средним пальцем и абсолютно безразличным пожиманием плечами. </w:t>
      </w:r>
      <w:r w:rsidDel="00000000" w:rsidR="00000000" w:rsidRPr="00000000">
        <w:rPr>
          <w:rFonts w:ascii="Times New Roman" w:cs="Times New Roman" w:eastAsia="Times New Roman" w:hAnsi="Times New Roman"/>
          <w:i w:val="1"/>
          <w:sz w:val="24"/>
          <w:szCs w:val="24"/>
          <w:rtl w:val="0"/>
        </w:rPr>
        <w:t xml:space="preserve">Агуаменти </w:t>
      </w:r>
      <w:r w:rsidDel="00000000" w:rsidR="00000000" w:rsidRPr="00000000">
        <w:rPr>
          <w:rFonts w:ascii="Times New Roman" w:cs="Times New Roman" w:eastAsia="Times New Roman" w:hAnsi="Times New Roman"/>
          <w:sz w:val="24"/>
          <w:szCs w:val="24"/>
          <w:rtl w:val="0"/>
        </w:rPr>
        <w:t xml:space="preserve">создавало воду из ничего — во всяком случае, так считалось. Никто не знал озера, в котором уровень воды понижался бы всякий раз при использовании этого заклинания. Простого заклинания уровня пятого курса, довольно посредственного на взгляд волшебников, поскольку создание стакана с водой не кажется им чем-то удивительным. И плевать они хотели на то, что масса должна сохраняться, или что создание грамма вещества эквивалентно созданию 90 000 000 000 000 джоулей энергии. Как-то раз Гарри наткнулся на описание высокоуровневого заклинания, словесная формулировка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которого прямо буквально звучало как «Аресто моментум». И когда он спросил, девается ли «моментум» куда-нибудь, то получил в ответ лишь недоумевающие взгляды. Гарри продолжал отчаянно искать хоть какой-нибудь закон сохранения в магии, хоть где-нибудь...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всё это время он был прямо перед ним на любом занятии по зельеварению. Изготовление зелий не создавало магию, оно сохраняло магию. Вот почему в каждом зелье обязательно присутствует хотя бы один волшебный ингредиент. А следуя инструкциям, вроде «помешать четыре раза против часовой стрелки и один раз по часовой» — предположил Гарри — зельевар создаёт маленькое заклинание, которое придаёт другую форму магии в ингредиентах (и расщепляет физическую форму, так что ингредиенты вроде еловых иголок растворяются в пригодную для питья жидкость. Гарри сильно подозревал, что если варить точно такое же зелье будет магл, то в итоге у него получится лишь колючая каша.) Вот чем на самом деле было изготовление зелий — искусством трансформации существующих волшебных эссенций. Поэтому после урока зельеварения есть лишь лёгкая усталость — не нужно напитывать зелье своей магией, нужно лишь изменить форму магии, которая уже существует. Вот почему второкурсница смогла сварить Оборотное зелье, ну, </w:t>
      </w:r>
      <w:r w:rsidDel="00000000" w:rsidR="00000000" w:rsidRPr="00000000">
        <w:rPr>
          <w:rFonts w:ascii="Times New Roman" w:cs="Times New Roman" w:eastAsia="Times New Roman" w:hAnsi="Times New Roman"/>
          <w:sz w:val="24"/>
          <w:szCs w:val="24"/>
          <w:rtl w:val="0"/>
        </w:rPr>
        <w:t xml:space="preserve">то есть</w:t>
      </w:r>
      <w:del w:author="Alaric Lightin" w:id="1" w:date="2017-11-09T11:20:41Z">
        <w:r w:rsidDel="00000000" w:rsidR="00000000" w:rsidRPr="00000000">
          <w:rPr>
            <w:rFonts w:ascii="Times New Roman" w:cs="Times New Roman" w:eastAsia="Times New Roman" w:hAnsi="Times New Roman"/>
            <w:sz w:val="24"/>
            <w:szCs w:val="24"/>
            <w:rtl w:val="0"/>
          </w:rPr>
          <w:delText xml:space="preserve">,</w:delText>
        </w:r>
      </w:del>
      <w:r w:rsidDel="00000000" w:rsidR="00000000" w:rsidRPr="00000000">
        <w:rPr>
          <w:rFonts w:ascii="Times New Roman" w:cs="Times New Roman" w:eastAsia="Times New Roman" w:hAnsi="Times New Roman"/>
          <w:sz w:val="24"/>
          <w:szCs w:val="24"/>
          <w:rtl w:val="0"/>
        </w:rPr>
        <w:t xml:space="preserve"> почти смогла.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продолжил листать «Самые могущественные зелья» в поисках опровержения своей новой блестящей теории. Через пять минут он кинул </w:t>
      </w:r>
      <w:r w:rsidDel="00000000" w:rsidR="00000000" w:rsidRPr="00000000">
        <w:rPr>
          <w:rFonts w:ascii="Times New Roman" w:cs="Times New Roman" w:eastAsia="Times New Roman" w:hAnsi="Times New Roman"/>
          <w:sz w:val="24"/>
          <w:szCs w:val="24"/>
          <w:rtl w:val="0"/>
        </w:rPr>
        <w:t xml:space="preserve">старшекласснику</w:t>
      </w:r>
      <w:r w:rsidDel="00000000" w:rsidR="00000000" w:rsidRPr="00000000">
        <w:rPr>
          <w:rFonts w:ascii="Times New Roman" w:cs="Times New Roman" w:eastAsia="Times New Roman" w:hAnsi="Times New Roman"/>
          <w:sz w:val="24"/>
          <w:szCs w:val="24"/>
          <w:rtl w:val="0"/>
        </w:rPr>
        <w:t xml:space="preserve"> ещё один сикль (несмотря на его протесты) и вновь вернулся к учебнику.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«Зелье силы гиганта» требовало, чтобы </w:t>
      </w:r>
      <w:r w:rsidDel="00000000" w:rsidR="00000000" w:rsidRPr="00000000">
        <w:rPr>
          <w:rFonts w:ascii="Times New Roman" w:cs="Times New Roman" w:eastAsia="Times New Roman" w:hAnsi="Times New Roman"/>
          <w:sz w:val="24"/>
          <w:szCs w:val="24"/>
          <w:rtl w:val="0"/>
        </w:rPr>
        <w:t xml:space="preserve">хлюпнявок, используемых в качестве ингредиента</w:t>
      </w:r>
      <w:r w:rsidDel="00000000" w:rsidR="00000000" w:rsidRPr="00000000">
        <w:rPr>
          <w:rFonts w:ascii="Times New Roman" w:cs="Times New Roman" w:eastAsia="Times New Roman" w:hAnsi="Times New Roman"/>
          <w:sz w:val="24"/>
          <w:szCs w:val="24"/>
          <w:rtl w:val="0"/>
        </w:rPr>
        <w:t xml:space="preserve">, расплющил рэйем. Это было странно, поскольку раздавленные хлюпнявки не были сильны сами по себе, они будут просто... очень, очень сильно раздавлены после </w:t>
      </w:r>
      <w:r w:rsidDel="00000000" w:rsidR="00000000" w:rsidRPr="00000000">
        <w:rPr>
          <w:rFonts w:ascii="Times New Roman" w:cs="Times New Roman" w:eastAsia="Times New Roman" w:hAnsi="Times New Roman"/>
          <w:sz w:val="24"/>
          <w:szCs w:val="24"/>
          <w:rtl w:val="0"/>
        </w:rPr>
        <w:t xml:space="preserve">того, </w:t>
      </w:r>
      <w:r w:rsidDel="00000000" w:rsidR="00000000" w:rsidRPr="00000000">
        <w:rPr>
          <w:rFonts w:ascii="Times New Roman" w:cs="Times New Roman" w:eastAsia="Times New Roman" w:hAnsi="Times New Roman"/>
          <w:sz w:val="24"/>
          <w:szCs w:val="24"/>
          <w:rtl w:val="0"/>
        </w:rPr>
        <w:t xml:space="preserve">к</w:t>
      </w:r>
      <w:r w:rsidDel="00000000" w:rsidR="00000000" w:rsidRPr="00000000">
        <w:rPr>
          <w:rFonts w:ascii="Times New Roman" w:cs="Times New Roman" w:eastAsia="Times New Roman" w:hAnsi="Times New Roman"/>
          <w:sz w:val="24"/>
          <w:szCs w:val="24"/>
          <w:rtl w:val="0"/>
        </w:rPr>
        <w:t xml:space="preserve">ак по ним пройдётся рэйем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другом рецепте говорилось «коснуться кованой бронзой», то есть взять кнат щипцами и поводить по поверхности зелья. Учебник предупреждал, что если уронить кнат в котёл, то зелье мгновенно перегреется и выкипит из котла.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вглядывался в рецепты и их предупреждения и формировал вторую, более странную гипотезу. Ну конечно, всё было </w:t>
      </w:r>
      <w:r w:rsidDel="00000000" w:rsidR="00000000" w:rsidRPr="00000000">
        <w:rPr>
          <w:rFonts w:ascii="Times New Roman" w:cs="Times New Roman" w:eastAsia="Times New Roman" w:hAnsi="Times New Roman"/>
          <w:sz w:val="24"/>
          <w:szCs w:val="24"/>
          <w:rtl w:val="0"/>
        </w:rPr>
        <w:t xml:space="preserve">сложнее, </w:t>
      </w:r>
      <w:r w:rsidDel="00000000" w:rsidR="00000000" w:rsidRPr="00000000">
        <w:rPr>
          <w:rFonts w:ascii="Times New Roman" w:cs="Times New Roman" w:eastAsia="Times New Roman" w:hAnsi="Times New Roman"/>
          <w:sz w:val="24"/>
          <w:szCs w:val="24"/>
          <w:rtl w:val="0"/>
        </w:rPr>
        <w:t xml:space="preserve">чем просто «изготовление зелий использует магический потенциал, скрытый в ингредиентах», как магловские машины используют потенциал сгорания бензина. Магия никогда не была столь вменяема...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Гарри отправился к профессору Флитвику — поскольку не хотел приближаться к профессору Снейпу, кроме как на занятиях. Гарри сказал профессору Флитвику, что хочет изобрести новое зелье,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какие ингредиенты в нём должны быть, и что зелье должно делать, но не </w:t>
      </w:r>
      <w:r w:rsidDel="00000000" w:rsidR="00000000" w:rsidRPr="00000000">
        <w:rPr>
          <w:rFonts w:ascii="Times New Roman" w:cs="Times New Roman" w:eastAsia="Times New Roman" w:hAnsi="Times New Roman"/>
          <w:sz w:val="24"/>
          <w:szCs w:val="24"/>
          <w:rtl w:val="0"/>
        </w:rPr>
        <w:t xml:space="preserve">знает, </w:t>
      </w:r>
      <w:r w:rsidDel="00000000" w:rsidR="00000000" w:rsidRPr="00000000">
        <w:rPr>
          <w:rFonts w:ascii="Times New Roman" w:cs="Times New Roman" w:eastAsia="Times New Roman" w:hAnsi="Times New Roman"/>
          <w:sz w:val="24"/>
          <w:szCs w:val="24"/>
          <w:rtl w:val="0"/>
        </w:rPr>
        <w:t xml:space="preserve">как вычислить правильную последовательность помешиваний...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Некоторое время профессор Флитвик кричал от ужаса и бегал маленькими кругами. Затем последовал жёсткий допрос. Профессор Флитвик призвал к себе на помощь профессора МакГонагалл, и они убедили Гарри, что в данном случае не только допустимо, но и важно, чтобы он раскрыл свою предполагаемую теорию. В итоге выяснилось, что Гарри не совершил оригинальное открытие в магии, а лишь заново открыл закон столь древний, что никто не знал, кто именно первым его сформулировал.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Зелье тратит то, что было вложено в создание его ингредиентов.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Жар печей гоблинов выплавил бронзовый кнат, сила рэйема раздавила хлюпнявок, магический огонь вызвал к жизни пеплозмея — всю эту истраченную мощь можно вызвать вновь и вложить в иную структуру с помощью процесса помешивания ингредиентов по определённому шаблону.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 магловской точки зрения это выглядело странно. Как безумная версия термодинамики, изобретённая кем-то, кто считал, что всё должно быть честно. С магловской точки зрения, жар, потраченный при выплавлении кната, не оставался в бронзе, а уходил и растворялся в окружающей среде, навсегда становясь менее доступным. Энергия сохраняется и не может быть ни создана, ни уничтожена, энтропия всегда растёт. Но волшебники так не думали: с их перспективы, если вложить какую-то </w:t>
      </w:r>
      <w:r w:rsidDel="00000000" w:rsidR="00000000" w:rsidRPr="00000000">
        <w:rPr>
          <w:rFonts w:ascii="Times New Roman" w:cs="Times New Roman" w:eastAsia="Times New Roman" w:hAnsi="Times New Roman"/>
          <w:sz w:val="24"/>
          <w:szCs w:val="24"/>
          <w:rtl w:val="0"/>
        </w:rPr>
        <w:t xml:space="preserve">работу </w:t>
      </w:r>
      <w:r w:rsidDel="00000000" w:rsidR="00000000" w:rsidRPr="00000000">
        <w:rPr>
          <w:rFonts w:ascii="Times New Roman" w:cs="Times New Roman" w:eastAsia="Times New Roman" w:hAnsi="Times New Roman"/>
          <w:sz w:val="24"/>
          <w:szCs w:val="24"/>
          <w:rtl w:val="0"/>
        </w:rPr>
        <w:t xml:space="preserve">в создание кната, то и обратно можно получить такое же количество работы. Гарри попытался объяснить, почему это звучит немного странно для выросшего среди маглов, на что профессор МакГонагалл удивлённо поинтересовалась, чем же магловская точка зрения лучше магической.)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Фундаментальный принцип изготовления зелий не имел ни названия, ни общепринятой формулировки, поскольку в противном случае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кто-нибудь мог захотеть её записать.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кто-нибудь, не способный найти этот принцип самостоятельно, мог его прочитать.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начать выдавать всевозможные светлые идеи по изобретению новых зелий.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превратиться в девочку-кошку.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кристально ясно </w:t>
      </w:r>
      <w:r w:rsidDel="00000000" w:rsidR="00000000" w:rsidRPr="00000000">
        <w:rPr>
          <w:rFonts w:ascii="Times New Roman" w:cs="Times New Roman" w:eastAsia="Times New Roman" w:hAnsi="Times New Roman"/>
          <w:sz w:val="24"/>
          <w:szCs w:val="24"/>
          <w:rtl w:val="0"/>
        </w:rPr>
        <w:t xml:space="preserve">объяснили, что после битвы он не должен делиться этим своим открытием ни с </w:t>
      </w:r>
      <w:r w:rsidDel="00000000" w:rsidR="00000000" w:rsidRPr="00000000">
        <w:rPr>
          <w:rFonts w:ascii="Times New Roman" w:cs="Times New Roman" w:eastAsia="Times New Roman" w:hAnsi="Times New Roman"/>
          <w:sz w:val="24"/>
          <w:szCs w:val="24"/>
          <w:rtl w:val="0"/>
        </w:rPr>
        <w:t xml:space="preserve">Невиллом, </w:t>
      </w:r>
      <w:r w:rsidDel="00000000" w:rsidR="00000000" w:rsidRPr="00000000">
        <w:rPr>
          <w:rFonts w:ascii="Times New Roman" w:cs="Times New Roman" w:eastAsia="Times New Roman" w:hAnsi="Times New Roman"/>
          <w:sz w:val="24"/>
          <w:szCs w:val="24"/>
          <w:rtl w:val="0"/>
        </w:rPr>
        <w:t xml:space="preserve">ни с Гермионой. Он попытался сказать, что Гермиона в последнее время не в духе и это могло бы её приободрить. На что профессор МакГонагалл сухо ответила, чтобы он даже не думал об этом, а профессор Флитвик поднял свои маленькие руки и сделал жест, будто ломая палочку пополам.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 не менее </w:t>
      </w:r>
      <w:r w:rsidDel="00000000" w:rsidR="00000000" w:rsidRPr="00000000">
        <w:rPr>
          <w:rFonts w:ascii="Times New Roman" w:cs="Times New Roman" w:eastAsia="Times New Roman" w:hAnsi="Times New Roman"/>
          <w:sz w:val="24"/>
          <w:szCs w:val="24"/>
          <w:rtl w:val="0"/>
        </w:rPr>
        <w:t xml:space="preserve">профессор</w:t>
      </w:r>
      <w:r w:rsidDel="00000000" w:rsidR="00000000" w:rsidRPr="00000000">
        <w:rPr>
          <w:rFonts w:ascii="Times New Roman" w:cs="Times New Roman" w:eastAsia="Times New Roman" w:hAnsi="Times New Roman"/>
          <w:sz w:val="24"/>
          <w:szCs w:val="24"/>
          <w:rtl w:val="0"/>
        </w:rPr>
        <w:t xml:space="preserve">а оказались достаточно добры и посоветовали</w:t>
      </w:r>
      <w:ins w:author="Alaric Lightin" w:id="2" w:date="2017-11-09T11:21:41Z">
        <w:r w:rsidDel="00000000" w:rsidR="00000000" w:rsidRPr="00000000">
          <w:rPr>
            <w:rFonts w:ascii="Times New Roman" w:cs="Times New Roman" w:eastAsia="Times New Roman" w:hAnsi="Times New Roman"/>
            <w:sz w:val="24"/>
            <w:szCs w:val="24"/>
            <w:rtl w:val="0"/>
          </w:rPr>
          <w:t xml:space="preserve">:</w:t>
        </w:r>
      </w:ins>
      <w:del w:author="Alaric Lightin" w:id="2" w:date="2017-11-09T11:21:41Z">
        <w:r w:rsidDel="00000000" w:rsidR="00000000" w:rsidRPr="00000000">
          <w:rPr>
            <w:rFonts w:ascii="Times New Roman" w:cs="Times New Roman" w:eastAsia="Times New Roman" w:hAnsi="Times New Roman"/>
            <w:sz w:val="24"/>
            <w:szCs w:val="24"/>
            <w:rtl w:val="0"/>
          </w:rPr>
          <w:delText xml:space="preserve">, что,</w:delText>
        </w:r>
      </w:del>
      <w:r w:rsidDel="00000000" w:rsidR="00000000" w:rsidRPr="00000000">
        <w:rPr>
          <w:rFonts w:ascii="Times New Roman" w:cs="Times New Roman" w:eastAsia="Times New Roman" w:hAnsi="Times New Roman"/>
          <w:sz w:val="24"/>
          <w:szCs w:val="24"/>
          <w:rtl w:val="0"/>
        </w:rPr>
        <w:t xml:space="preserve"> раз мистер Поттер знает, какими должны быть ингредиенты, то он может поискать уже существующий рецепт, позволяющий добиться того же магического эффекта, и профессор Флитвик упомянул несколько томов в библиотеке Хогварста, которые могли оказаться полезными...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 похожий на огромный пергамент, теперь показывал лишь лес с высоты птичьего полёта. Только с трудом можно было различить одетые в камуфляж три армии — каждая из которых была разбита на две группы, — сходящиеся для трёхсторонней битвы.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Скамьи квиддичного стадиона быстро заполнялись зрителями, которые хотели пропустить всю скучную подготовку и увидеть только саму битву. (Общественное мнение сходилось на том, что если в битвах профессора Квиррелла и было что-то неправильное, так это то, что они, действительно начавшись, длились гораздо меньше, чем квиддичные матчи. На это профессор Квиррелл ответил лишь «Это </w:t>
      </w:r>
      <w:r w:rsidDel="00000000" w:rsidR="00000000" w:rsidRPr="00000000">
        <w:rPr>
          <w:rFonts w:ascii="Times New Roman" w:cs="Times New Roman" w:eastAsia="Times New Roman" w:hAnsi="Times New Roman"/>
          <w:sz w:val="24"/>
          <w:szCs w:val="24"/>
          <w:rtl w:val="0"/>
        </w:rPr>
        <w:t xml:space="preserve">реализм»</w:t>
      </w:r>
      <w:r w:rsidDel="00000000" w:rsidR="00000000" w:rsidRPr="00000000">
        <w:rPr>
          <w:rFonts w:ascii="Times New Roman" w:cs="Times New Roman" w:eastAsia="Times New Roman" w:hAnsi="Times New Roman"/>
          <w:sz w:val="24"/>
          <w:szCs w:val="24"/>
          <w:rtl w:val="0"/>
        </w:rPr>
        <w:t xml:space="preserve">, и</w:t>
      </w:r>
      <w:r w:rsidDel="00000000" w:rsidR="00000000" w:rsidRPr="00000000">
        <w:rPr>
          <w:rFonts w:ascii="Times New Roman" w:cs="Times New Roman" w:eastAsia="Times New Roman" w:hAnsi="Times New Roman"/>
          <w:sz w:val="24"/>
          <w:szCs w:val="24"/>
          <w:rtl w:val="0"/>
        </w:rPr>
        <w:t xml:space="preserve"> тема была закрыта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гигантском окне — всё теперь было в одном окне, через которое открывался вид с большой высоты — бесформенное сборище крошечных одетых в камуфляж фигур стало ближе.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Ещё ближе.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 них уже почти можно было дотронуться...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Огромное белое пергаментное окно показывало первое столкновение между Солнечными и Хаосом. </w:t>
      </w:r>
      <w:r w:rsidDel="00000000" w:rsidR="00000000" w:rsidRPr="00000000">
        <w:rPr>
          <w:rFonts w:ascii="Times New Roman" w:cs="Times New Roman" w:eastAsia="Times New Roman" w:hAnsi="Times New Roman"/>
          <w:sz w:val="24"/>
          <w:szCs w:val="24"/>
          <w:rtl w:val="0"/>
        </w:rPr>
        <w:t xml:space="preserve">Масса вопящих детей, на груди которых красовалась эмблема с улыбающимся лицом, </w:t>
      </w:r>
      <w:r w:rsidDel="00000000" w:rsidR="00000000" w:rsidRPr="00000000">
        <w:rPr>
          <w:rFonts w:ascii="Times New Roman" w:cs="Times New Roman" w:eastAsia="Times New Roman" w:hAnsi="Times New Roman"/>
          <w:sz w:val="24"/>
          <w:szCs w:val="24"/>
          <w:rtl w:val="0"/>
        </w:rPr>
        <w:t xml:space="preserve">неслась вперёд с поднятыми щитами </w:t>
      </w:r>
      <w:r w:rsidDel="00000000" w:rsidR="00000000" w:rsidRPr="00000000">
        <w:rPr>
          <w:rFonts w:ascii="Times New Roman" w:cs="Times New Roman" w:eastAsia="Times New Roman" w:hAnsi="Times New Roman"/>
          <w:i w:val="1"/>
          <w:sz w:val="24"/>
          <w:szCs w:val="24"/>
          <w:rtl w:val="0"/>
        </w:rPr>
        <w:t xml:space="preserve">Контего. </w:t>
      </w:r>
      <w:r w:rsidDel="00000000" w:rsidR="00000000" w:rsidRPr="00000000">
        <w:rPr>
          <w:rFonts w:ascii="Times New Roman" w:cs="Times New Roman" w:eastAsia="Times New Roman" w:hAnsi="Times New Roman"/>
          <w:sz w:val="24"/>
          <w:szCs w:val="24"/>
          <w:rtl w:val="0"/>
        </w:rPr>
        <w:t xml:space="preserve">Некоторые кричали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Внезапно один из них</w:t>
      </w:r>
      <w:r w:rsidDel="00000000" w:rsidR="00000000" w:rsidRPr="00000000">
        <w:rPr>
          <w:rFonts w:ascii="Times New Roman" w:cs="Times New Roman" w:eastAsia="Times New Roman" w:hAnsi="Times New Roman"/>
          <w:sz w:val="24"/>
          <w:szCs w:val="24"/>
          <w:rtl w:val="0"/>
        </w:rPr>
        <w:t xml:space="preserve"> перепугано</w:t>
      </w:r>
      <w:r w:rsidDel="00000000" w:rsidR="00000000" w:rsidRPr="00000000">
        <w:rPr>
          <w:rFonts w:ascii="Times New Roman" w:cs="Times New Roman" w:eastAsia="Times New Roman" w:hAnsi="Times New Roman"/>
          <w:sz w:val="24"/>
          <w:szCs w:val="24"/>
          <w:rtl w:val="0"/>
        </w:rPr>
        <w:t xml:space="preserve"> взвизгнул </w:t>
      </w:r>
      <w:r w:rsidDel="00000000" w:rsidR="00000000" w:rsidRPr="00000000">
        <w:rPr>
          <w:rFonts w:ascii="Times New Roman" w:cs="Times New Roman" w:eastAsia="Times New Roman" w:hAnsi="Times New Roman"/>
          <w:i w:val="1"/>
          <w:sz w:val="24"/>
          <w:szCs w:val="24"/>
          <w:rtl w:val="0"/>
        </w:rPr>
        <w:t xml:space="preserve">«Призматис!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все атакующие резко остановились. Перед ними выросла сияющая стена силы.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Из-за деревьев вышла Трейси Дэвис.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Правильно, — низким голосом зловеще заявила Трейси, направляя палочку на Радужный барьер. — Вы должны бояться меня. Ибо я Трейси Дэвис, Тёмна леди! Т-Ё-М-Н-А, без 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директор Департамента Магического Правопорядка, вопросительно посмотрела на мистера и миссис Дэвис, которые выглядели так, будто предпочли бы провалиться сквозь землю.)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Радужным барьером среди Солнечных последовал приглушённый спор. Судя по всему,</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один из них активно препирался с другими.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спустя секунду вздрогнула уже Трейси.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Из рядов Солнечных вперёд вышла Сьюзен Боунс.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Ничего себе, — пробормотала Августа Лонгботтом. — Как вы думаете, чему ваша внучатая племянница учится в Хогвартсе?)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Не знаю, — спокойно ответила Амелия Боунс, — но я пошлю ей шоколадную лягушку и настоятельный совет выучиться этому побольше.)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Радужный барьер исчез.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Солнечные солдаты снова ринулись в атаку.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Высоким от напряжения голосом Трейси выкрикнула </w:t>
      </w:r>
      <w:r w:rsidDel="00000000" w:rsidR="00000000" w:rsidRPr="00000000">
        <w:rPr>
          <w:rFonts w:ascii="Times New Roman" w:cs="Times New Roman" w:eastAsia="Times New Roman" w:hAnsi="Times New Roman"/>
          <w:i w:val="1"/>
          <w:sz w:val="24"/>
          <w:szCs w:val="24"/>
          <w:rtl w:val="0"/>
        </w:rPr>
        <w:t xml:space="preserve">«Инфламмаре!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Солнечные опять резко остановились, поскольку полусухая трава между ними вспыхнула линией огня, которая </w:t>
      </w:r>
      <w:r w:rsidDel="00000000" w:rsidR="00000000" w:rsidRPr="00000000">
        <w:rPr>
          <w:rFonts w:ascii="Times New Roman" w:cs="Times New Roman" w:eastAsia="Times New Roman" w:hAnsi="Times New Roman"/>
          <w:sz w:val="24"/>
          <w:szCs w:val="24"/>
          <w:rtl w:val="0"/>
        </w:rPr>
        <w:t xml:space="preserve">увеличивалась</w:t>
      </w:r>
      <w:r w:rsidDel="00000000" w:rsidR="00000000" w:rsidRPr="00000000">
        <w:rPr>
          <w:rFonts w:ascii="Times New Roman" w:cs="Times New Roman" w:eastAsia="Times New Roman" w:hAnsi="Times New Roman"/>
          <w:sz w:val="24"/>
          <w:szCs w:val="24"/>
          <w:rtl w:val="0"/>
        </w:rPr>
        <w:t xml:space="preserve">, следуя за движениями палочки Трейси. Сьюзен Боунс в ответ крикнула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пламя потускнело, вспыхнуло опять и снова потускнело — воля Трейси и воля Сьюзен сошлись в поединке. Остальные солдаты начали прицеливаться в Трейси, и в этот миг с небес с воплем спикировал Невилл Лонгботтом.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Один из бойцов Драконов, Рэймонд </w:t>
      </w:r>
      <w:r w:rsidDel="00000000" w:rsidR="00000000" w:rsidRPr="00000000">
        <w:rPr>
          <w:rFonts w:ascii="Times New Roman" w:cs="Times New Roman" w:eastAsia="Times New Roman" w:hAnsi="Times New Roman"/>
          <w:sz w:val="24"/>
          <w:szCs w:val="24"/>
          <w:rtl w:val="0"/>
        </w:rPr>
        <w:t xml:space="preserve">Арнольд</w:t>
      </w:r>
      <w:r w:rsidDel="00000000" w:rsidR="00000000" w:rsidRPr="00000000">
        <w:rPr>
          <w:rFonts w:ascii="Times New Roman" w:cs="Times New Roman" w:eastAsia="Times New Roman" w:hAnsi="Times New Roman"/>
          <w:sz w:val="24"/>
          <w:szCs w:val="24"/>
          <w:rtl w:val="0"/>
        </w:rPr>
        <w:t xml:space="preserve">, сделал жест рукой, указав вперёд и влево. С</w:t>
      </w:r>
      <w:r w:rsidDel="00000000" w:rsidR="00000000" w:rsidRPr="00000000">
        <w:rPr>
          <w:rFonts w:ascii="Times New Roman" w:cs="Times New Roman" w:eastAsia="Times New Roman" w:hAnsi="Times New Roman"/>
          <w:sz w:val="24"/>
          <w:szCs w:val="24"/>
          <w:rtl w:val="0"/>
        </w:rPr>
        <w:t xml:space="preserve">реди остальных солдат пронёсся приглушённый </w:t>
      </w:r>
      <w:r w:rsidDel="00000000" w:rsidR="00000000" w:rsidRPr="00000000">
        <w:rPr>
          <w:rFonts w:ascii="Times New Roman" w:cs="Times New Roman" w:eastAsia="Times New Roman" w:hAnsi="Times New Roman"/>
          <w:sz w:val="24"/>
          <w:szCs w:val="24"/>
          <w:rtl w:val="0"/>
        </w:rPr>
        <w:t xml:space="preserve">шёпот</w:t>
      </w:r>
      <w:r w:rsidDel="00000000" w:rsidR="00000000" w:rsidRPr="00000000">
        <w:rPr>
          <w:rFonts w:ascii="Times New Roman" w:cs="Times New Roman" w:eastAsia="Times New Roman" w:hAnsi="Times New Roman"/>
          <w:sz w:val="24"/>
          <w:szCs w:val="24"/>
          <w:rtl w:val="0"/>
        </w:rPr>
        <w:t xml:space="preserve">, и все они тихо </w:t>
      </w:r>
      <w:r w:rsidDel="00000000" w:rsidR="00000000" w:rsidRPr="00000000">
        <w:rPr>
          <w:rFonts w:ascii="Times New Roman" w:cs="Times New Roman" w:eastAsia="Times New Roman" w:hAnsi="Times New Roman"/>
          <w:sz w:val="24"/>
          <w:szCs w:val="24"/>
          <w:rtl w:val="0"/>
        </w:rPr>
        <w:t xml:space="preserve">повернулись </w:t>
      </w:r>
      <w:r w:rsidDel="00000000" w:rsidR="00000000" w:rsidRPr="00000000">
        <w:rPr>
          <w:rFonts w:ascii="Times New Roman" w:cs="Times New Roman" w:eastAsia="Times New Roman" w:hAnsi="Times New Roman"/>
          <w:sz w:val="24"/>
          <w:szCs w:val="24"/>
          <w:rtl w:val="0"/>
        </w:rPr>
        <w:t xml:space="preserve">в направлении врага. Солнечные знали, что они здесь, обе армии знали, что враг совсем рядом. Но в этот момент все инстинктивно притихли.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Драконы осторожно двинулись дальше, ещё дальше. Неброский камуфляж Солнечных уже виднелся за деревьями в отдалении, но все по-прежнему вели себя тихо, никто не призывал к атаке.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был впереди своих солдат, Винсент следовал сразу за ним, а Падма шла там, где заканчивалась его тень. Если их троица сможет ошеломить лучших из Солнечных, то у остальной армии Драконов будет шанс.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Драко увидел одну из Солнечных, издалека смотрящую на него, в авангарде её собственной армии. Смотрящую на него с гневом...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глаза встретились.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 Драко была только доля секунды, чтобы самым краешком сознания задаться вопросом — почему Гермиона Грейнджер так </w:t>
      </w:r>
      <w:r w:rsidDel="00000000" w:rsidR="00000000" w:rsidRPr="00000000">
        <w:rPr>
          <w:rFonts w:ascii="Times New Roman" w:cs="Times New Roman" w:eastAsia="Times New Roman" w:hAnsi="Times New Roman"/>
          <w:sz w:val="24"/>
          <w:szCs w:val="24"/>
          <w:rtl w:val="0"/>
        </w:rPr>
        <w:t xml:space="preserve">злится</w:t>
      </w:r>
      <w:r w:rsidDel="00000000" w:rsidR="00000000" w:rsidRPr="00000000">
        <w:rPr>
          <w:rFonts w:ascii="Times New Roman" w:cs="Times New Roman" w:eastAsia="Times New Roman" w:hAnsi="Times New Roman"/>
          <w:sz w:val="24"/>
          <w:szCs w:val="24"/>
          <w:rtl w:val="0"/>
        </w:rPr>
        <w:t xml:space="preserve">. А потом </w:t>
      </w:r>
      <w:r w:rsidDel="00000000" w:rsidR="00000000" w:rsidRPr="00000000">
        <w:rPr>
          <w:rFonts w:ascii="Times New Roman" w:cs="Times New Roman" w:eastAsia="Times New Roman" w:hAnsi="Times New Roman"/>
          <w:sz w:val="24"/>
          <w:szCs w:val="24"/>
          <w:rtl w:val="0"/>
        </w:rPr>
        <w:t xml:space="preserve">обе армии разразились криками</w:t>
      </w:r>
      <w:r w:rsidDel="00000000" w:rsidR="00000000" w:rsidRPr="00000000">
        <w:rPr>
          <w:rFonts w:ascii="Times New Roman" w:cs="Times New Roman" w:eastAsia="Times New Roman" w:hAnsi="Times New Roman"/>
          <w:sz w:val="24"/>
          <w:szCs w:val="24"/>
          <w:rtl w:val="0"/>
        </w:rPr>
        <w:t xml:space="preserve">, и все устремились в атаку.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Другие легионеры Хаоса уже появились из-за деревьев — некоторые из них даже спрыгнули с деревьев, — </w:t>
      </w:r>
      <w:r w:rsidDel="00000000" w:rsidR="00000000" w:rsidRPr="00000000">
        <w:rPr>
          <w:rFonts w:ascii="Times New Roman" w:cs="Times New Roman" w:eastAsia="Times New Roman" w:hAnsi="Times New Roman"/>
          <w:sz w:val="24"/>
          <w:szCs w:val="24"/>
          <w:rtl w:val="0"/>
        </w:rPr>
        <w:t xml:space="preserve">битва теперь была в самом разгаре</w:t>
      </w:r>
      <w:r w:rsidDel="00000000" w:rsidR="00000000" w:rsidRPr="00000000">
        <w:rPr>
          <w:rFonts w:ascii="Times New Roman" w:cs="Times New Roman" w:eastAsia="Times New Roman" w:hAnsi="Times New Roman"/>
          <w:sz w:val="24"/>
          <w:szCs w:val="24"/>
          <w:rtl w:val="0"/>
        </w:rPr>
        <w:t xml:space="preserve">. Все стреляли во всех направлениях в каждого, кто походил на врага. В придачу, некоторые из Солнечных кричали </w:t>
      </w:r>
      <w:r w:rsidDel="00000000" w:rsidR="00000000" w:rsidRPr="00000000">
        <w:rPr>
          <w:rFonts w:ascii="Times New Roman" w:cs="Times New Roman" w:eastAsia="Times New Roman" w:hAnsi="Times New Roman"/>
          <w:i w:val="1"/>
          <w:sz w:val="24"/>
          <w:szCs w:val="24"/>
          <w:rtl w:val="0"/>
        </w:rPr>
        <w:t xml:space="preserve">«Люминос!»</w:t>
      </w:r>
      <w:r w:rsidDel="00000000" w:rsidR="00000000" w:rsidRPr="00000000">
        <w:rPr>
          <w:rFonts w:ascii="Times New Roman" w:cs="Times New Roman" w:eastAsia="Times New Roman" w:hAnsi="Times New Roman"/>
          <w:sz w:val="24"/>
          <w:szCs w:val="24"/>
          <w:rtl w:val="0"/>
        </w:rPr>
        <w:t xml:space="preserve"> в Невилла Лонгботтома. Пуффендуец Хаоса уворачивался и метался над полем боя. Его передвижения сложно было описать иначе, кроме как словом «хаотичные».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так уж случилось — в учебных воздушных битвах такое происходило лишь в одном случае из двадцати, — что метла Невилла Лонгботтома, стиснутая у него в руках, засияла ярко-красным цветом.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должно было означать, что Лонгботтом выбыл из игры.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трибуны стадиона Хогвартса </w:t>
      </w:r>
      <w:r w:rsidDel="00000000" w:rsidR="00000000" w:rsidRPr="00000000">
        <w:rPr>
          <w:rFonts w:ascii="Times New Roman" w:cs="Times New Roman" w:eastAsia="Times New Roman" w:hAnsi="Times New Roman"/>
          <w:sz w:val="24"/>
          <w:szCs w:val="24"/>
          <w:rtl w:val="0"/>
        </w:rPr>
        <w:t xml:space="preserve">вскрикнули</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Боевой реализм. Главное правило профессора Квиррелла. Можно делать всё, что угодно, если это реалистично. А в реальной жизни солдат не исчезает, если проклятье попадает в его метлу.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w:t>
      </w:r>
      <w:r w:rsidDel="00000000" w:rsidR="00000000" w:rsidRPr="00000000">
        <w:rPr>
          <w:rFonts w:ascii="Times New Roman" w:cs="Times New Roman" w:eastAsia="Times New Roman" w:hAnsi="Times New Roman"/>
          <w:sz w:val="24"/>
          <w:szCs w:val="24"/>
          <w:rtl w:val="0"/>
        </w:rPr>
        <w:t xml:space="preserve"> спрыгнул с метлы</w:t>
      </w:r>
      <w:r w:rsidDel="00000000" w:rsidR="00000000" w:rsidRPr="00000000">
        <w:rPr>
          <w:rFonts w:ascii="Times New Roman" w:cs="Times New Roman" w:eastAsia="Times New Roman" w:hAnsi="Times New Roman"/>
          <w:sz w:val="24"/>
          <w:szCs w:val="24"/>
          <w:rtl w:val="0"/>
        </w:rPr>
        <w:t xml:space="preserve"> и крикнул: «Приземление Хаоса!». Легионеры Хаоса отвлеклись от битвы и использовали чары левитации (одновременно разбегаясь в разные стороны, чтобы не быть </w:t>
      </w:r>
      <w:r w:rsidDel="00000000" w:rsidR="00000000" w:rsidRPr="00000000">
        <w:rPr>
          <w:rFonts w:ascii="Times New Roman" w:cs="Times New Roman" w:eastAsia="Times New Roman" w:hAnsi="Times New Roman"/>
          <w:sz w:val="24"/>
          <w:szCs w:val="24"/>
          <w:rtl w:val="0"/>
        </w:rPr>
        <w:t xml:space="preserve">удобными мишен</w:t>
      </w:r>
      <w:r w:rsidDel="00000000" w:rsidR="00000000" w:rsidRPr="00000000">
        <w:rPr>
          <w:rFonts w:ascii="Times New Roman" w:cs="Times New Roman" w:eastAsia="Times New Roman" w:hAnsi="Times New Roman"/>
          <w:sz w:val="24"/>
          <w:szCs w:val="24"/>
          <w:rtl w:val="0"/>
        </w:rPr>
        <w:t xml:space="preserve">ями). Почти все остальные остановились и застыли с открытым ртом...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Невилл Лонгботтом рухнул на усеянную увядшими листьями землю, приземлившись на колено, ногу и обе руки, словно он преклонил колено для посвящения в рыцари.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Всё остановилось. Даже Трейси и Сьюзен временно прекратили свою дуэль.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Стадион затих.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Воцарилась тишина, состоявшая из изумления, озабоченности и благоговейного трепета, заставляющего потерять дар речи. Все замерли, ожидая, что будет дальше.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Невилл Лонгботтом медленно поднялся на ноги и направил палочку на Солнечных солдат.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 никто на поле боя этого и не слышал, многие на стадионе начали скандировать: «ДУМ ДУМ ДУМ ДУМ ДУМ». С каждым словом скандирование становилось громче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Просто нельзя было н</w:t>
      </w:r>
      <w:r w:rsidDel="00000000" w:rsidR="00000000" w:rsidRPr="00000000">
        <w:rPr>
          <w:rFonts w:ascii="Times New Roman" w:cs="Times New Roman" w:eastAsia="Times New Roman" w:hAnsi="Times New Roman"/>
          <w:sz w:val="24"/>
          <w:szCs w:val="24"/>
          <w:rtl w:val="0"/>
        </w:rPr>
        <w:t xml:space="preserve">аблюдать это </w:t>
      </w:r>
      <w:r w:rsidDel="00000000" w:rsidR="00000000" w:rsidRPr="00000000">
        <w:rPr>
          <w:rFonts w:ascii="Times New Roman" w:cs="Times New Roman" w:eastAsia="Times New Roman" w:hAnsi="Times New Roman"/>
          <w:sz w:val="24"/>
          <w:szCs w:val="24"/>
          <w:rtl w:val="0"/>
        </w:rPr>
        <w:t xml:space="preserve">и не подумать, что тут нужно музыкальное сопровождение.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Стадион</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приветствует вашего внука, — заметила Амелия Боунс. Старая ведьма оценивающе изучала экран.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 отозвалась Августа Лонгботтом. — Если я правильно расслышала, некоторые кричат: «Наша кровь для Невилла! Наши души для Невилла!»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 самом деле. — Амелия сделала глоток из чашки, которой ещё мгновением раньше не было. — Судя по всему, у парня есть лидерский потенциал.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Эти крики, — ещё более ошеломлённо заметила Августа, — кажется, несутся с рядов Пуффендуя.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факультет верных, дорогая, — сказала Амелия.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Альбус Персиваль Вульфрик Брайан Дамблдор! Что, во имя Мерлина, происходит в этой школе?</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взирал на экран с ироничной улыбкой на лице. Его пальцы отстукивали по подлокотникам что-то неритмичное.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не знаю, что </w:t>
      </w:r>
      <w:r w:rsidDel="00000000" w:rsidR="00000000" w:rsidRPr="00000000">
        <w:rPr>
          <w:rFonts w:ascii="Times New Roman" w:cs="Times New Roman" w:eastAsia="Times New Roman" w:hAnsi="Times New Roman"/>
          <w:sz w:val="24"/>
          <w:szCs w:val="24"/>
          <w:rtl w:val="0"/>
        </w:rPr>
        <w:t xml:space="preserve">пугает больше</w:t>
      </w:r>
      <w:r w:rsidDel="00000000" w:rsidR="00000000" w:rsidRPr="00000000">
        <w:rPr>
          <w:rFonts w:ascii="Times New Roman" w:cs="Times New Roman" w:eastAsia="Times New Roman" w:hAnsi="Times New Roman"/>
          <w:sz w:val="24"/>
          <w:szCs w:val="24"/>
          <w:rtl w:val="0"/>
        </w:rPr>
        <w:t xml:space="preserve">: мысль, что за всем этим стоит какой-то его тайный план, или мысль, что этого плана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Смотрите! — закричал лорд Гринграсс. Элегантный молодой человек привстал в кресле и показал пальцем на экран. — Она идёт!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Набрасываемся на него одновременно, — прошептала Дафна. Она знала, что </w:t>
      </w:r>
      <w:r w:rsidDel="00000000" w:rsidR="00000000" w:rsidRPr="00000000">
        <w:rPr>
          <w:rFonts w:ascii="Times New Roman" w:cs="Times New Roman" w:eastAsia="Times New Roman" w:hAnsi="Times New Roman"/>
          <w:sz w:val="24"/>
          <w:szCs w:val="24"/>
          <w:rtl w:val="0"/>
        </w:rPr>
        <w:t xml:space="preserve">пары </w:t>
      </w:r>
      <w:r w:rsidDel="00000000" w:rsidR="00000000" w:rsidRPr="00000000">
        <w:rPr>
          <w:rFonts w:ascii="Times New Roman" w:cs="Times New Roman" w:eastAsia="Times New Roman" w:hAnsi="Times New Roman"/>
          <w:sz w:val="24"/>
          <w:szCs w:val="24"/>
          <w:rtl w:val="0"/>
        </w:rPr>
        <w:t xml:space="preserve">страшных минут настоящего боевого опыта </w:t>
      </w:r>
      <w:r w:rsidDel="00000000" w:rsidR="00000000" w:rsidRPr="00000000">
        <w:rPr>
          <w:rFonts w:ascii="Times New Roman" w:cs="Times New Roman" w:eastAsia="Times New Roman" w:hAnsi="Times New Roman"/>
          <w:sz w:val="24"/>
          <w:szCs w:val="24"/>
          <w:rtl w:val="0"/>
        </w:rPr>
        <w:t xml:space="preserve">несколько</w:t>
      </w:r>
      <w:r w:rsidDel="00000000" w:rsidR="00000000" w:rsidRPr="00000000">
        <w:rPr>
          <w:rFonts w:ascii="Times New Roman" w:cs="Times New Roman" w:eastAsia="Times New Roman" w:hAnsi="Times New Roman"/>
          <w:sz w:val="24"/>
          <w:szCs w:val="24"/>
          <w:rtl w:val="0"/>
        </w:rPr>
        <w:t xml:space="preserve"> раз в неделю может быть недостаточно, чтобы сравниться с регулярными дуэльными занятиями Невилла вместе с Гарри и Седриком Диггори. — Ни ты, ни я не справимся с ним поодиночке, но мы вместе... я использую свои чары, а ты просто попытаешься его ошеломить...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Стоявшая рядом Ханна кивнула, и затем они обе закричали что было сил и бросились вперёд, двое Солнечных солдат поддерживали их чарами левитации, позволяя им двигаться быстро и легко. Дафна уже кричала «</w:t>
      </w:r>
      <w:r w:rsidDel="00000000" w:rsidR="00000000" w:rsidRPr="00000000">
        <w:rPr>
          <w:rFonts w:ascii="Times New Roman" w:cs="Times New Roman" w:eastAsia="Times New Roman" w:hAnsi="Times New Roman"/>
          <w:i w:val="1"/>
          <w:sz w:val="24"/>
          <w:szCs w:val="24"/>
          <w:rtl w:val="0"/>
        </w:rPr>
        <w:t xml:space="preserve">Тонаре!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а Ханна поддерживала перед ними огромный щит </w:t>
      </w:r>
      <w:r w:rsidDel="00000000" w:rsidR="00000000" w:rsidRPr="00000000">
        <w:rPr>
          <w:rFonts w:ascii="Times New Roman" w:cs="Times New Roman" w:eastAsia="Times New Roman" w:hAnsi="Times New Roman"/>
          <w:i w:val="1"/>
          <w:sz w:val="24"/>
          <w:szCs w:val="24"/>
          <w:rtl w:val="0"/>
        </w:rPr>
        <w:t xml:space="preserve">Контэго. </w:t>
      </w:r>
      <w:r w:rsidDel="00000000" w:rsidR="00000000" w:rsidRPr="00000000">
        <w:rPr>
          <w:rFonts w:ascii="Times New Roman" w:cs="Times New Roman" w:eastAsia="Times New Roman" w:hAnsi="Times New Roman"/>
          <w:sz w:val="24"/>
          <w:szCs w:val="24"/>
          <w:rtl w:val="0"/>
        </w:rPr>
        <w:t xml:space="preserve">Сила левитации на миг увеличилась, </w:t>
      </w:r>
      <w:r w:rsidDel="00000000" w:rsidR="00000000" w:rsidRPr="00000000">
        <w:rPr>
          <w:rFonts w:ascii="Times New Roman" w:cs="Times New Roman" w:eastAsia="Times New Roman" w:hAnsi="Times New Roman"/>
          <w:sz w:val="24"/>
          <w:szCs w:val="24"/>
          <w:rtl w:val="0"/>
        </w:rPr>
        <w:t xml:space="preserve">они взмыли над головами</w:t>
      </w:r>
      <w:r w:rsidDel="00000000" w:rsidR="00000000" w:rsidRPr="00000000">
        <w:rPr>
          <w:rFonts w:ascii="Times New Roman" w:cs="Times New Roman" w:eastAsia="Times New Roman" w:hAnsi="Times New Roman"/>
          <w:sz w:val="24"/>
          <w:szCs w:val="24"/>
          <w:rtl w:val="0"/>
        </w:rPr>
        <w:t xml:space="preserve"> впереди стоящих солдат и приземлились перед Невиллом. Их волосы развевались на ветру...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(Фотографировать на всех играх Хогвартса было строго запрещено, но тем не менее, каким-то образом эта сцена оказалась на следующий день на первой странице «Придиры».)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 и сразу же — драки со старшими хулиганами выжгли малейшие остатки нерешительности — Ханна выстрелила первым Усыпляющим заклинанием в Невилла (она начала произносить его ещё в воздухе), а Дафна, стараясь ударить быстрее, нежели сильнее, рубанула своим Древнейшим клинком туда, где по её ожиданиям должны были оказаться бёдра Невилла после того, как он увернётся...</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Невилл подпрыгнул вверх, а не вбок, подпрыгнул выше, чем она могла ожидать, и её светящийся меч разрезал лишь воздух под его ногами. Дафна осознала, что Невилла всё ещё левитируют другие солдаты Хаоса, и вскинула свой меч высоко над головой, но Невил</w:t>
      </w:r>
      <w:r w:rsidDel="00000000" w:rsidR="00000000" w:rsidRPr="00000000">
        <w:rPr>
          <w:rFonts w:ascii="Times New Roman" w:cs="Times New Roman" w:eastAsia="Times New Roman" w:hAnsi="Times New Roman"/>
          <w:sz w:val="24"/>
          <w:szCs w:val="24"/>
          <w:rtl w:val="0"/>
        </w:rPr>
        <w:t xml:space="preserve">л</w:t>
      </w:r>
      <w:r w:rsidDel="00000000" w:rsidR="00000000" w:rsidRPr="00000000">
        <w:rPr>
          <w:rFonts w:ascii="Times New Roman" w:cs="Times New Roman" w:eastAsia="Times New Roman" w:hAnsi="Times New Roman"/>
          <w:sz w:val="24"/>
          <w:szCs w:val="24"/>
          <w:rtl w:val="0"/>
        </w:rPr>
        <w:t xml:space="preserve"> упал слишком быстро, и когда его Клинок опустился на её меч, девочке показалось, будто в неё попали бладжером. Дафна рухнула на траву и больно ударилась спиной. Её спасло лишь то, что Невилл сам слишком сильно ударился о землю и опустился на колени, судорожно втягивая воздух. И прежде чем он вновь замахнулся своим светящимся мечом,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Невилл лихорадочно увернулся назад — хотя, конечно, никакого заклинания она не выпустила, девочка не могла восстановиться так быстро после первого Сонного проклятия — что дало Дафне секунду, чтобы </w:t>
      </w:r>
      <w:r w:rsidDel="00000000" w:rsidR="00000000" w:rsidRPr="00000000">
        <w:rPr>
          <w:rFonts w:ascii="Times New Roman" w:cs="Times New Roman" w:eastAsia="Times New Roman" w:hAnsi="Times New Roman"/>
          <w:sz w:val="24"/>
          <w:szCs w:val="24"/>
          <w:rtl w:val="0"/>
        </w:rPr>
        <w:t xml:space="preserve">подняться</w:t>
      </w:r>
      <w:r w:rsidDel="00000000" w:rsidR="00000000" w:rsidRPr="00000000">
        <w:rPr>
          <w:rFonts w:ascii="Times New Roman" w:cs="Times New Roman" w:eastAsia="Times New Roman" w:hAnsi="Times New Roman"/>
          <w:sz w:val="24"/>
          <w:szCs w:val="24"/>
          <w:rtl w:val="0"/>
        </w:rPr>
        <w:t xml:space="preserve"> на ноги и снова взяться за палочку обеими руками...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 Мерлин, — вымолвила Леди Гринграсс взволнованно, </w:t>
      </w:r>
      <w:r w:rsidDel="00000000" w:rsidR="00000000" w:rsidRPr="00000000">
        <w:rPr>
          <w:rFonts w:ascii="Times New Roman" w:cs="Times New Roman" w:eastAsia="Times New Roman" w:hAnsi="Times New Roman"/>
          <w:sz w:val="24"/>
          <w:szCs w:val="24"/>
          <w:rtl w:val="0"/>
        </w:rPr>
        <w:t xml:space="preserve">её аристократизм дал трещину</w:t>
      </w:r>
      <w:r w:rsidDel="00000000" w:rsidR="00000000" w:rsidRPr="00000000">
        <w:rPr>
          <w:rFonts w:ascii="Times New Roman" w:cs="Times New Roman" w:eastAsia="Times New Roman" w:hAnsi="Times New Roman"/>
          <w:sz w:val="24"/>
          <w:szCs w:val="24"/>
          <w:rtl w:val="0"/>
        </w:rPr>
        <w:t xml:space="preserve">. — Моя дочь бьётся чарами Древнейшего клинка. На первом курсе. Никогда бы не подумала, что у неё… настолько выдающиеся способности...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Отличная кровь, — одобрительно заметил Чарльз Нотт.</w:t>
      </w:r>
      <w:r w:rsidDel="00000000" w:rsidR="00000000" w:rsidRPr="00000000">
        <w:rPr>
          <w:rFonts w:ascii="Times New Roman" w:cs="Times New Roman" w:eastAsia="Times New Roman" w:hAnsi="Times New Roman"/>
          <w:sz w:val="24"/>
          <w:szCs w:val="24"/>
          <w:rtl w:val="0"/>
        </w:rPr>
        <w:t xml:space="preserve"> Августа фыркну</w:t>
      </w:r>
      <w:r w:rsidDel="00000000" w:rsidR="00000000" w:rsidRPr="00000000">
        <w:rPr>
          <w:rFonts w:ascii="Times New Roman" w:cs="Times New Roman" w:eastAsia="Times New Roman" w:hAnsi="Times New Roman"/>
          <w:sz w:val="24"/>
          <w:szCs w:val="24"/>
          <w:rtl w:val="0"/>
        </w:rPr>
        <w:t xml:space="preserve">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Моя добрая леди, — серьёзно произнёс</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профессор Квиррелл, — не обижайте свою дочь. Сейчас вы наблюдаете не просто способности,</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его голос стал чуть бесстрастнее. — Скорее, вы видите, что происходит, когда дети вкладывают свои соревновательные усилия в игру, которая </w:t>
      </w:r>
      <w:r w:rsidDel="00000000" w:rsidR="00000000" w:rsidRPr="00000000">
        <w:rPr>
          <w:rFonts w:ascii="Times New Roman" w:cs="Times New Roman" w:eastAsia="Times New Roman" w:hAnsi="Times New Roman"/>
          <w:sz w:val="24"/>
          <w:szCs w:val="24"/>
          <w:rtl w:val="0"/>
        </w:rPr>
        <w:t xml:space="preserve">требует</w:t>
      </w:r>
      <w:r w:rsidDel="00000000" w:rsidR="00000000" w:rsidRPr="00000000">
        <w:rPr>
          <w:rFonts w:ascii="Times New Roman" w:cs="Times New Roman" w:eastAsia="Times New Roman" w:hAnsi="Times New Roman"/>
          <w:sz w:val="24"/>
          <w:szCs w:val="24"/>
          <w:rtl w:val="0"/>
        </w:rPr>
        <w:t xml:space="preserve"> настоящего использования заклинаний.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Экспеллиармус! — </w:t>
      </w:r>
      <w:r w:rsidDel="00000000" w:rsidR="00000000" w:rsidRPr="00000000">
        <w:rPr>
          <w:rFonts w:ascii="Times New Roman" w:cs="Times New Roman" w:eastAsia="Times New Roman" w:hAnsi="Times New Roman"/>
          <w:sz w:val="24"/>
          <w:szCs w:val="24"/>
          <w:rtl w:val="0"/>
        </w:rPr>
        <w:t xml:space="preserve">крикнул Драко, стараясь, чтобы его голос не дрогнул, и одновременно уворачиваясь от сияющего красного сгустка, выпущенного в него Гермионой. Мышцы заныли, поскольку уворачиваться пришлось в неожиданном направлении — Гермиона прицелилась ему в левую часть тела, а затем неуловимым движением дёрнула палочку и выстрелила правее.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увернулась от быстро движущегося дуэльного проклятия и почти без паузы крикнула «</w:t>
      </w:r>
      <w:r w:rsidDel="00000000" w:rsidR="00000000" w:rsidRPr="00000000">
        <w:rPr>
          <w:rFonts w:ascii="Times New Roman" w:cs="Times New Roman" w:eastAsia="Times New Roman" w:hAnsi="Times New Roman"/>
          <w:i w:val="1"/>
          <w:sz w:val="24"/>
          <w:szCs w:val="24"/>
          <w:rtl w:val="0"/>
        </w:rPr>
        <w:t xml:space="preserve">Стелеус!» </w:t>
      </w:r>
      <w:r w:rsidDel="00000000" w:rsidR="00000000" w:rsidRPr="00000000">
        <w:rPr>
          <w:rFonts w:ascii="Times New Roman" w:cs="Times New Roman" w:eastAsia="Times New Roman" w:hAnsi="Times New Roman"/>
          <w:sz w:val="24"/>
          <w:szCs w:val="24"/>
          <w:rtl w:val="0"/>
        </w:rPr>
        <w:t xml:space="preserve">Это проклятие распространялось широким углом, поэтому Драко не мог от него увернуться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ему удалось направить палочку на своё лицо и крикнуть «</w:t>
      </w:r>
      <w:r w:rsidDel="00000000" w:rsidR="00000000" w:rsidRPr="00000000">
        <w:rPr>
          <w:rFonts w:ascii="Times New Roman" w:cs="Times New Roman" w:eastAsia="Times New Roman" w:hAnsi="Times New Roman"/>
          <w:i w:val="1"/>
          <w:sz w:val="24"/>
          <w:szCs w:val="24"/>
          <w:rtl w:val="0"/>
        </w:rPr>
        <w:t xml:space="preserve">Квиескус!</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прежде чем внезапный позыв вдохнуть превратится в приступ чихания, который мог бы закончить битву.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уже наполовину выдохся от всех Запирающих заклинаний и трансфигураций, которые ему пришлось сегодня сделать, но усталость начала отступать перед его собственной закипающей кровью, он не знал, почему вдруг Грейнджер нападает на него так яростно, но если она так хочет боя, она его получит...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(Драконы и Солнечные не останавливались, чтобы посмотреть на дуэль своих генералов. Драконы были слишком дисциплинированны, чтобы останавливаться и глазеть, и это значило, что Солнечным тоже приходилось биться. Но публика на стадионе Хогвартса, разинув рты, отвлеклась даже от зрелища, устроенного Невиллом и Дафной, и теперь смотрела на дуэль двух генералов. Малфой и Грейнджер обменивались заклинаниями со скоростью, недоступной другим первокурсниками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дуэльному опыту генерала Драконов противостояла яростная энергия Солнечного генерала. Двое самых одарённых магической силой первокурсников быстро перешли к заклинаниям более экзотичным, нежели обычное Сонное проклятье, и теперь их бой напоминал взрослую дуэль.)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...хотя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начал осознавать: когда он, Гарри Поттер и профессор Квиррелл посчитали, что у </w:t>
      </w:r>
      <w:r w:rsidDel="00000000" w:rsidR="00000000" w:rsidRPr="00000000">
        <w:rPr>
          <w:rFonts w:ascii="Times New Roman" w:cs="Times New Roman" w:eastAsia="Times New Roman" w:hAnsi="Times New Roman"/>
          <w:sz w:val="24"/>
          <w:szCs w:val="24"/>
          <w:rtl w:val="0"/>
        </w:rPr>
        <w:t xml:space="preserve">мисс Грейнджер примерно такая же готовность убивать, как у миски спелого виноград</w:t>
      </w:r>
      <w:r w:rsidDel="00000000" w:rsidR="00000000" w:rsidRPr="00000000">
        <w:rPr>
          <w:rFonts w:ascii="Times New Roman" w:cs="Times New Roman" w:eastAsia="Times New Roman" w:hAnsi="Times New Roman"/>
          <w:sz w:val="24"/>
          <w:szCs w:val="24"/>
          <w:rtl w:val="0"/>
        </w:rPr>
        <w:t xml:space="preserve">а, они не видели её </w:t>
      </w:r>
      <w:r w:rsidDel="00000000" w:rsidR="00000000" w:rsidRPr="00000000">
        <w:rPr>
          <w:rFonts w:ascii="Times New Roman" w:cs="Times New Roman" w:eastAsia="Times New Roman" w:hAnsi="Times New Roman"/>
          <w:sz w:val="24"/>
          <w:szCs w:val="24"/>
          <w:rtl w:val="0"/>
        </w:rPr>
        <w:t xml:space="preserve">в гневе.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взмахнула Древнейшим мечом, опять не пытаясь бить сильно, а лишь максимально быстро. Одновременно Ханна крикнула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Невилл снова отпрыгнул назад. Но это оказался очередной обманный трюк, и Ханна бросилась вперёд, чтобы выстрелить настоящим заклинанием почти в упор...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Невилл Лонгботтом сделал в точности то — как он объяснил позже — чему Седрик Диггори научил его, на тот случай, если он будет биться с Беллатрисой Блэк. Он крутанулся и очень сильно пнул Ханну в живот.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с Пуффендуя </w:t>
      </w:r>
      <w:r w:rsidDel="00000000" w:rsidR="00000000" w:rsidRPr="00000000">
        <w:rPr>
          <w:rFonts w:ascii="Times New Roman" w:cs="Times New Roman" w:eastAsia="Times New Roman" w:hAnsi="Times New Roman"/>
          <w:sz w:val="24"/>
          <w:szCs w:val="24"/>
          <w:rtl w:val="0"/>
        </w:rPr>
        <w:t xml:space="preserve">печально всхлипнула, задыхаясь от боли</w:t>
      </w:r>
      <w:r w:rsidDel="00000000" w:rsidR="00000000" w:rsidRPr="00000000">
        <w:rPr>
          <w:rFonts w:ascii="Times New Roman" w:cs="Times New Roman" w:eastAsia="Times New Roman" w:hAnsi="Times New Roman"/>
          <w:sz w:val="24"/>
          <w:szCs w:val="24"/>
          <w:rtl w:val="0"/>
        </w:rPr>
        <w:t xml:space="preserve">, и свалилась на землю.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мгновенье бой замер. Застыло всё, кроме падающего тела Ханны.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лицо Невилла отразило полнейшее смятение, он опустил палочку. Лейтенант Хаоса инстинктивно шагнул</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своей однокласснице и протянул ей руку...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Ханна в падении перекатилась, вскинула палочку и выстрелила в него.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Спустя долю секунды Дафна, тоже без колебаний, воткнула Древнейший Клинок прямо в спину Невилла. Парализующая магия Клинка охватила его одновременно с Сонным проклятием Ханны, мускулы содрогнулись в конвульсиях, и последний отпрыск Лонгботтомов рухнул с застывшим на лице выражением абсолютного удивления.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Сегодня мистер Лонгботтом выучил важный урок о том, к чему приводят чувства жалости и раскаяния, — сообщил профессор Квиррелл.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 </w:t>
      </w:r>
      <w:r w:rsidDel="00000000" w:rsidR="00000000" w:rsidRPr="00000000">
        <w:rPr>
          <w:rFonts w:ascii="Times New Roman" w:cs="Times New Roman" w:eastAsia="Times New Roman" w:hAnsi="Times New Roman"/>
          <w:sz w:val="24"/>
          <w:szCs w:val="24"/>
          <w:rtl w:val="0"/>
        </w:rPr>
        <w:t xml:space="preserve">рыцарс</w:t>
      </w:r>
      <w:r w:rsidDel="00000000" w:rsidR="00000000" w:rsidRPr="00000000">
        <w:rPr>
          <w:rFonts w:ascii="Times New Roman" w:cs="Times New Roman" w:eastAsia="Times New Roman" w:hAnsi="Times New Roman"/>
          <w:sz w:val="24"/>
          <w:szCs w:val="24"/>
          <w:rtl w:val="0"/>
        </w:rPr>
        <w:t xml:space="preserve">тв</w:t>
      </w:r>
      <w:r w:rsidDel="00000000" w:rsidR="00000000" w:rsidRPr="00000000">
        <w:rPr>
          <w:rFonts w:ascii="Times New Roman" w:cs="Times New Roman" w:eastAsia="Times New Roman" w:hAnsi="Times New Roman"/>
          <w:sz w:val="24"/>
          <w:szCs w:val="24"/>
          <w:rtl w:val="0"/>
        </w:rPr>
        <w:t xml:space="preserve">о, — добавила Амелия, </w:t>
      </w:r>
      <w:r w:rsidDel="00000000" w:rsidR="00000000" w:rsidRPr="00000000">
        <w:rPr>
          <w:rFonts w:ascii="Times New Roman" w:cs="Times New Roman" w:eastAsia="Times New Roman" w:hAnsi="Times New Roman"/>
          <w:sz w:val="24"/>
          <w:szCs w:val="24"/>
          <w:rtl w:val="0"/>
        </w:rPr>
        <w:t xml:space="preserve">с</w:t>
      </w:r>
      <w:r w:rsidDel="00000000" w:rsidR="00000000" w:rsidRPr="00000000">
        <w:rPr>
          <w:rFonts w:ascii="Times New Roman" w:cs="Times New Roman" w:eastAsia="Times New Roman" w:hAnsi="Times New Roman"/>
          <w:sz w:val="24"/>
          <w:szCs w:val="24"/>
          <w:rtl w:val="0"/>
        </w:rPr>
        <w:t xml:space="preserve">делав из чашки ещё один глоток.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Ты в порядке? — прошептала Дафна, прикрывая Ханну, которая лежала на земле, схватившись за живот. Судя по донёсшимся в ответ звукам, Ханна пыталась одновременно сдержать рвотные позывы и не расплакаться.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Как-то получилось — хотя скорее всего это было и не очень хорошо с тактической точки зрения, возможно, было бы лучше, если бы Ханну выбило заклинанием сразу, тогда её не нужно было бы защищать, — что вокруг Ханны собралось множество Солнечных, которые крепко сжав палочки в руках, гневно смотрели на легионеров Хаоса. Кто-то поднял Радужный барьер между двумя группами — Дафна не заметила, кто именно.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Хаос почему-то не развивал наступление. Даже Трейси полностью отбросила свой суровый вид и переминалась с ноги на ногу, как будто не могла вспомнить, на чьей она стороне...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Остановитесь! — раздался крик. — Прекратите</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бой!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Особой битвы и так уже не было, но они остановились.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Генерал Поттер, который всем своим видом сейчас напоминал, что он — Мальчик-Который-Выжил, вышел из-за деревьев. Под рукой он нёс что-то большое и накрытое камуфляжной тканью.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мисс Аббот с дыханием </w:t>
      </w:r>
      <w:r w:rsidDel="00000000" w:rsidR="00000000" w:rsidRPr="00000000">
        <w:rPr>
          <w:rFonts w:ascii="Times New Roman" w:cs="Times New Roman" w:eastAsia="Times New Roman" w:hAnsi="Times New Roman"/>
          <w:sz w:val="24"/>
          <w:szCs w:val="24"/>
          <w:rtl w:val="0"/>
        </w:rPr>
        <w:t xml:space="preserve">всё в порядке</w:t>
      </w:r>
      <w:r w:rsidDel="00000000" w:rsidR="00000000" w:rsidRPr="00000000">
        <w:rPr>
          <w:rFonts w:ascii="Times New Roman" w:cs="Times New Roman" w:eastAsia="Times New Roman" w:hAnsi="Times New Roman"/>
          <w:sz w:val="24"/>
          <w:szCs w:val="24"/>
          <w:rtl w:val="0"/>
        </w:rPr>
        <w:t xml:space="preserve">? — крикнул генерал Поттер.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не стала оглядываться. Она не верила, что это не ловушка — если Хаос воспользуется такой возможностью для нападения, профессор Квиррелл не только признает это допустимым, но и наградит их дополнительными очками после битвы. Но Дафна прекрасно </w:t>
      </w:r>
      <w:r w:rsidDel="00000000" w:rsidR="00000000" w:rsidRPr="00000000">
        <w:rPr>
          <w:rFonts w:ascii="Times New Roman" w:cs="Times New Roman" w:eastAsia="Times New Roman" w:hAnsi="Times New Roman"/>
          <w:sz w:val="24"/>
          <w:szCs w:val="24"/>
          <w:rtl w:val="0"/>
        </w:rPr>
        <w:t xml:space="preserve">слышала</w:t>
      </w:r>
      <w:r w:rsidDel="00000000" w:rsidR="00000000" w:rsidRPr="00000000">
        <w:rPr>
          <w:rFonts w:ascii="Times New Roman" w:cs="Times New Roman" w:eastAsia="Times New Roman" w:hAnsi="Times New Roman"/>
          <w:sz w:val="24"/>
          <w:szCs w:val="24"/>
          <w:rtl w:val="0"/>
        </w:rPr>
        <w:t xml:space="preserve">, как дышит Ханна, и потому ответила: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Вроде того.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Она должна выбраться туда, где есть кто-нибудь, кто может использовать лечащие чары, — сказал Гарри. — Просто на случай, если ей что-то сломали.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Позади Дафны послышались тихие всхлипы: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ещё... могу... драться...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Мисс Аббот, не надо... — сказал Гарри, а позади Дафны послышался звук, будто кто-то попытался подняться на ноги, но снова свалился на траву. Все содрогнулись, но Дафна не стала поворачиваться спиной к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Почему учителя не остановят сражение? — сердито спросила Сьюзен.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Полагаю, потому, что у мисс Аббот нет неизлечимых повреждений и профессор Квиррелл считает, что сейчас мы получаем важный урок, — твёрдо ответил Гарри. — Послушайте, мисс Аббот, если вы сейчас уйдёте, Трейси тоже выйдет из боя. У Солнечных уже есть численное преимущество, так что для вас это очень хорошая сделка. Соглашайтесь.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Ханна, уходи! — воскликнула Дафна. — В смысле, просто скажи, что ты вне игры!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оглянулась назад и увидела, что Ханна мотает головой, по-прежнему лёжа на траве и свернувшись калачиком.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Так, к чёрту всё! — объявил Гарри. — Солдаты! Чем быстрее мы победим, тем быстрее она выйдет из боя! Мы постараемся сделать это очень быстро, пусть даже</w:t>
      </w:r>
      <w:r w:rsidDel="00000000" w:rsidR="00000000" w:rsidRPr="00000000">
        <w:rPr>
          <w:rFonts w:ascii="Times New Roman" w:cs="Times New Roman" w:eastAsia="Times New Roman" w:hAnsi="Times New Roman"/>
          <w:sz w:val="24"/>
          <w:szCs w:val="24"/>
          <w:rtl w:val="0"/>
        </w:rPr>
        <w:t xml:space="preserve"> мы понесём потери</w:t>
      </w:r>
      <w:r w:rsidDel="00000000" w:rsidR="00000000" w:rsidRPr="00000000">
        <w:rPr>
          <w:rFonts w:ascii="Times New Roman" w:cs="Times New Roman" w:eastAsia="Times New Roman" w:hAnsi="Times New Roman"/>
          <w:sz w:val="24"/>
          <w:szCs w:val="24"/>
          <w:rtl w:val="0"/>
        </w:rPr>
        <w:t xml:space="preserve">! Перемирие окончено! ТУНЕЦ!</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У политического чутья Дафны было лишь мгновенье, чтобы восхититься тем, как всего лишь несколько слов Гарри превратили Хаос в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хороших парней</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После чего легионеры Хаоса практически синхронно запустили руки в карманы и вытащили зелёные очки незнакомого фасона. Не такие, как носят на пляже, а что-то похожее на очки для уроков сложных</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зелий...</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Дафна вдруг поняла, что сейчас </w:t>
      </w:r>
      <w:r w:rsidDel="00000000" w:rsidR="00000000" w:rsidRPr="00000000">
        <w:rPr>
          <w:rFonts w:ascii="Times New Roman" w:cs="Times New Roman" w:eastAsia="Times New Roman" w:hAnsi="Times New Roman"/>
          <w:sz w:val="24"/>
          <w:szCs w:val="24"/>
          <w:rtl w:val="0"/>
        </w:rPr>
        <w:t xml:space="preserve">произойдёт</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вскинула руку, чтобы закрыть свои глаза. И </w:t>
      </w:r>
      <w:r w:rsidDel="00000000" w:rsidR="00000000" w:rsidRPr="00000000">
        <w:rPr>
          <w:rFonts w:ascii="Times New Roman" w:cs="Times New Roman" w:eastAsia="Times New Roman" w:hAnsi="Times New Roman"/>
          <w:sz w:val="24"/>
          <w:szCs w:val="24"/>
          <w:rtl w:val="0"/>
        </w:rPr>
        <w:t xml:space="preserve">в ту же секунду</w:t>
      </w:r>
      <w:r w:rsidDel="00000000" w:rsidR="00000000" w:rsidRPr="00000000">
        <w:rPr>
          <w:rFonts w:ascii="Times New Roman" w:cs="Times New Roman" w:eastAsia="Times New Roman" w:hAnsi="Times New Roman"/>
          <w:sz w:val="24"/>
          <w:szCs w:val="24"/>
          <w:rtl w:val="0"/>
        </w:rPr>
        <w:t xml:space="preserve"> Гарри сорвал ткань с котелка.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выплеснул содержимое котелка в </w:t>
      </w:r>
      <w:r w:rsidDel="00000000" w:rsidR="00000000" w:rsidRPr="00000000">
        <w:rPr>
          <w:rFonts w:ascii="Times New Roman" w:cs="Times New Roman" w:eastAsia="Times New Roman" w:hAnsi="Times New Roman"/>
          <w:sz w:val="24"/>
          <w:szCs w:val="24"/>
          <w:rtl w:val="0"/>
        </w:rPr>
        <w:t xml:space="preserve">воздух</w:t>
      </w:r>
      <w:r w:rsidDel="00000000" w:rsidR="00000000" w:rsidRPr="00000000">
        <w:rPr>
          <w:rFonts w:ascii="Times New Roman" w:cs="Times New Roman" w:eastAsia="Times New Roman" w:hAnsi="Times New Roman"/>
          <w:sz w:val="24"/>
          <w:szCs w:val="24"/>
          <w:rtl w:val="0"/>
        </w:rPr>
        <w:t xml:space="preserve">, и разлившаяся жидкость засияла так ярко, что невозможно было смотреть. Невозможно было вообразить такое сияние. Она сверкала как солнце, увеличенное в дюжину раз...</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(чем </w:t>
      </w:r>
      <w:r w:rsidDel="00000000" w:rsidR="00000000" w:rsidRPr="00000000">
        <w:rPr>
          <w:rFonts w:ascii="Times New Roman" w:cs="Times New Roman" w:eastAsia="Times New Roman" w:hAnsi="Times New Roman"/>
          <w:sz w:val="24"/>
          <w:szCs w:val="24"/>
          <w:rtl w:val="0"/>
        </w:rPr>
        <w:t xml:space="preserve">она </w:t>
      </w:r>
      <w:r w:rsidDel="00000000" w:rsidR="00000000" w:rsidRPr="00000000">
        <w:rPr>
          <w:rFonts w:ascii="Times New Roman" w:cs="Times New Roman" w:eastAsia="Times New Roman" w:hAnsi="Times New Roman"/>
          <w:sz w:val="24"/>
          <w:szCs w:val="24"/>
          <w:rtl w:val="0"/>
        </w:rPr>
        <w:t xml:space="preserve">собственно и была)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(солнечный </w:t>
      </w:r>
      <w:r w:rsidDel="00000000" w:rsidR="00000000" w:rsidRPr="00000000">
        <w:rPr>
          <w:rFonts w:ascii="Times New Roman" w:cs="Times New Roman" w:eastAsia="Times New Roman" w:hAnsi="Times New Roman"/>
          <w:sz w:val="24"/>
          <w:szCs w:val="24"/>
          <w:rtl w:val="0"/>
        </w:rPr>
        <w:t xml:space="preserve">свет</w:t>
      </w:r>
      <w:r w:rsidDel="00000000" w:rsidR="00000000" w:rsidRPr="00000000">
        <w:rPr>
          <w:rFonts w:ascii="Times New Roman" w:cs="Times New Roman" w:eastAsia="Times New Roman" w:hAnsi="Times New Roman"/>
          <w:sz w:val="24"/>
          <w:szCs w:val="24"/>
          <w:rtl w:val="0"/>
        </w:rPr>
        <w:t xml:space="preserve">, который был вложен, чтобы создать жёлуди, яркая энергия, которая питала росток, чтобы он стал деревом)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(сверкающий обжигающим пурпуром, цветом смешанных электромагнитных волн синей и красной частей спектра, которые поглощал хлорофилл)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почти не содержащий волн зелёной части спектра, которые хлорофилл отражал, создавая зелёный цвет листвы)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(цвет, который был также цветом очков Легиона Хаоса, пропускавших зелёную часть спектра и блокирующих синюю и красную, уменьшающих самый ослепительный пурпурный блеск до приемлемого уровня)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...фиолетовый свет сиял и сиял, Дафна попыталась отвести руку от глаз, но обнаружила, что не может ни на что смотреть прямо, даже ослабленный отражённый пурпурный свет был так ярок, что ей приходилось щуриться. Ей удалось лишь один раз крикнуть </w:t>
      </w:r>
      <w:r w:rsidDel="00000000" w:rsidR="00000000" w:rsidRPr="00000000">
        <w:rPr>
          <w:rFonts w:ascii="Times New Roman" w:cs="Times New Roman" w:eastAsia="Times New Roman" w:hAnsi="Times New Roman"/>
          <w:i w:val="1"/>
          <w:sz w:val="24"/>
          <w:szCs w:val="24"/>
          <w:rtl w:val="0"/>
        </w:rPr>
        <w:t xml:space="preserve">Фините инкантатем,</w:t>
      </w:r>
      <w:r w:rsidDel="00000000" w:rsidR="00000000" w:rsidRPr="00000000">
        <w:rPr>
          <w:rFonts w:ascii="Times New Roman" w:cs="Times New Roman" w:eastAsia="Times New Roman" w:hAnsi="Times New Roman"/>
          <w:sz w:val="24"/>
          <w:szCs w:val="24"/>
          <w:rtl w:val="0"/>
        </w:rPr>
        <w:t xml:space="preserve"> которое не сработало, прежде чем в неё попало Сонное проклятье.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Битва — если это можно было так назвать — продлилась недолго.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 — заорал Блейз Забини, в прошлом Солнечный, а теперь командующий отделением легионеров Хаоса. — В смысле, ТУНЕЦ! — Слизеринец покрепче ухватил ткань, закрывающую котёл от дневного свет</w:t>
      </w:r>
      <w:r w:rsidDel="00000000" w:rsidR="00000000" w:rsidRPr="00000000">
        <w:rPr>
          <w:rFonts w:ascii="Times New Roman" w:cs="Times New Roman" w:eastAsia="Times New Roman" w:hAnsi="Times New Roman"/>
          <w:sz w:val="24"/>
          <w:szCs w:val="24"/>
          <w:rtl w:val="0"/>
        </w:rPr>
        <w:t xml:space="preserve">а, который должен был активировать заклинание.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ДАВАЙ! — заорал Дин Томас, в прошлом легионер Хаоса, а ныне командующий отрядом Драконов. — ДЕЛАЙТЕ ТО ЖЕ, ЧТО И ОНИ!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Легионеры Хаоса из отделения Забини сунули руки в карманы своей формы и выхватили зелёные солнечные очки...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 Дин Томас и его Драконы почти зеркально повторили их действие. </w:t>
      </w:r>
      <w:r w:rsidDel="00000000" w:rsidR="00000000" w:rsidRPr="00000000">
        <w:rPr>
          <w:rFonts w:ascii="Times New Roman" w:cs="Times New Roman" w:eastAsia="Times New Roman" w:hAnsi="Times New Roman"/>
          <w:sz w:val="24"/>
          <w:szCs w:val="24"/>
          <w:rtl w:val="0"/>
        </w:rPr>
        <w:t xml:space="preserve">И когда фиолетовое сияние ударило из котла, оба отряда оказались в очках.</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 ранее объяснил генерал Малфой, если мистер Гойл докладывает, что Легион Хаоса носит зелёные защитные очки, не обязательно понимать, </w:t>
      </w:r>
      <w:r w:rsidDel="00000000" w:rsidR="00000000" w:rsidRPr="00000000">
        <w:rPr>
          <w:rFonts w:ascii="Times New Roman" w:cs="Times New Roman" w:eastAsia="Times New Roman" w:hAnsi="Times New Roman"/>
          <w:sz w:val="24"/>
          <w:szCs w:val="24"/>
          <w:rtl w:val="0"/>
        </w:rPr>
        <w:t xml:space="preserve">зачем</w:t>
      </w:r>
      <w:r w:rsidDel="00000000" w:rsidR="00000000" w:rsidRPr="00000000">
        <w:rPr>
          <w:rFonts w:ascii="Times New Roman" w:cs="Times New Roman" w:eastAsia="Times New Roman" w:hAnsi="Times New Roman"/>
          <w:sz w:val="24"/>
          <w:szCs w:val="24"/>
          <w:rtl w:val="0"/>
        </w:rPr>
        <w:t xml:space="preserve"> они это делают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чтобы трансфигурировать несколько экземпляров для себя.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ЖУЛЬНИЧЕСТВО! — завопил Блейз Забини.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ЭТО ТАКТИКА! — крикнул в ответ Дин. — ДРАКОНЫ, ВПЕРЁД!</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Простите, — сказала леди Гринграсс, — мистер Квиррелл, вы не могли бы перестать так смеяться? Это нервирует.)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ФИНИТЕ </w:t>
      </w:r>
      <w:r w:rsidDel="00000000" w:rsidR="00000000" w:rsidRPr="00000000">
        <w:rPr>
          <w:rFonts w:ascii="Times New Roman" w:cs="Times New Roman" w:eastAsia="Times New Roman" w:hAnsi="Times New Roman"/>
          <w:sz w:val="24"/>
          <w:szCs w:val="24"/>
          <w:rtl w:val="0"/>
        </w:rPr>
        <w:t xml:space="preserve">ПО ИХ ОЧКАМ</w:t>
      </w:r>
      <w:r w:rsidDel="00000000" w:rsidR="00000000" w:rsidRPr="00000000">
        <w:rPr>
          <w:rFonts w:ascii="Times New Roman" w:cs="Times New Roman" w:eastAsia="Times New Roman" w:hAnsi="Times New Roman"/>
          <w:sz w:val="24"/>
          <w:szCs w:val="24"/>
          <w:rtl w:val="0"/>
        </w:rPr>
        <w:t xml:space="preserve">! — закричал Блейз Забини. Обе армии неслись друг на друга сквозь вездесущее режущее глаза сиреневое сияние. — МЫ ЕЩЁ МОЖЕМ ПОБЕДИТЬ!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СЛЫШАЛИ?! — заорал Дин. — </w:t>
      </w:r>
      <w:r w:rsidDel="00000000" w:rsidR="00000000" w:rsidRPr="00000000">
        <w:rPr>
          <w:rFonts w:ascii="Times New Roman" w:cs="Times New Roman" w:eastAsia="Times New Roman" w:hAnsi="Times New Roman"/>
          <w:sz w:val="24"/>
          <w:szCs w:val="24"/>
          <w:rtl w:val="0"/>
        </w:rPr>
        <w:t xml:space="preserve">БЕЙТЕ ПО ИХ ОЧКАМ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Ответ Блейза Забини нельзя было назвать членораздельным.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Эта битва продлилась гораздо дольше.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r w:rsidDel="00000000" w:rsidR="00000000" w:rsidRPr="00000000">
        <w:rPr>
          <w:rFonts w:ascii="Times New Roman" w:cs="Times New Roman" w:eastAsia="Times New Roman" w:hAnsi="Times New Roman"/>
          <w:sz w:val="24"/>
          <w:szCs w:val="24"/>
          <w:rtl w:val="0"/>
        </w:rPr>
        <w:t xml:space="preserve"> — пронзительно крикнула Солнечный генерал.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увернулся, не ответил контрзаклинанием, у него ни на что ни осталось сил. Всё, что он мог, — это вскинуть левую руку и надеяться...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Очередной красный сгусток рассеялся, ударившись в зачарованную </w:t>
      </w:r>
      <w:r w:rsidDel="00000000" w:rsidR="00000000" w:rsidRPr="00000000">
        <w:rPr>
          <w:rFonts w:ascii="Times New Roman" w:cs="Times New Roman" w:eastAsia="Times New Roman" w:hAnsi="Times New Roman"/>
          <w:i w:val="1"/>
          <w:sz w:val="24"/>
          <w:szCs w:val="24"/>
          <w:rtl w:val="0"/>
        </w:rPr>
        <w:t xml:space="preserve">Коллопортусом </w:t>
      </w:r>
      <w:r w:rsidDel="00000000" w:rsidR="00000000" w:rsidRPr="00000000">
        <w:rPr>
          <w:rFonts w:ascii="Times New Roman" w:cs="Times New Roman" w:eastAsia="Times New Roman" w:hAnsi="Times New Roman"/>
          <w:sz w:val="24"/>
          <w:szCs w:val="24"/>
          <w:rtl w:val="0"/>
        </w:rPr>
        <w:t xml:space="preserve">перчатку. Драко трансфигурировал её и запер у себя на руке точно так же, как и остальным в Армии Драконов. Только этот щит и спасал его сейчас.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Нужно было контратаковать, но Драко успевал только перевести дыхание. Дуэльный танец, который они вели, метаясь туда-сюда между деревьями, казался нескончаемым. Напротив него тяжело дышала генерал Грейнджер. Пот на её лице блестел как роса,  каштановые волосы намокли и слиплись в коричневые патлы. Камуфляжная форма когтевранки покрылась мокрыми пятнами, плечи девочки заметно тряслись от магического истощения, но палочка её была по-прежнему твёрдо направлена на Драко. Глаза Грейнджер сверкали, лицо горело от ярости.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Девочка, почему ты сегодня делаешь вид, что дерёшься, как взрослая?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не стал произносить это вслух, ему не нужно было, чтобы Грейнджер разозлилась ещё сильнее. Поэтому он просто спросил — и услышал свой срывающийся голос: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У тебя ко мне какие-то претензии,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Девочка тоже судорожно дышала, её голос дрожал: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Я знаю, что ты замышляешь, — громко заявила она. — Я знаю, что вы со Снейпом замышляете, и знаю, кто за этим стоит!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Что? — машинально переспросил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Казалось, ярость Грейнджер от этого только усилилась. Её пальцы, сжимавшие направленную на Драко палочку, побелели.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до Драко дошло, и от осознания у него в венах закипела кровь. Даже она думает, что он втайне строит козни против неё...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 ты туда же?!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заорал Драко.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 помогал тебе, </w:t>
      </w:r>
      <w:r w:rsidDel="00000000" w:rsidR="00000000" w:rsidRPr="00000000">
        <w:rPr>
          <w:rFonts w:ascii="Times New Roman" w:cs="Times New Roman" w:eastAsia="Times New Roman" w:hAnsi="Times New Roman"/>
          <w:sz w:val="24"/>
          <w:szCs w:val="24"/>
          <w:rtl w:val="0"/>
        </w:rPr>
        <w:t xml:space="preserve">кривозубая </w:t>
      </w:r>
      <w:r w:rsidDel="00000000" w:rsidR="00000000" w:rsidRPr="00000000">
        <w:rPr>
          <w:rFonts w:ascii="Times New Roman" w:cs="Times New Roman" w:eastAsia="Times New Roman" w:hAnsi="Times New Roman"/>
          <w:sz w:val="24"/>
          <w:szCs w:val="24"/>
          <w:rtl w:val="0"/>
        </w:rPr>
        <w:t xml:space="preserve">дура! Ты, ты, ты...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лихорадочно перебрал известные ему Тёмные проклятья и нашёл нужное: — </w:t>
      </w:r>
      <w:r w:rsidDel="00000000" w:rsidR="00000000" w:rsidRPr="00000000">
        <w:rPr>
          <w:rFonts w:ascii="Times New Roman" w:cs="Times New Roman" w:eastAsia="Times New Roman" w:hAnsi="Times New Roman"/>
          <w:i w:val="1"/>
          <w:sz w:val="24"/>
          <w:szCs w:val="24"/>
          <w:rtl w:val="0"/>
        </w:rPr>
        <w:t xml:space="preserve">ДЕНСОГИО!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Грейнджер метнулась в сторону и увернулась от Зубоудлиняющего проклятья, и её палочка теперь смотрела на него почти в упор. Драко опять вскинул левую руку как щит, поставил запертую магией перчатку между собой и чем она там собиралась стрелять. Голос Солнечного генерала поднялся до визга, слышного на всём поле боя...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АЛОХОМОРА!</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должно было остановиться.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этого не случилось.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Вместо этого </w:t>
      </w:r>
      <w:r w:rsidDel="00000000" w:rsidR="00000000" w:rsidRPr="00000000">
        <w:rPr>
          <w:rFonts w:ascii="Times New Roman" w:cs="Times New Roman" w:eastAsia="Times New Roman" w:hAnsi="Times New Roman"/>
          <w:sz w:val="24"/>
          <w:szCs w:val="24"/>
          <w:rtl w:val="0"/>
        </w:rPr>
        <w:t xml:space="preserve">застёжка </w:t>
      </w:r>
      <w:r w:rsidDel="00000000" w:rsidR="00000000" w:rsidRPr="00000000">
        <w:rPr>
          <w:rFonts w:ascii="Times New Roman" w:cs="Times New Roman" w:eastAsia="Times New Roman" w:hAnsi="Times New Roman"/>
          <w:sz w:val="24"/>
          <w:szCs w:val="24"/>
          <w:rtl w:val="0"/>
        </w:rPr>
        <w:t xml:space="preserve">щёлкнула и свалилась с перчатки.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Вот и всё.</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Экраны показали это очень отчётливо. Всему стадиону Хогвартса.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ужасающая тишина, окутавшая каждую скамью на каждом ярусе стадиона говорила о том, что абсолютно все совершенно чётко понимают, что это значит — магию наследника Дома Малфоев только что </w:t>
      </w:r>
      <w:r w:rsidDel="00000000" w:rsidR="00000000" w:rsidRPr="00000000">
        <w:rPr>
          <w:rFonts w:ascii="Times New Roman" w:cs="Times New Roman" w:eastAsia="Times New Roman" w:hAnsi="Times New Roman"/>
          <w:sz w:val="24"/>
          <w:szCs w:val="24"/>
          <w:rtl w:val="0"/>
        </w:rPr>
        <w:t xml:space="preserve">преодолела </w:t>
      </w:r>
      <w:r w:rsidDel="00000000" w:rsidR="00000000" w:rsidRPr="00000000">
        <w:rPr>
          <w:rFonts w:ascii="Times New Roman" w:cs="Times New Roman" w:eastAsia="Times New Roman" w:hAnsi="Times New Roman"/>
          <w:sz w:val="24"/>
          <w:szCs w:val="24"/>
          <w:rtl w:val="0"/>
        </w:rPr>
        <w:t xml:space="preserve">маглорождённая.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Гермиона Грейнджер не остановилась, по ней даже не было видно, что она вообще поняла, что совершила. Магловским пинком она вышибла у Драко палочку — потрясённый разум и тело слизеринца двигались слишком медленно. Драко нырнул за своей палочкой, лихорадочно шаря по земле, но сзади раздался хриплый голос девочки: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Сомниум!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Драко Малфой упал, и уже не поднялся.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Последовало ещё одно мгновенье неподвижной тишины. Солнечный генерал пошатнулась, казалось, она сейчас упадёт в обморок.</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тут воины-Драконы заорали изо всех сил и ринулись в атаку, чтобы отомстить за своего павшего командира.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Мистер и миссис Дэвис, покачиваясь, поднялись с мягких кресел преподавательской ложи квиддичного стадиона. Нельзя сказать, что они вцепились </w:t>
      </w:r>
      <w:r w:rsidDel="00000000" w:rsidR="00000000" w:rsidRPr="00000000">
        <w:rPr>
          <w:rFonts w:ascii="Times New Roman" w:cs="Times New Roman" w:eastAsia="Times New Roman" w:hAnsi="Times New Roman"/>
          <w:sz w:val="24"/>
          <w:szCs w:val="24"/>
          <w:rtl w:val="0"/>
        </w:rPr>
        <w:t xml:space="preserve">друг в друга</w:t>
      </w:r>
      <w:r w:rsidDel="00000000" w:rsidR="00000000" w:rsidRPr="00000000">
        <w:rPr>
          <w:rFonts w:ascii="Times New Roman" w:cs="Times New Roman" w:eastAsia="Times New Roman" w:hAnsi="Times New Roman"/>
          <w:sz w:val="24"/>
          <w:szCs w:val="24"/>
          <w:rtl w:val="0"/>
        </w:rPr>
        <w:t xml:space="preserve">, но, уходя, они крепко держались за руки и изо всех сил притворялись невидимками. Будь они детьми, они бы, наверное, спонтанно сотворили на себя чары Разнаваждения.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Пожилой Чарльз Нотт поднялся со своего кресла молча. Покрытый шрамами лорд Джагсон поднялся со своего кресла молча.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Люциус Малфой встал молча.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трое развернулись и зашагали к лестнице, ведущей с трибуны вниз. Они двигались синхронно, словно трио авроров, что </w:t>
      </w:r>
      <w:r w:rsidDel="00000000" w:rsidR="00000000" w:rsidRPr="00000000">
        <w:rPr>
          <w:rFonts w:ascii="Times New Roman" w:cs="Times New Roman" w:eastAsia="Times New Roman" w:hAnsi="Times New Roman"/>
          <w:sz w:val="24"/>
          <w:szCs w:val="24"/>
          <w:rtl w:val="0"/>
        </w:rPr>
        <w:t xml:space="preserve">выглядело довольно зловеще...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Лорд Малфой, — негромко произнёс профессор Защиты. Он до сих пор сидел в своём кресле и смотрел на свои похожие на пергамент экраны. Его руки безвольно свисали по бокам. Ему словно почему-то не хотелось двигаться.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Беловолосый человек остановился у самого выхода из ложи. Пожилой человек и человек со шрамами замерли у него по бокам. Лорд Малфой повернул голову, слишком слабо, </w:t>
      </w:r>
      <w:r w:rsidDel="00000000" w:rsidR="00000000" w:rsidRPr="00000000">
        <w:rPr>
          <w:rFonts w:ascii="Times New Roman" w:cs="Times New Roman" w:eastAsia="Times New Roman" w:hAnsi="Times New Roman"/>
          <w:sz w:val="24"/>
          <w:szCs w:val="24"/>
          <w:rtl w:val="0"/>
        </w:rPr>
        <w:t xml:space="preserve">чтобы считать это знаком внимания,</w:t>
      </w:r>
      <w:r w:rsidDel="00000000" w:rsidR="00000000" w:rsidRPr="00000000">
        <w:rPr>
          <w:rFonts w:ascii="Times New Roman" w:cs="Times New Roman" w:eastAsia="Times New Roman" w:hAnsi="Times New Roman"/>
          <w:sz w:val="24"/>
          <w:szCs w:val="24"/>
          <w:rtl w:val="0"/>
        </w:rPr>
        <w:t xml:space="preserve"> но всё-таки в направлении профессора 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Ваш сын замечательно проявил себя сегодня, — продолжил профессор Квиррелл. — Должен признаться, я недооценивал его. И он заслужил верность своей армии, чему вы были свидетелем, — Профессор Квиррелл по-прежнему говорил очень спокойно. — Как учитель вашего сына хочу заметить, что ему не пойдёт на пользу ваше вмешательство в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Лорд Малфой и его спутники покинули ложу.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Хорошая попытка, Квиринус, — тихо сказал Дамблдор. На его лице проступили  негл</w:t>
      </w:r>
      <w:r w:rsidDel="00000000" w:rsidR="00000000" w:rsidRPr="00000000">
        <w:rPr>
          <w:rFonts w:ascii="Times New Roman" w:cs="Times New Roman" w:eastAsia="Times New Roman" w:hAnsi="Times New Roman"/>
          <w:sz w:val="24"/>
          <w:szCs w:val="24"/>
          <w:rtl w:val="0"/>
        </w:rPr>
        <w:t xml:space="preserve">убокие морщины беспокойства</w:t>
      </w:r>
      <w:r w:rsidDel="00000000" w:rsidR="00000000" w:rsidRPr="00000000">
        <w:rPr>
          <w:rFonts w:ascii="Times New Roman" w:cs="Times New Roman" w:eastAsia="Times New Roman" w:hAnsi="Times New Roman"/>
          <w:sz w:val="24"/>
          <w:szCs w:val="24"/>
          <w:rtl w:val="0"/>
        </w:rPr>
        <w:t xml:space="preserve">. Как и Квиррелл, он по-прежнему сидел в кресле и смотрел на пергаментные экраны, словно они до сих пор работали. — Думаете, он прислушается?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Плечи профессора Защиты слегка дёрнулись. </w:t>
      </w:r>
      <w:r w:rsidDel="00000000" w:rsidR="00000000" w:rsidRPr="00000000">
        <w:rPr>
          <w:rFonts w:ascii="Times New Roman" w:cs="Times New Roman" w:eastAsia="Times New Roman" w:hAnsi="Times New Roman"/>
          <w:sz w:val="24"/>
          <w:szCs w:val="24"/>
          <w:rtl w:val="0"/>
        </w:rPr>
        <w:t xml:space="preserve">Это было первое его движение после окончания битвы.</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Ну что ж, — леди Гринграсс встала, потянулась и хрустнула костяшками пальцев. Её супруг безмолвно встал рядом с ней. — Должна сказать, это было довольно... занимательно...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Амелия Боунс поднялась </w:t>
      </w:r>
      <w:r w:rsidDel="00000000" w:rsidR="00000000" w:rsidRPr="00000000">
        <w:rPr>
          <w:rFonts w:ascii="Times New Roman" w:cs="Times New Roman" w:eastAsia="Times New Roman" w:hAnsi="Times New Roman"/>
          <w:sz w:val="24"/>
          <w:szCs w:val="24"/>
          <w:rtl w:val="0"/>
        </w:rPr>
        <w:t xml:space="preserve">беззвучно.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Действительно занимательно, — сказала она. — Признаюсь, я даже обеспокоена мастерством, с которым эти дети сражались друг с другом.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Мастерством? — переспросил лорд Гринграсс. — Мне их заклинания вовсе не показались впечатляющими. Конечно, если не считать Дафну.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Старая ведьма продолжала пристально смотреть на лысеющий затылок профессора Защиты.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Оглушающее проклятье — заклинание не для первокурсников, лорд Гринграсс. Но я подразумевала не это мастерство. При помощи этих простых заклинаний они поддерживали друг друга, они быстро реагировали на неожиданности... — директор ДМП остановилась, словно подыскивая слова, которые поймут простые гражданские. — В гуще битвы, — наконец произнесла она, — когда повсюду летают заклинания... эти дети, судя по всему, чувствуют себя как дома.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директор Боунс, — подтвердил профессор Защиты. — Некоторые искусства лучше всего начинать изучать с самого детства.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Глаза старой ведьмы сузились.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Вы готовите из них военных. С какой целью?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Подождите! — вмешался лорд Гринграсс. — Многие школы учат дуэлям на первом курсе!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Дуэлям? — отозвался профессор Защиты. Сзади нельзя было увидеть, появилась ли улыбка на бледном лице. — Дуэли не имеют ничего общего с тем, чему учатся мои ученики, лорд Гринграсс. Они учатся не медлить, попав в засаду или столкнувшись с превосходящими силами. Они учатся приспосабливаться, когда условия боя меняются снова и снова. Они учатся защищать своих союзников, защищать тех, кто более ценен, и бросать тех, кого уже не спасти. Они учатся тому, что для выживания в сражении нужно следовать приказам. Некоторые даже немного учатся творческому подходу. Нет, лорд Гринграсс, когда придёт следующая угроза, </w:t>
      </w:r>
      <w:r w:rsidDel="00000000" w:rsidR="00000000" w:rsidRPr="00000000">
        <w:rPr>
          <w:rFonts w:ascii="Times New Roman" w:cs="Times New Roman" w:eastAsia="Times New Roman" w:hAnsi="Times New Roman"/>
          <w:sz w:val="24"/>
          <w:szCs w:val="24"/>
          <w:rtl w:val="0"/>
        </w:rPr>
        <w:t xml:space="preserve">эти </w:t>
      </w:r>
      <w:r w:rsidDel="00000000" w:rsidR="00000000" w:rsidRPr="00000000">
        <w:rPr>
          <w:rFonts w:ascii="Times New Roman" w:cs="Times New Roman" w:eastAsia="Times New Roman" w:hAnsi="Times New Roman"/>
          <w:sz w:val="24"/>
          <w:szCs w:val="24"/>
          <w:rtl w:val="0"/>
        </w:rPr>
        <w:t xml:space="preserve">волшебники не будут прятаться в своих особняках и ждать, пока их защитят. Они будут знать, что знают, как сражаться.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Августа Лонгботтом трижды громко хлопнула в ладоши.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Мы победили.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 было первое, что Драко услышал, когда пришёл в себя на поле боя. Падма рассказала ему, как рассвирепели его солдаты, когда он пал. Она рассказала, как мистер Томас повёл свой отряд в бой против Хаоса и, </w:t>
      </w:r>
      <w:r w:rsidDel="00000000" w:rsidR="00000000" w:rsidRPr="00000000">
        <w:rPr>
          <w:rFonts w:ascii="Times New Roman" w:cs="Times New Roman" w:eastAsia="Times New Roman" w:hAnsi="Times New Roman"/>
          <w:sz w:val="24"/>
          <w:szCs w:val="24"/>
          <w:rtl w:val="0"/>
        </w:rPr>
        <w:t xml:space="preserve">благодаря мудрому решению генерала Драконов</w:t>
      </w:r>
      <w:r w:rsidDel="00000000" w:rsidR="00000000" w:rsidRPr="00000000">
        <w:rPr>
          <w:rFonts w:ascii="Times New Roman" w:cs="Times New Roman" w:eastAsia="Times New Roman" w:hAnsi="Times New Roman"/>
          <w:sz w:val="24"/>
          <w:szCs w:val="24"/>
          <w:rtl w:val="0"/>
        </w:rPr>
        <w:t xml:space="preserve">, победил. Как генерал Поттер разбил часть войск Солнечных. Как солдаты мистера Томаса воссоединились с основными силами Драконов, </w:t>
      </w:r>
      <w:r w:rsidDel="00000000" w:rsidR="00000000" w:rsidRPr="00000000">
        <w:rPr>
          <w:rFonts w:ascii="Times New Roman" w:cs="Times New Roman" w:eastAsia="Times New Roman" w:hAnsi="Times New Roman"/>
          <w:sz w:val="24"/>
          <w:szCs w:val="24"/>
          <w:rtl w:val="0"/>
        </w:rPr>
        <w:t xml:space="preserve">надев </w:t>
      </w:r>
      <w:r w:rsidDel="00000000" w:rsidR="00000000" w:rsidRPr="00000000">
        <w:rPr>
          <w:rFonts w:ascii="Times New Roman" w:cs="Times New Roman" w:eastAsia="Times New Roman" w:hAnsi="Times New Roman"/>
          <w:sz w:val="24"/>
          <w:szCs w:val="24"/>
          <w:rtl w:val="0"/>
        </w:rPr>
        <w:t xml:space="preserve">свои собственные зелёные очки и захватив </w:t>
      </w:r>
      <w:r w:rsidDel="00000000" w:rsidR="00000000" w:rsidRPr="00000000">
        <w:rPr>
          <w:rFonts w:ascii="Times New Roman" w:cs="Times New Roman" w:eastAsia="Times New Roman" w:hAnsi="Times New Roman"/>
          <w:sz w:val="24"/>
          <w:szCs w:val="24"/>
          <w:rtl w:val="0"/>
        </w:rPr>
        <w:t xml:space="preserve">очки побеждённых солдат</w:t>
      </w:r>
      <w:r w:rsidDel="00000000" w:rsidR="00000000" w:rsidRPr="00000000">
        <w:rPr>
          <w:rFonts w:ascii="Times New Roman" w:cs="Times New Roman" w:eastAsia="Times New Roman" w:hAnsi="Times New Roman"/>
          <w:sz w:val="24"/>
          <w:szCs w:val="24"/>
          <w:rtl w:val="0"/>
        </w:rPr>
        <w:t xml:space="preserve"> Хаоса. Как лишь мгновенья спустя оставшиеся силы генерала Поттера атаковали и Солнечных и Драконов, используя зелье, источавшее нестерпимо яркий пурпурный свет. Но Драконы имели численное преимущество и перед Солнечными и перед Хаосом, у них было достаточно зелёных очков, и потому Падме удалось привести унаследованную армию к победе.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сияющим глазам Падмы и её надменной</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улыбке, которая сделала бы честь даже представителю дома Малфоев, она ожидала поздравлений. Драко удалось процедить сквозь зубы что-то вроде похвалы, и потом он не смог вспомнить своих же слов. Судя по всему,</w:t>
      </w:r>
      <w:r w:rsidDel="00000000" w:rsidR="00000000" w:rsidRPr="00000000">
        <w:rPr>
          <w:rFonts w:ascii="Times New Roman" w:cs="Times New Roman" w:eastAsia="Times New Roman" w:hAnsi="Times New Roman"/>
          <w:sz w:val="24"/>
          <w:szCs w:val="24"/>
          <w:rtl w:val="0"/>
        </w:rPr>
        <w:t xml:space="preserve"> родившаяся за границей ведьма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w:t>
      </w:r>
      <w:r w:rsidDel="00000000" w:rsidR="00000000" w:rsidRPr="00000000">
        <w:rPr>
          <w:rFonts w:ascii="Times New Roman" w:cs="Times New Roman" w:eastAsia="Times New Roman" w:hAnsi="Times New Roman"/>
          <w:sz w:val="24"/>
          <w:szCs w:val="24"/>
          <w:rtl w:val="0"/>
        </w:rPr>
        <w:t xml:space="preserve"> не понимала</w:t>
      </w:r>
      <w:r w:rsidDel="00000000" w:rsidR="00000000" w:rsidRPr="00000000">
        <w:rPr>
          <w:rFonts w:ascii="Times New Roman" w:cs="Times New Roman" w:eastAsia="Times New Roman" w:hAnsi="Times New Roman"/>
          <w:sz w:val="24"/>
          <w:szCs w:val="24"/>
          <w:rtl w:val="0"/>
        </w:rPr>
        <w:t xml:space="preserve">, что произошло или что это означает.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проиграл.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серым небом Драконы двинулись обратно к Хогвартсу, холодные капли одна за другой падали на лицо Драко. Пока он лежал без сознания, наконец-то пошёл давно обещанный дождь. Теперь у Драко был только один вариант действий. Вынужденный ход, как назвал бы его мистер </w:t>
      </w:r>
      <w:r w:rsidDel="00000000" w:rsidR="00000000" w:rsidRPr="00000000">
        <w:rPr>
          <w:rFonts w:ascii="Times New Roman" w:cs="Times New Roman" w:eastAsia="Times New Roman" w:hAnsi="Times New Roman"/>
          <w:sz w:val="24"/>
          <w:szCs w:val="24"/>
          <w:rtl w:val="0"/>
        </w:rPr>
        <w:t xml:space="preserve">МакНейр</w:t>
      </w:r>
      <w:r w:rsidDel="00000000" w:rsidR="00000000" w:rsidRPr="00000000">
        <w:rPr>
          <w:rFonts w:ascii="Times New Roman" w:cs="Times New Roman" w:eastAsia="Times New Roman" w:hAnsi="Times New Roman"/>
          <w:sz w:val="24"/>
          <w:szCs w:val="24"/>
          <w:rtl w:val="0"/>
        </w:rPr>
        <w:t xml:space="preserve">, обучавший Драко шахматам. Наверняка это не понравится Гарри Поттеру, если он действительно влюблён в Грейнджер, как все говорят. Но вынужденный ход — согласно определению мистера МакНейра — это такой ход, который нужно делать, если хочешь, чтобы игра вообще продолжалась.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Эти мысли снова и снова крутились в его голове. Словно автоматон, Драко прошёл через массивные ворота Хогвартса, двумя резкими словами отослал Винсента и Грегори и остался один в своей личной спальне. Он сидел на кровати и смотрел в стену перед своим столом. Эти мысли наполняли его разум, как будто дементор запер его в ужасных воспоминаниях.</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w:t>
      </w:r>
      <w:r w:rsidDel="00000000" w:rsidR="00000000" w:rsidRPr="00000000">
        <w:rPr>
          <w:rFonts w:ascii="Times New Roman" w:cs="Times New Roman" w:eastAsia="Times New Roman" w:hAnsi="Times New Roman"/>
          <w:sz w:val="24"/>
          <w:szCs w:val="24"/>
          <w:rtl w:val="0"/>
        </w:rPr>
        <w:t xml:space="preserve">астёжка </w:t>
      </w:r>
      <w:r w:rsidDel="00000000" w:rsidR="00000000" w:rsidRPr="00000000">
        <w:rPr>
          <w:rFonts w:ascii="Times New Roman" w:cs="Times New Roman" w:eastAsia="Times New Roman" w:hAnsi="Times New Roman"/>
          <w:sz w:val="24"/>
          <w:szCs w:val="24"/>
          <w:rtl w:val="0"/>
        </w:rPr>
        <w:t xml:space="preserve">щёлкает и падает с перчатки....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Он прекрасно знал, что он сделал не так. После наложения двадцати семи Запирающих заклинаний для всех своих солдат он слишком устал. Меньше минуты отдыха после каждого заклинания было явно недостаточно для восстановления сил. И потому он просто наложил </w:t>
      </w:r>
      <w:r w:rsidDel="00000000" w:rsidR="00000000" w:rsidRPr="00000000">
        <w:rPr>
          <w:rFonts w:ascii="Times New Roman" w:cs="Times New Roman" w:eastAsia="Times New Roman" w:hAnsi="Times New Roman"/>
          <w:i w:val="1"/>
          <w:sz w:val="24"/>
          <w:szCs w:val="24"/>
          <w:rtl w:val="0"/>
        </w:rPr>
        <w:t xml:space="preserve">Коллопортус</w:t>
      </w:r>
      <w:r w:rsidDel="00000000" w:rsidR="00000000" w:rsidRPr="00000000">
        <w:rPr>
          <w:rFonts w:ascii="Times New Roman" w:cs="Times New Roman" w:eastAsia="Times New Roman" w:hAnsi="Times New Roman"/>
          <w:sz w:val="24"/>
          <w:szCs w:val="24"/>
          <w:rtl w:val="0"/>
        </w:rPr>
        <w:t xml:space="preserve"> на свою перчатку, просто использовал заклинание, не </w:t>
      </w:r>
      <w:r w:rsidDel="00000000" w:rsidR="00000000" w:rsidRPr="00000000">
        <w:rPr>
          <w:rFonts w:ascii="Times New Roman" w:cs="Times New Roman" w:eastAsia="Times New Roman" w:hAnsi="Times New Roman"/>
          <w:sz w:val="24"/>
          <w:szCs w:val="24"/>
          <w:rtl w:val="0"/>
        </w:rPr>
        <w:t xml:space="preserve">вложил </w:t>
      </w:r>
      <w:r w:rsidDel="00000000" w:rsidR="00000000" w:rsidRPr="00000000">
        <w:rPr>
          <w:rFonts w:ascii="Times New Roman" w:cs="Times New Roman" w:eastAsia="Times New Roman" w:hAnsi="Times New Roman"/>
          <w:sz w:val="24"/>
          <w:szCs w:val="24"/>
          <w:rtl w:val="0"/>
        </w:rPr>
        <w:t xml:space="preserve">все силы, чтобы сделать его сильнее, чтобы Гарри Поттер или Гермиона  Грейнджер не смогли бы его отменить.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Но никто в это не поверит</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даже если это правда. Даже в Слизерине никто в это не поверит. Это выглядело как </w:t>
      </w:r>
      <w:r w:rsidDel="00000000" w:rsidR="00000000" w:rsidRPr="00000000">
        <w:rPr>
          <w:rFonts w:ascii="Times New Roman" w:cs="Times New Roman" w:eastAsia="Times New Roman" w:hAnsi="Times New Roman"/>
          <w:sz w:val="24"/>
          <w:szCs w:val="24"/>
          <w:rtl w:val="0"/>
        </w:rPr>
        <w:t xml:space="preserve">от</w:t>
      </w:r>
      <w:r w:rsidDel="00000000" w:rsidR="00000000" w:rsidRPr="00000000">
        <w:rPr>
          <w:rFonts w:ascii="Times New Roman" w:cs="Times New Roman" w:eastAsia="Times New Roman" w:hAnsi="Times New Roman"/>
          <w:sz w:val="24"/>
          <w:szCs w:val="24"/>
          <w:rtl w:val="0"/>
        </w:rPr>
        <w:t xml:space="preserve">говорка, и все увидят лишь отговорку.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Грейнджер увернулась, крутанулась, а потом крикнула «АЛОХОМОРА!»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Мозг Драко воспроизводил этот момент снова и снова, и возмущение росло.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же помогал Грейнджер... они </w:t>
      </w:r>
      <w:r w:rsidDel="00000000" w:rsidR="00000000" w:rsidRPr="00000000">
        <w:rPr>
          <w:rFonts w:ascii="Times New Roman" w:cs="Times New Roman" w:eastAsia="Times New Roman" w:hAnsi="Times New Roman"/>
          <w:sz w:val="24"/>
          <w:szCs w:val="24"/>
          <w:rtl w:val="0"/>
        </w:rPr>
        <w:t xml:space="preserve">объединились, </w:t>
      </w:r>
      <w:r w:rsidDel="00000000" w:rsidR="00000000" w:rsidRPr="00000000">
        <w:rPr>
          <w:rFonts w:ascii="Times New Roman" w:cs="Times New Roman" w:eastAsia="Times New Roman" w:hAnsi="Times New Roman"/>
          <w:sz w:val="24"/>
          <w:szCs w:val="24"/>
          <w:rtl w:val="0"/>
        </w:rPr>
        <w:t xml:space="preserve">чтобы запретить предателей... он держал её за руку, когда она сорвалась с крыши... остановил стычку, чуть не случившуюся из-за неё в Большом зале... понимала ли она хоть немного, чем он рисковал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что он, наверняка уже потерял, что означало для наследника Дома Малфоев сделать это для грязнокровки...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вот теперь оставался только один ход, и особенностью вынужденного</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хода было то, что тебе приходится его делать, даже если за этим последует наказание в виде отработок и потеря баллов факультета. Профессор Снейп, конечно, поймёт, но существовал предел тому (отец предупреждал его), на что Снейп может закрыть глаза.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Вызвать Грейнджер на дуэль, открыто игнорируя правила Хогвартса. Напасть на неё на месте, если она попробует отказаться. Разгромить её один на один, при всех, не с помощью хитрой дуэльной тактики, а взяв над ней верх одной лишь магией. Победить явно, однозначно, раздавить её полностью, как сам Тёмный Лорд давил своих врагов. Обставить всё совершенно чисто, так, чтоб никто не усомнился в том, что во время сегодняшней битвы у Драко просто кончились силы от слишком частого использования заклинания. Доказать, что кровь Малфоев сильнее, чем кровь любой грязнокровки...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Только ведь это не так, </w:t>
      </w:r>
      <w:r w:rsidDel="00000000" w:rsidR="00000000" w:rsidRPr="00000000">
        <w:rPr>
          <w:rFonts w:ascii="Times New Roman" w:cs="Times New Roman" w:eastAsia="Times New Roman" w:hAnsi="Times New Roman"/>
          <w:sz w:val="24"/>
          <w:szCs w:val="24"/>
          <w:rtl w:val="0"/>
        </w:rPr>
        <w:t xml:space="preserve">прошептал голос Гарри Поттера в голове Драко. </w:t>
      </w:r>
      <w:r w:rsidDel="00000000" w:rsidR="00000000" w:rsidRPr="00000000">
        <w:rPr>
          <w:rFonts w:ascii="Times New Roman" w:cs="Times New Roman" w:eastAsia="Times New Roman" w:hAnsi="Times New Roman"/>
          <w:i w:val="1"/>
          <w:sz w:val="24"/>
          <w:szCs w:val="24"/>
          <w:rtl w:val="0"/>
        </w:rPr>
        <w:t xml:space="preserve">Легко забыть настоящую правду, Драко, когда ты пытаешься достичь политической победы. Но в действительности есть лишь одна штука, делающая тебя волшебником, помнишь?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в глубине сознания он знал причину этого </w:t>
      </w:r>
      <w:r w:rsidDel="00000000" w:rsidR="00000000" w:rsidRPr="00000000">
        <w:rPr>
          <w:rFonts w:ascii="Times New Roman" w:cs="Times New Roman" w:eastAsia="Times New Roman" w:hAnsi="Times New Roman"/>
          <w:sz w:val="24"/>
          <w:szCs w:val="24"/>
          <w:rtl w:val="0"/>
        </w:rPr>
        <w:t xml:space="preserve">беспокойства</w:t>
      </w:r>
      <w:r w:rsidDel="00000000" w:rsidR="00000000" w:rsidRPr="00000000">
        <w:rPr>
          <w:rFonts w:ascii="Times New Roman" w:cs="Times New Roman" w:eastAsia="Times New Roman" w:hAnsi="Times New Roman"/>
          <w:sz w:val="24"/>
          <w:szCs w:val="24"/>
          <w:rtl w:val="0"/>
        </w:rPr>
        <w:t xml:space="preserve">. Но он глядел в стену и размышлял</w:t>
      </w:r>
      <w:r w:rsidDel="00000000" w:rsidR="00000000" w:rsidRPr="00000000">
        <w:rPr>
          <w:rFonts w:ascii="Times New Roman" w:cs="Times New Roman" w:eastAsia="Times New Roman" w:hAnsi="Times New Roman"/>
          <w:sz w:val="24"/>
          <w:szCs w:val="24"/>
          <w:rtl w:val="0"/>
        </w:rPr>
        <w:t xml:space="preserve"> о вынужденном ходе</w:t>
      </w:r>
      <w:r w:rsidDel="00000000" w:rsidR="00000000" w:rsidRPr="00000000">
        <w:rPr>
          <w:rFonts w:ascii="Times New Roman" w:cs="Times New Roman" w:eastAsia="Times New Roman" w:hAnsi="Times New Roman"/>
          <w:sz w:val="24"/>
          <w:szCs w:val="24"/>
          <w:rtl w:val="0"/>
        </w:rPr>
        <w:t xml:space="preserve">. Всё </w:t>
      </w:r>
      <w:r w:rsidDel="00000000" w:rsidR="00000000" w:rsidRPr="00000000">
        <w:rPr>
          <w:rFonts w:ascii="Times New Roman" w:cs="Times New Roman" w:eastAsia="Times New Roman" w:hAnsi="Times New Roman"/>
          <w:sz w:val="24"/>
          <w:szCs w:val="24"/>
          <w:rtl w:val="0"/>
        </w:rPr>
        <w:t xml:space="preserve">должно</w:t>
      </w:r>
      <w:r w:rsidDel="00000000" w:rsidR="00000000" w:rsidRPr="00000000">
        <w:rPr>
          <w:rFonts w:ascii="Times New Roman" w:cs="Times New Roman" w:eastAsia="Times New Roman" w:hAnsi="Times New Roman"/>
          <w:sz w:val="24"/>
          <w:szCs w:val="24"/>
          <w:rtl w:val="0"/>
        </w:rPr>
        <w:t xml:space="preserve"> было быть просто — когда у тебя есть лишь один ход, тебе остаётся просто его сделать, 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Грейнджер</w:t>
      </w:r>
      <w:r w:rsidDel="00000000" w:rsidR="00000000" w:rsidRPr="00000000">
        <w:rPr>
          <w:rFonts w:ascii="Times New Roman" w:cs="Times New Roman" w:eastAsia="Times New Roman" w:hAnsi="Times New Roman"/>
          <w:i w:val="1"/>
          <w:sz w:val="24"/>
          <w:szCs w:val="24"/>
          <w:rtl w:val="0"/>
        </w:rPr>
        <w:t xml:space="preserve"> вертелась, кружилась, взмокшие от пота волосы взвивались вокруг неё, </w:t>
      </w:r>
      <w:r w:rsidDel="00000000" w:rsidR="00000000" w:rsidRPr="00000000">
        <w:rPr>
          <w:rFonts w:ascii="Times New Roman" w:cs="Times New Roman" w:eastAsia="Times New Roman" w:hAnsi="Times New Roman"/>
          <w:i w:val="1"/>
          <w:sz w:val="24"/>
          <w:szCs w:val="24"/>
          <w:rtl w:val="0"/>
        </w:rPr>
        <w:t xml:space="preserve">чар</w:t>
      </w:r>
      <w:r w:rsidDel="00000000" w:rsidR="00000000" w:rsidRPr="00000000">
        <w:rPr>
          <w:rFonts w:ascii="Times New Roman" w:cs="Times New Roman" w:eastAsia="Times New Roman" w:hAnsi="Times New Roman"/>
          <w:i w:val="1"/>
          <w:sz w:val="24"/>
          <w:szCs w:val="24"/>
          <w:rtl w:val="0"/>
        </w:rPr>
        <w:t xml:space="preserve">ы слетали с её палочки так же быстро, как и с его, заклинание и противозаклинание, светящиеся летучие мыши летели ему в лицо, </w:t>
      </w:r>
      <w:r w:rsidDel="00000000" w:rsidR="00000000" w:rsidRPr="00000000">
        <w:rPr>
          <w:rFonts w:ascii="Times New Roman" w:cs="Times New Roman" w:eastAsia="Times New Roman" w:hAnsi="Times New Roman"/>
          <w:i w:val="1"/>
          <w:sz w:val="24"/>
          <w:szCs w:val="24"/>
          <w:rtl w:val="0"/>
        </w:rPr>
        <w:t xml:space="preserve">и всё это на фоне ярости, сверкающей в глазах Грейнджер</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Какой-то своей частью он восхищался происходящим, пока всё не пошло наперекосяк, восхищался яростью и силой Грейнджер. Той частью, что была в восторге от первого в жизни настоящего боя, против...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...равного противника.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он вызовет Грейнджер на дуэль и проиграет...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Этого не может </w:t>
      </w:r>
      <w:r w:rsidDel="00000000" w:rsidR="00000000" w:rsidRPr="00000000">
        <w:rPr>
          <w:rFonts w:ascii="Times New Roman" w:cs="Times New Roman" w:eastAsia="Times New Roman" w:hAnsi="Times New Roman"/>
          <w:sz w:val="24"/>
          <w:szCs w:val="24"/>
          <w:rtl w:val="0"/>
        </w:rPr>
        <w:t xml:space="preserve">быть, ведь Драко получил свою палочку на два года раньше, чем любой ученик из его класса.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color w:val="ffffff"/>
          <w:sz w:val="24"/>
          <w:szCs w:val="24"/>
          <w:shd w:fill="38761d" w:val="clear"/>
        </w:rPr>
      </w:pPr>
      <w:r w:rsidDel="00000000" w:rsidR="00000000" w:rsidRPr="00000000">
        <w:rPr>
          <w:rFonts w:ascii="Times New Roman" w:cs="Times New Roman" w:eastAsia="Times New Roman" w:hAnsi="Times New Roman"/>
          <w:sz w:val="24"/>
          <w:szCs w:val="24"/>
          <w:rtl w:val="0"/>
        </w:rPr>
        <w:t xml:space="preserve">Но волшебники не просто так не давали палочки девятилетним. Важен не только опыт, возраст тоже имеет значение. День рождения Грейнджер был в самом начале года, когда Гарри купил ей кошель. Значит, сейчас ей двенадцать, ей было двенадцать почти с самого начала первого курса. И, по правде говоря, Драко мало занимался, кроме как на уроках, практически наверняка он занимался гораздо меньше, чем Гермиона Грейнджер из Когтеврана. Драко не предполагал, что ему понадобится практиковаться, чтобы оставаться впереди всех...</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И Грейнджер тоже потратила много сил, </w:t>
      </w:r>
      <w:r w:rsidDel="00000000" w:rsidR="00000000" w:rsidRPr="00000000">
        <w:rPr>
          <w:rFonts w:ascii="Times New Roman" w:cs="Times New Roman" w:eastAsia="Times New Roman" w:hAnsi="Times New Roman"/>
          <w:sz w:val="24"/>
          <w:szCs w:val="24"/>
          <w:rtl w:val="0"/>
        </w:rPr>
        <w:t xml:space="preserve">прошептал голос внутреннего оппонента. Грейнджер должна была выдохнуться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 всех этих сногсшибателей, но даже в таком состоянии она смогла отменить его Запирающее заклинание.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никак не мог позволить себе вызвать Грейнджер при всех, один на один, без отговорок, и проиграть.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знал, что следует делать в таких ситуациях. Надо жульничать. Но если кто-нибудь об этом узнает, результат будет </w:t>
      </w:r>
      <w:r w:rsidDel="00000000" w:rsidR="00000000" w:rsidRPr="00000000">
        <w:rPr>
          <w:rFonts w:ascii="Times New Roman" w:cs="Times New Roman" w:eastAsia="Times New Roman" w:hAnsi="Times New Roman"/>
          <w:sz w:val="24"/>
          <w:szCs w:val="24"/>
          <w:rtl w:val="0"/>
        </w:rPr>
        <w:t xml:space="preserve">катастрофическим</w:t>
      </w:r>
      <w:r w:rsidDel="00000000" w:rsidR="00000000" w:rsidRPr="00000000">
        <w:rPr>
          <w:rFonts w:ascii="Times New Roman" w:cs="Times New Roman" w:eastAsia="Times New Roman" w:hAnsi="Times New Roman"/>
          <w:sz w:val="24"/>
          <w:szCs w:val="24"/>
          <w:rtl w:val="0"/>
        </w:rPr>
        <w:t xml:space="preserve">, это будет идеальнейший материал для шантажа, даже если его никогда не предадут огласке. И л</w:t>
      </w:r>
      <w:r w:rsidDel="00000000" w:rsidR="00000000" w:rsidRPr="00000000">
        <w:rPr>
          <w:rFonts w:ascii="Times New Roman" w:cs="Times New Roman" w:eastAsia="Times New Roman" w:hAnsi="Times New Roman"/>
          <w:sz w:val="24"/>
          <w:szCs w:val="24"/>
          <w:rtl w:val="0"/>
        </w:rPr>
        <w:t xml:space="preserve">юбой наблюдающий слизеринец поймёт. Они будут искать...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затем Драко Малфой встал с кровати и подошёл к столу, достал лист тончайшего пергамента из овечьей кожи и чернильницу из жемчуга с зелёно-</w:t>
      </w:r>
      <w:r w:rsidDel="00000000" w:rsidR="00000000" w:rsidRPr="00000000">
        <w:rPr>
          <w:rFonts w:ascii="Times New Roman" w:cs="Times New Roman" w:eastAsia="Times New Roman" w:hAnsi="Times New Roman"/>
          <w:sz w:val="24"/>
          <w:szCs w:val="24"/>
          <w:rtl w:val="0"/>
        </w:rPr>
        <w:t xml:space="preserve">серебряными</w:t>
      </w:r>
      <w:r w:rsidDel="00000000" w:rsidR="00000000" w:rsidRPr="00000000">
        <w:rPr>
          <w:rFonts w:ascii="Times New Roman" w:cs="Times New Roman" w:eastAsia="Times New Roman" w:hAnsi="Times New Roman"/>
          <w:sz w:val="24"/>
          <w:szCs w:val="24"/>
          <w:rtl w:val="0"/>
        </w:rPr>
        <w:t xml:space="preserve"> чернилами, сделанными из настоящего серебра и толчёных изумрудов. Из огромного сундука в изножье кровати он достал книгу под названием «Этикет Домов Британии», переплёт которой также был украшен серебром и изумрудами. Драко взял новое, чистое перо и начал писать, периодически сверяясь с книгой. Мальчик выписывал каждую букву аккуратно, как отдельное произведение искусства, и зловеще улыбался, что делало юного Малфоя очень похожим на своего отца.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От Драко, сына Люциуса сына Абраксиса, Лордов Благородного и Древнейшего Дома Малфоев, а также сына Нарциссы, дочери Друэллы, Леди Благородного и Древнейшего Дома Блэков, сына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и наследника Благородного и Древнейшего Дома Малфоев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Гермионе, первой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(Давным-давно, когда эту форму обращения изобрели, она задумывалась, как вежливая. Но сейчас, после веков использования для обращения к грязнокровкам, она приобрела чудесный оттенок выдержанного яда)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выдержал паузу, осторожно убрав перо в сторону, чтобы с него не капнуло. Ему требовался повод, по крайней мере, если он хотел сам выбирать условия дуэли. Возможность выбирать условия была у вызываемого, если</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только он не оскорбил Благородный Дом. Драко нужно было подать всё так, будто Грейнджер оскорбила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 чём он думает? Грейнджер ведь действительно оскорбила его.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перелистнул книгу на страницу со стандартными формулами и нашел подходящую.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Я, Драко из Благородного и Древнейшего Дома, требую удовлетворения за то, что я трижды оказывал вам помощь, и предлагал вам лишь </w:t>
      </w:r>
      <w:r w:rsidDel="00000000" w:rsidR="00000000" w:rsidRPr="00000000">
        <w:rPr>
          <w:rFonts w:ascii="Times New Roman" w:cs="Times New Roman" w:eastAsia="Times New Roman" w:hAnsi="Times New Roman"/>
          <w:i w:val="1"/>
          <w:sz w:val="24"/>
          <w:szCs w:val="24"/>
          <w:rtl w:val="0"/>
        </w:rPr>
        <w:t xml:space="preserve">своё расположение</w:t>
      </w:r>
      <w:r w:rsidDel="00000000" w:rsidR="00000000" w:rsidRPr="00000000">
        <w:rPr>
          <w:rFonts w:ascii="Times New Roman" w:cs="Times New Roman" w:eastAsia="Times New Roman" w:hAnsi="Times New Roman"/>
          <w:i w:val="1"/>
          <w:sz w:val="24"/>
          <w:szCs w:val="24"/>
          <w:rtl w:val="0"/>
        </w:rPr>
        <w:t xml:space="preserve">, а в ответ вы </w:t>
      </w:r>
      <w:r w:rsidDel="00000000" w:rsidR="00000000" w:rsidRPr="00000000">
        <w:rPr>
          <w:rFonts w:ascii="Times New Roman" w:cs="Times New Roman" w:eastAsia="Times New Roman" w:hAnsi="Times New Roman"/>
          <w:i w:val="1"/>
          <w:sz w:val="24"/>
          <w:szCs w:val="24"/>
          <w:rtl w:val="0"/>
        </w:rPr>
        <w:t xml:space="preserve">ложно </w:t>
      </w:r>
      <w:r w:rsidDel="00000000" w:rsidR="00000000" w:rsidRPr="00000000">
        <w:rPr>
          <w:rFonts w:ascii="Times New Roman" w:cs="Times New Roman" w:eastAsia="Times New Roman" w:hAnsi="Times New Roman"/>
          <w:i w:val="1"/>
          <w:sz w:val="24"/>
          <w:szCs w:val="24"/>
          <w:rtl w:val="0"/>
        </w:rPr>
        <w:t xml:space="preserve">обвинили меня в интригах против вас,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остановился перевести дыхание и успокоить кипевший гнев, он и в правду начал чувствовать себя оскорблённым. Написав последнюю фразу он машинально подчеркнул её, будто писал обычное письмо. Поразмыслив, он решил оставить всё, как есть, пусть это и не совсем официальная формулировка, но её грубый и сердитый тон казался соответствующим.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и это оскорбление вы совершили на глазах у всей Британии.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Семнадцатому постановлению тридцать первого Визенгамота, — сказал Драко вслух, не глядя в книгу, эта фраза упоминалась во множестве пьес. Он выпрямился, ощущая, как благородная кровь бьётся в его жилах.</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Таким образом, я, Драко, принуждаю вас, Гермиона, по </w:t>
      </w:r>
      <w:r w:rsidDel="00000000" w:rsidR="00000000" w:rsidRPr="00000000">
        <w:rPr>
          <w:rFonts w:ascii="Times New Roman" w:cs="Times New Roman" w:eastAsia="Times New Roman" w:hAnsi="Times New Roman"/>
          <w:i w:val="1"/>
          <w:sz w:val="24"/>
          <w:szCs w:val="24"/>
          <w:rtl w:val="0"/>
        </w:rPr>
        <w:t xml:space="preserve">обыча</w:t>
      </w:r>
      <w:r w:rsidDel="00000000" w:rsidR="00000000" w:rsidRPr="00000000">
        <w:rPr>
          <w:rFonts w:ascii="Times New Roman" w:cs="Times New Roman" w:eastAsia="Times New Roman" w:hAnsi="Times New Roman"/>
          <w:i w:val="1"/>
          <w:sz w:val="24"/>
          <w:szCs w:val="24"/>
          <w:rtl w:val="0"/>
        </w:rPr>
        <w:t xml:space="preserve">ю, по закону, по 17 постановлению </w:t>
      </w:r>
      <w:r w:rsidDel="00000000" w:rsidR="00000000" w:rsidRPr="00000000">
        <w:rPr>
          <w:rFonts w:ascii="Times New Roman" w:cs="Times New Roman" w:eastAsia="Times New Roman" w:hAnsi="Times New Roman"/>
          <w:i w:val="1"/>
          <w:sz w:val="24"/>
          <w:szCs w:val="24"/>
          <w:rtl w:val="0"/>
        </w:rPr>
        <w:t xml:space="preserve">31-го</w:t>
      </w:r>
      <w:r w:rsidDel="00000000" w:rsidR="00000000" w:rsidRPr="00000000">
        <w:rPr>
          <w:rFonts w:ascii="Times New Roman" w:cs="Times New Roman" w:eastAsia="Times New Roman" w:hAnsi="Times New Roman"/>
          <w:i w:val="1"/>
          <w:sz w:val="24"/>
          <w:szCs w:val="24"/>
          <w:rtl w:val="0"/>
        </w:rPr>
        <w:t xml:space="preserve"> Визенгамота</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встретиться со мной на магической дуэли со следующими условиями: Каждый из нас явится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один, не говоря об этом никому ни до, ни после,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дуэль пойдёт неудачно, Драко сможет просто промолчать и всё оставить, как есть. А если он победит Грейнджер, то получит экспериментальное подтверждение тому, что сможет победить её снова,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вызвав уже при свидетелях. Это не обман, это — Наука, </w:t>
      </w:r>
      <w:r w:rsidDel="00000000" w:rsidR="00000000" w:rsidRPr="00000000">
        <w:rPr>
          <w:rFonts w:ascii="Times New Roman" w:cs="Times New Roman" w:eastAsia="Times New Roman" w:hAnsi="Times New Roman"/>
          <w:sz w:val="24"/>
          <w:szCs w:val="24"/>
          <w:rtl w:val="0"/>
        </w:rPr>
        <w:t xml:space="preserve">что почти так же хорошо.</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на поединок в одной лишь магии, не предусматривающий смерти или длительных увечий,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...где? Драко когда-то рассказывали об одном зале в Хогвартсе, весьма подходящем для дуэлей, все ценное там уже было защищено </w:t>
      </w:r>
      <w:r w:rsidDel="00000000" w:rsidR="00000000" w:rsidRPr="00000000">
        <w:rPr>
          <w:rFonts w:ascii="Times New Roman" w:cs="Times New Roman" w:eastAsia="Times New Roman" w:hAnsi="Times New Roman"/>
          <w:sz w:val="24"/>
          <w:szCs w:val="24"/>
          <w:rtl w:val="0"/>
        </w:rPr>
        <w:t xml:space="preserve">заклинаниями</w:t>
      </w:r>
      <w:r w:rsidDel="00000000" w:rsidR="00000000" w:rsidRPr="00000000">
        <w:rPr>
          <w:rFonts w:ascii="Times New Roman" w:cs="Times New Roman" w:eastAsia="Times New Roman" w:hAnsi="Times New Roman"/>
          <w:sz w:val="24"/>
          <w:szCs w:val="24"/>
          <w:rtl w:val="0"/>
        </w:rPr>
        <w:t xml:space="preserve">, и сплетничающие портреты отсутствовали... что же это был за 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w:t>
      </w:r>
      <w:r w:rsidDel="00000000" w:rsidR="00000000" w:rsidRPr="00000000">
        <w:rPr>
          <w:rFonts w:ascii="Times New Roman" w:cs="Times New Roman" w:eastAsia="Times New Roman" w:hAnsi="Times New Roman"/>
          <w:i w:val="1"/>
          <w:sz w:val="24"/>
          <w:szCs w:val="24"/>
          <w:rtl w:val="0"/>
        </w:rPr>
        <w:t xml:space="preserve">зал </w:t>
      </w:r>
      <w:r w:rsidDel="00000000" w:rsidR="00000000" w:rsidRPr="00000000">
        <w:rPr>
          <w:rFonts w:ascii="Times New Roman" w:cs="Times New Roman" w:eastAsia="Times New Roman" w:hAnsi="Times New Roman"/>
          <w:i w:val="1"/>
          <w:sz w:val="24"/>
          <w:szCs w:val="24"/>
          <w:rtl w:val="0"/>
        </w:rPr>
        <w:t xml:space="preserve">трофеев замка Школы Чародейства и Волшебства Хогвартс,</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Лучше организовать их вторую, публичную дуэль пораньше, например завтра. Для того, чтобы его репутацию в Слизерине необратимо втоптали в грязь потребуется совсем немного времени. Ему нужно первый раз биться с Грейнджер уже </w:t>
      </w:r>
      <w:r w:rsidDel="00000000" w:rsidR="00000000" w:rsidRPr="00000000">
        <w:rPr>
          <w:rFonts w:ascii="Times New Roman" w:cs="Times New Roman" w:eastAsia="Times New Roman" w:hAnsi="Times New Roman"/>
          <w:sz w:val="24"/>
          <w:szCs w:val="24"/>
          <w:rtl w:val="0"/>
        </w:rPr>
        <w:t xml:space="preserve">этой ночью.</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в полночь, которая ознаменует конец сегодняшнего дня.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Драко из Благородного и Древнейшего Дома Малфоев.</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подписал официальный пергамент, затем достал обычный пергамент поменьше, и свои обычные чернила, чтобы написать постскриптум: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Если ты не знаешь правил, Грейнджер, объясняю: Ты оскорбила Древнейший Дом, и у меня есть законное право вызвать тебя на дуэль. Если ты нарушишь условия, например, притащишь в зал трофеев Флитвика или даже просто расскажешь кому-нибудь ещё, мой отец заставит тебя и твою фальшивую честь предстать перед Визенгамотом.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Драко Малфо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На последней букве перо надавило на пергамент так неистово, что кончик сломался, разлив по пергаменту полосу чернил и оставив маленькую дырку. Драко счёл, что это тоже выглядит соответствующе.</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Вечером, во время ужина, Сьюзен Боунс подошла к Гарри Поттеру и сказала, что она думает, что Драко Малфой собирается привести в исполнение свой план против Гермионы в самое ближайшее время. Она предупредила всех членов ЖОПРПГ, она уже предупредила профессора Спраут и профессора Флитвика, она собирается этим вечером послать своей тётушке письмо, и вот теперь она предупреждает ещё и Гарри Поттера. Сьюзен очень серьёзно добавила, что они не говорили на эту тему только с Падмой, так как та разрывается между верностью Гермионе и верностью своему генералу.</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который к концу беседы был весьма огорчён всей этой ситуацией и не мог думать о чём-то продуктивном, резко ответил ей, что «да</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что-то с этим нужно сделать».</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После того, как Сьюзен Боунс ушла, Гарри бросил взгляд на противоположный конец стола Когтеврана, туда,  где сидела </w:t>
      </w:r>
      <w:r w:rsidDel="00000000" w:rsidR="00000000" w:rsidRPr="00000000">
        <w:rPr>
          <w:rFonts w:ascii="Times New Roman" w:cs="Times New Roman" w:eastAsia="Times New Roman" w:hAnsi="Times New Roman"/>
          <w:sz w:val="24"/>
          <w:szCs w:val="24"/>
          <w:rtl w:val="0"/>
        </w:rPr>
        <w:t xml:space="preserve">Гермиона — вдалеке от него, Падмы, Энтони </w:t>
      </w:r>
      <w:r w:rsidDel="00000000" w:rsidR="00000000" w:rsidRPr="00000000">
        <w:rPr>
          <w:rFonts w:ascii="Times New Roman" w:cs="Times New Roman" w:eastAsia="Times New Roman" w:hAnsi="Times New Roman"/>
          <w:sz w:val="24"/>
          <w:szCs w:val="24"/>
          <w:rtl w:val="0"/>
        </w:rPr>
        <w:t xml:space="preserve">и всех своих друзей.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Судя по её виду, Гермиона была не в настроении беседовать с кем бы то ни было.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w:t>
      </w:r>
      <w:r w:rsidDel="00000000" w:rsidR="00000000" w:rsidRPr="00000000">
        <w:rPr>
          <w:rFonts w:ascii="Times New Roman" w:cs="Times New Roman" w:eastAsia="Times New Roman" w:hAnsi="Times New Roman"/>
          <w:sz w:val="24"/>
          <w:szCs w:val="24"/>
          <w:rtl w:val="0"/>
        </w:rPr>
        <w:t xml:space="preserve">озже, оглядываясь назад, Гарри задумается о том, что во всех прочитанных им фантастических романах люди всегда совершают большой, значимый выбор по большим, значимым причинам. Гэри Селдон создал Основание, чтобы на обломках Галактической Империи выстроить новую империю, а не потому, что ему хотелось выглядеть значительнее, руководя собственной исследовательской группой. Рейстлин Маджере отказался от своего брата потому, что хотел стать богом, а не потому, что плохо разбирался в человеческих отношениях и не хотел просить совета, как их улучшить. Фродо Бэггинс </w:t>
      </w:r>
      <w:r w:rsidDel="00000000" w:rsidR="00000000" w:rsidRPr="00000000">
        <w:rPr>
          <w:rFonts w:ascii="Times New Roman" w:cs="Times New Roman" w:eastAsia="Times New Roman" w:hAnsi="Times New Roman"/>
          <w:sz w:val="24"/>
          <w:szCs w:val="24"/>
          <w:rtl w:val="0"/>
        </w:rPr>
        <w:t xml:space="preserve">взял</w:t>
      </w:r>
      <w:r w:rsidDel="00000000" w:rsidR="00000000" w:rsidRPr="00000000">
        <w:rPr>
          <w:rFonts w:ascii="Times New Roman" w:cs="Times New Roman" w:eastAsia="Times New Roman" w:hAnsi="Times New Roman"/>
          <w:sz w:val="24"/>
          <w:szCs w:val="24"/>
          <w:rtl w:val="0"/>
        </w:rPr>
        <w:t xml:space="preserve"> Кольцо потому, что был героем, желающим спасти Средиземье, а не потому, что было бы слишком неловко отказаться. Если бы кто-то когда-нибудь написал истинную историю мира — хотя, никто и никогда не сможет и не захочет — наверняка 97% всех ключевых моментов Судьб</w:t>
      </w:r>
      <w:r w:rsidDel="00000000" w:rsidR="00000000" w:rsidRPr="00000000">
        <w:rPr>
          <w:rFonts w:ascii="Times New Roman" w:cs="Times New Roman" w:eastAsia="Times New Roman" w:hAnsi="Times New Roman"/>
          <w:sz w:val="24"/>
          <w:szCs w:val="24"/>
          <w:rtl w:val="0"/>
        </w:rPr>
        <w:t xml:space="preserve">ы оказались бы с</w:t>
      </w:r>
      <w:r w:rsidDel="00000000" w:rsidR="00000000" w:rsidRPr="00000000">
        <w:rPr>
          <w:rFonts w:ascii="Times New Roman" w:cs="Times New Roman" w:eastAsia="Times New Roman" w:hAnsi="Times New Roman"/>
          <w:sz w:val="24"/>
          <w:szCs w:val="24"/>
          <w:rtl w:val="0"/>
        </w:rPr>
        <w:t xml:space="preserve">лепленными из лжи, </w:t>
      </w:r>
      <w:r w:rsidDel="00000000" w:rsidR="00000000" w:rsidRPr="00000000">
        <w:rPr>
          <w:rFonts w:ascii="Times New Roman" w:cs="Times New Roman" w:eastAsia="Times New Roman" w:hAnsi="Times New Roman"/>
          <w:sz w:val="24"/>
          <w:szCs w:val="24"/>
          <w:rtl w:val="0"/>
        </w:rPr>
        <w:t xml:space="preserve">салфеток</w:t>
      </w:r>
      <w:r w:rsidDel="00000000" w:rsidR="00000000" w:rsidRPr="00000000">
        <w:rPr>
          <w:rFonts w:ascii="Times New Roman" w:cs="Times New Roman" w:eastAsia="Times New Roman" w:hAnsi="Times New Roman"/>
          <w:sz w:val="24"/>
          <w:szCs w:val="24"/>
          <w:rtl w:val="0"/>
        </w:rPr>
        <w:t xml:space="preserve"> и незначительных мелких мыслей, которые человек мог бы легко переиначить.</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Джеймс Поттер-Эванс-Веррес посмотрел на Гермиону Грейнджер, сидевшую на другом конце стола, и почувствовал, что ему не хочется беспокоить её, когда она, видимо, и так уже в плохом настроении.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Затем Гарри подумал, что наверняка будет более разумно сначала поговорить с Драко Малфоем, чтобы иметь возможность совершенно однозначно уверить Гермиону в том, что Драко на самом деле ничего против неё не замышляет.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Позже, после ужина, Гарри спустился в подземелья Слизерина и услышал от Винсента: </w:t>
      </w:r>
      <w:r w:rsidDel="00000000" w:rsidR="00000000" w:rsidRPr="00000000">
        <w:rPr>
          <w:rFonts w:ascii="Times New Roman" w:cs="Times New Roman" w:eastAsia="Times New Roman" w:hAnsi="Times New Roman"/>
          <w:sz w:val="24"/>
          <w:szCs w:val="24"/>
          <w:rtl w:val="0"/>
        </w:rPr>
        <w:t xml:space="preserve">«Босс не хочет, чтобы его беспокоили»</w:t>
      </w:r>
      <w:r w:rsidDel="00000000" w:rsidR="00000000" w:rsidRPr="00000000">
        <w:rPr>
          <w:rFonts w:ascii="Times New Roman" w:cs="Times New Roman" w:eastAsia="Times New Roman" w:hAnsi="Times New Roman"/>
          <w:sz w:val="24"/>
          <w:szCs w:val="24"/>
          <w:rtl w:val="0"/>
        </w:rPr>
        <w:t xml:space="preserve">... У него мелькнула мысль, что наверное ему стоит </w:t>
      </w:r>
      <w:r w:rsidDel="00000000" w:rsidR="00000000" w:rsidRPr="00000000">
        <w:rPr>
          <w:rFonts w:ascii="Times New Roman" w:cs="Times New Roman" w:eastAsia="Times New Roman" w:hAnsi="Times New Roman"/>
          <w:sz w:val="24"/>
          <w:szCs w:val="24"/>
          <w:rtl w:val="0"/>
        </w:rPr>
        <w:t xml:space="preserve">узнать</w:t>
      </w:r>
      <w:r w:rsidDel="00000000" w:rsidR="00000000" w:rsidRPr="00000000">
        <w:rPr>
          <w:rFonts w:ascii="Times New Roman" w:cs="Times New Roman" w:eastAsia="Times New Roman" w:hAnsi="Times New Roman"/>
          <w:sz w:val="24"/>
          <w:szCs w:val="24"/>
          <w:rtl w:val="0"/>
        </w:rPr>
        <w:t xml:space="preserve">, не согласится ли Гермиона поговорить с ним прямо сейчас. Он подумал, что ему пора просто начать разгребать всю эту кучу, пока она не соберётся ещё больше. Гарри спросил себя, быть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он просто медлит? </w:t>
      </w:r>
      <w:r w:rsidDel="00000000" w:rsidR="00000000" w:rsidRPr="00000000">
        <w:rPr>
          <w:rFonts w:ascii="Times New Roman" w:cs="Times New Roman" w:eastAsia="Times New Roman" w:hAnsi="Times New Roman"/>
          <w:sz w:val="24"/>
          <w:szCs w:val="24"/>
          <w:rtl w:val="0"/>
        </w:rPr>
        <w:t xml:space="preserve">Может</w:t>
      </w:r>
      <w:r w:rsidDel="00000000" w:rsidR="00000000" w:rsidRPr="00000000">
        <w:rPr>
          <w:rFonts w:ascii="Times New Roman" w:cs="Times New Roman" w:eastAsia="Times New Roman" w:hAnsi="Times New Roman"/>
          <w:sz w:val="24"/>
          <w:szCs w:val="24"/>
          <w:rtl w:val="0"/>
        </w:rPr>
        <w:t xml:space="preserve">, его разум просто нашёл удобную отговорку, чтобы оставить кое-что неинтересное-но-необходимое на потом?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Он правда об этом думал.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 потом Гарри Джеймс Поттер-Эванс-Веррес решил, что он просто поговорит с Драко Малфоем на следующее утро, после воскресного завтрака, а уже потом поговорит с Гермионой.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Люди постоянно так делают.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Воскресным утром, 5 а</w:t>
      </w:r>
      <w:r w:rsidDel="00000000" w:rsidR="00000000" w:rsidRPr="00000000">
        <w:rPr>
          <w:rFonts w:ascii="Times New Roman" w:cs="Times New Roman" w:eastAsia="Times New Roman" w:hAnsi="Times New Roman"/>
          <w:sz w:val="24"/>
          <w:szCs w:val="24"/>
          <w:rtl w:val="0"/>
        </w:rPr>
        <w:t xml:space="preserve">преля </w:t>
      </w:r>
      <w:r w:rsidDel="00000000" w:rsidR="00000000" w:rsidRPr="00000000">
        <w:rPr>
          <w:rFonts w:ascii="Times New Roman" w:cs="Times New Roman" w:eastAsia="Times New Roman" w:hAnsi="Times New Roman"/>
          <w:sz w:val="24"/>
          <w:szCs w:val="24"/>
          <w:rtl w:val="0"/>
        </w:rPr>
        <w:t xml:space="preserve">1992 года, имитация неба над Большим залом Хогвартса демонстрировала густые потоки дождя, струящиеся вниз так плотно, что вспышки молний гасли и разбивались на мелкие осколки белого света, которые периодически озаряли факультетские столы. Лица учеников в этом свете становились бледными, из-за чего все на мгновение походили на призраков.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сидел за столом Когтеврана и медленно жевал вафлю. Он ждал появления Драко, чтобы наконец начать разбираться в этой истории. По рукам ходил экземпляр «Придиры</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с изображением Ханны и Дафны на первой странице, но до Гарри он пока не добрался.</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Через пару минут он доел вафлю и посмотрел на стол Слизерина в поисках Драко.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Странно.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Драко Малфой почти никогда не опаздывал.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смотрел в другую сторону и не заметил, как сквозь огромные двери Большого зала прошла </w:t>
      </w:r>
      <w:r w:rsidDel="00000000" w:rsidR="00000000" w:rsidRPr="00000000">
        <w:rPr>
          <w:rFonts w:ascii="Times New Roman" w:cs="Times New Roman" w:eastAsia="Times New Roman" w:hAnsi="Times New Roman"/>
          <w:sz w:val="24"/>
          <w:szCs w:val="24"/>
          <w:rtl w:val="0"/>
        </w:rPr>
        <w:t xml:space="preserve">Гермиона Грейнджер</w:t>
      </w:r>
      <w:r w:rsidDel="00000000" w:rsidR="00000000" w:rsidRPr="00000000">
        <w:rPr>
          <w:rFonts w:ascii="Times New Roman" w:cs="Times New Roman" w:eastAsia="Times New Roman" w:hAnsi="Times New Roman"/>
          <w:sz w:val="24"/>
          <w:szCs w:val="24"/>
          <w:rtl w:val="0"/>
        </w:rPr>
        <w:t xml:space="preserve">. Потому он вздрогнул, когда повернулся и увидел </w:t>
      </w:r>
      <w:r w:rsidDel="00000000" w:rsidR="00000000" w:rsidRPr="00000000">
        <w:rPr>
          <w:rFonts w:ascii="Times New Roman" w:cs="Times New Roman" w:eastAsia="Times New Roman" w:hAnsi="Times New Roman"/>
          <w:sz w:val="24"/>
          <w:szCs w:val="24"/>
          <w:rtl w:val="0"/>
        </w:rPr>
        <w:t xml:space="preserve">Гермиону, </w:t>
      </w:r>
      <w:r w:rsidDel="00000000" w:rsidR="00000000" w:rsidRPr="00000000">
        <w:rPr>
          <w:rFonts w:ascii="Times New Roman" w:cs="Times New Roman" w:eastAsia="Times New Roman" w:hAnsi="Times New Roman"/>
          <w:sz w:val="24"/>
          <w:szCs w:val="24"/>
          <w:rtl w:val="0"/>
        </w:rPr>
        <w:t xml:space="preserve">сидящую за столом прямо рядом с ним, словно она вовсе не избегала его уже больше недели.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Привет, Гарри, — сказала она почти совершенно нормальным голосом. Гермиона потянулась за тостом, затем начала накладывать в тарелку свой обычный набор полезных для здоровья</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фруктов и овощей. — </w:t>
      </w:r>
      <w:r w:rsidDel="00000000" w:rsidR="00000000" w:rsidRPr="00000000">
        <w:rPr>
          <w:rFonts w:ascii="Times New Roman" w:cs="Times New Roman" w:eastAsia="Times New Roman" w:hAnsi="Times New Roman"/>
          <w:sz w:val="24"/>
          <w:szCs w:val="24"/>
          <w:rtl w:val="0"/>
        </w:rPr>
        <w:t xml:space="preserve">Как </w:t>
      </w:r>
      <w:r w:rsidDel="00000000" w:rsidR="00000000" w:rsidRPr="00000000">
        <w:rPr>
          <w:rFonts w:ascii="Times New Roman" w:cs="Times New Roman" w:eastAsia="Times New Roman" w:hAnsi="Times New Roman"/>
          <w:sz w:val="24"/>
          <w:szCs w:val="24"/>
          <w:rtl w:val="0"/>
        </w:rPr>
        <w:t xml:space="preserve">ты?</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В рамках стандартного отклонения от моего своеобразного среднего уровня, — машинально ответил Гарри. — А ты как? Ты нормально спала?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Под глазами Гермионы виднелись тёмные круги.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Пожалуй, да, я в порядке, — сказала Гермиона Грейнджер.</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Он положил на свою тарелку ломтик пирога (мозг Гарри был занят другими мыслями, потому он просто взял самое вкусное блюдо в радиусе </w:t>
      </w:r>
      <w:r w:rsidDel="00000000" w:rsidR="00000000" w:rsidRPr="00000000">
        <w:rPr>
          <w:rFonts w:ascii="Times New Roman" w:cs="Times New Roman" w:eastAsia="Times New Roman" w:hAnsi="Times New Roman"/>
          <w:sz w:val="24"/>
          <w:szCs w:val="24"/>
          <w:rtl w:val="0"/>
        </w:rPr>
        <w:t xml:space="preserve">досягаемости</w:t>
      </w:r>
      <w:r w:rsidDel="00000000" w:rsidR="00000000" w:rsidRPr="00000000">
        <w:rPr>
          <w:rFonts w:ascii="Times New Roman" w:cs="Times New Roman" w:eastAsia="Times New Roman" w:hAnsi="Times New Roman"/>
          <w:sz w:val="24"/>
          <w:szCs w:val="24"/>
          <w:rtl w:val="0"/>
        </w:rPr>
        <w:t xml:space="preserve">, не размышляя о том, готов ли он есть десерт — сейчас это были слишком сложные материи) — Э-э, Гермиона, нам с тобой надо будет поговорить сегодня, немного попозже, хорошо?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Конечно, — ответила Гермиона. — Почему бы и нет?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Потому что... — сказал Гарри, — ну... мы с тобой не общались... последние несколько дней...</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Заткнись, </w:t>
      </w:r>
      <w:r w:rsidDel="00000000" w:rsidR="00000000" w:rsidRPr="00000000">
        <w:rPr>
          <w:rFonts w:ascii="Times New Roman" w:cs="Times New Roman" w:eastAsia="Times New Roman" w:hAnsi="Times New Roman"/>
          <w:sz w:val="24"/>
          <w:szCs w:val="24"/>
          <w:rtl w:val="0"/>
        </w:rPr>
        <w:t xml:space="preserve">посоветовала та часть Гарри, которая недавно была назначена ответственной за решение </w:t>
      </w:r>
      <w:r w:rsidDel="00000000" w:rsidR="00000000" w:rsidRPr="00000000">
        <w:rPr>
          <w:rFonts w:ascii="Times New Roman" w:cs="Times New Roman" w:eastAsia="Times New Roman" w:hAnsi="Times New Roman"/>
          <w:sz w:val="24"/>
          <w:szCs w:val="24"/>
          <w:rtl w:val="0"/>
        </w:rPr>
        <w:t xml:space="preserve">вопросов, </w:t>
      </w:r>
      <w:r w:rsidDel="00000000" w:rsidR="00000000" w:rsidRPr="00000000">
        <w:rPr>
          <w:rFonts w:ascii="Times New Roman" w:cs="Times New Roman" w:eastAsia="Times New Roman" w:hAnsi="Times New Roman"/>
          <w:sz w:val="24"/>
          <w:szCs w:val="24"/>
          <w:rtl w:val="0"/>
        </w:rPr>
        <w:t xml:space="preserve">относящихся к Гермионе.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 любом случае, Гермиона, казалось, почти </w:t>
      </w:r>
      <w:r w:rsidDel="00000000" w:rsidR="00000000" w:rsidRPr="00000000">
        <w:rPr>
          <w:rFonts w:ascii="Times New Roman" w:cs="Times New Roman" w:eastAsia="Times New Roman" w:hAnsi="Times New Roman"/>
          <w:sz w:val="24"/>
          <w:szCs w:val="24"/>
          <w:rtl w:val="0"/>
        </w:rPr>
        <w:t xml:space="preserve">не обращала на него внимания</w:t>
      </w:r>
      <w:r w:rsidDel="00000000" w:rsidR="00000000" w:rsidRPr="00000000">
        <w:rPr>
          <w:rFonts w:ascii="Times New Roman" w:cs="Times New Roman" w:eastAsia="Times New Roman" w:hAnsi="Times New Roman"/>
          <w:sz w:val="24"/>
          <w:szCs w:val="24"/>
          <w:rtl w:val="0"/>
        </w:rPr>
        <w:t xml:space="preserve">. Она просто уставилась в свою тарелку и, примерно через десять секунд неловкого молчания, начала есть лежащие на ней ломтики помидора, один за другим, без остановки.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Гарри отвёл взгляд и начал есть ломтик пирога, неизвестно как материализовавшийся на его тарелке.</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Итак! – неожиданно нарушила тишину Гермиона, после того, как опустошила большую часть своей тарелки. – </w:t>
      </w:r>
      <w:r w:rsidDel="00000000" w:rsidR="00000000" w:rsidRPr="00000000">
        <w:rPr>
          <w:rFonts w:ascii="Times New Roman" w:cs="Times New Roman" w:eastAsia="Times New Roman" w:hAnsi="Times New Roman"/>
          <w:sz w:val="24"/>
          <w:szCs w:val="24"/>
          <w:rtl w:val="0"/>
        </w:rPr>
        <w:t xml:space="preserve">Сегодня что-нибудь происходит?</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Э-э... – произнёс Гарри. Он начал лихорадочно оглядываться вокруг, как будто в поисках чего-то, что происходит, и что можно использовать в качестве подпитки для диалога.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 потому Гарри был одним из первых, кто заметил </w:t>
      </w:r>
      <w:r w:rsidDel="00000000" w:rsidR="00000000" w:rsidRPr="00000000">
        <w:rPr>
          <w:rFonts w:ascii="Times New Roman" w:cs="Times New Roman" w:eastAsia="Times New Roman" w:hAnsi="Times New Roman"/>
          <w:sz w:val="24"/>
          <w:szCs w:val="24"/>
          <w:rtl w:val="0"/>
        </w:rPr>
        <w:t xml:space="preserve">вошедших</w:t>
      </w:r>
      <w:r w:rsidDel="00000000" w:rsidR="00000000" w:rsidRPr="00000000">
        <w:rPr>
          <w:rFonts w:ascii="Times New Roman" w:cs="Times New Roman" w:eastAsia="Times New Roman" w:hAnsi="Times New Roman"/>
          <w:sz w:val="24"/>
          <w:szCs w:val="24"/>
          <w:rtl w:val="0"/>
        </w:rPr>
        <w:t xml:space="preserve">, и молча указал пальцем, хотя разбегающийся по Большому залу шёпоток означал, что многие их тоже заметили.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Характерный малиновый оттенок мантий был хорошо узнаваем, но Гарри потребовалось несколько мгновений, чтобы вспомнить лица. Строгий мужчина азиатской внешности, сегодня выглядящий скорее мрачным. Человек с чёрными длинными волосами, собранными в хвост, осматривавший зал пронзительным взглядом. И третий мужчина, худой, бледный и небритый, с лицом бесстрастным, как камень. Потребовалось несколько мгновений, чтобы Гарри нашёл в памяти эти лица и вспомнил имена из того давным-давно прошедшего дня в январе, когда в </w:t>
      </w:r>
      <w:r w:rsidDel="00000000" w:rsidR="00000000" w:rsidRPr="00000000">
        <w:rPr>
          <w:rFonts w:ascii="Times New Roman" w:cs="Times New Roman" w:eastAsia="Times New Roman" w:hAnsi="Times New Roman"/>
          <w:sz w:val="24"/>
          <w:szCs w:val="24"/>
          <w:rtl w:val="0"/>
        </w:rPr>
        <w:t xml:space="preserve">Хогвартсе</w:t>
      </w:r>
      <w:r w:rsidDel="00000000" w:rsidR="00000000" w:rsidRPr="00000000">
        <w:rPr>
          <w:rFonts w:ascii="Times New Roman" w:cs="Times New Roman" w:eastAsia="Times New Roman" w:hAnsi="Times New Roman"/>
          <w:sz w:val="24"/>
          <w:szCs w:val="24"/>
          <w:rtl w:val="0"/>
        </w:rPr>
        <w:t xml:space="preserve"> появился </w:t>
      </w:r>
      <w:r w:rsidDel="00000000" w:rsidR="00000000" w:rsidRPr="00000000">
        <w:rPr>
          <w:rFonts w:ascii="Times New Roman" w:cs="Times New Roman" w:eastAsia="Times New Roman" w:hAnsi="Times New Roman"/>
          <w:sz w:val="24"/>
          <w:szCs w:val="24"/>
          <w:rtl w:val="0"/>
        </w:rPr>
        <w:t xml:space="preserve">дементор</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Комодо, Бутнару, Горянов.</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Трио авроров? – произнесла Гермиона странно радостным голосом. – Интересно, что они тут делают.</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Их сопровождал Дамблдор, выглядевший более обеспокоенным, чем Гарри когда-либо его </w:t>
      </w:r>
      <w:r w:rsidDel="00000000" w:rsidR="00000000" w:rsidRPr="00000000">
        <w:rPr>
          <w:rFonts w:ascii="Times New Roman" w:cs="Times New Roman" w:eastAsia="Times New Roman" w:hAnsi="Times New Roman"/>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Возникла небольшая заминка, пока старый волшебник обводил взглядом Большой зал, а ученики перешёптывались, а затем он указал...</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...прямо на Гарри.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w:t>
      </w:r>
      <w:r w:rsidDel="00000000" w:rsidR="00000000" w:rsidRPr="00000000">
        <w:rPr>
          <w:rFonts w:ascii="Times New Roman" w:cs="Times New Roman" w:eastAsia="Times New Roman" w:hAnsi="Times New Roman"/>
          <w:sz w:val="24"/>
          <w:szCs w:val="24"/>
          <w:rtl w:val="0"/>
        </w:rPr>
        <w:t xml:space="preserve">й, ну что ещё</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пробурчал Гарри. В его мыслях было заметно больше паники, чем в словах, он лихорадочно размышлял, не догадался ли кто-то о его связи с побегом из Азкабана. Как будто невзначай он бросил взгляд на </w:t>
      </w:r>
      <w:r w:rsidDel="00000000" w:rsidR="00000000" w:rsidRPr="00000000">
        <w:rPr>
          <w:rFonts w:ascii="Times New Roman" w:cs="Times New Roman" w:eastAsia="Times New Roman" w:hAnsi="Times New Roman"/>
          <w:sz w:val="24"/>
          <w:szCs w:val="24"/>
          <w:rtl w:val="0"/>
        </w:rPr>
        <w:t xml:space="preserve">преподавательский </w:t>
      </w:r>
      <w:r w:rsidDel="00000000" w:rsidR="00000000" w:rsidRPr="00000000">
        <w:rPr>
          <w:rFonts w:ascii="Times New Roman" w:cs="Times New Roman" w:eastAsia="Times New Roman" w:hAnsi="Times New Roman"/>
          <w:sz w:val="24"/>
          <w:szCs w:val="24"/>
          <w:rtl w:val="0"/>
        </w:rPr>
        <w:t xml:space="preserve">стол и осознал, что этим утром он нигде не видел профессора Квиррелла...</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направлялись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к нему быстрым шагом, аврор Горянов приближался с противоположного края стола Когтеврана, как будто отрезая любую возможность сбежать в этом направлении, авроры Комодо и Бутнару приближались со стороны, где сидел Гарри, а директор следовал за ними по пятам.</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Все разговоры за столами смолкли.</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Авроры добрались до места, где сидел Гарри, окружив его с трёх сторон.</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Да? – насколько возможно обычным голосом сказал Гарри. – В чём дело?</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ind w:firstLine="405"/>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Гермиона Грейнджер, – бесстрастно произнёс аврор Комодо, – вы арестованы </w:t>
      </w:r>
      <w:r w:rsidDel="00000000" w:rsidR="00000000" w:rsidRPr="00000000">
        <w:rPr>
          <w:rFonts w:ascii="Times New Roman" w:cs="Times New Roman" w:eastAsia="Times New Roman" w:hAnsi="Times New Roman"/>
          <w:sz w:val="24"/>
          <w:szCs w:val="24"/>
          <w:rtl w:val="0"/>
        </w:rPr>
        <w:t xml:space="preserve">за по</w:t>
      </w:r>
      <w:r w:rsidDel="00000000" w:rsidR="00000000" w:rsidRPr="00000000">
        <w:rPr>
          <w:rFonts w:ascii="Times New Roman" w:cs="Times New Roman" w:eastAsia="Times New Roman" w:hAnsi="Times New Roman"/>
          <w:sz w:val="24"/>
          <w:szCs w:val="24"/>
          <w:rtl w:val="0"/>
        </w:rPr>
        <w:t xml:space="preserve">кушение на убийство Драко Малфоя.</w:t>
      </w:r>
      <w:r w:rsidDel="00000000" w:rsidR="00000000" w:rsidRPr="00000000">
        <w:rPr>
          <w:rtl w:val="0"/>
        </w:rPr>
      </w:r>
    </w:p>
    <w:sectPr>
      <w:pgSz w:h="16838" w:w="11906"/>
      <w:pgMar w:bottom="566.9291338582677" w:top="566.9291338582677" w:left="566.9291338582677" w:right="566.929133858267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ru"/>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ind w:firstLine="405"/>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