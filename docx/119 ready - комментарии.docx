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00" w:line="240" w:lineRule="auto"/>
        <w:ind w:firstLine="423.0708661417322"/>
        <w:jc w:val="center"/>
        <w:rPr>
          <w:rFonts w:ascii="Times New Roman" w:cs="Times New Roman" w:eastAsia="Times New Roman" w:hAnsi="Times New Roman"/>
          <w:sz w:val="24"/>
          <w:szCs w:val="24"/>
        </w:rPr>
      </w:pPr>
      <w:bookmarkStart w:colFirst="0" w:colLast="0" w:name="_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ind w:left="0" w:firstLine="423.0708661417322"/>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w:t>
      </w:r>
      <w:r w:rsidDel="00000000" w:rsidR="00000000" w:rsidRPr="00000000">
        <w:rPr>
          <w:rFonts w:ascii="Times New Roman" w:cs="Times New Roman" w:eastAsia="Times New Roman" w:hAnsi="Times New Roman"/>
          <w:sz w:val="24"/>
          <w:szCs w:val="24"/>
          <w:rtl w:val="0"/>
        </w:rPr>
        <w:t xml:space="preserve">святого Мунго, </w:t>
      </w:r>
      <w:r w:rsidDel="00000000" w:rsidR="00000000" w:rsidRPr="00000000">
        <w:rPr>
          <w:rFonts w:ascii="Times New Roman" w:cs="Times New Roman" w:eastAsia="Times New Roman" w:hAnsi="Times New Roman"/>
          <w:sz w:val="24"/>
          <w:szCs w:val="24"/>
          <w:rtl w:val="0"/>
        </w:rPr>
        <w:t xml:space="preserve">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немедленно.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Грейнджер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423.0708661417322"/>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w:t>
      </w:r>
      <w:ins w:author="Alaric Lightin" w:id="0" w:date="2019-08-13T15:54:34Z">
        <w:r w:rsidDel="00000000" w:rsidR="00000000" w:rsidRPr="00000000">
          <w:rPr>
            <w:rFonts w:ascii="Times New Roman" w:cs="Times New Roman" w:eastAsia="Times New Roman" w:hAnsi="Times New Roman"/>
            <w:i w:val="1"/>
            <w:sz w:val="24"/>
            <w:szCs w:val="24"/>
            <w:rtl w:val="0"/>
          </w:rPr>
          <w:t xml:space="preserve">ё</w:t>
        </w:r>
      </w:ins>
      <w:del w:author="Alaric Lightin" w:id="0" w:date="2019-08-13T15:54:34Z">
        <w:r w:rsidDel="00000000" w:rsidR="00000000" w:rsidRPr="00000000">
          <w:rPr>
            <w:rFonts w:ascii="Times New Roman" w:cs="Times New Roman" w:eastAsia="Times New Roman" w:hAnsi="Times New Roman"/>
            <w:i w:val="1"/>
            <w:sz w:val="24"/>
            <w:szCs w:val="24"/>
            <w:rtl w:val="0"/>
          </w:rPr>
          <w:delText xml:space="preserve">е</w:delText>
        </w:r>
      </w:del>
      <w:r w:rsidDel="00000000" w:rsidR="00000000" w:rsidRPr="00000000">
        <w:rPr>
          <w:rFonts w:ascii="Times New Roman" w:cs="Times New Roman" w:eastAsia="Times New Roman" w:hAnsi="Times New Roman"/>
          <w:i w:val="1"/>
          <w:sz w:val="24"/>
          <w:szCs w:val="24"/>
          <w:rtl w:val="0"/>
        </w:rPr>
        <w:t xml:space="preserve">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shd w:fill="222222"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before="0" w:line="240" w:lineRule="auto"/>
        <w:ind w:firstLine="423.0708661417322"/>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40" w:lineRule="auto"/>
        <w:ind w:firstLine="423.0708661417322"/>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чтобы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совершенно безумные загадки, и тебе не придётся иметь с ними дела.</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домовые эльфы, и все прочие.</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firstLine="423.0708661417322"/>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firstLine="423.0708661417322"/>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shd w:fill="222222"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возможно</w:t>
      </w:r>
      <w:r w:rsidDel="00000000" w:rsidR="00000000" w:rsidRPr="00000000">
        <w:rPr>
          <w:rFonts w:ascii="Times New Roman" w:cs="Times New Roman" w:eastAsia="Times New Roman" w:hAnsi="Times New Roman"/>
          <w:sz w:val="24"/>
          <w:szCs w:val="24"/>
          <w:rtl w:val="0"/>
        </w:rPr>
        <w:t xml:space="preserve">,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w:t>
      </w:r>
      <w:r w:rsidDel="00000000" w:rsidR="00000000" w:rsidRPr="00000000">
        <w:rPr>
          <w:rFonts w:ascii="Times New Roman" w:cs="Times New Roman" w:eastAsia="Times New Roman" w:hAnsi="Times New Roman"/>
          <w:sz w:val="24"/>
          <w:szCs w:val="24"/>
          <w:rtl w:val="0"/>
        </w:rPr>
        <w:t xml:space="preserve">обы выбрать себе прее</w:t>
      </w:r>
      <w:r w:rsidDel="00000000" w:rsidR="00000000" w:rsidRPr="00000000">
        <w:rPr>
          <w:rFonts w:ascii="Times New Roman" w:cs="Times New Roman" w:eastAsia="Times New Roman" w:hAnsi="Times New Roman"/>
          <w:sz w:val="24"/>
          <w:szCs w:val="24"/>
          <w:rtl w:val="0"/>
        </w:rPr>
        <w:t xml:space="preserve">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не был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представить,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которой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ins w:author="Alaric Lightin" w:id="1" w:date="2019-08-13T15:55:36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Ты бы проиграла,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Визенгамота, но снова замешкался.</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222222" w:val="clear"/>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тут перед вами именем Мерлина, но… впрочем, к чёрту, я таки собираюсь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отрясать </w:t>
      </w:r>
      <w:r w:rsidDel="00000000" w:rsidR="00000000" w:rsidRPr="00000000">
        <w:rPr>
          <w:rFonts w:ascii="Times New Roman" w:cs="Times New Roman" w:eastAsia="Times New Roman" w:hAnsi="Times New Roman"/>
          <w:sz w:val="24"/>
          <w:szCs w:val="24"/>
          <w:rtl w:val="0"/>
        </w:rPr>
        <w:t xml:space="preserve">перед вами именем Мерлина, это может быть, а может и не быть безумно важно.</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не слишком устраивают такие</w:t>
      </w:r>
      <w:r w:rsidDel="00000000" w:rsidR="00000000" w:rsidRPr="00000000">
        <w:rPr>
          <w:rFonts w:ascii="Times New Roman" w:cs="Times New Roman" w:eastAsia="Times New Roman" w:hAnsi="Times New Roman"/>
          <w:sz w:val="24"/>
          <w:szCs w:val="24"/>
          <w:rtl w:val="0"/>
        </w:rPr>
        <w:t xml:space="preserve"> условия</w:t>
      </w:r>
      <w:r w:rsidDel="00000000" w:rsidR="00000000" w:rsidRPr="00000000">
        <w:rPr>
          <w:rFonts w:ascii="Times New Roman" w:cs="Times New Roman" w:eastAsia="Times New Roman" w:hAnsi="Times New Roman"/>
          <w:sz w:val="24"/>
          <w:szCs w:val="24"/>
          <w:rtl w:val="0"/>
        </w:rPr>
        <w:t xml:space="preserve">,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del w:author="Alaric Lightin" w:id="2" w:date="2019-08-13T15:54:5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ничего не случилось.</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Мерлин мечтал о долговечном мире,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Ничто не помешает миру существовать вечно, если убирать все по-настоящему опасные силы и не выпускать их обратно. Напротив,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Шно</w:t>
      </w:r>
      <w:r w:rsidDel="00000000" w:rsidR="00000000" w:rsidRPr="00000000">
        <w:rPr>
          <w:rFonts w:ascii="Times New Roman" w:cs="Times New Roman" w:eastAsia="Times New Roman" w:hAnsi="Times New Roman"/>
          <w:sz w:val="24"/>
          <w:szCs w:val="24"/>
          <w:rtl w:val="0"/>
        </w:rPr>
        <w:t xml:space="preserve">ббса </w:t>
      </w:r>
      <w:r w:rsidDel="00000000" w:rsidR="00000000" w:rsidRPr="00000000">
        <w:rPr>
          <w:rFonts w:ascii="Times New Roman" w:cs="Times New Roman" w:eastAsia="Times New Roman" w:hAnsi="Times New Roman"/>
          <w:sz w:val="24"/>
          <w:szCs w:val="24"/>
          <w:rtl w:val="0"/>
        </w:rPr>
        <w:t xml:space="preserve">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личном списке странных вещей этот случай занимает шестое место.</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Люциус был «в смятении». Вы справитесь с этим за вечер?</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w:t>
      </w:r>
      <w:ins w:author="Alaric Lightin" w:id="3" w:date="2019-08-13T15:54:16Z">
        <w:r w:rsidDel="00000000" w:rsidR="00000000" w:rsidRPr="00000000">
          <w:rPr>
            <w:rFonts w:ascii="Times New Roman" w:cs="Times New Roman" w:eastAsia="Times New Roman" w:hAnsi="Times New Roman"/>
            <w:sz w:val="24"/>
            <w:szCs w:val="24"/>
            <w:rtl w:val="0"/>
          </w:rPr>
          <w:t xml:space="preserve">.</w:t>
        </w:r>
      </w:ins>
      <w:del w:author="Alaric Lightin" w:id="3" w:date="2019-08-13T15:54:16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w:t>
      </w:r>
      <w:r w:rsidDel="00000000" w:rsidR="00000000" w:rsidRPr="00000000">
        <w:rPr>
          <w:rFonts w:ascii="Times New Roman" w:cs="Times New Roman" w:eastAsia="Times New Roman" w:hAnsi="Times New Roman"/>
          <w:i w:val="1"/>
          <w:sz w:val="24"/>
          <w:szCs w:val="24"/>
          <w:rtl w:val="0"/>
        </w:rPr>
        <w:t xml:space="preserve">т</w:t>
      </w:r>
      <w:r w:rsidDel="00000000" w:rsidR="00000000" w:rsidRPr="00000000">
        <w:rPr>
          <w:rFonts w:ascii="Times New Roman" w:cs="Times New Roman" w:eastAsia="Times New Roman" w:hAnsi="Times New Roman"/>
          <w:i w:val="1"/>
          <w:sz w:val="24"/>
          <w:szCs w:val="24"/>
          <w:rtl w:val="0"/>
        </w:rPr>
        <w:t xml:space="preserve">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del w:author="Alaric Lightin" w:id="4" w:date="2017-11-20T09:4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firstLine="423.070866141732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ind w:firstLine="423.0708661417322"/>
        <w:rPr>
          <w:sz w:val="20"/>
          <w:szCs w:val="2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