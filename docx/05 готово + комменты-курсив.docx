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прямо-таки </w:t>
      </w:r>
      <w:r w:rsidDel="00000000" w:rsidR="00000000" w:rsidRPr="00000000">
        <w:rPr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i w:val="1"/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Оставался лишь вопрос — </w:t>
      </w:r>
      <w:commentRangeStart w:id="0"/>
      <w:r w:rsidDel="00000000" w:rsidR="00000000" w:rsidRPr="00000000">
        <w:rPr>
          <w:rtl w:val="0"/>
        </w:rPr>
        <w:t xml:space="preserve">как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положить те,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i w:val="1"/>
          <w:rtl w:val="0"/>
        </w:rPr>
        <w:t xml:space="preserve"> </w:t>
      </w:r>
      <w:commentRangeStart w:id="1"/>
      <w:r w:rsidDel="00000000" w:rsidR="00000000" w:rsidRPr="00000000">
        <w:rPr>
          <w:rtl w:val="0"/>
        </w:rPr>
        <w:t xml:space="preserve">монеты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в кошель и не попасться? Галлеоны, может, и принадлежали ему, но всё равно были краденные. </w:t>
      </w:r>
      <w:commentRangeStart w:id="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Самоукраденные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? </w:t>
      </w:r>
      <w:ins w:author="Alaric Lightin" w:id="0" w:date="2016-01-19T23:04:59Z">
        <w:r w:rsidDel="00000000" w:rsidR="00000000" w:rsidRPr="00000000">
          <w:rPr>
            <w:rtl w:val="0"/>
          </w:rPr>
          <w:t xml:space="preserve">Автосворованные?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</w:t>
      </w:r>
      <w:commentRangeStart w:id="6"/>
      <w:r w:rsidDel="00000000" w:rsidR="00000000" w:rsidRPr="00000000">
        <w:rPr>
          <w:rtl w:val="0"/>
        </w:rPr>
        <w:t xml:space="preserve">и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— </w:t>
      </w:r>
      <w:commentRangeStart w:id="7"/>
      <w:r w:rsidDel="00000000" w:rsidR="00000000" w:rsidRPr="00000000">
        <w:rPr>
          <w:rtl w:val="0"/>
        </w:rPr>
        <w:t xml:space="preserve">вытащил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 из кармана несколько галлеонов, уронил их в кошель</w:t>
      </w:r>
      <w:commentRangeStart w:id="8"/>
      <w:r w:rsidDel="00000000" w:rsidR="00000000" w:rsidRPr="00000000">
        <w:rPr>
          <w:rtl w:val="0"/>
        </w:rPr>
        <w:t xml:space="preserve">,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  <w:t xml:space="preserve">и (шепнув «мешочек с золотом») снова заполучил мешочек. Затем ещё раз опустил мешочек в кошель </w:t>
      </w: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rtl w:val="0"/>
        </w:rPr>
        <w:t xml:space="preserve">правой</w:t>
      </w:r>
      <w:commentRangeStart w:id="9"/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</w:t>
      </w:r>
      <w:commentRangeStart w:id="10"/>
      <w:r w:rsidDel="00000000" w:rsidR="00000000" w:rsidRPr="00000000">
        <w:rPr>
          <w:rtl w:val="0"/>
        </w:rPr>
        <w:t xml:space="preserve">Хотя, если у взрослого есть чувство юмора, нельзя знать </w:t>
      </w:r>
      <w:r w:rsidDel="00000000" w:rsidR="00000000" w:rsidRPr="00000000">
        <w:rPr>
          <w:i w:val="1"/>
          <w:rtl w:val="0"/>
        </w:rPr>
        <w:t xml:space="preserve">наверняка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  <w:t xml:space="preserve">. </w:t>
      </w:r>
      <w:commentRangeStart w:id="11"/>
      <w:r w:rsidDel="00000000" w:rsidR="00000000" w:rsidRPr="00000000">
        <w:rPr>
          <w:rtl w:val="0"/>
        </w:rPr>
        <w:t xml:space="preserve">Пришлось три раза повторить операцию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Закончив, Гарри вытер </w:t>
      </w:r>
      <w:commentRangeStart w:id="12"/>
      <w:r w:rsidDel="00000000" w:rsidR="00000000" w:rsidRPr="00000000">
        <w:rPr>
          <w:rtl w:val="0"/>
        </w:rPr>
        <w:t xml:space="preserve">пот со лба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  <w:t xml:space="preserve"> и выдохнул: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</w:t>
      </w:r>
      <w:commentRangeStart w:id="13"/>
      <w:commentRangeStart w:id="14"/>
      <w:commentRangeStart w:id="15"/>
      <w:r w:rsidDel="00000000" w:rsidR="00000000" w:rsidRPr="00000000">
        <w:rPr>
          <w:i w:val="1"/>
          <w:rtl w:val="0"/>
        </w:rPr>
        <w:t xml:space="preserve">действительно 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</w:t>
      </w:r>
      <w:commentRangeStart w:id="16"/>
      <w:r w:rsidDel="00000000" w:rsidR="00000000" w:rsidRPr="00000000">
        <w:rPr>
          <w:rtl w:val="0"/>
        </w:rPr>
        <w:t xml:space="preserve">на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  <w:t xml:space="preserve"> более опытных волшебниках.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можно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</w:t>
      </w:r>
      <w:commentRangeStart w:id="17"/>
      <w:commentRangeStart w:id="18"/>
      <w:commentRangeStart w:id="19"/>
      <w:r w:rsidDel="00000000" w:rsidR="00000000" w:rsidRPr="00000000">
        <w:rPr>
          <w:i w:val="1"/>
          <w:rtl w:val="0"/>
        </w:rPr>
        <w:t xml:space="preserve">уверенностью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  <w:t xml:space="preserve">сказать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commentRangeStart w:id="20"/>
      <w:r w:rsidDel="00000000" w:rsidR="00000000" w:rsidRPr="00000000">
        <w:rPr>
          <w:i w:val="1"/>
          <w:rtl w:val="0"/>
        </w:rPr>
        <w:t xml:space="preserve">Она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Хм, — Гарри нахмурился. — Полагаю, участником заговора могли бы быть и вы…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и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</w:t>
      </w:r>
      <w:commentRangeStart w:id="21"/>
      <w:commentRangeStart w:id="22"/>
      <w:r w:rsidDel="00000000" w:rsidR="00000000" w:rsidRPr="00000000">
        <w:rPr>
          <w:rtl w:val="0"/>
        </w:rPr>
        <w:t xml:space="preserve">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Это они зря, — с горечью протянул он. — В смысле, </w:t>
      </w:r>
      <w:commentRangeStart w:id="23"/>
      <w:r w:rsidDel="00000000" w:rsidR="00000000" w:rsidRPr="00000000">
        <w:rPr>
          <w:rtl w:val="0"/>
        </w:rPr>
        <w:t xml:space="preserve">проявляют интерес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Полагаю, если я скажу вам о </w:t>
      </w:r>
      <w:r w:rsidDel="00000000" w:rsidR="00000000" w:rsidRPr="00000000">
        <w:rPr>
          <w:i w:val="1"/>
          <w:rtl w:val="0"/>
        </w:rPr>
        <w:t xml:space="preserve">фундаментальной ошибке атрибуции</w:t>
      </w:r>
      <w:r w:rsidDel="00000000" w:rsidR="00000000" w:rsidRPr="00000000">
        <w:rPr>
          <w:rtl w:val="0"/>
        </w:rPr>
        <w:t xml:space="preserve">, вы меня не поймёте?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rtl w:val="0"/>
        </w:rPr>
        <w:t xml:space="preserve">Кто угодно</w:t>
      </w:r>
      <w:r w:rsidDel="00000000" w:rsidR="00000000" w:rsidRPr="00000000">
        <w:rPr>
          <w:rtl w:val="0"/>
        </w:rPr>
        <w:t xml:space="preserve"> на моём месте разозлился бы», — думает он. Мы не можем залезть людям в головы и узнать, почему они ведут себя тем или иным образом, </w:t>
      </w:r>
      <w:commentRangeStart w:id="24"/>
      <w:r w:rsidDel="00000000" w:rsidR="00000000" w:rsidRPr="00000000">
        <w:rPr>
          <w:rtl w:val="0"/>
        </w:rPr>
        <w:t xml:space="preserve">вместо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  <w:t xml:space="preserve"> этого мы склонны объяснять поведение людей особенностями их характера,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Тот, кто обладает силой, необходимой для победы над Тёмным Лордом...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Del="00000000" w:rsidR="00000000" w:rsidRPr="00000000">
        <w:rPr>
          <w:i w:val="1"/>
          <w:rtl w:val="0"/>
        </w:rPr>
        <w:t xml:space="preserve">не знаю</w:t>
      </w:r>
      <w:r w:rsidDel="00000000" w:rsidR="00000000" w:rsidRPr="00000000">
        <w:rPr>
          <w:rtl w:val="0"/>
        </w:rPr>
        <w:t xml:space="preserve">, что тогда произошло, но могу </w:t>
      </w:r>
      <w:r w:rsidDel="00000000" w:rsidR="00000000" w:rsidRPr="00000000">
        <w:rPr>
          <w:i w:val="1"/>
          <w:rtl w:val="0"/>
        </w:rPr>
        <w:t xml:space="preserve">предположить</w:t>
      </w:r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не ко </w:t>
      </w:r>
      <w:r w:rsidDel="00000000" w:rsidR="00000000" w:rsidRPr="00000000">
        <w:rPr>
          <w:i w:val="1"/>
          <w:rtl w:val="0"/>
        </w:rPr>
        <w:t xml:space="preserve">мне </w:t>
      </w:r>
      <w:r w:rsidDel="00000000" w:rsidR="00000000" w:rsidRPr="00000000">
        <w:rPr>
          <w:rtl w:val="0"/>
        </w:rPr>
        <w:t xml:space="preserve">проявляют интерес, они даже не обращают на </w:t>
      </w:r>
      <w:r w:rsidDel="00000000" w:rsidR="00000000" w:rsidRPr="00000000">
        <w:rPr>
          <w:i w:val="1"/>
          <w:rtl w:val="0"/>
        </w:rPr>
        <w:t xml:space="preserve">меня </w:t>
      </w:r>
      <w:r w:rsidDel="00000000" w:rsidR="00000000" w:rsidRPr="00000000">
        <w:rPr>
          <w:rtl w:val="0"/>
        </w:rPr>
        <w:t xml:space="preserve">внимания, они хотят пожать руку</w:t>
      </w:r>
      <w:commentRangeStart w:id="25"/>
      <w:commentRangeStart w:id="26"/>
      <w:r w:rsidDel="00000000" w:rsidR="00000000" w:rsidRPr="00000000">
        <w:rPr>
          <w:rtl w:val="0"/>
        </w:rPr>
        <w:t xml:space="preserve">,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плохому объяснению,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ins w:author="Alaric Lightin" w:id="1" w:date="2016-01-19T23:36:46Z">
        <w:commentRangeStart w:id="27"/>
        <w:commentRangeStart w:id="28"/>
        <w:r w:rsidDel="00000000" w:rsidR="00000000" w:rsidRPr="00000000">
          <w:rPr>
            <w:rtl w:val="0"/>
          </w:rPr>
          <w:t xml:space="preserve">Пожалуй</w:t>
        </w:r>
      </w:ins>
      <w:del w:author="Alaric Lightin" w:id="1" w:date="2016-01-19T23:36:46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tl w:val="0"/>
          </w:rPr>
          <w:delText xml:space="preserve">Ну</w:delText>
        </w:r>
      </w:del>
      <w:r w:rsidDel="00000000" w:rsidR="00000000" w:rsidRPr="00000000">
        <w:rPr>
          <w:rtl w:val="0"/>
        </w:rPr>
        <w:t xml:space="preserve">, у меня </w:t>
      </w:r>
      <w:commentRangeStart w:id="29"/>
      <w:r w:rsidDel="00000000" w:rsidR="00000000" w:rsidRPr="00000000">
        <w:rPr>
          <w:i w:val="1"/>
          <w:rtl w:val="0"/>
        </w:rPr>
        <w:t xml:space="preserve">появилась 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  <w:t xml:space="preserve">догадка... — сказала МакГонагалл. — После встречи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снимаю заклинание маскировки, с мадам Малкин нужно быть честным.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</w:t>
      </w:r>
      <w:r w:rsidDel="00000000" w:rsidR="00000000" w:rsidRPr="00000000">
        <w:rPr>
          <w:i w:val="1"/>
          <w:rtl w:val="0"/>
        </w:rPr>
        <w:t xml:space="preserve">спокойным</w:t>
      </w:r>
      <w:r w:rsidDel="00000000" w:rsidR="00000000" w:rsidRPr="00000000">
        <w:rPr>
          <w:rtl w:val="0"/>
        </w:rPr>
        <w:t xml:space="preserve">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 куда </w:t>
      </w:r>
      <w:commentRangeStart w:id="30"/>
      <w:commentRangeStart w:id="31"/>
      <w:r w:rsidDel="00000000" w:rsidR="00000000" w:rsidRPr="00000000">
        <w:rPr>
          <w:i w:val="1"/>
          <w:rtl w:val="0"/>
        </w:rPr>
        <w:t xml:space="preserve">пойдёте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</w:t>
      </w:r>
      <w:r w:rsidDel="00000000" w:rsidR="00000000" w:rsidRPr="00000000">
        <w:rPr>
          <w:i w:val="1"/>
          <w:rtl w:val="0"/>
        </w:rPr>
        <w:t xml:space="preserve">произойдёт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пойду </w:t>
      </w:r>
      <w:r w:rsidDel="00000000" w:rsidR="00000000" w:rsidRPr="00000000">
        <w:rPr>
          <w:i w:val="1"/>
          <w:rtl w:val="0"/>
        </w:rPr>
        <w:t xml:space="preserve">туда</w:t>
      </w:r>
      <w:r w:rsidDel="00000000" w:rsidR="00000000" w:rsidRPr="00000000">
        <w:rPr>
          <w:rtl w:val="0"/>
        </w:rPr>
        <w:t xml:space="preserve">, — указала она на здание через дорогу, над дверью которого болталась вывеска с </w:t>
      </w:r>
      <w:commentRangeStart w:id="32"/>
      <w:r w:rsidDel="00000000" w:rsidR="00000000" w:rsidRPr="00000000">
        <w:rPr>
          <w:rtl w:val="0"/>
        </w:rPr>
        <w:t xml:space="preserve">изображённым на ней бочонко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  <w:t xml:space="preserve">м, — и что-нибудь выпью, это мне сейчас просто необходимо. А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будете примерять мантии, </w:t>
      </w:r>
      <w:r w:rsidDel="00000000" w:rsidR="00000000" w:rsidRPr="00000000">
        <w:rPr>
          <w:i w:val="1"/>
          <w:rtl w:val="0"/>
        </w:rPr>
        <w:t xml:space="preserve">и только</w:t>
      </w:r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</w:t>
      </w:r>
      <w:r w:rsidDel="00000000" w:rsidR="00000000" w:rsidRPr="00000000">
        <w:rPr>
          <w:i w:val="1"/>
          <w:rtl w:val="0"/>
        </w:rPr>
        <w:t xml:space="preserve">крайне </w:t>
      </w:r>
      <w:r w:rsidDel="00000000" w:rsidR="00000000" w:rsidRPr="00000000">
        <w:rPr>
          <w:rtl w:val="0"/>
        </w:rPr>
        <w:t xml:space="preserve">надеюсь увидеть «Магазин мадам Малкин» </w:t>
      </w:r>
      <w:r w:rsidDel="00000000" w:rsidR="00000000" w:rsidRPr="00000000">
        <w:rPr>
          <w:i w:val="1"/>
          <w:rtl w:val="0"/>
        </w:rPr>
        <w:t xml:space="preserve">в целости и сохранности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i w:val="1"/>
          <w:rtl w:val="0"/>
        </w:rPr>
        <w:t xml:space="preserve">обалденными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commentRangeStart w:id="33"/>
      <w:commentRangeStart w:id="34"/>
      <w:r w:rsidDel="00000000" w:rsidR="00000000" w:rsidRPr="00000000">
        <w:rPr>
          <w:rtl w:val="0"/>
        </w:rPr>
        <w:t xml:space="preserve">вполне мог предположить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  <w:t xml:space="preserve">, куда заведёт этот разговор, и решил, что на сегодня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r w:rsidDel="00000000" w:rsidR="00000000" w:rsidRPr="00000000">
        <w:rPr>
          <w:i w:val="1"/>
          <w:rtl w:val="0"/>
        </w:rPr>
        <w:t xml:space="preserve">хотелось</w:t>
      </w:r>
      <w:r w:rsidDel="00000000" w:rsidR="00000000" w:rsidRPr="00000000">
        <w:rPr>
          <w:rtl w:val="0"/>
        </w:rPr>
        <w:t xml:space="preserve"> пожать руку Гарри Поттеру, поэтому: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</w:t>
      </w:r>
      <w:r w:rsidDel="00000000" w:rsidR="00000000" w:rsidRPr="00000000">
        <w:rPr>
          <w:i w:val="1"/>
          <w:rtl w:val="0"/>
        </w:rPr>
        <w:t xml:space="preserve">это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Ух ты, — Драко похоже был слегка впечатлён. Грустно вздохнув, он продолжил,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На самом деле я понятия не имею кто ты, прости.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Del="00000000" w:rsidR="00000000" w:rsidRPr="00000000">
        <w:rPr>
          <w:i w:val="1"/>
          <w:rtl w:val="0"/>
        </w:rPr>
        <w:t xml:space="preserve">не знать</w:t>
      </w:r>
      <w:r w:rsidDel="00000000" w:rsidR="00000000" w:rsidRPr="00000000">
        <w:rPr>
          <w:rtl w:val="0"/>
        </w:rPr>
        <w:t xml:space="preserve"> о Малфоях? И </w:t>
      </w:r>
      <w:r w:rsidDel="00000000" w:rsidR="00000000" w:rsidRPr="00000000">
        <w:rPr>
          <w:i w:val="1"/>
          <w:rtl w:val="0"/>
        </w:rPr>
        <w:t xml:space="preserve">что </w:t>
      </w:r>
      <w:r w:rsidDel="00000000" w:rsidR="00000000" w:rsidRPr="00000000">
        <w:rPr>
          <w:rtl w:val="0"/>
        </w:rPr>
        <w:t xml:space="preserve">на тебе надето? Твои родители — </w:t>
      </w:r>
      <w:r w:rsidDel="00000000" w:rsidR="00000000" w:rsidRPr="00000000">
        <w:rPr>
          <w:rtl w:val="0"/>
        </w:rPr>
        <w:t xml:space="preserve">маглы!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Поттер? </w:t>
      </w:r>
      <w:r w:rsidDel="00000000" w:rsidR="00000000" w:rsidRPr="00000000">
        <w:rPr>
          <w:i w:val="1"/>
          <w:rtl w:val="0"/>
        </w:rPr>
        <w:t xml:space="preserve">Тот самый</w:t>
      </w:r>
      <w:r w:rsidDel="00000000" w:rsidR="00000000" w:rsidRPr="00000000">
        <w:rPr>
          <w:rtl w:val="0"/>
        </w:rPr>
        <w:t xml:space="preserve"> Гарри Поттер?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commentRangeStart w:id="35"/>
      <w:r w:rsidDel="00000000" w:rsidR="00000000" w:rsidRPr="00000000">
        <w:rPr>
          <w:rtl w:val="0"/>
        </w:rPr>
        <w:t xml:space="preserve">Сдохни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 </w:t>
      </w:r>
      <w:commentRangeStart w:id="36"/>
      <w:r w:rsidDel="00000000" w:rsidR="00000000" w:rsidRPr="00000000">
        <w:rPr>
          <w:rtl w:val="0"/>
        </w:rPr>
        <w:t xml:space="preserve">побеждать Тёмных Лордов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commentRangeStart w:id="37"/>
      <w:commentRangeStart w:id="38"/>
      <w:commentRangeStart w:id="39"/>
      <w:commentRangeStart w:id="40"/>
      <w:r w:rsidDel="00000000" w:rsidR="00000000" w:rsidRPr="00000000">
        <w:rPr>
          <w:rtl w:val="0"/>
        </w:rPr>
        <w:t xml:space="preserve">Высокий светловолосый элегантный мужчина в мантии самого лучшего качества. </w:t>
      </w:r>
      <w:commentRangeStart w:id="41"/>
      <w:r w:rsidDel="00000000" w:rsidR="00000000" w:rsidRPr="00000000">
        <w:rPr>
          <w:rtl w:val="0"/>
        </w:rPr>
        <w:t xml:space="preserve">Одна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  <w:t xml:space="preserve">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  <w:t xml:space="preserve"> — не болезненный и даже </w:t>
      </w:r>
      <w:commentRangeStart w:id="42"/>
      <w:r w:rsidDel="00000000" w:rsidR="00000000" w:rsidRPr="00000000">
        <w:rPr>
          <w:rtl w:val="0"/>
        </w:rPr>
        <w:t xml:space="preserve">не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  <w:t xml:space="preserve"> запретный акт, а естественный, как дыхание, процесс. </w:t>
      </w:r>
      <w:commentRangeStart w:id="43"/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</w:t>
      </w:r>
      <w:r w:rsidDel="00000000" w:rsidR="00000000" w:rsidRPr="00000000">
        <w:rPr>
          <w:i w:val="1"/>
          <w:rtl w:val="0"/>
        </w:rPr>
        <w:t xml:space="preserve">Что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Люциус Малфой! — выдохнул Гарри Поттер. — </w:t>
      </w:r>
      <w:r w:rsidDel="00000000" w:rsidR="00000000" w:rsidRPr="00000000">
        <w:rPr>
          <w:i w:val="1"/>
          <w:rtl w:val="0"/>
        </w:rPr>
        <w:t xml:space="preserve">Тот самый</w:t>
      </w:r>
      <w:r w:rsidDel="00000000" w:rsidR="00000000" w:rsidRPr="00000000">
        <w:rPr>
          <w:rtl w:val="0"/>
        </w:rPr>
        <w:t xml:space="preserve"> Люциус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Ваш сын рассказал мне о вас </w:t>
      </w:r>
      <w:r w:rsidDel="00000000" w:rsidR="00000000" w:rsidRPr="00000000">
        <w:rPr>
          <w:i w:val="1"/>
          <w:rtl w:val="0"/>
        </w:rPr>
        <w:t xml:space="preserve">всё</w:t>
      </w:r>
      <w:r w:rsidDel="00000000" w:rsidR="00000000" w:rsidRPr="00000000">
        <w:rPr>
          <w:rtl w:val="0"/>
        </w:rPr>
        <w:t xml:space="preserve">,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r w:rsidDel="00000000" w:rsidR="00000000" w:rsidRPr="00000000">
        <w:rPr>
          <w:i w:val="1"/>
          <w:rtl w:val="0"/>
        </w:rPr>
        <w:t xml:space="preserve">недостаточно</w:t>
      </w:r>
      <w:r w:rsidDel="00000000" w:rsidR="00000000" w:rsidRPr="00000000">
        <w:rPr>
          <w:rtl w:val="0"/>
        </w:rPr>
        <w:t xml:space="preserve">, чтобы заставить его это сделать!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 была не в настроении выслушивать разумные объяснения. Он посмотрел на мадам Малкин, всё ещё тяжело дышавшую от смеха, на двух её помощниц, которые уже </w:t>
      </w:r>
      <w:r w:rsidDel="00000000" w:rsidR="00000000" w:rsidRPr="00000000">
        <w:rPr>
          <w:i w:val="1"/>
          <w:rtl w:val="0"/>
        </w:rPr>
        <w:t xml:space="preserve">обе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Shadrina Maria" w:id="12" w:date="2016-01-17T08:20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Попенять местами</w:t>
      </w:r>
    </w:p>
  </w:comment>
  <w:comment w:author="Илья Погорелов" w:id="17" w:date="2016-01-12T20:4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уверен, что курсив нужен</w:t>
      </w:r>
    </w:p>
  </w:comment>
  <w:comment w:author="Александр Савин" w:id="18" w:date="2014-03-05T18:33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 курсивом лучше звучит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(попробуй прочитать с выделением паузой/темпом и без )</w:t>
      </w:r>
    </w:p>
  </w:comment>
  <w:comment w:author="Gleb Mazursky" w:id="19" w:date="2016-01-12T20:4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убрать кур )</w:t>
      </w:r>
    </w:p>
  </w:comment>
  <w:comment w:author="Alaric Lightin" w:id="27" w:date="2015-11-11T23:28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всё-таки, не очень хорошо, когда МакГонагалл "нукает"</w:t>
      </w:r>
    </w:p>
  </w:comment>
  <w:comment w:author="Shadrina Maria" w:id="28" w:date="2016-01-19T23:36:4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0" w:date="2016-01-17T08:09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 идее двоеточие</w:t>
      </w:r>
    </w:p>
  </w:comment>
  <w:comment w:author="Shadrina Maria" w:id="8" w:date="2016-01-17T08:17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Шишняя</w:t>
      </w:r>
    </w:p>
  </w:comment>
  <w:comment w:author="Shadrina Maria" w:id="9" w:date="2016-01-17T08:18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Ещё одно странное тире</w:t>
      </w:r>
    </w:p>
  </w:comment>
  <w:comment w:author="Shadrina Maria" w:id="11" w:date="2016-01-17T08:20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Операцию пришлось повторить три раза</w:t>
      </w:r>
    </w:p>
  </w:comment>
  <w:comment w:author="Илья Погорелов" w:id="35" w:date="2014-02-23T18:18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Burst into flames and die.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"Рассыпься пеплом и умри", "Умри в пламени"?</w:t>
      </w:r>
    </w:p>
  </w:comment>
  <w:comment w:author="Илья Погорелов" w:id="13" w:date="2016-01-12T20:45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акцент ясен и без курсива</w:t>
      </w:r>
    </w:p>
  </w:comment>
  <w:comment w:author="Александр Савин" w:id="14" w:date="2014-03-05T18:44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</w:comment>
  <w:comment w:author="Gleb Mazursky" w:id="15" w:date="2016-01-12T20:45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 можно еще добивть многоточие после "вы" или "ведь"</w:t>
      </w:r>
    </w:p>
  </w:comment>
  <w:comment w:author="Alaric Lightin" w:id="36" w:date="2014-09-23T16:46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убрать, потому что автор отредактировал это предложение и "defeat Dark Lords too" из него пропало</w:t>
      </w:r>
    </w:p>
  </w:comment>
  <w:comment w:author="Shadrina Maria" w:id="7" w:date="2016-01-17T08:17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Тире нужно?</w:t>
      </w:r>
    </w:p>
  </w:comment>
  <w:comment w:author="Shadrina Maria" w:id="2" w:date="2016-01-19T23:53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разве не когда монеты сами себя украли?</w:t>
      </w:r>
    </w:p>
  </w:comment>
  <w:comment w:author="Shadrina Maria" w:id="3" w:date="2016-01-17T08:19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Заменить на какое-нибудь Свмоограбление?</w:t>
      </w:r>
    </w:p>
  </w:comment>
  <w:comment w:author="Alaric Lightin" w:id="4" w:date="2016-01-19T23:04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golden coins might have been his, but they were still stolen - self-stolen? Auto-thieved?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и должно быть какое-нибудь абсурдное слово, более того, надо добавить ещё одно.</w:t>
      </w:r>
    </w:p>
  </w:comment>
  <w:comment w:author="Shadrina Maria" w:id="5" w:date="2016-01-19T23:53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как именно self-stolen переводится?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"сами укрались" или "украденные у самого себя"?</w:t>
      </w:r>
    </w:p>
  </w:comment>
  <w:comment w:author="Илья Погорелов" w:id="30" w:date="2014-03-05T18:41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акцент вообще на "вы" (и курсив тоже не нужен)</w:t>
      </w:r>
    </w:p>
  </w:comment>
  <w:comment w:author="Александр Савин" w:id="31" w:date="2014-03-05T18:41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Gleb Mazursky" w:id="16" w:date="2016-01-12T20:47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против? ибо оно НА гарри</w:t>
      </w:r>
    </w:p>
  </w:comment>
  <w:comment w:author="Shadrina Maria" w:id="6" w:date="2016-01-19T23:36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Поменять на а?</w:t>
      </w:r>
    </w:p>
  </w:comment>
  <w:comment w:author="Shadrina Maria" w:id="32" w:date="2016-01-17T14:03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 изображением бочонка</w:t>
      </w:r>
    </w:p>
  </w:comment>
  <w:comment w:author="Gleb Mazursky" w:id="20" w:date="2016-01-12T20:51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профессор?</w:t>
      </w:r>
    </w:p>
  </w:comment>
  <w:comment w:author="Shadrina Maria" w:id="33" w:date="2016-01-19T23:39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самый русский оборот</w:t>
      </w:r>
    </w:p>
  </w:comment>
  <w:comment w:author="Shadrina Maria" w:id="34" w:date="2016-01-19T23:39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Гарри мог легко предположить/себе представить?</w:t>
      </w:r>
    </w:p>
  </w:comment>
  <w:comment w:author="Gleb Mazursky" w:id="10" w:date="2016-01-12T20:44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хотя ни в чем нельзя быть уверенным, если у взрослого есть ЧЮ</w:t>
      </w:r>
    </w:p>
  </w:comment>
  <w:comment w:author="Илья Погорелов" w:id="25" w:date="2014-03-05T18:4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зпт не нужна</w:t>
      </w:r>
    </w:p>
  </w:comment>
  <w:comment w:author="Александр Савин" w:id="26" w:date="2014-03-05T18:4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42" w:date="2016-01-17T14:15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Лишнее?</w:t>
      </w:r>
    </w:p>
  </w:comment>
  <w:comment w:author="Shadrina Maria" w:id="1" w:date="2016-01-17T08:13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Наверное запятая после монеты?</w:t>
      </w:r>
    </w:p>
  </w:comment>
  <w:comment w:author="Илья Погорелов" w:id="29" w:date="2014-02-23T18:12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курсив</w:t>
      </w:r>
    </w:p>
  </w:comment>
  <w:comment w:author="Gleb Mazursky" w:id="23" w:date="2016-01-12T20:52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 about me, I mean</w:t>
      </w:r>
    </w:p>
  </w:comment>
  <w:comment w:author="Shadrina Maria" w:id="24" w:date="2016-01-17T08:31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Новое предложение</w:t>
      </w:r>
    </w:p>
  </w:comment>
  <w:comment w:author="kuuff N/A" w:id="37" w:date="2014-09-26T02:1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кажется ли вам, что тут слишком вольная игра с временами? "никакое", "настоящее", "прошедшее". Может всё загнать в прошедшее? Типа "В дверях стоял мужчина..., чья рука сжимала... Его глаза осмотрели..."</w:t>
      </w:r>
    </w:p>
  </w:comment>
  <w:comment w:author="Alaric Lightin" w:id="38" w:date="2014-09-23T16:47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 автора та же ерунда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смысле, у него тоже времена пляшут</w:t>
      </w:r>
    </w:p>
  </w:comment>
  <w:comment w:author="kuuff N/A" w:id="39" w:date="2014-09-23T18:16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Да, я видел. Но я не уверен, что можно ориентироваться на английские правила использования времён. А даже если и можно, то всё равно не стоит. По-крайней мере, на _мой взгляд_, не стоит. Надо стремиться к совершенству в любом случае. Вопрос лишь в том, обоснована ли моя претензия или это придирка упёртого перфекциониста?</w:t>
      </w:r>
    </w:p>
  </w:comment>
  <w:comment w:author="kuuff N/A" w:id="40" w:date="2014-09-26T02:19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общем, я пересёкся с филологом, тот мои сомнения отмёл, сказал что такая чехарда времён совершенно нормальна.</w:t>
      </w:r>
    </w:p>
  </w:comment>
  <w:comment w:author="Gleb Mazursky" w:id="21" w:date="2016-01-17T08:30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people do care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не интерес</w:t>
      </w:r>
    </w:p>
  </w:comment>
  <w:comment w:author="Shadrina Maria" w:id="22" w:date="2016-01-17T08:30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Людям есть до вас дело?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 интерес лучше звучит</w:t>
      </w:r>
    </w:p>
  </w:comment>
  <w:comment w:author="Илья Погорелов" w:id="43" w:date="2014-07-31T06:44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-курсив</w:t>
      </w:r>
    </w:p>
  </w:comment>
  <w:comment w:author="kuuff N/A" w:id="41" w:date="2014-07-21T19:53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Вырезать к чертям. Ненужное слово.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