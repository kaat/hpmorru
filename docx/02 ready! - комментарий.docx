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55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—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Затем профессор Веррес</w:t>
      </w:r>
      <w:r w:rsidDel="00000000" w:rsidR="00000000" w:rsidRPr="00000000">
        <w:rPr>
          <w:rtl w:val="0"/>
        </w:rPr>
        <w:t xml:space="preserve">-Эванс</w:t>
      </w:r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Вот</w:t>
      </w:r>
      <w:del w:author="Alaric Lightin" w:id="0" w:date="2017-11-20T09:46:34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contextualSpacing w:val="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contextualSpacing w:val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