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r755u474aqpt" w:id="0"/>
      <w:bookmarkEnd w:id="0"/>
      <w:r w:rsidDel="00000000" w:rsidR="00000000" w:rsidRPr="00000000">
        <w:rPr>
          <w:rtl w:val="0"/>
        </w:rPr>
        <w:t xml:space="preserve">Глава 1. Крайне маловероятный день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Отказ от прав: </w:t>
      </w:r>
      <w:r w:rsidDel="00000000" w:rsidR="00000000" w:rsidRPr="00000000">
        <w:rPr>
          <w:rtl w:val="0"/>
        </w:rPr>
        <w:t xml:space="preserve">Гарри Поттер </w:t>
      </w:r>
      <w:r w:rsidDel="00000000" w:rsidR="00000000" w:rsidRPr="00000000">
        <w:rPr>
          <w:rtl w:val="0"/>
        </w:rPr>
        <w:t xml:space="preserve">принадлежит </w:t>
      </w:r>
      <w:r w:rsidDel="00000000" w:rsidR="00000000" w:rsidRPr="00000000">
        <w:rPr>
          <w:rtl w:val="0"/>
        </w:rPr>
        <w:t xml:space="preserve">Дж. К. Роулинг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методы рационального мышления не принадлежат никому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  <w:rPr>
          <w:ins w:author="Alaric Lightin" w:id="1" w:date="2015-02-07T20:40:53Z"/>
        </w:rPr>
      </w:pPr>
      <w:r w:rsidDel="00000000" w:rsidR="00000000" w:rsidRPr="00000000">
        <w:rPr>
          <w:i w:val="1"/>
          <w:rtl w:val="0"/>
        </w:rPr>
        <w:t xml:space="preserve">Примечани</w:t>
      </w:r>
      <w:del w:author="Alaric Lightin" w:id="0" w:date="2015-02-07T20:41:00Z">
        <w:r w:rsidDel="00000000" w:rsidR="00000000" w:rsidRPr="00000000">
          <w:rPr>
            <w:i w:val="1"/>
            <w:rtl w:val="0"/>
          </w:rPr>
          <w:delText xml:space="preserve">е</w:delText>
        </w:r>
      </w:del>
      <w:ins w:author="Alaric Lightin" w:id="0" w:date="2015-02-07T20:41:00Z">
        <w:r w:rsidDel="00000000" w:rsidR="00000000" w:rsidRPr="00000000">
          <w:rPr>
            <w:i w:val="1"/>
            <w:rtl w:val="0"/>
          </w:rPr>
          <w:t xml:space="preserve">я</w:t>
        </w:r>
      </w:ins>
      <w:r w:rsidDel="00000000" w:rsidR="00000000" w:rsidRPr="00000000">
        <w:rPr>
          <w:i w:val="1"/>
          <w:rtl w:val="0"/>
        </w:rPr>
        <w:t xml:space="preserve"> автора:</w:t>
      </w:r>
      <w:r w:rsidDel="00000000" w:rsidR="00000000" w:rsidRPr="00000000">
        <w:rPr>
          <w:rtl w:val="0"/>
        </w:rPr>
        <w:t xml:space="preserve"> У этого фанфика довольно неспешное начало, и первые 5 глав — всего лишь вступление, </w:t>
      </w:r>
      <w:commentRangeStart w:id="0"/>
      <w:r w:rsidDel="00000000" w:rsidR="00000000" w:rsidRPr="00000000">
        <w:rPr>
          <w:rtl w:val="0"/>
        </w:rPr>
        <w:t xml:space="preserve">но если вы дочитали до 10 главы и он вам всё ещё не нравится — бро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сайте</w:t>
      </w:r>
      <w:r w:rsidDel="00000000" w:rsidR="00000000" w:rsidRPr="00000000">
        <w:rPr>
          <w:rtl w:val="0"/>
        </w:rPr>
        <w:t xml:space="preserve">.</w:t>
      </w:r>
      <w:ins w:author="Alaric Lightin" w:id="1" w:date="2015-02-07T20:40:53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1" w:date="2015-02-07T20:40:53Z"/>
        </w:rPr>
      </w:pPr>
      <w:ins w:author="Alaric Lightin" w:id="1" w:date="2015-02-07T20:40:53Z">
        <w:r w:rsidDel="00000000" w:rsidR="00000000" w:rsidRPr="00000000">
          <w:rPr>
            <w:rtl w:val="0"/>
          </w:rPr>
          <w:t xml:space="preserve">Нельзя сказать, что события </w:t>
        </w:r>
        <w:commentRangeStart w:id="1"/>
        <w:commentRangeStart w:id="2"/>
        <w:r w:rsidDel="00000000" w:rsidR="00000000" w:rsidRPr="00000000">
          <w:rPr>
            <w:rtl w:val="0"/>
          </w:rPr>
          <w:t xml:space="preserve">в этом фанфике </w:t>
        </w:r>
        <w:commentRangeEnd w:id="1"/>
        <w:r w:rsidDel="00000000" w:rsidR="00000000" w:rsidRPr="00000000">
          <w:commentReference w:id="1"/>
        </w:r>
        <w:commentRangeEnd w:id="2"/>
        <w:r w:rsidDel="00000000" w:rsidR="00000000" w:rsidRPr="00000000">
          <w:commentReference w:id="2"/>
        </w:r>
        <w:r w:rsidDel="00000000" w:rsidR="00000000" w:rsidRPr="00000000">
          <w:rPr>
            <w:rtl w:val="0"/>
          </w:rPr>
          <w:t xml:space="preserve">отличаются от канона из-за того, что </w:t>
        </w:r>
        <w:commentRangeStart w:id="3"/>
        <w:commentRangeStart w:id="4"/>
        <w:commentRangeStart w:id="5"/>
        <w:commentRangeStart w:id="6"/>
        <w:r w:rsidDel="00000000" w:rsidR="00000000" w:rsidRPr="00000000">
          <w:rPr>
            <w:rtl w:val="0"/>
          </w:rPr>
          <w:t xml:space="preserve">в какой-то единственный миг </w:t>
        </w:r>
        <w:commentRangeEnd w:id="3"/>
        <w:r w:rsidDel="00000000" w:rsidR="00000000" w:rsidRPr="00000000">
          <w:commentReference w:id="3"/>
        </w:r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tl w:val="0"/>
          </w:rPr>
          <w:t xml:space="preserve">всё пошло </w:t>
        </w:r>
        <w:r w:rsidDel="00000000" w:rsidR="00000000" w:rsidRPr="00000000">
          <w:rPr>
            <w:rtl w:val="0"/>
          </w:rPr>
          <w:t xml:space="preserve">по-другому</w:t>
        </w:r>
        <w:r w:rsidDel="00000000" w:rsidR="00000000" w:rsidRPr="00000000">
          <w:rPr>
            <w:rtl w:val="0"/>
          </w:rPr>
          <w:t xml:space="preserve">. И хотя г</w:t>
        </w:r>
        <w:commentRangeStart w:id="7"/>
        <w:r w:rsidDel="00000000" w:rsidR="00000000" w:rsidRPr="00000000">
          <w:rPr>
            <w:rtl w:val="0"/>
          </w:rPr>
          <w:t xml:space="preserve">де-то в прошлом существует основная точка расхождения, есть и другие.</w:t>
        </w:r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tl w:val="0"/>
          </w:rPr>
          <w:t xml:space="preserve"> </w:t>
        </w:r>
        <w:commentRangeStart w:id="8"/>
        <w:commentRangeStart w:id="9"/>
        <w:r w:rsidDel="00000000" w:rsidR="00000000" w:rsidRPr="00000000">
          <w:rPr>
            <w:rtl w:val="0"/>
          </w:rPr>
          <w:t xml:space="preserve">Лучше </w:t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tl w:val="0"/>
          </w:rPr>
          <w:t xml:space="preserve">считать, что </w:t>
        </w:r>
        <w:commentRangeStart w:id="10"/>
        <w:r w:rsidDel="00000000" w:rsidR="00000000" w:rsidRPr="00000000">
          <w:rPr>
            <w:rtl w:val="0"/>
          </w:rPr>
          <w:t xml:space="preserve">дело происходит</w:t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tl w:val="0"/>
          </w:rPr>
          <w:t xml:space="preserve"> в параллельной вселенной.</w:t>
        </w:r>
      </w:ins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1" w:date="2015-02-07T20:40:53Z"/>
        </w:rPr>
      </w:pPr>
      <w:ins w:author="Alaric Lightin" w:id="1" w:date="2015-02-07T20:40:53Z">
        <w:r w:rsidDel="00000000" w:rsidR="00000000" w:rsidRPr="00000000">
          <w:rPr>
            <w:rtl w:val="0"/>
          </w:rPr>
          <w:t xml:space="preserve">В тексте присутствует множество подсказок: некоторые очевидные, а некоторые - не очень. Есть старательно</w:t>
        </w:r>
        <w:commentRangeStart w:id="11"/>
        <w:commentRangeStart w:id="12"/>
        <w:r w:rsidDel="00000000" w:rsidR="00000000" w:rsidRPr="00000000">
          <w:rPr>
            <w:rtl w:val="0"/>
          </w:rPr>
          <w:t xml:space="preserve"> спрятанные нам</w:t>
        </w:r>
        <w:commentRangeStart w:id="13"/>
        <w:r w:rsidDel="00000000" w:rsidR="00000000" w:rsidRPr="00000000">
          <w:rPr>
            <w:rtl w:val="0"/>
          </w:rPr>
          <w:t xml:space="preserve">ёки</w:t>
        </w:r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tl w:val="0"/>
          </w:rPr>
          <w:t xml:space="preserve"> —</w: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  <w:t xml:space="preserve"> я был потрясён, когда увидел, что некоторые читатели их разглядели.</w:t>
        </w:r>
        <w:commentRangeStart w:id="14"/>
        <w:commentRangeStart w:id="15"/>
        <w:r w:rsidDel="00000000" w:rsidR="00000000" w:rsidRPr="00000000">
          <w:rPr>
            <w:rtl w:val="0"/>
          </w:rPr>
          <w:t xml:space="preserve"> А многие </w:t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tl w:val="0"/>
          </w:rPr>
          <w:t xml:space="preserve">свидетельства лежат прямо на виду. Это </w:t>
        </w:r>
        <w:commentRangeStart w:id="16"/>
        <w:r w:rsidDel="00000000" w:rsidR="00000000" w:rsidRPr="00000000">
          <w:rPr>
            <w:rtl w:val="0"/>
          </w:rPr>
          <w:t xml:space="preserve">рационалистская история</w:t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tl w:val="0"/>
          </w:rPr>
          <w:t xml:space="preserve">, все её загадки можно разгадать. Для этого они и предназначены.</w:t>
        </w:r>
      </w:ins>
    </w:p>
    <w:p w:rsidR="00000000" w:rsidDel="00000000" w:rsidP="00000000" w:rsidRDefault="00000000" w:rsidRPr="00000000">
      <w:pPr>
        <w:ind w:firstLine="570"/>
        <w:contextualSpacing w:val="0"/>
        <w:rPr>
          <w:ins w:author="Alaric Lightin" w:id="1" w:date="2015-02-07T20:40:53Z"/>
        </w:rPr>
      </w:pPr>
      <w:ins w:author="Alaric Lightin" w:id="1" w:date="2015-02-07T20:40:53Z">
        <w:commentRangeStart w:id="17"/>
        <w:r w:rsidDel="00000000" w:rsidR="00000000" w:rsidRPr="00000000">
          <w:rPr>
            <w:rtl w:val="0"/>
          </w:rPr>
          <w:t xml:space="preserve">Все науки, упомянутые в тексте — настоящие. </w:t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  <w:t xml:space="preserve">Но, пожалуйста, не забывайте</w:t>
        </w:r>
        <w:commentRangeStart w:id="18"/>
        <w:r w:rsidDel="00000000" w:rsidR="00000000" w:rsidRPr="00000000">
          <w:rPr>
            <w:rtl w:val="0"/>
          </w:rPr>
          <w:t xml:space="preserve">,</w:t>
        </w:r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tl w:val="0"/>
          </w:rPr>
          <w:t xml:space="preserve"> когда речь не идёт о царстве науки, взгляды персонажей могут отличаться от авторских. Не всякое действие протагониста представляет из себя урок мудрости, а </w:t>
        </w:r>
        <w:commentRangeStart w:id="19"/>
        <w:r w:rsidDel="00000000" w:rsidR="00000000" w:rsidRPr="00000000">
          <w:rPr>
            <w:rtl w:val="0"/>
          </w:rPr>
          <w:t xml:space="preserve">тёмные</w:t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tl w:val="0"/>
          </w:rPr>
          <w:t xml:space="preserve"> персонажи могут давать советы, которым либо нельзя доверять, либо они являются палкой о двух концах.</w:t>
        </w:r>
      </w:ins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center"/>
      </w:pPr>
      <w:r w:rsidDel="00000000" w:rsidR="00000000" w:rsidRPr="00000000">
        <w:rPr>
          <w:rtl w:val="0"/>
        </w:rPr>
        <w:t xml:space="preserve">* * 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лунном свете </w:t>
      </w:r>
      <w:r w:rsidDel="00000000" w:rsidR="00000000" w:rsidRPr="00000000">
        <w:rPr>
          <w:i w:val="1"/>
          <w:rtl w:val="0"/>
        </w:rPr>
        <w:t xml:space="preserve">блестит полоска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серебр</w:t>
      </w:r>
      <w:r w:rsidDel="00000000" w:rsidR="00000000" w:rsidRPr="00000000">
        <w:rPr>
          <w:i w:val="1"/>
          <w:rtl w:val="0"/>
        </w:rPr>
        <w:t xml:space="preserve">а</w:t>
      </w:r>
      <w:r w:rsidDel="00000000" w:rsidR="00000000" w:rsidRPr="00000000">
        <w:rPr>
          <w:i w:val="1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(падают тёмные одежды)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...кровь льётся литрами, и слышен </w:t>
      </w:r>
      <w:r w:rsidDel="00000000" w:rsidR="00000000" w:rsidRPr="00000000">
        <w:rPr>
          <w:i w:val="1"/>
          <w:rtl w:val="0"/>
        </w:rPr>
        <w:t xml:space="preserve">крик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Все стены до последнего дюйма заняты книжными шкафами. </w:t>
      </w:r>
      <w:commentRangeStart w:id="20"/>
      <w:commentRangeStart w:id="21"/>
      <w:r w:rsidDel="00000000" w:rsidR="00000000" w:rsidRPr="00000000">
        <w:rPr>
          <w:rtl w:val="0"/>
        </w:rPr>
        <w:t xml:space="preserve">B каждом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по шесть полок, и шкафы почти доходят до потолка</w:t>
      </w:r>
      <w:r w:rsidDel="00000000" w:rsidR="00000000" w:rsidRPr="00000000">
        <w:rPr>
          <w:rtl w:val="0"/>
        </w:rPr>
        <w:t xml:space="preserve">.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commentRangeStart w:id="22"/>
      <w:commentRangeStart w:id="2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ть полок</w:t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плотно заставлена книгами в тв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рдом </w:t>
      </w:r>
      <w:commentRangeStart w:id="24"/>
      <w:commentRangeStart w:id="25"/>
      <w:commentRangeStart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пл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: математика, химия, история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далее.</w:t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других </w:t>
      </w:r>
      <w:commentRangeStart w:id="2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полках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два ряда стоит научная фантастика в мягкой обложке. </w:t>
      </w:r>
      <w:commentRangeStart w:id="2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 вто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</w:t>
      </w:r>
      <w:r w:rsidDel="00000000" w:rsidR="00000000" w:rsidRPr="00000000">
        <w:rPr>
          <w:rtl w:val="0"/>
        </w:rPr>
        <w:t xml:space="preserve">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ряд книг </w:t>
      </w:r>
      <w:r w:rsidDel="00000000" w:rsidR="00000000" w:rsidRPr="00000000">
        <w:rPr>
          <w:rtl w:val="0"/>
        </w:rPr>
        <w:t xml:space="preserve">подложены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коробки и деревянные бруски так,</w:t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он возвышается над первым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можно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8761d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прочитать названия стоящих в нём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и </w:t>
      </w:r>
      <w:r w:rsidDel="00000000" w:rsidR="00000000" w:rsidRPr="00000000">
        <w:rPr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не всё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ниги </w:t>
      </w:r>
      <w:commentRangeStart w:id="29"/>
      <w:commentRangeStart w:id="3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пере</w:t>
      </w:r>
      <w:r w:rsidDel="00000000" w:rsidR="00000000" w:rsidRPr="00000000">
        <w:rPr>
          <w:rtl w:val="0"/>
        </w:rPr>
        <w:t xml:space="preserve">бираются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столы и диваны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образуют небольшие стопки под окнами.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 выглядит гостиная дома, в котором живут известный профессор Майкл Веррес-Эванс и его жена, миссис 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Эванс-Веррес, а также их при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мный сын, Гарри Джеймс Поттер-Эванс-Веррес.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На столе в гостиной лежит письмо, а рядом с ним — </w:t>
      </w:r>
      <w:commentRangeStart w:id="31"/>
      <w:r w:rsidDel="00000000" w:rsidR="00000000" w:rsidRPr="00000000">
        <w:rPr>
          <w:rtl w:val="0"/>
        </w:rPr>
        <w:t xml:space="preserve">желтоватый пергаментный конверт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  <w:t xml:space="preserve"> без марки. На конверте изумрудно-зелёными чернилами написано, что письмо адресовано</w:t>
      </w: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«</w:t>
      </w:r>
      <w:r w:rsidDel="00000000" w:rsidR="00000000" w:rsidRPr="00000000">
        <w:rPr>
          <w:i w:val="1"/>
          <w:rtl w:val="0"/>
        </w:rPr>
        <w:t xml:space="preserve">мистеру Г. Поттеру</w:t>
      </w:r>
      <w:r w:rsidDel="00000000" w:rsidR="00000000" w:rsidRPr="00000000">
        <w:rPr>
          <w:i w:val="1"/>
          <w:rtl w:val="0"/>
        </w:rPr>
        <w:t xml:space="preserve">»</w:t>
      </w:r>
      <w:r w:rsidDel="00000000" w:rsidR="00000000" w:rsidRPr="00000000">
        <w:rPr>
          <w:i w:val="1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6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спорит с женой</w:t>
      </w:r>
      <w:r w:rsidDel="00000000" w:rsidR="00000000" w:rsidRPr="00000000">
        <w:rPr>
          <w:rtl w:val="0"/>
        </w:rPr>
        <w:t xml:space="preserve"> не повышая голос, так как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считает,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что кричать — некультурно.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ведь шутка, да?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— по тону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Майкла </w:t>
      </w:r>
      <w:r w:rsidDel="00000000" w:rsidR="00000000" w:rsidRPr="00000000">
        <w:rPr>
          <w:rtl w:val="0"/>
        </w:rPr>
        <w:t xml:space="preserve">можно было понять:</w:t>
      </w:r>
      <w:r w:rsidDel="00000000" w:rsidR="00000000" w:rsidRPr="00000000">
        <w:rPr>
          <w:rtl w:val="0"/>
        </w:rPr>
        <w:t xml:space="preserve"> он весьма опасается, что </w:t>
      </w:r>
      <w:r w:rsidDel="00000000" w:rsidR="00000000" w:rsidRPr="00000000">
        <w:rPr>
          <w:rtl w:val="0"/>
        </w:rPr>
        <w:t xml:space="preserve">жена</w:t>
      </w:r>
      <w:r w:rsidDel="00000000" w:rsidR="00000000" w:rsidRPr="00000000">
        <w:rPr>
          <w:rtl w:val="0"/>
        </w:rPr>
        <w:t xml:space="preserve"> говорит серьёзно.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Моя сестра была ведьмой, — нервно, но настойчиво повторила Петуния. — А её муж — волшебником.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абсурд! </w:t>
      </w:r>
      <w:r w:rsidDel="00000000" w:rsidR="00000000" w:rsidRPr="00000000">
        <w:rPr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отчеканил Майкл. — Они же были на нашей свадьбе,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приезжали на Рождество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просила их ничего тебе не рассказывать, — прошептала Петуния,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это чистая правда, я сама видела....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закатил глаза: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Дорогая, я знаю, ты не читаешь скептическую литературу и можешь не понимать, как легко для </w:t>
      </w:r>
      <w:commentRangeStart w:id="32"/>
      <w:commentRangeStart w:id="33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обученного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фокусника делать невозможные на первый взгляд вещи. Помнишь, я учил Гарри гнуть ложки? И если вдруг тебе казалось, что </w:t>
      </w:r>
      <w:commentRangeStart w:id="34"/>
      <w:commentRangeStart w:id="35"/>
      <w:commentRangeStart w:id="3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угадывали твои мысли, то такой приём называется </w:t>
      </w:r>
      <w:commentRangeStart w:id="3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холодное чтение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было не сгибание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А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прикусила губу.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ак просто не рассказать. Ты подумаешь, что я... — она сглотнула. — Послушай, Майкл, я не всегда была... 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кой</w:t>
      </w:r>
      <w:r w:rsidDel="00000000" w:rsidR="00000000" w:rsidRPr="00000000">
        <w:rPr>
          <w:rtl w:val="0"/>
        </w:rPr>
        <w:t xml:space="preserve">, — она махнула рукой вниз, </w:t>
      </w:r>
      <w:commentRangeStart w:id="38"/>
      <w:r w:rsidDel="00000000" w:rsidR="00000000" w:rsidRPr="00000000">
        <w:rPr>
          <w:rtl w:val="0"/>
        </w:rPr>
        <w:t xml:space="preserve">обозначая 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  <w:t xml:space="preserve">точёную фигуру.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Лили изменила мою внешность.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Потому что я...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умоляла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Долгие годы я умоляла. Всё детство я плохо к ней относилась, потому что она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всегда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ла красивее меня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потом у не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проявился магически</w:t>
      </w:r>
      <w:r w:rsidDel="00000000" w:rsidR="00000000" w:rsidRPr="00000000">
        <w:rPr>
          <w:rtl w:val="0"/>
        </w:rPr>
        <w:t xml:space="preserve">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дар. Можешь представить, как я себя чувствовала? Я годами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умоляла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сделать меня красивой. Пусть у меня не будет магии, но будет хотя бы красота.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глазах Петунии стояли слёзы: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Лили отказывала мне по разным нелепым причинам,</w:t>
      </w:r>
      <w:r w:rsidDel="00000000" w:rsidR="00000000" w:rsidRPr="00000000">
        <w:rPr>
          <w:rtl w:val="0"/>
        </w:rPr>
        <w:t xml:space="preserve"> говорила, будто наступит конец света, если она немного поможет родной сестре, или что кентавр запретил ей это делать, и тому подобную чепуху, и я её за это ненавидела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tl w:val="0"/>
        </w:rPr>
        <w:t xml:space="preserve">после школы я встречалась с этим Верноном Дурслем, он был толстый, но кроме него никто из парней в университете со мной вообще не разговаривал.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Он говорил, что хочет детей</w:t>
      </w:r>
      <w:commentRangeStart w:id="39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чтобы первенца звали Дадли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Я тогда подумала: «</w:t>
      </w:r>
      <w:commentRangeStart w:id="40"/>
      <w:commentRangeStart w:id="41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Какие же родители назовут своего ребёнка Дадли Дурсль?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</w:t>
      </w:r>
      <w:commentRangeStart w:id="42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тут вся моя будущая жизнь словно </w:t>
      </w:r>
      <w:commentRangeStart w:id="43"/>
      <w:commentRangeStart w:id="44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встала у меня перед глазами, и это было невыносимо.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написала сестре, что, если она мне не поможет, то я…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запнулась и тихо продолжила: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конце концов она сдалась. Она говорила, что это опасно, но мне было наплевать.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выпила зелье и серьёзно болела две недели. Зато потом моя кожа стала чистой, фигура похорошела и... Я стала красивой, люди начали относиться ко мне добрее, — её голос сорвался, — после этого я больше не могла ненавидеть сестру</w:t>
      </w:r>
      <w:r w:rsidDel="00000000" w:rsidR="00000000" w:rsidRPr="00000000">
        <w:rPr>
          <w:rtl w:val="0"/>
        </w:rPr>
        <w:t xml:space="preserve">, особенно когда узнала, к чему в итоге </w:t>
      </w:r>
      <w:commentRangeStart w:id="45"/>
      <w:r w:rsidDel="00000000" w:rsidR="00000000" w:rsidRPr="00000000">
        <w:rPr>
          <w:rtl w:val="0"/>
        </w:rPr>
        <w:t xml:space="preserve">её привела 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  <w:t xml:space="preserve">эта магия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Дорогая, — нежно ответил Майкл, — ты заболела, набрала правильный вес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пока лежала в кровати, </w:t>
      </w:r>
      <w:r w:rsidDel="00000000" w:rsidR="00000000" w:rsidRPr="00000000">
        <w:rPr>
          <w:rtl w:val="0"/>
        </w:rPr>
        <w:t xml:space="preserve">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кожа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стала лучше сама по себе. Или болезнь заставила тебя изменить </w:t>
      </w:r>
      <w:r w:rsidDel="00000000" w:rsidR="00000000" w:rsidRPr="00000000">
        <w:rPr>
          <w:rtl w:val="0"/>
        </w:rPr>
        <w:t xml:space="preserve">рацион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Она была ведьмой, — настаивала Петуния.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видела</w:t>
      </w:r>
      <w:r w:rsidDel="00000000" w:rsidR="00000000" w:rsidRPr="00000000">
        <w:rPr>
          <w:rtl w:val="0"/>
        </w:rPr>
        <w:t xml:space="preserve">, как она творила чудеса.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Петуния, — в голосе Майкла появилось раздражение, — ты же </w:t>
      </w:r>
      <w:commentRangeStart w:id="46"/>
      <w:commentRangeStart w:id="47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знаешь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что это не может быть правдой. Мне </w:t>
      </w:r>
      <w:r w:rsidDel="00000000" w:rsidR="00000000" w:rsidRPr="00000000">
        <w:rPr>
          <w:rtl w:val="0"/>
        </w:rPr>
        <w:t xml:space="preserve">точно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объяснять почему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Петуния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всплеснула руками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Она почти плакала.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Милый, я всегда проигрываю тебе в споре, н</w:t>
      </w:r>
      <w:commentRangeStart w:id="4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</w:t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жалуйста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поверь мне 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Папа! Мама!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Они замолчали и </w:t>
      </w:r>
      <w:r w:rsidDel="00000000" w:rsidR="00000000" w:rsidRPr="00000000">
        <w:rPr>
          <w:rtl w:val="0"/>
        </w:rPr>
        <w:t xml:space="preserve">оглянулись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Гарри,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который, оказывается, тоже был в гостиной </w:t>
      </w:r>
      <w:commentRangeStart w:id="49"/>
      <w:commentRangeStart w:id="5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всё это время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Мальчик сделал глубокий вдох.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Мама, насколько я понимаю, 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твоих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родителей не было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магическ</w:t>
      </w:r>
      <w:r w:rsidDel="00000000" w:rsidR="00000000" w:rsidRPr="00000000">
        <w:rPr>
          <w:rtl w:val="0"/>
        </w:rPr>
        <w:t xml:space="preserve">их способностей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Нет, — Петуния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Получается, 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никто из членов вашей семьи не знал о магии, пока Лили не получила пригласительное письмо. Каким образом убедили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r w:rsidDel="00000000" w:rsidR="00000000" w:rsidRPr="00000000">
        <w:rPr>
          <w:rtl w:val="0"/>
        </w:rPr>
        <w:t xml:space="preserve">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было не только письмо. К нам приходил профессор из Хогвартса. Он… — Петуни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бросила взгляд в сторону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Майкла.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показал нам</w:t>
      </w:r>
      <w:r w:rsidDel="00000000" w:rsidR="00000000" w:rsidRPr="00000000">
        <w:rPr>
          <w:rtl w:val="0"/>
        </w:rPr>
        <w:t xml:space="preserve"> несколько заклинаний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Значит, спорить</w:t>
      </w:r>
      <w:r w:rsidDel="00000000" w:rsidR="00000000" w:rsidRPr="00000000">
        <w:rPr>
          <w:rtl w:val="0"/>
        </w:rPr>
        <w:t xml:space="preserve"> по этому поводу совершенно ни к чему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твёрдо заключил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прочем, надежды, что хотя бы </w:t>
      </w:r>
      <w:r w:rsidDel="00000000" w:rsidR="00000000" w:rsidRPr="00000000">
        <w:rPr>
          <w:rtl w:val="0"/>
        </w:rPr>
        <w:t xml:space="preserve">сейчас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родители к нему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прислушаютс</w:t>
      </w:r>
      <w:r w:rsidDel="00000000" w:rsidR="00000000" w:rsidRPr="00000000">
        <w:rPr>
          <w:rtl w:val="0"/>
        </w:rPr>
        <w:t xml:space="preserve">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было мало.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вс</w:t>
      </w:r>
      <w:commentRangeStart w:id="5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ё пра</w:t>
      </w:r>
      <w:commentRangeEnd w:id="51"/>
      <w:r w:rsidDel="00000000" w:rsidR="00000000" w:rsidRPr="00000000">
        <w:commentReference w:id="5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вда, то мы можем просто пригласить профессора из Хогвартса. Если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продемонстрирует нам магию,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 папе придётся признать, что она существует.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А если нет, то мама согласится, что всё это выдумка. Нужно не </w:t>
      </w:r>
      <w:r w:rsidDel="00000000" w:rsidR="00000000" w:rsidRPr="00000000">
        <w:rPr>
          <w:rtl w:val="0"/>
        </w:rPr>
        <w:t xml:space="preserve">ссориться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провести эксперимент.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commentRangeStart w:id="5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Профессор 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повернулся и, как всегда снисходительно, посмотрел на него сверху вниз: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Магия?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самом деле? Я думал, уж </w:t>
      </w:r>
      <w:commentRangeStart w:id="53"/>
      <w:commentRangeStart w:id="54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-то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знаешь достаточно, чтобы не воспринимать её всерьёз, хоть теб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е и десять лет.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Сынок,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агия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самая ненаучная вещь, которую только можно себе представить!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кисло улыбнулся. Майкл </w:t>
      </w:r>
      <w:r w:rsidDel="00000000" w:rsidR="00000000" w:rsidRPr="00000000">
        <w:rPr>
          <w:rtl w:val="0"/>
        </w:rPr>
        <w:t xml:space="preserve">относился к нему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хорошо</w:t>
      </w:r>
      <w:r w:rsidDel="00000000" w:rsidR="00000000" w:rsidRPr="00000000">
        <w:rPr>
          <w:rtl w:val="0"/>
        </w:rPr>
        <w:t xml:space="preserve"> —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лучше, чем большинство родных отцов </w:t>
      </w:r>
      <w:r w:rsidDel="00000000" w:rsidR="00000000" w:rsidRPr="00000000">
        <w:rPr>
          <w:rtl w:val="0"/>
        </w:rPr>
        <w:t xml:space="preserve">относятся к своим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дет</w:t>
      </w:r>
      <w:r w:rsidDel="00000000" w:rsidR="00000000" w:rsidRPr="00000000">
        <w:rPr>
          <w:rtl w:val="0"/>
        </w:rPr>
        <w:t xml:space="preserve">ям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Гарри отправляли учиться в лучшие школы,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 когда с ними ничего не вышло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для нег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о стали нанимать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частных преподавателей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из бесконечной </w:t>
      </w:r>
      <w:r w:rsidDel="00000000" w:rsidR="00000000" w:rsidRPr="00000000">
        <w:rPr>
          <w:rtl w:val="0"/>
        </w:rPr>
        <w:t xml:space="preserve">вереницы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голодающих студентов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</w:t>
      </w:r>
      <w:r w:rsidDel="00000000" w:rsidR="00000000" w:rsidRPr="00000000">
        <w:rPr>
          <w:rtl w:val="0"/>
        </w:rPr>
        <w:t xml:space="preserve">Родители </w:t>
      </w:r>
      <w:r w:rsidDel="00000000" w:rsidR="00000000" w:rsidRPr="00000000">
        <w:rPr>
          <w:rtl w:val="0"/>
        </w:rPr>
        <w:t xml:space="preserve">всегда поддерживали Гарри в изучении</w:t>
      </w:r>
      <w:r w:rsidDel="00000000" w:rsidR="00000000" w:rsidRPr="00000000">
        <w:rPr>
          <w:rtl w:val="0"/>
        </w:rPr>
        <w:t xml:space="preserve"> всего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что только привлекало его внимание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му покупали все интересую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щие его книги,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помогали с участием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различных конкурс</w:t>
      </w:r>
      <w:r w:rsidDel="00000000" w:rsidR="00000000" w:rsidRPr="00000000">
        <w:rPr>
          <w:rtl w:val="0"/>
        </w:rPr>
        <w:t xml:space="preserve">ах по математике и естественно-научным предметам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Он получал практически всё, что хотел, в разумных пределах. Единственное, в чём ему отказывали, так это в малейшей доле уважения. Впрочем, с какой стати штатному профессору Оксфорда, преподающему биохимию, прислушиваться к советам маленького мальчика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  <w:t xml:space="preserve"> 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конечно, «п</w:t>
      </w:r>
      <w:r w:rsidDel="00000000" w:rsidR="00000000" w:rsidRPr="00000000">
        <w:rPr>
          <w:rtl w:val="0"/>
        </w:rPr>
        <w:t xml:space="preserve">роявит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заинтересованность», </w:t>
      </w:r>
      <w:r w:rsidDel="00000000" w:rsidR="00000000" w:rsidRPr="00000000">
        <w:rPr>
          <w:rtl w:val="0"/>
        </w:rPr>
        <w:t xml:space="preserve">ведь так положено поступать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«хорош</w:t>
      </w:r>
      <w:r w:rsidDel="00000000" w:rsidR="00000000" w:rsidRPr="00000000">
        <w:rPr>
          <w:rtl w:val="0"/>
        </w:rPr>
        <w:t xml:space="preserve">ему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родител</w:t>
      </w:r>
      <w:r w:rsidDel="00000000" w:rsidR="00000000" w:rsidRPr="00000000">
        <w:rPr>
          <w:rtl w:val="0"/>
        </w:rPr>
        <w:t xml:space="preserve">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», к каковым профессор, несомненно, себя относил. Но воспринимать десятилетнего ребёнка </w:t>
      </w:r>
      <w:r w:rsidDel="00000000" w:rsidR="00000000" w:rsidRPr="00000000">
        <w:rPr>
          <w:i w:val="1"/>
          <w:rtl w:val="0"/>
        </w:rPr>
        <w:t xml:space="preserve">всерьёз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Вряд ли.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Иногда Гарри хотелось </w:t>
      </w:r>
      <w:r w:rsidDel="00000000" w:rsidR="00000000" w:rsidRPr="00000000">
        <w:rPr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кричать на отца.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Мам, — сказал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— если ты хочешь выиграть у </w:t>
      </w:r>
      <w:r w:rsidDel="00000000" w:rsidR="00000000" w:rsidRPr="00000000">
        <w:rPr>
          <w:rtl w:val="0"/>
        </w:rPr>
        <w:t xml:space="preserve">папы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этот спор, посмотри вторую главу из первого тома лекций Фейнмана по физике. Там есть цитата,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которой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говорится, что философы </w:t>
      </w:r>
      <w:r w:rsidDel="00000000" w:rsidR="00000000" w:rsidRPr="00000000">
        <w:rPr>
          <w:rtl w:val="0"/>
        </w:rPr>
        <w:t xml:space="preserve">тратят уйму слов, выясняя, без чего наука не может обойтись, и все они неправы, потому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 науке есть только одно правило: последний судья — это наблюдение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Нужно просто посмотреть на мир и рассказать о том, что ты видишь. И... я не могу вспомнить с ходу подходящую цитату, но с научной точки зрения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решать </w:t>
      </w:r>
      <w:r w:rsidDel="00000000" w:rsidR="00000000" w:rsidRPr="00000000">
        <w:rPr>
          <w:rtl w:val="0"/>
        </w:rPr>
        <w:t xml:space="preserve">разногласия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нужно опытным путём, а не спорами.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Мать посмотрела на него сверху вниз и улыбнулась: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Спасибо, Гарри, но... — она с достоинством взглянула на мужа, — я не хочу выигрывать спор у твоего отца. Я лишь хочу, чтобы мой муж прислушался к любящей его жене и поверил ей.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на секунду закрыл глаза.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i w:val="1"/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Его 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просто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безнад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жны.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Разговор опять превращался в один из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тех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бессмысленных споров, когда мать пытается заставить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отца почувствовать 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ебя виноватым, а тот, в свою очередь, </w:t>
      </w:r>
      <w:r w:rsidDel="00000000" w:rsidR="00000000" w:rsidRPr="00000000">
        <w:rPr>
          <w:rtl w:val="0"/>
        </w:rPr>
        <w:t xml:space="preserve">пы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тается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застав</w:t>
      </w:r>
      <w:r w:rsidDel="00000000" w:rsidR="00000000" w:rsidRPr="00000000">
        <w:rPr>
          <w:rtl w:val="0"/>
        </w:rPr>
        <w:t xml:space="preserve">ить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её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почувствовать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себя глупой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Я пойду в свою комнату, — </w:t>
      </w:r>
      <w:r w:rsidDel="00000000" w:rsidR="00000000" w:rsidRPr="00000000">
        <w:rPr>
          <w:rtl w:val="0"/>
        </w:rPr>
        <w:t xml:space="preserve">немного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дрожащим голосом объявил Гарри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Мама, папа, пожалуйста, постарайтесь долго не ругаться. Мы ведь и так скоро вс</w:t>
      </w:r>
      <w:r w:rsidDel="00000000" w:rsidR="00000000" w:rsidRPr="00000000">
        <w:rPr>
          <w:rtl w:val="0"/>
        </w:rPr>
        <w:t xml:space="preserve">ё узнаем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Конечно, Гарри, — отозвался отец, а мать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обнад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живающе его поцеловала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после чего </w:t>
      </w:r>
      <w:r w:rsidDel="00000000" w:rsidR="00000000" w:rsidRPr="00000000">
        <w:rPr>
          <w:rtl w:val="0"/>
        </w:rPr>
        <w:t xml:space="preserve">родители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продолжили </w:t>
      </w:r>
      <w:r w:rsidDel="00000000" w:rsidR="00000000" w:rsidRPr="00000000">
        <w:rPr>
          <w:rtl w:val="0"/>
        </w:rPr>
        <w:t xml:space="preserve">пререкаться.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поднялся по лестнице в свою спальню, закрыл за собой дверь и попытался всё обдумать.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commentRangeStart w:id="55"/>
      <w:commentRangeStart w:id="56"/>
      <w:commentRangeStart w:id="57"/>
      <w:r w:rsidDel="00000000" w:rsidR="00000000" w:rsidRPr="00000000">
        <w:rPr>
          <w:rtl w:val="0"/>
        </w:rPr>
        <w:t xml:space="preserve">Самое интересное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</w:t>
      </w:r>
      <w:commentRangeStart w:id="58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должен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commentRangeStart w:id="59"/>
      <w:commentRangeStart w:id="6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был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согласиться с отцом. Никто и никогда не видел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 одного </w:t>
      </w:r>
      <w:r w:rsidDel="00000000" w:rsidR="00000000" w:rsidRPr="00000000">
        <w:rPr>
          <w:rtl w:val="0"/>
        </w:rPr>
        <w:t xml:space="preserve">доказательства реальности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магии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из слов мамы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следовало, что существует целый волшебный мир. Как можно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такое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сохран</w:t>
      </w:r>
      <w:r w:rsidDel="00000000" w:rsidR="00000000" w:rsidRPr="00000000">
        <w:rPr>
          <w:rtl w:val="0"/>
        </w:rPr>
        <w:t xml:space="preserve">ять в тайне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Тоже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омощью магии? Довольно </w:t>
      </w:r>
      <w:commentRangeStart w:id="6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подозрительное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объяснение.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Случай по идее элементарный: мама либо шутит, либо лжёт, либо сошла с ума, в порядке </w:t>
      </w:r>
      <w:r w:rsidDel="00000000" w:rsidR="00000000" w:rsidRPr="00000000">
        <w:rPr>
          <w:rtl w:val="0"/>
        </w:rPr>
        <w:t xml:space="preserve">возрастания </w:t>
      </w:r>
      <w:r w:rsidDel="00000000" w:rsidR="00000000" w:rsidRPr="00000000">
        <w:rPr>
          <w:rtl w:val="0"/>
        </w:rPr>
        <w:t xml:space="preserve">ужасности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Если мама сама отправила письмо, то это объясняет, как оно попало в почтовый ящик без </w:t>
      </w:r>
      <w:r w:rsidDel="00000000" w:rsidR="00000000" w:rsidRPr="00000000">
        <w:rPr>
          <w:rtl w:val="0"/>
        </w:rPr>
        <w:t xml:space="preserve">марки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 В конце концов, небольшое сумас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шествие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гораздо, гораздо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бо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лее вероятно, чем вселенная, </w:t>
      </w:r>
      <w:commentRangeStart w:id="6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содержащая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себе магию.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всё-таки какая-то часть Гарри была совершенно уверена в том, что магия существует. Это чувство возникло в 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т самый момент,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увидел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предположительно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из Хогвартса, Школы Чародейства и Волшебства.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Скривившись,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арри потёр лоб. </w:t>
      </w:r>
      <w:commentRangeStart w:id="63"/>
      <w:commentRangeStart w:id="64"/>
      <w:commentRangeStart w:id="65"/>
      <w:commentRangeStart w:id="66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 верь своим мыслям</w:t>
      </w:r>
      <w:commentRangeEnd w:id="63"/>
      <w:r w:rsidDel="00000000" w:rsidR="00000000" w:rsidRPr="00000000">
        <w:commentReference w:id="63"/>
      </w:r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было написано в одной книге.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Но эта странная убеждённость... Он как будто знал заранее, что профессор из Хогвартса в самом деле появится на их пороге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взмахнёт </w:t>
      </w:r>
      <w:r w:rsidDel="00000000" w:rsidR="00000000" w:rsidRPr="00000000">
        <w:rPr>
          <w:rtl w:val="0"/>
        </w:rPr>
        <w:t xml:space="preserve">палочкой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 сотворит настоящее волшебство. Эта убежд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нность не </w:t>
      </w:r>
      <w:commentRangeStart w:id="67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пыталась защищаться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от</w:t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опровержения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е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искал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</w:t>
      </w:r>
      <w:r w:rsidDel="00000000" w:rsidR="00000000" w:rsidRPr="00000000">
        <w:rPr>
          <w:rtl w:val="0"/>
        </w:rPr>
        <w:t xml:space="preserve"> заранее оправданий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 случай, если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вдруг никакой профессор не прид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</w:t>
      </w:r>
      <w:commentRangeStart w:id="68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придёт,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сможет показать лишь фокус со сгибанием ложек.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Откуда ты взялось, странное маленькое предчувствие?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 крепко задумался.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Почему я верю в то, во что 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верю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Обычно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</w:t>
      </w:r>
      <w:r w:rsidDel="00000000" w:rsidR="00000000" w:rsidRPr="00000000">
        <w:rPr>
          <w:rtl w:val="0"/>
        </w:rPr>
        <w:t xml:space="preserve">вольно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быстро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справлялся с этим вопросом, но сейчас у него не было никакой зацепки.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мысленно пожал плечами. Двери созданы, чтобы их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открыва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а гипотезы — чтобы их проверя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Он взял со стола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лист линованной бумаги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 написал: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Заместителю директора».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остановился, собираясь с мыслями, потом взял другой лист и выдавил ещё один миллиметр графита из механического карандаша — случай требовал каллиграфического почерка.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570" w:right="0" w:firstLine="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Уважаемая заместитель директора Минерва </w:t>
      </w:r>
      <w:r w:rsidDel="00000000" w:rsidR="00000000" w:rsidRPr="00000000">
        <w:rPr>
          <w:rtl w:val="0"/>
        </w:rPr>
        <w:t xml:space="preserve">Мак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Гонагалл или друго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уполномоченно</w:t>
      </w:r>
      <w:r w:rsidDel="00000000" w:rsidR="00000000" w:rsidRPr="00000000">
        <w:rPr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лиц</w:t>
      </w:r>
      <w:r w:rsidDel="00000000" w:rsidR="00000000" w:rsidRPr="00000000">
        <w:rPr>
          <w:rtl w:val="0"/>
        </w:rPr>
        <w:t xml:space="preserve">о.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Недавно я получил от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ас пригласительное письмо в Хогвартс на имя мистера Г. Поттера. Вы можете не знать, что мои биологические родители, Джеймс Поттер и Лили Поттер (в девичестве Лили Эванс), мертвы. Я был усыновлён сестрой Лили, Петунией Эванс-Веррес, и е</w:t>
      </w:r>
      <w:r w:rsidDel="00000000" w:rsidR="00000000" w:rsidRPr="00000000">
        <w:rPr>
          <w:rtl w:val="0"/>
        </w:rPr>
        <w:t xml:space="preserve">ё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мужем, Майклом Веррес-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Эван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сом.</w:t>
        <w:br w:type="textWrapping"/>
        <w:t xml:space="preserve">Я крайне заинтересован в посещении Хогвартса, при условии, что такое место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существует. Моя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ть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Петуния, утвержд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ает, что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знает про магию, но сама </w:t>
      </w:r>
      <w:r w:rsidDel="00000000" w:rsidR="00000000" w:rsidRPr="00000000">
        <w:rPr>
          <w:rtl w:val="0"/>
        </w:rPr>
        <w:t xml:space="preserve">ею пользоваться не способна.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Мой отец настроен скептически. Сам я до кон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ца не убеждён. К тому же я не знаю, где приобрести </w:t>
      </w:r>
      <w:commentRangeStart w:id="69"/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все</w:t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книги и материалы, указанные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ами в пригласительном письме.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Ма</w:t>
      </w:r>
      <w:r w:rsidDel="00000000" w:rsidR="00000000" w:rsidRPr="00000000">
        <w:rPr>
          <w:rtl w:val="0"/>
        </w:rPr>
        <w:t xml:space="preserve">ма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упомянула, что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присылали представителя Хогвартса к Лили Поттер (бывшая Лили Эванс), чтобы продемонстрировать её семье существование магии и, я полагаю, чтобы помочь ей с приобретением школьных принадлежностей. Если 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ы </w:t>
      </w:r>
      <w:commentRangeStart w:id="70"/>
      <w:commentRangeStart w:id="71"/>
      <w:commentRangeStart w:id="72"/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поступите подобным образом в отношении моей семьи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существенно поможет делу.</w:t>
        <w:br w:type="textWrapping"/>
        <w:t xml:space="preserve">С уважением,</w:t>
        <w:br w:type="textWrapping"/>
        <w:t xml:space="preserve">Гарри Джеймс Поттер-Эванс-Веррес».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commentRangeStart w:id="73"/>
      <w:commentRangeStart w:id="74"/>
      <w:commentRangeStart w:id="75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дописал </w:t>
      </w:r>
      <w:ins w:author="Alaric Lightin" w:id="2" w:date="2016-01-19T22:44:30Z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sz w:val="24"/>
            <w:szCs w:val="24"/>
            <w:u w:val="none"/>
            <w:vertAlign w:val="baseline"/>
            <w:rtl w:val="0"/>
          </w:rPr>
          <w:t xml:space="preserve">свой </w:t>
        </w:r>
      </w:ins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адрес, сложил письмо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пополам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и засунул в конверт, адресовав его в Хогвартс. 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  <w:t xml:space="preserve">После чего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поразмыслив,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взял свечку и, капнув воском на угол конверта, выдавил на нём кончиком перочинного ножа свои инициалы: Г.Д.П.Э.В. </w:t>
      </w:r>
      <w:r w:rsidDel="00000000" w:rsidR="00000000" w:rsidRPr="00000000">
        <w:rPr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ходить с ума</w:t>
      </w:r>
      <w:r w:rsidDel="00000000" w:rsidR="00000000" w:rsidRPr="00000000">
        <w:rPr>
          <w:rtl w:val="0"/>
        </w:rPr>
        <w:t xml:space="preserve"> — так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вкусом.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Затем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открыл дверь и спустился вниз по лестнице. Его отец сидел в гостиной и читал книгу по высшей математике, чтобы показать, какой он умный муж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а мама готовила на кухне одно из любимых блюд отца, чтобы показать, какая она любящая жена. Похоже, они не разговаривали друг с другом. </w:t>
      </w:r>
      <w:commentRangeStart w:id="7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Споры могут быть ужасны, но почему-то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молчание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иногда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ещё хуже.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Мама, — подал </w:t>
      </w:r>
      <w:r w:rsidDel="00000000" w:rsidR="00000000" w:rsidRPr="00000000">
        <w:rPr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Гарри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 </w:t>
      </w:r>
      <w:r w:rsidDel="00000000" w:rsidR="00000000" w:rsidRPr="00000000">
        <w:rPr>
          <w:rtl w:val="0"/>
        </w:rPr>
        <w:t xml:space="preserve">хочу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проверить гипотезу. </w:t>
      </w:r>
      <w:r w:rsidDel="00000000" w:rsidR="00000000" w:rsidRPr="00000000">
        <w:rPr>
          <w:rtl w:val="0"/>
        </w:rPr>
        <w:t xml:space="preserve">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аким образом, согласно твоей теории, я должен послать сову в Хогвартс?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Мать отвернулась от кухонной раковины и озадаченно посмотрела на него.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Я... Я не знаю. Думаю, для этого у тебя должна быть волшебная сова.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Он должен был с подозрением в голосе сказать: </w:t>
      </w:r>
      <w:r w:rsidDel="00000000" w:rsidR="00000000" w:rsidRPr="00000000">
        <w:rPr>
          <w:rtl w:val="0"/>
        </w:rPr>
        <w:t xml:space="preserve">«</w:t>
      </w:r>
      <w:r w:rsidDel="00000000" w:rsidR="00000000" w:rsidRPr="00000000">
        <w:rPr>
          <w:rtl w:val="0"/>
        </w:rPr>
        <w:t xml:space="preserve">Ага, выходит, проверить твою теорию никак нельзя», но странная уверенность не желала сдаваться.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П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каким-то образом сюда попало, — рассу</w:t>
      </w:r>
      <w:r w:rsidDel="00000000" w:rsidR="00000000" w:rsidRPr="00000000">
        <w:rPr>
          <w:rtl w:val="0"/>
        </w:rPr>
        <w:t xml:space="preserve">дил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Гарри, — так что я просто помашу им на улице и крикну: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«П</w:t>
      </w:r>
      <w:r w:rsidDel="00000000" w:rsidR="00000000" w:rsidRPr="00000000">
        <w:rPr>
          <w:rFonts w:ascii="Times New Roman" w:cs="Times New Roman" w:eastAsia="Times New Roman" w:hAnsi="Times New Roman"/>
          <w:b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исьмо в Хогвартс!</w:t>
      </w:r>
      <w:r w:rsidDel="00000000" w:rsidR="00000000" w:rsidRPr="00000000">
        <w:rPr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Посмотрим,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прилетит ли сова, чтобы забрать его. Папа, ты хочешь пойти со мной?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тец отрицательно покачал головой и продолжил чтение.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commentRangeStart w:id="77"/>
      <w:commentRangeStart w:id="78"/>
      <w:commentRangeStart w:id="79"/>
      <w:commentRangeStart w:id="80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Конечно</w:t>
      </w:r>
      <w:commentRangeEnd w:id="77"/>
      <w:r w:rsidDel="00000000" w:rsidR="00000000" w:rsidRPr="00000000">
        <w:commentReference w:id="77"/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— подумал Гарри. Магия </w:t>
      </w: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это ерунда, в которую верят только глупцы. Если отец начнёт проверять гипотез</w:t>
      </w:r>
      <w:r w:rsidDel="00000000" w:rsidR="00000000" w:rsidRPr="00000000">
        <w:rPr>
          <w:rtl w:val="0"/>
        </w:rPr>
        <w:t xml:space="preserve">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или даже просто будет наблюдать за ходом проверки, то это будет выглядеть так, как будто он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допускает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вероятность её существования...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Выходя через заднюю дверь во двор, Гарри вдруг осознал, что если сова в самом деле прилетит и заберёт письмо, то он не сможет доказать это отцу.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i w:val="1"/>
          <w:rtl w:val="0"/>
        </w:rPr>
        <w:t xml:space="preserve">Но ведь этого же </w:t>
      </w:r>
      <w:r w:rsidDel="00000000" w:rsidR="00000000" w:rsidRPr="00000000">
        <w:rPr>
          <w:rtl w:val="0"/>
        </w:rPr>
        <w:t xml:space="preserve">на самом деле</w:t>
      </w:r>
      <w:r w:rsidDel="00000000" w:rsidR="00000000" w:rsidRPr="00000000">
        <w:rPr>
          <w:i w:val="1"/>
          <w:rtl w:val="0"/>
        </w:rPr>
        <w:t xml:space="preserve"> произойти не может, так? Что бы там ни твердил мой мозг. А если сова действительно спустится с небес и схватит конверт, то у меня будут заботы поважнее мнения папы на этот счёт.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 глубоко вздохнул и поднял конверт</w:t>
      </w:r>
      <w:commentRangeStart w:id="81"/>
      <w:commentRangeStart w:id="8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в воздух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Сглотнул.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Кричать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«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Хогвартс!», размахивая конвертом, на заднем дворе своего дома оказалось вдруг весьма нелепым занятием.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Нет, я </w:t>
      </w:r>
      <w:r w:rsidDel="00000000" w:rsidR="00000000" w:rsidRPr="00000000">
        <w:rPr>
          <w:i w:val="1"/>
          <w:rtl w:val="0"/>
        </w:rPr>
        <w:t xml:space="preserve">не как папа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 Я использую научный метод, даже если буду при этом глупо выглядеть.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tl w:val="0"/>
        </w:rPr>
        <w:t xml:space="preserve">Письмо... — начал было Гарри, но получился только какой-то невразумительный отрывистый шёпот.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Тогда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он собрался с духом и закричал в пустое небо: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commentRangeStart w:id="83"/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Письмо в Хогвартс! Можно мне сову?!</w:t>
      </w:r>
      <w:commentRangeEnd w:id="83"/>
      <w:r w:rsidDel="00000000" w:rsidR="00000000" w:rsidRPr="00000000">
        <w:commentReference w:id="8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Гарри? — произнёс почти над ухом </w:t>
      </w:r>
      <w:r w:rsidDel="00000000" w:rsidR="00000000" w:rsidRPr="00000000">
        <w:rPr>
          <w:rtl w:val="0"/>
        </w:rPr>
        <w:t xml:space="preserve">озадаченный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 соседки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отдёрнул руку</w:t>
      </w:r>
      <w:r w:rsidDel="00000000" w:rsidR="00000000" w:rsidRPr="00000000">
        <w:rPr>
          <w:rtl w:val="0"/>
        </w:rPr>
        <w:t xml:space="preserve">, словно </w:t>
      </w:r>
      <w:r w:rsidDel="00000000" w:rsidR="00000000" w:rsidRPr="00000000">
        <w:rPr>
          <w:rtl w:val="0"/>
        </w:rPr>
        <w:t xml:space="preserve">обжёг</w:t>
      </w:r>
      <w:r w:rsidDel="00000000" w:rsidR="00000000" w:rsidRPr="00000000">
        <w:rPr>
          <w:rtl w:val="0"/>
        </w:rPr>
        <w:t xml:space="preserve">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и спрятал конверт за спин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у,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как будто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в нё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 был</w:t>
      </w:r>
      <w:r w:rsidDel="00000000" w:rsidR="00000000" w:rsidRPr="00000000">
        <w:rPr>
          <w:rtl w:val="0"/>
        </w:rPr>
        <w:t xml:space="preserve">а выручка от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продаж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наркотиков. </w:t>
      </w:r>
      <w:r w:rsidDel="00000000" w:rsidR="00000000" w:rsidRPr="00000000">
        <w:rPr>
          <w:rtl w:val="0"/>
        </w:rPr>
        <w:t xml:space="preserve">Лицо запылало от смущения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Над соседским забором появилось женское лицо — растрёпанные седые космы торчали из-под сетки для волос. Это была миссис Фигг, которая временами за ним приглядывала.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Что ты тут делаешь, Гарри?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Ничего, — ответил </w:t>
      </w:r>
      <w:r w:rsidDel="00000000" w:rsidR="00000000" w:rsidRPr="00000000">
        <w:rPr>
          <w:rtl w:val="0"/>
        </w:rPr>
        <w:t xml:space="preserve">он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сдавленным голосом. — Просто... проверяю одну весьма глупую теорию...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Ты получил пригласительное письмо из Хогвартса?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Гарри застыл на месте.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Да, — сказали его губы после короткой паузы, — я получил письмо из Хогвартса. Они написали, чтобы я отправил им ответ с совой </w:t>
      </w:r>
      <w:r w:rsidDel="00000000" w:rsidR="00000000" w:rsidRPr="00000000">
        <w:rPr>
          <w:rtl w:val="0"/>
        </w:rPr>
        <w:t xml:space="preserve">до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31 июля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но...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Но у тебя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нет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совы. Бедный мальчик! Даже не представляю, о чём они думали, посылая тебе стандартное приглашение.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Морщинистая рука с раскрытой ладонью высунулась из-за забора. С трудом понимая, что происходит, Гарри отдал конверт.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Я всё сделаю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, дорогой, — сказала миссис Фигг, — </w:t>
      </w:r>
      <w:r w:rsidDel="00000000" w:rsidR="00000000" w:rsidRPr="00000000">
        <w:rPr>
          <w:rtl w:val="0"/>
        </w:rPr>
        <w:t xml:space="preserve">мигом кого-нибудь приведу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И её лицо, торчавшее над забором, исчезло.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Во дворе надолго воцарилась тишина, которую в конце концов нарушил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тихий и спокойн</w:t>
      </w:r>
      <w:r w:rsidDel="00000000" w:rsidR="00000000" w:rsidRPr="00000000">
        <w:rPr>
          <w:rtl w:val="0"/>
        </w:rPr>
        <w:t xml:space="preserve">ый голос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мальчика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540"/>
        <w:contextualSpacing w:val="0"/>
        <w:jc w:val="left"/>
      </w:pPr>
      <w:r w:rsidDel="00000000" w:rsidR="00000000" w:rsidRPr="00000000">
        <w:rPr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Что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sz w:val="24"/>
          <w:szCs w:val="24"/>
          <w:u w:val="none"/>
          <w:vertAlign w:val="baseline"/>
          <w:rtl w:val="0"/>
        </w:rPr>
        <w:t xml:space="preserve">?</w:t>
      </w: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Илья Погорелов" w:id="40" w:date="2015-02-24T19:2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нужен ли курсив, когда есть кавычки?</w:t>
      </w:r>
    </w:p>
  </w:comment>
  <w:comment w:author="Yuliy L" w:id="41" w:date="2015-02-24T19:28:3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Больше курсива богу курсива!</w:t>
      </w:r>
    </w:p>
  </w:comment>
  <w:comment w:author="Shadrina Maria" w:id="20" w:date="2016-01-19T22:35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B каждом шкафу по шесть полок, которые доходят почти до потолка.</w:t>
      </w:r>
    </w:p>
  </w:comment>
  <w:comment w:author="Alaric Lightin" w:id="21" w:date="2016-01-19T22:35:4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37" w:date="2016-01-14T23:58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нужны кавычки?</w:t>
      </w:r>
    </w:p>
  </w:comment>
  <w:comment w:author="Shadrina Maria" w:id="27" w:date="2016-01-14T08:32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</w:t>
      </w:r>
    </w:p>
  </w:comment>
  <w:comment w:author="Shadrina Maria" w:id="22" w:date="2016-01-19T22:36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Некоторые полки</w:t>
      </w:r>
    </w:p>
  </w:comment>
  <w:comment w:author="Alaric Lightin" w:id="23" w:date="2016-01-19T22:36:3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забыть согласование в "заставлена"</w:t>
      </w:r>
    </w:p>
  </w:comment>
  <w:comment w:author="Shadrina Maria" w:id="32" w:date="2016-01-19T22:37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искусного?</w:t>
      </w:r>
    </w:p>
  </w:comment>
  <w:comment w:author="Alaric Lightin" w:id="33" w:date="2016-01-19T22:37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28" w:date="2016-01-14T23:50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Второй ряд книг расположился на коробках и деревянных брусках</w:t>
      </w:r>
    </w:p>
  </w:comment>
  <w:comment w:author="Yuliy L" w:id="31" w:date="2014-04-11T19:40:5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Признавайтесь, кто потёр упоминание конверта из текста?</w:t>
      </w:r>
    </w:p>
  </w:comment>
  <w:comment w:author="Shadrina Maria" w:id="45" w:date="2016-01-15T00:05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поменять местами</w:t>
      </w:r>
    </w:p>
  </w:comment>
  <w:comment w:author="Shadrina Maria" w:id="29" w:date="2016-01-19T23:2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немного странно.. надо подумать</w:t>
      </w:r>
    </w:p>
  </w:comment>
  <w:comment w:author="Shadrina Maria" w:id="30" w:date="2016-01-19T23:20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"забираются"? хотя не уверена, что  есть разница.. просто когда перебираются - получается что из шкафов, или у них шкафы такие, что их них можно "перебраться" на столы и тд?</w:t>
      </w:r>
    </w:p>
  </w:comment>
  <w:comment w:author="Илья Погорелов" w:id="46" w:date="2014-06-24T18:53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курсив не нужен, логически ударение и так падает на "знаешь"</w:t>
      </w:r>
    </w:p>
  </w:comment>
  <w:comment w:author="Alaric Lightin" w:id="47" w:date="2014-06-24T18:53:1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48" w:date="2016-01-15T00:07:2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зпт</w:t>
      </w:r>
    </w:p>
  </w:comment>
  <w:comment w:author="Shadrina Maria" w:id="43" w:date="2016-01-19T22:39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</w:t>
      </w:r>
    </w:p>
  </w:comment>
  <w:comment w:author="Alaric Lightin" w:id="44" w:date="2016-01-19T22:39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24" w:date="2016-01-19T23:18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не принципиально именно так написать, то лучше звучит: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переплёте по математике, химии, истории и так далее.</w:t>
      </w:r>
    </w:p>
  </w:comment>
  <w:comment w:author="Alaric Lightin" w:id="25" w:date="2016-01-19T22:37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автор показывает противопоставление. Это у нас твёрдый переплёт норма для всего, а у них - в твёрдом переплёте серьёзная литература, а всякая фантастика - в мягком.</w:t>
      </w:r>
    </w:p>
  </w:comment>
  <w:comment w:author="Shadrina Maria" w:id="26" w:date="2016-01-19T23:18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ок)</w:t>
      </w:r>
    </w:p>
  </w:comment>
  <w:comment w:author="Shadrina Maria" w:id="18" w:date="2016-01-14T23:36:4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двоеточие вероятно</w:t>
      </w:r>
    </w:p>
  </w:comment>
  <w:comment w:author="Shadrina Maria" w:id="13" w:date="2016-01-14T23:34:2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наверное тоже запятая..</w:t>
      </w:r>
    </w:p>
  </w:comment>
  <w:comment w:author="Илья Погорелов" w:id="83" w:date="2014-02-23T17:58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уже указано, что он кричал</w:t>
      </w:r>
    </w:p>
  </w:comment>
  <w:comment w:author="Shadrina Maria" w:id="39" w:date="2016-01-15T00:03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лишняя?</w:t>
      </w:r>
    </w:p>
  </w:comment>
  <w:comment w:author="Shadrina Maria" w:id="0" w:date="2016-01-14T23:35:3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тут наверное тоже парочка запятых..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но у меня занимает слишком много времени, чтобы искать правила(((</w:t>
      </w:r>
    </w:p>
  </w:comment>
  <w:comment w:author="Илья Погорелов" w:id="63" w:date="2016-01-19T22:41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мб, заменить на кавычки?</w:t>
      </w:r>
    </w:p>
  </w:comment>
  <w:comment w:author="Alaric Lightin" w:id="64" w:date="2014-06-24T18:53:3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+1/2</w:t>
      </w:r>
    </w:p>
  </w:comment>
  <w:comment w:author="Shadrina Maria" w:id="65" w:date="2016-01-16T03:00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Своим мыслям? Он вроде бы ещё не успел подумать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"не верь самому себе"?</w:t>
      </w:r>
    </w:p>
  </w:comment>
  <w:comment w:author="Alaric Lightin" w:id="66" w:date="2016-01-19T22:41:1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за текущий текст</w:t>
      </w:r>
    </w:p>
  </w:comment>
  <w:comment w:author="Shadrina Maria" w:id="77" w:date="2016-01-26T23:3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Дальше 4 "это"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Надо 1-2 заменить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Можно "этого " на "данного"</w:t>
      </w:r>
    </w:p>
  </w:comment>
  <w:comment w:author="Alaric Lightin" w:id="78" w:date="2016-01-19T22:45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не вижу тут проблем</w:t>
      </w:r>
    </w:p>
  </w:comment>
  <w:comment w:author="Shadrina Maria" w:id="79" w:date="2016-01-19T23:30:0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просто несколько повторов, но сейчас нельзя их выделить(</w:t>
      </w:r>
    </w:p>
  </w:comment>
  <w:comment w:author="Alaric Lightin" w:id="80" w:date="2016-01-26T23:33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вижу повторы, я проблем не вижу :)</w:t>
      </w:r>
    </w:p>
  </w:comment>
  <w:comment w:author="Shadrina Maria" w:id="38" w:date="2016-01-15T00:01:2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уверена что так можно говорить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обводя?</w:t>
      </w:r>
    </w:p>
  </w:comment>
  <w:comment w:author="Shadrina Maria" w:id="17" w:date="2016-01-14T23:33:5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поводу знаков препинания: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В других случаях сочетания запятой и тире каждый из этих знаков ставится на своем основании, например: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Пушкин, величайший наш поэт, – основоположник русского литературного языка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(запятая закрывает обособленное приложение, тире ставится в месте пропуска связки).</w:t>
      </w:r>
    </w:p>
  </w:comment>
  <w:comment w:author="Shadrina Maria" w:id="34" w:date="2016-01-19T22:3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Кажется что речь идёт о ложках)))</w:t>
      </w:r>
    </w:p>
  </w:comment>
  <w:comment w:author="Alaric Lightin" w:id="35" w:date="2016-01-19T22:38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угу</w:t>
      </w:r>
    </w:p>
  </w:comment>
  <w:comment w:author="Alaric Lightin" w:id="36" w:date="2016-01-19T22:39:1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"твоя сестра и её муж"?</w:t>
      </w:r>
    </w:p>
  </w:comment>
  <w:comment w:author="Илья Погорелов" w:id="59" w:date="2014-03-05T19:12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 "был" ударения уже нету</w:t>
      </w:r>
    </w:p>
  </w:comment>
  <w:comment w:author="Александр Савин" w:id="60" w:date="2014-03-05T19:12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67" w:date="2016-01-16T02:53:0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Так странно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Лучше "не боялась опровержений"</w:t>
      </w:r>
    </w:p>
  </w:comment>
  <w:comment w:author="Илья Погорелов" w:id="53" w:date="2014-06-24T18:53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имо, курсив можно убрать</w:t>
      </w:r>
    </w:p>
  </w:comment>
  <w:comment w:author="Alaric Lightin" w:id="54" w:date="2014-06-24T18:53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Gleb Mazursky" w:id="58" w:date="2016-01-12T18:12:4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"ведь должен/просто должен" и убрать курсив</w:t>
      </w:r>
    </w:p>
  </w:comment>
  <w:comment w:author="Shadrina Maria" w:id="68" w:date="2016-01-16T02:54:1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Наверное лишняя</w:t>
      </w:r>
    </w:p>
  </w:comment>
  <w:comment w:author="Shadrina Maria" w:id="14" w:date="2016-01-26T23:3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Другие</w:t>
      </w:r>
    </w:p>
  </w:comment>
  <w:comment w:author="Alaric Lightin" w:id="15" w:date="2016-01-26T23:31:2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уверен</w:t>
      </w:r>
    </w:p>
  </w:comment>
  <w:comment w:author="Александр Савин" w:id="42" w:date="2014-03-05T19:11:48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тчк - лишняя</w:t>
      </w:r>
    </w:p>
  </w:comment>
  <w:comment w:author="Shadrina Maria" w:id="7" w:date="2016-01-26T23:29:0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 хотя где-то в прошлом существует основная точка расхождения, она не единственная.</w:t>
      </w:r>
    </w:p>
  </w:comment>
  <w:comment w:author="Shadrina Maria" w:id="76" w:date="2016-01-16T03:09:47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Похоже на неадаптированный перевод с английского</w:t>
      </w:r>
    </w:p>
  </w:comment>
  <w:comment w:author="Shadrina Maria" w:id="3" w:date="2016-01-19T23:18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странно звучит..</w:t>
      </w:r>
    </w:p>
  </w:comment>
  <w:comment w:author="Shadrina Maria" w:id="4" w:date="2016-01-14T21:10:3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а!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какой-то один единственный момент?</w:t>
      </w:r>
    </w:p>
  </w:comment>
  <w:comment w:author="Alaric Lightin" w:id="5" w:date="2016-01-19T22:34:0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 смыслу да, но Нора Галь заповедовала не злоупотреблять словом "момент" :)</w:t>
      </w:r>
    </w:p>
  </w:comment>
  <w:comment w:author="Shadrina Maria" w:id="6" w:date="2016-01-19T23:18:2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тогда "в какой-то один единственный миг"?) там слово "один" пропущено</w:t>
      </w:r>
    </w:p>
  </w:comment>
  <w:comment w:author="Shadrina Maria" w:id="11" w:date="2016-01-26T23:31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есть очевидные и не очень очевидные подсказки, а есть и старательно спрятанные намёки</w:t>
      </w:r>
    </w:p>
  </w:comment>
  <w:comment w:author="Alaric Lightin" w:id="12" w:date="2016-01-26T23:31:1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всерьёз переработал этот момент</w:t>
      </w:r>
    </w:p>
  </w:comment>
  <w:comment w:author="Shadrina Maria" w:id="70" w:date="2016-01-19T23:2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Звучит странно но может быть так и задумано</w:t>
      </w:r>
    </w:p>
  </w:comment>
  <w:comment w:author="Alaric Lightin" w:id="71" w:date="2016-01-19T22:43:4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бы не сказал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в оригинале достаточно простой оборот, а тут что-то тяжеловесное получилось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 If you could do this for my own family it would be extremely helpful.</w:t>
      </w:r>
    </w:p>
  </w:comment>
  <w:comment w:author="Shadrina Maria" w:id="72" w:date="2016-01-19T23:26:0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Если бы вы могли сделать/устроить то же самое для моей семьи, это бы очень помогло.</w:t>
      </w:r>
    </w:p>
  </w:comment>
  <w:comment w:author="Shadrina Maria" w:id="69" w:date="2016-01-16T03:04:32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Лишнее</w:t>
      </w:r>
    </w:p>
  </w:comment>
  <w:comment w:author="Shadrina Maria" w:id="16" w:date="2016-01-14T21:15:5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хм...</w:t>
      </w:r>
    </w:p>
  </w:comment>
  <w:comment w:author="Shadrina Maria" w:id="73" w:date="2016-01-19T23:28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Два " адреса"</w:t>
      </w:r>
    </w:p>
  </w:comment>
  <w:comment w:author="Alaric Lightin" w:id="74" w:date="2016-01-19T22:45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смысл в том, что сначала он пишет свой адрес (на письме, как я понимаю), а потом пишет "Хогвартс" (или более подробно) на конверте</w:t>
      </w:r>
    </w:p>
  </w:comment>
  <w:comment w:author="Shadrina Maria" w:id="75" w:date="2016-01-19T23:28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получается повтор "адрес" и "адресовал" - режет слух( и вообще странно звучит в таком виде.. хотя не понятно, как это можно заменить. Можно попробовать на 2 предложения разбить</w:t>
      </w:r>
    </w:p>
  </w:comment>
  <w:comment w:author="Shadrina Maria" w:id="62" w:date="2016-01-15T20:11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Не очень, пока варианта не приходит в голову</w:t>
      </w:r>
    </w:p>
  </w:comment>
  <w:comment w:author="Shadrina Maria" w:id="52" w:date="2016-01-15T03:48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бы заменила, чтобы с проф из Х не путался</w:t>
      </w:r>
    </w:p>
  </w:comment>
  <w:comment w:author="Shadrina Maria" w:id="61" w:date="2016-01-15T16:57:0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Сомнительное?</w:t>
      </w:r>
    </w:p>
  </w:comment>
  <w:comment w:author="Илья Погорелов" w:id="19" w:date="2016-01-25T23:01:0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хм...</w:t>
      </w:r>
    </w:p>
  </w:comment>
  <w:comment w:author="Shadrina Maria" w:id="55" w:date="2016-01-19T23:22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Почему это самое интересное? Я бы сказала что это самое скучное 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Может "что интересно, Гарри должен был"?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совсем переделать?</w:t>
      </w:r>
    </w:p>
  </w:comment>
  <w:comment w:author="Alaric Lightin" w:id="56" w:date="2016-01-19T22:40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  <w:comment w:author="Shadrina Maria" w:id="57" w:date="2016-01-19T23:22:5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я тут послушала первую главу - на слух звучит норм)</w:t>
      </w:r>
    </w:p>
  </w:comment>
  <w:comment w:author="Shadrina Maria" w:id="10" w:date="2016-01-14T21:11:4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действия фанфика происходят?</w:t>
      </w:r>
    </w:p>
  </w:comment>
  <w:comment w:author="Shadrina Maria" w:id="49" w:date="2016-01-19T22:40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перестаывить после оказывается?</w:t>
      </w:r>
    </w:p>
  </w:comment>
  <w:comment w:author="Alaric Lightin" w:id="50" w:date="2016-01-19T22:40:16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  <w:comment w:author="Shadrina Maria" w:id="51" w:date="2016-01-15T03:29:50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пропушено "это"?</w:t>
      </w:r>
    </w:p>
  </w:comment>
  <w:comment w:author="Shadrina Maria" w:id="8" w:date="2016-01-14T05:45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Правильнее</w:t>
      </w:r>
    </w:p>
  </w:comment>
  <w:comment w:author="Shadrina Maria" w:id="9" w:date="2016-01-14T05:45:3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или "поэтому правильнее"</w:t>
      </w:r>
    </w:p>
  </w:comment>
  <w:comment w:author="Shadrina Maria" w:id="81" w:date="2016-01-19T22:45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Над головой</w:t>
      </w:r>
    </w:p>
  </w:comment>
  <w:comment w:author="Alaric Lightin" w:id="82" w:date="2016-01-19T22:45:5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+1</w:t>
      </w:r>
    </w:p>
  </w:comment>
  <w:comment w:author="Shadrina Maria" w:id="1" w:date="2016-01-19T22:3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этого фанфика?</w:t>
      </w:r>
    </w:p>
  </w:comment>
  <w:comment w:author="Alaric Lightin" w:id="2" w:date="2016-01-19T22:33:25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-1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jc w:val="center"/>
    </w:pPr>
    <w:rPr>
      <w:b w:val="1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60" w:before="240" w:lineRule="auto"/>
      <w:contextualSpacing w:val="1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