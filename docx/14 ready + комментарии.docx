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располагался настоящий лабиринт полок различных форм и размеров. Почти все они были заполнены свитками пергамента, и почему-то сразу становилось ясно, что профессор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pPr>
        <w:keepNext w:val="0"/>
        <w:keepLines w:val="0"/>
        <w:widowControl w:val="0"/>
        <w:ind w:firstLine="560"/>
        <w:contextualSpacing w:val="0"/>
      </w:pPr>
      <w:ins w:author="Alaric Lightin" w:id="0" w:date="2016-06-07T00:17:29Z">
        <w:commentRangeStart w:id="0"/>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несколько озадаченно. Судя по всему, приход Гарри оказался для неё сюрпризом и даже некоторым поводом для беспокойства.</w:t>
        </w:r>
      </w:ins>
      <w:del w:author="Alaric Lightin" w:id="0" w:date="2016-06-07T00:17:2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Профессор МакГонагалл смотрела на Гарри с несколько озадаченным видом. </w:delText>
        </w:r>
        <w:r w:rsidDel="00000000" w:rsidR="00000000" w:rsidRPr="00000000">
          <w:rPr>
            <w:rFonts w:ascii="Times New Roman" w:cs="Times New Roman" w:eastAsia="Times New Roman" w:hAnsi="Times New Roman"/>
            <w:sz w:val="24"/>
            <w:szCs w:val="24"/>
            <w:rtl w:val="0"/>
          </w:rPr>
          <w:delText xml:space="preserve">В её глазах читалось удивление с некоторой примесью опаски.</w:delText>
        </w:r>
      </w:del>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неё к нему было какое-то дело…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бы не хотел получить настолько много баллов, — пробормотал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Разве Терри Бут смог бы получить пятьдесят баллов за рассказ о том, что ему прошептала Распределяющая шляпа? Это несправедливо.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если я дам вам лишь десять баллов?.. — продолжила МакГонагалл, улыбаясь.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настоящего слизеринца.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на 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left="570" w:firstLine="0"/>
        <w:contextualSpacing w:val="0"/>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куда безопаснее. Гарри держал кулон в вытянутых руках, словно машину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очень-очень-ОЧЕНЬ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не разобьётся и не отправит весь замок в бесконечное путешествие по зацикленному четвергу?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защитную оболочку, а не оставлять стекло открытым, чтобы странностей не случалось.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ещё: не хочется переходить на ВЫСОКИЕ МАТЕРИИ, — Гарри с большим трудом не срывался на крик, — но думал ли хоть кто-то над МОРАЛЬНЫМИ ВОПРОСАМИ,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sz w:val="24"/>
          <w:szCs w:val="24"/>
          <w:rtl w:val="0"/>
        </w:rPr>
        <w:t xml:space="preserve">СТИРАЕТЕ ВСЕХ ЗАМЕШАННЫХ ЛЮДЕЙ и 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прошлое нельзя изменить!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не рекомендуется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Аха-ха-ха-а. А что будет, если кто-то не послушается этого совета?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МЕНЯ НИЧУТЬ НЕ УСПОКАИВАЕТ! НЕУЖЕЛИ ВЫ, ВОЛШЕБНИКИ, НИКОГДА НЕ СЛЫШАЛИ ОБ АНТРОПНОМ ПРИНЦИПЕ? КТО БЫЛ ТОТ НЕДОУМОК, КОТОРЫЙ СОЗДАЛ ПЕРВУЮ ТАКУЮ ШТУКОВИНУ?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Маховик времени не идёт НИ В КАКОЕ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НЕ ВЫЧИСЛИМА МАШИНОЙ ТЮРИНГА!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ВОТ КАК РАБОТАЕТ ПРЫСКИЙ ЧАЙ! Конечно! Его магия вызывает не смешные ситуации, а только желание выпить его перед тем, как что-то смешное случается само по себе! Вот я дурак, мог бы и догадаться ещё когда захотел выпить Прыского чая перед второй речью Дамблдора, не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В ОБРАТНОМ НАПРАВЛЕНИИ, ВСЁ СХОДИТСЯ!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кто именно утром оставил записку на его кровати.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обязаны прочитать курс лекций об этих магловских теориях в Хогвартсе, мистер Поттер. Они очень интересны, хотя и ошибочны.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раньше? Выходило, что единственный самосогласованный вариант заключался в том, что Розыгрыш начался ещё до того, как он сегодня проснулся?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непостижим.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никогда не были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устаревшему принципу линейности времени и позволяли воспринимать только жалкий фрагмент реальности.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потому,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свершившийся акт,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моргнул. Ах да, это же староста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немедленно 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четыре месяца, постаревшего месяцев на пять, в набедренной повязке и покрытого снегом — да и то, если у тебя хватит ума не покидать замок.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Всё-всё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шутки ради засунул её в кошель первого Гарри: таким образом теперь она была и в его собственном кошеле.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первоначально?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left="560" w:firstLine="10"/>
        <w:contextualSpacing w:val="0"/>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 Гарри Поттером что-то не так.</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6-07T00:1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Professor McGonagall was sitting on a backless stool behind the desk, looking puzzled - her eyes had widened, with perhaps a slight note of apprehension, as she saw Harry.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всё-таки не нравится это удивление с примесью опаски.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