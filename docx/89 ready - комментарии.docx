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widowControl w:val="0"/>
        <w:pBdr>
          <w:top w:space="0" w:sz="0" w:val="nil"/>
          <w:left w:space="0" w:sz="0" w:val="nil"/>
          <w:bottom w:space="0" w:sz="0" w:val="nil"/>
          <w:right w:space="0" w:sz="0" w:val="nil"/>
          <w:between w:space="0" w:sz="0" w:val="nil"/>
        </w:pBdr>
        <w:shd w:fill="auto" w:val="clear"/>
        <w:jc w:val="center"/>
        <w:rPr/>
      </w:pPr>
      <w:bookmarkStart w:colFirst="0" w:colLast="0" w:name="_6csgso7t0izf" w:id="0"/>
      <w:bookmarkEnd w:id="0"/>
      <w:r w:rsidDel="00000000" w:rsidR="00000000" w:rsidRPr="00000000">
        <w:rPr>
          <w:rtl w:val="0"/>
        </w:rPr>
        <w:t xml:space="preserve">Глава 89. Давление времени. Часть 2</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Язычки бледно-голубого огня тут и там цеплялись за пол вокруг пятна, полыхавшего смертоносным, жгучим синим пламенем.</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Мраморные плиты около пятна обуглились и раскололись от какого-то магического взрыва.</w:t>
      </w:r>
      <w:r w:rsidDel="00000000" w:rsidR="00000000" w:rsidRPr="00000000">
        <w:rPr>
          <w:rFonts w:ascii="Times New Roman" w:cs="Times New Roman" w:eastAsia="Times New Roman" w:hAnsi="Times New Roman"/>
          <w:sz w:val="24"/>
          <w:szCs w:val="24"/>
          <w:rtl w:val="0"/>
        </w:rPr>
        <w:t xml:space="preserve"> Лишь самая одарённая ведьма первого курса могла использовать такое заклинание, вложив в него весь остаток своих сил.</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террасе, </w:t>
      </w:r>
      <w:r w:rsidDel="00000000" w:rsidR="00000000" w:rsidRPr="00000000">
        <w:rPr>
          <w:rFonts w:ascii="Times New Roman" w:cs="Times New Roman" w:eastAsia="Times New Roman" w:hAnsi="Times New Roman"/>
          <w:sz w:val="24"/>
          <w:szCs w:val="24"/>
          <w:rtl w:val="0"/>
        </w:rPr>
        <w:t xml:space="preserve">двигаясь, невзирая</w:t>
      </w:r>
      <w:r w:rsidDel="00000000" w:rsidR="00000000" w:rsidRPr="00000000">
        <w:rPr>
          <w:rFonts w:ascii="Times New Roman" w:cs="Times New Roman" w:eastAsia="Times New Roman" w:hAnsi="Times New Roman"/>
          <w:sz w:val="24"/>
          <w:szCs w:val="24"/>
          <w:rtl w:val="0"/>
        </w:rPr>
        <w:t xml:space="preserve"> на открытое солнце, стояло огромное грузное существо с кожей тускло-гранитного цвета. Его тело, увенчанное булыжником небольшой лысой головы, походило на валун, стоящий на коротких, толстых, как стволы деревьев, ногах с плоскими мозолистыми ступнями. В одной руке тролль сжимал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громадную каменную дубину размером со взрослого человека, другая же рука держала…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Близнецы Уизли закричали.</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Патронус Гарри рассеялся, как дым.</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Тролль</w:t>
      </w:r>
      <w:r w:rsidDel="00000000" w:rsidR="00000000" w:rsidRPr="00000000">
        <w:rPr>
          <w:rFonts w:ascii="Times New Roman" w:cs="Times New Roman" w:eastAsia="Times New Roman" w:hAnsi="Times New Roman"/>
          <w:sz w:val="24"/>
          <w:szCs w:val="24"/>
          <w:rtl w:val="0"/>
        </w:rPr>
        <w:t xml:space="preserve"> заворча</w:t>
      </w:r>
      <w:r w:rsidDel="00000000" w:rsidR="00000000" w:rsidRPr="00000000">
        <w:rPr>
          <w:rFonts w:ascii="Times New Roman" w:cs="Times New Roman" w:eastAsia="Times New Roman" w:hAnsi="Times New Roman"/>
          <w:sz w:val="24"/>
          <w:szCs w:val="24"/>
          <w:rtl w:val="0"/>
        </w:rPr>
        <w:t xml:space="preserve">л и развернулся к ним, </w:t>
      </w:r>
      <w:r w:rsidDel="00000000" w:rsidR="00000000" w:rsidRPr="00000000">
        <w:rPr>
          <w:rFonts w:ascii="Times New Roman" w:cs="Times New Roman" w:eastAsia="Times New Roman" w:hAnsi="Times New Roman"/>
          <w:sz w:val="24"/>
          <w:szCs w:val="24"/>
          <w:rtl w:val="0"/>
        </w:rPr>
        <w:t xml:space="preserve">уронив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растёкшуюся под его ногами красную лужу, и поднял свою дубину повыше.</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Близнецы </w:t>
      </w:r>
      <w:r w:rsidDel="00000000" w:rsidR="00000000" w:rsidRPr="00000000">
        <w:rPr>
          <w:rFonts w:ascii="Times New Roman" w:cs="Times New Roman" w:eastAsia="Times New Roman" w:hAnsi="Times New Roman"/>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крикнул</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заклинание, и дубина, вырвавшись из руки тролля, ударила его в лицо</w:t>
      </w:r>
      <w:r w:rsidDel="00000000" w:rsidR="00000000" w:rsidRPr="00000000">
        <w:rPr>
          <w:rFonts w:ascii="Times New Roman" w:cs="Times New Roman" w:eastAsia="Times New Roman" w:hAnsi="Times New Roman"/>
          <w:sz w:val="24"/>
          <w:szCs w:val="24"/>
          <w:rtl w:val="0"/>
        </w:rPr>
        <w:t xml:space="preserve">. Магл от такого удара умер бы на месте, но тролль лишь пошатнулся и отступил на шаг.</w:t>
      </w:r>
      <w:r w:rsidDel="00000000" w:rsidR="00000000" w:rsidRPr="00000000">
        <w:rPr>
          <w:rFonts w:ascii="Times New Roman" w:cs="Times New Roman" w:eastAsia="Times New Roman" w:hAnsi="Times New Roman"/>
          <w:sz w:val="24"/>
          <w:szCs w:val="24"/>
          <w:rtl w:val="0"/>
        </w:rPr>
        <w:t xml:space="preserve"> Он яростно зарычал, его расплющенный, забрызгавший лицо кровью нос уже выпрямился, восстановившись. </w:t>
      </w:r>
      <w:r w:rsidDel="00000000" w:rsidR="00000000" w:rsidRPr="00000000">
        <w:rPr>
          <w:rFonts w:ascii="Times New Roman" w:cs="Times New Roman" w:eastAsia="Times New Roman" w:hAnsi="Times New Roman"/>
          <w:sz w:val="24"/>
          <w:szCs w:val="24"/>
          <w:rtl w:val="0"/>
        </w:rPr>
        <w:t xml:space="preserve">Тролль обеими руками попытался схватить дубину и чуть не поймал, но та отлетела в сторону.</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Уведите его, отвлеките от меня,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голос.</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Парящая дубина рванулась от тролля с террасы на широкую открытую площадку, тролль, сделав поразительный прыжок, чуть не схватил её, но та, изменив направление движения, увернулась. Тролль прыгнул следом. Метла рванулась вперёд, и Гарри, спрыгнув, побежал </w:t>
      </w:r>
      <w:r w:rsidDel="00000000" w:rsidR="00000000" w:rsidRPr="00000000">
        <w:rPr>
          <w:rFonts w:ascii="Times New Roman" w:cs="Times New Roman" w:eastAsia="Times New Roman" w:hAnsi="Times New Roman"/>
          <w:sz w:val="24"/>
          <w:szCs w:val="24"/>
          <w:rtl w:val="0"/>
        </w:rPr>
        <w:t xml:space="preserve">туда, где в луже своей собственной крови лежала Гермиона Грейнджер. Её ноги были отъедены по верхнюю часть бёдер.</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Гарри вырвали Набор целителя из кошеля-скрытня, схватили один из самозатягивающихся жгутов, обмотали его </w:t>
      </w:r>
      <w:r w:rsidDel="00000000" w:rsidR="00000000" w:rsidRPr="00000000">
        <w:rPr>
          <w:rFonts w:ascii="Times New Roman" w:cs="Times New Roman" w:eastAsia="Times New Roman" w:hAnsi="Times New Roman"/>
          <w:sz w:val="24"/>
          <w:szCs w:val="24"/>
          <w:rtl w:val="0"/>
        </w:rPr>
        <w:t xml:space="preserve">вокруг культи, заканчивающейся рваной раной со следами зубов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руки перемазались в крови и скользили, но не дрожали, дрожание было совершенно недопустимо.</w:t>
      </w:r>
      <w:r w:rsidDel="00000000" w:rsidR="00000000" w:rsidRPr="00000000">
        <w:rPr>
          <w:rFonts w:ascii="Times New Roman" w:cs="Times New Roman" w:eastAsia="Times New Roman" w:hAnsi="Times New Roman"/>
          <w:sz w:val="24"/>
          <w:szCs w:val="24"/>
          <w:rtl w:val="0"/>
        </w:rPr>
        <w:t xml:space="preserve"> Стоило жгуту замкнуться в петлю, как он тут же плотно затянулся. В</w:t>
      </w:r>
      <w:r w:rsidDel="00000000" w:rsidR="00000000" w:rsidRPr="00000000">
        <w:rPr>
          <w:rFonts w:ascii="Times New Roman" w:cs="Times New Roman" w:eastAsia="Times New Roman" w:hAnsi="Times New Roman"/>
          <w:sz w:val="24"/>
          <w:szCs w:val="24"/>
          <w:rtl w:val="0"/>
        </w:rPr>
        <w:t xml:space="preserve">ыплеснулось ещё немного крови,</w:t>
      </w:r>
      <w:r w:rsidDel="00000000" w:rsidR="00000000" w:rsidRPr="00000000">
        <w:rPr>
          <w:rFonts w:ascii="Times New Roman" w:cs="Times New Roman" w:eastAsia="Times New Roman" w:hAnsi="Times New Roman"/>
          <w:sz w:val="24"/>
          <w:szCs w:val="24"/>
          <w:rtl w:val="0"/>
        </w:rPr>
        <w:t xml:space="preserve"> но затем кровотечение из этой культи полностью прекратилось, и Гарри переключился на другую. </w:t>
      </w:r>
      <w:r w:rsidDel="00000000" w:rsidR="00000000" w:rsidRPr="00000000">
        <w:rPr>
          <w:rFonts w:ascii="Times New Roman" w:cs="Times New Roman" w:eastAsia="Times New Roman" w:hAnsi="Times New Roman"/>
          <w:sz w:val="24"/>
          <w:szCs w:val="24"/>
          <w:rtl w:val="0"/>
        </w:rPr>
        <w:t xml:space="preserve">Часть его разума кричала, кричала, кричала без остановки, и даже другая часть его разума, занятая вторым жгутом, слышала эти беззвучные вопли, </w:t>
      </w:r>
      <w:r w:rsidDel="00000000" w:rsidR="00000000" w:rsidRPr="00000000">
        <w:rPr>
          <w:rFonts w:ascii="Times New Roman" w:cs="Times New Roman" w:eastAsia="Times New Roman" w:hAnsi="Times New Roman"/>
          <w:sz w:val="24"/>
          <w:szCs w:val="24"/>
          <w:rtl w:val="0"/>
        </w:rPr>
        <w:t xml:space="preserve">но обращать на них внимание</w:t>
      </w:r>
      <w:r w:rsidDel="00000000" w:rsidR="00000000" w:rsidRPr="00000000">
        <w:rPr>
          <w:rFonts w:ascii="Times New Roman" w:cs="Times New Roman" w:eastAsia="Times New Roman" w:hAnsi="Times New Roman"/>
          <w:sz w:val="24"/>
          <w:szCs w:val="24"/>
          <w:rtl w:val="0"/>
        </w:rPr>
        <w:t xml:space="preserve"> тоже было совершенно недопустимо.</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Близнецы Уизли выкрикивали заклинания, одно за другим, </w:t>
      </w:r>
      <w:r w:rsidDel="00000000" w:rsidR="00000000" w:rsidRPr="00000000">
        <w:rPr>
          <w:rFonts w:ascii="Times New Roman" w:cs="Times New Roman" w:eastAsia="Times New Roman" w:hAnsi="Times New Roman"/>
          <w:sz w:val="24"/>
          <w:szCs w:val="24"/>
          <w:rtl w:val="0"/>
        </w:rPr>
        <w:t xml:space="preserve">с такой скоростью, что Гарри на их месте упал бы без сознания уже через </w:t>
      </w:r>
      <w:r w:rsidDel="00000000" w:rsidR="00000000" w:rsidRPr="00000000">
        <w:rPr>
          <w:rFonts w:ascii="Times New Roman" w:cs="Times New Roman" w:eastAsia="Times New Roman" w:hAnsi="Times New Roman"/>
          <w:sz w:val="24"/>
          <w:szCs w:val="24"/>
          <w:rtl w:val="0"/>
        </w:rPr>
        <w:t xml:space="preserve">шестьдесят секунд</w:t>
      </w:r>
      <w:r w:rsidDel="00000000" w:rsidR="00000000" w:rsidRPr="00000000">
        <w:rPr>
          <w:rFonts w:ascii="Times New Roman" w:cs="Times New Roman" w:eastAsia="Times New Roman" w:hAnsi="Times New Roman"/>
          <w:sz w:val="24"/>
          <w:szCs w:val="24"/>
          <w:rtl w:val="0"/>
        </w:rPr>
        <w:t xml:space="preserve">. Иногда близнецы выкрикивали заклинания одновременно, поразительно точно координируя свои действия, но большинство заклинаний лишь разбивалось о кожу тролля </w:t>
      </w:r>
      <w:r w:rsidDel="00000000" w:rsidR="00000000" w:rsidRPr="00000000">
        <w:rPr>
          <w:rFonts w:ascii="Times New Roman" w:cs="Times New Roman" w:eastAsia="Times New Roman" w:hAnsi="Times New Roman"/>
          <w:sz w:val="24"/>
          <w:szCs w:val="24"/>
          <w:rtl w:val="0"/>
        </w:rPr>
        <w:t xml:space="preserve">безвредными снопами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искр.</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Диффинд</w:t>
      </w:r>
      <w:r w:rsidDel="00000000" w:rsidR="00000000" w:rsidRPr="00000000">
        <w:rPr>
          <w:rFonts w:ascii="Times New Roman" w:cs="Times New Roman" w:eastAsia="Times New Roman" w:hAnsi="Times New Roman"/>
          <w:i w:val="1"/>
          <w:sz w:val="24"/>
          <w:szCs w:val="24"/>
          <w:rtl w:val="0"/>
        </w:rPr>
        <w:t xml:space="preserve">о!/</w:t>
      </w:r>
      <w:r w:rsidDel="00000000" w:rsidR="00000000" w:rsidRPr="00000000">
        <w:rPr>
          <w:rFonts w:ascii="Times New Roman" w:cs="Times New Roman" w:eastAsia="Times New Roman" w:hAnsi="Times New Roman"/>
          <w:i w:val="1"/>
          <w:sz w:val="24"/>
          <w:szCs w:val="24"/>
          <w:rtl w:val="0"/>
        </w:rPr>
        <w:t xml:space="preserve">Редукто! </w:t>
      </w:r>
      <w:r w:rsidDel="00000000" w:rsidR="00000000" w:rsidRPr="00000000">
        <w:rPr>
          <w:rFonts w:ascii="Times New Roman" w:cs="Times New Roman" w:eastAsia="Times New Roman" w:hAnsi="Times New Roman"/>
          <w:sz w:val="24"/>
          <w:szCs w:val="24"/>
          <w:rtl w:val="0"/>
        </w:rPr>
        <w:t xml:space="preserve">— второй жгут затянулся, и Гарри на миг поднял голову. Уязвимые глаза тролля взорвались, брызнули два фонтанчика жидкости, но тролль лишь заревел. Его глаза уже образовывались вновь.</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Огонь и кислота! — крикнул Гарри. — Используйте огонь и кислоту!</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Фуэго!/Инсендио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услышал Гарри, </w:t>
      </w:r>
      <w:r w:rsidDel="00000000" w:rsidR="00000000" w:rsidRPr="00000000">
        <w:rPr>
          <w:rFonts w:ascii="Times New Roman" w:cs="Times New Roman" w:eastAsia="Times New Roman" w:hAnsi="Times New Roman"/>
          <w:sz w:val="24"/>
          <w:szCs w:val="24"/>
          <w:rtl w:val="0"/>
        </w:rPr>
        <w:t xml:space="preserve">но смотреть было некогда</w:t>
      </w:r>
      <w:r w:rsidDel="00000000" w:rsidR="00000000" w:rsidRPr="00000000">
        <w:rPr>
          <w:rFonts w:ascii="Times New Roman" w:cs="Times New Roman" w:eastAsia="Times New Roman" w:hAnsi="Times New Roman"/>
          <w:sz w:val="24"/>
          <w:szCs w:val="24"/>
          <w:rtl w:val="0"/>
        </w:rPr>
        <w:t xml:space="preserve">, он достал шприц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 светящейся оранжевой жидкостью, насыщающей кровь кислородом, и воткнул его в шею Гермионе, надеясь попасть в сонную артерию, чтобы её мозг не погиб,</w:t>
      </w:r>
      <w:r w:rsidDel="00000000" w:rsidR="00000000" w:rsidRPr="00000000">
        <w:rPr>
          <w:rFonts w:ascii="Times New Roman" w:cs="Times New Roman" w:eastAsia="Times New Roman" w:hAnsi="Times New Roman"/>
          <w:sz w:val="24"/>
          <w:szCs w:val="24"/>
          <w:rtl w:val="0"/>
        </w:rPr>
        <w:t xml:space="preserve"> даже</w:t>
      </w:r>
      <w:r w:rsidDel="00000000" w:rsidR="00000000" w:rsidRPr="00000000">
        <w:rPr>
          <w:rFonts w:ascii="Times New Roman" w:cs="Times New Roman" w:eastAsia="Times New Roman" w:hAnsi="Times New Roman"/>
          <w:sz w:val="24"/>
          <w:szCs w:val="24"/>
          <w:rtl w:val="0"/>
        </w:rPr>
        <w:t xml:space="preserve"> если лёгкие или сердце остановятся. Если мозг останется невредим, всё остальное можно исправить, </w:t>
      </w:r>
      <w:r w:rsidDel="00000000" w:rsidR="00000000" w:rsidRPr="00000000">
        <w:rPr>
          <w:rFonts w:ascii="Times New Roman" w:cs="Times New Roman" w:eastAsia="Times New Roman" w:hAnsi="Times New Roman"/>
          <w:sz w:val="24"/>
          <w:szCs w:val="24"/>
          <w:rtl w:val="0"/>
        </w:rPr>
        <w:t xml:space="preserve">наверняка</w:t>
      </w:r>
      <w:r w:rsidDel="00000000" w:rsidR="00000000" w:rsidRPr="00000000">
        <w:rPr>
          <w:rFonts w:ascii="Times New Roman" w:cs="Times New Roman" w:eastAsia="Times New Roman" w:hAnsi="Times New Roman"/>
          <w:sz w:val="24"/>
          <w:szCs w:val="24"/>
          <w:rtl w:val="0"/>
        </w:rPr>
        <w:t xml:space="preserve"> можно исправить всё магией, наверняка можно исправить магией, наверняка можно исправить магией. Гарри вдавил поршень шприца до упора. Под бледной кожей шеи Гермионы появилось слабое свечение. Гарри надавил ей на грудь,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туда, где располагалось сердце, надеясь, что сильные нажатия погонят насыщенную кислородом кровь к мозгу, </w:t>
      </w:r>
      <w:r w:rsidDel="00000000" w:rsidR="00000000" w:rsidRPr="00000000">
        <w:rPr>
          <w:rFonts w:ascii="Times New Roman" w:cs="Times New Roman" w:eastAsia="Times New Roman" w:hAnsi="Times New Roman"/>
          <w:sz w:val="24"/>
          <w:szCs w:val="24"/>
          <w:rtl w:val="0"/>
        </w:rPr>
        <w:t xml:space="preserve">даже если её сердце уже не бьётся</w:t>
      </w:r>
      <w:r w:rsidDel="00000000" w:rsidR="00000000" w:rsidRPr="00000000">
        <w:rPr>
          <w:rFonts w:ascii="Times New Roman" w:cs="Times New Roman" w:eastAsia="Times New Roman" w:hAnsi="Times New Roman"/>
          <w:sz w:val="24"/>
          <w:szCs w:val="24"/>
          <w:rtl w:val="0"/>
        </w:rPr>
        <w:t xml:space="preserve"> — он до сих пор даже не подумал о том, чтобы проверить пульс.</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оставшиеся предметы в аптечке, его разум безрезультатно пытался понять, можно ли использовать что-то ещё.</w:t>
      </w:r>
      <w:r w:rsidDel="00000000" w:rsidR="00000000" w:rsidRPr="00000000">
        <w:rPr>
          <w:rFonts w:ascii="Times New Roman" w:cs="Times New Roman" w:eastAsia="Times New Roman" w:hAnsi="Times New Roman"/>
          <w:sz w:val="24"/>
          <w:szCs w:val="24"/>
          <w:rtl w:val="0"/>
        </w:rPr>
        <w:t xml:space="preserve"> Крики в дальнем углу разума становились громче, громче настолько, что его руки прекратили лихорадочное движение. </w:t>
      </w:r>
      <w:r w:rsidDel="00000000" w:rsidR="00000000" w:rsidRPr="00000000">
        <w:rPr>
          <w:rFonts w:ascii="Times New Roman" w:cs="Times New Roman" w:eastAsia="Times New Roman" w:hAnsi="Times New Roman"/>
          <w:sz w:val="24"/>
          <w:szCs w:val="24"/>
          <w:rtl w:val="0"/>
        </w:rPr>
        <w:t xml:space="preserve">Внезапно Гарри заметил, что кровь пропитала его штаны на коленях и полы мантии.</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Гарри снова раздался рёв тролля, и один из близнецов Уизли закричал: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Делигитор </w:t>
      </w:r>
      <w:r w:rsidDel="00000000" w:rsidR="00000000" w:rsidRPr="00000000">
        <w:rPr>
          <w:rFonts w:ascii="Times New Roman" w:cs="Times New Roman" w:eastAsia="Times New Roman" w:hAnsi="Times New Roman"/>
          <w:i w:val="1"/>
          <w:sz w:val="24"/>
          <w:szCs w:val="24"/>
          <w:rtl w:val="0"/>
        </w:rPr>
        <w:t xml:space="preserve">прод</w:t>
      </w:r>
      <w:r w:rsidDel="00000000" w:rsidR="00000000" w:rsidRPr="00000000">
        <w:rPr>
          <w:rFonts w:ascii="Times New Roman" w:cs="Times New Roman" w:eastAsia="Times New Roman" w:hAnsi="Times New Roman"/>
          <w:i w:val="1"/>
          <w:sz w:val="24"/>
          <w:szCs w:val="24"/>
          <w:rtl w:val="0"/>
        </w:rPr>
        <w:t xml:space="preserve">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сразу же</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ПОМОГИ!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Сделай что-нибудь!</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повернул голову и увидел, что у одного из близнецов Уизли каким-то образом оказалась на голове Распределяющая шляпа, и он стоит лицом к лицу с троллем, который двумя руками держит огромную каменную дубину.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Шкура тролля была опалена в разных местах, пара шрамов на его руках дымилась, но </w:t>
      </w:r>
      <w:r w:rsidDel="00000000" w:rsidR="00000000" w:rsidRPr="00000000">
        <w:rPr>
          <w:rFonts w:ascii="Times New Roman" w:cs="Times New Roman" w:eastAsia="Times New Roman" w:hAnsi="Times New Roman"/>
          <w:sz w:val="24"/>
          <w:szCs w:val="24"/>
          <w:rtl w:val="0"/>
        </w:rPr>
        <w:t xml:space="preserve">он двигался как ни в чём не бывало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крика Шляпы содрогнулись стены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ГРИФФИНДОР!</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Вспышка магической силы пронзила воздух. Даже Гарри, не привыкший чувствовать магию, ощутил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Тролль с удивлённым фырканьем отпрыгнул назад. Фред или Джордж со странным выражением на лице плавно стащил с головы Шляпу, словно собираясь показать фокус, запустил в неё руку и вытащил рукоять, украшенную сверкающим рубином, за которой последовала широкая гарда из блестящего белого металла и клинок длиной с высокого ребёнка. Когда меч высвободился целиком, воздух, казалось, наполнился </w:t>
      </w:r>
      <w:r w:rsidDel="00000000" w:rsidR="00000000" w:rsidRPr="00000000">
        <w:rPr>
          <w:rFonts w:ascii="Times New Roman" w:cs="Times New Roman" w:eastAsia="Times New Roman" w:hAnsi="Times New Roman"/>
          <w:sz w:val="24"/>
          <w:szCs w:val="24"/>
          <w:rtl w:val="0"/>
        </w:rPr>
        <w:t xml:space="preserve">беззвучным яростным криком</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На лезвии сверкнули золотые буквы: «NIHIL SUPERNUM»</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Близнец Уизли вскинул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меч, словно огромный клинок ничего не весил, закричал и </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инулся в бой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Рот Гарри открылся, чтобы сказать что-то — какое-нибудь длинное предложение типа: «Нет, стой, ты же совершенно не умеешь пользоваться мечом», — но ни звука ни сорвалось с его губ, </w:t>
      </w:r>
      <w:r w:rsidDel="00000000" w:rsidR="00000000" w:rsidRPr="00000000">
        <w:rPr>
          <w:rFonts w:ascii="Times New Roman" w:cs="Times New Roman" w:eastAsia="Times New Roman" w:hAnsi="Times New Roman"/>
          <w:sz w:val="24"/>
          <w:szCs w:val="24"/>
          <w:rtl w:val="0"/>
        </w:rPr>
        <w:t xml:space="preserve">потому что меч прошёл через кожу, плоть и кость тролля словно сквозь масло и срезал ему правую руку по локоть. И в этот же миг уже летящая каменная дубина врезалась в близнеца и швырнула его в воздух. Уизли пролетел над мраморным полом, над проёмом, через который они поднялись на метле, врезался в стену на противоположной стороне и рухнул без движения.</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Сверкающий меч исчез в проёме в полу. Снизу донёсся далёкий звон.</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Фред</w:t>
      </w:r>
      <w:r w:rsidDel="00000000" w:rsidR="00000000" w:rsidRPr="00000000">
        <w:rPr>
          <w:rFonts w:ascii="Times New Roman" w:cs="Times New Roman" w:eastAsia="Times New Roman" w:hAnsi="Times New Roman"/>
          <w:sz w:val="24"/>
          <w:szCs w:val="24"/>
          <w:rtl w:val="0"/>
        </w:rPr>
        <w:t xml:space="preserve">! — завопил Джордж Уизли, а потом выкрикнул: — </w:t>
      </w:r>
      <w:r w:rsidDel="00000000" w:rsidR="00000000" w:rsidRPr="00000000">
        <w:rPr>
          <w:rFonts w:ascii="Times New Roman" w:cs="Times New Roman" w:eastAsia="Times New Roman" w:hAnsi="Times New Roman"/>
          <w:i w:val="1"/>
          <w:sz w:val="24"/>
          <w:szCs w:val="24"/>
          <w:rtl w:val="0"/>
        </w:rPr>
        <w:t xml:space="preserve">ВЕНТУС</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Невидимый кулак ударил тролля, отбросив его в сторону.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ВЕНТУС!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Тролль получил ещё один удар, который отшвырнул его к краю площадки, к пропасти.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ВЕНТУС!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тролль пригнулся и вцепился когтями в пол, его оставшаяся </w:t>
      </w:r>
      <w:r w:rsidDel="00000000" w:rsidR="00000000" w:rsidRPr="00000000">
        <w:rPr>
          <w:rFonts w:ascii="Times New Roman" w:cs="Times New Roman" w:eastAsia="Times New Roman" w:hAnsi="Times New Roman"/>
          <w:sz w:val="24"/>
          <w:szCs w:val="24"/>
          <w:rtl w:val="0"/>
        </w:rPr>
        <w:t xml:space="preserve">рука шарила в осколках мрамор</w:t>
      </w:r>
      <w:r w:rsidDel="00000000" w:rsidR="00000000" w:rsidRPr="00000000">
        <w:rPr>
          <w:rFonts w:ascii="Times New Roman" w:cs="Times New Roman" w:eastAsia="Times New Roman" w:hAnsi="Times New Roman"/>
          <w:sz w:val="24"/>
          <w:szCs w:val="24"/>
          <w:rtl w:val="0"/>
        </w:rPr>
        <w:t xml:space="preserve">а, пытаясь найти опору. Третий удар отбросил тролля в провал, но он вцепился в край, а затем подтянулся на одной руке, раскатисто рыча.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Джордж Уизли пошатнулся,</w:t>
      </w:r>
      <w:r w:rsidDel="00000000" w:rsidR="00000000" w:rsidRPr="00000000">
        <w:rPr>
          <w:rFonts w:ascii="Times New Roman" w:cs="Times New Roman" w:eastAsia="Times New Roman" w:hAnsi="Times New Roman"/>
          <w:sz w:val="24"/>
          <w:szCs w:val="24"/>
          <w:rtl w:val="0"/>
        </w:rPr>
        <w:t xml:space="preserve"> он уже еле держался на ногах</w:t>
      </w:r>
      <w:r w:rsidDel="00000000" w:rsidR="00000000" w:rsidRPr="00000000">
        <w:rPr>
          <w:rFonts w:ascii="Times New Roman" w:cs="Times New Roman" w:eastAsia="Times New Roman" w:hAnsi="Times New Roman"/>
          <w:sz w:val="24"/>
          <w:szCs w:val="24"/>
          <w:rtl w:val="0"/>
        </w:rPr>
        <w:t xml:space="preserve">, его рука бессильно повисла.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 трудом произнёс он. — Беги...</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Оставшийся </w:t>
      </w:r>
      <w:r w:rsidDel="00000000" w:rsidR="00000000" w:rsidRPr="00000000">
        <w:rPr>
          <w:rFonts w:ascii="Times New Roman" w:cs="Times New Roman" w:eastAsia="Times New Roman" w:hAnsi="Times New Roman"/>
          <w:sz w:val="24"/>
          <w:szCs w:val="24"/>
          <w:rtl w:val="0"/>
        </w:rPr>
        <w:t xml:space="preserve">из близнецов </w:t>
      </w:r>
      <w:r w:rsidDel="00000000" w:rsidR="00000000" w:rsidRPr="00000000">
        <w:rPr>
          <w:rFonts w:ascii="Times New Roman" w:cs="Times New Roman" w:eastAsia="Times New Roman" w:hAnsi="Times New Roman"/>
          <w:sz w:val="24"/>
          <w:szCs w:val="24"/>
          <w:rtl w:val="0"/>
        </w:rPr>
        <w:t xml:space="preserve">Уизли шагнул в сторону, прислонился к стене и сполз на землю.</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Время распалось на мелкие кусочки. Казалось, мир вокруг </w:t>
      </w:r>
      <w:r w:rsidDel="00000000" w:rsidR="00000000" w:rsidRPr="00000000">
        <w:rPr>
          <w:rFonts w:ascii="Times New Roman" w:cs="Times New Roman" w:eastAsia="Times New Roman" w:hAnsi="Times New Roman"/>
          <w:sz w:val="24"/>
          <w:szCs w:val="24"/>
          <w:rtl w:val="0"/>
        </w:rPr>
        <w:t xml:space="preserve">двигался </w:t>
      </w:r>
      <w:r w:rsidDel="00000000" w:rsidR="00000000" w:rsidRPr="00000000">
        <w:rPr>
          <w:rFonts w:ascii="Times New Roman" w:cs="Times New Roman" w:eastAsia="Times New Roman" w:hAnsi="Times New Roman"/>
          <w:sz w:val="24"/>
          <w:szCs w:val="24"/>
          <w:rtl w:val="0"/>
        </w:rPr>
        <w:t xml:space="preserve">медленно и искажённо, хотя, быть может, это его собственный разум скручивался и изгибался.</w:t>
      </w:r>
      <w:r w:rsidDel="00000000" w:rsidR="00000000" w:rsidRPr="00000000">
        <w:rPr>
          <w:rFonts w:ascii="Times New Roman" w:cs="Times New Roman" w:eastAsia="Times New Roman" w:hAnsi="Times New Roman"/>
          <w:sz w:val="24"/>
          <w:szCs w:val="24"/>
          <w:rtl w:val="0"/>
        </w:rPr>
        <w:t xml:space="preserve"> Нужно было что-то предпринимать, действовать, но странный паралич сковал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все его мышцы. </w:t>
      </w:r>
      <w:r w:rsidDel="00000000" w:rsidR="00000000" w:rsidRPr="00000000">
        <w:rPr>
          <w:rFonts w:ascii="Times New Roman" w:cs="Times New Roman" w:eastAsia="Times New Roman" w:hAnsi="Times New Roman"/>
          <w:sz w:val="24"/>
          <w:szCs w:val="24"/>
          <w:rtl w:val="0"/>
        </w:rPr>
        <w:t xml:space="preserve">На слова времени не было</w:t>
      </w:r>
      <w:r w:rsidDel="00000000" w:rsidR="00000000" w:rsidRPr="00000000">
        <w:rPr>
          <w:rFonts w:ascii="Times New Roman" w:cs="Times New Roman" w:eastAsia="Times New Roman" w:hAnsi="Times New Roman"/>
          <w:sz w:val="24"/>
          <w:szCs w:val="24"/>
          <w:rtl w:val="0"/>
        </w:rPr>
        <w:t xml:space="preserve">, мысли мелькали проблесками идей: если Гарри убежит, тролль съест близнецов Уизли и Гермиону... раз бладжеры не убивают волшебников, значит, Фред наверняка ещё жив... близнецы Уизли были более сильными магами, чем он, но не смогли остановить тролля... нет времени, чтобы трансфигурировать что-либо, чем он бы уже не обладал... тролль, похоже, слишком проворен, чтобы заманить его на край террасы и сбросить со стены Хогвартса... чтобы использовать тролля, как орудие убийства, кто-то, должно быть, зачаровал его от солнечного свет</w:t>
      </w:r>
      <w:r w:rsidDel="00000000" w:rsidR="00000000" w:rsidRPr="00000000">
        <w:rPr>
          <w:rFonts w:ascii="Times New Roman" w:cs="Times New Roman" w:eastAsia="Times New Roman" w:hAnsi="Times New Roman"/>
          <w:sz w:val="24"/>
          <w:szCs w:val="24"/>
          <w:rtl w:val="0"/>
        </w:rPr>
        <w:t xml:space="preserve">а и он же мог у</w:t>
      </w:r>
      <w:r w:rsidDel="00000000" w:rsidR="00000000" w:rsidRPr="00000000">
        <w:rPr>
          <w:rFonts w:ascii="Times New Roman" w:cs="Times New Roman" w:eastAsia="Times New Roman" w:hAnsi="Times New Roman"/>
          <w:sz w:val="24"/>
          <w:szCs w:val="24"/>
          <w:rtl w:val="0"/>
        </w:rPr>
        <w:t xml:space="preserve">силить его и в других аспектах. Гарри представилось, как Гермиона </w:t>
      </w:r>
      <w:r w:rsidDel="00000000" w:rsidR="00000000" w:rsidRPr="00000000">
        <w:rPr>
          <w:rFonts w:ascii="Times New Roman" w:cs="Times New Roman" w:eastAsia="Times New Roman" w:hAnsi="Times New Roman"/>
          <w:sz w:val="24"/>
          <w:szCs w:val="24"/>
          <w:rtl w:val="0"/>
        </w:rPr>
        <w:t xml:space="preserve">бежит </w:t>
      </w:r>
      <w:r w:rsidDel="00000000" w:rsidR="00000000" w:rsidRPr="00000000">
        <w:rPr>
          <w:rFonts w:ascii="Times New Roman" w:cs="Times New Roman" w:eastAsia="Times New Roman" w:hAnsi="Times New Roman"/>
          <w:sz w:val="24"/>
          <w:szCs w:val="24"/>
          <w:rtl w:val="0"/>
        </w:rPr>
        <w:t xml:space="preserve">на свет солнца</w:t>
      </w:r>
      <w:r w:rsidDel="00000000" w:rsidR="00000000" w:rsidRPr="00000000">
        <w:rPr>
          <w:rFonts w:ascii="Times New Roman" w:cs="Times New Roman" w:eastAsia="Times New Roman" w:hAnsi="Times New Roman"/>
          <w:sz w:val="24"/>
          <w:szCs w:val="24"/>
          <w:rtl w:val="0"/>
        </w:rPr>
        <w:t xml:space="preserve">, тролль гонится за ней по пятам, наконец, она достигает яркой террасы и обнаруживает, что кто-то предусмотрел и эту возможность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Вопли ужаса в его сознании заглушило другое чувство.</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поднялся.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другой стороне террасы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враг тоже поднялся. Нерегенерирующий обрубок руки по-прежнему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кровоточил.</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намерение убить</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Тролль подобрал свою дубину </w:t>
      </w:r>
      <w:r w:rsidDel="00000000" w:rsidR="00000000" w:rsidRPr="00000000">
        <w:rPr>
          <w:rFonts w:ascii="Times New Roman" w:cs="Times New Roman" w:eastAsia="Times New Roman" w:hAnsi="Times New Roman"/>
          <w:sz w:val="24"/>
          <w:szCs w:val="24"/>
          <w:rtl w:val="0"/>
        </w:rPr>
        <w:t xml:space="preserve">оставшейся рукой и с громким рёвом обрушил её на пол. Во все стороны полетели осколки мрамора.</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думай только об убийстве</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Тролль неуклюже двинулся к тому месту, где упал Джордж. </w:t>
      </w:r>
      <w:r w:rsidDel="00000000" w:rsidR="00000000" w:rsidRPr="00000000">
        <w:rPr>
          <w:rFonts w:ascii="Times New Roman" w:cs="Times New Roman" w:eastAsia="Times New Roman" w:hAnsi="Times New Roman"/>
          <w:sz w:val="24"/>
          <w:szCs w:val="24"/>
          <w:rtl w:val="0"/>
        </w:rPr>
        <w:t xml:space="preserve">Изо рта чудовища потекла тонкая струйка слюны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придумай, как сделать это во что бы то ни стало</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пять шагов вперёд. Враг снова заревел и повернулся к нему. Глаза чудовища уставились прямо на Гарри.</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откл</w:t>
      </w:r>
      <w:r w:rsidDel="00000000" w:rsidR="00000000" w:rsidRPr="00000000">
        <w:rPr>
          <w:rFonts w:ascii="Times New Roman" w:cs="Times New Roman" w:eastAsia="Times New Roman" w:hAnsi="Times New Roman"/>
          <w:i w:val="1"/>
          <w:sz w:val="24"/>
          <w:szCs w:val="24"/>
          <w:rtl w:val="0"/>
        </w:rPr>
        <w:t xml:space="preserve">ючи предохранители, не </w:t>
      </w:r>
      <w:r w:rsidDel="00000000" w:rsidR="00000000" w:rsidRPr="00000000">
        <w:rPr>
          <w:rFonts w:ascii="Times New Roman" w:cs="Times New Roman" w:eastAsia="Times New Roman" w:hAnsi="Times New Roman"/>
          <w:i w:val="1"/>
          <w:sz w:val="24"/>
          <w:szCs w:val="24"/>
          <w:rtl w:val="0"/>
        </w:rPr>
        <w:t xml:space="preserve">смей дрожать</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Третья в рейтинге самых совершенных машин для убийства, существующих в природе, большими скачками направилась к нему.</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УБЕЙ</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Левая рука Гарри уже сжимала трансфигурированный бриллиант из кольца, правая рука уже держала наготове палочку.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Вингардиум левиоса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Гарри направила крошечный драгоценный камень в пасть тролля.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Фините инкантатем.</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Камень обрёл прежние размеры, и голову тролля сорвало с позвоночника. Гарри сделал шаг в сторону, и тело врага рухнуло туда, где он только что стоял.</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Голова противника уже начала регенерировать, рваные остатки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челюсти и позвоночника сглаживались, рот восстанавливался и заполнялся зубами.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наклонился и поднял голову тролля за левое ухо. Его палочка вошла в левый глаз тролля, погрузившись в желеобразное вещество и пройдя через широкую глазницу. Гарри представил себе срез мозга врага толщиной в один миллиметр и трансфигурировал его в серную кислоту.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Враг перестал регенерировать.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швырнул мёртвую голову за край террасы и повернулся к Гермионе.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глаза двигались. Взгляд сфокусировался на нём. </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Гарри опустился на пол рядом с ней, не обращая внимания на кровь, которая ещё больше пропитала его и без того мокрую мантию. </w:t>
      </w:r>
      <w:r w:rsidDel="00000000" w:rsidR="00000000" w:rsidRPr="00000000">
        <w:rPr>
          <w:rFonts w:ascii="Times New Roman" w:cs="Times New Roman" w:eastAsia="Times New Roman" w:hAnsi="Times New Roman"/>
          <w:i w:val="1"/>
          <w:sz w:val="24"/>
          <w:szCs w:val="24"/>
          <w:rtl w:val="0"/>
        </w:rPr>
        <w:t xml:space="preserve">С тобой всё будет хорошо,</w:t>
      </w:r>
      <w:r w:rsidDel="00000000" w:rsidR="00000000" w:rsidRPr="00000000">
        <w:rPr>
          <w:rFonts w:ascii="Times New Roman" w:cs="Times New Roman" w:eastAsia="Times New Roman" w:hAnsi="Times New Roman"/>
          <w:sz w:val="24"/>
          <w:szCs w:val="24"/>
          <w:rtl w:val="0"/>
        </w:rPr>
        <w:t xml:space="preserve"> — его мозг составил это предложение, но мальчик так и не смог открыть рот. — </w:t>
      </w:r>
      <w:r w:rsidDel="00000000" w:rsidR="00000000" w:rsidRPr="00000000">
        <w:rPr>
          <w:rFonts w:ascii="Times New Roman" w:cs="Times New Roman" w:eastAsia="Times New Roman" w:hAnsi="Times New Roman"/>
          <w:i w:val="1"/>
          <w:sz w:val="24"/>
          <w:szCs w:val="24"/>
          <w:rtl w:val="0"/>
        </w:rPr>
        <w:t xml:space="preserve">С тобой всё будет хорошо, мы найдём какое-нибудь заклинание, чтобы всё это исправить, вернуть тебя в нормальное состояние, просто держись, просто не...</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Губы Гермионы шевельнулись, совсем чуть-чуть, но шевельнулись.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всхлип, — ...</w:t>
      </w:r>
      <w:del w:author="Alaric Lightin" w:id="0" w:date="2019-08-13T14:46:00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виноват...</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Время застыло. Гарри нужно бы было сказать ей, чтобы она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молчала, берегла дыхание, но он не мог разлепить губы.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вдохнула ещё раз и прошептала: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не виноват.</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на выдохнула и закрыла глаза.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неё с приоткрытым ртом, его горло перехватило.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умирай, — произнёс его голос. Он опоздал всего на пару минут.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вдруг содрогнулась в конвульсиях, её руки дёрнулись, словно хватаясь за что-то, её глаза широко распахнулись. Это был </w:t>
      </w:r>
      <w:r w:rsidDel="00000000" w:rsidR="00000000" w:rsidRPr="00000000">
        <w:rPr>
          <w:rFonts w:ascii="Times New Roman" w:cs="Times New Roman" w:eastAsia="Times New Roman" w:hAnsi="Times New Roman"/>
          <w:sz w:val="24"/>
          <w:szCs w:val="24"/>
          <w:rtl w:val="0"/>
        </w:rPr>
        <w:t xml:space="preserve">выплеск </w:t>
      </w:r>
      <w:r w:rsidDel="00000000" w:rsidR="00000000" w:rsidRPr="00000000">
        <w:rPr>
          <w:rFonts w:ascii="Times New Roman" w:cs="Times New Roman" w:eastAsia="Times New Roman" w:hAnsi="Times New Roman"/>
          <w:i w:val="1"/>
          <w:sz w:val="24"/>
          <w:szCs w:val="24"/>
          <w:rtl w:val="0"/>
        </w:rPr>
        <w:t xml:space="preserve">чего-то</w:t>
      </w:r>
      <w:r w:rsidDel="00000000" w:rsidR="00000000" w:rsidRPr="00000000">
        <w:rPr>
          <w:rFonts w:ascii="Times New Roman" w:cs="Times New Roman" w:eastAsia="Times New Roman" w:hAnsi="Times New Roman"/>
          <w:sz w:val="24"/>
          <w:szCs w:val="24"/>
          <w:rtl w:val="0"/>
        </w:rPr>
        <w:t xml:space="preserve"> — большего, </w:t>
      </w:r>
      <w:r w:rsidDel="00000000" w:rsidR="00000000" w:rsidRPr="00000000">
        <w:rPr>
          <w:rFonts w:ascii="Times New Roman" w:cs="Times New Roman" w:eastAsia="Times New Roman" w:hAnsi="Times New Roman"/>
          <w:sz w:val="24"/>
          <w:szCs w:val="24"/>
          <w:rtl w:val="0"/>
        </w:rPr>
        <w:t xml:space="preserve">чем</w:t>
      </w:r>
      <w:r w:rsidDel="00000000" w:rsidR="00000000" w:rsidRPr="00000000">
        <w:rPr>
          <w:rFonts w:ascii="Times New Roman" w:cs="Times New Roman" w:eastAsia="Times New Roman" w:hAnsi="Times New Roman"/>
          <w:sz w:val="24"/>
          <w:szCs w:val="24"/>
          <w:rtl w:val="0"/>
        </w:rPr>
        <w:t xml:space="preserve"> просто магия, — крик, который прозвучал громче, чем землетрясение, и в котором были тысячи книг, тысячи библиотек, вся суть Гермионы, выраженная в одном крике, слишком глубокая, чтобы </w:t>
      </w:r>
      <w:r w:rsidDel="00000000" w:rsidR="00000000" w:rsidRPr="00000000">
        <w:rPr>
          <w:rFonts w:ascii="Times New Roman" w:cs="Times New Roman" w:eastAsia="Times New Roman" w:hAnsi="Times New Roman"/>
          <w:sz w:val="24"/>
          <w:szCs w:val="24"/>
          <w:rtl w:val="0"/>
        </w:rPr>
        <w:t xml:space="preserve">её </w:t>
      </w:r>
      <w:r w:rsidDel="00000000" w:rsidR="00000000" w:rsidRPr="00000000">
        <w:rPr>
          <w:rFonts w:ascii="Times New Roman" w:cs="Times New Roman" w:eastAsia="Times New Roman" w:hAnsi="Times New Roman"/>
          <w:sz w:val="24"/>
          <w:szCs w:val="24"/>
          <w:rtl w:val="0"/>
        </w:rPr>
        <w:t xml:space="preserve">можно было понять. Гарри внезапно </w:t>
      </w:r>
      <w:r w:rsidDel="00000000" w:rsidR="00000000" w:rsidRPr="00000000">
        <w:rPr>
          <w:rFonts w:ascii="Times New Roman" w:cs="Times New Roman" w:eastAsia="Times New Roman" w:hAnsi="Times New Roman"/>
          <w:sz w:val="24"/>
          <w:szCs w:val="24"/>
          <w:rtl w:val="0"/>
        </w:rPr>
        <w:t xml:space="preserve">стало ясно, что Гермионе больше не больно и она рада, что умирает не в одиночестве</w:t>
      </w:r>
      <w:r w:rsidDel="00000000" w:rsidR="00000000" w:rsidRPr="00000000">
        <w:rPr>
          <w:rFonts w:ascii="Times New Roman" w:cs="Times New Roman" w:eastAsia="Times New Roman" w:hAnsi="Times New Roman"/>
          <w:sz w:val="24"/>
          <w:szCs w:val="24"/>
          <w:rtl w:val="0"/>
        </w:rPr>
        <w:t xml:space="preserve">. На мгновение показалось, что изливающаяся магия останется, пустит корни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камни замка, но </w:t>
      </w:r>
      <w:r w:rsidDel="00000000" w:rsidR="00000000" w:rsidRPr="00000000">
        <w:rPr>
          <w:rFonts w:ascii="Times New Roman" w:cs="Times New Roman" w:eastAsia="Times New Roman" w:hAnsi="Times New Roman"/>
          <w:sz w:val="24"/>
          <w:szCs w:val="24"/>
          <w:rtl w:val="0"/>
        </w:rPr>
        <w:t xml:space="preserve">излияние </w:t>
      </w:r>
      <w:r w:rsidDel="00000000" w:rsidR="00000000" w:rsidRPr="00000000">
        <w:rPr>
          <w:rFonts w:ascii="Times New Roman" w:cs="Times New Roman" w:eastAsia="Times New Roman" w:hAnsi="Times New Roman"/>
          <w:sz w:val="24"/>
          <w:szCs w:val="24"/>
          <w:rtl w:val="0"/>
        </w:rPr>
        <w:t xml:space="preserve">закончилось, магия исчезла, и </w:t>
      </w:r>
      <w:r w:rsidDel="00000000" w:rsidR="00000000" w:rsidRPr="00000000">
        <w:rPr>
          <w:rFonts w:ascii="Times New Roman" w:cs="Times New Roman" w:eastAsia="Times New Roman" w:hAnsi="Times New Roman"/>
          <w:sz w:val="24"/>
          <w:szCs w:val="24"/>
          <w:rtl w:val="0"/>
        </w:rPr>
        <w:t xml:space="preserve">тело</w:t>
      </w:r>
      <w:r w:rsidDel="00000000" w:rsidR="00000000" w:rsidRPr="00000000">
        <w:rPr>
          <w:rFonts w:ascii="Times New Roman" w:cs="Times New Roman" w:eastAsia="Times New Roman" w:hAnsi="Times New Roman"/>
          <w:sz w:val="24"/>
          <w:szCs w:val="24"/>
          <w:rtl w:val="0"/>
        </w:rPr>
        <w:t xml:space="preserve"> девочки замерло и больше не шевелилось. Гермиона Джин Грейнджер перестала существовать.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встал над телом и пошатнулся.</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Вспыхнуло пламя, и рядом оказался Дамблдор с Фоуксом. Глаза директора были полны ужаса.</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почувствовал, что</w:t>
      </w:r>
      <w:r w:rsidDel="00000000" w:rsidR="00000000" w:rsidRPr="00000000">
        <w:rPr>
          <w:rFonts w:ascii="Times New Roman" w:cs="Times New Roman" w:eastAsia="Times New Roman" w:hAnsi="Times New Roman"/>
          <w:sz w:val="24"/>
          <w:szCs w:val="24"/>
          <w:rtl w:val="0"/>
        </w:rPr>
        <w:t xml:space="preserve"> умер ученик</w:t>
      </w: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w:t>
      </w:r>
      <w:r w:rsidDel="00000000" w:rsidR="00000000" w:rsidRPr="00000000">
        <w:rPr>
          <w:rFonts w:ascii="Times New Roman" w:cs="Times New Roman" w:eastAsia="Times New Roman" w:hAnsi="Times New Roman"/>
          <w:sz w:val="24"/>
          <w:szCs w:val="24"/>
          <w:rtl w:val="0"/>
        </w:rPr>
        <w:t xml:space="preserve"> увидел, что лежит на полу</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нет, — прошептал Альбус Дамблдор. Фоукс издал печальную, скорбную трель.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Верните её обратно. </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террасе повисла тишина. По жесту Дамблдора Фред Уизли поднялся в воздух и полетел к ним, окружённый обнадёживающим розовым сиянием.</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начал старый волшебник, и его голос дрогнул. — Гарри...</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Скажите Фоуксу, пусть </w:t>
      </w:r>
      <w:r w:rsidDel="00000000" w:rsidR="00000000" w:rsidRPr="00000000">
        <w:rPr>
          <w:rFonts w:ascii="Times New Roman" w:cs="Times New Roman" w:eastAsia="Times New Roman" w:hAnsi="Times New Roman"/>
          <w:sz w:val="24"/>
          <w:szCs w:val="24"/>
          <w:rtl w:val="0"/>
        </w:rPr>
        <w:t xml:space="preserve">он поплачет над ней или что там он делает. Скорее, — голос, произнёсший эти слова, звучал абсолютно спокойно.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я не могу, Гарри, слишком поздно, она умерла...</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хочу слышать об этом. Если бы это я лежал здесь, вы бы достали из шляпы какого-нибудь чудесного кролика и спасли меня, просто потому, что герою не позволено умирать, пока не закончилась история. </w:t>
      </w:r>
      <w:r w:rsidDel="00000000" w:rsidR="00000000" w:rsidRPr="00000000">
        <w:rPr>
          <w:rFonts w:ascii="Times New Roman" w:cs="Times New Roman" w:eastAsia="Times New Roman" w:hAnsi="Times New Roman"/>
          <w:sz w:val="24"/>
          <w:szCs w:val="24"/>
          <w:rtl w:val="0"/>
        </w:rPr>
        <w:t xml:space="preserve">Что ж, она тоже герой, наверняка вы приберегали какое-нибудь средство для самого крайнего случая, не медлите, используйте его сейчас. Обещаю, что не останусь в долгу.</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ничего не могу сделать! Её душа покинула тело, она ушла!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рот, чтобы выкричать весь свой гнев, а потом закрыл его. Не имело никакого смысла кричать, это бы ничего не исправило. Невыносимая тяжесть, растущая у него внутри, не могла выплеснуться таким образом.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отвернулся от Дамблдора и посмотрел вниз, туда, где в луже крови лежали останки Гермионы Грейнджер. Часть его рассудка крушила мир вокруг, пытаясь заставить его исчезнуть, чтобы Гарри очнулся от ночного кошмара и обнаружил себя в спальне Когтеврана, чтобы было утро и солнце светило через занавески. Но кровь никуда не делась, и Гарри не проснулся, и другая его часть уже знала, что всё произошедшее было реальностью, </w:t>
      </w:r>
      <w:r w:rsidDel="00000000" w:rsidR="00000000" w:rsidRPr="00000000">
        <w:rPr>
          <w:rFonts w:ascii="Times New Roman" w:cs="Times New Roman" w:eastAsia="Times New Roman" w:hAnsi="Times New Roman"/>
          <w:sz w:val="24"/>
          <w:szCs w:val="24"/>
          <w:rtl w:val="0"/>
        </w:rPr>
        <w:t xml:space="preserve">частью того же ущербного ми</w:t>
      </w:r>
      <w:r w:rsidDel="00000000" w:rsidR="00000000" w:rsidRPr="00000000">
        <w:rPr>
          <w:rFonts w:ascii="Times New Roman" w:cs="Times New Roman" w:eastAsia="Times New Roman" w:hAnsi="Times New Roman"/>
          <w:sz w:val="24"/>
          <w:szCs w:val="24"/>
          <w:rtl w:val="0"/>
        </w:rPr>
        <w:t xml:space="preserve">ра, в котором возможен Азкабан, и зал суда Визенгамота, и...</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Ему казалось, будто время вокруг него до сих пор раздроблено на кусочки. </w:t>
      </w:r>
      <w:r w:rsidDel="00000000" w:rsidR="00000000" w:rsidRPr="00000000">
        <w:rPr>
          <w:rFonts w:ascii="Times New Roman" w:cs="Times New Roman" w:eastAsia="Times New Roman" w:hAnsi="Times New Roman"/>
          <w:sz w:val="24"/>
          <w:szCs w:val="24"/>
          <w:rtl w:val="0"/>
        </w:rPr>
        <w:t xml:space="preserve">Гарри отвернулся от Дамблдора и посмотрел вниз, туда, где в луже крови лежали останки Гермионы Грейнджер с двумя жгутами, затянутыми на обрубках бёдер, и решил...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это не приму.</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никаких причин принимать это, когда в мире существует магия.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научится всему, чему нужно будет научиться, изобретёт всё, что нужно будет изобрести, вырвет знания Салазара Слизерина из памяти Тёмного Лорда, раскроет секреты Атлантов, откроет любые врата и сорвёт, если будет нужно, любые печати, найдёт дорогу к источнику магии и перепрограммирует его.</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разорвёт основы самой реальности, </w:t>
      </w:r>
      <w:r w:rsidDel="00000000" w:rsidR="00000000" w:rsidRPr="00000000">
        <w:rPr>
          <w:rFonts w:ascii="Times New Roman" w:cs="Times New Roman" w:eastAsia="Times New Roman" w:hAnsi="Times New Roman"/>
          <w:sz w:val="24"/>
          <w:szCs w:val="24"/>
          <w:rtl w:val="0"/>
        </w:rPr>
        <w:t xml:space="preserve">но вернёт</w:t>
      </w:r>
      <w:r w:rsidDel="00000000" w:rsidR="00000000" w:rsidRPr="00000000">
        <w:rPr>
          <w:rFonts w:ascii="Times New Roman" w:cs="Times New Roman" w:eastAsia="Times New Roman" w:hAnsi="Times New Roman"/>
          <w:sz w:val="24"/>
          <w:szCs w:val="24"/>
          <w:rtl w:val="0"/>
        </w:rPr>
        <w:t xml:space="preserve"> Гермиону Грейнджер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firstLine="5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Опасность миновала, — сказал профессор Защиты. — Вы можете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пешиться, мадам.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несколько секунд назад они неслись через Хогвартс по пути, который Квиррелл прожигал прямо сквозь стены и перекрытия. Трелони, сидевшая позади него на двухместной метле, торопливо сползла с черенка и осела прямо на пол, совсем рядом с тлеющими красными краями только что созданного отверстия в стене. Женщина до сих пор хватала ртом воздух и наклонялась вперёд, словно её вот-вот стошнит чем-то большим по размеру, чем она сама. </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Сначала профессор Защиты </w:t>
      </w:r>
      <w:r w:rsidDel="00000000" w:rsidR="00000000" w:rsidRPr="00000000">
        <w:rPr>
          <w:rFonts w:ascii="Times New Roman" w:cs="Times New Roman" w:eastAsia="Times New Roman" w:hAnsi="Times New Roman"/>
          <w:sz w:val="24"/>
          <w:szCs w:val="24"/>
          <w:rtl w:val="0"/>
        </w:rPr>
        <w:t xml:space="preserve">почувствовал </w:t>
      </w:r>
      <w:r w:rsidDel="00000000" w:rsidR="00000000" w:rsidRPr="00000000">
        <w:rPr>
          <w:rFonts w:ascii="Times New Roman" w:cs="Times New Roman" w:eastAsia="Times New Roman" w:hAnsi="Times New Roman"/>
          <w:sz w:val="24"/>
          <w:szCs w:val="24"/>
          <w:rtl w:val="0"/>
        </w:rPr>
        <w:t xml:space="preserve">ужас мальчика через связь, существовавшую между ними, резонанс </w:t>
      </w:r>
      <w:r w:rsidDel="00000000" w:rsidR="00000000" w:rsidRPr="00000000">
        <w:rPr>
          <w:rFonts w:ascii="Times New Roman" w:cs="Times New Roman" w:eastAsia="Times New Roman" w:hAnsi="Times New Roman"/>
          <w:sz w:val="24"/>
          <w:szCs w:val="24"/>
          <w:rtl w:val="0"/>
        </w:rPr>
        <w:t xml:space="preserve">в их магии</w:t>
      </w:r>
      <w:r w:rsidDel="00000000" w:rsidR="00000000" w:rsidRPr="00000000">
        <w:rPr>
          <w:rFonts w:ascii="Times New Roman" w:cs="Times New Roman" w:eastAsia="Times New Roman" w:hAnsi="Times New Roman"/>
          <w:sz w:val="24"/>
          <w:szCs w:val="24"/>
          <w:rtl w:val="0"/>
        </w:rPr>
        <w:t xml:space="preserve">. Он понял, что мальчик пошёл искать тролля и нашёл его. Профессор Защиты попытался послать призыв отступить, надеть Мантию-невидимку и бежать, но ему никогда не удавалось воздействовать на мальчика через резонанс, не удалось и на этот раз.</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почувствовал, как мальчик весь отдался желанию убийства. Именно тогда профессор Защиты начал прожигать материю Хогвартса, пытаясь успеть на битву вовремя.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почувствовал, как мальчик уничтожил своего врага за несколько секунд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почувствовал</w:t>
      </w:r>
      <w:r w:rsidDel="00000000" w:rsidR="00000000" w:rsidRPr="00000000">
        <w:rPr>
          <w:rFonts w:ascii="Times New Roman" w:cs="Times New Roman" w:eastAsia="Times New Roman" w:hAnsi="Times New Roman"/>
          <w:sz w:val="24"/>
          <w:szCs w:val="24"/>
          <w:rtl w:val="0"/>
        </w:rPr>
        <w:t xml:space="preserve"> смятение</w:t>
      </w:r>
      <w:r w:rsidDel="00000000" w:rsidR="00000000" w:rsidRPr="00000000">
        <w:rPr>
          <w:rFonts w:ascii="Times New Roman" w:cs="Times New Roman" w:eastAsia="Times New Roman" w:hAnsi="Times New Roman"/>
          <w:sz w:val="24"/>
          <w:szCs w:val="24"/>
          <w:rtl w:val="0"/>
        </w:rPr>
        <w:t xml:space="preserve"> мальчика, когда один из его друзей погиб.</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почувствовал гнев мальчика, направленный на какой-то раздражитель, вероятно, на Дамблдора, а затем — непонятное решение, настолько твёрдое, что даже он счёл это достойным. Если повезло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мальчик только что избавился от своих глупых детских </w:t>
      </w:r>
      <w:r w:rsidDel="00000000" w:rsidR="00000000" w:rsidRPr="00000000">
        <w:rPr>
          <w:rFonts w:ascii="Times New Roman" w:cs="Times New Roman" w:eastAsia="Times New Roman" w:hAnsi="Times New Roman"/>
          <w:sz w:val="24"/>
          <w:szCs w:val="24"/>
          <w:rtl w:val="0"/>
        </w:rPr>
        <w:t xml:space="preserve">сомнений.</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не увидел, как губы профессора Защиты изогнулись в холодной улыбке. Несмотря на мелкие неприятности, в целом это был </w:t>
      </w:r>
      <w:r w:rsidDel="00000000" w:rsidR="00000000" w:rsidRPr="00000000">
        <w:rPr>
          <w:rFonts w:ascii="Times New Roman" w:cs="Times New Roman" w:eastAsia="Times New Roman" w:hAnsi="Times New Roman"/>
          <w:sz w:val="24"/>
          <w:szCs w:val="24"/>
          <w:rtl w:val="0"/>
        </w:rPr>
        <w:t xml:space="preserve">на удивление хороший</w:t>
      </w:r>
      <w:r w:rsidDel="00000000" w:rsidR="00000000" w:rsidRPr="00000000">
        <w:rPr>
          <w:rFonts w:ascii="Times New Roman" w:cs="Times New Roman" w:eastAsia="Times New Roman" w:hAnsi="Times New Roman"/>
          <w:sz w:val="24"/>
          <w:szCs w:val="24"/>
          <w:rtl w:val="0"/>
        </w:rPr>
        <w:t xml:space="preserve"> день...</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ОН ЗДЕСЬ. ТОТ, КТО РАЗОРВЁТ </w:t>
      </w:r>
      <w:r w:rsidDel="00000000" w:rsidR="00000000" w:rsidRPr="00000000">
        <w:rPr>
          <w:rFonts w:ascii="Times New Roman" w:cs="Times New Roman" w:eastAsia="Times New Roman" w:hAnsi="Times New Roman"/>
          <w:b w:val="1"/>
          <w:i w:val="1"/>
          <w:sz w:val="24"/>
          <w:szCs w:val="24"/>
          <w:rtl w:val="0"/>
        </w:rPr>
        <w:t xml:space="preserve">САМИ </w:t>
      </w:r>
      <w:r w:rsidDel="00000000" w:rsidR="00000000" w:rsidRPr="00000000">
        <w:rPr>
          <w:rFonts w:ascii="Times New Roman" w:cs="Times New Roman" w:eastAsia="Times New Roman" w:hAnsi="Times New Roman"/>
          <w:b w:val="1"/>
          <w:i w:val="1"/>
          <w:sz w:val="24"/>
          <w:szCs w:val="24"/>
          <w:rtl w:val="0"/>
        </w:rPr>
        <w:t xml:space="preserve">ЗВЁЗДЫ В</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НЕБЕСАХ. ОН ЗДЕСЬ. ОН — КОНЕЦ</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МИРА.</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widowControl w:val="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