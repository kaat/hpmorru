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spacing w:after="0" w:before="0" w:line="240" w:lineRule="auto"/>
        <w:ind w:left="0" w:right="0" w:firstLine="630"/>
        <w:contextualSpacing w:val="0"/>
        <w:jc w:val="center"/>
      </w:pPr>
      <w:bookmarkStart w:colFirst="0" w:colLast="0" w:name="_iqt6wk4o7ao1" w:id="0"/>
      <w:bookmarkEnd w:id="0"/>
      <w:r w:rsidDel="00000000" w:rsidR="00000000" w:rsidRPr="00000000">
        <w:rPr>
          <w:rFonts w:ascii="Times New Roman" w:cs="Times New Roman" w:eastAsia="Times New Roman" w:hAnsi="Times New Roman"/>
          <w:b w:val="1"/>
          <w:sz w:val="24"/>
          <w:szCs w:val="24"/>
          <w:rtl w:val="0"/>
        </w:rPr>
        <w:t xml:space="preserve">Глава 107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Истина. Ч</w:t>
      </w:r>
      <w:r w:rsidDel="00000000" w:rsidR="00000000" w:rsidRPr="00000000">
        <w:rPr>
          <w:rFonts w:ascii="Times New Roman" w:cs="Times New Roman" w:eastAsia="Times New Roman" w:hAnsi="Times New Roman"/>
          <w:b w:val="1"/>
          <w:sz w:val="24"/>
          <w:szCs w:val="24"/>
          <w:rtl w:val="0"/>
        </w:rPr>
        <w:t xml:space="preserve">асть 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Спуск по винтовой лестнице из листьев гигантской диффенбахии по ощущениям </w:t>
      </w:r>
      <w:r w:rsidDel="00000000" w:rsidR="00000000" w:rsidRPr="00000000">
        <w:rPr>
          <w:rFonts w:ascii="Times New Roman" w:cs="Times New Roman" w:eastAsia="Times New Roman" w:hAnsi="Times New Roman"/>
          <w:sz w:val="24"/>
          <w:szCs w:val="24"/>
          <w:rtl w:val="0"/>
        </w:rPr>
        <w:t xml:space="preserve">напоминал</w:t>
      </w:r>
      <w:r w:rsidDel="00000000" w:rsidR="00000000" w:rsidRPr="00000000">
        <w:rPr>
          <w:rFonts w:ascii="Times New Roman" w:cs="Times New Roman" w:eastAsia="Times New Roman" w:hAnsi="Times New Roman"/>
          <w:sz w:val="24"/>
          <w:szCs w:val="24"/>
          <w:rtl w:val="0"/>
        </w:rPr>
        <w:t xml:space="preserve"> прогулку по мягкой лесной почве. Листья выдерживали вес Гарри, хотя и слегка пружинили под ногами. </w:t>
      </w:r>
      <w:r w:rsidDel="00000000" w:rsidR="00000000" w:rsidRPr="00000000">
        <w:rPr>
          <w:rFonts w:ascii="Times New Roman" w:cs="Times New Roman" w:eastAsia="Times New Roman" w:hAnsi="Times New Roman"/>
          <w:sz w:val="24"/>
          <w:szCs w:val="24"/>
          <w:rtl w:val="0"/>
        </w:rPr>
        <w:t xml:space="preserve">Гарри с беспокойством посматривал на </w:t>
      </w:r>
      <w:r w:rsidDel="00000000" w:rsidR="00000000" w:rsidRPr="00000000">
        <w:rPr>
          <w:rFonts w:ascii="Times New Roman" w:cs="Times New Roman" w:eastAsia="Times New Roman" w:hAnsi="Times New Roman"/>
          <w:sz w:val="24"/>
          <w:szCs w:val="24"/>
          <w:rtl w:val="0"/>
        </w:rPr>
        <w:t xml:space="preserve">усы </w:t>
      </w:r>
      <w:r w:rsidDel="00000000" w:rsidR="00000000" w:rsidRPr="00000000">
        <w:rPr>
          <w:rFonts w:ascii="Times New Roman" w:cs="Times New Roman" w:eastAsia="Times New Roman" w:hAnsi="Times New Roman"/>
          <w:sz w:val="24"/>
          <w:szCs w:val="24"/>
          <w:rtl w:val="0"/>
        </w:rPr>
        <w:t xml:space="preserve">диффенбахии, но те </w:t>
      </w:r>
      <w:r w:rsidDel="00000000" w:rsidR="00000000" w:rsidRPr="00000000">
        <w:rPr>
          <w:rFonts w:ascii="Times New Roman" w:cs="Times New Roman" w:eastAsia="Times New Roman" w:hAnsi="Times New Roman"/>
          <w:sz w:val="24"/>
          <w:szCs w:val="24"/>
          <w:rtl w:val="0"/>
        </w:rPr>
        <w:t xml:space="preserve">оставались </w:t>
      </w:r>
      <w:r w:rsidDel="00000000" w:rsidR="00000000" w:rsidRPr="00000000">
        <w:rPr>
          <w:rFonts w:ascii="Times New Roman" w:cs="Times New Roman" w:eastAsia="Times New Roman" w:hAnsi="Times New Roman"/>
          <w:sz w:val="24"/>
          <w:szCs w:val="24"/>
          <w:rtl w:val="0"/>
        </w:rPr>
        <w:t xml:space="preserve">неподвижны</w:t>
      </w:r>
      <w:r w:rsidDel="00000000" w:rsidR="00000000" w:rsidRPr="00000000">
        <w:rPr>
          <w:rFonts w:ascii="Times New Roman" w:cs="Times New Roman" w:eastAsia="Times New Roman" w:hAnsi="Times New Roman"/>
          <w:sz w:val="24"/>
          <w:szCs w:val="24"/>
          <w:rtl w:val="0"/>
        </w:rPr>
        <w:t xml:space="preserve">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Лишь когда Гарри спустился до самого низа, усы неожиданно ожили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скрутили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рукам и ногам.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После непродолжительной борьбы Гарри решил не сопротивляться.</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Любопытно, — сказал парящий сверху профессор Квиррелл. Он спускался по воздуху, не касаясь ни листьев, ни усов растения. — Как я вижу, растению ты в состоянии проиграть без особых трудностей.</w:t>
      </w:r>
    </w:p>
    <w:p w:rsidR="00000000" w:rsidDel="00000000" w:rsidP="00000000" w:rsidRDefault="00000000" w:rsidRPr="00000000">
      <w:pPr>
        <w:keepNext w:val="0"/>
        <w:keepLines w:val="0"/>
        <w:widowControl w:val="1"/>
        <w:spacing w:after="0" w:before="0" w:line="240" w:lineRule="auto"/>
        <w:ind w:right="0" w:firstLine="690"/>
        <w:contextualSpacing w:val="0"/>
        <w:jc w:val="left"/>
      </w:pPr>
      <w:r w:rsidDel="00000000" w:rsidR="00000000" w:rsidRPr="00000000">
        <w:rPr>
          <w:rFonts w:ascii="Times New Roman" w:cs="Times New Roman" w:eastAsia="Times New Roman" w:hAnsi="Times New Roman"/>
          <w:sz w:val="24"/>
          <w:szCs w:val="24"/>
          <w:rtl w:val="0"/>
        </w:rPr>
        <w:t xml:space="preserve">Паника уже не мешала </w:t>
      </w:r>
      <w:r w:rsidDel="00000000" w:rsidR="00000000" w:rsidRPr="00000000">
        <w:rPr>
          <w:rFonts w:ascii="Times New Roman" w:cs="Times New Roman" w:eastAsia="Times New Roman" w:hAnsi="Times New Roman"/>
          <w:sz w:val="24"/>
          <w:szCs w:val="24"/>
          <w:rtl w:val="0"/>
        </w:rPr>
        <w:t xml:space="preserve">восприятию </w:t>
      </w:r>
      <w:r w:rsidDel="00000000" w:rsidR="00000000" w:rsidRPr="00000000">
        <w:rPr>
          <w:rFonts w:ascii="Times New Roman" w:cs="Times New Roman" w:eastAsia="Times New Roman" w:hAnsi="Times New Roman"/>
          <w:sz w:val="24"/>
          <w:szCs w:val="24"/>
          <w:rtl w:val="0"/>
        </w:rPr>
        <w:t xml:space="preserve">Гарри, и он пригляделся к профессору Защиты. Тот держался прямо, летел без видимых усилий, и </w:t>
      </w:r>
      <w:r w:rsidDel="00000000" w:rsidR="00000000" w:rsidRPr="00000000">
        <w:rPr>
          <w:rFonts w:ascii="Times New Roman" w:cs="Times New Roman" w:eastAsia="Times New Roman" w:hAnsi="Times New Roman"/>
          <w:sz w:val="24"/>
          <w:szCs w:val="24"/>
          <w:rtl w:val="0"/>
        </w:rPr>
        <w:t xml:space="preserve">чувство тревоги в его присутствии</w:t>
      </w:r>
      <w:r w:rsidDel="00000000" w:rsidR="00000000" w:rsidRPr="00000000">
        <w:rPr>
          <w:rFonts w:ascii="Times New Roman" w:cs="Times New Roman" w:eastAsia="Times New Roman" w:hAnsi="Times New Roman"/>
          <w:sz w:val="24"/>
          <w:szCs w:val="24"/>
          <w:rtl w:val="0"/>
        </w:rPr>
        <w:t xml:space="preserve"> ощущалось очень сильно. Но его глаза оставались впалыми, а руки — исхудавшими. Болезнь профессора не была обманом. Напрашивалось предположение, что недавно он съел ещё одного единорога и временно восстановил часть сил.</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Защиты продолжал разговаривать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словно он всё ещё носил маску профессора Квиррелла, а не Лорда Волдеморта, что </w:t>
      </w:r>
      <w:r w:rsidDel="00000000" w:rsidR="00000000" w:rsidRPr="00000000">
        <w:rPr>
          <w:rFonts w:ascii="Times New Roman" w:cs="Times New Roman" w:eastAsia="Times New Roman" w:hAnsi="Times New Roman"/>
          <w:sz w:val="24"/>
          <w:szCs w:val="24"/>
          <w:rtl w:val="0"/>
        </w:rPr>
        <w:t xml:space="preserve">с точки зрения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плюсом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понимал, зачем профессор так себя ведёт — </w:t>
      </w:r>
      <w:r w:rsidDel="00000000" w:rsidR="00000000" w:rsidRPr="00000000">
        <w:rPr>
          <w:rFonts w:ascii="Times New Roman" w:cs="Times New Roman" w:eastAsia="Times New Roman" w:hAnsi="Times New Roman"/>
          <w:sz w:val="24"/>
          <w:szCs w:val="24"/>
          <w:rtl w:val="0"/>
        </w:rPr>
        <w:t xml:space="preserve">хотя, возможно, у того были какие-то планы на Гарри</w:t>
      </w:r>
      <w:r w:rsidDel="00000000" w:rsidR="00000000" w:rsidRPr="00000000">
        <w:rPr>
          <w:rFonts w:ascii="Times New Roman" w:cs="Times New Roman" w:eastAsia="Times New Roman" w:hAnsi="Times New Roman"/>
          <w:sz w:val="24"/>
          <w:szCs w:val="24"/>
          <w:rtl w:val="0"/>
        </w:rPr>
        <w:t xml:space="preserve">, — но решил, что ему следует подыграть.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 вы умышленно</w:t>
      </w:r>
      <w:r w:rsidDel="00000000" w:rsidR="00000000" w:rsidRPr="00000000">
        <w:rPr>
          <w:rFonts w:ascii="Times New Roman" w:cs="Times New Roman" w:eastAsia="Times New Roman" w:hAnsi="Times New Roman"/>
          <w:sz w:val="24"/>
          <w:szCs w:val="24"/>
          <w:rtl w:val="0"/>
        </w:rPr>
        <w:t xml:space="preserve"> позволили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не попасть в эту ловушку, — ответил Гарри так, как он обычно разговаривал с профессором Квирреллом. </w:t>
      </w:r>
      <w:r w:rsidDel="00000000" w:rsidR="00000000" w:rsidRPr="00000000">
        <w:rPr>
          <w:rFonts w:ascii="Times New Roman" w:cs="Times New Roman" w:eastAsia="Times New Roman" w:hAnsi="Times New Roman"/>
          <w:i w:val="1"/>
          <w:sz w:val="24"/>
          <w:szCs w:val="24"/>
          <w:rtl w:val="0"/>
        </w:rPr>
        <w:t xml:space="preserve">Роли, маски, </w:t>
      </w:r>
      <w:r w:rsidDel="00000000" w:rsidR="00000000" w:rsidRPr="00000000">
        <w:rPr>
          <w:rFonts w:ascii="Times New Roman" w:cs="Times New Roman" w:eastAsia="Times New Roman" w:hAnsi="Times New Roman"/>
          <w:i w:val="1"/>
          <w:sz w:val="24"/>
          <w:szCs w:val="24"/>
          <w:rtl w:val="0"/>
        </w:rPr>
        <w:t xml:space="preserve">напомнить ему, как всё было раньше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Будь я один, я бы воспользовался метлой.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А как бы с этой задачей справился обычный первокурсник? Конечно, если бы у него была палочка.</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Теперь растение тянуло свои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профессору Квирреллу, но он парил вне их досягаемости.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Тут Гарри вспомнил, что профессор Спраут упоминала Дьявольские силки, которые, согласно учебнику травоведения, любили прохладные тёмные места, например, пещеры — </w:t>
      </w:r>
      <w:r w:rsidDel="00000000" w:rsidR="00000000" w:rsidRPr="00000000">
        <w:rPr>
          <w:rFonts w:ascii="Times New Roman" w:cs="Times New Roman" w:eastAsia="Times New Roman" w:hAnsi="Times New Roman"/>
          <w:sz w:val="24"/>
          <w:szCs w:val="24"/>
          <w:rtl w:val="0"/>
        </w:rPr>
        <w:t xml:space="preserve">хотя, </w:t>
      </w:r>
      <w:r w:rsidDel="00000000" w:rsidR="00000000" w:rsidRPr="00000000">
        <w:rPr>
          <w:rFonts w:ascii="Times New Roman" w:cs="Times New Roman" w:eastAsia="Times New Roman" w:hAnsi="Times New Roman"/>
          <w:sz w:val="24"/>
          <w:szCs w:val="24"/>
          <w:rtl w:val="0"/>
        </w:rPr>
        <w:t xml:space="preserve">как лиственное растение могло жить в темноте, оставалось лишь гадать.</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 Навскидку я бы сказал, что это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ьявольские силки, и, по идее, они должны избегать света или тепла. Наверное, первокурсник мог бы использовать Люмос? Я бы использовал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sz w:val="24"/>
          <w:szCs w:val="24"/>
          <w:rtl w:val="0"/>
        </w:rPr>
        <w:t xml:space="preserve">, но я изучил это заклинание только в мае.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Палочка профессора Защиты рассекла воздух, и из неё выстрелили струи жидкости. С лёгким всплеском они ударили в стебель — в те места, откуда росли усы.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Послышалось тихое шипение. </w:t>
      </w:r>
      <w:r w:rsidDel="00000000" w:rsidR="00000000" w:rsidRPr="00000000">
        <w:rPr>
          <w:rFonts w:ascii="Times New Roman" w:cs="Times New Roman" w:eastAsia="Times New Roman" w:hAnsi="Times New Roman"/>
          <w:sz w:val="24"/>
          <w:szCs w:val="24"/>
          <w:rtl w:val="0"/>
        </w:rPr>
        <w:t xml:space="preserve">Усы, которые удерживали Гарри, мгновенно выпустили его и принялись отчаянно молотить по разрастающимся ранам на поверхности растения, словно пытаясь избавиться от источника боли. </w:t>
      </w:r>
      <w:r w:rsidDel="00000000" w:rsidR="00000000" w:rsidRPr="00000000">
        <w:rPr>
          <w:rFonts w:ascii="Times New Roman" w:cs="Times New Roman" w:eastAsia="Times New Roman" w:hAnsi="Times New Roman"/>
          <w:sz w:val="24"/>
          <w:szCs w:val="24"/>
          <w:rtl w:val="0"/>
        </w:rPr>
        <w:t xml:space="preserve">Гарри показалось, будто </w:t>
      </w:r>
      <w:r w:rsidDel="00000000" w:rsidR="00000000" w:rsidRPr="00000000">
        <w:rPr>
          <w:rFonts w:ascii="Times New Roman" w:cs="Times New Roman" w:eastAsia="Times New Roman" w:hAnsi="Times New Roman"/>
          <w:sz w:val="24"/>
          <w:szCs w:val="24"/>
          <w:rtl w:val="0"/>
        </w:rPr>
        <w:t xml:space="preserve">растение беззвучно кричит.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опустился на пол.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оно боится света, </w:t>
      </w:r>
      <w:r w:rsidDel="00000000" w:rsidR="00000000" w:rsidRPr="00000000">
        <w:rPr>
          <w:rFonts w:ascii="Times New Roman" w:cs="Times New Roman" w:eastAsia="Times New Roman" w:hAnsi="Times New Roman"/>
          <w:sz w:val="24"/>
          <w:szCs w:val="24"/>
          <w:rtl w:val="0"/>
        </w:rPr>
        <w:t xml:space="preserve">тепла,</w:t>
      </w:r>
      <w:r w:rsidDel="00000000" w:rsidR="00000000" w:rsidRPr="00000000">
        <w:rPr>
          <w:rFonts w:ascii="Times New Roman" w:cs="Times New Roman" w:eastAsia="Times New Roman" w:hAnsi="Times New Roman"/>
          <w:sz w:val="24"/>
          <w:szCs w:val="24"/>
          <w:rtl w:val="0"/>
        </w:rPr>
        <w:t xml:space="preserve"> кислоты и меня.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Удостоверившись, что кислота не попала ни на его мантию, ни на пол, Гарри сошёл </w:t>
      </w:r>
      <w:r w:rsidDel="00000000" w:rsidR="00000000" w:rsidRPr="00000000">
        <w:rPr>
          <w:rFonts w:ascii="Times New Roman" w:cs="Times New Roman" w:eastAsia="Times New Roman" w:hAnsi="Times New Roman"/>
          <w:sz w:val="24"/>
          <w:szCs w:val="24"/>
          <w:rtl w:val="0"/>
        </w:rPr>
        <w:t xml:space="preserve">с листьев</w:t>
      </w:r>
      <w:r w:rsidDel="00000000" w:rsidR="00000000" w:rsidRPr="00000000">
        <w:rPr>
          <w:rFonts w:ascii="Times New Roman" w:cs="Times New Roman" w:eastAsia="Times New Roman" w:hAnsi="Times New Roman"/>
          <w:sz w:val="24"/>
          <w:szCs w:val="24"/>
          <w:rtl w:val="0"/>
        </w:rPr>
        <w:t xml:space="preserve">. Ему начало казаться, что профессор Квиррелл пытается донести до него какую-то мысль, но Гарри не понимал, какую именно.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я думал, мы здесь по делу. Конечно, я не могу вам помешать, но разве разумно тратить столько времени на </w:t>
      </w:r>
      <w:r w:rsidDel="00000000" w:rsidR="00000000" w:rsidRPr="00000000">
        <w:rPr>
          <w:rFonts w:ascii="Times New Roman" w:cs="Times New Roman" w:eastAsia="Times New Roman" w:hAnsi="Times New Roman"/>
          <w:sz w:val="24"/>
          <w:szCs w:val="24"/>
          <w:rtl w:val="0"/>
        </w:rPr>
        <w:t xml:space="preserve">подобные игры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у нас есть время, — усмехнулся профессор Квиррелл. — Если бы нас здесь обнаружили, да ещё и под охраной инфернала, случился бы большой переполох, и ты на своём квиддичном матче о нём бы услышал. И в этом случае ты бы вёл себя по-другому, и разговаривал бы со Снейпом иначе.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У Гарри по спине побежали мурашки.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бы он ни сделал, чтобы победить профессора Квиррелла, этого не заметят в школе. </w:t>
      </w:r>
      <w:r w:rsidDel="00000000" w:rsidR="00000000" w:rsidRPr="00000000">
        <w:rPr>
          <w:rFonts w:ascii="Times New Roman" w:cs="Times New Roman" w:eastAsia="Times New Roman" w:hAnsi="Times New Roman"/>
          <w:sz w:val="24"/>
          <w:szCs w:val="24"/>
          <w:rtl w:val="0"/>
        </w:rPr>
        <w:t xml:space="preserve">Уж</w:t>
      </w:r>
      <w:r w:rsidDel="00000000" w:rsidR="00000000" w:rsidRPr="00000000">
        <w:rPr>
          <w:rFonts w:ascii="Times New Roman" w:cs="Times New Roman" w:eastAsia="Times New Roman" w:hAnsi="Times New Roman"/>
          <w:sz w:val="24"/>
          <w:szCs w:val="24"/>
          <w:rtl w:val="0"/>
        </w:rPr>
        <w:t xml:space="preserve"> точно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не заметят на квиддичном матче, поскольку никакого переполоха на трибунах не было. Даже если удастся позвать на помощь достаточно сил, чтобы одолеть Лорда Волдеморта, будет нелегко сделать так, чтобы это не заметили </w:t>
      </w:r>
      <w:r w:rsidDel="00000000" w:rsidR="00000000" w:rsidRPr="00000000">
        <w:rPr>
          <w:rFonts w:ascii="Times New Roman" w:cs="Times New Roman" w:eastAsia="Times New Roman" w:hAnsi="Times New Roman"/>
          <w:sz w:val="24"/>
          <w:szCs w:val="24"/>
          <w:rtl w:val="0"/>
        </w:rPr>
        <w:t xml:space="preserve">профессор МакГонагалл, профессор Флитвик и остальные, </w:t>
      </w:r>
      <w:r w:rsidDel="00000000" w:rsidR="00000000" w:rsidRPr="00000000">
        <w:rPr>
          <w:rFonts w:ascii="Times New Roman" w:cs="Times New Roman" w:eastAsia="Times New Roman" w:hAnsi="Times New Roman"/>
          <w:sz w:val="24"/>
          <w:szCs w:val="24"/>
          <w:rtl w:val="0"/>
        </w:rPr>
        <w:t xml:space="preserve">присутствовавшие</w:t>
      </w:r>
      <w:r w:rsidDel="00000000" w:rsidR="00000000" w:rsidRPr="00000000">
        <w:rPr>
          <w:rFonts w:ascii="Times New Roman" w:cs="Times New Roman" w:eastAsia="Times New Roman" w:hAnsi="Times New Roman"/>
          <w:sz w:val="24"/>
          <w:szCs w:val="24"/>
          <w:rtl w:val="0"/>
        </w:rPr>
        <w:t xml:space="preserve"> на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Тяжело сражаться с умным врагом.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И тем не менее… Тем не менее, на месте профессора Квиррелла Гарри не стал бы вести неторопливые беседы и играть в психологические игры. У профессора Квиррелла есть какая-то причина, по которой он тратит здесь время. Но какая? Где-то должно произойти что-то ещё?</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ты меня ещё не предал? — спросил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Ещ-щё тебя не предал</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Защиты указал пистолетом, который он теперь держал в левой руке, на большую деревянную дверь в конце комнаты. Гарри подошёл и открыл её.</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sz w:val="24"/>
          <w:szCs w:val="24"/>
          <w:rtl w:val="0"/>
        </w:rPr>
        <w:t xml:space="preserve">Следующая комната была меньшего диаметра, но с более высоким потолком. </w:t>
      </w:r>
      <w:r w:rsidDel="00000000" w:rsidR="00000000" w:rsidRPr="00000000">
        <w:rPr>
          <w:rFonts w:ascii="Times New Roman" w:cs="Times New Roman" w:eastAsia="Times New Roman" w:hAnsi="Times New Roman"/>
          <w:sz w:val="24"/>
          <w:szCs w:val="24"/>
          <w:rtl w:val="0"/>
        </w:rPr>
        <w:t xml:space="preserve">И из закруглённых ниш падал не голубой свет, а белый.</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sz w:val="24"/>
          <w:szCs w:val="24"/>
          <w:rtl w:val="0"/>
        </w:rPr>
        <w:t xml:space="preserve">По комнате носились сотни крылатых ключей. </w:t>
      </w:r>
      <w:r w:rsidDel="00000000" w:rsidR="00000000" w:rsidRPr="00000000">
        <w:rPr>
          <w:rFonts w:ascii="Times New Roman" w:cs="Times New Roman" w:eastAsia="Times New Roman" w:hAnsi="Times New Roman"/>
          <w:sz w:val="24"/>
          <w:szCs w:val="24"/>
          <w:rtl w:val="0"/>
        </w:rPr>
        <w:t xml:space="preserve">Маленькие</w:t>
      </w:r>
      <w:r w:rsidDel="00000000" w:rsidR="00000000" w:rsidRPr="00000000">
        <w:rPr>
          <w:rFonts w:ascii="Times New Roman" w:cs="Times New Roman" w:eastAsia="Times New Roman" w:hAnsi="Times New Roman"/>
          <w:sz w:val="24"/>
          <w:szCs w:val="24"/>
          <w:rtl w:val="0"/>
        </w:rPr>
        <w:t xml:space="preserve"> крылышки суматошно колотили по воздуху. Понаблюдав за ключами пару секунд, </w:t>
      </w:r>
      <w:r w:rsidDel="00000000" w:rsidR="00000000" w:rsidRPr="00000000">
        <w:rPr>
          <w:rFonts w:ascii="Times New Roman" w:cs="Times New Roman" w:eastAsia="Times New Roman" w:hAnsi="Times New Roman"/>
          <w:sz w:val="24"/>
          <w:szCs w:val="24"/>
          <w:rtl w:val="0"/>
        </w:rPr>
        <w:t xml:space="preserve">Гарри заметил, что один из них выделяется золотым цветом — таким же, как у снитч</w:t>
      </w:r>
      <w:r w:rsidDel="00000000" w:rsidR="00000000" w:rsidRPr="00000000">
        <w:rPr>
          <w:rFonts w:ascii="Times New Roman" w:cs="Times New Roman" w:eastAsia="Times New Roman" w:hAnsi="Times New Roman"/>
          <w:sz w:val="24"/>
          <w:szCs w:val="24"/>
          <w:rtl w:val="0"/>
        </w:rPr>
        <w:t xml:space="preserve">а. Впрочем, летал он медленнее, чем снитч в настоящем квиддичном матче.</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В другом конце комнаты была</w:t>
      </w:r>
      <w:r w:rsidDel="00000000" w:rsidR="00000000" w:rsidRPr="00000000">
        <w:rPr>
          <w:rFonts w:ascii="Times New Roman" w:cs="Times New Roman" w:eastAsia="Times New Roman" w:hAnsi="Times New Roman"/>
          <w:sz w:val="24"/>
          <w:szCs w:val="24"/>
          <w:rtl w:val="0"/>
        </w:rPr>
        <w:t xml:space="preserve"> дверь с большой, заметной замочной скважиной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Слева у стены стояла метла — школьная рабочая лошадка «</w:t>
      </w:r>
      <w:r w:rsidDel="00000000" w:rsidR="00000000" w:rsidRPr="00000000">
        <w:rPr>
          <w:rFonts w:ascii="Times New Roman" w:cs="Times New Roman" w:eastAsia="Times New Roman" w:hAnsi="Times New Roman"/>
          <w:sz w:val="24"/>
          <w:szCs w:val="24"/>
          <w:rtl w:val="0"/>
        </w:rPr>
        <w:t xml:space="preserve">Чистомёт-7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сказал Гарри, уставившись на </w:t>
      </w:r>
      <w:r w:rsidDel="00000000" w:rsidR="00000000" w:rsidRPr="00000000">
        <w:rPr>
          <w:rFonts w:ascii="Times New Roman" w:cs="Times New Roman" w:eastAsia="Times New Roman" w:hAnsi="Times New Roman"/>
          <w:sz w:val="24"/>
          <w:szCs w:val="24"/>
          <w:rtl w:val="0"/>
        </w:rPr>
        <w:t xml:space="preserve">стаи</w:t>
      </w:r>
      <w:r w:rsidDel="00000000" w:rsidR="00000000" w:rsidRPr="00000000">
        <w:rPr>
          <w:rFonts w:ascii="Times New Roman" w:cs="Times New Roman" w:eastAsia="Times New Roman" w:hAnsi="Times New Roman"/>
          <w:sz w:val="24"/>
          <w:szCs w:val="24"/>
          <w:rtl w:val="0"/>
        </w:rPr>
        <w:t xml:space="preserve"> мечущихся ключей, — вы обещали ответить на мои вопросы. Ради чего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кто-то считает, что его дверь нельзя открыть без ключа, он будет хранить ключ в надёжном месте и </w:t>
      </w:r>
      <w:r w:rsidDel="00000000" w:rsidR="00000000" w:rsidRPr="00000000">
        <w:rPr>
          <w:rFonts w:ascii="Times New Roman" w:cs="Times New Roman" w:eastAsia="Times New Roman" w:hAnsi="Times New Roman"/>
          <w:sz w:val="24"/>
          <w:szCs w:val="24"/>
          <w:rtl w:val="0"/>
        </w:rPr>
        <w:t xml:space="preserve">выдавать дубликат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доверенным</w:t>
      </w:r>
      <w:r w:rsidDel="00000000" w:rsidR="00000000" w:rsidRPr="00000000">
        <w:rPr>
          <w:rFonts w:ascii="Times New Roman" w:cs="Times New Roman" w:eastAsia="Times New Roman" w:hAnsi="Times New Roman"/>
          <w:sz w:val="24"/>
          <w:szCs w:val="24"/>
          <w:rtl w:val="0"/>
        </w:rPr>
        <w:t xml:space="preserve"> лицам. Он не станет приделывать </w:t>
      </w:r>
      <w:r w:rsidDel="00000000" w:rsidR="00000000" w:rsidRPr="00000000">
        <w:rPr>
          <w:rFonts w:ascii="Times New Roman" w:cs="Times New Roman" w:eastAsia="Times New Roman" w:hAnsi="Times New Roman"/>
          <w:sz w:val="24"/>
          <w:szCs w:val="24"/>
          <w:rtl w:val="0"/>
        </w:rPr>
        <w:t xml:space="preserve">ключ</w:t>
      </w:r>
      <w:r w:rsidDel="00000000" w:rsidR="00000000" w:rsidRPr="00000000">
        <w:rPr>
          <w:rFonts w:ascii="Times New Roman" w:cs="Times New Roman" w:eastAsia="Times New Roman" w:hAnsi="Times New Roman"/>
          <w:sz w:val="24"/>
          <w:szCs w:val="24"/>
          <w:rtl w:val="0"/>
        </w:rPr>
        <w:t xml:space="preserve">у крылья и оставлять рядом метлу! Так какого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чёрта мы тут делаем и что здесь происходит? Напрашивается мысль, что по-настоящему охраняет Камень лишь магическое зеркало, но зачем всё остальное?.. И зачем поощрять первокурсников сюда приходить?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Честно говоря, я и сам не уверен, — ответил профессор Защиты, который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шёл </w:t>
      </w:r>
      <w:r w:rsidDel="00000000" w:rsidR="00000000" w:rsidRPr="00000000">
        <w:rPr>
          <w:rFonts w:ascii="Times New Roman" w:cs="Times New Roman" w:eastAsia="Times New Roman" w:hAnsi="Times New Roman"/>
          <w:sz w:val="24"/>
          <w:szCs w:val="24"/>
          <w:rtl w:val="0"/>
        </w:rPr>
        <w:t xml:space="preserve">в комнату и встал справа от Гарри </w:t>
      </w:r>
      <w:r w:rsidDel="00000000" w:rsidR="00000000" w:rsidRPr="00000000">
        <w:rPr>
          <w:rFonts w:ascii="Times New Roman" w:cs="Times New Roman" w:eastAsia="Times New Roman" w:hAnsi="Times New Roman"/>
          <w:sz w:val="24"/>
          <w:szCs w:val="24"/>
          <w:rtl w:val="0"/>
        </w:rPr>
        <w:t xml:space="preserve">на значительном расстоянии</w:t>
      </w:r>
      <w:r w:rsidDel="00000000" w:rsidR="00000000" w:rsidRPr="00000000">
        <w:rPr>
          <w:rFonts w:ascii="Times New Roman" w:cs="Times New Roman" w:eastAsia="Times New Roman" w:hAnsi="Times New Roman"/>
          <w:sz w:val="24"/>
          <w:szCs w:val="24"/>
          <w:rtl w:val="0"/>
        </w:rPr>
        <w:t xml:space="preserve">. — Но я отвечу, как и обещал. Стиль Дамблдора — совершить дюжину поступков, каждый из которых выглядит безумно, причём значимыми из них будут только восемь, максимум девять. Я думаю, что Дамблдор хотел, чтобы всё выглядело так, словно он предлагает мне послать за Камнем кого-нибудь из учеников. </w:t>
      </w:r>
      <w:r w:rsidDel="00000000" w:rsidR="00000000" w:rsidRPr="00000000">
        <w:rPr>
          <w:rFonts w:ascii="Times New Roman" w:cs="Times New Roman" w:eastAsia="Times New Roman" w:hAnsi="Times New Roman"/>
          <w:sz w:val="24"/>
          <w:szCs w:val="24"/>
          <w:rtl w:val="0"/>
        </w:rPr>
        <w:t xml:space="preserve">И в этой ситуации Лорд Волдеморт — каким его представляет Дамблдор — подумает, что послать ученика — не слишком умная мысль.</w:t>
      </w:r>
      <w:r w:rsidDel="00000000" w:rsidR="00000000" w:rsidRPr="00000000">
        <w:rPr>
          <w:rFonts w:ascii="Times New Roman" w:cs="Times New Roman" w:eastAsia="Times New Roman" w:hAnsi="Times New Roman"/>
          <w:sz w:val="24"/>
          <w:szCs w:val="24"/>
          <w:rtl w:val="0"/>
        </w:rPr>
        <w:t xml:space="preserve"> Представь Дамблдора, который впервые задумался над вопросом, как ему охранять Камень. Представь, как он размышляет, использовать ли для охраны Зеркала по-настоящему опасные ловушки. Представь, как его воображение рисует картину, где какой-то юный ученик, действующий по моей воле,</w:t>
      </w:r>
      <w:r w:rsidDel="00000000" w:rsidR="00000000" w:rsidRPr="00000000">
        <w:rPr>
          <w:rFonts w:ascii="Times New Roman" w:cs="Times New Roman" w:eastAsia="Times New Roman" w:hAnsi="Times New Roman"/>
          <w:sz w:val="24"/>
          <w:szCs w:val="24"/>
          <w:rtl w:val="0"/>
        </w:rPr>
        <w:t xml:space="preserve"> подвергает себя опасности</w:t>
      </w:r>
      <w:r w:rsidDel="00000000" w:rsidR="00000000" w:rsidRPr="00000000">
        <w:rPr>
          <w:rFonts w:ascii="Times New Roman" w:cs="Times New Roman" w:eastAsia="Times New Roman" w:hAnsi="Times New Roman"/>
          <w:sz w:val="24"/>
          <w:szCs w:val="24"/>
          <w:rtl w:val="0"/>
        </w:rPr>
        <w:t xml:space="preserve">. Я думаю, что именно этого Дамблдор пытается избежать, и поэтому делает вид, что он хочет, чтобы я использовал именно такую стратегию, намекая, что она не так уж умна. Хотя, конечно, быть может, я неправильно понимаю, как, по мнению Дамблдора, будет рассуждать Лорд Волдеморт.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w:t>
      </w:r>
      <w:r w:rsidDel="00000000" w:rsidR="00000000" w:rsidRPr="00000000">
        <w:rPr>
          <w:rFonts w:ascii="Times New Roman" w:cs="Times New Roman" w:eastAsia="Times New Roman" w:hAnsi="Times New Roman"/>
          <w:sz w:val="24"/>
          <w:szCs w:val="24"/>
          <w:rtl w:val="0"/>
        </w:rPr>
        <w:t xml:space="preserve">р Квиррелл ухмыльнулся такой привычной для Гарри ухмылкой.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Хитрые планы — это не конёк Дамблдора. Он этим занимается, потому что у него нет иного выхода. </w:t>
      </w:r>
      <w:r w:rsidDel="00000000" w:rsidR="00000000" w:rsidRPr="00000000">
        <w:rPr>
          <w:rFonts w:ascii="Times New Roman" w:cs="Times New Roman" w:eastAsia="Times New Roman" w:hAnsi="Times New Roman"/>
          <w:sz w:val="24"/>
          <w:szCs w:val="24"/>
          <w:rtl w:val="0"/>
        </w:rPr>
        <w:t xml:space="preserve">Дамблдор умён, упорен, способен учиться на своих ошибках, но таланта к построению хитрых планов у него нет совершенно</w:t>
      </w:r>
      <w:r w:rsidDel="00000000" w:rsidR="00000000" w:rsidRPr="00000000">
        <w:rPr>
          <w:rFonts w:ascii="Times New Roman" w:cs="Times New Roman" w:eastAsia="Times New Roman" w:hAnsi="Times New Roman"/>
          <w:sz w:val="24"/>
          <w:szCs w:val="24"/>
          <w:rtl w:val="0"/>
        </w:rPr>
        <w:t xml:space="preserve">. И уже только по этой причине его действия удивительно сложно предсказать.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отвернулся, </w:t>
      </w:r>
      <w:r w:rsidDel="00000000" w:rsidR="00000000" w:rsidRPr="00000000">
        <w:rPr>
          <w:rFonts w:ascii="Times New Roman" w:cs="Times New Roman" w:eastAsia="Times New Roman" w:hAnsi="Times New Roman"/>
          <w:sz w:val="24"/>
          <w:szCs w:val="24"/>
          <w:rtl w:val="0"/>
        </w:rPr>
        <w:t xml:space="preserve">уставившись на дверь</w:t>
      </w:r>
      <w:r w:rsidDel="00000000" w:rsidR="00000000" w:rsidRPr="00000000">
        <w:rPr>
          <w:rFonts w:ascii="Times New Roman" w:cs="Times New Roman" w:eastAsia="Times New Roman" w:hAnsi="Times New Roman"/>
          <w:sz w:val="24"/>
          <w:szCs w:val="24"/>
          <w:rtl w:val="0"/>
        </w:rPr>
        <w:t xml:space="preserve"> в</w:t>
      </w:r>
      <w:r w:rsidDel="00000000" w:rsidR="00000000" w:rsidRPr="00000000">
        <w:rPr>
          <w:rFonts w:ascii="Times New Roman" w:cs="Times New Roman" w:eastAsia="Times New Roman" w:hAnsi="Times New Roman"/>
          <w:sz w:val="24"/>
          <w:szCs w:val="24"/>
          <w:rtl w:val="0"/>
        </w:rPr>
        <w:t xml:space="preserve"> противоположном </w:t>
      </w:r>
      <w:r w:rsidDel="00000000" w:rsidR="00000000" w:rsidRPr="00000000">
        <w:rPr>
          <w:rFonts w:ascii="Times New Roman" w:cs="Times New Roman" w:eastAsia="Times New Roman" w:hAnsi="Times New Roman"/>
          <w:sz w:val="24"/>
          <w:szCs w:val="24"/>
          <w:rtl w:val="0"/>
        </w:rPr>
        <w:t xml:space="preserve">конце комнаты. </w:t>
      </w:r>
      <w:r w:rsidDel="00000000" w:rsidR="00000000" w:rsidRPr="00000000">
        <w:rPr>
          <w:rFonts w:ascii="Times New Roman" w:cs="Times New Roman" w:eastAsia="Times New Roman" w:hAnsi="Times New Roman"/>
          <w:i w:val="1"/>
          <w:sz w:val="24"/>
          <w:szCs w:val="24"/>
          <w:rtl w:val="0"/>
        </w:rPr>
        <w:t xml:space="preserve">Для него это не игра, профессор.</w:t>
      </w:r>
    </w:p>
    <w:p w:rsidR="00000000" w:rsidDel="00000000" w:rsidP="00000000" w:rsidRDefault="00000000" w:rsidRPr="00000000">
      <w:pPr>
        <w:spacing w:after="0" w:before="0" w:line="240" w:lineRule="auto"/>
        <w:ind w:firstLine="63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что от первокурсника здесь ожидается, что он проигнорирует метлу и поймает ключ с помощью заклинания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 Это же не игра в квиддич, поэтому никакие правила не запрещают так сделать. А какое абсурдно-могущественное заклинание примените на этот раз вы?</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Возникла пауза, заполненная лишь жужжанием ключей.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на несколько шагов отступил от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 мне не стоило так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Ну, что ты, — ответил профессор Квиррелл. — Я думаю, вполне разумно говорить что-нибудь подобное величайшему Тёмному Волшебнику в мире, когда он стоит всего в дюжине шагов от тебя.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убрал палочку в левый рукав, </w:t>
      </w:r>
      <w:r w:rsidDel="00000000" w:rsidR="00000000" w:rsidRPr="00000000">
        <w:rPr>
          <w:rFonts w:ascii="Times New Roman" w:cs="Times New Roman" w:eastAsia="Times New Roman" w:hAnsi="Times New Roman"/>
          <w:sz w:val="24"/>
          <w:szCs w:val="24"/>
          <w:rtl w:val="0"/>
        </w:rPr>
        <w:t xml:space="preserve">при том что именно в левой руке он иногда держал пистолет.</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Затем профессор Защиты засунул пальцы себе в рот и вытащил оттуда нечто, </w:t>
      </w:r>
      <w:r w:rsidDel="00000000" w:rsidR="00000000" w:rsidRPr="00000000">
        <w:rPr>
          <w:rFonts w:ascii="Times New Roman" w:cs="Times New Roman" w:eastAsia="Times New Roman" w:hAnsi="Times New Roman"/>
          <w:sz w:val="24"/>
          <w:szCs w:val="24"/>
          <w:rtl w:val="0"/>
        </w:rPr>
        <w:t xml:space="preserve">внешне похожее на зуб</w:t>
      </w:r>
      <w:r w:rsidDel="00000000" w:rsidR="00000000" w:rsidRPr="00000000">
        <w:rPr>
          <w:rFonts w:ascii="Times New Roman" w:cs="Times New Roman" w:eastAsia="Times New Roman" w:hAnsi="Times New Roman"/>
          <w:sz w:val="24"/>
          <w:szCs w:val="24"/>
          <w:rtl w:val="0"/>
        </w:rPr>
        <w:t xml:space="preserve">. Профессор подкинул его в воздух. Падая вниз</w:t>
      </w:r>
      <w:r w:rsidDel="00000000" w:rsidR="00000000" w:rsidRPr="00000000">
        <w:rPr>
          <w:rFonts w:ascii="Times New Roman" w:cs="Times New Roman" w:eastAsia="Times New Roman" w:hAnsi="Times New Roman"/>
          <w:sz w:val="24"/>
          <w:szCs w:val="24"/>
          <w:rtl w:val="0"/>
        </w:rPr>
        <w:t xml:space="preserve">, фальшивый зуб </w:t>
      </w:r>
      <w:r w:rsidDel="00000000" w:rsidR="00000000" w:rsidRPr="00000000">
        <w:rPr>
          <w:rFonts w:ascii="Times New Roman" w:cs="Times New Roman" w:eastAsia="Times New Roman" w:hAnsi="Times New Roman"/>
          <w:sz w:val="24"/>
          <w:szCs w:val="24"/>
          <w:rtl w:val="0"/>
        </w:rPr>
        <w:t xml:space="preserve">превратился в волшебную палочку. </w:t>
      </w:r>
      <w:r w:rsidDel="00000000" w:rsidR="00000000" w:rsidRPr="00000000">
        <w:rPr>
          <w:rFonts w:ascii="Times New Roman" w:cs="Times New Roman" w:eastAsia="Times New Roman" w:hAnsi="Times New Roman"/>
          <w:sz w:val="24"/>
          <w:szCs w:val="24"/>
          <w:rtl w:val="0"/>
        </w:rPr>
        <w:t xml:space="preserve">В сознании Гарри вспыхнуло странное ощущение узнавания</w:t>
      </w:r>
      <w:r w:rsidDel="00000000" w:rsidR="00000000" w:rsidRPr="00000000">
        <w:rPr>
          <w:rFonts w:ascii="Times New Roman" w:cs="Times New Roman" w:eastAsia="Times New Roman" w:hAnsi="Times New Roman"/>
          <w:sz w:val="24"/>
          <w:szCs w:val="24"/>
          <w:rtl w:val="0"/>
        </w:rPr>
        <w:t xml:space="preserve">, словно </w:t>
      </w:r>
      <w:r w:rsidDel="00000000" w:rsidR="00000000" w:rsidRPr="00000000">
        <w:rPr>
          <w:rFonts w:ascii="Times New Roman" w:cs="Times New Roman" w:eastAsia="Times New Roman" w:hAnsi="Times New Roman"/>
          <w:sz w:val="24"/>
          <w:szCs w:val="24"/>
          <w:rtl w:val="0"/>
        </w:rPr>
        <w:t xml:space="preserve">что-то в нём распознало</w:t>
      </w:r>
      <w:r w:rsidDel="00000000" w:rsidR="00000000" w:rsidRPr="00000000">
        <w:rPr>
          <w:rFonts w:ascii="Times New Roman" w:cs="Times New Roman" w:eastAsia="Times New Roman" w:hAnsi="Times New Roman"/>
          <w:sz w:val="24"/>
          <w:szCs w:val="24"/>
          <w:rtl w:val="0"/>
        </w:rPr>
        <w:t xml:space="preserve"> в этой палочке... частицу самого </w:t>
      </w:r>
      <w:r w:rsidDel="00000000" w:rsidR="00000000" w:rsidRPr="00000000">
        <w:rPr>
          <w:rFonts w:ascii="Times New Roman" w:cs="Times New Roman" w:eastAsia="Times New Roman" w:hAnsi="Times New Roman"/>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0" w:before="0" w:line="240" w:lineRule="auto"/>
        <w:ind w:left="0" w:right="0" w:firstLine="630"/>
        <w:contextualSpacing w:val="0"/>
        <w:jc w:val="left"/>
      </w:pPr>
      <w:r w:rsidDel="00000000" w:rsidR="00000000" w:rsidRPr="00000000">
        <w:rPr>
          <w:rFonts w:ascii="Times New Roman" w:cs="Times New Roman" w:eastAsia="Times New Roman" w:hAnsi="Times New Roman"/>
          <w:i w:val="1"/>
          <w:sz w:val="24"/>
          <w:szCs w:val="24"/>
          <w:rtl w:val="0"/>
        </w:rPr>
        <w:t xml:space="preserve">Тринадцать с половиной дюймов, тис, сердцевина из пера феникса.</w:t>
      </w:r>
      <w:r w:rsidDel="00000000" w:rsidR="00000000" w:rsidRPr="00000000">
        <w:rPr>
          <w:rFonts w:ascii="Times New Roman" w:cs="Times New Roman" w:eastAsia="Times New Roman" w:hAnsi="Times New Roman"/>
          <w:sz w:val="24"/>
          <w:szCs w:val="24"/>
          <w:rtl w:val="0"/>
        </w:rPr>
        <w:t xml:space="preserve"> Когда-то давно эту информацию сообщил ему создатель палочек Олли-как-его-там, и Гарри её запомнил, поскольку посчитал, что это Важно Для Сюжета. </w:t>
      </w:r>
      <w:r w:rsidDel="00000000" w:rsidR="00000000" w:rsidRPr="00000000">
        <w:rPr>
          <w:rFonts w:ascii="Times New Roman" w:cs="Times New Roman" w:eastAsia="Times New Roman" w:hAnsi="Times New Roman"/>
          <w:sz w:val="24"/>
          <w:szCs w:val="24"/>
          <w:rtl w:val="0"/>
        </w:rPr>
        <w:t xml:space="preserve">Теперь Гарри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тот разговор и сопутствующие ему мысли </w:t>
      </w:r>
      <w:r w:rsidDel="00000000" w:rsidR="00000000" w:rsidRPr="00000000">
        <w:rPr>
          <w:rFonts w:ascii="Times New Roman" w:cs="Times New Roman" w:eastAsia="Times New Roman" w:hAnsi="Times New Roman"/>
          <w:sz w:val="24"/>
          <w:szCs w:val="24"/>
          <w:rtl w:val="0"/>
        </w:rPr>
        <w:t xml:space="preserve">случились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в прошлой жизни.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поднял палочку с пола и начертил в воздухе огненную руну, </w:t>
      </w:r>
      <w:r w:rsidDel="00000000" w:rsidR="00000000" w:rsidRPr="00000000">
        <w:rPr>
          <w:rFonts w:ascii="Times New Roman" w:cs="Times New Roman" w:eastAsia="Times New Roman" w:hAnsi="Times New Roman"/>
          <w:sz w:val="24"/>
          <w:szCs w:val="24"/>
          <w:rtl w:val="0"/>
        </w:rPr>
        <w:t xml:space="preserve">зазубренные линии которой словно источали злобу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инстинктивно отступил ещё на ша</w:t>
      </w:r>
      <w:r w:rsidDel="00000000" w:rsidR="00000000" w:rsidRPr="00000000">
        <w:rPr>
          <w:rFonts w:ascii="Times New Roman" w:cs="Times New Roman" w:eastAsia="Times New Roman" w:hAnsi="Times New Roman"/>
          <w:sz w:val="24"/>
          <w:szCs w:val="24"/>
          <w:rtl w:val="0"/>
        </w:rPr>
        <w:t xml:space="preserve">г. Профессор Квиррелл произнёс:</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Пылающая руна начала испускать огонь, </w:t>
      </w:r>
      <w:r w:rsidDel="00000000" w:rsidR="00000000" w:rsidRPr="00000000">
        <w:rPr>
          <w:rFonts w:ascii="Times New Roman" w:cs="Times New Roman" w:eastAsia="Times New Roman" w:hAnsi="Times New Roman"/>
          <w:sz w:val="24"/>
          <w:szCs w:val="24"/>
          <w:rtl w:val="0"/>
        </w:rPr>
        <w:t xml:space="preserve">и языки этого огня тоже были… острыми, как зазубренные края руны. Пламя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обжигающе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алым</w:t>
      </w:r>
      <w:r w:rsidDel="00000000" w:rsidR="00000000" w:rsidRPr="00000000">
        <w:rPr>
          <w:rFonts w:ascii="Times New Roman" w:cs="Times New Roman" w:eastAsia="Times New Roman" w:hAnsi="Times New Roman"/>
          <w:sz w:val="24"/>
          <w:szCs w:val="24"/>
          <w:rtl w:val="0"/>
        </w:rPr>
        <w:t xml:space="preserve">, краснее, чем кровь, и резало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как свет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дуги сварочного аппарата. Сочетание такой яркости и такого оттенка само по себе казалось неправильным, как будто ничто с таким интенсивным </w:t>
      </w:r>
      <w:r w:rsidDel="00000000" w:rsidR="00000000" w:rsidRPr="00000000">
        <w:rPr>
          <w:rFonts w:ascii="Times New Roman" w:cs="Times New Roman" w:eastAsia="Times New Roman" w:hAnsi="Times New Roman"/>
          <w:sz w:val="24"/>
          <w:szCs w:val="24"/>
          <w:rtl w:val="0"/>
        </w:rPr>
        <w:t xml:space="preserve">оттенком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красного не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давать столько света. И это обжигающе-алое пламя было прорезано чёрными прожилками, которые словно высасывали свет из огня. А где-то в глубине, переплетение алого и чёрного складывалось в извивающиеся силуэты хищников, которые перетекали из одного в другой.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Кобра, гиена, скорпион..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Аз-рет. Аз-рет. Аз-рет.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К тому времени, когда профессор Квиррелл повторил слово в шестой раз, чёрно-алое пламя уже достигло размеров небольшого куста.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Под пристальным взглядом профессора изменения в проклятом огне замедлились и пламя приняло форму чёрно-кровавого пылающего </w:t>
      </w:r>
      <w:r w:rsidDel="00000000" w:rsidR="00000000" w:rsidRPr="00000000">
        <w:rPr>
          <w:rFonts w:ascii="Times New Roman" w:cs="Times New Roman" w:eastAsia="Times New Roman" w:hAnsi="Times New Roman"/>
          <w:sz w:val="24"/>
          <w:szCs w:val="24"/>
          <w:rtl w:val="0"/>
        </w:rPr>
        <w:t xml:space="preserve">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И откуда-то к Гарри пришла ужасная уверенность, что, если этот чёрно-огненный феникс встретится с Фоуксом, то истинный феникс погибнет и возродиться уже не сможет.</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взмахнул палочкой, и чёрно-алый огонь пронёсся через комнату.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взмах крыльев, и дверь вместе с частью арки исчезла в пламени. Проклятый огонь ринулся дальше.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Сквозь дыру Гарри успел разглядеть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огромные статуи, которые начали поднимать мечи и булавы, но в следующий миг среди них промчался </w:t>
      </w:r>
      <w:r w:rsidDel="00000000" w:rsidR="00000000" w:rsidRPr="00000000">
        <w:rPr>
          <w:rFonts w:ascii="Times New Roman" w:cs="Times New Roman" w:eastAsia="Times New Roman" w:hAnsi="Times New Roman"/>
          <w:sz w:val="24"/>
          <w:szCs w:val="24"/>
          <w:rtl w:val="0"/>
        </w:rPr>
        <w:t xml:space="preserve">чёр</w:t>
      </w:r>
      <w:r w:rsidDel="00000000" w:rsidR="00000000" w:rsidRPr="00000000">
        <w:rPr>
          <w:rFonts w:ascii="Times New Roman" w:cs="Times New Roman" w:eastAsia="Times New Roman" w:hAnsi="Times New Roman"/>
          <w:sz w:val="24"/>
          <w:szCs w:val="24"/>
          <w:rtl w:val="0"/>
        </w:rPr>
        <w:t xml:space="preserve">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раскалывая их и сжигая.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Покончив со статуями, чёрно-алый феникс метнулся назад через дыру и завис над левым плечом профессора Квиррелла. Обжигающе-яркие алые когти замерли в дюйме от профессорской мантии.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Иди, — сказал профессор Квиррелл. — Теперь путь свободен.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зашагал вперёд. Ему </w:t>
      </w:r>
      <w:r w:rsidDel="00000000" w:rsidR="00000000" w:rsidRPr="00000000">
        <w:rPr>
          <w:rFonts w:ascii="Times New Roman" w:cs="Times New Roman" w:eastAsia="Times New Roman" w:hAnsi="Times New Roman"/>
          <w:color w:val="333333"/>
          <w:sz w:val="24"/>
          <w:szCs w:val="24"/>
          <w:highlight w:val="white"/>
          <w:rtl w:val="0"/>
        </w:rPr>
        <w:t xml:space="preserve">пришлось погрузиться в образ мышления его темной стороны</w:t>
      </w:r>
      <w:r w:rsidDel="00000000" w:rsidR="00000000" w:rsidRPr="00000000">
        <w:rPr>
          <w:rFonts w:ascii="Times New Roman" w:cs="Times New Roman" w:eastAsia="Times New Roman" w:hAnsi="Times New Roman"/>
          <w:sz w:val="24"/>
          <w:szCs w:val="24"/>
          <w:rtl w:val="0"/>
        </w:rPr>
        <w:t xml:space="preserve">, чтобы оставаться </w:t>
      </w:r>
      <w:r w:rsidDel="00000000" w:rsidR="00000000" w:rsidRPr="00000000">
        <w:rPr>
          <w:rFonts w:ascii="Times New Roman" w:cs="Times New Roman" w:eastAsia="Times New Roman" w:hAnsi="Times New Roman"/>
          <w:sz w:val="24"/>
          <w:szCs w:val="24"/>
          <w:rtl w:val="0"/>
        </w:rPr>
        <w:t xml:space="preserve">в нужной мере</w:t>
      </w:r>
      <w:r w:rsidDel="00000000" w:rsidR="00000000" w:rsidRPr="00000000">
        <w:rPr>
          <w:rFonts w:ascii="Times New Roman" w:cs="Times New Roman" w:eastAsia="Times New Roman" w:hAnsi="Times New Roman"/>
          <w:sz w:val="24"/>
          <w:szCs w:val="24"/>
          <w:rtl w:val="0"/>
        </w:rPr>
        <w:t xml:space="preserve"> спокойным. Перешагнув через тлеющие остатки двери, он оглядел шахматную доску, усеянную обломками гигантских </w:t>
      </w:r>
      <w:r w:rsidDel="00000000" w:rsidR="00000000" w:rsidRPr="00000000">
        <w:rPr>
          <w:rFonts w:ascii="Times New Roman" w:cs="Times New Roman" w:eastAsia="Times New Roman" w:hAnsi="Times New Roman"/>
          <w:sz w:val="24"/>
          <w:szCs w:val="24"/>
          <w:rtl w:val="0"/>
        </w:rPr>
        <w:t xml:space="preserve">фигур</w:t>
      </w:r>
      <w:r w:rsidDel="00000000" w:rsidR="00000000" w:rsidRPr="00000000">
        <w:rPr>
          <w:rFonts w:ascii="Times New Roman" w:cs="Times New Roman" w:eastAsia="Times New Roman" w:hAnsi="Times New Roman"/>
          <w:sz w:val="24"/>
          <w:szCs w:val="24"/>
          <w:rtl w:val="0"/>
        </w:rPr>
        <w:t xml:space="preserve">. Чередующиеся плитки чёрного и белого мрамора начинались в пяти метрах от дыры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стене, занимали всю ширину комнаты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заканчивались в пяти метрах от двери в противоположной стене. </w:t>
      </w:r>
      <w:r w:rsidDel="00000000" w:rsidR="00000000" w:rsidRPr="00000000">
        <w:rPr>
          <w:rFonts w:ascii="Times New Roman" w:cs="Times New Roman" w:eastAsia="Times New Roman" w:hAnsi="Times New Roman"/>
          <w:sz w:val="24"/>
          <w:szCs w:val="24"/>
          <w:rtl w:val="0"/>
        </w:rPr>
        <w:t xml:space="preserve">Потолок </w:t>
      </w:r>
      <w:r w:rsidDel="00000000" w:rsidR="00000000" w:rsidRPr="00000000">
        <w:rPr>
          <w:rFonts w:ascii="Times New Roman" w:cs="Times New Roman" w:eastAsia="Times New Roman" w:hAnsi="Times New Roman"/>
          <w:sz w:val="24"/>
          <w:szCs w:val="24"/>
          <w:rtl w:val="0"/>
        </w:rPr>
        <w:t xml:space="preserve">располагался гораздо выше, чем могла достать любая из статуй.</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бы предположил, — способности тёмной стороны </w:t>
      </w:r>
      <w:r w:rsidDel="00000000" w:rsidR="00000000" w:rsidRPr="00000000">
        <w:rPr>
          <w:rFonts w:ascii="Times New Roman" w:cs="Times New Roman" w:eastAsia="Times New Roman" w:hAnsi="Times New Roman"/>
          <w:sz w:val="24"/>
          <w:szCs w:val="24"/>
          <w:rtl w:val="0"/>
        </w:rPr>
        <w:t xml:space="preserve">позволяли </w:t>
      </w:r>
      <w:r w:rsidDel="00000000" w:rsidR="00000000" w:rsidRPr="00000000">
        <w:rPr>
          <w:rFonts w:ascii="Times New Roman" w:cs="Times New Roman" w:eastAsia="Times New Roman" w:hAnsi="Times New Roman"/>
          <w:sz w:val="24"/>
          <w:szCs w:val="24"/>
          <w:rtl w:val="0"/>
        </w:rPr>
        <w:t xml:space="preserve">сохранять голос ровным, — что от первокурсника ожидалось, что он воспользуется метлой из предыдущей комнаты и пролетит над статуями? Ведь всё равно метла была не нужна, чтобы получить ключ.</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позади </w:t>
      </w:r>
      <w:r w:rsidDel="00000000" w:rsidR="00000000" w:rsidRPr="00000000">
        <w:rPr>
          <w:rFonts w:ascii="Times New Roman" w:cs="Times New Roman" w:eastAsia="Times New Roman" w:hAnsi="Times New Roman"/>
          <w:sz w:val="24"/>
          <w:szCs w:val="24"/>
          <w:rtl w:val="0"/>
        </w:rPr>
        <w:t xml:space="preserve">засмеялся</w:t>
      </w:r>
      <w:r w:rsidDel="00000000" w:rsidR="00000000" w:rsidRPr="00000000">
        <w:rPr>
          <w:rFonts w:ascii="Times New Roman" w:cs="Times New Roman" w:eastAsia="Times New Roman" w:hAnsi="Times New Roman"/>
          <w:sz w:val="24"/>
          <w:szCs w:val="24"/>
          <w:rtl w:val="0"/>
        </w:rPr>
        <w:t xml:space="preserve">, и это был смех Лорда Волдеморта.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альше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голос профессора звучал холоднее и выше</w:t>
      </w:r>
      <w:r w:rsidDel="00000000" w:rsidR="00000000" w:rsidRPr="00000000">
        <w:rPr>
          <w:rFonts w:ascii="Times New Roman" w:cs="Times New Roman" w:eastAsia="Times New Roman" w:hAnsi="Times New Roman"/>
          <w:sz w:val="24"/>
          <w:szCs w:val="24"/>
          <w:rtl w:val="0"/>
        </w:rPr>
        <w:t xml:space="preserve">. — Иди в следующую комнату. Я хочу увидеть</w:t>
      </w:r>
      <w:r w:rsidDel="00000000" w:rsidR="00000000" w:rsidRPr="00000000">
        <w:rPr>
          <w:rFonts w:ascii="Times New Roman" w:cs="Times New Roman" w:eastAsia="Times New Roman" w:hAnsi="Times New Roman"/>
          <w:sz w:val="24"/>
          <w:szCs w:val="24"/>
          <w:rtl w:val="0"/>
        </w:rPr>
        <w:t xml:space="preserve">, как ты справишься с тем, что в ней.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Дамблдор создавал это для первокурсников, — </w:t>
      </w:r>
      <w:r w:rsidDel="00000000" w:rsidR="00000000" w:rsidRPr="00000000">
        <w:rPr>
          <w:rFonts w:ascii="Times New Roman" w:cs="Times New Roman" w:eastAsia="Times New Roman" w:hAnsi="Times New Roman"/>
          <w:sz w:val="24"/>
          <w:szCs w:val="24"/>
          <w:rtl w:val="0"/>
        </w:rPr>
        <w:t xml:space="preserve">напомнил себе Гарри. — </w:t>
      </w:r>
      <w:r w:rsidDel="00000000" w:rsidR="00000000" w:rsidRPr="00000000">
        <w:rPr>
          <w:rFonts w:ascii="Times New Roman" w:cs="Times New Roman" w:eastAsia="Times New Roman" w:hAnsi="Times New Roman"/>
          <w:i w:val="1"/>
          <w:sz w:val="24"/>
          <w:szCs w:val="24"/>
          <w:rtl w:val="0"/>
        </w:rPr>
        <w:t xml:space="preserve">Ничего опасного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будет.</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Он прошёл по шахматной доске между обломками, взялся за дверную ручку и толкнул дверь.</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Через мгновение Гарри захлопнул дверь и отскочил назад.</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Ему потребовалось несколько секунд, чтобы успокоить дыхание и взять себя в руки. Из-за двери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доносился громкий рёв и грохот, словно от ударов каменной дубиной об пол.</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 Полагаю, — голос Гарри </w:t>
      </w:r>
      <w:r w:rsidDel="00000000" w:rsidR="00000000" w:rsidRPr="00000000">
        <w:rPr>
          <w:rFonts w:ascii="Times New Roman" w:cs="Times New Roman" w:eastAsia="Times New Roman" w:hAnsi="Times New Roman"/>
          <w:sz w:val="24"/>
          <w:szCs w:val="24"/>
          <w:rtl w:val="0"/>
        </w:rPr>
        <w:t xml:space="preserve">стал таким же холодным</w:t>
      </w:r>
      <w:r w:rsidDel="00000000" w:rsidR="00000000" w:rsidRPr="00000000">
        <w:rPr>
          <w:rFonts w:ascii="Times New Roman" w:cs="Times New Roman" w:eastAsia="Times New Roman" w:hAnsi="Times New Roman"/>
          <w:sz w:val="24"/>
          <w:szCs w:val="24"/>
          <w:rtl w:val="0"/>
        </w:rPr>
        <w:t xml:space="preserve">, — что, поскольку Дамблдор </w:t>
      </w:r>
      <w:r w:rsidDel="00000000" w:rsidR="00000000" w:rsidRPr="00000000">
        <w:rPr>
          <w:rFonts w:ascii="Times New Roman" w:cs="Times New Roman" w:eastAsia="Times New Roman" w:hAnsi="Times New Roman"/>
          <w:sz w:val="24"/>
          <w:szCs w:val="24"/>
          <w:rtl w:val="0"/>
        </w:rPr>
        <w:t xml:space="preserve">вряд ли бы </w:t>
      </w:r>
      <w:r w:rsidDel="00000000" w:rsidR="00000000" w:rsidRPr="00000000">
        <w:rPr>
          <w:rFonts w:ascii="Times New Roman" w:cs="Times New Roman" w:eastAsia="Times New Roman" w:hAnsi="Times New Roman"/>
          <w:sz w:val="24"/>
          <w:szCs w:val="24"/>
          <w:rtl w:val="0"/>
        </w:rPr>
        <w:t xml:space="preserve">поместил здесь настоящего горного тролля, следующее испытание — это иллюзия, воссоздающая моё худшее воспоминание. Что-то вроде дементора с проекцией памяти во внешний мир. Очень забавно, профессор.</w:t>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приблизился к двери, и Гарри посторонился. Не только из-за чувства тревоги, которое сейчас было особенно </w:t>
      </w:r>
      <w:r w:rsidDel="00000000" w:rsidR="00000000" w:rsidRPr="00000000">
        <w:rPr>
          <w:rFonts w:ascii="Times New Roman" w:cs="Times New Roman" w:eastAsia="Times New Roman" w:hAnsi="Times New Roman"/>
          <w:sz w:val="24"/>
          <w:szCs w:val="24"/>
          <w:rtl w:val="0"/>
        </w:rPr>
        <w:t xml:space="preserve">сильным</w:t>
      </w:r>
      <w:r w:rsidDel="00000000" w:rsidR="00000000" w:rsidRPr="00000000">
        <w:rPr>
          <w:rFonts w:ascii="Times New Roman" w:cs="Times New Roman" w:eastAsia="Times New Roman" w:hAnsi="Times New Roman"/>
          <w:sz w:val="24"/>
          <w:szCs w:val="24"/>
          <w:rtl w:val="0"/>
        </w:rPr>
        <w:t xml:space="preserve">, но и потому, что тёмная сторона Гарри — а, может быть, и простые инстинкты — рекомендовали ему держаться подальше от чёрно-алого пламени, парившего над плечом профессора.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Хм. Просто тролль, как ты и сказал. Что ж, ладно. Я надеялся узнать о тебе что-нибудь поинтереснее. То, что находится внутри, зовётся Кокохеккус. Или боггарт обыкновенный.</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Боггарт? Что он… нет, кажется, я знаю, что он делает.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Боггарт, — профессор Квиррел</w:t>
      </w:r>
      <w:r w:rsidDel="00000000" w:rsidR="00000000" w:rsidRPr="00000000">
        <w:rPr>
          <w:rFonts w:ascii="Times New Roman" w:cs="Times New Roman" w:eastAsia="Times New Roman" w:hAnsi="Times New Roman"/>
          <w:sz w:val="24"/>
          <w:szCs w:val="24"/>
          <w:rtl w:val="0"/>
        </w:rPr>
        <w:t xml:space="preserve">л снова за</w:t>
      </w:r>
      <w:r w:rsidDel="00000000" w:rsidR="00000000" w:rsidRPr="00000000">
        <w:rPr>
          <w:rFonts w:ascii="Times New Roman" w:cs="Times New Roman" w:eastAsia="Times New Roman" w:hAnsi="Times New Roman"/>
          <w:sz w:val="24"/>
          <w:szCs w:val="24"/>
          <w:rtl w:val="0"/>
        </w:rPr>
        <w:t xml:space="preserve">говорил тем голосом, каким обычно читал лекции, — </w:t>
      </w:r>
      <w:r w:rsidDel="00000000" w:rsidR="00000000" w:rsidRPr="00000000">
        <w:rPr>
          <w:rFonts w:ascii="Times New Roman" w:cs="Times New Roman" w:eastAsia="Times New Roman" w:hAnsi="Times New Roman"/>
          <w:sz w:val="24"/>
          <w:szCs w:val="24"/>
          <w:rtl w:val="0"/>
        </w:rPr>
        <w:t xml:space="preserve">тяготеет </w:t>
      </w:r>
      <w:r w:rsidDel="00000000" w:rsidR="00000000" w:rsidRPr="00000000">
        <w:rPr>
          <w:rFonts w:ascii="Times New Roman" w:cs="Times New Roman" w:eastAsia="Times New Roman" w:hAnsi="Times New Roman"/>
          <w:sz w:val="24"/>
          <w:szCs w:val="24"/>
          <w:rtl w:val="0"/>
        </w:rPr>
        <w:t xml:space="preserve">к редко открываемым тёмным замкнутым пространствам, таким как, например, заброшенный сервант на чердаке. </w:t>
      </w:r>
      <w:r w:rsidDel="00000000" w:rsidR="00000000" w:rsidRPr="00000000">
        <w:rPr>
          <w:rFonts w:ascii="Times New Roman" w:cs="Times New Roman" w:eastAsia="Times New Roman" w:hAnsi="Times New Roman"/>
          <w:sz w:val="24"/>
          <w:szCs w:val="24"/>
          <w:rtl w:val="0"/>
        </w:rPr>
        <w:t xml:space="preserve">Он предпочитает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одиночество и принимает тот облик, который, по его мнению, отпугнёт </w:t>
      </w:r>
      <w:r w:rsidDel="00000000" w:rsidR="00000000" w:rsidRPr="00000000">
        <w:rPr>
          <w:rFonts w:ascii="Times New Roman" w:cs="Times New Roman" w:eastAsia="Times New Roman" w:hAnsi="Times New Roman"/>
          <w:sz w:val="24"/>
          <w:szCs w:val="24"/>
          <w:rtl w:val="0"/>
        </w:rPr>
        <w:t xml:space="preserve">нежелательного гост</w:t>
      </w:r>
      <w:r w:rsidDel="00000000" w:rsidR="00000000" w:rsidRPr="00000000">
        <w:rPr>
          <w:rFonts w:ascii="Times New Roman" w:cs="Times New Roman" w:eastAsia="Times New Roman" w:hAnsi="Times New Roman"/>
          <w:sz w:val="24"/>
          <w:szCs w:val="24"/>
          <w:rtl w:val="0"/>
        </w:rPr>
        <w:t xml:space="preserve">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Отпугнёт? — переспросил Гарри. — </w:t>
      </w:r>
      <w:r w:rsidDel="00000000" w:rsidR="00000000" w:rsidRPr="00000000">
        <w:rPr>
          <w:rFonts w:ascii="Times New Roman" w:cs="Times New Roman" w:eastAsia="Times New Roman" w:hAnsi="Times New Roman"/>
          <w:sz w:val="24"/>
          <w:szCs w:val="24"/>
          <w:rtl w:val="0"/>
        </w:rPr>
        <w:t xml:space="preserve">Я же убил того тролля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Т</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выскочил из комнаты, даже не задумавшись. </w:t>
      </w:r>
      <w:r w:rsidDel="00000000" w:rsidR="00000000" w:rsidRPr="00000000">
        <w:rPr>
          <w:rFonts w:ascii="Times New Roman" w:cs="Times New Roman" w:eastAsia="Times New Roman" w:hAnsi="Times New Roman"/>
          <w:sz w:val="24"/>
          <w:szCs w:val="24"/>
          <w:rtl w:val="0"/>
        </w:rPr>
        <w:t xml:space="preserve">Боггарт </w:t>
      </w:r>
      <w:r w:rsidDel="00000000" w:rsidR="00000000" w:rsidRPr="00000000">
        <w:rPr>
          <w:rFonts w:ascii="Times New Roman" w:cs="Times New Roman" w:eastAsia="Times New Roman" w:hAnsi="Times New Roman"/>
          <w:sz w:val="24"/>
          <w:szCs w:val="24"/>
          <w:rtl w:val="0"/>
        </w:rPr>
        <w:t xml:space="preserve">не продумывает угрозу, а </w:t>
      </w:r>
      <w:r w:rsidDel="00000000" w:rsidR="00000000" w:rsidRPr="00000000">
        <w:rPr>
          <w:rFonts w:ascii="Times New Roman" w:cs="Times New Roman" w:eastAsia="Times New Roman" w:hAnsi="Times New Roman"/>
          <w:sz w:val="24"/>
          <w:szCs w:val="24"/>
          <w:rtl w:val="0"/>
        </w:rPr>
        <w:t xml:space="preserve">полагается</w:t>
      </w:r>
      <w:r w:rsidDel="00000000" w:rsidR="00000000" w:rsidRPr="00000000">
        <w:rPr>
          <w:rFonts w:ascii="Times New Roman" w:cs="Times New Roman" w:eastAsia="Times New Roman" w:hAnsi="Times New Roman"/>
          <w:sz w:val="24"/>
          <w:szCs w:val="24"/>
          <w:rtl w:val="0"/>
        </w:rPr>
        <w:t xml:space="preserve"> на инстинктивную реакцию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w:t>
      </w:r>
      <w:r w:rsidDel="00000000" w:rsidR="00000000" w:rsidRPr="00000000">
        <w:rPr>
          <w:rFonts w:ascii="Times New Roman" w:cs="Times New Roman" w:eastAsia="Times New Roman" w:hAnsi="Times New Roman"/>
          <w:sz w:val="24"/>
          <w:szCs w:val="24"/>
          <w:rtl w:val="0"/>
        </w:rPr>
        <w:t xml:space="preserve">случае</w:t>
      </w:r>
      <w:r w:rsidDel="00000000" w:rsidR="00000000" w:rsidRPr="00000000">
        <w:rPr>
          <w:rFonts w:ascii="Times New Roman" w:cs="Times New Roman" w:eastAsia="Times New Roman" w:hAnsi="Times New Roman"/>
          <w:sz w:val="24"/>
          <w:szCs w:val="24"/>
          <w:rtl w:val="0"/>
        </w:rPr>
        <w:t xml:space="preserve">, он выбрал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 что-нибудь более </w:t>
      </w:r>
      <w:r w:rsidDel="00000000" w:rsidR="00000000" w:rsidRPr="00000000">
        <w:rPr>
          <w:rFonts w:ascii="Times New Roman" w:cs="Times New Roman" w:eastAsia="Times New Roman" w:hAnsi="Times New Roman"/>
          <w:sz w:val="24"/>
          <w:szCs w:val="24"/>
          <w:rtl w:val="0"/>
        </w:rPr>
        <w:t xml:space="preserve">правдоподобное</w:t>
      </w:r>
      <w:r w:rsidDel="00000000" w:rsidR="00000000" w:rsidRPr="00000000">
        <w:rPr>
          <w:rFonts w:ascii="Times New Roman" w:cs="Times New Roman" w:eastAsia="Times New Roman" w:hAnsi="Times New Roman"/>
          <w:sz w:val="24"/>
          <w:szCs w:val="24"/>
          <w:rtl w:val="0"/>
        </w:rPr>
        <w:t xml:space="preserve">. Как бы то ни было, стандартное заклинание против боггартов, </w:t>
      </w:r>
      <w:r w:rsidDel="00000000" w:rsidR="00000000" w:rsidRPr="00000000">
        <w:rPr>
          <w:rFonts w:ascii="Times New Roman" w:cs="Times New Roman" w:eastAsia="Times New Roman" w:hAnsi="Times New Roman"/>
          <w:sz w:val="24"/>
          <w:szCs w:val="24"/>
          <w:rtl w:val="0"/>
        </w:rPr>
        <w:t xml:space="preserve">безусловно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Адский огонь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махнул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чёрный огонь </w:t>
      </w:r>
      <w:r w:rsidDel="00000000" w:rsidR="00000000" w:rsidRPr="00000000">
        <w:rPr>
          <w:rFonts w:ascii="Times New Roman" w:cs="Times New Roman" w:eastAsia="Times New Roman" w:hAnsi="Times New Roman"/>
          <w:sz w:val="24"/>
          <w:szCs w:val="24"/>
          <w:rtl w:val="0"/>
        </w:rPr>
        <w:t xml:space="preserve">спрыгнул с его плеча</w:t>
      </w:r>
      <w:r w:rsidDel="00000000" w:rsidR="00000000" w:rsidRPr="00000000">
        <w:rPr>
          <w:rFonts w:ascii="Times New Roman" w:cs="Times New Roman" w:eastAsia="Times New Roman" w:hAnsi="Times New Roman"/>
          <w:sz w:val="24"/>
          <w:szCs w:val="24"/>
          <w:rtl w:val="0"/>
        </w:rPr>
        <w:t xml:space="preserve"> и пролетел через дверной проём. </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Из комнаты донёсс</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короткий пи</w:t>
      </w:r>
      <w:r w:rsidDel="00000000" w:rsidR="00000000" w:rsidRPr="00000000">
        <w:rPr>
          <w:rFonts w:ascii="Times New Roman" w:cs="Times New Roman" w:eastAsia="Times New Roman" w:hAnsi="Times New Roman"/>
          <w:sz w:val="24"/>
          <w:szCs w:val="24"/>
          <w:rtl w:val="0"/>
        </w:rPr>
        <w:t xml:space="preserve">ск и больше ничего.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Они проследовали в комнату, гд</w:t>
      </w:r>
      <w:r w:rsidDel="00000000" w:rsidR="00000000" w:rsidRPr="00000000">
        <w:rPr>
          <w:rFonts w:ascii="Times New Roman" w:cs="Times New Roman" w:eastAsia="Times New Roman" w:hAnsi="Times New Roman"/>
          <w:sz w:val="24"/>
          <w:szCs w:val="24"/>
          <w:rtl w:val="0"/>
        </w:rPr>
        <w:t xml:space="preserve">е раньше о</w:t>
      </w:r>
      <w:r w:rsidDel="00000000" w:rsidR="00000000" w:rsidRPr="00000000">
        <w:rPr>
          <w:rFonts w:ascii="Times New Roman" w:cs="Times New Roman" w:eastAsia="Times New Roman" w:hAnsi="Times New Roman"/>
          <w:sz w:val="24"/>
          <w:szCs w:val="24"/>
          <w:rtl w:val="0"/>
        </w:rPr>
        <w:t xml:space="preserve">битал боггарт. Теперь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шёл первым. После исчезновения мнимого горного тролля комната оказалась просто ещё одним большим залом, залитым холодным синим светом.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рофессора Квиррелла казался далёким, задумчивым. Он пересёк комнату, не дожидаясь Гарри, и сам распахнул дверь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противоположной стене.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следовал за ним, стараясь держаться </w:t>
      </w:r>
      <w:r w:rsidDel="00000000" w:rsidR="00000000" w:rsidRPr="00000000">
        <w:rPr>
          <w:rFonts w:ascii="Times New Roman" w:cs="Times New Roman" w:eastAsia="Times New Roman" w:hAnsi="Times New Roman"/>
          <w:sz w:val="24"/>
          <w:szCs w:val="24"/>
          <w:rtl w:val="0"/>
        </w:rPr>
        <w:t xml:space="preserve">подальше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63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0" w:firstLine="690"/>
        <w:contextualSpacing w:val="0"/>
      </w:pPr>
      <w:r w:rsidDel="00000000" w:rsidR="00000000" w:rsidRPr="00000000">
        <w:rPr>
          <w:rFonts w:ascii="Times New Roman" w:cs="Times New Roman" w:eastAsia="Times New Roman" w:hAnsi="Times New Roman"/>
          <w:sz w:val="24"/>
          <w:szCs w:val="24"/>
          <w:rtl w:val="0"/>
        </w:rPr>
        <w:t xml:space="preserve">В следующей комнате стоял котёл, стойка с ингредиентами в бутылочках, разделочные доски, палочки для помешивания и прочие принадлежности зельеварения. Свет, исходивший из сводчатых ниш, был белым, а не синим, вероятно, </w:t>
      </w:r>
      <w:r w:rsidDel="00000000" w:rsidR="00000000" w:rsidRPr="00000000">
        <w:rPr>
          <w:rFonts w:ascii="Times New Roman" w:cs="Times New Roman" w:eastAsia="Times New Roman" w:hAnsi="Times New Roman"/>
          <w:sz w:val="24"/>
          <w:szCs w:val="24"/>
          <w:rtl w:val="0"/>
        </w:rPr>
        <w:t xml:space="preserve">потому что для приготовления зелий была важна правильная цветопередача</w:t>
      </w:r>
      <w:r w:rsidDel="00000000" w:rsidR="00000000" w:rsidRPr="00000000">
        <w:rPr>
          <w:rFonts w:ascii="Times New Roman" w:cs="Times New Roman" w:eastAsia="Times New Roman" w:hAnsi="Times New Roman"/>
          <w:sz w:val="24"/>
          <w:szCs w:val="24"/>
          <w:rtl w:val="0"/>
        </w:rPr>
        <w:t xml:space="preserve">. Профессор Квиррелл уже стоял рядом с котлом и внимательно просматривал длинный пергамент</w:t>
      </w:r>
      <w:r w:rsidDel="00000000" w:rsidR="00000000" w:rsidRPr="00000000">
        <w:rPr>
          <w:rFonts w:ascii="Times New Roman" w:cs="Times New Roman" w:eastAsia="Times New Roman" w:hAnsi="Times New Roman"/>
          <w:sz w:val="24"/>
          <w:szCs w:val="24"/>
          <w:rtl w:val="0"/>
        </w:rPr>
        <w:t xml:space="preserve">, взятый им со стола.</w:t>
      </w:r>
      <w:r w:rsidDel="00000000" w:rsidR="00000000" w:rsidRPr="00000000">
        <w:rPr>
          <w:rFonts w:ascii="Times New Roman" w:cs="Times New Roman" w:eastAsia="Times New Roman" w:hAnsi="Times New Roman"/>
          <w:sz w:val="24"/>
          <w:szCs w:val="24"/>
          <w:rtl w:val="0"/>
        </w:rPr>
        <w:t xml:space="preserve"> Дверь в следующую комнату преграждала завеса из </w:t>
      </w:r>
      <w:r w:rsidDel="00000000" w:rsidR="00000000" w:rsidRPr="00000000">
        <w:rPr>
          <w:rFonts w:ascii="Times New Roman" w:cs="Times New Roman" w:eastAsia="Times New Roman" w:hAnsi="Times New Roman"/>
          <w:sz w:val="24"/>
          <w:szCs w:val="24"/>
          <w:rtl w:val="0"/>
        </w:rPr>
        <w:t xml:space="preserve">фиолетов</w:t>
      </w:r>
      <w:r w:rsidDel="00000000" w:rsidR="00000000" w:rsidRPr="00000000">
        <w:rPr>
          <w:rFonts w:ascii="Times New Roman" w:cs="Times New Roman" w:eastAsia="Times New Roman" w:hAnsi="Times New Roman"/>
          <w:sz w:val="24"/>
          <w:szCs w:val="24"/>
          <w:rtl w:val="0"/>
        </w:rPr>
        <w:t xml:space="preserve">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огн</w:t>
      </w:r>
      <w:r w:rsidDel="00000000" w:rsidR="00000000" w:rsidRPr="00000000">
        <w:rPr>
          <w:rFonts w:ascii="Times New Roman" w:cs="Times New Roman" w:eastAsia="Times New Roman" w:hAnsi="Times New Roman"/>
          <w:sz w:val="24"/>
          <w:szCs w:val="24"/>
          <w:rtl w:val="0"/>
        </w:rPr>
        <w:t xml:space="preserve">я, который выглядел бы довольно</w:t>
      </w:r>
      <w:r w:rsidDel="00000000" w:rsidR="00000000" w:rsidRPr="00000000">
        <w:rPr>
          <w:rFonts w:ascii="Times New Roman" w:cs="Times New Roman" w:eastAsia="Times New Roman" w:hAnsi="Times New Roman"/>
          <w:sz w:val="24"/>
          <w:szCs w:val="24"/>
          <w:rtl w:val="0"/>
        </w:rPr>
        <w:t xml:space="preserve"> устрашающим, если бы над плечом профессора Квиррелла не парило тёмное пламя, по сравнению с которым фиолетовый огонь казался бледным и слабым.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Способность Гарри верить в происходящее уже давно</w:t>
      </w:r>
      <w:r w:rsidDel="00000000" w:rsidR="00000000" w:rsidRPr="00000000">
        <w:rPr>
          <w:rFonts w:ascii="Times New Roman" w:cs="Times New Roman" w:eastAsia="Times New Roman" w:hAnsi="Times New Roman"/>
          <w:sz w:val="24"/>
          <w:szCs w:val="24"/>
          <w:rtl w:val="0"/>
        </w:rPr>
        <w:t xml:space="preserve"> махнула рукой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уехала</w:t>
      </w:r>
      <w:r w:rsidDel="00000000" w:rsidR="00000000" w:rsidRPr="00000000">
        <w:rPr>
          <w:rFonts w:ascii="Times New Roman" w:cs="Times New Roman" w:eastAsia="Times New Roman" w:hAnsi="Times New Roman"/>
          <w:sz w:val="24"/>
          <w:szCs w:val="24"/>
          <w:rtl w:val="0"/>
        </w:rPr>
        <w:t xml:space="preserve"> в дальние края, </w:t>
      </w:r>
      <w:r w:rsidDel="00000000" w:rsidR="00000000" w:rsidRPr="00000000">
        <w:rPr>
          <w:rFonts w:ascii="Times New Roman" w:cs="Times New Roman" w:eastAsia="Times New Roman" w:hAnsi="Times New Roman"/>
          <w:sz w:val="24"/>
          <w:szCs w:val="24"/>
          <w:rtl w:val="0"/>
        </w:rPr>
        <w:t xml:space="preserve">поэтому он ничего не сказал о том, что цель настоящих систем безопасности — отличить персонал, которому вход разрешён, от всех остальных. Это означает, что проверка </w:t>
      </w:r>
      <w:r w:rsidDel="00000000" w:rsidR="00000000" w:rsidRPr="00000000">
        <w:rPr>
          <w:rFonts w:ascii="Times New Roman" w:cs="Times New Roman" w:eastAsia="Times New Roman" w:hAnsi="Times New Roman"/>
          <w:sz w:val="24"/>
          <w:szCs w:val="24"/>
          <w:rtl w:val="0"/>
        </w:rPr>
        <w:t xml:space="preserve">должна </w:t>
      </w:r>
      <w:r w:rsidDel="00000000" w:rsidR="00000000" w:rsidRPr="00000000">
        <w:rPr>
          <w:rFonts w:ascii="Times New Roman" w:cs="Times New Roman" w:eastAsia="Times New Roman" w:hAnsi="Times New Roman"/>
          <w:sz w:val="24"/>
          <w:szCs w:val="24"/>
          <w:rtl w:val="0"/>
        </w:rPr>
        <w:t xml:space="preserve">выдавать разные результаты для людей, которым следует дать доступ, и для тех, кому не следует. Например, проверить, знает ли пришедший кодовую комбинацию, которую сообщают лишь доверенным людям — это хорошая идея. А проверить, сумеет ли пришедший сварить зелье по заботливо приложенной инструкции — плохая.</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бросил пергамент в сторону Гарри, и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спланировал </w:t>
      </w:r>
      <w:r w:rsidDel="00000000" w:rsidR="00000000" w:rsidRPr="00000000">
        <w:rPr>
          <w:rFonts w:ascii="Times New Roman" w:cs="Times New Roman" w:eastAsia="Times New Roman" w:hAnsi="Times New Roman"/>
          <w:sz w:val="24"/>
          <w:szCs w:val="24"/>
          <w:rtl w:val="0"/>
        </w:rPr>
        <w:t xml:space="preserve">на пол между ними.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ты по этому поводу скажешь? — спросил профессор Квиррелл, отступив на несколько шагов, чтобы Гарри мог подойти и поднять пергамент.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Ничего, — ответил Гарри, изучив написанное. — Проверка, может ли вошедший решить до смешного простую логическую головоломку о порядке ингредиентов, всё равно не поможет отличить тех, кому вход разрешён, от остальных. И даже более интересные головоломки — о трёх идолах или о колонне людей в разноцветных шляпах — всё равно не имеют ничего общего с системой безопасности.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 на обратную сторону, — сказал Профессор Квиррелл.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перевернул двухфутовый пергамент.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Другая сторона оказалась полностью исписана мелким почерком. Гарри никогда не видел настолько длинного рецепта для изготовления зелья.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за…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чтобы погасить фиолетовый огонь, — ответил профессор Квиррелл. — Оно готовится путём добавления одних и тех же ингредиентов снова и снова, с лёгкими вариациями. </w:t>
      </w:r>
      <w:r w:rsidDel="00000000" w:rsidR="00000000" w:rsidRPr="00000000">
        <w:rPr>
          <w:rFonts w:ascii="Times New Roman" w:cs="Times New Roman" w:eastAsia="Times New Roman" w:hAnsi="Times New Roman"/>
          <w:sz w:val="24"/>
          <w:szCs w:val="24"/>
          <w:rtl w:val="0"/>
        </w:rPr>
        <w:t xml:space="preserve">Представь </w:t>
      </w:r>
      <w:r w:rsidDel="00000000" w:rsidR="00000000" w:rsidRPr="00000000">
        <w:rPr>
          <w:rFonts w:ascii="Times New Roman" w:cs="Times New Roman" w:eastAsia="Times New Roman" w:hAnsi="Times New Roman"/>
          <w:sz w:val="24"/>
          <w:szCs w:val="24"/>
          <w:rtl w:val="0"/>
        </w:rPr>
        <w:t xml:space="preserve">себе группу ретивых первокурсников, которые прошли все предыдущие комнаты и думают, что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вот-вот </w:t>
      </w:r>
      <w:r w:rsidDel="00000000" w:rsidR="00000000" w:rsidRPr="00000000">
        <w:rPr>
          <w:rFonts w:ascii="Times New Roman" w:cs="Times New Roman" w:eastAsia="Times New Roman" w:hAnsi="Times New Roman"/>
          <w:sz w:val="24"/>
          <w:szCs w:val="24"/>
          <w:rtl w:val="0"/>
        </w:rPr>
        <w:t xml:space="preserve">доберутся </w:t>
      </w:r>
      <w:r w:rsidDel="00000000" w:rsidR="00000000" w:rsidRPr="00000000">
        <w:rPr>
          <w:rFonts w:ascii="Times New Roman" w:cs="Times New Roman" w:eastAsia="Times New Roman" w:hAnsi="Times New Roman"/>
          <w:sz w:val="24"/>
          <w:szCs w:val="24"/>
          <w:rtl w:val="0"/>
        </w:rPr>
        <w:t xml:space="preserve">до волшебного зеркала. И тут они сталкиваются с этим заданием. Эта комната — творение настоящего зельевара.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демонстративно посмотрел на чёрный огонь над плечом профессора Квиррелла.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Огонь не может победить огонь?</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Этот может, — ответил профессор Квиррелл. — Но я не уверен, </w:t>
      </w:r>
      <w:r w:rsidDel="00000000" w:rsidR="00000000" w:rsidRPr="00000000">
        <w:rPr>
          <w:rFonts w:ascii="Times New Roman" w:cs="Times New Roman" w:eastAsia="Times New Roman" w:hAnsi="Times New Roman"/>
          <w:sz w:val="24"/>
          <w:szCs w:val="24"/>
          <w:rtl w:val="0"/>
        </w:rPr>
        <w:t xml:space="preserve">что ему следует это 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если эта комната — ловушка?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У Гарри не было никакого желания застрять здесь и готовить зелье сияния ради смеха и</w:t>
      </w:r>
      <w:r w:rsidDel="00000000" w:rsidR="00000000" w:rsidRPr="00000000">
        <w:rPr>
          <w:rFonts w:ascii="Times New Roman" w:cs="Times New Roman" w:eastAsia="Times New Roman" w:hAnsi="Times New Roman"/>
          <w:sz w:val="24"/>
          <w:szCs w:val="24"/>
          <w:rtl w:val="0"/>
        </w:rPr>
        <w:t xml:space="preserve">ли по какой-то иной причине</w:t>
      </w:r>
      <w:r w:rsidDel="00000000" w:rsidR="00000000" w:rsidRPr="00000000">
        <w:rPr>
          <w:rFonts w:ascii="Times New Roman" w:cs="Times New Roman" w:eastAsia="Times New Roman" w:hAnsi="Times New Roman"/>
          <w:sz w:val="24"/>
          <w:szCs w:val="24"/>
          <w:rtl w:val="0"/>
        </w:rPr>
        <w:t xml:space="preserve">, из-за которой</w:t>
      </w:r>
      <w:r w:rsidDel="00000000" w:rsidR="00000000" w:rsidRPr="00000000">
        <w:rPr>
          <w:rFonts w:ascii="Times New Roman" w:cs="Times New Roman" w:eastAsia="Times New Roman" w:hAnsi="Times New Roman"/>
          <w:sz w:val="24"/>
          <w:szCs w:val="24"/>
          <w:rtl w:val="0"/>
        </w:rPr>
        <w:t xml:space="preserve"> они с профессором Квирреллом шли через </w:t>
      </w:r>
      <w:r w:rsidDel="00000000" w:rsidR="00000000" w:rsidRPr="00000000">
        <w:rPr>
          <w:rFonts w:ascii="Times New Roman" w:cs="Times New Roman" w:eastAsia="Times New Roman" w:hAnsi="Times New Roman"/>
          <w:sz w:val="24"/>
          <w:szCs w:val="24"/>
          <w:rtl w:val="0"/>
        </w:rPr>
        <w:t xml:space="preserve">все эти комнаты так медленно. Рецепт требовал </w:t>
      </w:r>
      <w:r w:rsidDel="00000000" w:rsidR="00000000" w:rsidRPr="00000000">
        <w:rPr>
          <w:rFonts w:ascii="Times New Roman" w:cs="Times New Roman" w:eastAsia="Times New Roman" w:hAnsi="Times New Roman"/>
          <w:sz w:val="24"/>
          <w:szCs w:val="24"/>
          <w:rtl w:val="0"/>
        </w:rPr>
        <w:t xml:space="preserve">аж тридцатью пятью </w:t>
      </w:r>
      <w:r w:rsidDel="00000000" w:rsidR="00000000" w:rsidRPr="00000000">
        <w:rPr>
          <w:rFonts w:ascii="Times New Roman" w:cs="Times New Roman" w:eastAsia="Times New Roman" w:hAnsi="Times New Roman"/>
          <w:sz w:val="24"/>
          <w:szCs w:val="24"/>
          <w:rtl w:val="0"/>
        </w:rPr>
        <w:t xml:space="preserve">разными способами добавить колокольчики, четырнадцать раз добавить «прядь светлых волос»...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Быть может, это зелье выделяет газ, смертельный для взрослых волшебников, но не для детей. Или происходит ещё что-нибудь смертельное — вариантов можно придумать сотни, </w:t>
      </w:r>
      <w:r w:rsidDel="00000000" w:rsidR="00000000" w:rsidRPr="00000000">
        <w:rPr>
          <w:rFonts w:ascii="Times New Roman" w:cs="Times New Roman" w:eastAsia="Times New Roman" w:hAnsi="Times New Roman"/>
          <w:sz w:val="24"/>
          <w:szCs w:val="24"/>
          <w:rtl w:val="0"/>
        </w:rPr>
        <w:t xml:space="preserve">есл</w:t>
      </w:r>
      <w:r w:rsidDel="00000000" w:rsidR="00000000" w:rsidRPr="00000000">
        <w:rPr>
          <w:rFonts w:ascii="Times New Roman" w:cs="Times New Roman" w:eastAsia="Times New Roman" w:hAnsi="Times New Roman"/>
          <w:sz w:val="24"/>
          <w:szCs w:val="24"/>
          <w:rtl w:val="0"/>
        </w:rPr>
        <w:t xml:space="preserve">и, 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серьёз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мы </w:t>
      </w:r>
      <w:r w:rsidDel="00000000" w:rsidR="00000000" w:rsidRPr="00000000">
        <w:rPr>
          <w:rFonts w:ascii="Times New Roman" w:cs="Times New Roman" w:eastAsia="Times New Roman" w:hAnsi="Times New Roman"/>
          <w:sz w:val="24"/>
          <w:szCs w:val="24"/>
          <w:rtl w:val="0"/>
        </w:rPr>
        <w:t xml:space="preserve">говорим с</w:t>
      </w:r>
      <w:r w:rsidDel="00000000" w:rsidR="00000000" w:rsidRPr="00000000">
        <w:rPr>
          <w:rFonts w:ascii="Times New Roman" w:cs="Times New Roman" w:eastAsia="Times New Roman" w:hAnsi="Times New Roman"/>
          <w:sz w:val="24"/>
          <w:szCs w:val="24"/>
          <w:rtl w:val="0"/>
        </w:rPr>
        <w:t xml:space="preserve">ерьёз</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Эту комнату сотворил Северус Снейп, — произнёс профессор Квиррелл, ещё раз задумчиво осматриваясь. — Снейп в этой игре совсем не посторонний. Ему не хватает и</w:t>
      </w:r>
      <w:r w:rsidDel="00000000" w:rsidR="00000000" w:rsidRPr="00000000">
        <w:rPr>
          <w:rFonts w:ascii="Times New Roman" w:cs="Times New Roman" w:eastAsia="Times New Roman" w:hAnsi="Times New Roman"/>
          <w:sz w:val="24"/>
          <w:szCs w:val="24"/>
          <w:rtl w:val="0"/>
        </w:rPr>
        <w:t xml:space="preserve">нтеллекта Дамблдора</w:t>
      </w:r>
      <w:r w:rsidDel="00000000" w:rsidR="00000000" w:rsidRPr="00000000">
        <w:rPr>
          <w:rFonts w:ascii="Times New Roman" w:cs="Times New Roman" w:eastAsia="Times New Roman" w:hAnsi="Times New Roman"/>
          <w:sz w:val="24"/>
          <w:szCs w:val="24"/>
          <w:rtl w:val="0"/>
        </w:rPr>
        <w:t xml:space="preserve">, зато есть готовность убивать, которой у Дамблдора никогда не было.</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Ну, что бы тут ни происходило, детей это никак не удержало, — заметил Гарри. — Множество первокурсников здесь прошли. А если каким-то образом можно остановить всех, кроме детей, то, с точки зрения Дамблдора, это заставит Волдеморта взять с собой ребёнка. </w:t>
      </w:r>
      <w:r w:rsidDel="00000000" w:rsidR="00000000" w:rsidRPr="00000000">
        <w:rPr>
          <w:rFonts w:ascii="Times New Roman" w:cs="Times New Roman" w:eastAsia="Times New Roman" w:hAnsi="Times New Roman"/>
          <w:sz w:val="24"/>
          <w:szCs w:val="24"/>
          <w:rtl w:val="0"/>
        </w:rPr>
        <w:t xml:space="preserve">Я так понимаю, именно этого он пытался избежать.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профессор Квиррелл почесал переносицу. — Но, видишь ли, в этой комнате нет сигнальных чар, которые есть в других. Нет никаких хитрых защит, которые можно было бы разрушить. Меня словно приглашают проигнорировать зелье и просто войти. Но Снейп знает, что Лорд Волдеморт это поймёт. Если бы тут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w:t>
      </w:r>
      <w:r w:rsidDel="00000000" w:rsidR="00000000" w:rsidRPr="00000000">
        <w:rPr>
          <w:rFonts w:ascii="Times New Roman" w:cs="Times New Roman" w:eastAsia="Times New Roman" w:hAnsi="Times New Roman"/>
          <w:sz w:val="24"/>
          <w:szCs w:val="24"/>
          <w:rtl w:val="0"/>
        </w:rPr>
        <w:t xml:space="preserve">но была по</w:t>
      </w:r>
      <w:r w:rsidDel="00000000" w:rsidR="00000000" w:rsidRPr="00000000">
        <w:rPr>
          <w:rFonts w:ascii="Times New Roman" w:cs="Times New Roman" w:eastAsia="Times New Roman" w:hAnsi="Times New Roman"/>
          <w:sz w:val="24"/>
          <w:szCs w:val="24"/>
          <w:rtl w:val="0"/>
        </w:rPr>
        <w:t xml:space="preserve">ставлена ловушка на тех, кто не станет варить зелье, было бы мудрее поставить защитные чары и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чтобы не показать вида, что эта комната чем-то отличается от других.</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сосредоточенно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То есть… единственный смысл убрать отсюд</w:t>
      </w:r>
      <w:r w:rsidDel="00000000" w:rsidR="00000000" w:rsidRPr="00000000">
        <w:rPr>
          <w:rFonts w:ascii="Times New Roman" w:cs="Times New Roman" w:eastAsia="Times New Roman" w:hAnsi="Times New Roman"/>
          <w:sz w:val="24"/>
          <w:szCs w:val="24"/>
          <w:rtl w:val="0"/>
        </w:rPr>
        <w:t xml:space="preserve">а все системы обнаружения в том, чтобы вы не прошлись по этой комнате бульдозером.</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Снейп рассчитывает, что я всё это пойму, — сказал профессор Защиты. — Но дальше я не могу предсказать, на каком уровне, по его мнению, я буду играть. Я терпелив, и я выделил достаточно времени на это предприятие. </w:t>
      </w:r>
      <w:r w:rsidDel="00000000" w:rsidR="00000000" w:rsidRPr="00000000">
        <w:rPr>
          <w:rFonts w:ascii="Times New Roman" w:cs="Times New Roman" w:eastAsia="Times New Roman" w:hAnsi="Times New Roman"/>
          <w:sz w:val="24"/>
          <w:szCs w:val="24"/>
          <w:rtl w:val="0"/>
        </w:rPr>
        <w:t xml:space="preserve">Но Снейп не знает меня, он знает лишь Лорда Волдеморта. </w:t>
      </w:r>
      <w:r w:rsidDel="00000000" w:rsidR="00000000" w:rsidRPr="00000000">
        <w:rPr>
          <w:rFonts w:ascii="Times New Roman" w:cs="Times New Roman" w:eastAsia="Times New Roman" w:hAnsi="Times New Roman"/>
          <w:sz w:val="24"/>
          <w:szCs w:val="24"/>
          <w:rtl w:val="0"/>
        </w:rPr>
        <w:t xml:space="preserve">Несколько раз ему доводилось видеть, как Лорд Волдеморт срывался на крик и действовал импульсивно, </w:t>
      </w:r>
      <w:r w:rsidDel="00000000" w:rsidR="00000000" w:rsidRPr="00000000">
        <w:rPr>
          <w:rFonts w:ascii="Times New Roman" w:cs="Times New Roman" w:eastAsia="Times New Roman" w:hAnsi="Times New Roman"/>
          <w:sz w:val="24"/>
          <w:szCs w:val="24"/>
          <w:rtl w:val="0"/>
        </w:rPr>
        <w:t xml:space="preserve">что выглядело непродуктивно</w:t>
      </w:r>
      <w:r w:rsidDel="00000000" w:rsidR="00000000" w:rsidRPr="00000000">
        <w:rPr>
          <w:rFonts w:ascii="Times New Roman" w:cs="Times New Roman" w:eastAsia="Times New Roman" w:hAnsi="Times New Roman"/>
          <w:sz w:val="24"/>
          <w:szCs w:val="24"/>
          <w:rtl w:val="0"/>
        </w:rPr>
        <w:t xml:space="preserve">. Рассмотрим вопрос с точки зрения Снейпа: профессор зельеварения Хогвартса говорит Лорду Волдеморту, что, если он хочет пройти дальше, он должен набраться терпения и следовать инструкциям. Словно Лорд Волдеморт — </w:t>
      </w:r>
      <w:r w:rsidDel="00000000" w:rsidR="00000000" w:rsidRPr="00000000">
        <w:rPr>
          <w:rFonts w:ascii="Times New Roman" w:cs="Times New Roman" w:eastAsia="Times New Roman" w:hAnsi="Times New Roman"/>
          <w:sz w:val="24"/>
          <w:szCs w:val="24"/>
          <w:rtl w:val="0"/>
        </w:rPr>
        <w:t xml:space="preserve">простой </w:t>
      </w:r>
      <w:r w:rsidDel="00000000" w:rsidR="00000000" w:rsidRPr="00000000">
        <w:rPr>
          <w:rFonts w:ascii="Times New Roman" w:cs="Times New Roman" w:eastAsia="Times New Roman" w:hAnsi="Times New Roman"/>
          <w:sz w:val="24"/>
          <w:szCs w:val="24"/>
          <w:rtl w:val="0"/>
        </w:rPr>
        <w:t xml:space="preserve">школьник. Мне не сложно было бы </w:t>
      </w:r>
      <w:r w:rsidDel="00000000" w:rsidR="00000000" w:rsidRPr="00000000">
        <w:rPr>
          <w:rFonts w:ascii="Times New Roman" w:cs="Times New Roman" w:eastAsia="Times New Roman" w:hAnsi="Times New Roman"/>
          <w:sz w:val="24"/>
          <w:szCs w:val="24"/>
          <w:rtl w:val="0"/>
        </w:rPr>
        <w:t xml:space="preserve">улыбнуться </w:t>
      </w:r>
      <w:r w:rsidDel="00000000" w:rsidR="00000000" w:rsidRPr="00000000">
        <w:rPr>
          <w:rFonts w:ascii="Times New Roman" w:cs="Times New Roman" w:eastAsia="Times New Roman" w:hAnsi="Times New Roman"/>
          <w:sz w:val="24"/>
          <w:szCs w:val="24"/>
          <w:rtl w:val="0"/>
        </w:rPr>
        <w:t xml:space="preserve">и подчиниться, </w:t>
      </w:r>
      <w:r w:rsidDel="00000000" w:rsidR="00000000" w:rsidRPr="00000000">
        <w:rPr>
          <w:rFonts w:ascii="Times New Roman" w:cs="Times New Roman" w:eastAsia="Times New Roman" w:hAnsi="Times New Roman"/>
          <w:sz w:val="24"/>
          <w:szCs w:val="24"/>
          <w:rtl w:val="0"/>
        </w:rPr>
        <w:t xml:space="preserve">отомстить я могу и позже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Снейп не знает, что Лорду Волдеморту это будет легко.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взглянул на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же видел, как я парил в воздухе над Дьявольскими силками?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кивнул. Затем он заметил, что озадачен.</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Мой учебник по заклинаниям утверждает, что волшебники не в состоянии левитировать себя.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ответил профессор Квиррелл, — </w:t>
      </w:r>
      <w:r w:rsidDel="00000000" w:rsidR="00000000" w:rsidRPr="00000000">
        <w:rPr>
          <w:rFonts w:ascii="Times New Roman" w:cs="Times New Roman" w:eastAsia="Times New Roman" w:hAnsi="Times New Roman"/>
          <w:sz w:val="24"/>
          <w:szCs w:val="24"/>
          <w:rtl w:val="0"/>
        </w:rPr>
        <w:t xml:space="preserve">именно так сказано в твоём учебнике по заклинаниям</w:t>
      </w:r>
      <w:r w:rsidDel="00000000" w:rsidR="00000000" w:rsidRPr="00000000">
        <w:rPr>
          <w:rFonts w:ascii="Times New Roman" w:cs="Times New Roman" w:eastAsia="Times New Roman" w:hAnsi="Times New Roman"/>
          <w:sz w:val="24"/>
          <w:szCs w:val="24"/>
          <w:rtl w:val="0"/>
        </w:rPr>
        <w:t xml:space="preserve">. Ни один волшебник не может левитировать себя или иной объект, поддерживающий его вес, это всё равно что пытаться поднять себя за волосы. Тем не менее, Лорд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олдеморт умеет летать самостоятельно. Как? </w:t>
      </w:r>
      <w:r w:rsidDel="00000000" w:rsidR="00000000" w:rsidRPr="00000000">
        <w:rPr>
          <w:rFonts w:ascii="Times New Roman" w:cs="Times New Roman" w:eastAsia="Times New Roman" w:hAnsi="Times New Roman"/>
          <w:sz w:val="24"/>
          <w:szCs w:val="24"/>
          <w:rtl w:val="0"/>
        </w:rPr>
        <w:t xml:space="preserve">Ответь как можно быстрее.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Если первокурсник способен ответить на этот вопрос...</w:t>
      </w:r>
      <w:r w:rsidDel="00000000" w:rsidR="00000000" w:rsidRPr="00000000">
        <w:rPr>
          <w:rtl w:val="0"/>
        </w:rPr>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заставили кого-т</w:t>
      </w:r>
      <w:r w:rsidDel="00000000" w:rsidR="00000000" w:rsidRPr="00000000">
        <w:rPr>
          <w:rFonts w:ascii="Times New Roman" w:cs="Times New Roman" w:eastAsia="Times New Roman" w:hAnsi="Times New Roman"/>
          <w:sz w:val="24"/>
          <w:szCs w:val="24"/>
          <w:rtl w:val="0"/>
        </w:rPr>
        <w:t xml:space="preserve">о наложить чары для мётел на ваше нижнее бельё, </w:t>
      </w:r>
      <w:r w:rsidDel="00000000" w:rsidR="00000000" w:rsidRPr="00000000">
        <w:rPr>
          <w:rFonts w:ascii="Times New Roman" w:cs="Times New Roman" w:eastAsia="Times New Roman" w:hAnsi="Times New Roman"/>
          <w:sz w:val="24"/>
          <w:szCs w:val="24"/>
          <w:rtl w:val="0"/>
        </w:rPr>
        <w:t xml:space="preserve">а затем стёрли ему память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Не совсем, — ответил профессор Квиррелл. — Ч</w:t>
      </w:r>
      <w:r w:rsidDel="00000000" w:rsidR="00000000" w:rsidRPr="00000000">
        <w:rPr>
          <w:rFonts w:ascii="Times New Roman" w:cs="Times New Roman" w:eastAsia="Times New Roman" w:hAnsi="Times New Roman"/>
          <w:sz w:val="24"/>
          <w:szCs w:val="24"/>
          <w:rtl w:val="0"/>
        </w:rPr>
        <w:t xml:space="preserve">ары</w:t>
      </w:r>
      <w:r w:rsidDel="00000000" w:rsidR="00000000" w:rsidRPr="00000000">
        <w:rPr>
          <w:rFonts w:ascii="Times New Roman" w:cs="Times New Roman" w:eastAsia="Times New Roman" w:hAnsi="Times New Roman"/>
          <w:sz w:val="24"/>
          <w:szCs w:val="24"/>
          <w:rtl w:val="0"/>
        </w:rPr>
        <w:t xml:space="preserve"> для мётел</w:t>
      </w:r>
      <w:r w:rsidDel="00000000" w:rsidR="00000000" w:rsidRPr="00000000">
        <w:rPr>
          <w:rFonts w:ascii="Times New Roman" w:cs="Times New Roman" w:eastAsia="Times New Roman" w:hAnsi="Times New Roman"/>
          <w:sz w:val="24"/>
          <w:szCs w:val="24"/>
          <w:rtl w:val="0"/>
        </w:rPr>
        <w:t xml:space="preserve"> можно наложить лишь на</w:t>
      </w:r>
      <w:r w:rsidDel="00000000" w:rsidR="00000000" w:rsidRPr="00000000">
        <w:rPr>
          <w:rFonts w:ascii="Times New Roman" w:cs="Times New Roman" w:eastAsia="Times New Roman" w:hAnsi="Times New Roman"/>
          <w:sz w:val="24"/>
          <w:szCs w:val="24"/>
          <w:rtl w:val="0"/>
        </w:rPr>
        <w:t xml:space="preserve"> длинный, узкий и твёрдый предмет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Ткань не подойдёт.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нахмурился.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длины должен быть предмет? </w:t>
      </w:r>
      <w:r w:rsidDel="00000000" w:rsidR="00000000" w:rsidRPr="00000000">
        <w:rPr>
          <w:rFonts w:ascii="Times New Roman" w:cs="Times New Roman" w:eastAsia="Times New Roman" w:hAnsi="Times New Roman"/>
          <w:sz w:val="24"/>
          <w:szCs w:val="24"/>
          <w:rtl w:val="0"/>
        </w:rPr>
        <w:t xml:space="preserve">Можно ли закрепить на одежде несколько коротких </w:t>
      </w:r>
      <w:r w:rsidDel="00000000" w:rsidR="00000000" w:rsidRPr="00000000">
        <w:rPr>
          <w:rFonts w:ascii="Times New Roman" w:cs="Times New Roman" w:eastAsia="Times New Roman" w:hAnsi="Times New Roman"/>
          <w:sz w:val="24"/>
          <w:szCs w:val="24"/>
          <w:rtl w:val="0"/>
        </w:rPr>
        <w:t xml:space="preserve">палок </w:t>
      </w:r>
      <w:r w:rsidDel="00000000" w:rsidR="00000000" w:rsidRPr="00000000">
        <w:rPr>
          <w:rFonts w:ascii="Times New Roman" w:cs="Times New Roman" w:eastAsia="Times New Roman" w:hAnsi="Times New Roman"/>
          <w:sz w:val="24"/>
          <w:szCs w:val="24"/>
          <w:rtl w:val="0"/>
        </w:rPr>
        <w:t xml:space="preserve">от мётел и летать </w:t>
      </w:r>
      <w:r w:rsidDel="00000000" w:rsidR="00000000" w:rsidRPr="00000000">
        <w:rPr>
          <w:rFonts w:ascii="Times New Roman" w:cs="Times New Roman" w:eastAsia="Times New Roman" w:hAnsi="Times New Roman"/>
          <w:sz w:val="24"/>
          <w:szCs w:val="24"/>
          <w:rtl w:val="0"/>
        </w:rPr>
        <w:t xml:space="preserve">с их помощью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действительно </w:t>
      </w:r>
      <w:r w:rsidDel="00000000" w:rsidR="00000000" w:rsidRPr="00000000">
        <w:rPr>
          <w:rFonts w:ascii="Times New Roman" w:cs="Times New Roman" w:eastAsia="Times New Roman" w:hAnsi="Times New Roman"/>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привязывал зачарованные палки к рукам и ногам, но лишь для того, чтобы научиться новому способу полёта.</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закатал рукав мантии и продемонстрировал голую руку.</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Как ты видишь, сейчас в моём рукаве ничего нет.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учёл </w:t>
      </w:r>
      <w:r w:rsidDel="00000000" w:rsidR="00000000" w:rsidRPr="00000000">
        <w:rPr>
          <w:rFonts w:ascii="Times New Roman" w:cs="Times New Roman" w:eastAsia="Times New Roman" w:hAnsi="Times New Roman"/>
          <w:sz w:val="24"/>
          <w:szCs w:val="24"/>
          <w:rtl w:val="0"/>
        </w:rPr>
        <w:t xml:space="preserve">новое</w:t>
      </w:r>
      <w:r w:rsidDel="00000000" w:rsidR="00000000" w:rsidRPr="00000000">
        <w:rPr>
          <w:rFonts w:ascii="Times New Roman" w:cs="Times New Roman" w:eastAsia="Times New Roman" w:hAnsi="Times New Roman"/>
          <w:sz w:val="24"/>
          <w:szCs w:val="24"/>
          <w:rtl w:val="0"/>
        </w:rPr>
        <w:t xml:space="preserve"> ограничение.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Вы заставили кого-то наложить чары для мётел на ваши 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вздохнул.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считалось одной из самых пугающих способностей Волдеморта, во всяком случае, мне так говорили. Даже по</w:t>
      </w:r>
      <w:r w:rsidDel="00000000" w:rsidR="00000000" w:rsidRPr="00000000">
        <w:rPr>
          <w:rFonts w:ascii="Times New Roman" w:cs="Times New Roman" w:eastAsia="Times New Roman" w:hAnsi="Times New Roman"/>
          <w:sz w:val="24"/>
          <w:szCs w:val="24"/>
          <w:rtl w:val="0"/>
        </w:rPr>
        <w:t xml:space="preserve">сле всех этих лет и некоторого количества вынужденной легилименции я всё равно до конца не понимаю, что не так с обычными людьми… Но ты не </w:t>
      </w:r>
      <w:r w:rsidDel="00000000" w:rsidR="00000000" w:rsidRPr="00000000">
        <w:rPr>
          <w:rFonts w:ascii="Times New Roman" w:cs="Times New Roman" w:eastAsia="Times New Roman" w:hAnsi="Times New Roman"/>
          <w:sz w:val="24"/>
          <w:szCs w:val="24"/>
          <w:rtl w:val="0"/>
        </w:rPr>
        <w:t xml:space="preserve">один из них</w:t>
      </w:r>
      <w:r w:rsidDel="00000000" w:rsidR="00000000" w:rsidRPr="00000000">
        <w:rPr>
          <w:rFonts w:ascii="Times New Roman" w:cs="Times New Roman" w:eastAsia="Times New Roman" w:hAnsi="Times New Roman"/>
          <w:sz w:val="24"/>
          <w:szCs w:val="24"/>
          <w:rtl w:val="0"/>
        </w:rPr>
        <w:t xml:space="preserve">. Настало твоё время внести свой вкла</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 У тебя более свежий опыт общения с Северусом Снейпом, чем у меня. Расскажи мне, что ты думаешь об этой комнате.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заколебался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попытался принять задумчивый вид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Замечу, — сказал профессор Квиррелл, в то время как чёрно-огненный феникс на его плече, казалось, вытянул голову и бросил суровый взгляд на Гарри, — если ты сознательно позволишь мне потерпеть неудачу, я посчитаю это предательством. </w:t>
      </w:r>
      <w:r w:rsidDel="00000000" w:rsidR="00000000" w:rsidRPr="00000000">
        <w:rPr>
          <w:rFonts w:ascii="Times New Roman" w:cs="Times New Roman" w:eastAsia="Times New Roman" w:hAnsi="Times New Roman"/>
          <w:sz w:val="24"/>
          <w:szCs w:val="24"/>
          <w:rtl w:val="0"/>
        </w:rPr>
        <w:t xml:space="preserve">Напоминаю</w:t>
      </w:r>
      <w:r w:rsidDel="00000000" w:rsidR="00000000" w:rsidRPr="00000000">
        <w:rPr>
          <w:rFonts w:ascii="Times New Roman" w:cs="Times New Roman" w:eastAsia="Times New Roman" w:hAnsi="Times New Roman"/>
          <w:sz w:val="24"/>
          <w:szCs w:val="24"/>
          <w:rtl w:val="0"/>
        </w:rPr>
        <w:t xml:space="preserve">, что Камень является ключом к воскрешению мисс Грейнджер и что в моих руках жизни сотен учеников.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помню, — ответил Гарри, </w:t>
      </w:r>
      <w:r w:rsidDel="00000000" w:rsidR="00000000" w:rsidRPr="00000000">
        <w:rPr>
          <w:rFonts w:ascii="Times New Roman" w:cs="Times New Roman" w:eastAsia="Times New Roman" w:hAnsi="Times New Roman"/>
          <w:sz w:val="24"/>
          <w:szCs w:val="24"/>
          <w:rtl w:val="0"/>
        </w:rPr>
        <w:t xml:space="preserve">и сразу же в его необыкновенно-изобретательном мозгу родилась идея.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не был уверен, </w:t>
      </w:r>
      <w:r w:rsidDel="00000000" w:rsidR="00000000" w:rsidRPr="00000000">
        <w:rPr>
          <w:rFonts w:ascii="Times New Roman" w:cs="Times New Roman" w:eastAsia="Times New Roman" w:hAnsi="Times New Roman"/>
          <w:sz w:val="24"/>
          <w:szCs w:val="24"/>
          <w:rtl w:val="0"/>
        </w:rPr>
        <w:t xml:space="preserve">что должен её озвучить.</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Молчание </w:t>
      </w:r>
      <w:r w:rsidDel="00000000" w:rsidR="00000000" w:rsidRPr="00000000">
        <w:rPr>
          <w:rFonts w:ascii="Times New Roman" w:cs="Times New Roman" w:eastAsia="Times New Roman" w:hAnsi="Times New Roman"/>
          <w:sz w:val="24"/>
          <w:szCs w:val="24"/>
          <w:rtl w:val="0"/>
        </w:rPr>
        <w:t xml:space="preserve">затя</w:t>
      </w:r>
      <w:r w:rsidDel="00000000" w:rsidR="00000000" w:rsidRPr="00000000">
        <w:rPr>
          <w:rFonts w:ascii="Times New Roman" w:cs="Times New Roman" w:eastAsia="Times New Roman" w:hAnsi="Times New Roman"/>
          <w:sz w:val="24"/>
          <w:szCs w:val="24"/>
          <w:rtl w:val="0"/>
        </w:rPr>
        <w:t xml:space="preserve">нулось.</w:t>
      </w:r>
    </w:p>
    <w:p w:rsidR="00000000" w:rsidDel="00000000" w:rsidP="00000000" w:rsidRDefault="00000000" w:rsidRPr="00000000">
      <w:pPr>
        <w:spacing w:after="0" w:before="0" w:line="240" w:lineRule="auto"/>
        <w:ind w:firstLine="69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уже что-нибудь придумал?</w:t>
      </w:r>
      <w:r w:rsidDel="00000000" w:rsidR="00000000" w:rsidRPr="00000000">
        <w:rPr>
          <w:rFonts w:ascii="Times New Roman" w:cs="Times New Roman" w:eastAsia="Times New Roman" w:hAnsi="Times New Roman"/>
          <w:sz w:val="24"/>
          <w:szCs w:val="24"/>
          <w:rtl w:val="0"/>
        </w:rPr>
        <w:t xml:space="preserve"> — спросил профессор Квиррелл. —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Нет, с умным противником, который может в любое время заставить тебя сказать правду, так легко не справиться.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Северус, по крайней мере нынешний Северус,</w:t>
      </w:r>
      <w:r w:rsidDel="00000000" w:rsidR="00000000" w:rsidRPr="00000000">
        <w:rPr>
          <w:rFonts w:ascii="Times New Roman" w:cs="Times New Roman" w:eastAsia="Times New Roman" w:hAnsi="Times New Roman"/>
          <w:sz w:val="24"/>
          <w:szCs w:val="24"/>
          <w:rtl w:val="0"/>
        </w:rPr>
        <w:t xml:space="preserve"> с большим уважением </w:t>
      </w:r>
      <w:r w:rsidDel="00000000" w:rsidR="00000000" w:rsidRPr="00000000">
        <w:rPr>
          <w:rFonts w:ascii="Times New Roman" w:cs="Times New Roman" w:eastAsia="Times New Roman" w:hAnsi="Times New Roman"/>
          <w:sz w:val="24"/>
          <w:szCs w:val="24"/>
          <w:rtl w:val="0"/>
        </w:rPr>
        <w:t xml:space="preserve">относится </w:t>
      </w:r>
      <w:r w:rsidDel="00000000" w:rsidR="00000000" w:rsidRPr="00000000">
        <w:rPr>
          <w:rFonts w:ascii="Times New Roman" w:cs="Times New Roman" w:eastAsia="Times New Roman" w:hAnsi="Times New Roman"/>
          <w:sz w:val="24"/>
          <w:szCs w:val="24"/>
          <w:rtl w:val="0"/>
        </w:rPr>
        <w:t xml:space="preserve">к вашему интеллекту</w:t>
      </w:r>
      <w:r w:rsidDel="00000000" w:rsidR="00000000" w:rsidRPr="00000000">
        <w:rPr>
          <w:rFonts w:ascii="Times New Roman" w:cs="Times New Roman" w:eastAsia="Times New Roman" w:hAnsi="Times New Roman"/>
          <w:sz w:val="24"/>
          <w:szCs w:val="24"/>
          <w:rtl w:val="0"/>
        </w:rPr>
        <w:t xml:space="preserve">, — сказал Гарри в ответ. — Я думаю… Думаю, он ожидал бы, что Волдеморт поверит, что Северус не поверит, что Волдеморт может пройти </w:t>
      </w:r>
      <w:r w:rsidDel="00000000" w:rsidR="00000000" w:rsidRPr="00000000">
        <w:rPr>
          <w:rFonts w:ascii="Times New Roman" w:cs="Times New Roman" w:eastAsia="Times New Roman" w:hAnsi="Times New Roman"/>
          <w:sz w:val="24"/>
          <w:szCs w:val="24"/>
          <w:rtl w:val="0"/>
        </w:rPr>
        <w:t xml:space="preserve">испытание на терпени</w:t>
      </w:r>
      <w:r w:rsidDel="00000000" w:rsidR="00000000" w:rsidRPr="00000000">
        <w:rPr>
          <w:rFonts w:ascii="Times New Roman" w:cs="Times New Roman" w:eastAsia="Times New Roman" w:hAnsi="Times New Roman"/>
          <w:sz w:val="24"/>
          <w:szCs w:val="24"/>
          <w:rtl w:val="0"/>
        </w:rPr>
        <w:t xml:space="preserve">е, но Северус ожидал бы, что он его пройдёт.</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Правдоподобная теория. Ты веришь в неё? Отвечай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 — прошипел Гарри. </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Может оказаться небезопасно удерживать информацию, даже просто мысли и идеи...</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цель этой комнаты — за</w:t>
      </w:r>
      <w:r w:rsidDel="00000000" w:rsidR="00000000" w:rsidRPr="00000000">
        <w:rPr>
          <w:rFonts w:ascii="Times New Roman" w:cs="Times New Roman" w:eastAsia="Times New Roman" w:hAnsi="Times New Roman"/>
          <w:sz w:val="24"/>
          <w:szCs w:val="24"/>
          <w:rtl w:val="0"/>
        </w:rPr>
        <w:t xml:space="preserve">держать Волдеморта на час</w:t>
      </w:r>
      <w:r w:rsidDel="00000000" w:rsidR="00000000" w:rsidRPr="00000000">
        <w:rPr>
          <w:rFonts w:ascii="Times New Roman" w:cs="Times New Roman" w:eastAsia="Times New Roman" w:hAnsi="Times New Roman"/>
          <w:sz w:val="24"/>
          <w:szCs w:val="24"/>
          <w:rtl w:val="0"/>
        </w:rPr>
        <w:t xml:space="preserve">. И, если бы я хотел убить вас, веря в то, во что верит Дамблдор, я бы попробовал Поцелуй дементора. Я имею в виду, они думают, будто вы — бестелесный </w:t>
      </w:r>
      <w:r w:rsidDel="00000000" w:rsidR="00000000" w:rsidRPr="00000000">
        <w:rPr>
          <w:rFonts w:ascii="Times New Roman" w:cs="Times New Roman" w:eastAsia="Times New Roman" w:hAnsi="Times New Roman"/>
          <w:sz w:val="24"/>
          <w:szCs w:val="24"/>
          <w:rtl w:val="0"/>
        </w:rPr>
        <w:t xml:space="preserve">ду</w:t>
      </w:r>
      <w:r w:rsidDel="00000000" w:rsidR="00000000" w:rsidRPr="00000000">
        <w:rPr>
          <w:rFonts w:ascii="Times New Roman" w:cs="Times New Roman" w:eastAsia="Times New Roman" w:hAnsi="Times New Roman"/>
          <w:sz w:val="24"/>
          <w:szCs w:val="24"/>
          <w:rtl w:val="0"/>
        </w:rPr>
        <w:t xml:space="preserve">х. Кстати, это так?</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замер.</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Дамблдору не пришло бы это в голову, — ответил профессор Защиты через некоторое время. — Но Северусу могло.</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уставился в пространство и начал постукивать пальцем по щеке.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У тебя есть власть над дементорами. Можешь сказать, есть ли они поблизости?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Гарри закрыл глаза. </w:t>
      </w:r>
      <w:r w:rsidDel="00000000" w:rsidR="00000000" w:rsidRPr="00000000">
        <w:rPr>
          <w:rFonts w:ascii="Times New Roman" w:cs="Times New Roman" w:eastAsia="Times New Roman" w:hAnsi="Times New Roman"/>
          <w:sz w:val="24"/>
          <w:szCs w:val="24"/>
          <w:rtl w:val="0"/>
        </w:rPr>
        <w:t xml:space="preserve">Если здесь и были пустоты мира, </w:t>
      </w:r>
      <w:r w:rsidDel="00000000" w:rsidR="00000000" w:rsidRPr="00000000">
        <w:rPr>
          <w:rFonts w:ascii="Times New Roman" w:cs="Times New Roman" w:eastAsia="Times New Roman" w:hAnsi="Times New Roman"/>
          <w:sz w:val="24"/>
          <w:szCs w:val="24"/>
          <w:rtl w:val="0"/>
        </w:rPr>
        <w:t xml:space="preserve">то он их не ощущал.</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Я их не чувствую.</w:t>
      </w:r>
    </w:p>
    <w:p w:rsidR="00000000" w:rsidDel="00000000" w:rsidP="00000000" w:rsidRDefault="00000000" w:rsidRPr="00000000">
      <w:pPr>
        <w:spacing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Ответь </w:t>
      </w:r>
      <w:r w:rsidDel="00000000" w:rsidR="00000000" w:rsidRPr="00000000">
        <w:rPr>
          <w:rFonts w:ascii="Times New Roman" w:cs="Times New Roman" w:eastAsia="Times New Roman" w:hAnsi="Times New Roman"/>
          <w:sz w:val="24"/>
          <w:szCs w:val="24"/>
          <w:rtl w:val="0"/>
        </w:rPr>
        <w:t xml:space="preserve">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Не чувс-ствую пожирателей жизни.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w:t>
      </w:r>
      <w:r w:rsidDel="00000000" w:rsidR="00000000" w:rsidRPr="00000000">
        <w:rPr>
          <w:rFonts w:ascii="Times New Roman" w:cs="Times New Roman" w:eastAsia="Times New Roman" w:hAnsi="Times New Roman"/>
          <w:sz w:val="24"/>
          <w:szCs w:val="24"/>
          <w:rtl w:val="0"/>
        </w:rPr>
        <w:t xml:space="preserve">ы был честен со мной, когда </w:t>
      </w:r>
      <w:r w:rsidDel="00000000" w:rsidR="00000000" w:rsidRPr="00000000">
        <w:rPr>
          <w:rFonts w:ascii="Times New Roman" w:cs="Times New Roman" w:eastAsia="Times New Roman" w:hAnsi="Times New Roman"/>
          <w:sz w:val="24"/>
          <w:szCs w:val="24"/>
          <w:rtl w:val="0"/>
        </w:rPr>
        <w:t xml:space="preserve">предполагал такую возможность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не </w:t>
      </w:r>
      <w:r w:rsidDel="00000000" w:rsidR="00000000" w:rsidRPr="00000000">
        <w:rPr>
          <w:rFonts w:ascii="Times New Roman" w:cs="Times New Roman" w:eastAsia="Times New Roman" w:hAnsi="Times New Roman"/>
          <w:sz w:val="24"/>
          <w:szCs w:val="24"/>
          <w:rtl w:val="0"/>
        </w:rPr>
        <w:t xml:space="preserve">было частью </w:t>
      </w:r>
      <w:r w:rsidDel="00000000" w:rsidR="00000000" w:rsidRPr="00000000">
        <w:rPr>
          <w:rFonts w:ascii="Times New Roman" w:cs="Times New Roman" w:eastAsia="Times New Roman" w:hAnsi="Times New Roman"/>
          <w:sz w:val="24"/>
          <w:szCs w:val="24"/>
          <w:rtl w:val="0"/>
        </w:rPr>
        <w:t xml:space="preserve">хитроумного трюка?</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Был чес-стен.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трюков.</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существуют какие-то способы спрятать дементоров и приказать им напасть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съесть душу, владеющую </w:t>
      </w:r>
      <w:r w:rsidDel="00000000" w:rsidR="00000000" w:rsidRPr="00000000">
        <w:rPr>
          <w:rFonts w:ascii="Times New Roman" w:cs="Times New Roman" w:eastAsia="Times New Roman" w:hAnsi="Times New Roman"/>
          <w:sz w:val="24"/>
          <w:szCs w:val="24"/>
          <w:rtl w:val="0"/>
        </w:rPr>
        <w:t xml:space="preserve">чужим тело</w:t>
      </w:r>
      <w:r w:rsidDel="00000000" w:rsidR="00000000" w:rsidRPr="00000000">
        <w:rPr>
          <w:rFonts w:ascii="Times New Roman" w:cs="Times New Roman" w:eastAsia="Times New Roman" w:hAnsi="Times New Roman"/>
          <w:sz w:val="24"/>
          <w:szCs w:val="24"/>
          <w:rtl w:val="0"/>
        </w:rPr>
        <w:t xml:space="preserve">м, если они такую заметят… — профессор Квиррелл по-прежнему постукивал по щеке. — Вполне вероятно, что меня можно посчитать таковой. Или им можно при</w:t>
      </w:r>
      <w:r w:rsidDel="00000000" w:rsidR="00000000" w:rsidRPr="00000000">
        <w:rPr>
          <w:rFonts w:ascii="Times New Roman" w:cs="Times New Roman" w:eastAsia="Times New Roman" w:hAnsi="Times New Roman"/>
          <w:sz w:val="24"/>
          <w:szCs w:val="24"/>
          <w:rtl w:val="0"/>
        </w:rPr>
        <w:t xml:space="preserve">казать </w:t>
      </w:r>
      <w:r w:rsidDel="00000000" w:rsidR="00000000" w:rsidRPr="00000000">
        <w:rPr>
          <w:rFonts w:ascii="Times New Roman" w:cs="Times New Roman" w:eastAsia="Times New Roman" w:hAnsi="Times New Roman"/>
          <w:sz w:val="24"/>
          <w:szCs w:val="24"/>
          <w:rtl w:val="0"/>
        </w:rPr>
        <w:t xml:space="preserve">съедать всякого, кто проходит через комнату слишком быстро, или всякого, кто не ребёнок. Принимая во внимание, что я держу Гермиону и сотни других учеников в заложниках, </w:t>
      </w:r>
      <w:r w:rsidDel="00000000" w:rsidR="00000000" w:rsidRPr="00000000">
        <w:rPr>
          <w:rFonts w:ascii="Times New Roman" w:cs="Times New Roman" w:eastAsia="Times New Roman" w:hAnsi="Times New Roman"/>
          <w:sz w:val="24"/>
          <w:szCs w:val="24"/>
          <w:rtl w:val="0"/>
        </w:rPr>
        <w:t xml:space="preserve">используешь</w:t>
      </w:r>
      <w:r w:rsidDel="00000000" w:rsidR="00000000" w:rsidRPr="00000000">
        <w:rPr>
          <w:rFonts w:ascii="Times New Roman" w:cs="Times New Roman" w:eastAsia="Times New Roman" w:hAnsi="Times New Roman"/>
          <w:sz w:val="24"/>
          <w:szCs w:val="24"/>
          <w:rtl w:val="0"/>
        </w:rPr>
        <w:t xml:space="preserve"> ли ты свою власть над дементорами, чтобы защитить меня, если они покажутся? Ответь на парселтанге.</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знаю</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С-считаю, пожиратели жизни не с-смогут уничтожить меня,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Я прос-сто брош-шу это тело, ес-сли они подберутс-ся с-слиш-шком близко. В этот раз вернус-сь быс-стрее, и тогда ничто не ос-становит меня. Буду пытать твоих родителей нес-сколько лет за твоё с-сопротивление. С-сотни заложников умрут, в том чис-сле те, кого ты называеш-шь друзьями. С-спраш-шиваю с-снова. Ис-спользуеш-шь ли ты с-свою влас-сть над пожирателями жизни, чтобы защ-щитить меня, ес-сли пожиратели жизни появятс-ся?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прошептал Гарри.</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Печаль и ужас, которые подавлял Гарри, нахлынули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у его тёмной стороны не было </w:t>
      </w:r>
      <w:r w:rsidDel="00000000" w:rsidR="00000000" w:rsidRPr="00000000">
        <w:rPr>
          <w:rFonts w:ascii="Times New Roman" w:cs="Times New Roman" w:eastAsia="Times New Roman" w:hAnsi="Times New Roman"/>
          <w:sz w:val="24"/>
          <w:szCs w:val="24"/>
          <w:rtl w:val="0"/>
        </w:rPr>
        <w:t xml:space="preserve">готовых </w:t>
      </w:r>
      <w:r w:rsidDel="00000000" w:rsidR="00000000" w:rsidRPr="00000000">
        <w:rPr>
          <w:rFonts w:ascii="Times New Roman" w:cs="Times New Roman" w:eastAsia="Times New Roman" w:hAnsi="Times New Roman"/>
          <w:sz w:val="24"/>
          <w:szCs w:val="24"/>
          <w:rtl w:val="0"/>
        </w:rPr>
        <w:t xml:space="preserve">шаблонов, чтобы справиться с такими эмоциями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рофессор Квиррелл? </w:t>
      </w:r>
      <w:r w:rsidDel="00000000" w:rsidR="00000000" w:rsidRPr="00000000">
        <w:rPr>
          <w:rFonts w:ascii="Times New Roman" w:cs="Times New Roman" w:eastAsia="Times New Roman" w:hAnsi="Times New Roman"/>
          <w:i w:val="1"/>
          <w:sz w:val="24"/>
          <w:szCs w:val="24"/>
          <w:rtl w:val="0"/>
        </w:rPr>
        <w:t xml:space="preserve">Почему вы так поступаете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рофессор Квиррелл улыбнулся.</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Это мне напомнило. Ты меня ещё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i w:val="1"/>
          <w:sz w:val="24"/>
          <w:szCs w:val="24"/>
          <w:rtl w:val="0"/>
        </w:rPr>
        <w:t xml:space="preserve">— Ещ-щё тебя не предал.</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подошёл </w:t>
      </w:r>
      <w:r w:rsidDel="00000000" w:rsidR="00000000" w:rsidRPr="00000000">
        <w:rPr>
          <w:rFonts w:ascii="Times New Roman" w:cs="Times New Roman" w:eastAsia="Times New Roman" w:hAnsi="Times New Roman"/>
          <w:sz w:val="24"/>
          <w:szCs w:val="24"/>
          <w:rtl w:val="0"/>
        </w:rPr>
        <w:t xml:space="preserve">к принадлежностям для зельеварения</w:t>
      </w:r>
      <w:r w:rsidDel="00000000" w:rsidR="00000000" w:rsidRPr="00000000">
        <w:rPr>
          <w:rFonts w:ascii="Times New Roman" w:cs="Times New Roman" w:eastAsia="Times New Roman" w:hAnsi="Times New Roman"/>
          <w:sz w:val="24"/>
          <w:szCs w:val="24"/>
          <w:rtl w:val="0"/>
        </w:rPr>
        <w:t xml:space="preserve"> и принялся одной рукой рубить корешок. </w:t>
      </w:r>
      <w:r w:rsidDel="00000000" w:rsidR="00000000" w:rsidRPr="00000000">
        <w:rPr>
          <w:rFonts w:ascii="Times New Roman" w:cs="Times New Roman" w:eastAsia="Times New Roman" w:hAnsi="Times New Roman"/>
          <w:sz w:val="24"/>
          <w:szCs w:val="24"/>
          <w:rtl w:val="0"/>
        </w:rPr>
        <w:t xml:space="preserve">Нож двигался настолько быстро,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становился почти невидимым</w:t>
      </w:r>
      <w:r w:rsidDel="00000000" w:rsidR="00000000" w:rsidRPr="00000000">
        <w:rPr>
          <w:rFonts w:ascii="Times New Roman" w:cs="Times New Roman" w:eastAsia="Times New Roman" w:hAnsi="Times New Roman"/>
          <w:sz w:val="24"/>
          <w:szCs w:val="24"/>
          <w:rtl w:val="0"/>
        </w:rPr>
        <w:t xml:space="preserve">, при этом казалось, что профессор не </w:t>
      </w:r>
      <w:r w:rsidDel="00000000" w:rsidR="00000000" w:rsidRPr="00000000">
        <w:rPr>
          <w:rFonts w:ascii="Times New Roman" w:cs="Times New Roman" w:eastAsia="Times New Roman" w:hAnsi="Times New Roman"/>
          <w:sz w:val="24"/>
          <w:szCs w:val="24"/>
          <w:rtl w:val="0"/>
        </w:rPr>
        <w:t xml:space="preserve">прилагает существенных </w:t>
      </w:r>
      <w:r w:rsidDel="00000000" w:rsidR="00000000" w:rsidRPr="00000000">
        <w:rPr>
          <w:rFonts w:ascii="Times New Roman" w:cs="Times New Roman" w:eastAsia="Times New Roman" w:hAnsi="Times New Roman"/>
          <w:sz w:val="24"/>
          <w:szCs w:val="24"/>
          <w:rtl w:val="0"/>
        </w:rPr>
        <w:t xml:space="preserve">усилий. Феникс Адского огня отлетел в дальний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w:t>
      </w:r>
      <w:r w:rsidDel="00000000" w:rsidR="00000000" w:rsidRPr="00000000">
        <w:rPr>
          <w:rFonts w:ascii="Times New Roman" w:cs="Times New Roman" w:eastAsia="Times New Roman" w:hAnsi="Times New Roman"/>
          <w:sz w:val="24"/>
          <w:szCs w:val="24"/>
          <w:rtl w:val="0"/>
        </w:rPr>
        <w:t xml:space="preserve">ол </w:t>
      </w:r>
      <w:r w:rsidDel="00000000" w:rsidR="00000000" w:rsidRPr="00000000">
        <w:rPr>
          <w:rFonts w:ascii="Times New Roman" w:cs="Times New Roman" w:eastAsia="Times New Roman" w:hAnsi="Times New Roman"/>
          <w:sz w:val="24"/>
          <w:szCs w:val="24"/>
          <w:rtl w:val="0"/>
        </w:rPr>
        <w:t xml:space="preserve">и замер</w:t>
      </w:r>
      <w:r w:rsidDel="00000000" w:rsidR="00000000" w:rsidRPr="00000000">
        <w:rPr>
          <w:rFonts w:ascii="Times New Roman" w:cs="Times New Roman" w:eastAsia="Times New Roman" w:hAnsi="Times New Roman"/>
          <w:sz w:val="24"/>
          <w:szCs w:val="24"/>
          <w:rtl w:val="0"/>
        </w:rPr>
        <w:t xml:space="preserve"> там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63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силу множества неопределённостей, видимо, разумне</w:t>
      </w:r>
      <w:r w:rsidDel="00000000" w:rsidR="00000000" w:rsidRPr="00000000">
        <w:rPr>
          <w:rFonts w:ascii="Times New Roman" w:cs="Times New Roman" w:eastAsia="Times New Roman" w:hAnsi="Times New Roman"/>
          <w:sz w:val="24"/>
          <w:szCs w:val="24"/>
          <w:rtl w:val="0"/>
        </w:rPr>
        <w:t xml:space="preserve">е потратить время и пройти эту комнату</w:t>
      </w:r>
      <w:r w:rsidDel="00000000" w:rsidR="00000000" w:rsidRPr="00000000">
        <w:rPr>
          <w:rFonts w:ascii="Times New Roman" w:cs="Times New Roman" w:eastAsia="Times New Roman" w:hAnsi="Times New Roman"/>
          <w:sz w:val="24"/>
          <w:szCs w:val="24"/>
          <w:rtl w:val="0"/>
        </w:rPr>
        <w:t xml:space="preserve"> так, как это сделал бы первокурсник, — сказал он. — Мы можем разговаривать, пока ждём. У тебя,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были вопросы? </w:t>
      </w:r>
      <w:r w:rsidDel="00000000" w:rsidR="00000000" w:rsidRPr="00000000">
        <w:rPr>
          <w:rFonts w:ascii="Times New Roman" w:cs="Times New Roman" w:eastAsia="Times New Roman" w:hAnsi="Times New Roman"/>
          <w:sz w:val="24"/>
          <w:szCs w:val="24"/>
          <w:rtl w:val="0"/>
        </w:rPr>
        <w:t xml:space="preserve">Я обещал ответить, та</w:t>
      </w:r>
      <w:r w:rsidDel="00000000" w:rsidR="00000000" w:rsidRPr="00000000">
        <w:rPr>
          <w:rFonts w:ascii="Times New Roman" w:cs="Times New Roman" w:eastAsia="Times New Roman" w:hAnsi="Times New Roman"/>
          <w:sz w:val="24"/>
          <w:szCs w:val="24"/>
          <w:rtl w:val="0"/>
        </w:rPr>
        <w:t xml:space="preserve">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прашивай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