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center"/>
        <w:rPr>
          <w:rFonts w:ascii="Times New Roman" w:cs="Times New Roman" w:eastAsia="Times New Roman" w:hAnsi="Times New Roman"/>
          <w:b w:val="1"/>
          <w:sz w:val="24"/>
          <w:szCs w:val="24"/>
        </w:rPr>
      </w:pPr>
      <w:bookmarkStart w:colFirst="0" w:colLast="0" w:name="_iqt6wk4o7ao1" w:id="0"/>
      <w:bookmarkEnd w:id="0"/>
      <w:r w:rsidDel="00000000" w:rsidR="00000000" w:rsidRPr="00000000">
        <w:rPr>
          <w:rFonts w:ascii="Times New Roman" w:cs="Times New Roman" w:eastAsia="Times New Roman" w:hAnsi="Times New Roman"/>
          <w:b w:val="1"/>
          <w:sz w:val="24"/>
          <w:szCs w:val="24"/>
          <w:rtl w:val="0"/>
        </w:rPr>
        <w:t xml:space="preserve">Глава 107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Истина. Ч</w:t>
      </w:r>
      <w:r w:rsidDel="00000000" w:rsidR="00000000" w:rsidRPr="00000000">
        <w:rPr>
          <w:rFonts w:ascii="Times New Roman" w:cs="Times New Roman" w:eastAsia="Times New Roman" w:hAnsi="Times New Roman"/>
          <w:b w:val="1"/>
          <w:sz w:val="24"/>
          <w:szCs w:val="24"/>
          <w:rtl w:val="0"/>
        </w:rPr>
        <w:t xml:space="preserve">асть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Спуск по винтовой лестнице из листьев гигантской диффенбахии по ощущениям </w:t>
      </w:r>
      <w:r w:rsidDel="00000000" w:rsidR="00000000" w:rsidRPr="00000000">
        <w:rPr>
          <w:rFonts w:ascii="Times New Roman" w:cs="Times New Roman" w:eastAsia="Times New Roman" w:hAnsi="Times New Roman"/>
          <w:sz w:val="24"/>
          <w:szCs w:val="24"/>
          <w:rtl w:val="0"/>
        </w:rPr>
        <w:t xml:space="preserve">напоминал</w:t>
      </w:r>
      <w:r w:rsidDel="00000000" w:rsidR="00000000" w:rsidRPr="00000000">
        <w:rPr>
          <w:rFonts w:ascii="Times New Roman" w:cs="Times New Roman" w:eastAsia="Times New Roman" w:hAnsi="Times New Roman"/>
          <w:sz w:val="24"/>
          <w:szCs w:val="24"/>
          <w:rtl w:val="0"/>
        </w:rPr>
        <w:t xml:space="preserve"> прогулку по мягкой лесной почве. Листья выдерживали вес Гарри, хотя и слегка пружинили под ногами. </w:t>
      </w:r>
      <w:r w:rsidDel="00000000" w:rsidR="00000000" w:rsidRPr="00000000">
        <w:rPr>
          <w:rFonts w:ascii="Times New Roman" w:cs="Times New Roman" w:eastAsia="Times New Roman" w:hAnsi="Times New Roman"/>
          <w:sz w:val="24"/>
          <w:szCs w:val="24"/>
          <w:rtl w:val="0"/>
        </w:rPr>
        <w:t xml:space="preserve">Гарри с беспокойством посматривал на </w:t>
      </w:r>
      <w:r w:rsidDel="00000000" w:rsidR="00000000" w:rsidRPr="00000000">
        <w:rPr>
          <w:rFonts w:ascii="Times New Roman" w:cs="Times New Roman" w:eastAsia="Times New Roman" w:hAnsi="Times New Roman"/>
          <w:sz w:val="24"/>
          <w:szCs w:val="24"/>
          <w:rtl w:val="0"/>
        </w:rPr>
        <w:t xml:space="preserve">усы </w:t>
      </w:r>
      <w:r w:rsidDel="00000000" w:rsidR="00000000" w:rsidRPr="00000000">
        <w:rPr>
          <w:rFonts w:ascii="Times New Roman" w:cs="Times New Roman" w:eastAsia="Times New Roman" w:hAnsi="Times New Roman"/>
          <w:sz w:val="24"/>
          <w:szCs w:val="24"/>
          <w:rtl w:val="0"/>
        </w:rPr>
        <w:t xml:space="preserve">диффенбахии, но те </w:t>
      </w:r>
      <w:r w:rsidDel="00000000" w:rsidR="00000000" w:rsidRPr="00000000">
        <w:rPr>
          <w:rFonts w:ascii="Times New Roman" w:cs="Times New Roman" w:eastAsia="Times New Roman" w:hAnsi="Times New Roman"/>
          <w:sz w:val="24"/>
          <w:szCs w:val="24"/>
          <w:rtl w:val="0"/>
        </w:rPr>
        <w:t xml:space="preserve">оставались </w:t>
      </w:r>
      <w:r w:rsidDel="00000000" w:rsidR="00000000" w:rsidRPr="00000000">
        <w:rPr>
          <w:rFonts w:ascii="Times New Roman" w:cs="Times New Roman" w:eastAsia="Times New Roman" w:hAnsi="Times New Roman"/>
          <w:sz w:val="24"/>
          <w:szCs w:val="24"/>
          <w:rtl w:val="0"/>
        </w:rPr>
        <w:t xml:space="preserve">неподвижны</w:t>
      </w:r>
      <w:r w:rsidDel="00000000" w:rsidR="00000000" w:rsidRPr="00000000">
        <w:rPr>
          <w:rFonts w:ascii="Times New Roman" w:cs="Times New Roman" w:eastAsia="Times New Roman" w:hAnsi="Times New Roman"/>
          <w:sz w:val="24"/>
          <w:szCs w:val="24"/>
          <w:rtl w:val="0"/>
        </w:rPr>
        <w:t xml:space="preserve">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Лишь когда Гарри спустился до самого низа, усы неожиданно ожили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скрутили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рукам и ногам.</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непродолжительной борьбы Гарри решил не сопротивляться.</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6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6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Паника уже не мешала </w:t>
      </w:r>
      <w:r w:rsidDel="00000000" w:rsidR="00000000" w:rsidRPr="00000000">
        <w:rPr>
          <w:rFonts w:ascii="Times New Roman" w:cs="Times New Roman" w:eastAsia="Times New Roman" w:hAnsi="Times New Roman"/>
          <w:sz w:val="24"/>
          <w:szCs w:val="24"/>
          <w:rtl w:val="0"/>
        </w:rPr>
        <w:t xml:space="preserve">восприятию </w:t>
      </w:r>
      <w:r w:rsidDel="00000000" w:rsidR="00000000" w:rsidRPr="00000000">
        <w:rPr>
          <w:rFonts w:ascii="Times New Roman" w:cs="Times New Roman" w:eastAsia="Times New Roman" w:hAnsi="Times New Roman"/>
          <w:sz w:val="24"/>
          <w:szCs w:val="24"/>
          <w:rtl w:val="0"/>
        </w:rPr>
        <w:t xml:space="preserve">Гарри, и он пригляделся к профессору Защиты. Тот держался прямо, летел без видимых усилий, и </w:t>
      </w:r>
      <w:r w:rsidDel="00000000" w:rsidR="00000000" w:rsidRPr="00000000">
        <w:rPr>
          <w:rFonts w:ascii="Times New Roman" w:cs="Times New Roman" w:eastAsia="Times New Roman" w:hAnsi="Times New Roman"/>
          <w:sz w:val="24"/>
          <w:szCs w:val="24"/>
          <w:rtl w:val="0"/>
        </w:rPr>
        <w:t xml:space="preserve">чувство тревоги в его присутствии</w:t>
      </w:r>
      <w:r w:rsidDel="00000000" w:rsidR="00000000" w:rsidRPr="00000000">
        <w:rPr>
          <w:rFonts w:ascii="Times New Roman" w:cs="Times New Roman" w:eastAsia="Times New Roman" w:hAnsi="Times New Roman"/>
          <w:sz w:val="24"/>
          <w:szCs w:val="24"/>
          <w:rtl w:val="0"/>
        </w:rPr>
        <w:t xml:space="preserve">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Защиты продолжал разговаривать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словно он всё ещё носил маску профессора Квиррелла, а не Лорда Волдеморта, что </w:t>
      </w:r>
      <w:r w:rsidDel="00000000" w:rsidR="00000000" w:rsidRPr="00000000">
        <w:rPr>
          <w:rFonts w:ascii="Times New Roman" w:cs="Times New Roman" w:eastAsia="Times New Roman" w:hAnsi="Times New Roman"/>
          <w:sz w:val="24"/>
          <w:szCs w:val="24"/>
          <w:rtl w:val="0"/>
        </w:rPr>
        <w:t xml:space="preserve">с точки зрения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понимал, зачем профессор так себя ведёт — </w:t>
      </w:r>
      <w:r w:rsidDel="00000000" w:rsidR="00000000" w:rsidRPr="00000000">
        <w:rPr>
          <w:rFonts w:ascii="Times New Roman" w:cs="Times New Roman" w:eastAsia="Times New Roman" w:hAnsi="Times New Roman"/>
          <w:sz w:val="24"/>
          <w:szCs w:val="24"/>
          <w:rtl w:val="0"/>
        </w:rPr>
        <w:t xml:space="preserve">хотя, возможно, у того были какие-то планы на Гарри</w:t>
      </w:r>
      <w:r w:rsidDel="00000000" w:rsidR="00000000" w:rsidRPr="00000000">
        <w:rPr>
          <w:rFonts w:ascii="Times New Roman" w:cs="Times New Roman" w:eastAsia="Times New Roman" w:hAnsi="Times New Roman"/>
          <w:sz w:val="24"/>
          <w:szCs w:val="24"/>
          <w:rtl w:val="0"/>
        </w:rPr>
        <w:t xml:space="preserve">, — но решил, что ему следует подыграть.</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вы умышленно</w:t>
      </w:r>
      <w:r w:rsidDel="00000000" w:rsidR="00000000" w:rsidRPr="00000000">
        <w:rPr>
          <w:rFonts w:ascii="Times New Roman" w:cs="Times New Roman" w:eastAsia="Times New Roman" w:hAnsi="Times New Roman"/>
          <w:sz w:val="24"/>
          <w:szCs w:val="24"/>
          <w:rtl w:val="0"/>
        </w:rPr>
        <w:t xml:space="preserve"> позволили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не попасть в эту ловушку, — ответил Гарри так, как он обычно разговаривал с профессором Квирреллом. </w:t>
      </w:r>
      <w:r w:rsidDel="00000000" w:rsidR="00000000" w:rsidRPr="00000000">
        <w:rPr>
          <w:rFonts w:ascii="Times New Roman" w:cs="Times New Roman" w:eastAsia="Times New Roman" w:hAnsi="Times New Roman"/>
          <w:i w:val="1"/>
          <w:sz w:val="24"/>
          <w:szCs w:val="24"/>
          <w:rtl w:val="0"/>
        </w:rPr>
        <w:t xml:space="preserve">Роли, маски, </w:t>
      </w:r>
      <w:r w:rsidDel="00000000" w:rsidR="00000000" w:rsidRPr="00000000">
        <w:rPr>
          <w:rFonts w:ascii="Times New Roman" w:cs="Times New Roman" w:eastAsia="Times New Roman" w:hAnsi="Times New Roman"/>
          <w:i w:val="1"/>
          <w:sz w:val="24"/>
          <w:szCs w:val="24"/>
          <w:rtl w:val="0"/>
        </w:rPr>
        <w:t xml:space="preserve">напомнить ему, как всё было раньше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Будь я один, я бы воспользовался метлой.</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А как бы с этой задачей справился обычный первокурсник? Конечно, если бы у него была палочка.</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растение тянуло свои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профессору Квирреллу, но он парил вне их досягаемости.</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w:t>
      </w:r>
      <w:r w:rsidDel="00000000" w:rsidR="00000000" w:rsidRPr="00000000">
        <w:rPr>
          <w:rFonts w:ascii="Times New Roman" w:cs="Times New Roman" w:eastAsia="Times New Roman" w:hAnsi="Times New Roman"/>
          <w:sz w:val="24"/>
          <w:szCs w:val="24"/>
          <w:rtl w:val="0"/>
        </w:rPr>
        <w:t xml:space="preserve">хотя, </w:t>
      </w:r>
      <w:r w:rsidDel="00000000" w:rsidR="00000000" w:rsidRPr="00000000">
        <w:rPr>
          <w:rFonts w:ascii="Times New Roman" w:cs="Times New Roman" w:eastAsia="Times New Roman" w:hAnsi="Times New Roman"/>
          <w:sz w:val="24"/>
          <w:szCs w:val="24"/>
          <w:rtl w:val="0"/>
        </w:rPr>
        <w:t xml:space="preserve">как лиственное растение могло жить в темноте, оставалось лишь гадать.</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Навскидку я бы сказал, что это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ьявольские силки, и, по идее, они должны избегать света или тепла. Наверное, первокурсник мог бы использовать Люмос? Я бы использовал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sz w:val="24"/>
          <w:szCs w:val="24"/>
          <w:rtl w:val="0"/>
        </w:rPr>
        <w:t xml:space="preserve">, но я изучил это заклинание только в мае.</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профессора Защиты рассекла воздух, и из неё выстрелили струи жидкости. С лёгким всплеском они ударили в стебель — в те места, откуда росли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Послышалось тихое шипение. </w:t>
      </w:r>
      <w:r w:rsidDel="00000000" w:rsidR="00000000" w:rsidRPr="00000000">
        <w:rPr>
          <w:rFonts w:ascii="Times New Roman" w:cs="Times New Roman" w:eastAsia="Times New Roman" w:hAnsi="Times New Roman"/>
          <w:sz w:val="24"/>
          <w:szCs w:val="24"/>
          <w:rtl w:val="0"/>
        </w:rPr>
        <w:t xml:space="preserve">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w:t>
      </w:r>
      <w:r w:rsidDel="00000000" w:rsidR="00000000" w:rsidRPr="00000000">
        <w:rPr>
          <w:rFonts w:ascii="Times New Roman" w:cs="Times New Roman" w:eastAsia="Times New Roman" w:hAnsi="Times New Roman"/>
          <w:sz w:val="24"/>
          <w:szCs w:val="24"/>
          <w:rtl w:val="0"/>
        </w:rPr>
        <w:t xml:space="preserve">Гарри показалось, будто </w:t>
      </w:r>
      <w:r w:rsidDel="00000000" w:rsidR="00000000" w:rsidRPr="00000000">
        <w:rPr>
          <w:rFonts w:ascii="Times New Roman" w:cs="Times New Roman" w:eastAsia="Times New Roman" w:hAnsi="Times New Roman"/>
          <w:sz w:val="24"/>
          <w:szCs w:val="24"/>
          <w:rtl w:val="0"/>
        </w:rPr>
        <w:t xml:space="preserve">растение беззвучно кричит.</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опустился на пол.</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оно боится света, </w:t>
      </w:r>
      <w:r w:rsidDel="00000000" w:rsidR="00000000" w:rsidRPr="00000000">
        <w:rPr>
          <w:rFonts w:ascii="Times New Roman" w:cs="Times New Roman" w:eastAsia="Times New Roman" w:hAnsi="Times New Roman"/>
          <w:sz w:val="24"/>
          <w:szCs w:val="24"/>
          <w:rtl w:val="0"/>
        </w:rPr>
        <w:t xml:space="preserve">тепла,</w:t>
      </w:r>
      <w:r w:rsidDel="00000000" w:rsidR="00000000" w:rsidRPr="00000000">
        <w:rPr>
          <w:rFonts w:ascii="Times New Roman" w:cs="Times New Roman" w:eastAsia="Times New Roman" w:hAnsi="Times New Roman"/>
          <w:sz w:val="24"/>
          <w:szCs w:val="24"/>
          <w:rtl w:val="0"/>
        </w:rPr>
        <w:t xml:space="preserve"> кислоты и меня.</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Удостоверившись, что кислота не попала ни на его мантию, ни на пол, Гарри сошёл </w:t>
      </w:r>
      <w:r w:rsidDel="00000000" w:rsidR="00000000" w:rsidRPr="00000000">
        <w:rPr>
          <w:rFonts w:ascii="Times New Roman" w:cs="Times New Roman" w:eastAsia="Times New Roman" w:hAnsi="Times New Roman"/>
          <w:sz w:val="24"/>
          <w:szCs w:val="24"/>
          <w:rtl w:val="0"/>
        </w:rPr>
        <w:t xml:space="preserve">с листьев</w:t>
      </w:r>
      <w:r w:rsidDel="00000000" w:rsidR="00000000" w:rsidRPr="00000000">
        <w:rPr>
          <w:rFonts w:ascii="Times New Roman" w:cs="Times New Roman" w:eastAsia="Times New Roman" w:hAnsi="Times New Roman"/>
          <w:sz w:val="24"/>
          <w:szCs w:val="24"/>
          <w:rtl w:val="0"/>
        </w:rPr>
        <w:t xml:space="preserve">. Ему начало казаться, что профессор Квиррелл пытается донести до него какую-то мысль, но Гарри не понимал, какую именно.</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я думал, мы здесь по делу. Конечно, я не могу вам помешать, но разве разумно тратить столько времени на </w:t>
      </w:r>
      <w:r w:rsidDel="00000000" w:rsidR="00000000" w:rsidRPr="00000000">
        <w:rPr>
          <w:rFonts w:ascii="Times New Roman" w:cs="Times New Roman" w:eastAsia="Times New Roman" w:hAnsi="Times New Roman"/>
          <w:sz w:val="24"/>
          <w:szCs w:val="24"/>
          <w:rtl w:val="0"/>
        </w:rPr>
        <w:t xml:space="preserve">подобные игры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 спине побежали мурашки.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бы он ни сделал, чтобы победить профессора Квиррелла, этого не заметят в школе.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точно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w:t>
      </w:r>
      <w:r w:rsidDel="00000000" w:rsidR="00000000" w:rsidRPr="00000000">
        <w:rPr>
          <w:rFonts w:ascii="Times New Roman" w:cs="Times New Roman" w:eastAsia="Times New Roman" w:hAnsi="Times New Roman"/>
          <w:sz w:val="24"/>
          <w:szCs w:val="24"/>
          <w:rtl w:val="0"/>
        </w:rPr>
        <w:t xml:space="preserve">профессор МакГонагалл, профессор Флитвик и остальные, </w:t>
      </w:r>
      <w:r w:rsidDel="00000000" w:rsidR="00000000" w:rsidRPr="00000000">
        <w:rPr>
          <w:rFonts w:ascii="Times New Roman" w:cs="Times New Roman" w:eastAsia="Times New Roman" w:hAnsi="Times New Roman"/>
          <w:sz w:val="24"/>
          <w:szCs w:val="24"/>
          <w:rtl w:val="0"/>
        </w:rPr>
        <w:t xml:space="preserve">присутствовавшие</w:t>
      </w:r>
      <w:r w:rsidDel="00000000" w:rsidR="00000000" w:rsidRPr="00000000">
        <w:rPr>
          <w:rFonts w:ascii="Times New Roman" w:cs="Times New Roman" w:eastAsia="Times New Roman" w:hAnsi="Times New Roman"/>
          <w:sz w:val="24"/>
          <w:szCs w:val="24"/>
          <w:rtl w:val="0"/>
        </w:rPr>
        <w:t xml:space="preserve"> на матче.</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Тяжело сражаться с умным врагом.</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ты меня ещё не предал? — спросил профессор Квиррелл.</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Ещ-щё тебя не предал</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указал пистолетом, который он теперь держал в левой руке, на большую деревянную дверь в конце комнаты. Гарри подошёл и открыл её.</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комната была меньшего диаметра, но с более высоким потолком. </w:t>
      </w:r>
      <w:r w:rsidDel="00000000" w:rsidR="00000000" w:rsidRPr="00000000">
        <w:rPr>
          <w:rFonts w:ascii="Times New Roman" w:cs="Times New Roman" w:eastAsia="Times New Roman" w:hAnsi="Times New Roman"/>
          <w:sz w:val="24"/>
          <w:szCs w:val="24"/>
          <w:rtl w:val="0"/>
        </w:rPr>
        <w:t xml:space="preserve">И из закруглённых ниш падал не голубой свет, а белый.</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комнате носились сотни крылатых ключей. </w:t>
      </w:r>
      <w:r w:rsidDel="00000000" w:rsidR="00000000" w:rsidRPr="00000000">
        <w:rPr>
          <w:rFonts w:ascii="Times New Roman" w:cs="Times New Roman" w:eastAsia="Times New Roman" w:hAnsi="Times New Roman"/>
          <w:sz w:val="24"/>
          <w:szCs w:val="24"/>
          <w:rtl w:val="0"/>
        </w:rPr>
        <w:t xml:space="preserve">Маленькие</w:t>
      </w:r>
      <w:r w:rsidDel="00000000" w:rsidR="00000000" w:rsidRPr="00000000">
        <w:rPr>
          <w:rFonts w:ascii="Times New Roman" w:cs="Times New Roman" w:eastAsia="Times New Roman" w:hAnsi="Times New Roman"/>
          <w:sz w:val="24"/>
          <w:szCs w:val="24"/>
          <w:rtl w:val="0"/>
        </w:rPr>
        <w:t xml:space="preserve"> крылышки суматошно колотили по воздуху. Понаблюдав за ключами пару секунд, </w:t>
      </w:r>
      <w:r w:rsidDel="00000000" w:rsidR="00000000" w:rsidRPr="00000000">
        <w:rPr>
          <w:rFonts w:ascii="Times New Roman" w:cs="Times New Roman" w:eastAsia="Times New Roman" w:hAnsi="Times New Roman"/>
          <w:sz w:val="24"/>
          <w:szCs w:val="24"/>
          <w:rtl w:val="0"/>
        </w:rPr>
        <w:t xml:space="preserve">Гарри заметил, что один из них выделяется золотым цветом — таким же, как у снитч</w:t>
      </w:r>
      <w:r w:rsidDel="00000000" w:rsidR="00000000" w:rsidRPr="00000000">
        <w:rPr>
          <w:rFonts w:ascii="Times New Roman" w:cs="Times New Roman" w:eastAsia="Times New Roman" w:hAnsi="Times New Roman"/>
          <w:sz w:val="24"/>
          <w:szCs w:val="24"/>
          <w:rtl w:val="0"/>
        </w:rPr>
        <w:t xml:space="preserve">а. Впрочем, летал он медленнее, чем снитч в настоящем квиддичном матче.</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конце комнаты была</w:t>
      </w:r>
      <w:r w:rsidDel="00000000" w:rsidR="00000000" w:rsidRPr="00000000">
        <w:rPr>
          <w:rFonts w:ascii="Times New Roman" w:cs="Times New Roman" w:eastAsia="Times New Roman" w:hAnsi="Times New Roman"/>
          <w:sz w:val="24"/>
          <w:szCs w:val="24"/>
          <w:rtl w:val="0"/>
        </w:rPr>
        <w:t xml:space="preserve"> дверь с большой, заметной замочной скважиной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у стены стояла метла — школьная рабочая лошадка «</w:t>
      </w:r>
      <w:r w:rsidDel="00000000" w:rsidR="00000000" w:rsidRPr="00000000">
        <w:rPr>
          <w:rFonts w:ascii="Times New Roman" w:cs="Times New Roman" w:eastAsia="Times New Roman" w:hAnsi="Times New Roman"/>
          <w:sz w:val="24"/>
          <w:szCs w:val="24"/>
          <w:rtl w:val="0"/>
        </w:rPr>
        <w:t xml:space="preserve">Чистомёт-7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сказал Гарри, уставившись на </w:t>
      </w:r>
      <w:r w:rsidDel="00000000" w:rsidR="00000000" w:rsidRPr="00000000">
        <w:rPr>
          <w:rFonts w:ascii="Times New Roman" w:cs="Times New Roman" w:eastAsia="Times New Roman" w:hAnsi="Times New Roman"/>
          <w:sz w:val="24"/>
          <w:szCs w:val="24"/>
          <w:rtl w:val="0"/>
        </w:rPr>
        <w:t xml:space="preserve">стаи</w:t>
      </w:r>
      <w:r w:rsidDel="00000000" w:rsidR="00000000" w:rsidRPr="00000000">
        <w:rPr>
          <w:rFonts w:ascii="Times New Roman" w:cs="Times New Roman" w:eastAsia="Times New Roman" w:hAnsi="Times New Roman"/>
          <w:sz w:val="24"/>
          <w:szCs w:val="24"/>
          <w:rtl w:val="0"/>
        </w:rPr>
        <w:t xml:space="preserve"> мечущихся ключей, — вы обещали ответить на мои вопросы. Ради чего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кто-то считает, что его дверь нельзя открыть без ключа, он будет хранить ключ в надёжном месте и </w:t>
      </w:r>
      <w:r w:rsidDel="00000000" w:rsidR="00000000" w:rsidRPr="00000000">
        <w:rPr>
          <w:rFonts w:ascii="Times New Roman" w:cs="Times New Roman" w:eastAsia="Times New Roman" w:hAnsi="Times New Roman"/>
          <w:sz w:val="24"/>
          <w:szCs w:val="24"/>
          <w:rtl w:val="0"/>
        </w:rPr>
        <w:t xml:space="preserve">выдавать дубликат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доверенным</w:t>
      </w:r>
      <w:r w:rsidDel="00000000" w:rsidR="00000000" w:rsidRPr="00000000">
        <w:rPr>
          <w:rFonts w:ascii="Times New Roman" w:cs="Times New Roman" w:eastAsia="Times New Roman" w:hAnsi="Times New Roman"/>
          <w:sz w:val="24"/>
          <w:szCs w:val="24"/>
          <w:rtl w:val="0"/>
        </w:rPr>
        <w:t xml:space="preserve"> лицам. Он не станет приделывать </w:t>
      </w:r>
      <w:r w:rsidDel="00000000" w:rsidR="00000000" w:rsidRPr="00000000">
        <w:rPr>
          <w:rFonts w:ascii="Times New Roman" w:cs="Times New Roman" w:eastAsia="Times New Roman" w:hAnsi="Times New Roman"/>
          <w:sz w:val="24"/>
          <w:szCs w:val="24"/>
          <w:rtl w:val="0"/>
        </w:rPr>
        <w:t xml:space="preserve">ключ</w:t>
      </w:r>
      <w:r w:rsidDel="00000000" w:rsidR="00000000" w:rsidRPr="00000000">
        <w:rPr>
          <w:rFonts w:ascii="Times New Roman" w:cs="Times New Roman" w:eastAsia="Times New Roman" w:hAnsi="Times New Roman"/>
          <w:sz w:val="24"/>
          <w:szCs w:val="24"/>
          <w:rtl w:val="0"/>
        </w:rPr>
        <w:t xml:space="preserve">у крылья и оставлять рядом метлу! Так какого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я и сам не уверен, — ответил профессор Защиты, который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в комнату и встал справа от Гарри </w:t>
      </w:r>
      <w:r w:rsidDel="00000000" w:rsidR="00000000" w:rsidRPr="00000000">
        <w:rPr>
          <w:rFonts w:ascii="Times New Roman" w:cs="Times New Roman" w:eastAsia="Times New Roman" w:hAnsi="Times New Roman"/>
          <w:sz w:val="24"/>
          <w:szCs w:val="24"/>
          <w:rtl w:val="0"/>
        </w:rPr>
        <w:t xml:space="preserve">на значительном расстоянии</w:t>
      </w:r>
      <w:r w:rsidDel="00000000" w:rsidR="00000000" w:rsidRPr="00000000">
        <w:rPr>
          <w:rFonts w:ascii="Times New Roman" w:cs="Times New Roman" w:eastAsia="Times New Roman" w:hAnsi="Times New Roman"/>
          <w:sz w:val="24"/>
          <w:szCs w:val="24"/>
          <w:rtl w:val="0"/>
        </w:rPr>
        <w:t xml:space="preserve">.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w:t>
      </w:r>
      <w:r w:rsidDel="00000000" w:rsidR="00000000" w:rsidRPr="00000000">
        <w:rPr>
          <w:rFonts w:ascii="Times New Roman" w:cs="Times New Roman" w:eastAsia="Times New Roman" w:hAnsi="Times New Roman"/>
          <w:sz w:val="24"/>
          <w:szCs w:val="24"/>
          <w:rtl w:val="0"/>
        </w:rPr>
        <w:t xml:space="preserve">И в этой ситуации Лорд Волдеморт — каким его представляет Дамблдор — подумает, что послать ученика — не слишком умная мысль.</w:t>
      </w:r>
      <w:r w:rsidDel="00000000" w:rsidR="00000000" w:rsidRPr="00000000">
        <w:rPr>
          <w:rFonts w:ascii="Times New Roman" w:cs="Times New Roman" w:eastAsia="Times New Roman" w:hAnsi="Times New Roman"/>
          <w:sz w:val="24"/>
          <w:szCs w:val="24"/>
          <w:rtl w:val="0"/>
        </w:rPr>
        <w:t xml:space="preserve">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w:t>
      </w:r>
      <w:r w:rsidDel="00000000" w:rsidR="00000000" w:rsidRPr="00000000">
        <w:rPr>
          <w:rFonts w:ascii="Times New Roman" w:cs="Times New Roman" w:eastAsia="Times New Roman" w:hAnsi="Times New Roman"/>
          <w:sz w:val="24"/>
          <w:szCs w:val="24"/>
          <w:rtl w:val="0"/>
        </w:rPr>
        <w:t xml:space="preserve"> подвергает себя опасности</w:t>
      </w:r>
      <w:r w:rsidDel="00000000" w:rsidR="00000000" w:rsidRPr="00000000">
        <w:rPr>
          <w:rFonts w:ascii="Times New Roman" w:cs="Times New Roman" w:eastAsia="Times New Roman" w:hAnsi="Times New Roman"/>
          <w:sz w:val="24"/>
          <w:szCs w:val="24"/>
          <w:rtl w:val="0"/>
        </w:rPr>
        <w:t xml:space="preserve">.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w:t>
      </w:r>
      <w:r w:rsidDel="00000000" w:rsidR="00000000" w:rsidRPr="00000000">
        <w:rPr>
          <w:rFonts w:ascii="Times New Roman" w:cs="Times New Roman" w:eastAsia="Times New Roman" w:hAnsi="Times New Roman"/>
          <w:sz w:val="24"/>
          <w:szCs w:val="24"/>
          <w:rtl w:val="0"/>
        </w:rPr>
        <w:t xml:space="preserve">р Квиррелл ухмыльнулся такой привычной для Гарри ухмылкой.</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Хитрые планы — это не конёк Дамблдора. Он этим занимается, потому что у него нет иного выхода. </w:t>
      </w:r>
      <w:r w:rsidDel="00000000" w:rsidR="00000000" w:rsidRPr="00000000">
        <w:rPr>
          <w:rFonts w:ascii="Times New Roman" w:cs="Times New Roman" w:eastAsia="Times New Roman" w:hAnsi="Times New Roman"/>
          <w:sz w:val="24"/>
          <w:szCs w:val="24"/>
          <w:rtl w:val="0"/>
        </w:rPr>
        <w:t xml:space="preserve">Дамблдор умён, упорен, способен учиться на своих ошибках, но таланта к построению хитрых планов у него нет совершенно</w:t>
      </w:r>
      <w:r w:rsidDel="00000000" w:rsidR="00000000" w:rsidRPr="00000000">
        <w:rPr>
          <w:rFonts w:ascii="Times New Roman" w:cs="Times New Roman" w:eastAsia="Times New Roman" w:hAnsi="Times New Roman"/>
          <w:sz w:val="24"/>
          <w:szCs w:val="24"/>
          <w:rtl w:val="0"/>
        </w:rPr>
        <w:t xml:space="preserve">. И уже только по этой причине его действия удивительно сложно предсказать.</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отвернулся, </w:t>
      </w:r>
      <w:r w:rsidDel="00000000" w:rsidR="00000000" w:rsidRPr="00000000">
        <w:rPr>
          <w:rFonts w:ascii="Times New Roman" w:cs="Times New Roman" w:eastAsia="Times New Roman" w:hAnsi="Times New Roman"/>
          <w:sz w:val="24"/>
          <w:szCs w:val="24"/>
          <w:rtl w:val="0"/>
        </w:rPr>
        <w:t xml:space="preserve">уставившись на дверь</w:t>
      </w: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 противоположном </w:t>
      </w:r>
      <w:r w:rsidDel="00000000" w:rsidR="00000000" w:rsidRPr="00000000">
        <w:rPr>
          <w:rFonts w:ascii="Times New Roman" w:cs="Times New Roman" w:eastAsia="Times New Roman" w:hAnsi="Times New Roman"/>
          <w:sz w:val="24"/>
          <w:szCs w:val="24"/>
          <w:rtl w:val="0"/>
        </w:rPr>
        <w:t xml:space="preserve">конце комнаты. </w:t>
      </w:r>
      <w:r w:rsidDel="00000000" w:rsidR="00000000" w:rsidRPr="00000000">
        <w:rPr>
          <w:rFonts w:ascii="Times New Roman" w:cs="Times New Roman" w:eastAsia="Times New Roman" w:hAnsi="Times New Roman"/>
          <w:i w:val="1"/>
          <w:sz w:val="24"/>
          <w:szCs w:val="24"/>
          <w:rtl w:val="0"/>
        </w:rPr>
        <w:t xml:space="preserve">Для него это не игра, профессор.</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что от первокурсника здесь ожидается, что он проигнорирует метлу и поймает ключ с помощью заклинания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заполненная лишь жужжанием ключей.</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на несколько шагов отступил от профессора Квиррелла.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мне не стоило так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убрал палочку в левый рукав, </w:t>
      </w:r>
      <w:r w:rsidDel="00000000" w:rsidR="00000000" w:rsidRPr="00000000">
        <w:rPr>
          <w:rFonts w:ascii="Times New Roman" w:cs="Times New Roman" w:eastAsia="Times New Roman" w:hAnsi="Times New Roman"/>
          <w:sz w:val="24"/>
          <w:szCs w:val="24"/>
          <w:rtl w:val="0"/>
        </w:rPr>
        <w:t xml:space="preserve">при том что именно в левой руке он иногда держал пистолет.</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Защиты засунул пальцы себе в рот и вытащил оттуда нечто, </w:t>
      </w:r>
      <w:r w:rsidDel="00000000" w:rsidR="00000000" w:rsidRPr="00000000">
        <w:rPr>
          <w:rFonts w:ascii="Times New Roman" w:cs="Times New Roman" w:eastAsia="Times New Roman" w:hAnsi="Times New Roman"/>
          <w:sz w:val="24"/>
          <w:szCs w:val="24"/>
          <w:rtl w:val="0"/>
        </w:rPr>
        <w:t xml:space="preserve">внешне похожее на зуб</w:t>
      </w:r>
      <w:r w:rsidDel="00000000" w:rsidR="00000000" w:rsidRPr="00000000">
        <w:rPr>
          <w:rFonts w:ascii="Times New Roman" w:cs="Times New Roman" w:eastAsia="Times New Roman" w:hAnsi="Times New Roman"/>
          <w:sz w:val="24"/>
          <w:szCs w:val="24"/>
          <w:rtl w:val="0"/>
        </w:rPr>
        <w:t xml:space="preserve">. Профессор подкинул его в воздух. Падая вниз</w:t>
      </w:r>
      <w:r w:rsidDel="00000000" w:rsidR="00000000" w:rsidRPr="00000000">
        <w:rPr>
          <w:rFonts w:ascii="Times New Roman" w:cs="Times New Roman" w:eastAsia="Times New Roman" w:hAnsi="Times New Roman"/>
          <w:sz w:val="24"/>
          <w:szCs w:val="24"/>
          <w:rtl w:val="0"/>
        </w:rPr>
        <w:t xml:space="preserve">, фальшивый зуб </w:t>
      </w:r>
      <w:r w:rsidDel="00000000" w:rsidR="00000000" w:rsidRPr="00000000">
        <w:rPr>
          <w:rFonts w:ascii="Times New Roman" w:cs="Times New Roman" w:eastAsia="Times New Roman" w:hAnsi="Times New Roman"/>
          <w:sz w:val="24"/>
          <w:szCs w:val="24"/>
          <w:rtl w:val="0"/>
        </w:rPr>
        <w:t xml:space="preserve">превратился в волшебную палочку. </w:t>
      </w:r>
      <w:r w:rsidDel="00000000" w:rsidR="00000000" w:rsidRPr="00000000">
        <w:rPr>
          <w:rFonts w:ascii="Times New Roman" w:cs="Times New Roman" w:eastAsia="Times New Roman" w:hAnsi="Times New Roman"/>
          <w:sz w:val="24"/>
          <w:szCs w:val="24"/>
          <w:rtl w:val="0"/>
        </w:rPr>
        <w:t xml:space="preserve">В сознании Гарри вспыхнуло странное ощущение узнавания</w:t>
      </w:r>
      <w:r w:rsidDel="00000000" w:rsidR="00000000" w:rsidRPr="00000000">
        <w:rPr>
          <w:rFonts w:ascii="Times New Roman" w:cs="Times New Roman" w:eastAsia="Times New Roman" w:hAnsi="Times New Roman"/>
          <w:sz w:val="24"/>
          <w:szCs w:val="24"/>
          <w:rtl w:val="0"/>
        </w:rPr>
        <w:t xml:space="preserve">, словно </w:t>
      </w:r>
      <w:r w:rsidDel="00000000" w:rsidR="00000000" w:rsidRPr="00000000">
        <w:rPr>
          <w:rFonts w:ascii="Times New Roman" w:cs="Times New Roman" w:eastAsia="Times New Roman" w:hAnsi="Times New Roman"/>
          <w:sz w:val="24"/>
          <w:szCs w:val="24"/>
          <w:rtl w:val="0"/>
        </w:rPr>
        <w:t xml:space="preserve">что-то в нём распознало</w:t>
      </w:r>
      <w:r w:rsidDel="00000000" w:rsidR="00000000" w:rsidRPr="00000000">
        <w:rPr>
          <w:rFonts w:ascii="Times New Roman" w:cs="Times New Roman" w:eastAsia="Times New Roman" w:hAnsi="Times New Roman"/>
          <w:sz w:val="24"/>
          <w:szCs w:val="24"/>
          <w:rtl w:val="0"/>
        </w:rPr>
        <w:t xml:space="preserve"> в этой палочке... частицу самого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Тринадцать с половиной дюймов, тис, сердцевина из пера феникса.</w:t>
      </w:r>
      <w:r w:rsidDel="00000000" w:rsidR="00000000" w:rsidRPr="00000000">
        <w:rPr>
          <w:rFonts w:ascii="Times New Roman" w:cs="Times New Roman" w:eastAsia="Times New Roman" w:hAnsi="Times New Roman"/>
          <w:sz w:val="24"/>
          <w:szCs w:val="24"/>
          <w:rtl w:val="0"/>
        </w:rPr>
        <w:t xml:space="preserve"> Когда-то давно эту информацию сообщил ему создатель палочек Олли-как-его-там, и Гарри её запомнил, поскольку посчитал, что это Важно Для Сюжета. </w:t>
      </w:r>
      <w:r w:rsidDel="00000000" w:rsidR="00000000" w:rsidRPr="00000000">
        <w:rPr>
          <w:rFonts w:ascii="Times New Roman" w:cs="Times New Roman" w:eastAsia="Times New Roman" w:hAnsi="Times New Roman"/>
          <w:sz w:val="24"/>
          <w:szCs w:val="24"/>
          <w:rtl w:val="0"/>
        </w:rPr>
        <w:t xml:space="preserve">Теперь Гарри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тот разговор и сопутствующие ему мысли </w:t>
      </w:r>
      <w:r w:rsidDel="00000000" w:rsidR="00000000" w:rsidRPr="00000000">
        <w:rPr>
          <w:rFonts w:ascii="Times New Roman" w:cs="Times New Roman" w:eastAsia="Times New Roman" w:hAnsi="Times New Roman"/>
          <w:sz w:val="24"/>
          <w:szCs w:val="24"/>
          <w:rtl w:val="0"/>
        </w:rPr>
        <w:t xml:space="preserve">случились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в прошлой жизни.</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поднял палочку с пола и начертил в воздухе огненную руну, </w:t>
      </w:r>
      <w:r w:rsidDel="00000000" w:rsidR="00000000" w:rsidRPr="00000000">
        <w:rPr>
          <w:rFonts w:ascii="Times New Roman" w:cs="Times New Roman" w:eastAsia="Times New Roman" w:hAnsi="Times New Roman"/>
          <w:sz w:val="24"/>
          <w:szCs w:val="24"/>
          <w:rtl w:val="0"/>
        </w:rPr>
        <w:t xml:space="preserve">зазубренные линии которой словно источали злобу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инстинктивно отступил ещё на ша</w:t>
      </w:r>
      <w:r w:rsidDel="00000000" w:rsidR="00000000" w:rsidRPr="00000000">
        <w:rPr>
          <w:rFonts w:ascii="Times New Roman" w:cs="Times New Roman" w:eastAsia="Times New Roman" w:hAnsi="Times New Roman"/>
          <w:sz w:val="24"/>
          <w:szCs w:val="24"/>
          <w:rtl w:val="0"/>
        </w:rPr>
        <w:t xml:space="preserve">г. Профессор Квиррелл произнёс:</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Пылающая руна начала испускать огонь, </w:t>
      </w:r>
      <w:r w:rsidDel="00000000" w:rsidR="00000000" w:rsidRPr="00000000">
        <w:rPr>
          <w:rFonts w:ascii="Times New Roman" w:cs="Times New Roman" w:eastAsia="Times New Roman" w:hAnsi="Times New Roman"/>
          <w:sz w:val="24"/>
          <w:szCs w:val="24"/>
          <w:rtl w:val="0"/>
        </w:rPr>
        <w:t xml:space="preserve">и языки этого огня тоже были… острыми, как зазубренные края руны. Пламя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обжигающе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алым</w:t>
      </w:r>
      <w:r w:rsidDel="00000000" w:rsidR="00000000" w:rsidRPr="00000000">
        <w:rPr>
          <w:rFonts w:ascii="Times New Roman" w:cs="Times New Roman" w:eastAsia="Times New Roman" w:hAnsi="Times New Roman"/>
          <w:sz w:val="24"/>
          <w:szCs w:val="24"/>
          <w:rtl w:val="0"/>
        </w:rPr>
        <w:t xml:space="preserve">, краснее, чем кровь, и резало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как свет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дуги сварочного аппарата. Сочетание такой яркости и такого оттенка само по себе казалось неправильным, как будто ничто с таким интенсивным </w:t>
      </w:r>
      <w:r w:rsidDel="00000000" w:rsidR="00000000" w:rsidRPr="00000000">
        <w:rPr>
          <w:rFonts w:ascii="Times New Roman" w:cs="Times New Roman" w:eastAsia="Times New Roman" w:hAnsi="Times New Roman"/>
          <w:sz w:val="24"/>
          <w:szCs w:val="24"/>
          <w:rtl w:val="0"/>
        </w:rPr>
        <w:t xml:space="preserve">оттенком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красного не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Кобра, гиена, скорпион..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 когда профессор Квиррелл повторил слово в шестой раз, чёрно-алое пламя уже достигло размеров небольшого куста.</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пристальным взглядом профессора изменения в проклятом огне замедлились и пламя приняло форму чёрно-кровавого пылающего </w:t>
      </w:r>
      <w:r w:rsidDel="00000000" w:rsidR="00000000" w:rsidRPr="00000000">
        <w:rPr>
          <w:rFonts w:ascii="Times New Roman" w:cs="Times New Roman" w:eastAsia="Times New Roman" w:hAnsi="Times New Roman"/>
          <w:sz w:val="24"/>
          <w:szCs w:val="24"/>
          <w:rtl w:val="0"/>
        </w:rPr>
        <w:t xml:space="preserve">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взмахнул палочкой, и чёрно-алый огонь пронёсся через комнату.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взмах крыльев, и дверь вместе с частью арки исчезла в пламени. Проклятый огонь ринулся дальше.</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Сквозь дыру Гарри успел разглядеть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огромные статуи, которые начали поднимать мечи и булавы, но в следующий миг среди них промчался </w:t>
      </w:r>
      <w:r w:rsidDel="00000000" w:rsidR="00000000" w:rsidRPr="00000000">
        <w:rPr>
          <w:rFonts w:ascii="Times New Roman" w:cs="Times New Roman" w:eastAsia="Times New Roman" w:hAnsi="Times New Roman"/>
          <w:sz w:val="24"/>
          <w:szCs w:val="24"/>
          <w:rtl w:val="0"/>
        </w:rPr>
        <w:t xml:space="preserve">чёр</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раскалывая их и сжигая.</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Иди, — сказал профессор Квиррелл. — Теперь путь свободен.</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зашагал вперёд. Ему </w:t>
      </w:r>
      <w:r w:rsidDel="00000000" w:rsidR="00000000" w:rsidRPr="00000000">
        <w:rPr>
          <w:rFonts w:ascii="Times New Roman" w:cs="Times New Roman" w:eastAsia="Times New Roman" w:hAnsi="Times New Roman"/>
          <w:color w:val="333333"/>
          <w:sz w:val="24"/>
          <w:szCs w:val="24"/>
          <w:highlight w:val="white"/>
          <w:rtl w:val="0"/>
        </w:rPr>
        <w:t xml:space="preserve">пришлось погрузиться в образ мышления его т</w:t>
      </w:r>
      <w:ins w:author="Alaric Lightin" w:id="0" w:date="2019-08-13T15:40:28Z">
        <w:r w:rsidDel="00000000" w:rsidR="00000000" w:rsidRPr="00000000">
          <w:rPr>
            <w:rFonts w:ascii="Times New Roman" w:cs="Times New Roman" w:eastAsia="Times New Roman" w:hAnsi="Times New Roman"/>
            <w:color w:val="333333"/>
            <w:sz w:val="24"/>
            <w:szCs w:val="24"/>
            <w:highlight w:val="white"/>
            <w:rtl w:val="0"/>
          </w:rPr>
          <w:t xml:space="preserve">ё</w:t>
        </w:r>
      </w:ins>
      <w:del w:author="Alaric Lightin" w:id="0" w:date="2019-08-13T15:40:28Z">
        <w:r w:rsidDel="00000000" w:rsidR="00000000" w:rsidRPr="00000000">
          <w:rPr>
            <w:rFonts w:ascii="Times New Roman" w:cs="Times New Roman" w:eastAsia="Times New Roman" w:hAnsi="Times New Roman"/>
            <w:color w:val="333333"/>
            <w:sz w:val="24"/>
            <w:szCs w:val="24"/>
            <w:highlight w:val="white"/>
            <w:rtl w:val="0"/>
          </w:rPr>
          <w:delText xml:space="preserve">е</w:delText>
        </w:r>
      </w:del>
      <w:r w:rsidDel="00000000" w:rsidR="00000000" w:rsidRPr="00000000">
        <w:rPr>
          <w:rFonts w:ascii="Times New Roman" w:cs="Times New Roman" w:eastAsia="Times New Roman" w:hAnsi="Times New Roman"/>
          <w:color w:val="333333"/>
          <w:sz w:val="24"/>
          <w:szCs w:val="24"/>
          <w:highlight w:val="white"/>
          <w:rtl w:val="0"/>
        </w:rPr>
        <w:t xml:space="preserve">мной стороны</w:t>
      </w:r>
      <w:r w:rsidDel="00000000" w:rsidR="00000000" w:rsidRPr="00000000">
        <w:rPr>
          <w:rFonts w:ascii="Times New Roman" w:cs="Times New Roman" w:eastAsia="Times New Roman" w:hAnsi="Times New Roman"/>
          <w:sz w:val="24"/>
          <w:szCs w:val="24"/>
          <w:rtl w:val="0"/>
        </w:rPr>
        <w:t xml:space="preserve">, чтобы оставаться </w:t>
      </w:r>
      <w:r w:rsidDel="00000000" w:rsidR="00000000" w:rsidRPr="00000000">
        <w:rPr>
          <w:rFonts w:ascii="Times New Roman" w:cs="Times New Roman" w:eastAsia="Times New Roman" w:hAnsi="Times New Roman"/>
          <w:sz w:val="24"/>
          <w:szCs w:val="24"/>
          <w:rtl w:val="0"/>
        </w:rPr>
        <w:t xml:space="preserve">в нужной мере</w:t>
      </w:r>
      <w:r w:rsidDel="00000000" w:rsidR="00000000" w:rsidRPr="00000000">
        <w:rPr>
          <w:rFonts w:ascii="Times New Roman" w:cs="Times New Roman" w:eastAsia="Times New Roman" w:hAnsi="Times New Roman"/>
          <w:sz w:val="24"/>
          <w:szCs w:val="24"/>
          <w:rtl w:val="0"/>
        </w:rPr>
        <w:t xml:space="preserve"> спокойным. Перешагнув через тлеющие остатки двери, он оглядел шахматную доску, усеянную обломками гигантских </w:t>
      </w:r>
      <w:r w:rsidDel="00000000" w:rsidR="00000000" w:rsidRPr="00000000">
        <w:rPr>
          <w:rFonts w:ascii="Times New Roman" w:cs="Times New Roman" w:eastAsia="Times New Roman" w:hAnsi="Times New Roman"/>
          <w:sz w:val="24"/>
          <w:szCs w:val="24"/>
          <w:rtl w:val="0"/>
        </w:rPr>
        <w:t xml:space="preserve">фигур</w:t>
      </w:r>
      <w:r w:rsidDel="00000000" w:rsidR="00000000" w:rsidRPr="00000000">
        <w:rPr>
          <w:rFonts w:ascii="Times New Roman" w:cs="Times New Roman" w:eastAsia="Times New Roman" w:hAnsi="Times New Roman"/>
          <w:sz w:val="24"/>
          <w:szCs w:val="24"/>
          <w:rtl w:val="0"/>
        </w:rPr>
        <w:t xml:space="preserve">. Чередующиеся плитки чёрного и белого мрамора начинались в пяти метрах от дыры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стене, занимали всю ширину комнаты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заканчивались в пяти метрах от двери в противоположной стене. </w:t>
      </w:r>
      <w:r w:rsidDel="00000000" w:rsidR="00000000" w:rsidRPr="00000000">
        <w:rPr>
          <w:rFonts w:ascii="Times New Roman" w:cs="Times New Roman" w:eastAsia="Times New Roman" w:hAnsi="Times New Roman"/>
          <w:sz w:val="24"/>
          <w:szCs w:val="24"/>
          <w:rtl w:val="0"/>
        </w:rPr>
        <w:t xml:space="preserve">Потолок </w:t>
      </w:r>
      <w:r w:rsidDel="00000000" w:rsidR="00000000" w:rsidRPr="00000000">
        <w:rPr>
          <w:rFonts w:ascii="Times New Roman" w:cs="Times New Roman" w:eastAsia="Times New Roman" w:hAnsi="Times New Roman"/>
          <w:sz w:val="24"/>
          <w:szCs w:val="24"/>
          <w:rtl w:val="0"/>
        </w:rPr>
        <w:t xml:space="preserve">располагался гораздо выше, чем могла достать любая из статуй.</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предположил, — способности тёмной стороны </w:t>
      </w:r>
      <w:r w:rsidDel="00000000" w:rsidR="00000000" w:rsidRPr="00000000">
        <w:rPr>
          <w:rFonts w:ascii="Times New Roman" w:cs="Times New Roman" w:eastAsia="Times New Roman" w:hAnsi="Times New Roman"/>
          <w:sz w:val="24"/>
          <w:szCs w:val="24"/>
          <w:rtl w:val="0"/>
        </w:rPr>
        <w:t xml:space="preserve">позволяли </w:t>
      </w:r>
      <w:r w:rsidDel="00000000" w:rsidR="00000000" w:rsidRPr="00000000">
        <w:rPr>
          <w:rFonts w:ascii="Times New Roman" w:cs="Times New Roman" w:eastAsia="Times New Roman" w:hAnsi="Times New Roman"/>
          <w:sz w:val="24"/>
          <w:szCs w:val="24"/>
          <w:rtl w:val="0"/>
        </w:rPr>
        <w:t xml:space="preserve">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позади </w:t>
      </w:r>
      <w:r w:rsidDel="00000000" w:rsidR="00000000" w:rsidRPr="00000000">
        <w:rPr>
          <w:rFonts w:ascii="Times New Roman" w:cs="Times New Roman" w:eastAsia="Times New Roman" w:hAnsi="Times New Roman"/>
          <w:sz w:val="24"/>
          <w:szCs w:val="24"/>
          <w:rtl w:val="0"/>
        </w:rPr>
        <w:t xml:space="preserve">засмеялся</w:t>
      </w:r>
      <w:r w:rsidDel="00000000" w:rsidR="00000000" w:rsidRPr="00000000">
        <w:rPr>
          <w:rFonts w:ascii="Times New Roman" w:cs="Times New Roman" w:eastAsia="Times New Roman" w:hAnsi="Times New Roman"/>
          <w:sz w:val="24"/>
          <w:szCs w:val="24"/>
          <w:rtl w:val="0"/>
        </w:rPr>
        <w:t xml:space="preserve">, и это был смех Лорда Волдеморта.</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альше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голос профессора звучал холоднее и выше</w:t>
      </w:r>
      <w:r w:rsidDel="00000000" w:rsidR="00000000" w:rsidRPr="00000000">
        <w:rPr>
          <w:rFonts w:ascii="Times New Roman" w:cs="Times New Roman" w:eastAsia="Times New Roman" w:hAnsi="Times New Roman"/>
          <w:sz w:val="24"/>
          <w:szCs w:val="24"/>
          <w:rtl w:val="0"/>
        </w:rPr>
        <w:t xml:space="preserve">. — Иди в следующую комнату. Я хочу увидеть</w:t>
      </w:r>
      <w:r w:rsidDel="00000000" w:rsidR="00000000" w:rsidRPr="00000000">
        <w:rPr>
          <w:rFonts w:ascii="Times New Roman" w:cs="Times New Roman" w:eastAsia="Times New Roman" w:hAnsi="Times New Roman"/>
          <w:sz w:val="24"/>
          <w:szCs w:val="24"/>
          <w:rtl w:val="0"/>
        </w:rPr>
        <w:t xml:space="preserve">, как ты справишься с тем, что в ней.</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Дамблдор создавал это для первокурсников, — </w:t>
      </w:r>
      <w:r w:rsidDel="00000000" w:rsidR="00000000" w:rsidRPr="00000000">
        <w:rPr>
          <w:rFonts w:ascii="Times New Roman" w:cs="Times New Roman" w:eastAsia="Times New Roman" w:hAnsi="Times New Roman"/>
          <w:sz w:val="24"/>
          <w:szCs w:val="24"/>
          <w:rtl w:val="0"/>
        </w:rPr>
        <w:t xml:space="preserve">напомнил себе Гарри. — </w:t>
      </w:r>
      <w:r w:rsidDel="00000000" w:rsidR="00000000" w:rsidRPr="00000000">
        <w:rPr>
          <w:rFonts w:ascii="Times New Roman" w:cs="Times New Roman" w:eastAsia="Times New Roman" w:hAnsi="Times New Roman"/>
          <w:i w:val="1"/>
          <w:sz w:val="24"/>
          <w:szCs w:val="24"/>
          <w:rtl w:val="0"/>
        </w:rPr>
        <w:t xml:space="preserve">Ничего опасного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будет.</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прошёл по шахматной доске между обломками, взялся за дверную ручку и толкнул дверь.</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мгновение Гарри захлопнул дверь и отскочил назад.</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потребовалось несколько секунд, чтобы успокоить дыхание и взять себя в руки. Из-за двери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доносился громкий рёв и грохот, словно от ударов каменной дубиной об пол.</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голос Гарри </w:t>
      </w:r>
      <w:r w:rsidDel="00000000" w:rsidR="00000000" w:rsidRPr="00000000">
        <w:rPr>
          <w:rFonts w:ascii="Times New Roman" w:cs="Times New Roman" w:eastAsia="Times New Roman" w:hAnsi="Times New Roman"/>
          <w:sz w:val="24"/>
          <w:szCs w:val="24"/>
          <w:rtl w:val="0"/>
        </w:rPr>
        <w:t xml:space="preserve">стал таким же холодным</w:t>
      </w:r>
      <w:r w:rsidDel="00000000" w:rsidR="00000000" w:rsidRPr="00000000">
        <w:rPr>
          <w:rFonts w:ascii="Times New Roman" w:cs="Times New Roman" w:eastAsia="Times New Roman" w:hAnsi="Times New Roman"/>
          <w:sz w:val="24"/>
          <w:szCs w:val="24"/>
          <w:rtl w:val="0"/>
        </w:rPr>
        <w:t xml:space="preserve">, — что, поскольку Дамблдор </w:t>
      </w:r>
      <w:r w:rsidDel="00000000" w:rsidR="00000000" w:rsidRPr="00000000">
        <w:rPr>
          <w:rFonts w:ascii="Times New Roman" w:cs="Times New Roman" w:eastAsia="Times New Roman" w:hAnsi="Times New Roman"/>
          <w:sz w:val="24"/>
          <w:szCs w:val="24"/>
          <w:rtl w:val="0"/>
        </w:rPr>
        <w:t xml:space="preserve">вряд ли бы </w:t>
      </w:r>
      <w:r w:rsidDel="00000000" w:rsidR="00000000" w:rsidRPr="00000000">
        <w:rPr>
          <w:rFonts w:ascii="Times New Roman" w:cs="Times New Roman" w:eastAsia="Times New Roman" w:hAnsi="Times New Roman"/>
          <w:sz w:val="24"/>
          <w:szCs w:val="24"/>
          <w:rtl w:val="0"/>
        </w:rPr>
        <w:t xml:space="preserve">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приблизился к двери, и Гарри посторонился. Не только из-за чувства тревоги, которое сейчас было особенно </w:t>
      </w:r>
      <w:r w:rsidDel="00000000" w:rsidR="00000000" w:rsidRPr="00000000">
        <w:rPr>
          <w:rFonts w:ascii="Times New Roman" w:cs="Times New Roman" w:eastAsia="Times New Roman" w:hAnsi="Times New Roman"/>
          <w:sz w:val="24"/>
          <w:szCs w:val="24"/>
          <w:rtl w:val="0"/>
        </w:rPr>
        <w:t xml:space="preserve">сильным</w:t>
      </w:r>
      <w:r w:rsidDel="00000000" w:rsidR="00000000" w:rsidRPr="00000000">
        <w:rPr>
          <w:rFonts w:ascii="Times New Roman" w:cs="Times New Roman" w:eastAsia="Times New Roman" w:hAnsi="Times New Roman"/>
          <w:sz w:val="24"/>
          <w:szCs w:val="24"/>
          <w:rtl w:val="0"/>
        </w:rPr>
        <w:t xml:space="preserve">,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Боггарт? Что он… нет, кажется, я знаю, что он делает.</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Боггарт, — профессор Квиррел</w:t>
      </w:r>
      <w:r w:rsidDel="00000000" w:rsidR="00000000" w:rsidRPr="00000000">
        <w:rPr>
          <w:rFonts w:ascii="Times New Roman" w:cs="Times New Roman" w:eastAsia="Times New Roman" w:hAnsi="Times New Roman"/>
          <w:sz w:val="24"/>
          <w:szCs w:val="24"/>
          <w:rtl w:val="0"/>
        </w:rPr>
        <w:t xml:space="preserve">л снова за</w:t>
      </w:r>
      <w:r w:rsidDel="00000000" w:rsidR="00000000" w:rsidRPr="00000000">
        <w:rPr>
          <w:rFonts w:ascii="Times New Roman" w:cs="Times New Roman" w:eastAsia="Times New Roman" w:hAnsi="Times New Roman"/>
          <w:sz w:val="24"/>
          <w:szCs w:val="24"/>
          <w:rtl w:val="0"/>
        </w:rPr>
        <w:t xml:space="preserve">говорил тем голосом, каким обычно читал лекции, — </w:t>
      </w:r>
      <w:r w:rsidDel="00000000" w:rsidR="00000000" w:rsidRPr="00000000">
        <w:rPr>
          <w:rFonts w:ascii="Times New Roman" w:cs="Times New Roman" w:eastAsia="Times New Roman" w:hAnsi="Times New Roman"/>
          <w:sz w:val="24"/>
          <w:szCs w:val="24"/>
          <w:rtl w:val="0"/>
        </w:rPr>
        <w:t xml:space="preserve">тяготеет </w:t>
      </w:r>
      <w:r w:rsidDel="00000000" w:rsidR="00000000" w:rsidRPr="00000000">
        <w:rPr>
          <w:rFonts w:ascii="Times New Roman" w:cs="Times New Roman" w:eastAsia="Times New Roman" w:hAnsi="Times New Roman"/>
          <w:sz w:val="24"/>
          <w:szCs w:val="24"/>
          <w:rtl w:val="0"/>
        </w:rPr>
        <w:t xml:space="preserve">к редко открываемым тёмным замкнутым пространствам, таким как, например, заброшенный сервант на чердаке. </w:t>
      </w:r>
      <w:r w:rsidDel="00000000" w:rsidR="00000000" w:rsidRPr="00000000">
        <w:rPr>
          <w:rFonts w:ascii="Times New Roman" w:cs="Times New Roman" w:eastAsia="Times New Roman" w:hAnsi="Times New Roman"/>
          <w:sz w:val="24"/>
          <w:szCs w:val="24"/>
          <w:rtl w:val="0"/>
        </w:rPr>
        <w:t xml:space="preserve">Он предпочитает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одиночество и принимает тот облик, который, по его мнению, отпугнёт </w:t>
      </w:r>
      <w:r w:rsidDel="00000000" w:rsidR="00000000" w:rsidRPr="00000000">
        <w:rPr>
          <w:rFonts w:ascii="Times New Roman" w:cs="Times New Roman" w:eastAsia="Times New Roman" w:hAnsi="Times New Roman"/>
          <w:sz w:val="24"/>
          <w:szCs w:val="24"/>
          <w:rtl w:val="0"/>
        </w:rPr>
        <w:t xml:space="preserve">нежелательного гост</w:t>
      </w:r>
      <w:r w:rsidDel="00000000" w:rsidR="00000000" w:rsidRPr="00000000">
        <w:rPr>
          <w:rFonts w:ascii="Times New Roman" w:cs="Times New Roman" w:eastAsia="Times New Roman" w:hAnsi="Times New Roman"/>
          <w:sz w:val="24"/>
          <w:szCs w:val="24"/>
          <w:rtl w:val="0"/>
        </w:rPr>
        <w:t xml:space="preserve">я.</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Отпугнёт? — переспросил Гарри. — </w:t>
      </w:r>
      <w:r w:rsidDel="00000000" w:rsidR="00000000" w:rsidRPr="00000000">
        <w:rPr>
          <w:rFonts w:ascii="Times New Roman" w:cs="Times New Roman" w:eastAsia="Times New Roman" w:hAnsi="Times New Roman"/>
          <w:sz w:val="24"/>
          <w:szCs w:val="24"/>
          <w:rtl w:val="0"/>
        </w:rPr>
        <w:t xml:space="preserve">Я же убил того тролля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выскочил из комнаты, даже не задумавшись. </w:t>
      </w:r>
      <w:r w:rsidDel="00000000" w:rsidR="00000000" w:rsidRPr="00000000">
        <w:rPr>
          <w:rFonts w:ascii="Times New Roman" w:cs="Times New Roman" w:eastAsia="Times New Roman" w:hAnsi="Times New Roman"/>
          <w:sz w:val="24"/>
          <w:szCs w:val="24"/>
          <w:rtl w:val="0"/>
        </w:rPr>
        <w:t xml:space="preserve">Боггарт </w:t>
      </w:r>
      <w:r w:rsidDel="00000000" w:rsidR="00000000" w:rsidRPr="00000000">
        <w:rPr>
          <w:rFonts w:ascii="Times New Roman" w:cs="Times New Roman" w:eastAsia="Times New Roman" w:hAnsi="Times New Roman"/>
          <w:sz w:val="24"/>
          <w:szCs w:val="24"/>
          <w:rtl w:val="0"/>
        </w:rPr>
        <w:t xml:space="preserve">не продумывает угрозу, а </w:t>
      </w:r>
      <w:r w:rsidDel="00000000" w:rsidR="00000000" w:rsidRPr="00000000">
        <w:rPr>
          <w:rFonts w:ascii="Times New Roman" w:cs="Times New Roman" w:eastAsia="Times New Roman" w:hAnsi="Times New Roman"/>
          <w:sz w:val="24"/>
          <w:szCs w:val="24"/>
          <w:rtl w:val="0"/>
        </w:rPr>
        <w:t xml:space="preserve">полагается</w:t>
      </w:r>
      <w:r w:rsidDel="00000000" w:rsidR="00000000" w:rsidRPr="00000000">
        <w:rPr>
          <w:rFonts w:ascii="Times New Roman" w:cs="Times New Roman" w:eastAsia="Times New Roman" w:hAnsi="Times New Roman"/>
          <w:sz w:val="24"/>
          <w:szCs w:val="24"/>
          <w:rtl w:val="0"/>
        </w:rPr>
        <w:t xml:space="preserve"> на инстинктивную реакцию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w:t>
      </w:r>
      <w:r w:rsidDel="00000000" w:rsidR="00000000" w:rsidRPr="00000000">
        <w:rPr>
          <w:rFonts w:ascii="Times New Roman" w:cs="Times New Roman" w:eastAsia="Times New Roman" w:hAnsi="Times New Roman"/>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 он выбрал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что-нибудь более </w:t>
      </w:r>
      <w:r w:rsidDel="00000000" w:rsidR="00000000" w:rsidRPr="00000000">
        <w:rPr>
          <w:rFonts w:ascii="Times New Roman" w:cs="Times New Roman" w:eastAsia="Times New Roman" w:hAnsi="Times New Roman"/>
          <w:sz w:val="24"/>
          <w:szCs w:val="24"/>
          <w:rtl w:val="0"/>
        </w:rPr>
        <w:t xml:space="preserve">правдоподобное</w:t>
      </w:r>
      <w:r w:rsidDel="00000000" w:rsidR="00000000" w:rsidRPr="00000000">
        <w:rPr>
          <w:rFonts w:ascii="Times New Roman" w:cs="Times New Roman" w:eastAsia="Times New Roman" w:hAnsi="Times New Roman"/>
          <w:sz w:val="24"/>
          <w:szCs w:val="24"/>
          <w:rtl w:val="0"/>
        </w:rPr>
        <w:t xml:space="preserve">. Как бы то ни было, стандартное заклинание против боггартов, </w:t>
      </w:r>
      <w:r w:rsidDel="00000000" w:rsidR="00000000" w:rsidRPr="00000000">
        <w:rPr>
          <w:rFonts w:ascii="Times New Roman" w:cs="Times New Roman" w:eastAsia="Times New Roman" w:hAnsi="Times New Roman"/>
          <w:sz w:val="24"/>
          <w:szCs w:val="24"/>
          <w:rtl w:val="0"/>
        </w:rPr>
        <w:t xml:space="preserve">безусловно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Адский огонь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махнул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чёрный огонь </w:t>
      </w:r>
      <w:r w:rsidDel="00000000" w:rsidR="00000000" w:rsidRPr="00000000">
        <w:rPr>
          <w:rFonts w:ascii="Times New Roman" w:cs="Times New Roman" w:eastAsia="Times New Roman" w:hAnsi="Times New Roman"/>
          <w:sz w:val="24"/>
          <w:szCs w:val="24"/>
          <w:rtl w:val="0"/>
        </w:rPr>
        <w:t xml:space="preserve">спрыгнул с его плеча</w:t>
      </w:r>
      <w:r w:rsidDel="00000000" w:rsidR="00000000" w:rsidRPr="00000000">
        <w:rPr>
          <w:rFonts w:ascii="Times New Roman" w:cs="Times New Roman" w:eastAsia="Times New Roman" w:hAnsi="Times New Roman"/>
          <w:sz w:val="24"/>
          <w:szCs w:val="24"/>
          <w:rtl w:val="0"/>
        </w:rPr>
        <w:t xml:space="preserve"> и пролетел через дверной проём.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комнаты донёсс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пи</w:t>
      </w:r>
      <w:r w:rsidDel="00000000" w:rsidR="00000000" w:rsidRPr="00000000">
        <w:rPr>
          <w:rFonts w:ascii="Times New Roman" w:cs="Times New Roman" w:eastAsia="Times New Roman" w:hAnsi="Times New Roman"/>
          <w:sz w:val="24"/>
          <w:szCs w:val="24"/>
          <w:rtl w:val="0"/>
        </w:rPr>
        <w:t xml:space="preserve">ск и больше ничего.</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проследовали в комнату, гд</w:t>
      </w:r>
      <w:r w:rsidDel="00000000" w:rsidR="00000000" w:rsidRPr="00000000">
        <w:rPr>
          <w:rFonts w:ascii="Times New Roman" w:cs="Times New Roman" w:eastAsia="Times New Roman" w:hAnsi="Times New Roman"/>
          <w:sz w:val="24"/>
          <w:szCs w:val="24"/>
          <w:rtl w:val="0"/>
        </w:rPr>
        <w:t xml:space="preserve">е раньше о</w:t>
      </w:r>
      <w:r w:rsidDel="00000000" w:rsidR="00000000" w:rsidRPr="00000000">
        <w:rPr>
          <w:rFonts w:ascii="Times New Roman" w:cs="Times New Roman" w:eastAsia="Times New Roman" w:hAnsi="Times New Roman"/>
          <w:sz w:val="24"/>
          <w:szCs w:val="24"/>
          <w:rtl w:val="0"/>
        </w:rPr>
        <w:t xml:space="preserve">битал боггарт. Теперь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рофессора Квиррелла казался далёким, задумчивым. Он пересёк комнату, не дожидаясь Гарри, и сам распахнул дверь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противоположной стене.</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следовал за ним, стараясь держаться </w:t>
      </w:r>
      <w:r w:rsidDel="00000000" w:rsidR="00000000" w:rsidRPr="00000000">
        <w:rPr>
          <w:rFonts w:ascii="Times New Roman" w:cs="Times New Roman" w:eastAsia="Times New Roman" w:hAnsi="Times New Roman"/>
          <w:sz w:val="24"/>
          <w:szCs w:val="24"/>
          <w:rtl w:val="0"/>
        </w:rPr>
        <w:t xml:space="preserve">подальше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w:t>
      </w:r>
      <w:r w:rsidDel="00000000" w:rsidR="00000000" w:rsidRPr="00000000">
        <w:rPr>
          <w:rFonts w:ascii="Times New Roman" w:cs="Times New Roman" w:eastAsia="Times New Roman" w:hAnsi="Times New Roman"/>
          <w:sz w:val="24"/>
          <w:szCs w:val="24"/>
          <w:rtl w:val="0"/>
        </w:rPr>
        <w:t xml:space="preserve">потому что для приготовления зелий была важна правильная цветопередача</w:t>
      </w:r>
      <w:r w:rsidDel="00000000" w:rsidR="00000000" w:rsidRPr="00000000">
        <w:rPr>
          <w:rFonts w:ascii="Times New Roman" w:cs="Times New Roman" w:eastAsia="Times New Roman" w:hAnsi="Times New Roman"/>
          <w:sz w:val="24"/>
          <w:szCs w:val="24"/>
          <w:rtl w:val="0"/>
        </w:rPr>
        <w:t xml:space="preserve">. Профессор Квиррелл уже стоял рядом с котлом и внимательно просматривал длинный пергамент</w:t>
      </w:r>
      <w:r w:rsidDel="00000000" w:rsidR="00000000" w:rsidRPr="00000000">
        <w:rPr>
          <w:rFonts w:ascii="Times New Roman" w:cs="Times New Roman" w:eastAsia="Times New Roman" w:hAnsi="Times New Roman"/>
          <w:sz w:val="24"/>
          <w:szCs w:val="24"/>
          <w:rtl w:val="0"/>
        </w:rPr>
        <w:t xml:space="preserve">, взятый им со стола.</w:t>
      </w:r>
      <w:r w:rsidDel="00000000" w:rsidR="00000000" w:rsidRPr="00000000">
        <w:rPr>
          <w:rFonts w:ascii="Times New Roman" w:cs="Times New Roman" w:eastAsia="Times New Roman" w:hAnsi="Times New Roman"/>
          <w:sz w:val="24"/>
          <w:szCs w:val="24"/>
          <w:rtl w:val="0"/>
        </w:rPr>
        <w:t xml:space="preserve"> Дверь в следующую комнату преграждала завеса из </w:t>
      </w:r>
      <w:r w:rsidDel="00000000" w:rsidR="00000000" w:rsidRPr="00000000">
        <w:rPr>
          <w:rFonts w:ascii="Times New Roman" w:cs="Times New Roman" w:eastAsia="Times New Roman" w:hAnsi="Times New Roman"/>
          <w:sz w:val="24"/>
          <w:szCs w:val="24"/>
          <w:rtl w:val="0"/>
        </w:rPr>
        <w:t xml:space="preserve">фиолетов</w:t>
      </w:r>
      <w:r w:rsidDel="00000000" w:rsidR="00000000" w:rsidRPr="00000000">
        <w:rPr>
          <w:rFonts w:ascii="Times New Roman" w:cs="Times New Roman" w:eastAsia="Times New Roman" w:hAnsi="Times New Roman"/>
          <w:sz w:val="24"/>
          <w:szCs w:val="24"/>
          <w:rtl w:val="0"/>
        </w:rPr>
        <w:t xml:space="preserve">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огн</w:t>
      </w:r>
      <w:r w:rsidDel="00000000" w:rsidR="00000000" w:rsidRPr="00000000">
        <w:rPr>
          <w:rFonts w:ascii="Times New Roman" w:cs="Times New Roman" w:eastAsia="Times New Roman" w:hAnsi="Times New Roman"/>
          <w:sz w:val="24"/>
          <w:szCs w:val="24"/>
          <w:rtl w:val="0"/>
        </w:rPr>
        <w:t xml:space="preserve">я, который выглядел бы довольно</w:t>
      </w:r>
      <w:r w:rsidDel="00000000" w:rsidR="00000000" w:rsidRPr="00000000">
        <w:rPr>
          <w:rFonts w:ascii="Times New Roman" w:cs="Times New Roman" w:eastAsia="Times New Roman" w:hAnsi="Times New Roman"/>
          <w:sz w:val="24"/>
          <w:szCs w:val="24"/>
          <w:rtl w:val="0"/>
        </w:rPr>
        <w:t xml:space="preserve"> устрашающим, если бы над плечом профессора Квиррелла не парило тёмное пламя, по сравнению с которым фиолетовый огонь казался бледным и слабым.</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Способность Гарри верить в происходящее уже давно</w:t>
      </w:r>
      <w:r w:rsidDel="00000000" w:rsidR="00000000" w:rsidRPr="00000000">
        <w:rPr>
          <w:rFonts w:ascii="Times New Roman" w:cs="Times New Roman" w:eastAsia="Times New Roman" w:hAnsi="Times New Roman"/>
          <w:sz w:val="24"/>
          <w:szCs w:val="24"/>
          <w:rtl w:val="0"/>
        </w:rPr>
        <w:t xml:space="preserve"> махнула рукой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уехала</w:t>
      </w:r>
      <w:r w:rsidDel="00000000" w:rsidR="00000000" w:rsidRPr="00000000">
        <w:rPr>
          <w:rFonts w:ascii="Times New Roman" w:cs="Times New Roman" w:eastAsia="Times New Roman" w:hAnsi="Times New Roman"/>
          <w:sz w:val="24"/>
          <w:szCs w:val="24"/>
          <w:rtl w:val="0"/>
        </w:rPr>
        <w:t xml:space="preserve"> в дальние края, </w:t>
      </w:r>
      <w:r w:rsidDel="00000000" w:rsidR="00000000" w:rsidRPr="00000000">
        <w:rPr>
          <w:rFonts w:ascii="Times New Roman" w:cs="Times New Roman" w:eastAsia="Times New Roman" w:hAnsi="Times New Roman"/>
          <w:sz w:val="24"/>
          <w:szCs w:val="24"/>
          <w:rtl w:val="0"/>
        </w:rPr>
        <w:t xml:space="preserve">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бросил пергамент в сторону Гарри, и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спланировал </w:t>
      </w:r>
      <w:r w:rsidDel="00000000" w:rsidR="00000000" w:rsidRPr="00000000">
        <w:rPr>
          <w:rFonts w:ascii="Times New Roman" w:cs="Times New Roman" w:eastAsia="Times New Roman" w:hAnsi="Times New Roman"/>
          <w:sz w:val="24"/>
          <w:szCs w:val="24"/>
          <w:rtl w:val="0"/>
        </w:rPr>
        <w:t xml:space="preserve">на пол между ними.</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по этому поводу скажешь? — спросил профессор Квиррелл, отступив на несколько шагов, чтобы Гарри мог подойти и поднять пергамент.</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 на обратную сторону, — сказал Профессор Квиррелл.</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перевернул двухфутовый пергамент.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за…</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w:t>
      </w:r>
      <w:r w:rsidDel="00000000" w:rsidR="00000000" w:rsidRPr="00000000">
        <w:rPr>
          <w:rFonts w:ascii="Times New Roman" w:cs="Times New Roman" w:eastAsia="Times New Roman" w:hAnsi="Times New Roman"/>
          <w:sz w:val="24"/>
          <w:szCs w:val="24"/>
          <w:rtl w:val="0"/>
        </w:rPr>
        <w:t xml:space="preserve">Представь </w:t>
      </w:r>
      <w:r w:rsidDel="00000000" w:rsidR="00000000" w:rsidRPr="00000000">
        <w:rPr>
          <w:rFonts w:ascii="Times New Roman" w:cs="Times New Roman" w:eastAsia="Times New Roman" w:hAnsi="Times New Roman"/>
          <w:sz w:val="24"/>
          <w:szCs w:val="24"/>
          <w:rtl w:val="0"/>
        </w:rPr>
        <w:t xml:space="preserve">себе группу ретивых первокурсников, которые прошли все предыдущие комнаты и думают, что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вот-вот </w:t>
      </w:r>
      <w:r w:rsidDel="00000000" w:rsidR="00000000" w:rsidRPr="00000000">
        <w:rPr>
          <w:rFonts w:ascii="Times New Roman" w:cs="Times New Roman" w:eastAsia="Times New Roman" w:hAnsi="Times New Roman"/>
          <w:sz w:val="24"/>
          <w:szCs w:val="24"/>
          <w:rtl w:val="0"/>
        </w:rPr>
        <w:t xml:space="preserve">доберутся </w:t>
      </w:r>
      <w:r w:rsidDel="00000000" w:rsidR="00000000" w:rsidRPr="00000000">
        <w:rPr>
          <w:rFonts w:ascii="Times New Roman" w:cs="Times New Roman" w:eastAsia="Times New Roman" w:hAnsi="Times New Roman"/>
          <w:sz w:val="24"/>
          <w:szCs w:val="24"/>
          <w:rtl w:val="0"/>
        </w:rPr>
        <w:t xml:space="preserve">до волшебного зеркала. И тут они сталкиваются с этим заданием. </w:t>
      </w:r>
      <w:r w:rsidDel="00000000" w:rsidR="00000000" w:rsidRPr="00000000">
        <w:rPr>
          <w:rFonts w:ascii="Times New Roman" w:cs="Times New Roman" w:eastAsia="Times New Roman" w:hAnsi="Times New Roman"/>
          <w:sz w:val="24"/>
          <w:szCs w:val="24"/>
          <w:rtl w:val="0"/>
        </w:rPr>
        <w:t xml:space="preserve">Воистину, э</w:t>
      </w:r>
      <w:r w:rsidDel="00000000" w:rsidR="00000000" w:rsidRPr="00000000">
        <w:rPr>
          <w:rFonts w:ascii="Times New Roman" w:cs="Times New Roman" w:eastAsia="Times New Roman" w:hAnsi="Times New Roman"/>
          <w:sz w:val="24"/>
          <w:szCs w:val="24"/>
          <w:rtl w:val="0"/>
        </w:rPr>
        <w:t xml:space="preserve">та комната — </w:t>
      </w:r>
      <w:r w:rsidDel="00000000" w:rsidR="00000000" w:rsidRPr="00000000">
        <w:rPr>
          <w:rFonts w:ascii="Times New Roman" w:cs="Times New Roman" w:eastAsia="Times New Roman" w:hAnsi="Times New Roman"/>
          <w:sz w:val="24"/>
          <w:szCs w:val="24"/>
          <w:rtl w:val="0"/>
        </w:rPr>
        <w:t xml:space="preserve">дело рук профессора зельеварения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демонстративно посмотрел на чёрный огонь над плечом профессора Квиррелла.</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не может победить огонь?</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Этот может, — ответил профессор Квиррелл. — Но я не уверен, </w:t>
      </w:r>
      <w:r w:rsidDel="00000000" w:rsidR="00000000" w:rsidRPr="00000000">
        <w:rPr>
          <w:rFonts w:ascii="Times New Roman" w:cs="Times New Roman" w:eastAsia="Times New Roman" w:hAnsi="Times New Roman"/>
          <w:sz w:val="24"/>
          <w:szCs w:val="24"/>
          <w:rtl w:val="0"/>
        </w:rPr>
        <w:t xml:space="preserve">что ему следует это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если эта комната — ловушка?</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не было никакого желания застрять здесь и готовить зелье сияния ради смеха и</w:t>
      </w:r>
      <w:r w:rsidDel="00000000" w:rsidR="00000000" w:rsidRPr="00000000">
        <w:rPr>
          <w:rFonts w:ascii="Times New Roman" w:cs="Times New Roman" w:eastAsia="Times New Roman" w:hAnsi="Times New Roman"/>
          <w:sz w:val="24"/>
          <w:szCs w:val="24"/>
          <w:rtl w:val="0"/>
        </w:rPr>
        <w:t xml:space="preserve">ли по какой-то иной причине</w:t>
      </w:r>
      <w:r w:rsidDel="00000000" w:rsidR="00000000" w:rsidRPr="00000000">
        <w:rPr>
          <w:rFonts w:ascii="Times New Roman" w:cs="Times New Roman" w:eastAsia="Times New Roman" w:hAnsi="Times New Roman"/>
          <w:sz w:val="24"/>
          <w:szCs w:val="24"/>
          <w:rtl w:val="0"/>
        </w:rPr>
        <w:t xml:space="preserve">, из-за которой</w:t>
      </w:r>
      <w:r w:rsidDel="00000000" w:rsidR="00000000" w:rsidRPr="00000000">
        <w:rPr>
          <w:rFonts w:ascii="Times New Roman" w:cs="Times New Roman" w:eastAsia="Times New Roman" w:hAnsi="Times New Roman"/>
          <w:sz w:val="24"/>
          <w:szCs w:val="24"/>
          <w:rtl w:val="0"/>
        </w:rPr>
        <w:t xml:space="preserve"> они с профессором Квирреллом шли через </w:t>
      </w:r>
      <w:r w:rsidDel="00000000" w:rsidR="00000000" w:rsidRPr="00000000">
        <w:rPr>
          <w:rFonts w:ascii="Times New Roman" w:cs="Times New Roman" w:eastAsia="Times New Roman" w:hAnsi="Times New Roman"/>
          <w:sz w:val="24"/>
          <w:szCs w:val="24"/>
          <w:rtl w:val="0"/>
        </w:rPr>
        <w:t xml:space="preserve">все эти комнаты так медленно. Рецепт требовал </w:t>
      </w:r>
      <w:r w:rsidDel="00000000" w:rsidR="00000000" w:rsidRPr="00000000">
        <w:rPr>
          <w:rFonts w:ascii="Times New Roman" w:cs="Times New Roman" w:eastAsia="Times New Roman" w:hAnsi="Times New Roman"/>
          <w:sz w:val="24"/>
          <w:szCs w:val="24"/>
          <w:rtl w:val="0"/>
        </w:rPr>
        <w:t xml:space="preserve">аж тридцатью пятью </w:t>
      </w:r>
      <w:r w:rsidDel="00000000" w:rsidR="00000000" w:rsidRPr="00000000">
        <w:rPr>
          <w:rFonts w:ascii="Times New Roman" w:cs="Times New Roman" w:eastAsia="Times New Roman" w:hAnsi="Times New Roman"/>
          <w:sz w:val="24"/>
          <w:szCs w:val="24"/>
          <w:rtl w:val="0"/>
        </w:rPr>
        <w:t xml:space="preserve">разными способами добавить колокольчики, четырнадцать раз добавить «прядь светлых волос»...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w:t>
      </w:r>
      <w:r w:rsidDel="00000000" w:rsidR="00000000" w:rsidRPr="00000000">
        <w:rPr>
          <w:rFonts w:ascii="Times New Roman" w:cs="Times New Roman" w:eastAsia="Times New Roman" w:hAnsi="Times New Roman"/>
          <w:sz w:val="24"/>
          <w:szCs w:val="24"/>
          <w:rtl w:val="0"/>
        </w:rPr>
        <w:t xml:space="preserve">есл</w:t>
      </w:r>
      <w:r w:rsidDel="00000000" w:rsidR="00000000" w:rsidRPr="00000000">
        <w:rPr>
          <w:rFonts w:ascii="Times New Roman" w:cs="Times New Roman" w:eastAsia="Times New Roman" w:hAnsi="Times New Roman"/>
          <w:sz w:val="24"/>
          <w:szCs w:val="24"/>
          <w:rtl w:val="0"/>
        </w:rPr>
        <w:t xml:space="preserve">и, 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серьёз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мы </w:t>
      </w:r>
      <w:r w:rsidDel="00000000" w:rsidR="00000000" w:rsidRPr="00000000">
        <w:rPr>
          <w:rFonts w:ascii="Times New Roman" w:cs="Times New Roman" w:eastAsia="Times New Roman" w:hAnsi="Times New Roman"/>
          <w:sz w:val="24"/>
          <w:szCs w:val="24"/>
          <w:rtl w:val="0"/>
        </w:rPr>
        <w:t xml:space="preserve">говорим с</w:t>
      </w:r>
      <w:r w:rsidDel="00000000" w:rsidR="00000000" w:rsidRPr="00000000">
        <w:rPr>
          <w:rFonts w:ascii="Times New Roman" w:cs="Times New Roman" w:eastAsia="Times New Roman" w:hAnsi="Times New Roman"/>
          <w:sz w:val="24"/>
          <w:szCs w:val="24"/>
          <w:rtl w:val="0"/>
        </w:rPr>
        <w:t xml:space="preserve">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w:t>
      </w:r>
      <w:r w:rsidDel="00000000" w:rsidR="00000000" w:rsidRPr="00000000">
        <w:rPr>
          <w:rFonts w:ascii="Times New Roman" w:cs="Times New Roman" w:eastAsia="Times New Roman" w:hAnsi="Times New Roman"/>
          <w:sz w:val="24"/>
          <w:szCs w:val="24"/>
          <w:rtl w:val="0"/>
        </w:rPr>
        <w:t xml:space="preserve">нтеллекта Дамблдора</w:t>
      </w:r>
      <w:r w:rsidDel="00000000" w:rsidR="00000000" w:rsidRPr="00000000">
        <w:rPr>
          <w:rFonts w:ascii="Times New Roman" w:cs="Times New Roman" w:eastAsia="Times New Roman" w:hAnsi="Times New Roman"/>
          <w:sz w:val="24"/>
          <w:szCs w:val="24"/>
          <w:rtl w:val="0"/>
        </w:rPr>
        <w:t xml:space="preserve">, зато есть готовность убивать, которой у Дамблдора никогда не было.</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кроме детей, то, с точки зрения Дамблдора, это заставит Волдеморта взять с собой ребёнка. </w:t>
      </w:r>
      <w:r w:rsidDel="00000000" w:rsidR="00000000" w:rsidRPr="00000000">
        <w:rPr>
          <w:rFonts w:ascii="Times New Roman" w:cs="Times New Roman" w:eastAsia="Times New Roman" w:hAnsi="Times New Roman"/>
          <w:sz w:val="24"/>
          <w:szCs w:val="24"/>
          <w:rtl w:val="0"/>
        </w:rPr>
        <w:t xml:space="preserve">Я так понимаю, именно этого он пытался избежать.</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w:t>
      </w:r>
      <w:r w:rsidDel="00000000" w:rsidR="00000000" w:rsidRPr="00000000">
        <w:rPr>
          <w:rFonts w:ascii="Times New Roman" w:cs="Times New Roman" w:eastAsia="Times New Roman" w:hAnsi="Times New Roman"/>
          <w:sz w:val="24"/>
          <w:szCs w:val="24"/>
          <w:rtl w:val="0"/>
        </w:rPr>
        <w:t xml:space="preserve">но была по</w:t>
      </w:r>
      <w:r w:rsidDel="00000000" w:rsidR="00000000" w:rsidRPr="00000000">
        <w:rPr>
          <w:rFonts w:ascii="Times New Roman" w:cs="Times New Roman" w:eastAsia="Times New Roman" w:hAnsi="Times New Roman"/>
          <w:sz w:val="24"/>
          <w:szCs w:val="24"/>
          <w:rtl w:val="0"/>
        </w:rPr>
        <w:t xml:space="preserve">ставлена ловушка на тех, кто не станет варить зелье, было бы мудрее поставить защитные чары и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чтобы не показать вида, что эта комната чем-то отличается от других.</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сосредоточенно нахмурился.</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единственный смысл убрать отсюд</w:t>
      </w:r>
      <w:r w:rsidDel="00000000" w:rsidR="00000000" w:rsidRPr="00000000">
        <w:rPr>
          <w:rFonts w:ascii="Times New Roman" w:cs="Times New Roman" w:eastAsia="Times New Roman" w:hAnsi="Times New Roman"/>
          <w:sz w:val="24"/>
          <w:szCs w:val="24"/>
          <w:rtl w:val="0"/>
        </w:rPr>
        <w:t xml:space="preserve">а все системы обнаружения в том, чтобы вы не прошлись по этой комнате бульдозером.</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w:t>
      </w:r>
      <w:r w:rsidDel="00000000" w:rsidR="00000000" w:rsidRPr="00000000">
        <w:rPr>
          <w:rFonts w:ascii="Times New Roman" w:cs="Times New Roman" w:eastAsia="Times New Roman" w:hAnsi="Times New Roman"/>
          <w:sz w:val="24"/>
          <w:szCs w:val="24"/>
          <w:rtl w:val="0"/>
        </w:rPr>
        <w:t xml:space="preserve">Но Снейп не знает меня, он знает лишь Лорда Волдеморта. </w:t>
      </w:r>
      <w:r w:rsidDel="00000000" w:rsidR="00000000" w:rsidRPr="00000000">
        <w:rPr>
          <w:rFonts w:ascii="Times New Roman" w:cs="Times New Roman" w:eastAsia="Times New Roman" w:hAnsi="Times New Roman"/>
          <w:sz w:val="24"/>
          <w:szCs w:val="24"/>
          <w:rtl w:val="0"/>
        </w:rPr>
        <w:t xml:space="preserve">Несколько раз ему доводилось видеть, как Лорд Волдеморт срывался на крик и действовал импульсивно, </w:t>
      </w:r>
      <w:r w:rsidDel="00000000" w:rsidR="00000000" w:rsidRPr="00000000">
        <w:rPr>
          <w:rFonts w:ascii="Times New Roman" w:cs="Times New Roman" w:eastAsia="Times New Roman" w:hAnsi="Times New Roman"/>
          <w:sz w:val="24"/>
          <w:szCs w:val="24"/>
          <w:rtl w:val="0"/>
        </w:rPr>
        <w:t xml:space="preserve">что выглядело непродуктивно</w:t>
      </w:r>
      <w:r w:rsidDel="00000000" w:rsidR="00000000" w:rsidRPr="00000000">
        <w:rPr>
          <w:rFonts w:ascii="Times New Roman" w:cs="Times New Roman" w:eastAsia="Times New Roman" w:hAnsi="Times New Roman"/>
          <w:sz w:val="24"/>
          <w:szCs w:val="24"/>
          <w:rtl w:val="0"/>
        </w:rPr>
        <w:t xml:space="preserve">.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w:t>
      </w:r>
      <w:r w:rsidDel="00000000" w:rsidR="00000000" w:rsidRPr="00000000">
        <w:rPr>
          <w:rFonts w:ascii="Times New Roman" w:cs="Times New Roman" w:eastAsia="Times New Roman" w:hAnsi="Times New Roman"/>
          <w:sz w:val="24"/>
          <w:szCs w:val="24"/>
          <w:rtl w:val="0"/>
        </w:rPr>
        <w:t xml:space="preserve">простой </w:t>
      </w:r>
      <w:r w:rsidDel="00000000" w:rsidR="00000000" w:rsidRPr="00000000">
        <w:rPr>
          <w:rFonts w:ascii="Times New Roman" w:cs="Times New Roman" w:eastAsia="Times New Roman" w:hAnsi="Times New Roman"/>
          <w:sz w:val="24"/>
          <w:szCs w:val="24"/>
          <w:rtl w:val="0"/>
        </w:rPr>
        <w:t xml:space="preserve">школьник. Мне не сложно было бы </w:t>
      </w:r>
      <w:r w:rsidDel="00000000" w:rsidR="00000000" w:rsidRPr="00000000">
        <w:rPr>
          <w:rFonts w:ascii="Times New Roman" w:cs="Times New Roman" w:eastAsia="Times New Roman" w:hAnsi="Times New Roman"/>
          <w:sz w:val="24"/>
          <w:szCs w:val="24"/>
          <w:rtl w:val="0"/>
        </w:rPr>
        <w:t xml:space="preserve">улыбнуться </w:t>
      </w:r>
      <w:r w:rsidDel="00000000" w:rsidR="00000000" w:rsidRPr="00000000">
        <w:rPr>
          <w:rFonts w:ascii="Times New Roman" w:cs="Times New Roman" w:eastAsia="Times New Roman" w:hAnsi="Times New Roman"/>
          <w:sz w:val="24"/>
          <w:szCs w:val="24"/>
          <w:rtl w:val="0"/>
        </w:rPr>
        <w:t xml:space="preserve">и подчиниться, </w:t>
      </w:r>
      <w:r w:rsidDel="00000000" w:rsidR="00000000" w:rsidRPr="00000000">
        <w:rPr>
          <w:rFonts w:ascii="Times New Roman" w:cs="Times New Roman" w:eastAsia="Times New Roman" w:hAnsi="Times New Roman"/>
          <w:sz w:val="24"/>
          <w:szCs w:val="24"/>
          <w:rtl w:val="0"/>
        </w:rPr>
        <w:t xml:space="preserve">отомстить я могу и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Снейп не знает, что Лорду Волдеморту это будет легко.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взглянул на Гарри.</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же видел, как я парил в воздухе над Дьявольскими силками?</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он заметил, что озадачен.</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учебник по заклинаниям утверждает, что волшебники не в состоянии левитировать себя.</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ответил профессор Квиррелл, — </w:t>
      </w:r>
      <w:r w:rsidDel="00000000" w:rsidR="00000000" w:rsidRPr="00000000">
        <w:rPr>
          <w:rFonts w:ascii="Times New Roman" w:cs="Times New Roman" w:eastAsia="Times New Roman" w:hAnsi="Times New Roman"/>
          <w:sz w:val="24"/>
          <w:szCs w:val="24"/>
          <w:rtl w:val="0"/>
        </w:rPr>
        <w:t xml:space="preserve">именно так сказано в твоём учебнике по заклинаниям</w:t>
      </w:r>
      <w:r w:rsidDel="00000000" w:rsidR="00000000" w:rsidRPr="00000000">
        <w:rPr>
          <w:rFonts w:ascii="Times New Roman" w:cs="Times New Roman" w:eastAsia="Times New Roman" w:hAnsi="Times New Roman"/>
          <w:sz w:val="24"/>
          <w:szCs w:val="24"/>
          <w:rtl w:val="0"/>
        </w:rPr>
        <w:t xml:space="preserve">. Ни один волшебник не может левитировать себя или иной объект, поддерживающий его вес, это всё равно что пытаться поднять себя за волосы. Тем не менее, Лорд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олдеморт умеет летать самостоятельно. Как? </w:t>
      </w:r>
      <w:r w:rsidDel="00000000" w:rsidR="00000000" w:rsidRPr="00000000">
        <w:rPr>
          <w:rFonts w:ascii="Times New Roman" w:cs="Times New Roman" w:eastAsia="Times New Roman" w:hAnsi="Times New Roman"/>
          <w:sz w:val="24"/>
          <w:szCs w:val="24"/>
          <w:rtl w:val="0"/>
        </w:rPr>
        <w:t xml:space="preserve">Ответь как можно быстрее.</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первокурсник способен ответить на этот вопрос...</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заставили кого-т</w:t>
      </w:r>
      <w:r w:rsidDel="00000000" w:rsidR="00000000" w:rsidRPr="00000000">
        <w:rPr>
          <w:rFonts w:ascii="Times New Roman" w:cs="Times New Roman" w:eastAsia="Times New Roman" w:hAnsi="Times New Roman"/>
          <w:sz w:val="24"/>
          <w:szCs w:val="24"/>
          <w:rtl w:val="0"/>
        </w:rPr>
        <w:t xml:space="preserve">о наложить чары для мётел на ваше нижнее бельё, </w:t>
      </w:r>
      <w:r w:rsidDel="00000000" w:rsidR="00000000" w:rsidRPr="00000000">
        <w:rPr>
          <w:rFonts w:ascii="Times New Roman" w:cs="Times New Roman" w:eastAsia="Times New Roman" w:hAnsi="Times New Roman"/>
          <w:sz w:val="24"/>
          <w:szCs w:val="24"/>
          <w:rtl w:val="0"/>
        </w:rPr>
        <w:t xml:space="preserve">а затем стёрли ему память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профессор Квиррелл. — Ч</w:t>
      </w:r>
      <w:r w:rsidDel="00000000" w:rsidR="00000000" w:rsidRPr="00000000">
        <w:rPr>
          <w:rFonts w:ascii="Times New Roman" w:cs="Times New Roman" w:eastAsia="Times New Roman" w:hAnsi="Times New Roman"/>
          <w:sz w:val="24"/>
          <w:szCs w:val="24"/>
          <w:rtl w:val="0"/>
        </w:rPr>
        <w:t xml:space="preserve">ары</w:t>
      </w:r>
      <w:r w:rsidDel="00000000" w:rsidR="00000000" w:rsidRPr="00000000">
        <w:rPr>
          <w:rFonts w:ascii="Times New Roman" w:cs="Times New Roman" w:eastAsia="Times New Roman" w:hAnsi="Times New Roman"/>
          <w:sz w:val="24"/>
          <w:szCs w:val="24"/>
          <w:rtl w:val="0"/>
        </w:rPr>
        <w:t xml:space="preserve"> для мётел</w:t>
      </w:r>
      <w:r w:rsidDel="00000000" w:rsidR="00000000" w:rsidRPr="00000000">
        <w:rPr>
          <w:rFonts w:ascii="Times New Roman" w:cs="Times New Roman" w:eastAsia="Times New Roman" w:hAnsi="Times New Roman"/>
          <w:sz w:val="24"/>
          <w:szCs w:val="24"/>
          <w:rtl w:val="0"/>
        </w:rPr>
        <w:t xml:space="preserve"> можно наложить лишь на</w:t>
      </w:r>
      <w:r w:rsidDel="00000000" w:rsidR="00000000" w:rsidRPr="00000000">
        <w:rPr>
          <w:rFonts w:ascii="Times New Roman" w:cs="Times New Roman" w:eastAsia="Times New Roman" w:hAnsi="Times New Roman"/>
          <w:sz w:val="24"/>
          <w:szCs w:val="24"/>
          <w:rtl w:val="0"/>
        </w:rPr>
        <w:t xml:space="preserve"> длинный, узкий и твёрдый предмет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Ткань не подойдёт.</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длины должен быть предмет? </w:t>
      </w:r>
      <w:r w:rsidDel="00000000" w:rsidR="00000000" w:rsidRPr="00000000">
        <w:rPr>
          <w:rFonts w:ascii="Times New Roman" w:cs="Times New Roman" w:eastAsia="Times New Roman" w:hAnsi="Times New Roman"/>
          <w:sz w:val="24"/>
          <w:szCs w:val="24"/>
          <w:rtl w:val="0"/>
        </w:rPr>
        <w:t xml:space="preserve">Можно ли закрепить на одежде несколько коротких </w:t>
      </w:r>
      <w:r w:rsidDel="00000000" w:rsidR="00000000" w:rsidRPr="00000000">
        <w:rPr>
          <w:rFonts w:ascii="Times New Roman" w:cs="Times New Roman" w:eastAsia="Times New Roman" w:hAnsi="Times New Roman"/>
          <w:sz w:val="24"/>
          <w:szCs w:val="24"/>
          <w:rtl w:val="0"/>
        </w:rPr>
        <w:t xml:space="preserve">палок </w:t>
      </w:r>
      <w:r w:rsidDel="00000000" w:rsidR="00000000" w:rsidRPr="00000000">
        <w:rPr>
          <w:rFonts w:ascii="Times New Roman" w:cs="Times New Roman" w:eastAsia="Times New Roman" w:hAnsi="Times New Roman"/>
          <w:sz w:val="24"/>
          <w:szCs w:val="24"/>
          <w:rtl w:val="0"/>
        </w:rPr>
        <w:t xml:space="preserve">от мётел и летать </w:t>
      </w:r>
      <w:r w:rsidDel="00000000" w:rsidR="00000000" w:rsidRPr="00000000">
        <w:rPr>
          <w:rFonts w:ascii="Times New Roman" w:cs="Times New Roman" w:eastAsia="Times New Roman" w:hAnsi="Times New Roman"/>
          <w:sz w:val="24"/>
          <w:szCs w:val="24"/>
          <w:rtl w:val="0"/>
        </w:rPr>
        <w:t xml:space="preserve">с их помощью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действительно </w:t>
      </w:r>
      <w:r w:rsidDel="00000000" w:rsidR="00000000" w:rsidRPr="00000000">
        <w:rPr>
          <w:rFonts w:ascii="Times New Roman" w:cs="Times New Roman" w:eastAsia="Times New Roman" w:hAnsi="Times New Roman"/>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привязывал зачарованные палки к рукам и ногам, но лишь для того, чтобы научиться новому способу полёта.</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закатал рукав мантии и продемонстрировал голую руку.</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видишь, сейчас в моём рукаве ничего нет.</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учёл </w:t>
      </w:r>
      <w:r w:rsidDel="00000000" w:rsidR="00000000" w:rsidRPr="00000000">
        <w:rPr>
          <w:rFonts w:ascii="Times New Roman" w:cs="Times New Roman" w:eastAsia="Times New Roman" w:hAnsi="Times New Roman"/>
          <w:sz w:val="24"/>
          <w:szCs w:val="24"/>
          <w:rtl w:val="0"/>
        </w:rPr>
        <w:t xml:space="preserve">новое</w:t>
      </w:r>
      <w:r w:rsidDel="00000000" w:rsidR="00000000" w:rsidRPr="00000000">
        <w:rPr>
          <w:rFonts w:ascii="Times New Roman" w:cs="Times New Roman" w:eastAsia="Times New Roman" w:hAnsi="Times New Roman"/>
          <w:sz w:val="24"/>
          <w:szCs w:val="24"/>
          <w:rtl w:val="0"/>
        </w:rPr>
        <w:t xml:space="preserve"> ограничение.</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заставили кого-то наложить чары для мётел на ваши 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вздохнул.</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считалось одной из самых пугающих способностей Волдеморта, во всяком случае, мне так говорили. Даже по</w:t>
      </w:r>
      <w:r w:rsidDel="00000000" w:rsidR="00000000" w:rsidRPr="00000000">
        <w:rPr>
          <w:rFonts w:ascii="Times New Roman" w:cs="Times New Roman" w:eastAsia="Times New Roman" w:hAnsi="Times New Roman"/>
          <w:sz w:val="24"/>
          <w:szCs w:val="24"/>
          <w:rtl w:val="0"/>
        </w:rPr>
        <w:t xml:space="preserve">сле всех этих лет и некоторого количества вынужденной легилименции я всё равно до конца не понимаю, что не так с обычными людьми… Но ты не </w:t>
      </w:r>
      <w:r w:rsidDel="00000000" w:rsidR="00000000" w:rsidRPr="00000000">
        <w:rPr>
          <w:rFonts w:ascii="Times New Roman" w:cs="Times New Roman" w:eastAsia="Times New Roman" w:hAnsi="Times New Roman"/>
          <w:sz w:val="24"/>
          <w:szCs w:val="24"/>
          <w:rtl w:val="0"/>
        </w:rPr>
        <w:t xml:space="preserve">один из них</w:t>
      </w:r>
      <w:r w:rsidDel="00000000" w:rsidR="00000000" w:rsidRPr="00000000">
        <w:rPr>
          <w:rFonts w:ascii="Times New Roman" w:cs="Times New Roman" w:eastAsia="Times New Roman" w:hAnsi="Times New Roman"/>
          <w:sz w:val="24"/>
          <w:szCs w:val="24"/>
          <w:rtl w:val="0"/>
        </w:rPr>
        <w:t xml:space="preserve">. Настало твоё время внести свой вкла</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 У тебя более свежий опыт общения с Северусом Снейпом, чем у меня. Расскажи мне, что ты думаешь об этой комнате.</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заколебался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попытался принять задумчивый вид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w:t>
      </w:r>
      <w:r w:rsidDel="00000000" w:rsidR="00000000" w:rsidRPr="00000000">
        <w:rPr>
          <w:rFonts w:ascii="Times New Roman" w:cs="Times New Roman" w:eastAsia="Times New Roman" w:hAnsi="Times New Roman"/>
          <w:sz w:val="24"/>
          <w:szCs w:val="24"/>
          <w:rtl w:val="0"/>
        </w:rPr>
        <w:t xml:space="preserve">Напоминаю</w:t>
      </w:r>
      <w:r w:rsidDel="00000000" w:rsidR="00000000" w:rsidRPr="00000000">
        <w:rPr>
          <w:rFonts w:ascii="Times New Roman" w:cs="Times New Roman" w:eastAsia="Times New Roman" w:hAnsi="Times New Roman"/>
          <w:sz w:val="24"/>
          <w:szCs w:val="24"/>
          <w:rtl w:val="0"/>
        </w:rPr>
        <w:t xml:space="preserve">, что Камень является ключом к воскрешению мисс Грейнджер и что в моих руках жизни сотен учеников.</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ответил Гарри, </w:t>
      </w:r>
      <w:r w:rsidDel="00000000" w:rsidR="00000000" w:rsidRPr="00000000">
        <w:rPr>
          <w:rFonts w:ascii="Times New Roman" w:cs="Times New Roman" w:eastAsia="Times New Roman" w:hAnsi="Times New Roman"/>
          <w:sz w:val="24"/>
          <w:szCs w:val="24"/>
          <w:rtl w:val="0"/>
        </w:rPr>
        <w:t xml:space="preserve">и сразу же в его необыкновенно-изобретательном мозгу родилась идея.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w:t>
      </w:r>
      <w:r w:rsidDel="00000000" w:rsidR="00000000" w:rsidRPr="00000000">
        <w:rPr>
          <w:rFonts w:ascii="Times New Roman" w:cs="Times New Roman" w:eastAsia="Times New Roman" w:hAnsi="Times New Roman"/>
          <w:sz w:val="24"/>
          <w:szCs w:val="24"/>
          <w:rtl w:val="0"/>
        </w:rPr>
        <w:t xml:space="preserve">что должен её озвучить.</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w:t>
      </w:r>
      <w:r w:rsidDel="00000000" w:rsidR="00000000" w:rsidRPr="00000000">
        <w:rPr>
          <w:rFonts w:ascii="Times New Roman" w:cs="Times New Roman" w:eastAsia="Times New Roman" w:hAnsi="Times New Roman"/>
          <w:sz w:val="24"/>
          <w:szCs w:val="24"/>
          <w:rtl w:val="0"/>
        </w:rPr>
        <w:t xml:space="preserve">затя</w:t>
      </w:r>
      <w:r w:rsidDel="00000000" w:rsidR="00000000" w:rsidRPr="00000000">
        <w:rPr>
          <w:rFonts w:ascii="Times New Roman" w:cs="Times New Roman" w:eastAsia="Times New Roman" w:hAnsi="Times New Roman"/>
          <w:sz w:val="24"/>
          <w:szCs w:val="24"/>
          <w:rtl w:val="0"/>
        </w:rPr>
        <w:t xml:space="preserve">нулось.</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уже что-нибудь придумал?</w:t>
      </w:r>
      <w:r w:rsidDel="00000000" w:rsidR="00000000" w:rsidRPr="00000000">
        <w:rPr>
          <w:rFonts w:ascii="Times New Roman" w:cs="Times New Roman" w:eastAsia="Times New Roman" w:hAnsi="Times New Roman"/>
          <w:sz w:val="24"/>
          <w:szCs w:val="24"/>
          <w:rtl w:val="0"/>
        </w:rPr>
        <w:t xml:space="preserve"> — спросил профессор Квиррелл. — Отвечай на парселтанге.</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с умным противником, который может в любое время заставить тебя сказать правду, так легко не справиться.</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Северус, по крайней мере нынешний Северус,</w:t>
      </w:r>
      <w:r w:rsidDel="00000000" w:rsidR="00000000" w:rsidRPr="00000000">
        <w:rPr>
          <w:rFonts w:ascii="Times New Roman" w:cs="Times New Roman" w:eastAsia="Times New Roman" w:hAnsi="Times New Roman"/>
          <w:sz w:val="24"/>
          <w:szCs w:val="24"/>
          <w:rtl w:val="0"/>
        </w:rPr>
        <w:t xml:space="preserve"> с большим уважением </w:t>
      </w:r>
      <w:r w:rsidDel="00000000" w:rsidR="00000000" w:rsidRPr="00000000">
        <w:rPr>
          <w:rFonts w:ascii="Times New Roman" w:cs="Times New Roman" w:eastAsia="Times New Roman" w:hAnsi="Times New Roman"/>
          <w:sz w:val="24"/>
          <w:szCs w:val="24"/>
          <w:rtl w:val="0"/>
        </w:rPr>
        <w:t xml:space="preserve">относится </w:t>
      </w:r>
      <w:r w:rsidDel="00000000" w:rsidR="00000000" w:rsidRPr="00000000">
        <w:rPr>
          <w:rFonts w:ascii="Times New Roman" w:cs="Times New Roman" w:eastAsia="Times New Roman" w:hAnsi="Times New Roman"/>
          <w:sz w:val="24"/>
          <w:szCs w:val="24"/>
          <w:rtl w:val="0"/>
        </w:rPr>
        <w:t xml:space="preserve">к вашему интеллекту</w:t>
      </w:r>
      <w:r w:rsidDel="00000000" w:rsidR="00000000" w:rsidRPr="00000000">
        <w:rPr>
          <w:rFonts w:ascii="Times New Roman" w:cs="Times New Roman" w:eastAsia="Times New Roman" w:hAnsi="Times New Roman"/>
          <w:sz w:val="24"/>
          <w:szCs w:val="24"/>
          <w:rtl w:val="0"/>
        </w:rPr>
        <w:t xml:space="preserve">, — сказал Гарри в ответ. — Я думаю… Думаю, он ожидал бы, что Волдеморт поверит, что Северус не поверит, что Волдеморт может пройти </w:t>
      </w:r>
      <w:r w:rsidDel="00000000" w:rsidR="00000000" w:rsidRPr="00000000">
        <w:rPr>
          <w:rFonts w:ascii="Times New Roman" w:cs="Times New Roman" w:eastAsia="Times New Roman" w:hAnsi="Times New Roman"/>
          <w:sz w:val="24"/>
          <w:szCs w:val="24"/>
          <w:rtl w:val="0"/>
        </w:rPr>
        <w:t xml:space="preserve">испытание на терпени</w:t>
      </w:r>
      <w:r w:rsidDel="00000000" w:rsidR="00000000" w:rsidRPr="00000000">
        <w:rPr>
          <w:rFonts w:ascii="Times New Roman" w:cs="Times New Roman" w:eastAsia="Times New Roman" w:hAnsi="Times New Roman"/>
          <w:sz w:val="24"/>
          <w:szCs w:val="24"/>
          <w:rtl w:val="0"/>
        </w:rPr>
        <w:t xml:space="preserve">е, но Северус ожидал бы, что он его пройдёт.</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Правдоподобная теория. Ты веришь в неё? Отвечай на Парселтанге.</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оказаться небезопасно удерживать информацию, даже просто мысли и идеи...</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цель этой комнаты — за</w:t>
      </w:r>
      <w:r w:rsidDel="00000000" w:rsidR="00000000" w:rsidRPr="00000000">
        <w:rPr>
          <w:rFonts w:ascii="Times New Roman" w:cs="Times New Roman" w:eastAsia="Times New Roman" w:hAnsi="Times New Roman"/>
          <w:sz w:val="24"/>
          <w:szCs w:val="24"/>
          <w:rtl w:val="0"/>
        </w:rPr>
        <w:t xml:space="preserve">держать Волдеморта на час</w:t>
      </w:r>
      <w:r w:rsidDel="00000000" w:rsidR="00000000" w:rsidRPr="00000000">
        <w:rPr>
          <w:rFonts w:ascii="Times New Roman" w:cs="Times New Roman" w:eastAsia="Times New Roman" w:hAnsi="Times New Roman"/>
          <w:sz w:val="24"/>
          <w:szCs w:val="24"/>
          <w:rtl w:val="0"/>
        </w:rPr>
        <w:t xml:space="preserve">. И, если бы я хотел убить вас, веря в то, во что верит Дамблдор, я бы попробовал Поцелуй дементора. Я имею в виду, они думают, будто вы — бестелесный </w:t>
      </w:r>
      <w:r w:rsidDel="00000000" w:rsidR="00000000" w:rsidRPr="00000000">
        <w:rPr>
          <w:rFonts w:ascii="Times New Roman" w:cs="Times New Roman" w:eastAsia="Times New Roman" w:hAnsi="Times New Roman"/>
          <w:sz w:val="24"/>
          <w:szCs w:val="24"/>
          <w:rtl w:val="0"/>
        </w:rPr>
        <w:t xml:space="preserve">ду</w:t>
      </w:r>
      <w:r w:rsidDel="00000000" w:rsidR="00000000" w:rsidRPr="00000000">
        <w:rPr>
          <w:rFonts w:ascii="Times New Roman" w:cs="Times New Roman" w:eastAsia="Times New Roman" w:hAnsi="Times New Roman"/>
          <w:sz w:val="24"/>
          <w:szCs w:val="24"/>
          <w:rtl w:val="0"/>
        </w:rPr>
        <w:t xml:space="preserve">х. Кстати, это так?</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замер.</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Дамблдору не пришло бы это в голову, — ответил профессор Защиты через некоторое время. — Но Северусу могло.</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уставился в пространство и начал постукивать пальцем по щеке.</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есть власть над дементорами. Можешь сказать, есть ли они поблизости?</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w:t>
      </w:r>
      <w:r w:rsidDel="00000000" w:rsidR="00000000" w:rsidRPr="00000000">
        <w:rPr>
          <w:rFonts w:ascii="Times New Roman" w:cs="Times New Roman" w:eastAsia="Times New Roman" w:hAnsi="Times New Roman"/>
          <w:sz w:val="24"/>
          <w:szCs w:val="24"/>
          <w:rtl w:val="0"/>
        </w:rPr>
        <w:t xml:space="preserve">Если здесь и были пустоты мира, </w:t>
      </w:r>
      <w:r w:rsidDel="00000000" w:rsidR="00000000" w:rsidRPr="00000000">
        <w:rPr>
          <w:rFonts w:ascii="Times New Roman" w:cs="Times New Roman" w:eastAsia="Times New Roman" w:hAnsi="Times New Roman"/>
          <w:sz w:val="24"/>
          <w:szCs w:val="24"/>
          <w:rtl w:val="0"/>
        </w:rPr>
        <w:t xml:space="preserve">то он их не ощущал.</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чувствую.</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Ответь </w:t>
      </w:r>
      <w:r w:rsidDel="00000000" w:rsidR="00000000" w:rsidRPr="00000000">
        <w:rPr>
          <w:rFonts w:ascii="Times New Roman" w:cs="Times New Roman" w:eastAsia="Times New Roman" w:hAnsi="Times New Roman"/>
          <w:sz w:val="24"/>
          <w:szCs w:val="24"/>
          <w:rtl w:val="0"/>
        </w:rPr>
        <w:t xml:space="preserve">на Парселтанге.</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 чувс-ствую пожирателей жизни.</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w:t>
      </w:r>
      <w:r w:rsidDel="00000000" w:rsidR="00000000" w:rsidRPr="00000000">
        <w:rPr>
          <w:rFonts w:ascii="Times New Roman" w:cs="Times New Roman" w:eastAsia="Times New Roman" w:hAnsi="Times New Roman"/>
          <w:sz w:val="24"/>
          <w:szCs w:val="24"/>
          <w:rtl w:val="0"/>
        </w:rPr>
        <w:t xml:space="preserve">ы был честен со мной, когда </w:t>
      </w:r>
      <w:r w:rsidDel="00000000" w:rsidR="00000000" w:rsidRPr="00000000">
        <w:rPr>
          <w:rFonts w:ascii="Times New Roman" w:cs="Times New Roman" w:eastAsia="Times New Roman" w:hAnsi="Times New Roman"/>
          <w:sz w:val="24"/>
          <w:szCs w:val="24"/>
          <w:rtl w:val="0"/>
        </w:rPr>
        <w:t xml:space="preserve">предполагал такую возможность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не </w:t>
      </w:r>
      <w:r w:rsidDel="00000000" w:rsidR="00000000" w:rsidRPr="00000000">
        <w:rPr>
          <w:rFonts w:ascii="Times New Roman" w:cs="Times New Roman" w:eastAsia="Times New Roman" w:hAnsi="Times New Roman"/>
          <w:sz w:val="24"/>
          <w:szCs w:val="24"/>
          <w:rtl w:val="0"/>
        </w:rPr>
        <w:t xml:space="preserve">было частью </w:t>
      </w:r>
      <w:r w:rsidDel="00000000" w:rsidR="00000000" w:rsidRPr="00000000">
        <w:rPr>
          <w:rFonts w:ascii="Times New Roman" w:cs="Times New Roman" w:eastAsia="Times New Roman" w:hAnsi="Times New Roman"/>
          <w:sz w:val="24"/>
          <w:szCs w:val="24"/>
          <w:rtl w:val="0"/>
        </w:rPr>
        <w:t xml:space="preserve">хитроумного трюка?</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Был чес-стен.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трюков.</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существуют какие-то способы спрятать дементоров и приказать им напасть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съесть душу, владеющую </w:t>
      </w:r>
      <w:r w:rsidDel="00000000" w:rsidR="00000000" w:rsidRPr="00000000">
        <w:rPr>
          <w:rFonts w:ascii="Times New Roman" w:cs="Times New Roman" w:eastAsia="Times New Roman" w:hAnsi="Times New Roman"/>
          <w:sz w:val="24"/>
          <w:szCs w:val="24"/>
          <w:rtl w:val="0"/>
        </w:rPr>
        <w:t xml:space="preserve">чужим тело</w:t>
      </w:r>
      <w:r w:rsidDel="00000000" w:rsidR="00000000" w:rsidRPr="00000000">
        <w:rPr>
          <w:rFonts w:ascii="Times New Roman" w:cs="Times New Roman" w:eastAsia="Times New Roman" w:hAnsi="Times New Roman"/>
          <w:sz w:val="24"/>
          <w:szCs w:val="24"/>
          <w:rtl w:val="0"/>
        </w:rPr>
        <w:t xml:space="preserve">м, если они такую заметят… — профессор Квиррелл по-прежнему постукивал по щеке. — Вполне вероятно, что меня можно посчитать таковой. Или им можно при</w:t>
      </w:r>
      <w:r w:rsidDel="00000000" w:rsidR="00000000" w:rsidRPr="00000000">
        <w:rPr>
          <w:rFonts w:ascii="Times New Roman" w:cs="Times New Roman" w:eastAsia="Times New Roman" w:hAnsi="Times New Roman"/>
          <w:sz w:val="24"/>
          <w:szCs w:val="24"/>
          <w:rtl w:val="0"/>
        </w:rPr>
        <w:t xml:space="preserve">казать </w:t>
      </w:r>
      <w:r w:rsidDel="00000000" w:rsidR="00000000" w:rsidRPr="00000000">
        <w:rPr>
          <w:rFonts w:ascii="Times New Roman" w:cs="Times New Roman" w:eastAsia="Times New Roman" w:hAnsi="Times New Roman"/>
          <w:sz w:val="24"/>
          <w:szCs w:val="24"/>
          <w:rtl w:val="0"/>
        </w:rPr>
        <w:t xml:space="preserve">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w:t>
      </w:r>
      <w:r w:rsidDel="00000000" w:rsidR="00000000" w:rsidRPr="00000000">
        <w:rPr>
          <w:rFonts w:ascii="Times New Roman" w:cs="Times New Roman" w:eastAsia="Times New Roman" w:hAnsi="Times New Roman"/>
          <w:sz w:val="24"/>
          <w:szCs w:val="24"/>
          <w:rtl w:val="0"/>
        </w:rPr>
        <w:t xml:space="preserve">используешь</w:t>
      </w:r>
      <w:r w:rsidDel="00000000" w:rsidR="00000000" w:rsidRPr="00000000">
        <w:rPr>
          <w:rFonts w:ascii="Times New Roman" w:cs="Times New Roman" w:eastAsia="Times New Roman" w:hAnsi="Times New Roman"/>
          <w:sz w:val="24"/>
          <w:szCs w:val="24"/>
          <w:rtl w:val="0"/>
        </w:rPr>
        <w:t xml:space="preserve"> ли ты свою власть над дементорами, чтобы защитить меня, если они покажутся? Ответь на парселтанге.</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С-считаю, пожиратели жизни не с-смогут уничтожить меня,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прошептал Гарри.</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Печаль и ужас, которые подавлял Гарри, нахлынули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у его тёмной стороны не было </w:t>
      </w:r>
      <w:r w:rsidDel="00000000" w:rsidR="00000000" w:rsidRPr="00000000">
        <w:rPr>
          <w:rFonts w:ascii="Times New Roman" w:cs="Times New Roman" w:eastAsia="Times New Roman" w:hAnsi="Times New Roman"/>
          <w:sz w:val="24"/>
          <w:szCs w:val="24"/>
          <w:rtl w:val="0"/>
        </w:rPr>
        <w:t xml:space="preserve">готовых </w:t>
      </w:r>
      <w:r w:rsidDel="00000000" w:rsidR="00000000" w:rsidRPr="00000000">
        <w:rPr>
          <w:rFonts w:ascii="Times New Roman" w:cs="Times New Roman" w:eastAsia="Times New Roman" w:hAnsi="Times New Roman"/>
          <w:sz w:val="24"/>
          <w:szCs w:val="24"/>
          <w:rtl w:val="0"/>
        </w:rPr>
        <w:t xml:space="preserve">шаблонов, чтобы справиться с такими эмоциями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w:t>
      </w:r>
      <w:r w:rsidDel="00000000" w:rsidR="00000000" w:rsidRPr="00000000">
        <w:rPr>
          <w:rFonts w:ascii="Times New Roman" w:cs="Times New Roman" w:eastAsia="Times New Roman" w:hAnsi="Times New Roman"/>
          <w:i w:val="1"/>
          <w:sz w:val="24"/>
          <w:szCs w:val="24"/>
          <w:rtl w:val="0"/>
        </w:rPr>
        <w:t xml:space="preserve">Почему вы так поступаете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 Квиррелл улыбнулся.</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мне напомнило. Ты меня ещё не предал?</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Ещ-щё тебя не предал.</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подошёл </w:t>
      </w:r>
      <w:r w:rsidDel="00000000" w:rsidR="00000000" w:rsidRPr="00000000">
        <w:rPr>
          <w:rFonts w:ascii="Times New Roman" w:cs="Times New Roman" w:eastAsia="Times New Roman" w:hAnsi="Times New Roman"/>
          <w:sz w:val="24"/>
          <w:szCs w:val="24"/>
          <w:rtl w:val="0"/>
        </w:rPr>
        <w:t xml:space="preserve">к принадлежностям для зельеварения</w:t>
      </w:r>
      <w:r w:rsidDel="00000000" w:rsidR="00000000" w:rsidRPr="00000000">
        <w:rPr>
          <w:rFonts w:ascii="Times New Roman" w:cs="Times New Roman" w:eastAsia="Times New Roman" w:hAnsi="Times New Roman"/>
          <w:sz w:val="24"/>
          <w:szCs w:val="24"/>
          <w:rtl w:val="0"/>
        </w:rPr>
        <w:t xml:space="preserve"> и принялся одной рукой рубить корешок. </w:t>
      </w:r>
      <w:r w:rsidDel="00000000" w:rsidR="00000000" w:rsidRPr="00000000">
        <w:rPr>
          <w:rFonts w:ascii="Times New Roman" w:cs="Times New Roman" w:eastAsia="Times New Roman" w:hAnsi="Times New Roman"/>
          <w:sz w:val="24"/>
          <w:szCs w:val="24"/>
          <w:rtl w:val="0"/>
        </w:rPr>
        <w:t xml:space="preserve">Нож двигался настолько быстро,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становился почти невидимым</w:t>
      </w:r>
      <w:r w:rsidDel="00000000" w:rsidR="00000000" w:rsidRPr="00000000">
        <w:rPr>
          <w:rFonts w:ascii="Times New Roman" w:cs="Times New Roman" w:eastAsia="Times New Roman" w:hAnsi="Times New Roman"/>
          <w:sz w:val="24"/>
          <w:szCs w:val="24"/>
          <w:rtl w:val="0"/>
        </w:rPr>
        <w:t xml:space="preserve">, при этом казалось, что профессор не </w:t>
      </w:r>
      <w:r w:rsidDel="00000000" w:rsidR="00000000" w:rsidRPr="00000000">
        <w:rPr>
          <w:rFonts w:ascii="Times New Roman" w:cs="Times New Roman" w:eastAsia="Times New Roman" w:hAnsi="Times New Roman"/>
          <w:sz w:val="24"/>
          <w:szCs w:val="24"/>
          <w:rtl w:val="0"/>
        </w:rPr>
        <w:t xml:space="preserve">прилагает существенных </w:t>
      </w:r>
      <w:r w:rsidDel="00000000" w:rsidR="00000000" w:rsidRPr="00000000">
        <w:rPr>
          <w:rFonts w:ascii="Times New Roman" w:cs="Times New Roman" w:eastAsia="Times New Roman" w:hAnsi="Times New Roman"/>
          <w:sz w:val="24"/>
          <w:szCs w:val="24"/>
          <w:rtl w:val="0"/>
        </w:rPr>
        <w:t xml:space="preserve">усилий. Феникс Адского огня отлетел в дальний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w:t>
      </w:r>
      <w:r w:rsidDel="00000000" w:rsidR="00000000" w:rsidRPr="00000000">
        <w:rPr>
          <w:rFonts w:ascii="Times New Roman" w:cs="Times New Roman" w:eastAsia="Times New Roman" w:hAnsi="Times New Roman"/>
          <w:sz w:val="24"/>
          <w:szCs w:val="24"/>
          <w:rtl w:val="0"/>
        </w:rPr>
        <w:t xml:space="preserve">ол </w:t>
      </w:r>
      <w:r w:rsidDel="00000000" w:rsidR="00000000" w:rsidRPr="00000000">
        <w:rPr>
          <w:rFonts w:ascii="Times New Roman" w:cs="Times New Roman" w:eastAsia="Times New Roman" w:hAnsi="Times New Roman"/>
          <w:sz w:val="24"/>
          <w:szCs w:val="24"/>
          <w:rtl w:val="0"/>
        </w:rPr>
        <w:t xml:space="preserve">и замер</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силу множества неопределённостей, видимо, разумне</w:t>
      </w:r>
      <w:r w:rsidDel="00000000" w:rsidR="00000000" w:rsidRPr="00000000">
        <w:rPr>
          <w:rFonts w:ascii="Times New Roman" w:cs="Times New Roman" w:eastAsia="Times New Roman" w:hAnsi="Times New Roman"/>
          <w:sz w:val="24"/>
          <w:szCs w:val="24"/>
          <w:rtl w:val="0"/>
        </w:rPr>
        <w:t xml:space="preserve">е потратить время и пройти эту комнату</w:t>
      </w:r>
      <w:r w:rsidDel="00000000" w:rsidR="00000000" w:rsidRPr="00000000">
        <w:rPr>
          <w:rFonts w:ascii="Times New Roman" w:cs="Times New Roman" w:eastAsia="Times New Roman" w:hAnsi="Times New Roman"/>
          <w:sz w:val="24"/>
          <w:szCs w:val="24"/>
          <w:rtl w:val="0"/>
        </w:rPr>
        <w:t xml:space="preserve"> так, как это сделал бы первокурсник, — сказал он. — Мы можем разговаривать, пока ждём. У тебя,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были вопросы? </w:t>
      </w:r>
      <w:r w:rsidDel="00000000" w:rsidR="00000000" w:rsidRPr="00000000">
        <w:rPr>
          <w:rFonts w:ascii="Times New Roman" w:cs="Times New Roman" w:eastAsia="Times New Roman" w:hAnsi="Times New Roman"/>
          <w:sz w:val="24"/>
          <w:szCs w:val="24"/>
          <w:rtl w:val="0"/>
        </w:rPr>
        <w:t xml:space="preserve">Я обещал ответить,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прашивай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