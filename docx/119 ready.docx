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240" w:lineRule="auto"/>
        <w:ind w:firstLine="423.0708661417322"/>
        <w:contextualSpacing w:val="0"/>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423.0708661417322"/>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423.0708661417322"/>
        <w:contextualSpacing w:val="0"/>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