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  <w:jc w:val="center"/>
      </w:pPr>
      <w:bookmarkStart w:colFirst="0" w:colLast="0" w:name="h.gvi2uaxgp2c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z w:val="24"/>
          <w:szCs w:val="24"/>
          <w:vertAlign w:val="baseline"/>
          <w:rtl w:val="0"/>
        </w:rPr>
        <w:t xml:space="preserve">Глава 5. Фундаментальная ошибка атрибуции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Роулинг смотрит на вас. Вы чувствуете её взгляд? Своим </w:t>
      </w:r>
      <w:r w:rsidDel="00000000" w:rsidR="00000000" w:rsidRPr="00000000">
        <w:rPr>
          <w:rtl w:val="0"/>
        </w:rPr>
        <w:t xml:space="preserve">роулинтгеном</w:t>
      </w:r>
      <w:r w:rsidDel="00000000" w:rsidR="00000000" w:rsidRPr="00000000">
        <w:rPr>
          <w:rtl w:val="0"/>
        </w:rPr>
        <w:t xml:space="preserve"> она читает ваши мысли.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Потребовалось бы сверхъестественное вмешательство, чтобы у него, учитывая его окружение, были твои моральные принципы.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«Скрытная лавка» была маленьким причудливым (некоторые бы даже назвали его милым) магазинчиком, удобно устроившимся за овощным киоском, который, в свою очередь, был позади магазина волшебных перчаток, находившегося в двух шагах от ответвления Косого переулка. К большому разочарованию, хозяином лавки оказался не загадочный морщинистый старик, а нервного вида молодая женщина, одетая в выцветшую жёлтую мантию. И сейчас она держала в руках Супер Кошель-скрытень QX31, особенностями которого были увеличенное отверстие и чары незримого расширения, позволявшие класть в него большие вещи (общий объём был, тем не менее, ограничен).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прямо-таки </w:t>
      </w:r>
      <w:r w:rsidDel="00000000" w:rsidR="00000000" w:rsidRPr="00000000">
        <w:rPr>
          <w:rtl w:val="0"/>
        </w:rPr>
        <w:t xml:space="preserve">настаивал</w:t>
      </w:r>
      <w:r w:rsidDel="00000000" w:rsidR="00000000" w:rsidRPr="00000000">
        <w:rPr>
          <w:rtl w:val="0"/>
        </w:rPr>
        <w:t xml:space="preserve"> на посещении этой лавки сразу после банка, стараясь в то же время не </w:t>
      </w:r>
      <w:r w:rsidDel="00000000" w:rsidR="00000000" w:rsidRPr="00000000">
        <w:rPr>
          <w:rtl w:val="0"/>
        </w:rPr>
        <w:t xml:space="preserve">вызвать у МакГонагалл </w:t>
      </w:r>
      <w:r w:rsidDel="00000000" w:rsidR="00000000" w:rsidRPr="00000000">
        <w:rPr>
          <w:rtl w:val="0"/>
        </w:rPr>
        <w:t xml:space="preserve">подозрений. Дело в том, что ему нужно было как можно скорее положить кое-что в кошель. И это был не мешочек с галлеонами, которые МакГонагалл разрешила взять из Гринготтса. Это были другие галлеоны, которые Гарри исподтишка засунул в карман после того, как случайно упал на кучу золота. </w:t>
      </w:r>
      <w:r w:rsidDel="00000000" w:rsidR="00000000" w:rsidRPr="00000000">
        <w:rPr>
          <w:rtl w:val="0"/>
        </w:rPr>
        <w:t xml:space="preserve">Честное слово</w:t>
      </w:r>
      <w:r w:rsidDel="00000000" w:rsidR="00000000" w:rsidRPr="00000000">
        <w:rPr>
          <w:rtl w:val="0"/>
        </w:rPr>
        <w:t xml:space="preserve">, случайно. Гарри был не из тех, кто упускает возможности, но всё действительно произошло спонтанно. Теперь же ему приходилось нести мешочек с дозволенными галлеонами рядом с карманом брюк (это было крайне неудобно), чтобы звон не вызвал подозрений.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Оставался лишь вопрос: </w:t>
      </w:r>
      <w:r w:rsidDel="00000000" w:rsidR="00000000" w:rsidRPr="00000000">
        <w:rPr>
          <w:rtl w:val="0"/>
        </w:rPr>
        <w:t xml:space="preserve">как</w:t>
      </w:r>
      <w:r w:rsidDel="00000000" w:rsidR="00000000" w:rsidRPr="00000000">
        <w:rPr>
          <w:rtl w:val="0"/>
        </w:rPr>
        <w:t xml:space="preserve"> положить те, </w:t>
      </w:r>
      <w:r w:rsidDel="00000000" w:rsidR="00000000" w:rsidRPr="00000000">
        <w:rPr>
          <w:rtl w:val="0"/>
        </w:rPr>
        <w:t xml:space="preserve">другие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монеты</w:t>
      </w:r>
      <w:r w:rsidDel="00000000" w:rsidR="00000000" w:rsidRPr="00000000">
        <w:rPr>
          <w:rtl w:val="0"/>
        </w:rPr>
        <w:t xml:space="preserve">, в кошель и не попасться? Галлеоны, может, и принадлежали ему, но всё равно были краденые. </w:t>
      </w:r>
      <w:r w:rsidDel="00000000" w:rsidR="00000000" w:rsidRPr="00000000">
        <w:rPr>
          <w:rtl w:val="0"/>
        </w:rPr>
        <w:t xml:space="preserve">Самоукраденные? Автосворованные?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оторвал взгляд от Супер Кошеля-скрытня QX31, лежавшего на прилавке, и посмотрел вверх на продавщицу.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я его испытаю? Чтобы убедиться, что он работает... надёжно, — он широко распахнул глаза, изображая наивного, шаловливого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Естественно, после десятого повтора операции «положить мешочек в кошель, засунуть руку в кошель, шепнуть «мешочек с золотом», вынуть мешочек», МакГонагалл отошла от Гарри и стала рассматривать другие товары, а хозяйка магазина </w:t>
      </w:r>
      <w:r w:rsidDel="00000000" w:rsidR="00000000" w:rsidRPr="00000000">
        <w:rPr>
          <w:rtl w:val="0"/>
        </w:rPr>
        <w:t xml:space="preserve">повернулась в её сторону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 Гарри положил мешочек с золотом в кошель.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вытащил</w:t>
      </w:r>
      <w:r w:rsidDel="00000000" w:rsidR="00000000" w:rsidRPr="00000000">
        <w:rPr>
          <w:rtl w:val="0"/>
        </w:rPr>
        <w:t xml:space="preserve"> из кармана несколько галлеонов, уронил их в кошель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 (шепнув «мешочек с золотом») снова заполучил мешочек. Затем ещё раз опустил мешочек в кошель </w:t>
      </w:r>
      <w:r w:rsidDel="00000000" w:rsidR="00000000" w:rsidRPr="00000000">
        <w:rPr>
          <w:rtl w:val="0"/>
        </w:rPr>
        <w:t xml:space="preserve">левой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рукой, а </w:t>
      </w:r>
      <w:r w:rsidDel="00000000" w:rsidR="00000000" w:rsidRPr="00000000">
        <w:rPr>
          <w:rtl w:val="0"/>
        </w:rPr>
        <w:t xml:space="preserve">правой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опять</w:t>
      </w:r>
      <w:r w:rsidDel="00000000" w:rsidR="00000000" w:rsidRPr="00000000">
        <w:rPr>
          <w:rtl w:val="0"/>
        </w:rPr>
        <w:t xml:space="preserve"> полез в карман…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оглянулась на Гарри лишь раз, но он не вздрогнул и не застыл на месте, так что профессор ничего не заподозрила. </w:t>
      </w:r>
      <w:r w:rsidDel="00000000" w:rsidR="00000000" w:rsidRPr="00000000">
        <w:rPr>
          <w:rtl w:val="0"/>
        </w:rPr>
        <w:t xml:space="preserve">Хотя ни в чём нельзя быть уверенным, если у взрослого есть чувство юмора</w:t>
      </w:r>
      <w:r w:rsidDel="00000000" w:rsidR="00000000" w:rsidRPr="00000000">
        <w:rPr>
          <w:rtl w:val="0"/>
        </w:rPr>
        <w:t xml:space="preserve">. Операцию пришлось повторить </w:t>
      </w:r>
      <w:r w:rsidDel="00000000" w:rsidR="00000000" w:rsidRPr="00000000">
        <w:rPr>
          <w:rtl w:val="0"/>
        </w:rPr>
        <w:t xml:space="preserve">три раза</w:t>
      </w:r>
      <w:r w:rsidDel="00000000" w:rsidR="00000000" w:rsidRPr="00000000">
        <w:rPr>
          <w:rtl w:val="0"/>
        </w:rPr>
        <w:t xml:space="preserve">, чтобы украденное у самого себя золото — около тридцати галлеонов — переместилось в кошель-скрытень.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Закончив, Гарри вытер со лба </w:t>
      </w:r>
      <w:r w:rsidDel="00000000" w:rsidR="00000000" w:rsidRPr="00000000">
        <w:rPr>
          <w:rtl w:val="0"/>
        </w:rPr>
        <w:t xml:space="preserve">пот</w:t>
      </w:r>
      <w:r w:rsidDel="00000000" w:rsidR="00000000" w:rsidRPr="00000000">
        <w:rPr>
          <w:rtl w:val="0"/>
        </w:rPr>
        <w:t xml:space="preserve"> и выдохнул: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бы хотел его купить.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Минус 15 галлеонов (за эти деньги можно купить две волшебные палочки) и плюс один Супер Кошель-скрытень QX31. Когда Гарри и МакГонагалл вышли из магазина, дверная ручка превратилась в обычную руку и помахала им на прощание, вывернувшись так, что Гарри стало немного не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А затем, к несчастью…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Вы... </w:t>
      </w:r>
      <w:r w:rsidDel="00000000" w:rsidR="00000000" w:rsidRPr="00000000">
        <w:rPr>
          <w:rtl w:val="0"/>
        </w:rPr>
        <w:t xml:space="preserve">действительно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Гарри Поттер? — прошептал пожилой человек. Крупная слеза скатилась по его щеке. — Это ведь правда, да? До меня доходили слухи, что на самом деле вы не пережили Смертельное проклятие, именно поэтому о вас ничего не слышно с тех самых пор.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Похоже, маскирующее заклинание МакГонагалл работало </w:t>
      </w:r>
      <w:r w:rsidDel="00000000" w:rsidR="00000000" w:rsidRPr="00000000">
        <w:rPr>
          <w:rtl w:val="0"/>
        </w:rPr>
        <w:t xml:space="preserve">менее</w:t>
      </w:r>
      <w:r w:rsidDel="00000000" w:rsidR="00000000" w:rsidRPr="00000000">
        <w:rPr>
          <w:rtl w:val="0"/>
        </w:rPr>
        <w:t xml:space="preserve"> эффективно против более опытных волшебниках.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положила руку на плечо мальчику и потянула его в ближайший переулок сразу же, как только услышала «Гарри Поттер?».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мужчина последовал за ними, но, по крайней мере, никто больше не услышал его фразу.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задумался над вопросом. Действительно ли он — Гарри Поттер?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знаю только то, что говорили мне люди. Ведь я не помню, как родился, — он потёр лоб рукой. — У меня всегда был этот шрам. И мне всегда говорили, что моё имя — Гарри Поттер, но если у вас есть причины сомневаться в этом, то можно предположить и существование тайного заговора, участники которого нашли другого сироту-волшебника и вырастили его так, чтобы он верил, что он 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раздражённо провела рукой по лицу: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выглядите как ваш отец, когда он впервые прибыл в Хогвартс. Даже по одному вашему характеру можн</w:t>
      </w:r>
      <w:r w:rsidDel="00000000" w:rsidR="00000000" w:rsidRPr="00000000">
        <w:rPr>
          <w:rtl w:val="0"/>
        </w:rPr>
        <w:t xml:space="preserve">о с </w:t>
      </w:r>
      <w:r w:rsidDel="00000000" w:rsidR="00000000" w:rsidRPr="00000000">
        <w:rPr>
          <w:rtl w:val="0"/>
        </w:rPr>
        <w:t xml:space="preserve">уверенностью </w:t>
      </w:r>
      <w:r w:rsidDel="00000000" w:rsidR="00000000" w:rsidRPr="00000000">
        <w:rPr>
          <w:rtl w:val="0"/>
        </w:rPr>
        <w:t xml:space="preserve">сказ</w:t>
      </w:r>
      <w:r w:rsidDel="00000000" w:rsidR="00000000" w:rsidRPr="00000000">
        <w:rPr>
          <w:rtl w:val="0"/>
        </w:rPr>
        <w:t xml:space="preserve">ать</w:t>
      </w:r>
      <w:r w:rsidDel="00000000" w:rsidR="00000000" w:rsidRPr="00000000">
        <w:rPr>
          <w:rtl w:val="0"/>
        </w:rPr>
        <w:t xml:space="preserve">, что вы связаны родством с грозой Гриффиндора, Джеймсом Поттером.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i w:val="1"/>
          <w:rtl w:val="0"/>
        </w:rPr>
        <w:t xml:space="preserve">Она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тоже могла бы быть соучастником, — заметил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— произнёс дрожащим голосом пожилой человек. — Она права. У вас глаза матери.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Хм, — Гарри нахмурился. — Полагаю, участником заговора могли бы быть и вы…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Достаточно, мистер Поттер, — оборвала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Пожилой человек поднял руку, чтобы прикоснуться к Гарри, но тут же её опустил.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рад, что вы живы, — пробормотал он. — Спасибо, Гарри Поттер. Спасибо за то, что вы сделали... А теперь я оставлю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он медленно направился прочь, к центральной части Косого Переулка.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мрачно и напряжённо огляделась по сторонам. Гарри последовал её примеру и тоже огляделся вокруг. Но на улице не было ничего, кроме старых листьев, </w:t>
      </w:r>
      <w:commentRangeStart w:id="0"/>
      <w:r w:rsidDel="00000000" w:rsidR="00000000" w:rsidRPr="00000000">
        <w:rPr>
          <w:rtl w:val="0"/>
        </w:rPr>
        <w:t xml:space="preserve">и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из прохода, ведущего в Косой переулок, можно было видеть лишь снующих туда-сюда прохожих.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Наконец МакГонагалл расслабилась.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Нехорошо получилось, — тихо сказала она. — Я знаю, вы не привыкли к такому, мистер Поттер, но люди </w:t>
      </w:r>
      <w:r w:rsidDel="00000000" w:rsidR="00000000" w:rsidRPr="00000000">
        <w:rPr>
          <w:rtl w:val="0"/>
        </w:rPr>
        <w:t xml:space="preserve">проявляют к вам искренний </w:t>
      </w:r>
      <w:r w:rsidDel="00000000" w:rsidR="00000000" w:rsidRPr="00000000">
        <w:rPr>
          <w:rtl w:val="0"/>
        </w:rPr>
        <w:t xml:space="preserve">интерес</w:t>
      </w:r>
      <w:r w:rsidDel="00000000" w:rsidR="00000000" w:rsidRPr="00000000">
        <w:rPr>
          <w:rtl w:val="0"/>
        </w:rPr>
        <w:t xml:space="preserve">. Пожалуйста, будьте к ним добры.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опустил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Это они зря, — с горечью протянул он. — В смысле, </w:t>
      </w:r>
      <w:r w:rsidDel="00000000" w:rsidR="00000000" w:rsidRPr="00000000">
        <w:rPr>
          <w:rtl w:val="0"/>
        </w:rPr>
        <w:t xml:space="preserve">проявляют интерес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вы же спасли их от Сами-Знаете-Кого, — заметила МакГонагалл. — Почему зря?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посмотрел на профессора и вздохнул: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Полагаю, если я скажу вам о фундаментальной ошибке атрибуции, вы меня не поймёте?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покачала головой: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Нет, но постарайтесь объяснить, если вас не затруднит.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Ну... — Гарри задумался, как бы объяснить попонятнее. — Представьте, вы пришли на работу и увидели, как ваш коллега пинает стол. Вы думаете: «Какой же у него скверный характер». В это время ваш коллега думает о том, как по дороге на работу его кто-то толкнул, а потом накричал на него. «</w:t>
      </w:r>
      <w:r w:rsidDel="00000000" w:rsidR="00000000" w:rsidRPr="00000000">
        <w:rPr>
          <w:rtl w:val="0"/>
        </w:rPr>
        <w:t xml:space="preserve">Кто угодно</w:t>
      </w:r>
      <w:r w:rsidDel="00000000" w:rsidR="00000000" w:rsidRPr="00000000">
        <w:rPr>
          <w:rtl w:val="0"/>
        </w:rPr>
        <w:t xml:space="preserve"> на моём месте разозлился бы», — думает он. Мы не можем залезть людям в головы и узнать, почему они ведут себя тем или иным образом. В</w:t>
      </w:r>
      <w:r w:rsidDel="00000000" w:rsidR="00000000" w:rsidRPr="00000000">
        <w:rPr>
          <w:rtl w:val="0"/>
        </w:rPr>
        <w:t xml:space="preserve">место</w:t>
      </w:r>
      <w:r w:rsidDel="00000000" w:rsidR="00000000" w:rsidRPr="00000000">
        <w:rPr>
          <w:rtl w:val="0"/>
        </w:rPr>
        <w:t xml:space="preserve"> этого мы склонны объяснять поведение людей особенностями их характера, своё же собственное поведение мы чаще объясняем наоборот — внешними обстоятельствами. Таким образом, фундаментальная ошибка атрибуции — это склонность человека объяснять поступки и поведение других людей их личностными особенностями, а не внешними факторами и ситуацией.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Существовал ряд изящных экспериментов, подтверждающих данное явление, но Гарри не хотелось углубляться в детали.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удивлённо подняла брови.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Кажется, я поняла... — медленно проговорила она. — Но какое это имеет отношение к вам?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пнул кирпичную стену так, что стало больно: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Люди думают, что я спас их от Сами-Знаете-Кого, потому что я какой-нибудь великий воин Света.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Тот, кто </w:t>
      </w:r>
      <w:r w:rsidDel="00000000" w:rsidR="00000000" w:rsidRPr="00000000">
        <w:rPr>
          <w:rtl w:val="0"/>
        </w:rPr>
        <w:t xml:space="preserve">наделён могуществом победить Тёмного Лорда</w:t>
      </w:r>
      <w:r w:rsidDel="00000000" w:rsidR="00000000" w:rsidRPr="00000000">
        <w:rPr>
          <w:rtl w:val="0"/>
        </w:rPr>
        <w:t xml:space="preserve">... — пробормотала МакГонагалл. В её голосе прозвучала ирония, которую Гарри тогда не понял.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Да, — в мальчике боролись раздражение и разочарование, — как будто я уничтожил его, потому что мне свойственно убивать тёмных лордов. Мне же было всего пятнадцать месяцев! Я </w:t>
      </w:r>
      <w:r w:rsidDel="00000000" w:rsidR="00000000" w:rsidRPr="00000000">
        <w:rPr>
          <w:rtl w:val="0"/>
        </w:rPr>
        <w:t xml:space="preserve">совершенно не представляю</w:t>
      </w:r>
      <w:r w:rsidDel="00000000" w:rsidR="00000000" w:rsidRPr="00000000">
        <w:rPr>
          <w:rtl w:val="0"/>
        </w:rPr>
        <w:t xml:space="preserve">, что тогда произошло, но </w:t>
      </w:r>
      <w:r w:rsidDel="00000000" w:rsidR="00000000" w:rsidRPr="00000000">
        <w:rPr>
          <w:rtl w:val="0"/>
        </w:rPr>
        <w:t xml:space="preserve">предположу</w:t>
      </w:r>
      <w:r w:rsidDel="00000000" w:rsidR="00000000" w:rsidRPr="00000000">
        <w:rPr>
          <w:rtl w:val="0"/>
        </w:rPr>
        <w:t xml:space="preserve">, что это было связано со случайными обстоятельствами. И никак не связано с моими личностными особенностями. Люди </w:t>
      </w:r>
      <w:r w:rsidDel="00000000" w:rsidR="00000000" w:rsidRPr="00000000">
        <w:rPr>
          <w:rtl w:val="0"/>
        </w:rPr>
        <w:t xml:space="preserve">проявляют интерес не ко мне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на меня самого они не обращают внимания</w:t>
      </w:r>
      <w:r w:rsidDel="00000000" w:rsidR="00000000" w:rsidRPr="00000000">
        <w:rPr>
          <w:rtl w:val="0"/>
        </w:rPr>
        <w:t xml:space="preserve">, они хотят пожать руку плохому объяснению</w:t>
      </w:r>
      <w:r w:rsidDel="00000000" w:rsidR="00000000" w:rsidRPr="00000000">
        <w:rPr>
          <w:i w:val="1"/>
          <w:rtl w:val="0"/>
        </w:rPr>
        <w:t xml:space="preserve">, — </w:t>
      </w:r>
      <w:r w:rsidDel="00000000" w:rsidR="00000000" w:rsidRPr="00000000">
        <w:rPr>
          <w:rtl w:val="0"/>
        </w:rPr>
        <w:t xml:space="preserve">Гарри замолчал и посмотрел на МакГонагалл. — Может, </w:t>
      </w:r>
      <w:r w:rsidDel="00000000" w:rsidR="00000000" w:rsidRPr="00000000">
        <w:rPr>
          <w:i w:val="1"/>
          <w:rtl w:val="0"/>
        </w:rPr>
        <w:t xml:space="preserve">вы </w:t>
      </w:r>
      <w:r w:rsidDel="00000000" w:rsidR="00000000" w:rsidRPr="00000000">
        <w:rPr>
          <w:rtl w:val="0"/>
        </w:rPr>
        <w:t xml:space="preserve">знаете, что тогда произошло на самом деле?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Пожалуй</w:t>
      </w:r>
      <w:r w:rsidDel="00000000" w:rsidR="00000000" w:rsidRPr="00000000">
        <w:rPr>
          <w:rtl w:val="0"/>
        </w:rPr>
        <w:t xml:space="preserve">, у мен</w:t>
      </w:r>
      <w:r w:rsidDel="00000000" w:rsidR="00000000" w:rsidRPr="00000000">
        <w:rPr>
          <w:rtl w:val="0"/>
        </w:rPr>
        <w:t xml:space="preserve">я </w:t>
      </w:r>
      <w:r w:rsidDel="00000000" w:rsidR="00000000" w:rsidRPr="00000000">
        <w:rPr>
          <w:rtl w:val="0"/>
        </w:rPr>
        <w:t xml:space="preserve">появилась </w:t>
      </w:r>
      <w:r w:rsidDel="00000000" w:rsidR="00000000" w:rsidRPr="00000000">
        <w:rPr>
          <w:rtl w:val="0"/>
        </w:rPr>
        <w:t xml:space="preserve">дог</w:t>
      </w:r>
      <w:r w:rsidDel="00000000" w:rsidR="00000000" w:rsidRPr="00000000">
        <w:rPr>
          <w:rtl w:val="0"/>
        </w:rPr>
        <w:t xml:space="preserve">адка... — сказала МакГонагалл. — После встречи с вами.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Вы победили Тёмного Лорда, ибо вы ужасней его, и выжили после проклятья, потому что вы страшнее Смерти.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Ха. Ха. Ха, — Гарри снова пнул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усмехнулась.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Теперь пора заглянуть к мадам Малкин. Ваша магловская одежда привлекает внимание.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 пути они столкнулись ещё с двумя доброжелателями.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остановилась у входа в «Магазин мадам Малкин». Это было невероятно скучное здание из обычного красного кирпича. В витринах висели простые чёрные мантии. Не сверкающие, не меняющие цвет, не испускающие странные лучи, которые как бы проходят прямо через рубашку и щекочут тебя,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а обычные чёрные мантии — по крайней мере, это всё, что можно было разглядеть через витрину. Дверь магазина была широко раскрыта, будто говоря: «Здесь нет никаких секретов, нам нечего скрывать».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отойду на несколько минут, пока вы будете примерять мантии, — сказала МакГонагалл. — Вы справитесь с этим сами?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кивнул. Он страстно ненавидел магазины одежды, так что не мог винить МакГонагалл за то же чувство.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дотронулась до головы Гарри волшебной палочкой.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снимаю заклинание маскировки, </w:t>
      </w:r>
      <w:r w:rsidDel="00000000" w:rsidR="00000000" w:rsidRPr="00000000">
        <w:rPr>
          <w:rtl w:val="0"/>
        </w:rPr>
        <w:t xml:space="preserve">мадам Малкин нужно будет чётко вас видеть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А... — Гарри такое положение немного беспокоило.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училась с ней в Хогвартсе, — сказала МакГонагалл. — Даже тогда она была невероятно спокойным человеком. Наведайся к ней в магазин сам Тёмный Лорд, она и глазом не моргнёт, — профессор говорила очень ободряюще. — Мадам Малкин не будет вам надоедать. И никому другому не позволит это делать.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А куда </w:t>
      </w:r>
      <w:r w:rsidDel="00000000" w:rsidR="00000000" w:rsidRPr="00000000">
        <w:rPr>
          <w:rtl w:val="0"/>
        </w:rPr>
        <w:t xml:space="preserve">пойдёте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вы? — спросил Гарри. — На случай, если, знаете ли, что-нибудь всё-таки произойдёт.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насторожённо посмотрела на мальчика.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пойду туда, — указала она на здание через дорогу, над дверью которого болталась вывеска с </w:t>
      </w:r>
      <w:r w:rsidDel="00000000" w:rsidR="00000000" w:rsidRPr="00000000">
        <w:rPr>
          <w:rtl w:val="0"/>
        </w:rPr>
        <w:t xml:space="preserve">изображением бочонк</w:t>
      </w:r>
      <w:r w:rsidDel="00000000" w:rsidR="00000000" w:rsidRPr="00000000">
        <w:rPr>
          <w:rtl w:val="0"/>
        </w:rPr>
        <w:t xml:space="preserve">а, — и что-нибудь выпью, это мне сейчас просто необходимо. А вы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будете примерять мантии, </w:t>
      </w:r>
      <w:r w:rsidDel="00000000" w:rsidR="00000000" w:rsidRPr="00000000">
        <w:rPr>
          <w:rtl w:val="0"/>
        </w:rPr>
        <w:t xml:space="preserve">и больше ничего</w:t>
      </w:r>
      <w:r w:rsidDel="00000000" w:rsidR="00000000" w:rsidRPr="00000000">
        <w:rPr>
          <w:rtl w:val="0"/>
        </w:rPr>
        <w:t xml:space="preserve">. Я очень </w:t>
      </w:r>
      <w:r w:rsidDel="00000000" w:rsidR="00000000" w:rsidRPr="00000000">
        <w:rPr>
          <w:rtl w:val="0"/>
        </w:rPr>
        <w:t xml:space="preserve">скоро </w:t>
      </w:r>
      <w:r w:rsidDel="00000000" w:rsidR="00000000" w:rsidRPr="00000000">
        <w:rPr>
          <w:rtl w:val="0"/>
        </w:rPr>
        <w:t xml:space="preserve">вернусь, чтобы проверить ваши успехи, и крайне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надеюсь увидеть «Магазин мадам Малкин» в целости и сохранности.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оказалась суетливой пожилой женщиной. Увидев шрам Гарри, она и слова ему не сказала и бросила грозный взгляд на свою помощницу, когда та открыла рот. Мадам Малкин достала набор живых, извивающихся кусочков ткани, которые служили мерными лентами, и приступила к работе.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Рядом с Гарри стоял бледный мальчик с заострённым лицом и </w:t>
      </w:r>
      <w:r w:rsidDel="00000000" w:rsidR="00000000" w:rsidRPr="00000000">
        <w:rPr>
          <w:rtl w:val="0"/>
        </w:rPr>
        <w:t xml:space="preserve">обалденными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белыми волосами. Похоже, он проходил заключительный этап той же процедуры. Одна из двух помощниц Малкин тщательно осматривала белобрысого и его мантию шахматной расцветки, иногда дотрагивалась до неё палочкой, чтобы подогнать по фигуре.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Привет, — сказал мальчик. — Тоже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</w:t>
      </w:r>
      <w:r w:rsidDel="00000000" w:rsidR="00000000" w:rsidRPr="00000000">
        <w:rPr>
          <w:rtl w:val="0"/>
        </w:rPr>
        <w:t xml:space="preserve">мог легко пред</w:t>
      </w:r>
      <w:r w:rsidDel="00000000" w:rsidR="00000000" w:rsidRPr="00000000">
        <w:rPr>
          <w:rtl w:val="0"/>
        </w:rPr>
        <w:t xml:space="preserve">ставить, куда заведёт этот разговор, и решил, что на сегодня с него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 боже, — прошептал Гарри и широко раскрыл глаза, — не может быть. Ваше... имя, сэр?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Малфой, — немного озадаченно ответил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 это </w:t>
      </w:r>
      <w:r w:rsidDel="00000000" w:rsidR="00000000" w:rsidRPr="00000000">
        <w:rPr>
          <w:rtl w:val="0"/>
        </w:rPr>
        <w:t xml:space="preserve">вы</w:t>
      </w:r>
      <w:r w:rsidDel="00000000" w:rsidR="00000000" w:rsidRPr="00000000">
        <w:rPr>
          <w:rtl w:val="0"/>
        </w:rPr>
        <w:t xml:space="preserve">! Драко Малфой. Я... Я никогда не думал, что мне выпадет такая честь, сэр, — Гарри было жаль, что он не умеет пускать слезу. Обычно при встрече с ним самим люди начинали плакать именно после этой фразы.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О, — Драко на мгновение смутился. Затем его губы растянулись в самодовольной улыбке. — Приятно встретить человека, который знает 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Одна из помощниц, ранее узнавшая Гарри, поперхнулась.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продолжал бормотать: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рад, что встретил вас, мистер Малфой. Не могу выразить словами, как я рад. Я буду учиться с вами на одном курсе! Моё сердце замирает от восторга.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Ой. Кажется последняя часть прозвучала немного странно, будто он испытывал к Драко не просто уважение, а кое-что большее.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 я рад видеть человека, который с должным уважением относится к семье Малфоев, — мальчик наградил Гарри той улыбкой, которую сиятельнейший король дарует своему ничтожному подданному, если этот подданный честен, хоть и беден.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Чёрт. Гарри пытался придумать, что же сказать дальше. Хм, всем </w:t>
      </w:r>
      <w:r w:rsidDel="00000000" w:rsidR="00000000" w:rsidRPr="00000000">
        <w:rPr>
          <w:rtl w:val="0"/>
        </w:rPr>
        <w:t xml:space="preserve">очень </w:t>
      </w:r>
      <w:r w:rsidDel="00000000" w:rsidR="00000000" w:rsidRPr="00000000">
        <w:rPr>
          <w:rtl w:val="0"/>
        </w:rPr>
        <w:t xml:space="preserve">хотелось пожать руку Гарри Поттеру, поэтому: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Когда я закончу примерку, сэр, не разрешите ли вы пожать вашу руку? Это было бы лучшим событием за весь день. Нет, за месяц. Нет-нет, за всю мою жизнь!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сердито посмотрел в его сторону: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Какая непозволительная фамильярность! Что ты сделал для семьи Малфоев, чтобы просить о подобном?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Хм, интересная мысль.</w:t>
      </w:r>
      <w:r w:rsidDel="00000000" w:rsidR="00000000" w:rsidRPr="00000000">
        <w:rPr>
          <w:i w:val="1"/>
          <w:rtl w:val="0"/>
        </w:rPr>
        <w:t xml:space="preserve"> Теперь я знаю, что сказать следующему человеку, который захочет пожать мне руку.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склонил голову: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Простите, сэр, я понимаю. Извините мою дерзость. Для меня скорее будет честью почистить вашу обувь.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Именно, — огрызнулся Драко, но потом смягчился. — Хотя твоя просьба вполне понятна. Скажи, ты на какой факультет, по-твоему, попадёшь? Я, конечно, пойду в Слизерин, как и мой отец Люциус в своё время. А тебя, полагаю, с радостью примут пуффендуйцы или, пожалуй, </w:t>
      </w:r>
      <w:r w:rsidDel="00000000" w:rsidR="00000000" w:rsidRPr="00000000">
        <w:rPr>
          <w:rtl w:val="0"/>
        </w:rPr>
        <w:t xml:space="preserve">домовые </w:t>
      </w:r>
      <w:r w:rsidDel="00000000" w:rsidR="00000000" w:rsidRPr="00000000">
        <w:rPr>
          <w:rtl w:val="0"/>
        </w:rPr>
        <w:t xml:space="preserve">эльфы.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застенчиво улыбнулся: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 сказала, что я — когтевранец до мозга костей и буду лучшим учеником на этом факультете, и сама Ровена попросит меня поберечь себя и не учиться так усердно, что бы это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ни значило, и что я определённо окажусь в Когтевране, если только Распределяющая шляпа не начнёт громко кричать от ужаса, так что никто не сможет разобрать ни слова. Конец цитаты.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Ух ты, — Драко похоже был слегка впечатлён. Грустно вздохнув, он продолжил: — Твоя лесть была хороша, по крайней мере, мне так показалось. В любом случае, Слизерин тебе тоже подойдёт. Обычно только моему отцу оказывают такое уважение. </w:t>
      </w:r>
      <w:r w:rsidDel="00000000" w:rsidR="00000000" w:rsidRPr="00000000">
        <w:rPr>
          <w:rtl w:val="0"/>
        </w:rPr>
        <w:t xml:space="preserve">Надеюсь</w:t>
      </w:r>
      <w:r w:rsidDel="00000000" w:rsidR="00000000" w:rsidRPr="00000000">
        <w:rPr>
          <w:rtl w:val="0"/>
        </w:rPr>
        <w:t xml:space="preserve">, что вот теперь, когда я буду учиться в Хогвартсе, остальные слизеринцы будут относиться ко мне должным образом. Думаю, твоё поведение — хороший знак.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кашлянул: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На самом деле я понятия не имею кто ты, прости.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Не может быть!</w:t>
      </w:r>
      <w:r w:rsidDel="00000000" w:rsidR="00000000" w:rsidRPr="00000000">
        <w:rPr>
          <w:rtl w:val="0"/>
        </w:rPr>
        <w:t xml:space="preserve"> — Драко был крайне разочарован. — Зачем тогда ты всё это говорил? — его глаза расширились от внезапной догадки. — Как ты можешь </w:t>
      </w:r>
      <w:r w:rsidDel="00000000" w:rsidR="00000000" w:rsidRPr="00000000">
        <w:rPr>
          <w:rtl w:val="0"/>
        </w:rPr>
        <w:t xml:space="preserve">совсем </w:t>
      </w:r>
      <w:r w:rsidDel="00000000" w:rsidR="00000000" w:rsidRPr="00000000">
        <w:rPr>
          <w:rtl w:val="0"/>
        </w:rPr>
        <w:t xml:space="preserve">не знать о Малфоях? И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это на тебе надето? Твои родители — </w:t>
      </w:r>
      <w:r w:rsidDel="00000000" w:rsidR="00000000" w:rsidRPr="00000000">
        <w:rPr>
          <w:rtl w:val="0"/>
        </w:rPr>
        <w:t xml:space="preserve">маглы?!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Одни мои папа с мамой мертвы, — сердце Гарри сжалось. — Другие мои родители — маглы, они вырастили меня.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сказал Драко. — Да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то </w:t>
      </w:r>
      <w:r w:rsidDel="00000000" w:rsidR="00000000" w:rsidRPr="00000000">
        <w:rPr>
          <w:rtl w:val="0"/>
        </w:rPr>
        <w:t xml:space="preserve">же </w:t>
      </w:r>
      <w:r w:rsidDel="00000000" w:rsidR="00000000" w:rsidRPr="00000000">
        <w:rPr>
          <w:rtl w:val="0"/>
        </w:rPr>
        <w:t xml:space="preserve">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 Рад познакомиться.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Гарри Поттер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 — удивлённо выдохнул Драко. — </w:t>
      </w:r>
      <w:r w:rsidDel="00000000" w:rsidR="00000000" w:rsidRPr="00000000">
        <w:rPr>
          <w:rtl w:val="0"/>
        </w:rPr>
        <w:t xml:space="preserve">Тот самый </w:t>
      </w:r>
      <w:r w:rsidDel="00000000" w:rsidR="00000000" w:rsidRPr="00000000">
        <w:rPr>
          <w:rtl w:val="0"/>
        </w:rPr>
        <w:t xml:space="preserve">Гарри... — мальчик осёкся.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Наступила тишина, затем: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Поттер? Тот самый Гарри Поттер?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с восторгом воскликнул Драко. — Мерлин, я всегда хотел встретиться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Помощница мадам Малкин, которая примеряла мантию на Драко, поперхнулась, но тут же продолжила работу.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Заткнись, — сказал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Можно взять у тебя автограф? Нет, лучше сначала сфотографируемся вместе!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Заткнисьзаткнисьзаткнись.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так рад познакомиться с тобой!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Сдохни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Но ты же Гарри Поттер, знаменитый спаситель волшебного мира, одержавший победу над Тёмным Лордом! Всеобщий герой Гарри Поттер! Я всегда хотел быть похожим на тебя, когда вырасту, чтобы я тоже мог...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Драко осёкся на середине предложения. Его лицо застыло от ужаса.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Высокий светловолосый элегантный мужчина в мантии самого лучшего качества. Его рука сжимает серебряный набалдашник трости, наводящей на мысль о смертельном оружии. Его глаза осмотрели комнату с невозмутимостью палача, для которого убийство</w:t>
      </w:r>
      <w:r w:rsidDel="00000000" w:rsidR="00000000" w:rsidRPr="00000000">
        <w:rPr>
          <w:rtl w:val="0"/>
        </w:rPr>
        <w:t xml:space="preserve"> — не болезненный и даже </w:t>
      </w:r>
      <w:r w:rsidDel="00000000" w:rsidR="00000000" w:rsidRPr="00000000">
        <w:rPr>
          <w:rtl w:val="0"/>
        </w:rPr>
        <w:t xml:space="preserve">не</w:t>
      </w:r>
      <w:r w:rsidDel="00000000" w:rsidR="00000000" w:rsidRPr="00000000">
        <w:rPr>
          <w:rtl w:val="0"/>
        </w:rPr>
        <w:t xml:space="preserve"> запретный акт, а естественный, как дыхание, процесс.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Совершенство»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— вот слово, как нельзя лучше характеризующее появившегося мужчину.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Драко, — сердито сказал мужчина, растягивая слова. — Что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ты </w:t>
      </w:r>
      <w:r w:rsidDel="00000000" w:rsidR="00000000" w:rsidRPr="00000000">
        <w:rPr>
          <w:rtl w:val="0"/>
        </w:rPr>
        <w:t xml:space="preserve">только что </w:t>
      </w:r>
      <w:r w:rsidDel="00000000" w:rsidR="00000000" w:rsidRPr="00000000">
        <w:rPr>
          <w:rtl w:val="0"/>
        </w:rPr>
        <w:t xml:space="preserve">сказал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 долю секунды Гарри придумал план спасения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Люциус Малфой! — выдохнул Гарри Поттер. — Тот самый Люциус Малфой?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Одной из помощниц мадам Малкин пришлось отвернуться, чтобы в открытую не прыснуть со смеху.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Холодные глаза убийцы посмотрели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Такая честь встретить вас!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Тёмные глаза расширились от удивления.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Ваш сын рассказал мне о вас всё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 — Гарри быстро продолжал натиск, не сильно заботясь о том, что говорит. — Но, конечно, я всё знал и раньше, ведь все знают о вас, великом Люциусе Малфое! Лучшем представителе факультета Слизерин всех времён. Я хочу попасть в Слизерин, потому что вы там учились, когда были ребёнком…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О чём вы говорите, мистер Поттер</w:t>
      </w:r>
      <w:r w:rsidDel="00000000" w:rsidR="00000000" w:rsidRPr="00000000">
        <w:rPr>
          <w:rtl w:val="0"/>
        </w:rPr>
        <w:t xml:space="preserve">?! — раздался крик снаружи, а через мгновение в магазин ворвалась профессор МакГонагалл.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На её лице застыло выражение такого ужаса, что Гарри открыл было рот, но тут же его захлопнул, не зная, что 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Профессор МакГонагалл! — воскликнул Драко. — Это действительно вы? Я столько о вас слышал от своего отца. Я хочу попасть в Гриффиндор, потому что...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Что</w:t>
      </w:r>
      <w:r w:rsidDel="00000000" w:rsidR="00000000" w:rsidRPr="00000000">
        <w:rPr>
          <w:rtl w:val="0"/>
        </w:rPr>
        <w:t xml:space="preserve">?! — стоя бок о бок, хором рявкнули Люциус Малфой и профессор МакГонагалл. Они повернулись, чтобы посмотреть друг на друга, а потом отскочили в разные стороны, будто исполняли </w:t>
      </w:r>
      <w:r w:rsidDel="00000000" w:rsidR="00000000" w:rsidRPr="00000000">
        <w:rPr>
          <w:rtl w:val="0"/>
        </w:rPr>
        <w:t xml:space="preserve">танец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Затем Люциус быстро схватил Драко и вытащил его из магазина.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И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посмотрела вниз на небольшой бокал вина, который всё ещё держала в руке. Он был сильно наклонён из-за спешки, на дне осталось всего несколько капель.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Профессор прошла вглубь магазина к владелице.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Мадам Малкин, — тихо сказала МакГонагалл. — Что здесь произошло?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Хозяйка оглянулась, а потом... расхохоталась. Она облокотилась о стену, задыхаясь от смеха. Следом за ней рассмеялись помощницы, одна из которых, истерично хихикая, опустилась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МакГонагалл медленно повернулась к Гарри: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Оставила вас на шесть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минут. Шесть минут, мистер Поттер. Ровно.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Я всего лишь пошутил, — возмутился Гарри под новый взрыв смеха.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tl w:val="0"/>
        </w:rPr>
        <w:t xml:space="preserve">Драко Малфой сказал перед своим отцом, что хочет попасть в</w:t>
      </w:r>
      <w:r w:rsidDel="00000000" w:rsidR="00000000" w:rsidRPr="00000000">
        <w:rPr>
          <w:rtl w:val="0"/>
        </w:rPr>
        <w:t xml:space="preserve"> Гриффиндор</w:t>
      </w:r>
      <w:r w:rsidDel="00000000" w:rsidR="00000000" w:rsidRPr="00000000">
        <w:rPr>
          <w:rtl w:val="0"/>
        </w:rPr>
        <w:t xml:space="preserve">! Простой шутки </w:t>
      </w:r>
      <w:r w:rsidDel="00000000" w:rsidR="00000000" w:rsidRPr="00000000">
        <w:rPr>
          <w:rtl w:val="0"/>
        </w:rPr>
        <w:t xml:space="preserve">на это бы не хватило</w:t>
      </w:r>
      <w:r w:rsidDel="00000000" w:rsidR="00000000" w:rsidRPr="00000000">
        <w:rPr>
          <w:rtl w:val="0"/>
        </w:rPr>
        <w:t xml:space="preserve">! — МакГонагалл замолчала, тяжело дыша. — По-моему, вы неправильно меня расслышали. Я сказала: «Подберите себе одежду», а не «Наложите заклинание Конфундус на весь мир»!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Драко находился в ситуативном контексте, который объясняет его поведение…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Нет. Даже не пытайтесь. Не хочу знать, что здесь произошло. Никогда. Есть вещи, относительно которых я должна оставаться в неведении, и это — одна из них. Какой бы демонической силой хаоса вы ни обладали, она заразна. Я не желаю закончить как бедный Драко Малфой, бедная мадам Малкин и две её бедные помощницы.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Гарри вздохнул. Совершенно ясно, что профессор МакГонагалл была не в настроении выслушивать разумные объяснения. Он посмотрел на мадам Малкин, всё ещё тяжело дышавшую от смеха, на двух её помощниц, которые уже обе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оказались на полу, и, наконец, на себя, обвитого мерными лентами.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  <w:t xml:space="preserve">— Моя мантия ещё не совсем готова, — вежливо сказал Гарри. — Может, вам вернуться и выпить ещё что-нибудь?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haika Che" w:id="0" w:date="2016-06-15T22:40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