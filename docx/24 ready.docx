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3F98" w:rsidRPr="00417502" w:rsidRDefault="00417502">
      <w:pPr>
        <w:pStyle w:val="Heading2"/>
        <w:contextualSpacing w:val="0"/>
        <w:rPr>
          <w:lang w:val="ru-RU"/>
        </w:rPr>
      </w:pPr>
      <w:bookmarkStart w:id="0" w:name="_ie3ifpkoqeeq" w:colFirst="0" w:colLast="0"/>
      <w:bookmarkEnd w:id="0"/>
      <w:r w:rsidRPr="00417502">
        <w:rPr>
          <w:lang w:val="ru-RU"/>
        </w:rPr>
        <w:t>Глава 24. Гипотеза макиавеллианского интеллекта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783F98" w:rsidRPr="00417502" w:rsidRDefault="00783F98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83F98" w:rsidRPr="00417502" w:rsidRDefault="00417502">
      <w:pPr>
        <w:pStyle w:val="normal0"/>
        <w:spacing w:line="240" w:lineRule="auto"/>
        <w:ind w:left="570"/>
        <w:contextualSpacing w:val="0"/>
        <w:rPr>
          <w:rFonts w:ascii="Times New Roman" w:eastAsia="Times New Roman" w:hAnsi="Times New Roman" w:cs="Times New Roman"/>
          <w:sz w:val="24"/>
          <w:szCs w:val="24"/>
          <w:highlight w:val="cyan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Роулинг, свернувшись, невидимый, бьет,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Орка жестокий по кругу идет.</w:t>
      </w:r>
      <w:r w:rsidRPr="00417502">
        <w:rPr>
          <w:rFonts w:ascii="Times New Roman" w:eastAsia="Times New Roman" w:hAnsi="Times New Roman" w:cs="Times New Roman"/>
          <w:sz w:val="24"/>
          <w:szCs w:val="24"/>
          <w:highlight w:val="cyan"/>
          <w:lang w:val="ru-RU"/>
        </w:rPr>
        <w:br/>
      </w:r>
    </w:p>
    <w:p w:rsidR="00783F98" w:rsidRPr="00417502" w:rsidRDefault="00417502">
      <w:pPr>
        <w:pStyle w:val="normal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* * * </w:t>
      </w:r>
    </w:p>
    <w:p w:rsidR="00783F98" w:rsidRPr="00417502" w:rsidRDefault="00783F98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Акт 3:</w:t>
      </w:r>
    </w:p>
    <w:p w:rsidR="00783F98" w:rsidRPr="00417502" w:rsidRDefault="00783F98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ждал у окна в небольшой нише, которая обнаружилась недалеко от Большого Зала. На душе скреблись кошки.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содеянное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Послышался звук шагов.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Типа, пришли, — усл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ышал Драко голос Винсента, — босс сёдня не в духе, так что смотри...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решил содрать кожу с этого идиота живьём и отослать освежёванное тело с требованием прислать взамен слугу поумнее, например, дохлую крысу.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Затем звук шагов одного человека стих, а ш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аги другого стали громче.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Кошки на душе у Драко заскреблись сильнее.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 поле зрения появился Гарри Поттер. Его лицо было подчёркнуто-бесстрастным, но мантия с синей оторочкой сидела кривовато, будто он надел её не совсем правильно...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Твоя рука… — вырвалос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ь у Драко.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поднял левую руку, словно сам хотел на неё посмотреть.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Та висела безвольно, как мёртвая.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Мадам Помфри сказала, что это временно, — тихо произнёс Гарри, — и что к завтрашним занятиям рука будет почти как новая.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На мгновение новость принес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ла облегчение.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Потом до Драко дошло.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Ты ходил к мадам Помфри, — прошептал он.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Ну естественно, — ответил Гарри Поттер с видом человека, говорящего очевидные вещи. — У меня рука не работала.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На Драко медленно снисходило понимание того, каким непроходимым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тупицей он оказался. Куда там старшекурсникам из Слизерина, которых он отругал тогда, на уроке Защиты.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Он считал само собой разумеющимся, что никто не побежит жаловаться, если пострадает от рук Малфоя. Никто не захочет, чтобы на него обратил внимание Люци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ус Малфой, ни при каких обстоятельствах.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Но Гарри Поттер — не запуганный маленький пуффендуец, даже не пытающийся войти в игру. Он уже принимал в ней участие, и внимание отца уже привлёк.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Что ещё сказала мадам Помфри? — с замиранием сердца спросил Драко.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Профессор Флитвик заявил,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Повисло долгое молчание.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Наконец, Драко нашёл в себе сил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ы спросить: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А потом?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Поттер слегка улыбнулся: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Я принёс глубочайшие извинения — тут профессор Флитвик очень сурово на меня посмотрел — и объяснил, что всё произошедшее — безусловно, чрезвычайно серьёзное, секретное, деликатное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дело, и что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директор уже поставлен в известность.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ахнул: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Нет! Флитвик на это не купится! Он сверится с Дамблдором!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Именно, — сказал Гарри Поттер. — Меня сразу же потащили в кабинет директора.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затрясло. Если Дамблдор приведёт Гарри Поттера на заседание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Визенгамота и Мальчик-Который-Выжил, добровольно или нет, под сывороткой правды подтвердит, что Драко его пытал…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слишком многие любят Гарри Поттера, это голосование отец может проиграть...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Возможно, отцу удастся убедить Дамблдора этого не делать, но тогда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ему придётся заплатить. И цена будет огромной. После окончания войны у игры появились правила: просто так теперь никому угрожать нельзя. Но Драко сам отдал себя в руки Дамблдора — стал заложником, притом весьма ценным.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Хотя он теперь не сможет стать Пожир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ателем Смерти, а значит, не так важен для отца, как тот думает...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Эта мысль терзала сердце, словно Режущее заклятье.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И что? — прошептал Драко.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Дамблдор сразу вычислил, что это сделал ты. Он был в курсе, что у нас какие-то совместные дела.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Хуже и не при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думаешь. Если бы Дамблдор не догадался, он, возможно, не рискнул бы использовать легилименцию, чтобы выяснить... но раз Дамблдор знает...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И? — выдавил Драко.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Мы немного поболтали.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И?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Поттер ухмыльнулся: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И я объяснил ему, что в его интересах н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ичего по этому поводу не предпринимать.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А потом вспомнил.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знает таинственный секрет Дамблдора,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тот самый, с помощью которого Снейп сохраняет свою власть.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теперь мог представить всю сцену. Дамблдор всё суровее смотрит на Гарри и, скрывая нетерпение, объясняет, что пыточные проклятия — ужасно серьёзное дело.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А Гарри вежливо советует Дамблдору д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ержать рот на замке, если тот не хочет проблем на свою голову.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Отец предупреждал Драко о подобных людях. Они могут тебя уничтожить, но при этом остаются настолько приятными, что по-настоящему ненавидеть их сложно.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Затем, — продолжил Гарри, — директор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сообщил профессору Флитвику, что это действительно секретное и деликатное дело, о котором он уже знает, и что, по его мнению, резкие действия в данном случае не помогут ни мне, ни кому-либо другому. Профессор Флитвик начал говорить, что интриги директора,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как обычно, заходят слишком далеко. Тут я его прервал и объяснил, что эта идея целиком моя и что директор меня ни к чему не принуждал. Профессор Флитвик развернулся и стал читать нотацию мне, но здесь уже вмешался директор и заявил, что Мальчик-Который-Выж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ил обречён попадать в странные и опасные происшествия, поэтому я в большей безопасности, когда устраиваю их сам, а не жду, пока они со мной случатся. На этом профессор Флитвик воздел свои маленькие ручки к небу и начал громко кричать на нас обоих, что его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не волнует, какую кашу мы тут вдвоём завариваем, но пока я на факультете Когтевран, подобное больше случаться не должно, или он меня оттуда выкинет, и я отправлюсь в Гриффиндор, где и место всему этому дамблдорству...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ненавидеть Гарри стало очень сл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ожно.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В любом случае, — сказал Гарри, — я не хочу вылететь из Когтеврана, и поэтому я пообещал профессору Флитвику, что подобного больше не повторится, либо я расскажу, кто это сделал.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 глазах Гарри должен быть холод. Но его нет. Должна быть смертельная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угроза в голосе. Но и её тоже нет.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понял, какой напрашивается вопрос, и поднявшееся было настроение мгновенно улетучилось.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Почему… ты не рассказал?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подошёл к окну, встал в луче света, проникавшего в маленькое окно, и посмотрел наружу, на зел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ёные лужайки Хогвартса. Яркий солнечный свет полностью окутал его.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Почему я не рассказал? — повторил Гарри. Его голос дрогнул. — Думаю, потому что не мог держать на тебя зла. Я знал, что первым причинил тебе боль. Не могу даже сказать, что мы в расчёте,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ведь тебе было больнее, чем мне.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Вторая кирпичная стена. С таким же успехом Гарри мог говорить на древнегреческом.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Драко судорожно перебирал в уме знакомые шаблоны поведения и не находил ничего похожего.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Гарри признавал свою вину, что было вовсе не в его и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нтересах. Теперь, когда у Гарри достаточно власти над Драко, чтобы превратить его в своего верного слугу, Гарри должен говорить совсем другое. Ему следовало бы подчёркивать свою доброту, а не то, какую боль он причинил Драко.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Но всё равно, — тихо, почти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шёпотом, сказал Гарри, — пожалуйста, Драко, не делай так больше. Было больно, и я не уверен, что смогу простить тебя второй раз. Не уверен, что буду способен захотеть простить.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Выше всякого понимания.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Неужели Гарри пытается с ним подружиться?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Ну не может ж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е Гарри Поттер быть настолько глуп, чтобы верить, будто после вчерашнего между ними возможна дружба.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быть чьим-то другом и союзником. Например, Драко хотел, чтобы Гарри стал его другом. Или можно бесповоротно разрушить человеку жизнь.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Но не одновременно.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Как ещё можно объяснить поведение Гарри, Драко не понимал.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И тут ему в голову пришла странная мысль. Он вспомнил, что вчера неоднократно повторял Гарри.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«Сегодня в тебе проснулся учёный, — говорил тот, — и даже если ты никогда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не научишься использовать свою силу, ты всегда... будешь искать… способы... проверить... свои убеждения...»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Эти зловещие слова, прерываемые судорожными вздохами боли, крепко засели в памяти Драко.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Если Гарри только притворялся человеком, который случайно о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бидел друга и теперь раскаивается...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Ты всё сделал умышленно! — воскликнул Драко, добавив в голос негодования. — Не в приступе гнева! Ты заранее всё продумал!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Дурак,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должен был сказать Гарри Поттер, — 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конечно, всё шло по моему плану, и теперь ты в моих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руках...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повернулся к Драко.</w:t>
      </w:r>
    </w:p>
    <w:p w:rsidR="00783F98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То, что случилось вчера, совсем не планировалось, — ответил он. Казалось, слова застревали у него в горле. — Я собирался объяснить тебе, почему всегда лучше знать правду, и затем мы бы попытались узнать, как работает к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ровь. И каким бы ответ </w:t>
      </w:r>
      <w:commentRangeStart w:id="1"/>
      <w:ins w:id="2" w:author="Yuliy L" w:date="2017-04-09T14:13:00Z">
        <w:r w:rsidRPr="00417502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ни</w:t>
        </w:r>
      </w:ins>
      <w:commentRangeEnd w:id="1"/>
      <w:del w:id="3" w:author="Yuliy L" w:date="2017-04-09T14:13:00Z">
        <w:r>
          <w:commentReference w:id="1"/>
        </w:r>
        <w:r w:rsidRPr="00417502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delText>не</w:delText>
        </w:r>
      </w:del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получился, мы бы его приняли. </w:t>
      </w:r>
      <w:r>
        <w:rPr>
          <w:rFonts w:ascii="Times New Roman" w:eastAsia="Times New Roman" w:hAnsi="Times New Roman" w:cs="Times New Roman"/>
          <w:sz w:val="24"/>
          <w:szCs w:val="24"/>
        </w:rPr>
        <w:t>Вчера я... поторопился.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«Всегда лучше знать правду», — холодно процитировал Драко. — Думаешь, ты оказал мне услугу?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кивнул — это окончательно взорвало мозг Драко — и сказал: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 если у Люциуса возникнет та же мысль, что и у меня? Что проблема в том, что у сильных магов мало детей? Возможно, он начнёт платить деньги сильнейшим чистокровным волшебникам, чтобы они заводили больше детей. Вообще-то, если бы теория чистоты крови была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верна, то Люциус так и должен был сделать — попытаться решить задачу со своей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настоящую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пр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авду и можешь предсказать результаты.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Похоже, Гарри Поттера воспитывали в месте столь необычном, что он даже не волшебник, а волшебное существо какое-то. Предугадать его слова или действия было совершенно невозможно.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—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Почему?! — вскричал Драко. Изобразить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голосе горечь предательства было совсем не сложно. — Почему ты так поступил со мной? Ради чего?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Ну, — протянул Гарри, — ты наследник Люциуса. И хочешь верь, хочешь нет, но Дамблдор считает меня своим сторонником. Поэтому мы можем вырасти и стать пешка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ми в их битве. Или мы можем придумать что-нибудь другое.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Разум Драко медленно переварил эту мысль.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Ты хочешь спровоцировать их на битву до победного конца, а когда они выдохнутся, захватить власть?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У Драко всё внутри похолодело от ужаса. Он обязан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приложить все усилия, чтобы не допустить...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Великие звёзды, нет! — замотал головой Гарри.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Нет?..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Ты на это не пойдёшь, и я тоже, — пояснил Гарри. — Это наш мир, и мы не хотим его разрушать. Но представь: Люциус думает, что Заговор — твоё орудие и ты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сторону, а Люциус верит, что Заговор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твой. И таким образом они оба будут помогать нам, стараясь при этом скрыть свою помощь друг от друга.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не нужно было притворяться, что он потерял дар речи.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Однажды отец водил его на спектакль «Трагедия Лайта». Главный герой — невероятно хитрый слизе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ринец по имени Лайт — хотел очистить мир, погрязший во зле, при помощи древнего кольца, которое могло убить любого, чьи имя и лицо были известны его владельцу. Лайту противостоял другой невероятно хитрый слизеринец, злодей по имени Лоулайт, который скрывал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 отец мягко указал ему, что в названии не случайно стояло слово «трагедия».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Затем оте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ц спросил у Драко, понял ли он, зачем они пошли на этот спектакль. Драко ответил: чтобы научить его быть таким же хитрым, как Лайт и Лоулайт, когда он вырастет.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Отец заявил, что Драко не мог ошибиться сильнее. Хотя со стороны Лоулайта было очень умно скрыв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такие спектакли всегда нереалистичны, ведь знай драматург, как пос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Тогда отец и рассказал Драко о Правиле Трёх, которое гласило, что каждый план, выполнение которого зависит от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более чем трёх различных событий, в реальной жизни обречён на провал.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Отец также добавил, что только глупец строит планы предельной сложности, а значит следует ограничиться двумя событиями.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не мог подобрать слов, чтобы описать исключительную колоссал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ьность неработоспособности генерального плана Гарри.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Впрочем, это — естественная ошибка для того, кто считает себя очень хитрым, но плести интриги учился не у преподавателей, а по пьесам.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Ну, — произнёс Гарри, — как тебе такой план?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Неплохо... — медлен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но ответил Драко. Кричать «Потрясающе!» и восхищённо ахать будет, пожалуй, перебором. — Гарри, можно вопрос?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Конечно, — отозвался тот.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Зачем ты купил Грейнджер дорогой кошель?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Хотел показать, что не затаил обиды, — мгновенно ответил Гарри. — Ну и над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еюсь, в ближайшие пару месяцев ей будет очень неудобно отказывать, когда я буду обращаться к ней с небольшими просьбами.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Драко убедился, что Гарри на самом деле пытается с ним подружиться.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Его ход в партии против Грейнджер и впрямь был умён. Может,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даже гениален. Притупить подозрения врага дружеским отношением и ненавязчиво сделать своим должником, чтобы получить возможность им манипулировать, просто попросив. Сам Драко не смог бы применить такой трюк — жертва изначально относилась бы к нему слишком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подозрительно — но для Мальчика-Который-Выжил он возможен. Итак, первым делом Гарри преподнёс врагу дорогой подарок... Драко бы до такого не додумался, но ведь может сработать...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Замыслы Гарри в отношении врагов бывают на первый взгляд непонятными, даже ду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рацкими, но если разобраться, в них появляется некий смысл. И становится ясно, что его целью было причинить вред.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Но в теперешних действиях Гарри по отношению к Драко смысла не было вообще.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Потому что Гарри хотел дружить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чуждым, невообразимым магловским образом, даже если при этом жизнь его друга будет разрушена до основания.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Тишина затянулась.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хотел, чтобы мы вместе узнали правду. Ты сможешь меня простить?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У Драко было два варианта, но только один из них позволял вернуться к другому позже, если он изменит своё решение...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Думаю, я тебя понял, — солгал Драко, — поэтому — да.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просиял.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Я р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ад это слышать, Драко, — мягко сказал он.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Два ученика стояли у окна, Гарри — всё ещё в лучах солнца, Драко — в тени.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вдруг с отчаянием осознал, что хотя быть другом Гарри Поттера — это, несомненно, ужасно, но тот представляет для Драко такую серьезну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ю угрозу, что быть его врагом — ещё хуже. 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Наверно.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Может быть.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Ну, стать его врагом никогда не поздно...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Он обречён.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Итак, — произнёс Драко, — что теперь?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Мы занимаемся в следующую субботу?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Надеюсь, занятие не будет похоже на предыдущее...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Не волн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уйся, не будет, — сказал Гарри. — Ещё пара таких суббот, и ты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меня самого обгонишь.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рассмеялся. Драко — нет.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Да, пока ты не ушёл, — произнёс Гарри и застенчиво улыбнулся. — Я знаю, сейчас не время, но мне очень нужен твой совет.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Я слушаю, — ответил Драко, слегка сбитый с толку.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К Гарри тут же вернулась серьёзность.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На покупку кошеля для Грейнджер ушла большая часть золота, которое мне удалось стащить из своего хранилища в Гринготтсе...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Что.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…Ключ у МакГонагалл, или теперь уж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е у Дамблдора. А я сейчас кое-что затеваю, и мне могут потребоваться деньги. Так вот, не знаешь ли ты, как я могу получить доступ...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Я одолжу тебе денег, — совершенно машинально сказал Драко.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Было видно, что Гарри приятно удивлён.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Драко, ты не должен..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Сколько?</w:t>
      </w:r>
    </w:p>
    <w:p w:rsidR="00783F98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</w:t>
      </w:r>
      <w:r>
        <w:rPr>
          <w:rFonts w:ascii="Times New Roman" w:eastAsia="Times New Roman" w:hAnsi="Times New Roman" w:cs="Times New Roman"/>
          <w:sz w:val="24"/>
          <w:szCs w:val="24"/>
        </w:rPr>
        <w:t>У Драко останется лишь несколько галлеонов...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Тут Драко мысленно отвесил себе пинка. Ему достаточно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будет написать отцу и объяснить, что деньги закончились, потому что ему удалось одолжить их Гарри Поттеру, и отец пришлёт ему поздравление, написанное золотыми чернилами, гигантскую шоколадную лягушку, которую не съесть и за две недели, и в десять раз бол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ьше галлеонов, на случай если Гарри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Поттеру потребуется ещё один за</w:t>
      </w:r>
      <w:r>
        <w:rPr>
          <w:rFonts w:ascii="Times New Roman" w:eastAsia="Times New Roman" w:hAnsi="Times New Roman" w:cs="Times New Roman"/>
          <w:sz w:val="24"/>
          <w:szCs w:val="24"/>
        </w:rPr>
        <w:t>ё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м.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Это слишком много, да, — сказал Гарри. — Извини, я не должен был...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Я — Малфой, если ты не забыл, — ответил Драко. — Меня просто удивило, что ты хочешь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так много.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Не беспокойся, —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радостно сказал Гарри. — Это не угрожает интересам твоей семьи, просто я задумал одно небольшое злодейство.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кивнул.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Что ж, не вопрос. Ты хочешь получить деньги прямо сейчас?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Конечно, — ответил Гарри.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Они отошли от окна и отправились в подземелья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. Драко не смог удержаться от вопроса: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А можешь хотя бы сказать, против кого направлена твоя затея?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Против Риты Скитер.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мысленно выругался, но говорить «нет» было уже поздно.</w:t>
      </w:r>
    </w:p>
    <w:p w:rsidR="00783F98" w:rsidRPr="00417502" w:rsidRDefault="00783F98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83F98" w:rsidRPr="00417502" w:rsidRDefault="00417502">
      <w:pPr>
        <w:pStyle w:val="normal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* * *</w:t>
      </w:r>
    </w:p>
    <w:p w:rsidR="00783F98" w:rsidRPr="00417502" w:rsidRDefault="00783F98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По пути в подземелья Драко немного собрался с мыслями.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Ненавиде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ть Гарри Поттера не получалось. Гарри всё же пытался с ним подружиться, просто он сумасшедший.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Тем не менее, Драко не был намерен отказываться от мести или хотя бы откладывать её.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Кстати, — произнёс Драко, оглядевшись по сторонам и убедившись, что никого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рядом нет. Конечно, их голоса должны быть Размыты, но лишняя предосторожность никогда не повредит. — Я тут подумал. Когда мы будем набирать новых людей в Заговор, нужно, чтобы они считали, что мы равны. Иначе любой из них может сдать твой замысел отцу. Ты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уже думал об этом, правда?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Естественно, — ответил Гарри.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— А мы будем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равны? — спросил Драко.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Боюсь, что нет, — сказал Гарри. Было ясно, что он пытается произнести это как можно мягче, а также скрыть в изрядной степени снисходительный тон, но не вполн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е в этом преуспевает. — 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перед новичками ты мог произвести хотя бы достойное впечатление.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Потому что я недостаточно знаю о науке, — произнёс Драко умышленно нейтральным тоном.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покачал головой.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Дело не в том, что ты не знаешь специфических научных терминов вроде дезоксирибонуклеиновой кислоты. Это как раз не помешало бы тебе быть равн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ым мне. Дело в том, что ты не обучен методам рационального мышления, более глубокому научному знанию, которое лежит в основе всех остальных открытий. Я попытаюсь научить тебя этому знанию, но это гораздо сложнее. Вспомни, что было вчера, Драко. Да, ты прод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Ясно, — разочарованным тоном пр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отянул Драко.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попытался говорить ещё мягче.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невозможно, чтобы ты наравне со мной управлял Заговором. Ты был учёным только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один день, ты знаешь только один секрет о дезоксирибонуклеиновой кислоте, и ты вовсе не владеешь методами рационального мышления.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— Я понимаю, — сказал Драко.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Что было чистой правдой.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«Отношений с людьми», вот значит как. Захватить власть над Заговором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не составит большого труда. А потом он убьёт Гарри Поттера, просто на всякий случай...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 памяти Драко всплыло, как тошно ему вчера вечером было при мысли, что Гарри кричит от боли.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ещё несколько раз мысленно ругнулся.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Ладно. Он не будет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убивать Гарри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. Гарри воспитан маглами, он не виноват, что сумасшедший.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Пусть живёт. Так у Драко будет возможность сказать ему, что он всё сделал в интересах самого Гарри и тот должен быть благодарен...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Тут Драко в голову пришла приятная мысль. Это ведь и впрямь пойдёт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во благо. Если бы Гарри попробовал осуществить свой замысел, пытаясь одурачить Дамблдора и отца, он бы погиб.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план мести стал идеальным.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сокрушит все надежды Гарри, точно так же, как Гарри сокрушил его собственные.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скажет, что сдел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ал это ради самого Гарри, и это будет чистейшей правдой.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перехватит власть над Заговором и с помощью силы науки очистит мир волшебников, и отец будет гордиться им, как если бы он стал Пожирателем Смерти.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Злые планы Гарри Поттера будут разрушены, а пр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авые силы восторжествуют.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Превосходная месть.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Если только...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«Просто сделай вид, будто делаешь вид, что ты учёный», — сказал ему Гарри.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У Драко не хватало слов, чтобы точно описать, что не так с разумом Гарри...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(поскольку Драко никогда не слышал о термине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«глубина рекурсии»)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…и оставалось только гадать, какие замыслы могут рождаться в такой голове.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…если только Гарри, в качестве части еще более масштабного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плана, на самом деле не нужен был Драко, пытающийся разрушить его замысел. Возможно, Гарри даже знает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, что этот замысел неработоспособен, и весь его смысл — исключительно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 том, чтобы Драко сыграл свою роль...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Нет. Так и с ума сойти недолго. Должен же быть какой-то предел. Сам Тёмный Лорд не был настолько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коварен. В реальной жизни такая сложность не встре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чается. Она уместна лишь в детских сказках о глупых горгульях, которые отец рассказывал на ночь: в конце всегда обнаруживалось, что вместо того, чтобы мешать герою, горгульи действовали по его плану.</w:t>
      </w:r>
    </w:p>
    <w:p w:rsidR="00783F98" w:rsidRPr="00417502" w:rsidRDefault="00783F98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83F98" w:rsidRPr="00417502" w:rsidRDefault="00417502">
      <w:pPr>
        <w:pStyle w:val="normal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* * *</w:t>
      </w:r>
    </w:p>
    <w:p w:rsidR="00783F98" w:rsidRPr="00417502" w:rsidRDefault="00783F98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шёл рядом с Драко, улыбался и размышлял об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эволюционном происхождении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человеческого интеллекта.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 начале, когда люди ещё плохо понимали, как работает эволюция, они зацикливались на дурацких идеях, например, «Разум эволюционировал, чтобы человек изобретал всё более совершенные инструменты».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прогресса это, конечно, зам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ечательно, но с точки зрения эволюции получается, что изобретатель не получает особых преимуществ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если он даёт своему носителю преимущество при размножении по сравнению с другими членами племени,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от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бор, в результате которого сохранялись бы гены изобретателей. Да, если сравнить людей и шимпанзе, первым бросается в глаза то, что у людей есть ружья, танки и ядерное оружие, и можно легко ошибиться, решив, что интеллект существует для создания технологии.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Это естественная, но неверная догадка.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Когда люди ещё плохо понимали, как работает эволюция, они зацикливались на дурацких идеях, например, «Изменялся климат, и племенам приходилось мигрировать, так что перед людьми возникали всё новые трудности, преодоле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вая которые они становились умнее».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Но мозг человека в четыре раза больше мозга шимпанзе. Мозг поглощает пятую часть энергии человека. Люди настолько умнее других видов, что сравнивать их просто абсурдно. Чтобы добиться такого, недостаточно несколько раз ч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уть-чуть усложнить обстановку. В этом случае предки людей и стали бы лишь слегка умнее. Чтобы вырастить столь чрезмерно огромный мозг-переросток, нужен какой-то неудержимый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эволюционный процесс, постоянно требующий всё новых и новых способностей.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сейчас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у учёных есть достаточно неплохое предположение, что это был за неудержимый эволюционный процесс.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Когда-то Гарри прочёл широко известную книгу под названием «Политика у шимпанзе»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книге описывалось, как взрослый шимпанзе по имени Луит боролся за власть с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о стареющим вожаком, Ероеном, с помощью молодого шимпанзе по имени Никки. Никки не встревал в стычки между Луитом и Ероеном, но мешал другим сторонникам Ероена прийти тому на помощь, отвлекая их в нужное время. А когда Луит победил и стал новым вожаком, Ни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кки занял почётное место подле него.</w:t>
      </w:r>
    </w:p>
    <w:p w:rsidR="00783F98" w:rsidRPr="00417502" w:rsidRDefault="00417502">
      <w:pPr>
        <w:pStyle w:val="normal0"/>
        <w:spacing w:line="240" w:lineRule="auto"/>
        <w:ind w:firstLine="58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…но ненадолго. Очень скоро Никки объединился с побеждённым Ероеном, сверг Луита и стал очередным новым вожаком.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этого начинаешь понимать, что к улучшению мыслительных способностей привели длящиеся миллионы лет попытки гоминидов перехитрить друг друга</w:t>
      </w:r>
      <w:r w:rsidRPr="00417502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— 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безудержная эволюционная гонка вооружений.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Ведь человек (на месте Луита) сразу бы смекнул, что к чему.</w:t>
      </w:r>
    </w:p>
    <w:p w:rsidR="00783F98" w:rsidRPr="00417502" w:rsidRDefault="00783F98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83F98" w:rsidRPr="00417502" w:rsidRDefault="00417502">
      <w:pPr>
        <w:pStyle w:val="normal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* * *</w:t>
      </w:r>
    </w:p>
    <w:p w:rsidR="00783F98" w:rsidRPr="00417502" w:rsidRDefault="00783F98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шёл рядом с Гарри, стараясь не улыбаться, и думал о мести.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Быть может, пройдут годы, но однажды Гарри Поттер узнает, что значит недооценивать Малфоя.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Учёный проснулся в Драко за один день. Поттер, по его собственным словам, ожидал, что на это потре</w:t>
      </w: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буются месяцы. 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Но наследник Дома Малфоев неминуемо станет более могущественным учёным, чем любой другой волшебник.</w:t>
      </w:r>
    </w:p>
    <w:p w:rsidR="00783F98" w:rsidRPr="00417502" w:rsidRDefault="00417502">
      <w:pPr>
        <w:pStyle w:val="normal0"/>
        <w:spacing w:line="240" w:lineRule="auto"/>
        <w:ind w:firstLine="570"/>
        <w:contextualSpacing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7502">
        <w:rPr>
          <w:rFonts w:ascii="Times New Roman" w:eastAsia="Times New Roman" w:hAnsi="Times New Roman" w:cs="Times New Roman"/>
          <w:sz w:val="24"/>
          <w:szCs w:val="24"/>
          <w:lang w:val="ru-RU"/>
        </w:rPr>
        <w:t>Драко изучит все методы рационального мышления, о которых говорит Гарри Поттер, и когда настанет час...</w:t>
      </w:r>
    </w:p>
    <w:sectPr w:rsidR="00783F98" w:rsidRPr="00417502" w:rsidSect="00783F98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Yuliy L" w:date="2017-04-09T14:13:00Z" w:initials="">
    <w:p w:rsidR="00783F98" w:rsidRDefault="00417502">
      <w:pPr>
        <w:pStyle w:val="normal0"/>
        <w:spacing w:line="240" w:lineRule="auto"/>
        <w:contextualSpacing w:val="0"/>
      </w:pPr>
      <w:r>
        <w:t>Возможно, опечатка или ошибка.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783F98"/>
    <w:rsid w:val="00417502"/>
    <w:rsid w:val="0078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83F98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83F98"/>
    <w:pPr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0"/>
    <w:next w:val="normal0"/>
    <w:rsid w:val="00783F98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83F98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83F98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83F98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3F98"/>
  </w:style>
  <w:style w:type="paragraph" w:styleId="Title">
    <w:name w:val="Title"/>
    <w:basedOn w:val="normal0"/>
    <w:next w:val="normal0"/>
    <w:rsid w:val="00783F98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83F98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F9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83F9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3665</Words>
  <Characters>20894</Characters>
  <Application>Microsoft Office Word</Application>
  <DocSecurity>0</DocSecurity>
  <Lines>174</Lines>
  <Paragraphs>49</Paragraphs>
  <ScaleCrop>false</ScaleCrop>
  <Company/>
  <LinksUpToDate>false</LinksUpToDate>
  <CharactersWithSpaces>24510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yuliyl</cp:lastModifiedBy>
  <cp:revision>2</cp:revision>
  <dcterms:created xsi:type="dcterms:W3CDTF">2018-05-25T06:43:00Z</dcterms:created>
  <dcterms:modified xsi:type="dcterms:W3CDTF">2018-05-25T06:43:00Z</dcterms:modified>
</cp:coreProperties>
</file>