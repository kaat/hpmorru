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2"/>
        <w:spacing w:lineRule="auto" w:after="20" w:line="252" w:before="20"/>
        <w:ind w:firstLine="280"/>
        <w:contextualSpacing w:val="0"/>
        <w:jc w:val="center"/>
      </w:pPr>
      <w:bookmarkStart w:id="0" w:colFirst="0" w:name="h.iamucconq2cg" w:colLast="0"/>
      <w:bookmarkEnd w:id="0"/>
      <w:r w:rsidRPr="00000000" w:rsidR="00000000" w:rsidDel="00000000">
        <w:rPr>
          <w:rFonts w:cs="Times New Roman" w:hAnsi="Times New Roman" w:eastAsia="Times New Roman" w:ascii="Times New Roman"/>
          <w:sz w:val="24"/>
          <w:rtl w:val="0"/>
        </w:rPr>
        <w:t xml:space="preserve">Глава 104. Истина. Часть 1. </w:t>
      </w:r>
      <w:r w:rsidRPr="00000000" w:rsidR="00000000" w:rsidDel="00000000">
        <w:rPr>
          <w:rFonts w:cs="Times New Roman" w:hAnsi="Times New Roman" w:eastAsia="Times New Roman" w:ascii="Times New Roman"/>
          <w:sz w:val="24"/>
          <w:rtl w:val="0"/>
        </w:rPr>
        <w:t xml:space="preserve">Загадки и ответы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i w:val="1"/>
          <w:color w:val="222222"/>
          <w:sz w:val="24"/>
          <w:rtl w:val="0"/>
        </w:rPr>
        <w:t xml:space="preserve">13 июня 1992 года.</w:t>
      </w:r>
      <w:r w:rsidRPr="00000000" w:rsidR="00000000" w:rsidDel="00000000">
        <w:rPr>
          <w:rFonts w:cs="Times New Roman" w:hAnsi="Times New Roman" w:eastAsia="Times New Roman" w:ascii="Times New Roman"/>
          <w:color w:val="ffd966"/>
          <w:sz w:val="24"/>
          <w:shd w:val="clear" w:fill="6aa84f"/>
          <w:rtl w:val="0"/>
        </w:rPr>
        <w:t xml:space="preserve"> </w:t>
      </w:r>
    </w:p>
    <w:p w:rsidP="00000000" w:rsidRPr="00000000" w:rsidR="00000000" w:rsidDel="00000000" w:rsidRDefault="00000000">
      <w:pPr>
        <w:spacing w:lineRule="auto" w:after="20" w:line="252" w:before="20"/>
        <w:ind w:firstLine="280"/>
        <w:contextualSpacing w:val="0"/>
      </w:pPr>
      <w:r w:rsidRPr="00000000" w:rsidR="00000000" w:rsidDel="00000000">
        <w:rPr>
          <w:rtl w:val="0"/>
        </w:rPr>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В Хогвартсе заканчивалась последняя неделя учёбы. Профессор Квиррелл был ещё жив, хотя и едва-едва. Предполагалось, что сегодняшний день, как и почти всю прошедшую неделю, он проведёт на больничной койке.</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По традиции экзамены в Хогвартсе проводились в первую неделю июня, результаты объявлялись во вторую, в воскресенье второй недели устраивался прощальный пир,</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в понедельник после этого Хогвартс-экспресс отвозил учеников в Лондон.</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Давным-давно, когда Гарри впервые прочитал о таком распорядке, он задумался, чем именно ученики занимаются всё остальное время второй недели июня. «</w:t>
      </w:r>
      <w:r w:rsidRPr="00000000" w:rsidR="00000000" w:rsidDel="00000000">
        <w:rPr>
          <w:rFonts w:cs="Times New Roman" w:hAnsi="Times New Roman" w:eastAsia="Times New Roman" w:ascii="Times New Roman"/>
          <w:sz w:val="24"/>
          <w:rtl w:val="0"/>
        </w:rPr>
        <w:t xml:space="preserve">Ждут результатов экзамена»</w:t>
      </w:r>
      <w:r w:rsidRPr="00000000" w:rsidR="00000000" w:rsidDel="00000000">
        <w:rPr>
          <w:rFonts w:cs="Times New Roman" w:hAnsi="Times New Roman" w:eastAsia="Times New Roman" w:ascii="Times New Roman"/>
          <w:sz w:val="24"/>
          <w:rtl w:val="0"/>
        </w:rPr>
        <w:t xml:space="preserve"> звучало не слишком содержательно. Когда Гарри выяснил ответ, он</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очень удивился.</w:t>
      </w:r>
      <w:r w:rsidRPr="00000000" w:rsidR="00000000" w:rsidDel="00000000">
        <w:rPr>
          <w:rtl w:val="0"/>
        </w:rPr>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Но теперь почти закончилась и вторая неделя</w:t>
      </w:r>
      <w:r w:rsidRPr="00000000" w:rsidR="00000000" w:rsidDel="00000000">
        <w:rPr>
          <w:rFonts w:cs="Times New Roman" w:hAnsi="Times New Roman" w:eastAsia="Times New Roman" w:ascii="Times New Roman"/>
          <w:sz w:val="24"/>
          <w:rtl w:val="0"/>
        </w:rPr>
        <w:t xml:space="preserve">. Наступила суббота.</w:t>
      </w:r>
      <w:r w:rsidRPr="00000000" w:rsidR="00000000" w:rsidDel="00000000">
        <w:rPr>
          <w:rFonts w:cs="Times New Roman" w:hAnsi="Times New Roman" w:eastAsia="Times New Roman" w:ascii="Times New Roman"/>
          <w:sz w:val="24"/>
          <w:rtl w:val="0"/>
        </w:rPr>
        <w:t xml:space="preserve"> От всего учебного года остался лишь прощальный пир</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14-го числа и поездка на Хогвартс-Экспрессе 15-го.</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А ответов всё не было.</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Ничего не прояснилось.</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Убийцу Гермионы до сих пор не нашли.</w:t>
      </w:r>
      <w:r w:rsidRPr="00000000" w:rsidR="00000000" w:rsidDel="00000000">
        <w:rPr>
          <w:rtl w:val="0"/>
        </w:rPr>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Почему-то Гарри казалось, что к концу учебного года правда обязательно </w:t>
      </w:r>
      <w:r w:rsidRPr="00000000" w:rsidR="00000000" w:rsidDel="00000000">
        <w:rPr>
          <w:rFonts w:cs="Times New Roman" w:hAnsi="Times New Roman" w:eastAsia="Times New Roman" w:ascii="Times New Roman"/>
          <w:sz w:val="24"/>
          <w:rtl w:val="0"/>
        </w:rPr>
        <w:t xml:space="preserve">откроется</w:t>
      </w:r>
      <w:r w:rsidRPr="00000000" w:rsidR="00000000" w:rsidDel="00000000">
        <w:rPr>
          <w:rFonts w:cs="Times New Roman" w:hAnsi="Times New Roman" w:eastAsia="Times New Roman" w:ascii="Times New Roman"/>
          <w:sz w:val="24"/>
          <w:rtl w:val="0"/>
        </w:rPr>
        <w:t xml:space="preserve">, как обычно бывает в конце детективных романов. И у</w:t>
      </w:r>
      <w:r w:rsidRPr="00000000" w:rsidR="00000000" w:rsidDel="00000000">
        <w:rPr>
          <w:rFonts w:cs="Times New Roman" w:hAnsi="Times New Roman" w:eastAsia="Times New Roman" w:ascii="Times New Roman"/>
          <w:sz w:val="24"/>
          <w:rtl w:val="0"/>
        </w:rPr>
        <w:t xml:space="preserve">ж</w:t>
      </w:r>
      <w:r w:rsidRPr="00000000" w:rsidR="00000000" w:rsidDel="00000000">
        <w:rPr>
          <w:rFonts w:cs="Times New Roman" w:hAnsi="Times New Roman" w:eastAsia="Times New Roman" w:ascii="Times New Roman"/>
          <w:sz w:val="24"/>
          <w:rtl w:val="0"/>
        </w:rPr>
        <w:t xml:space="preserve"> точно всё </w:t>
      </w:r>
      <w:r w:rsidRPr="00000000" w:rsidR="00000000" w:rsidDel="00000000">
        <w:rPr>
          <w:rFonts w:cs="Times New Roman" w:hAnsi="Times New Roman" w:eastAsia="Times New Roman" w:ascii="Times New Roman"/>
          <w:sz w:val="24"/>
          <w:rtl w:val="0"/>
        </w:rPr>
        <w:t xml:space="preserve">станет понятно </w:t>
      </w:r>
      <w:r w:rsidRPr="00000000" w:rsidR="00000000" w:rsidDel="00000000">
        <w:rPr>
          <w:rFonts w:cs="Times New Roman" w:hAnsi="Times New Roman" w:eastAsia="Times New Roman" w:ascii="Times New Roman"/>
          <w:sz w:val="24"/>
          <w:rtl w:val="0"/>
        </w:rPr>
        <w:t xml:space="preserve">к тому моменту, когда профессор защиты… умрёт. Не может так быть, чтобы профессор Квиррелл покинул этот мир, не получив ответов, не увидев решение загадки во всей его красе. Эта история должна закончиться не экзаменами, определённо не смертью, но исключительно раскрытием истины...</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Но</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если не принимать всерьёз самую последнюю теорию Драко Малфоя о том, что профессор Спраут задавала и проверяла меньше домашних работ в то время, когда кто-то подставил Гермиону, что в свою очередь доказывало, что у профессора Спраут была возможность всё это подготовить, истина оставалась нераскрытой.</w:t>
      </w:r>
      <w:r w:rsidRPr="00000000" w:rsidR="00000000" w:rsidDel="00000000">
        <w:rPr>
          <w:rtl w:val="0"/>
        </w:rPr>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А вместо этого, словно приоритеты мира больше соответствовали образу мышления всех остальных, год заканчивался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решающим матчем по</w:t>
      </w:r>
      <w:r w:rsidRPr="00000000" w:rsidR="00000000" w:rsidDel="00000000">
        <w:rPr>
          <w:rFonts w:cs="Times New Roman" w:hAnsi="Times New Roman" w:eastAsia="Times New Roman" w:ascii="Times New Roman"/>
          <w:sz w:val="24"/>
          <w:rtl w:val="0"/>
        </w:rPr>
        <w:t xml:space="preserve"> квиддичу.</w:t>
      </w:r>
      <w:r w:rsidRPr="00000000" w:rsidR="00000000" w:rsidDel="00000000">
        <w:rPr>
          <w:rtl w:val="0"/>
        </w:rPr>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В воздухе над стадионом летали, пикировали и кружились волшебники на мётлах. Они ловили, </w:t>
      </w:r>
      <w:r w:rsidRPr="00000000" w:rsidR="00000000" w:rsidDel="00000000">
        <w:rPr>
          <w:rFonts w:cs="Times New Roman" w:hAnsi="Times New Roman" w:eastAsia="Times New Roman" w:ascii="Times New Roman"/>
          <w:sz w:val="24"/>
          <w:rtl w:val="0"/>
        </w:rPr>
        <w:t xml:space="preserve">бросали </w:t>
      </w:r>
      <w:r w:rsidRPr="00000000" w:rsidR="00000000" w:rsidDel="00000000">
        <w:rPr>
          <w:rFonts w:cs="Times New Roman" w:hAnsi="Times New Roman" w:eastAsia="Times New Roman" w:ascii="Times New Roman"/>
          <w:sz w:val="24"/>
          <w:rtl w:val="0"/>
        </w:rPr>
        <w:t xml:space="preserve">друг другу</w:t>
      </w:r>
      <w:r w:rsidRPr="00000000" w:rsidR="00000000" w:rsidDel="00000000">
        <w:rPr>
          <w:rFonts w:cs="Times New Roman" w:hAnsi="Times New Roman" w:eastAsia="Times New Roman" w:ascii="Times New Roman"/>
          <w:sz w:val="24"/>
          <w:rtl w:val="0"/>
        </w:rPr>
        <w:t xml:space="preserve">, блокировали и иногда кидали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сквозь парящие кольца красновато-пурпурны</w:t>
      </w:r>
      <w:r w:rsidRPr="00000000" w:rsidR="00000000" w:rsidDel="00000000">
        <w:rPr>
          <w:rFonts w:cs="Times New Roman" w:hAnsi="Times New Roman" w:eastAsia="Times New Roman" w:ascii="Times New Roman"/>
          <w:sz w:val="24"/>
          <w:rtl w:val="0"/>
        </w:rPr>
        <w:t xml:space="preserve">й</w:t>
      </w:r>
      <w:r w:rsidRPr="00000000" w:rsidR="00000000" w:rsidDel="00000000">
        <w:rPr>
          <w:rFonts w:cs="Times New Roman" w:hAnsi="Times New Roman" w:eastAsia="Times New Roman" w:ascii="Times New Roman"/>
          <w:sz w:val="24"/>
          <w:rtl w:val="0"/>
        </w:rPr>
        <w:t xml:space="preserve"> усечённый тетраэдр</w:t>
      </w:r>
      <w:r w:rsidRPr="00000000" w:rsidR="00000000" w:rsidDel="00000000">
        <w:rPr>
          <w:rFonts w:cs="Times New Roman" w:hAnsi="Times New Roman" w:eastAsia="Times New Roman" w:ascii="Times New Roman"/>
          <w:sz w:val="24"/>
          <w:rtl w:val="0"/>
        </w:rPr>
        <w:t xml:space="preserve">, именуемый кваффлом. Стадион сотрясался</w:t>
      </w:r>
      <w:r w:rsidRPr="00000000" w:rsidR="00000000" w:rsidDel="00000000">
        <w:rPr>
          <w:rFonts w:cs="Times New Roman" w:hAnsi="Times New Roman" w:eastAsia="Times New Roman" w:ascii="Times New Roman"/>
          <w:sz w:val="24"/>
          <w:rtl w:val="0"/>
        </w:rPr>
        <w:t xml:space="preserve"> от </w:t>
      </w:r>
      <w:r w:rsidRPr="00000000" w:rsidR="00000000" w:rsidDel="00000000">
        <w:rPr>
          <w:rFonts w:cs="Times New Roman" w:hAnsi="Times New Roman" w:eastAsia="Times New Roman" w:ascii="Times New Roman"/>
          <w:sz w:val="24"/>
          <w:rtl w:val="0"/>
        </w:rPr>
        <w:t xml:space="preserve">криков радости и разочарования. Учеников в мантиях с синими, зелёными, жёлтыми и красными оторочками переполнял энтузиазм, который так легко испытывают люди в тех случаях, когда никто не требует действий от них лично.</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Гарри </w:t>
      </w:r>
      <w:r w:rsidRPr="00000000" w:rsidR="00000000" w:rsidDel="00000000">
        <w:rPr>
          <w:rFonts w:cs="Times New Roman" w:hAnsi="Times New Roman" w:eastAsia="Times New Roman" w:ascii="Times New Roman"/>
          <w:sz w:val="24"/>
          <w:rtl w:val="0"/>
        </w:rPr>
        <w:t xml:space="preserve">в первы</w:t>
      </w:r>
      <w:r w:rsidRPr="00000000" w:rsidR="00000000" w:rsidDel="00000000">
        <w:rPr>
          <w:rFonts w:cs="Times New Roman" w:hAnsi="Times New Roman" w:eastAsia="Times New Roman" w:ascii="Times New Roman"/>
          <w:sz w:val="24"/>
          <w:rtl w:val="0"/>
        </w:rPr>
        <w:t xml:space="preserve">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раз пришёл на матч по квиддичу и уже решил, что этот раз станет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последним.</w:t>
      </w:r>
      <w:r w:rsidRPr="00000000" w:rsidR="00000000" w:rsidDel="00000000">
        <w:rPr>
          <w:rFonts w:cs="Times New Roman" w:hAnsi="Times New Roman" w:eastAsia="Times New Roman" w:ascii="Times New Roman"/>
          <w:color w:val="ffffff"/>
          <w:sz w:val="24"/>
          <w:shd w:val="clear" w:fill="38761d"/>
          <w:rtl w:val="0"/>
        </w:rPr>
        <w:t xml:space="preserve"> </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Кваффл у Дэвиса! — </w:t>
      </w:r>
      <w:r w:rsidRPr="00000000" w:rsidR="00000000" w:rsidDel="00000000">
        <w:rPr>
          <w:rFonts w:cs="Times New Roman" w:hAnsi="Times New Roman" w:eastAsia="Times New Roman" w:ascii="Times New Roman"/>
          <w:sz w:val="24"/>
          <w:rtl w:val="0"/>
        </w:rPr>
        <w:t xml:space="preserve">гремел</w:t>
      </w:r>
      <w:r w:rsidRPr="00000000" w:rsidR="00000000" w:rsidDel="00000000">
        <w:rPr>
          <w:rFonts w:cs="Times New Roman" w:hAnsi="Times New Roman" w:eastAsia="Times New Roman" w:ascii="Times New Roman"/>
          <w:sz w:val="24"/>
          <w:rtl w:val="0"/>
        </w:rPr>
        <w:t xml:space="preserve"> усиленный голос Ли Джордана. — Ещё десять очков получит Когтевран через семь… шесть... пять... обалдеть, вот это да! В самый центр центрального кольца! Дэвис забивает очередной гол, я никогда не видел такой серии… Я предлагаю уже сейчас объявить Дэвиса капитаном на будущий год, когда Бортан уйдёт...</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Голос Ли резко оборвался, и над стадионом разнёсся голос профессора МакГонагалл:</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Это личное дело команды Когтеврана, мистер Джордан. Пожалуйста, ограничьтесь </w:t>
      </w:r>
      <w:r w:rsidRPr="00000000" w:rsidR="00000000" w:rsidDel="00000000">
        <w:rPr>
          <w:rFonts w:cs="Times New Roman" w:hAnsi="Times New Roman" w:eastAsia="Times New Roman" w:ascii="Times New Roman"/>
          <w:sz w:val="24"/>
          <w:rtl w:val="0"/>
        </w:rPr>
        <w:t xml:space="preserve">комментированием</w:t>
      </w:r>
      <w:r w:rsidRPr="00000000" w:rsidR="00000000" w:rsidDel="00000000">
        <w:rPr>
          <w:rFonts w:cs="Times New Roman" w:hAnsi="Times New Roman" w:eastAsia="Times New Roman" w:ascii="Times New Roman"/>
          <w:sz w:val="24"/>
          <w:rtl w:val="0"/>
        </w:rPr>
        <w:t xml:space="preserve"> матча.</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И кваффл у Слизерина… Флинт пасует прекраснейшей…</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Мистер Джордан!</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Просто </w:t>
      </w:r>
      <w:r w:rsidRPr="00000000" w:rsidR="00000000" w:rsidDel="00000000">
        <w:rPr>
          <w:rFonts w:cs="Times New Roman" w:hAnsi="Times New Roman" w:eastAsia="Times New Roman" w:ascii="Times New Roman"/>
          <w:sz w:val="24"/>
          <w:rtl w:val="0"/>
        </w:rPr>
        <w:t xml:space="preserve">приятной</w:t>
      </w:r>
      <w:r w:rsidRPr="00000000" w:rsidR="00000000" w:rsidDel="00000000">
        <w:rPr>
          <w:rFonts w:cs="Times New Roman" w:hAnsi="Times New Roman" w:eastAsia="Times New Roman" w:ascii="Times New Roman"/>
          <w:sz w:val="24"/>
          <w:rtl w:val="0"/>
        </w:rPr>
        <w:t xml:space="preserve"> Шэрон Вискайно, чьи волосы развеваются как хвост кометы. Она несётся к кольцам Когтеврана — и её преследуют два бладжера! </w:t>
      </w:r>
      <w:r w:rsidRPr="00000000" w:rsidR="00000000" w:rsidDel="00000000">
        <w:rPr>
          <w:rFonts w:cs="Times New Roman" w:hAnsi="Times New Roman" w:eastAsia="Times New Roman" w:ascii="Times New Roman"/>
          <w:sz w:val="24"/>
          <w:rtl w:val="0"/>
        </w:rPr>
        <w:t xml:space="preserve">Пусей</w:t>
      </w:r>
      <w:r w:rsidRPr="00000000" w:rsidR="00000000" w:rsidDel="00000000">
        <w:rPr>
          <w:rFonts w:cs="Times New Roman" w:hAnsi="Times New Roman" w:eastAsia="Times New Roman" w:ascii="Times New Roman"/>
          <w:sz w:val="24"/>
          <w:rtl w:val="0"/>
        </w:rPr>
        <w:t xml:space="preserve"> на хвосте у Шэрон… что ты делаешь, Инглби?.. она уворачивается, чтобы избежать… ЭТО СНИТЧ? ДАВАЙ, ЧЖОУ ЧАНГ, ДАВАЙ, ХИГГС УЖЕ… ДА ЧТО ВЫ ТВОРИТЕ?</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Успокойтесь, мистер Джордан!</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КАК ТУТ МОЖНО УСПОКОИТЬСЯ? НИКОГДА В ЖИЗНИ НЕ ВИДЕЛ НАСТОЛЬКО КОШМАРНОЙ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ИГРЫ! И снитч исчез — возможно навсегда, раз уж его так бездарно упустили… Пусей направляется к воротам, Инглби рядом нет...</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Когда-то очень </w:t>
      </w:r>
      <w:r w:rsidRPr="00000000" w:rsidR="00000000" w:rsidDel="00000000">
        <w:rPr>
          <w:rFonts w:cs="Times New Roman" w:hAnsi="Times New Roman" w:eastAsia="Times New Roman" w:ascii="Times New Roman"/>
          <w:sz w:val="24"/>
          <w:rtl w:val="0"/>
        </w:rPr>
        <w:t xml:space="preserve">давно</w:t>
      </w:r>
      <w:r w:rsidRPr="00000000" w:rsidR="00000000" w:rsidDel="00000000">
        <w:rPr>
          <w:rFonts w:cs="Times New Roman" w:hAnsi="Times New Roman" w:eastAsia="Times New Roman" w:ascii="Times New Roman"/>
          <w:sz w:val="24"/>
          <w:rtl w:val="0"/>
        </w:rPr>
        <w:t xml:space="preserve">, возможно даже в совершенно ином мире, профессор Квиррелл пообещал, что Кубок школы выиграет либо Слизерин, </w:t>
      </w:r>
      <w:r w:rsidRPr="00000000" w:rsidR="00000000" w:rsidDel="00000000">
        <w:rPr>
          <w:rFonts w:cs="Times New Roman" w:hAnsi="Times New Roman" w:eastAsia="Times New Roman" w:ascii="Times New Roman"/>
          <w:sz w:val="24"/>
          <w:rtl w:val="0"/>
        </w:rPr>
        <w:t xml:space="preserve">либо Когтевран. Либо каким-то образом выиграют </w:t>
      </w:r>
      <w:r w:rsidRPr="00000000" w:rsidR="00000000" w:rsidDel="00000000">
        <w:rPr>
          <w:rFonts w:cs="Times New Roman" w:hAnsi="Times New Roman" w:eastAsia="Times New Roman" w:ascii="Times New Roman"/>
          <w:sz w:val="24"/>
          <w:rtl w:val="0"/>
        </w:rPr>
        <w:t xml:space="preserve">оба</w:t>
      </w:r>
      <w:r w:rsidRPr="00000000" w:rsidR="00000000" w:rsidDel="00000000">
        <w:rPr>
          <w:rFonts w:cs="Times New Roman" w:hAnsi="Times New Roman" w:eastAsia="Times New Roman" w:ascii="Times New Roman"/>
          <w:sz w:val="24"/>
          <w:rtl w:val="0"/>
        </w:rPr>
        <w:t xml:space="preserve">, поскольку он заявил, что выполнит три желания. И пока казалось, что два из трёх могут сбыться.</w:t>
      </w:r>
      <w:r w:rsidRPr="00000000" w:rsidR="00000000" w:rsidDel="00000000">
        <w:rPr>
          <w:rtl w:val="0"/>
        </w:rPr>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На данный момент гонку за Кубком школы с отрывом примерно в пятьсот баллов возглавлял Пуффендуй. Пуффендуйцы старательно делали свою домашнюю работу и </w:t>
      </w:r>
      <w:r w:rsidRPr="00000000" w:rsidR="00000000" w:rsidDel="00000000">
        <w:rPr>
          <w:rFonts w:cs="Times New Roman" w:hAnsi="Times New Roman" w:eastAsia="Times New Roman" w:ascii="Times New Roman"/>
          <w:i w:val="1"/>
          <w:sz w:val="24"/>
          <w:rtl w:val="0"/>
        </w:rPr>
        <w:t xml:space="preserve">держались подальше от неприятностей</w:t>
      </w:r>
      <w:r w:rsidRPr="00000000" w:rsidR="00000000" w:rsidDel="00000000">
        <w:rPr>
          <w:rFonts w:cs="Times New Roman" w:hAnsi="Times New Roman" w:eastAsia="Times New Roman" w:ascii="Times New Roman"/>
          <w:sz w:val="24"/>
          <w:rtl w:val="0"/>
        </w:rPr>
        <w:t xml:space="preserve">. Судя по всему, </w:t>
      </w:r>
      <w:r w:rsidRPr="00000000" w:rsidR="00000000" w:rsidDel="00000000">
        <w:rPr>
          <w:rFonts w:cs="Times New Roman" w:hAnsi="Times New Roman" w:eastAsia="Times New Roman" w:ascii="Times New Roman"/>
          <w:sz w:val="24"/>
          <w:rtl w:val="0"/>
        </w:rPr>
        <w:t xml:space="preserve">последние лет эдак семь</w:t>
      </w:r>
      <w:r w:rsidRPr="00000000" w:rsidR="00000000" w:rsidDel="00000000">
        <w:rPr>
          <w:rFonts w:cs="Times New Roman" w:hAnsi="Times New Roman" w:eastAsia="Times New Roman" w:ascii="Times New Roman"/>
          <w:sz w:val="24"/>
          <w:rtl w:val="0"/>
        </w:rPr>
        <w:t xml:space="preserve"> профессор Снейп в стратегических целях снимал с них довольно много баллов. У Слизерина, праздновавшего победу все эти годы, по-прежнему было преимущество благодаря определённой щедрости </w:t>
      </w:r>
      <w:r w:rsidRPr="00000000" w:rsidR="00000000" w:rsidDel="00000000">
        <w:rPr>
          <w:rFonts w:cs="Times New Roman" w:hAnsi="Times New Roman" w:eastAsia="Times New Roman" w:ascii="Times New Roman"/>
          <w:sz w:val="24"/>
          <w:rtl w:val="0"/>
        </w:rPr>
        <w:t xml:space="preserve">своего </w:t>
      </w:r>
      <w:r w:rsidRPr="00000000" w:rsidR="00000000" w:rsidDel="00000000">
        <w:rPr>
          <w:rFonts w:cs="Times New Roman" w:hAnsi="Times New Roman" w:eastAsia="Times New Roman" w:ascii="Times New Roman"/>
          <w:sz w:val="24"/>
          <w:rtl w:val="0"/>
        </w:rPr>
        <w:t xml:space="preserve">декан</w:t>
      </w:r>
      <w:r w:rsidRPr="00000000" w:rsidR="00000000" w:rsidDel="00000000">
        <w:rPr>
          <w:rFonts w:cs="Times New Roman" w:hAnsi="Times New Roman" w:eastAsia="Times New Roman" w:ascii="Times New Roman"/>
          <w:sz w:val="24"/>
          <w:rtl w:val="0"/>
        </w:rPr>
        <w:t xml:space="preserve">а, с </w:t>
      </w:r>
      <w:r w:rsidRPr="00000000" w:rsidR="00000000" w:rsidDel="00000000">
        <w:rPr>
          <w:rFonts w:cs="Times New Roman" w:hAnsi="Times New Roman" w:eastAsia="Times New Roman" w:ascii="Times New Roman"/>
          <w:sz w:val="24"/>
          <w:rtl w:val="0"/>
        </w:rPr>
        <w:t xml:space="preserve">которой он раздавал им баллы, и этого хватало, чтобы держаться вровень с Когтевраном, который брал </w:t>
      </w:r>
      <w:r w:rsidRPr="00000000" w:rsidR="00000000" w:rsidDel="00000000">
        <w:rPr>
          <w:rFonts w:cs="Times New Roman" w:hAnsi="Times New Roman" w:eastAsia="Times New Roman" w:ascii="Times New Roman"/>
          <w:sz w:val="24"/>
          <w:rtl w:val="0"/>
        </w:rPr>
        <w:t xml:space="preserve">своё </w:t>
      </w:r>
      <w:r w:rsidRPr="00000000" w:rsidR="00000000" w:rsidDel="00000000">
        <w:rPr>
          <w:rFonts w:cs="Times New Roman" w:hAnsi="Times New Roman" w:eastAsia="Times New Roman" w:ascii="Times New Roman"/>
          <w:sz w:val="24"/>
          <w:rtl w:val="0"/>
        </w:rPr>
        <w:t xml:space="preserve">успех</w:t>
      </w:r>
      <w:r w:rsidRPr="00000000" w:rsidR="00000000" w:rsidDel="00000000">
        <w:rPr>
          <w:rFonts w:cs="Times New Roman" w:hAnsi="Times New Roman" w:eastAsia="Times New Roman" w:ascii="Times New Roman"/>
          <w:sz w:val="24"/>
          <w:rtl w:val="0"/>
        </w:rPr>
        <w:t xml:space="preserve">ами</w:t>
      </w:r>
      <w:r w:rsidRPr="00000000" w:rsidR="00000000" w:rsidDel="00000000">
        <w:rPr>
          <w:rFonts w:cs="Times New Roman" w:hAnsi="Times New Roman" w:eastAsia="Times New Roman" w:ascii="Times New Roman"/>
          <w:sz w:val="24"/>
          <w:rtl w:val="0"/>
        </w:rPr>
        <w:t xml:space="preserve"> в учёбе</w:t>
      </w:r>
      <w:r w:rsidRPr="00000000" w:rsidR="00000000" w:rsidDel="00000000">
        <w:rPr>
          <w:rFonts w:cs="Times New Roman" w:hAnsi="Times New Roman" w:eastAsia="Times New Roman" w:ascii="Times New Roman"/>
          <w:sz w:val="24"/>
          <w:rtl w:val="0"/>
        </w:rPr>
        <w:t xml:space="preserve">. Г</w:t>
      </w:r>
      <w:r w:rsidRPr="00000000" w:rsidR="00000000" w:rsidDel="00000000">
        <w:rPr>
          <w:rFonts w:cs="Times New Roman" w:hAnsi="Times New Roman" w:eastAsia="Times New Roman" w:ascii="Times New Roman"/>
          <w:sz w:val="24"/>
          <w:rtl w:val="0"/>
        </w:rPr>
        <w:t xml:space="preserve">риффиндор </w:t>
      </w:r>
      <w:r w:rsidRPr="00000000" w:rsidR="00000000" w:rsidDel="00000000">
        <w:rPr>
          <w:rFonts w:cs="Times New Roman" w:hAnsi="Times New Roman" w:eastAsia="Times New Roman" w:ascii="Times New Roman"/>
          <w:sz w:val="24"/>
          <w:rtl w:val="0"/>
        </w:rPr>
        <w:t xml:space="preserve">плёлся в конце</w:t>
      </w:r>
      <w:r w:rsidRPr="00000000" w:rsidR="00000000" w:rsidDel="00000000">
        <w:rPr>
          <w:rFonts w:cs="Times New Roman" w:hAnsi="Times New Roman" w:eastAsia="Times New Roman" w:ascii="Times New Roman"/>
          <w:sz w:val="24"/>
          <w:rtl w:val="0"/>
        </w:rPr>
        <w:t xml:space="preserve">, как и подобает факультету нонкомформистов — в том, что касалось учёбы и соблюдения дисциплины, гриффиндорцы ничем не отличались от слизеринцев, но у них не было профессора Снейпа. Даже Фред с Джорджем в этом году едва вышли в ноль.</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Если Когтевран и Слизерин хотели за оставшиеся два дня догнать Пуффендуй, им обоим следовало откуда-то взять очень много баллов.</w:t>
      </w:r>
      <w:r w:rsidRPr="00000000" w:rsidR="00000000" w:rsidDel="00000000">
        <w:rPr>
          <w:rtl w:val="0"/>
        </w:rPr>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Насколько было известно, профессор Квиррелл не сделал абсолютно ничего для достижения нужного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результата</w:t>
      </w:r>
      <w:r w:rsidRPr="00000000" w:rsidR="00000000" w:rsidDel="00000000">
        <w:rPr>
          <w:rFonts w:cs="Times New Roman" w:hAnsi="Times New Roman" w:eastAsia="Times New Roman" w:ascii="Times New Roman"/>
          <w:sz w:val="24"/>
          <w:rtl w:val="0"/>
        </w:rPr>
        <w:t xml:space="preserve">. Всё происходило само собой, </w:t>
      </w:r>
      <w:r w:rsidRPr="00000000" w:rsidR="00000000" w:rsidDel="00000000">
        <w:rPr>
          <w:rFonts w:cs="Times New Roman" w:hAnsi="Times New Roman" w:eastAsia="Times New Roman" w:ascii="Times New Roman"/>
          <w:sz w:val="24"/>
          <w:rtl w:val="0"/>
        </w:rPr>
        <w:t xml:space="preserve">просто </w:t>
      </w:r>
      <w:r w:rsidRPr="00000000" w:rsidR="00000000" w:rsidDel="00000000">
        <w:rPr>
          <w:rFonts w:cs="Times New Roman" w:hAnsi="Times New Roman" w:eastAsia="Times New Roman" w:ascii="Times New Roman"/>
          <w:sz w:val="24"/>
          <w:rtl w:val="0"/>
        </w:rPr>
        <w:t xml:space="preserve">один единственный профессор провёл в Хогвартсе курс по творческому решению задач.</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Сезон заканчивался игрой между Когтевраном и Слизерином. Команда Гриффиндора, которая </w:t>
      </w:r>
      <w:r w:rsidRPr="00000000" w:rsidR="00000000" w:rsidDel="00000000">
        <w:rPr>
          <w:rFonts w:cs="Times New Roman" w:hAnsi="Times New Roman" w:eastAsia="Times New Roman" w:ascii="Times New Roman"/>
          <w:sz w:val="24"/>
          <w:rtl w:val="0"/>
        </w:rPr>
        <w:t xml:space="preserve">поначалу считалась главным претендентом на </w:t>
      </w:r>
      <w:r w:rsidRPr="00000000" w:rsidR="00000000" w:rsidDel="00000000">
        <w:rPr>
          <w:rFonts w:cs="Times New Roman" w:hAnsi="Times New Roman" w:eastAsia="Times New Roman" w:ascii="Times New Roman"/>
          <w:sz w:val="24"/>
          <w:rtl w:val="0"/>
        </w:rPr>
        <w:t xml:space="preserve">Кубок по квиддичу, вышла из </w:t>
      </w:r>
      <w:r w:rsidRPr="00000000" w:rsidR="00000000" w:rsidDel="00000000">
        <w:rPr>
          <w:rFonts w:cs="Times New Roman" w:hAnsi="Times New Roman" w:eastAsia="Times New Roman" w:ascii="Times New Roman"/>
          <w:sz w:val="24"/>
          <w:rtl w:val="0"/>
        </w:rPr>
        <w:t xml:space="preserve">борьбы</w:t>
      </w:r>
      <w:r w:rsidRPr="00000000" w:rsidR="00000000" w:rsidDel="00000000">
        <w:rPr>
          <w:rFonts w:cs="Times New Roman" w:hAnsi="Times New Roman" w:eastAsia="Times New Roman" w:ascii="Times New Roman"/>
          <w:sz w:val="24"/>
          <w:rtl w:val="0"/>
        </w:rPr>
        <w:t xml:space="preserve">, после того как её новый ловец Эмметт Шир, упал с, судя по всему, неисправной метлы во вре</w:t>
      </w:r>
      <w:r w:rsidRPr="00000000" w:rsidR="00000000" w:rsidDel="00000000">
        <w:rPr>
          <w:rFonts w:cs="Times New Roman" w:hAnsi="Times New Roman" w:eastAsia="Times New Roman" w:ascii="Times New Roman"/>
          <w:sz w:val="24"/>
          <w:rtl w:val="0"/>
        </w:rPr>
        <w:t xml:space="preserve">мя вт</w:t>
      </w:r>
      <w:r w:rsidRPr="00000000" w:rsidR="00000000" w:rsidDel="00000000">
        <w:rPr>
          <w:rFonts w:cs="Times New Roman" w:hAnsi="Times New Roman" w:eastAsia="Times New Roman" w:ascii="Times New Roman"/>
          <w:sz w:val="24"/>
          <w:rtl w:val="0"/>
        </w:rPr>
        <w:t xml:space="preserve">орой </w:t>
      </w:r>
      <w:r w:rsidRPr="00000000" w:rsidR="00000000" w:rsidDel="00000000">
        <w:rPr>
          <w:rFonts w:cs="Times New Roman" w:hAnsi="Times New Roman" w:eastAsia="Times New Roman" w:ascii="Times New Roman"/>
          <w:sz w:val="24"/>
          <w:rtl w:val="0"/>
        </w:rPr>
        <w:t xml:space="preserve">игры</w:t>
      </w:r>
      <w:r w:rsidRPr="00000000" w:rsidR="00000000" w:rsidDel="00000000">
        <w:rPr>
          <w:rFonts w:cs="Times New Roman" w:hAnsi="Times New Roman" w:eastAsia="Times New Roman" w:ascii="Times New Roman"/>
          <w:sz w:val="24"/>
          <w:rtl w:val="0"/>
        </w:rPr>
        <w:t xml:space="preserve">. Из-за этого также пришлось второпях изменять расписание оставшихся матчей</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Нынешняя </w:t>
      </w:r>
      <w:r w:rsidRPr="00000000" w:rsidR="00000000" w:rsidDel="00000000">
        <w:rPr>
          <w:rFonts w:cs="Times New Roman" w:hAnsi="Times New Roman" w:eastAsia="Times New Roman" w:ascii="Times New Roman"/>
          <w:sz w:val="24"/>
          <w:rtl w:val="0"/>
        </w:rPr>
        <w:t xml:space="preserve">игра </w:t>
      </w:r>
      <w:r w:rsidRPr="00000000" w:rsidR="00000000" w:rsidDel="00000000">
        <w:rPr>
          <w:rFonts w:cs="Times New Roman" w:hAnsi="Times New Roman" w:eastAsia="Times New Roman" w:ascii="Times New Roman"/>
          <w:sz w:val="24"/>
          <w:rtl w:val="0"/>
        </w:rPr>
        <w:t xml:space="preserve">— последняя </w:t>
      </w:r>
      <w:r w:rsidRPr="00000000" w:rsidR="00000000" w:rsidDel="00000000">
        <w:rPr>
          <w:rFonts w:cs="Times New Roman" w:hAnsi="Times New Roman" w:eastAsia="Times New Roman" w:ascii="Times New Roman"/>
          <w:sz w:val="24"/>
          <w:rtl w:val="0"/>
        </w:rPr>
        <w:t xml:space="preserve">в этом г</w:t>
      </w:r>
      <w:r w:rsidRPr="00000000" w:rsidR="00000000" w:rsidDel="00000000">
        <w:rPr>
          <w:rFonts w:cs="Times New Roman" w:hAnsi="Times New Roman" w:eastAsia="Times New Roman" w:ascii="Times New Roman"/>
          <w:sz w:val="24"/>
          <w:rtl w:val="0"/>
        </w:rPr>
        <w:t xml:space="preserve">оду </w:t>
      </w:r>
      <w:r w:rsidRPr="00000000" w:rsidR="00000000" w:rsidDel="00000000">
        <w:rPr>
          <w:rFonts w:cs="Times New Roman" w:hAnsi="Times New Roman" w:eastAsia="Times New Roman" w:ascii="Times New Roman"/>
          <w:sz w:val="24"/>
          <w:rtl w:val="0"/>
        </w:rPr>
        <w:t xml:space="preserve">— не закончится, пока не поймают снитч.</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Очки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квиддичных матчей </w:t>
      </w:r>
      <w:r w:rsidRPr="00000000" w:rsidR="00000000" w:rsidDel="00000000">
        <w:rPr>
          <w:rFonts w:cs="Times New Roman" w:hAnsi="Times New Roman" w:eastAsia="Times New Roman" w:ascii="Times New Roman"/>
          <w:sz w:val="24"/>
          <w:rtl w:val="0"/>
        </w:rPr>
        <w:t xml:space="preserve">напрямую добавляются к общим баллам факультетов.</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И знаете, похоже, сегодня ловцы Слизерина и Когтеврана просто не... могли… поймать... снитч.</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СНИТЧ ЖЕ БЫЛ У ТЕБЯ НАД ГОЛОВОЙ. ТЫ ЧТО, ОСЛЕП, ПРИДУРОК?!</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Выбирайте выражения, мистер Джордан, или я удалю вас со стадиона! Хотя, соглашусь, это </w:t>
      </w:r>
      <w:r w:rsidRPr="00000000" w:rsidR="00000000" w:rsidDel="00000000">
        <w:rPr>
          <w:rFonts w:cs="Times New Roman" w:hAnsi="Times New Roman" w:eastAsia="Times New Roman" w:ascii="Times New Roman"/>
          <w:sz w:val="24"/>
          <w:rtl w:val="0"/>
        </w:rPr>
        <w:t xml:space="preserve">было ужасно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Гарри был вынужден признать, что Ли Джордан и профессор МакГонагалл прекрасно исполняли юмористическую программу </w:t>
      </w:r>
      <w:r w:rsidRPr="00000000" w:rsidR="00000000" w:rsidDel="00000000">
        <w:rPr>
          <w:rFonts w:cs="Times New Roman" w:hAnsi="Times New Roman" w:eastAsia="Times New Roman" w:ascii="Times New Roman"/>
          <w:sz w:val="24"/>
          <w:rtl w:val="0"/>
        </w:rPr>
        <w:t xml:space="preserve">с Джорданом в роли комика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МакГонагалл в роли «серьёзного» персонажа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 уже даже немного жалел, что пропустил предыдущие игры. Этой стороны профессора МакГонагалл он раньше не видел.</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Гарри сидел на открытой трибуне, отведённой пуффендуйцам. Несколькими рядами ниже на скамье виднелись широкие плечи</w:t>
      </w:r>
      <w:r w:rsidRPr="00000000" w:rsidR="00000000" w:rsidDel="00000000">
        <w:rPr>
          <w:rFonts w:cs="Times New Roman" w:hAnsi="Times New Roman" w:eastAsia="Times New Roman" w:ascii="Times New Roman"/>
          <w:sz w:val="24"/>
          <w:rtl w:val="0"/>
        </w:rPr>
        <w:t xml:space="preserve"> Седрик</w:t>
      </w:r>
      <w:r w:rsidRPr="00000000" w:rsidR="00000000" w:rsidDel="00000000">
        <w:rPr>
          <w:rFonts w:cs="Times New Roman" w:hAnsi="Times New Roman" w:eastAsia="Times New Roman" w:ascii="Times New Roman"/>
          <w:sz w:val="24"/>
          <w:rtl w:val="0"/>
        </w:rPr>
        <w:t xml:space="preserve">а Диггори. </w:t>
      </w:r>
      <w:r w:rsidRPr="00000000" w:rsidR="00000000" w:rsidDel="00000000">
        <w:rPr>
          <w:rFonts w:cs="Times New Roman" w:hAnsi="Times New Roman" w:eastAsia="Times New Roman" w:ascii="Times New Roman"/>
          <w:sz w:val="24"/>
          <w:rtl w:val="0"/>
        </w:rPr>
        <w:t xml:space="preserve">Перед зоркими глазами супер-пуффендуйца, </w:t>
      </w:r>
      <w:r w:rsidRPr="00000000" w:rsidR="00000000" w:rsidDel="00000000">
        <w:rPr>
          <w:rFonts w:cs="Times New Roman" w:hAnsi="Times New Roman" w:eastAsia="Times New Roman" w:ascii="Times New Roman"/>
          <w:sz w:val="24"/>
          <w:rtl w:val="0"/>
        </w:rPr>
        <w:t xml:space="preserve">который</w:t>
      </w:r>
      <w:r w:rsidRPr="00000000" w:rsidR="00000000" w:rsidDel="00000000">
        <w:rPr>
          <w:rFonts w:cs="Times New Roman" w:hAnsi="Times New Roman" w:eastAsia="Times New Roman" w:ascii="Times New Roman"/>
          <w:sz w:val="24"/>
          <w:rtl w:val="0"/>
        </w:rPr>
        <w:t xml:space="preserve"> сам был ловцом и капитаном квиддичной команды, только что в очередной раз едва не столкнулись Чжоу Чанг и Теренс Хиггс.</w:t>
      </w:r>
      <w:r w:rsidRPr="00000000" w:rsidR="00000000" w:rsidDel="00000000">
        <w:rPr>
          <w:rtl w:val="0"/>
        </w:rPr>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У когтевранцев </w:t>
      </w:r>
      <w:r w:rsidRPr="00000000" w:rsidR="00000000" w:rsidDel="00000000">
        <w:rPr>
          <w:rFonts w:cs="Times New Roman" w:hAnsi="Times New Roman" w:eastAsia="Times New Roman" w:ascii="Times New Roman"/>
          <w:sz w:val="24"/>
          <w:rtl w:val="0"/>
        </w:rPr>
        <w:t xml:space="preserve">ловец новый</w:t>
      </w:r>
      <w:r w:rsidRPr="00000000" w:rsidR="00000000" w:rsidDel="00000000">
        <w:rPr>
          <w:rFonts w:cs="Times New Roman" w:hAnsi="Times New Roman" w:eastAsia="Times New Roman" w:ascii="Times New Roman"/>
          <w:sz w:val="24"/>
          <w:rtl w:val="0"/>
        </w:rPr>
        <w:t xml:space="preserve">, — сказал Седрик. — Но Хиггс на седьмом курсе. Я играл против него. Он может гораздо лучше.</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Ты думаешь, это стратегия? — спросил кто-то из соседей Седрика.</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Это имело бы смысл, если бы Слизерину не хватало очков, чтобы завоевать Кубок по квиддичу, — ответил Седрик. — Но они уже и так нас обошли. О чём они думают? Они могли бы выиграть прямо сейчас!</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Игра началась в шесть вечера. Обычно игры продолжались где-то часов до семи, когда пора было идти ужинать. Световой день в Шотландии в июне </w:t>
      </w:r>
      <w:r w:rsidRPr="00000000" w:rsidR="00000000" w:rsidDel="00000000">
        <w:rPr>
          <w:rFonts w:cs="Times New Roman" w:hAnsi="Times New Roman" w:eastAsia="Times New Roman" w:ascii="Times New Roman"/>
          <w:sz w:val="24"/>
          <w:rtl w:val="0"/>
        </w:rPr>
        <w:t xml:space="preserve">длинный</w:t>
      </w:r>
      <w:r w:rsidRPr="00000000" w:rsidR="00000000" w:rsidDel="00000000">
        <w:rPr>
          <w:rFonts w:cs="Times New Roman" w:hAnsi="Times New Roman" w:eastAsia="Times New Roman" w:ascii="Times New Roman"/>
          <w:sz w:val="24"/>
          <w:rtl w:val="0"/>
        </w:rPr>
        <w:t xml:space="preserve">, закат наступал не раньше десяти вечера.</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Часы Гарри показывали шесть минут девятого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Слизерин только что </w:t>
      </w:r>
      <w:r w:rsidRPr="00000000" w:rsidR="00000000" w:rsidDel="00000000">
        <w:rPr>
          <w:rFonts w:cs="Times New Roman" w:hAnsi="Times New Roman" w:eastAsia="Times New Roman" w:ascii="Times New Roman"/>
          <w:sz w:val="24"/>
          <w:rtl w:val="0"/>
        </w:rPr>
        <w:t xml:space="preserve">забил очередной гол</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счёт стал 170:140</w:t>
      </w:r>
      <w:r w:rsidRPr="00000000" w:rsidR="00000000" w:rsidDel="00000000">
        <w:rPr>
          <w:rFonts w:cs="Times New Roman" w:hAnsi="Times New Roman" w:eastAsia="Times New Roman" w:ascii="Times New Roman"/>
          <w:sz w:val="24"/>
          <w:rtl w:val="0"/>
        </w:rPr>
        <w:t xml:space="preserve">, и тут</w:t>
      </w:r>
      <w:r w:rsidRPr="00000000" w:rsidR="00000000" w:rsidDel="00000000">
        <w:rPr>
          <w:rFonts w:cs="Times New Roman" w:hAnsi="Times New Roman" w:eastAsia="Times New Roman" w:ascii="Times New Roman"/>
          <w:sz w:val="24"/>
          <w:rtl w:val="0"/>
        </w:rPr>
        <w:t xml:space="preserve"> Седрик Диггори вскочил на ноги и заорал:</w:t>
      </w:r>
      <w:r w:rsidRPr="00000000" w:rsidR="00000000" w:rsidDel="00000000">
        <w:rPr>
          <w:rtl w:val="0"/>
        </w:rPr>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Вот ублюдки!</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Точно! — воскликнул мальчик рядом с ним и тоже вскочил. — Чем они вообще занимаются, очки набивают?</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Нет! — закричал Седрик Диггори. — Они… они пытаются украсть у нас Кубок!</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мы же им и так уже не соперники…</w:t>
      </w:r>
      <w:r w:rsidRPr="00000000" w:rsidR="00000000" w:rsidDel="00000000">
        <w:rPr>
          <w:rtl w:val="0"/>
        </w:rPr>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Не Кубок по квиддичу! Кубок </w:t>
      </w:r>
      <w:r w:rsidRPr="00000000" w:rsidR="00000000" w:rsidDel="00000000">
        <w:rPr>
          <w:rFonts w:cs="Times New Roman" w:hAnsi="Times New Roman" w:eastAsia="Times New Roman" w:ascii="Times New Roman"/>
          <w:i w:val="1"/>
          <w:sz w:val="24"/>
          <w:rtl w:val="0"/>
        </w:rPr>
        <w:t xml:space="preserve">школы</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Мысль быстро разошлась по трибуне, сопровождаемая яростными выкриками.</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Гарри воспринял это как сигнал к действию.</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Он вежливо попросил подвинуться ведьму с П</w:t>
      </w:r>
      <w:r w:rsidRPr="00000000" w:rsidR="00000000" w:rsidDel="00000000">
        <w:rPr>
          <w:rFonts w:cs="Times New Roman" w:hAnsi="Times New Roman" w:eastAsia="Times New Roman" w:ascii="Times New Roman"/>
          <w:sz w:val="24"/>
          <w:rtl w:val="0"/>
        </w:rPr>
        <w:t xml:space="preserve">уффенду</w:t>
      </w:r>
      <w:r w:rsidRPr="00000000" w:rsidR="00000000" w:rsidDel="00000000">
        <w:rPr>
          <w:rFonts w:cs="Times New Roman" w:hAnsi="Times New Roman" w:eastAsia="Times New Roman" w:ascii="Times New Roman"/>
          <w:sz w:val="24"/>
          <w:rtl w:val="0"/>
        </w:rPr>
        <w:t xml:space="preserve">я, сидящую по соседству, и пуффендуйца, сидящего на ряд выше. </w:t>
      </w:r>
      <w:r w:rsidRPr="00000000" w:rsidR="00000000" w:rsidDel="00000000">
        <w:rPr>
          <w:rFonts w:cs="Times New Roman" w:hAnsi="Times New Roman" w:eastAsia="Times New Roman" w:ascii="Times New Roman"/>
          <w:sz w:val="24"/>
          <w:rtl w:val="0"/>
        </w:rPr>
        <w:t xml:space="preserve">Затем Гарри вытащил из своего кошеля гигантский свиток, который развернулся в двухметровый баннер и завис в воздухе. </w:t>
      </w:r>
      <w:r w:rsidRPr="00000000" w:rsidR="00000000" w:rsidDel="00000000">
        <w:rPr>
          <w:rFonts w:cs="Times New Roman" w:hAnsi="Times New Roman" w:eastAsia="Times New Roman" w:ascii="Times New Roman"/>
          <w:sz w:val="24"/>
          <w:rtl w:val="0"/>
        </w:rPr>
        <w:t xml:space="preserve">Чары любезно наложил шестикурсник-когтевранец, у которого была репутация человека, разбирающегося в квиддиче ещё меньше, чем Гарри.</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На баннере сияли огромные фиолетовые буквы:</w:t>
      </w:r>
    </w:p>
    <w:p w:rsidP="00000000" w:rsidRPr="00000000" w:rsidR="00000000" w:rsidDel="00000000" w:rsidRDefault="00000000">
      <w:pPr>
        <w:spacing w:lineRule="auto" w:after="20" w:line="252" w:before="20"/>
        <w:ind w:firstLine="280"/>
        <w:contextualSpacing w:val="0"/>
        <w:jc w:val="center"/>
      </w:pPr>
      <w:r w:rsidRPr="00000000" w:rsidR="00000000" w:rsidDel="00000000">
        <w:rPr>
          <w:rFonts w:cs="Times New Roman" w:hAnsi="Times New Roman" w:eastAsia="Times New Roman" w:ascii="Times New Roman"/>
          <w:sz w:val="24"/>
          <w:rtl w:val="0"/>
        </w:rPr>
        <w:t xml:space="preserve">ПРОСТО КУПИТЕ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ЧАСЫ</w:t>
      </w:r>
    </w:p>
    <w:p w:rsidP="00000000" w:rsidRPr="00000000" w:rsidR="00000000" w:rsidDel="00000000" w:rsidRDefault="00000000">
      <w:pPr>
        <w:spacing w:lineRule="auto" w:after="20" w:line="252" w:before="20"/>
        <w:ind w:firstLine="280"/>
        <w:contextualSpacing w:val="0"/>
        <w:jc w:val="center"/>
      </w:pPr>
      <w:r w:rsidRPr="00000000" w:rsidR="00000000" w:rsidDel="00000000">
        <w:rPr>
          <w:rFonts w:cs="Times New Roman" w:hAnsi="Times New Roman" w:eastAsia="Times New Roman" w:ascii="Times New Roman"/>
          <w:sz w:val="24"/>
          <w:rtl w:val="0"/>
        </w:rPr>
        <w:t xml:space="preserve">2 : 06 : 47</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Ниже был нарисован снитч, перечёркнутый </w:t>
      </w:r>
      <w:r w:rsidRPr="00000000" w:rsidR="00000000" w:rsidDel="00000000">
        <w:rPr>
          <w:rFonts w:cs="Times New Roman" w:hAnsi="Times New Roman" w:eastAsia="Times New Roman" w:ascii="Times New Roman"/>
          <w:sz w:val="24"/>
          <w:rtl w:val="0"/>
        </w:rPr>
        <w:t xml:space="preserve">крест-накрест мигающими </w:t>
      </w:r>
      <w:r w:rsidRPr="00000000" w:rsidR="00000000" w:rsidDel="00000000">
        <w:rPr>
          <w:rFonts w:cs="Times New Roman" w:hAnsi="Times New Roman" w:eastAsia="Times New Roman" w:ascii="Times New Roman"/>
          <w:sz w:val="24"/>
          <w:rtl w:val="0"/>
        </w:rPr>
        <w:t xml:space="preserve">красными </w:t>
      </w:r>
      <w:r w:rsidRPr="00000000" w:rsidR="00000000" w:rsidDel="00000000">
        <w:rPr>
          <w:rFonts w:cs="Times New Roman" w:hAnsi="Times New Roman" w:eastAsia="Times New Roman" w:ascii="Times New Roman"/>
          <w:sz w:val="24"/>
          <w:rtl w:val="0"/>
        </w:rPr>
        <w:t xml:space="preserve">линиями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20" w:line="252" w:before="20"/>
        <w:ind w:firstLine="280"/>
        <w:contextualSpacing w:val="0"/>
      </w:pPr>
      <w:r w:rsidRPr="00000000" w:rsidR="00000000" w:rsidDel="00000000">
        <w:rPr>
          <w:rtl w:val="0"/>
        </w:rPr>
      </w:r>
    </w:p>
    <w:p w:rsidP="00000000" w:rsidRPr="00000000" w:rsidR="00000000" w:rsidDel="00000000" w:rsidRDefault="00000000">
      <w:pPr>
        <w:spacing w:lineRule="auto" w:after="20" w:line="252" w:before="20"/>
        <w:ind w:firstLine="280"/>
        <w:contextualSpacing w:val="0"/>
        <w:jc w:val="center"/>
      </w:pPr>
      <w:r w:rsidRPr="00000000" w:rsidR="00000000" w:rsidDel="00000000">
        <w:rPr>
          <w:rFonts w:cs="Times New Roman" w:hAnsi="Times New Roman" w:eastAsia="Times New Roman" w:ascii="Times New Roman"/>
          <w:color w:val="222222"/>
          <w:sz w:val="24"/>
          <w:rtl w:val="0"/>
        </w:rPr>
        <w:t xml:space="preserve">* * *</w:t>
      </w:r>
    </w:p>
    <w:p w:rsidP="00000000" w:rsidRPr="00000000" w:rsidR="00000000" w:rsidDel="00000000" w:rsidRDefault="00000000">
      <w:pPr>
        <w:spacing w:lineRule="auto" w:after="20" w:line="252" w:before="20"/>
        <w:ind w:firstLine="280"/>
        <w:contextualSpacing w:val="0"/>
        <w:jc w:val="center"/>
      </w:pPr>
      <w:r w:rsidRPr="00000000" w:rsidR="00000000" w:rsidDel="00000000">
        <w:rPr>
          <w:rtl w:val="0"/>
        </w:rPr>
      </w:r>
    </w:p>
    <w:p w:rsidP="00000000" w:rsidRPr="00000000" w:rsidR="00000000" w:rsidDel="00000000" w:rsidRDefault="00000000">
      <w:pPr>
        <w:keepNext w:val="0"/>
        <w:keepLines w:val="0"/>
        <w:widowControl w:val="1"/>
        <w:spacing w:lineRule="auto" w:after="20" w:line="252" w:before="20"/>
        <w:ind w:left="0" w:firstLine="280" w:right="0"/>
        <w:contextualSpacing w:val="0"/>
        <w:jc w:val="left"/>
      </w:pPr>
      <w:r w:rsidRPr="00000000" w:rsidR="00000000" w:rsidDel="00000000">
        <w:rPr>
          <w:rFonts w:cs="Times New Roman" w:hAnsi="Times New Roman" w:eastAsia="Times New Roman" w:ascii="Times New Roman"/>
          <w:sz w:val="24"/>
          <w:rtl w:val="0"/>
        </w:rPr>
        <w:t xml:space="preserve">Счётчик времени прибавил секунду, потом ещё одну секунду, и ещё одну...</w:t>
      </w:r>
    </w:p>
    <w:p w:rsidP="00000000" w:rsidRPr="00000000" w:rsidR="00000000" w:rsidDel="00000000" w:rsidRDefault="00000000">
      <w:pPr>
        <w:keepNext w:val="0"/>
        <w:keepLines w:val="0"/>
        <w:widowControl w:val="1"/>
        <w:spacing w:lineRule="auto" w:after="20" w:line="252" w:before="20"/>
        <w:ind w:left="0" w:firstLine="280" w:right="0"/>
        <w:contextualSpacing w:val="0"/>
        <w:jc w:val="left"/>
      </w:pPr>
      <w:r w:rsidRPr="00000000" w:rsidR="00000000" w:rsidDel="00000000">
        <w:rPr>
          <w:rFonts w:cs="Times New Roman" w:hAnsi="Times New Roman" w:eastAsia="Times New Roman" w:ascii="Times New Roman"/>
          <w:sz w:val="24"/>
          <w:rtl w:val="0"/>
        </w:rPr>
        <w:t xml:space="preserve">Вместе со временем на счётчике увеличивалось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число пуффендуйцев, решивших сесть поближе к баннеру Гарри.</w:t>
      </w:r>
    </w:p>
    <w:p w:rsidP="00000000" w:rsidRPr="00000000" w:rsidR="00000000" w:rsidDel="00000000" w:rsidRDefault="00000000">
      <w:pPr>
        <w:keepNext w:val="0"/>
        <w:keepLines w:val="0"/>
        <w:widowControl w:val="1"/>
        <w:spacing w:lineRule="auto" w:after="20" w:line="252" w:before="20"/>
        <w:ind w:left="0" w:firstLine="280" w:right="0"/>
        <w:contextualSpacing w:val="0"/>
        <w:jc w:val="left"/>
      </w:pPr>
      <w:r w:rsidRPr="00000000" w:rsidR="00000000" w:rsidDel="00000000">
        <w:rPr>
          <w:rFonts w:cs="Times New Roman" w:hAnsi="Times New Roman" w:eastAsia="Times New Roman" w:ascii="Times New Roman"/>
          <w:sz w:val="24"/>
          <w:rtl w:val="0"/>
        </w:rPr>
        <w:t xml:space="preserve">Когда наступило девять вечера, а игра всё</w:t>
      </w:r>
      <w:r w:rsidRPr="00000000" w:rsidR="00000000" w:rsidDel="00000000">
        <w:rPr>
          <w:rFonts w:cs="Times New Roman" w:hAnsi="Times New Roman" w:eastAsia="Times New Roman" w:ascii="Times New Roman"/>
          <w:sz w:val="24"/>
          <w:rtl w:val="0"/>
        </w:rPr>
        <w:t xml:space="preserve"> не кончалась</w:t>
      </w:r>
      <w:r w:rsidRPr="00000000" w:rsidR="00000000" w:rsidDel="00000000">
        <w:rPr>
          <w:rFonts w:cs="Times New Roman" w:hAnsi="Times New Roman" w:eastAsia="Times New Roman" w:ascii="Times New Roman"/>
          <w:sz w:val="24"/>
          <w:rtl w:val="0"/>
        </w:rPr>
        <w:t xml:space="preserve">, около баннера</w:t>
      </w:r>
      <w:r w:rsidRPr="00000000" w:rsidR="00000000" w:rsidDel="00000000">
        <w:rPr>
          <w:rFonts w:cs="Times New Roman" w:hAnsi="Times New Roman" w:eastAsia="Times New Roman" w:ascii="Times New Roman"/>
          <w:sz w:val="24"/>
          <w:rtl w:val="0"/>
        </w:rPr>
        <w:t xml:space="preserve"> можно бы</w:t>
      </w:r>
      <w:r w:rsidRPr="00000000" w:rsidR="00000000" w:rsidDel="00000000">
        <w:rPr>
          <w:rFonts w:cs="Times New Roman" w:hAnsi="Times New Roman" w:eastAsia="Times New Roman" w:ascii="Times New Roman"/>
          <w:sz w:val="24"/>
          <w:rtl w:val="0"/>
        </w:rPr>
        <w:t xml:space="preserve">ло за</w:t>
      </w:r>
      <w:r w:rsidRPr="00000000" w:rsidR="00000000" w:rsidDel="00000000">
        <w:rPr>
          <w:rFonts w:cs="Times New Roman" w:hAnsi="Times New Roman" w:eastAsia="Times New Roman" w:ascii="Times New Roman"/>
          <w:sz w:val="24"/>
          <w:rtl w:val="0"/>
        </w:rPr>
        <w:t xml:space="preserve">метить и</w:t>
      </w:r>
      <w:r w:rsidRPr="00000000" w:rsidR="00000000" w:rsidDel="00000000">
        <w:rPr>
          <w:rFonts w:cs="Times New Roman" w:hAnsi="Times New Roman" w:eastAsia="Times New Roman" w:ascii="Times New Roman"/>
          <w:sz w:val="24"/>
          <w:rtl w:val="0"/>
        </w:rPr>
        <w:t xml:space="preserve"> довольно много гриффиндорцев.</w:t>
      </w:r>
    </w:p>
    <w:p w:rsidP="00000000" w:rsidRPr="00000000" w:rsidR="00000000" w:rsidDel="00000000" w:rsidRDefault="00000000">
      <w:pPr>
        <w:keepNext w:val="0"/>
        <w:keepLines w:val="0"/>
        <w:widowControl w:val="1"/>
        <w:spacing w:lineRule="auto" w:after="20" w:line="252" w:before="20"/>
        <w:ind w:left="0" w:firstLine="280" w:right="0"/>
        <w:contextualSpacing w:val="0"/>
        <w:jc w:val="left"/>
      </w:pPr>
      <w:r w:rsidRPr="00000000" w:rsidR="00000000" w:rsidDel="00000000">
        <w:rPr>
          <w:rFonts w:cs="Times New Roman" w:hAnsi="Times New Roman" w:eastAsia="Times New Roman" w:ascii="Times New Roman"/>
          <w:sz w:val="24"/>
          <w:rtl w:val="0"/>
        </w:rPr>
        <w:t xml:space="preserve">Когда солнце село и Гарри понадобился Люмос, чтобы читать книги (он уже давно не обращал внимание</w:t>
      </w:r>
      <w:r w:rsidRPr="00000000" w:rsidR="00000000" w:rsidDel="00000000">
        <w:rPr>
          <w:rFonts w:cs="Times New Roman" w:hAnsi="Times New Roman" w:eastAsia="Times New Roman" w:ascii="Times New Roman"/>
          <w:sz w:val="24"/>
          <w:rtl w:val="0"/>
        </w:rPr>
        <w:t xml:space="preserve">, что там </w:t>
      </w:r>
      <w:r w:rsidRPr="00000000" w:rsidR="00000000" w:rsidDel="00000000">
        <w:rPr>
          <w:rFonts w:cs="Times New Roman" w:hAnsi="Times New Roman" w:eastAsia="Times New Roman" w:ascii="Times New Roman"/>
          <w:sz w:val="24"/>
          <w:rtl w:val="0"/>
        </w:rPr>
        <w:t xml:space="preserve">происходит на поле), к ним присоединилось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з</w:t>
      </w:r>
      <w:r w:rsidRPr="00000000" w:rsidR="00000000" w:rsidDel="00000000">
        <w:rPr>
          <w:rFonts w:cs="Times New Roman" w:hAnsi="Times New Roman" w:eastAsia="Times New Roman" w:ascii="Times New Roman"/>
          <w:sz w:val="24"/>
          <w:rtl w:val="0"/>
        </w:rPr>
        <w:t xml:space="preserve">начительное число когтевранцев, решивших, что здравомыслие важнее патриотизма.</w:t>
      </w:r>
    </w:p>
    <w:p w:rsidP="00000000" w:rsidRPr="00000000" w:rsidR="00000000" w:rsidDel="00000000" w:rsidRDefault="00000000">
      <w:pPr>
        <w:keepNext w:val="0"/>
        <w:keepLines w:val="0"/>
        <w:widowControl w:val="1"/>
        <w:spacing w:lineRule="auto" w:after="20" w:line="252" w:before="20"/>
        <w:ind w:left="0" w:firstLine="280" w:right="0"/>
        <w:contextualSpacing w:val="0"/>
        <w:jc w:val="left"/>
      </w:pPr>
      <w:r w:rsidRPr="00000000" w:rsidR="00000000" w:rsidDel="00000000">
        <w:rPr>
          <w:rFonts w:cs="Times New Roman" w:hAnsi="Times New Roman" w:eastAsia="Times New Roman" w:ascii="Times New Roman"/>
          <w:sz w:val="24"/>
          <w:rtl w:val="0"/>
        </w:rPr>
        <w:t xml:space="preserve">А также профессор Синистра.</w:t>
      </w:r>
    </w:p>
    <w:p w:rsidP="00000000" w:rsidRPr="00000000" w:rsidR="00000000" w:rsidDel="00000000" w:rsidRDefault="00000000">
      <w:pPr>
        <w:keepNext w:val="0"/>
        <w:keepLines w:val="0"/>
        <w:widowControl w:val="1"/>
        <w:spacing w:lineRule="auto" w:after="20" w:line="252" w:before="20"/>
        <w:ind w:left="0" w:firstLine="280" w:right="0"/>
        <w:contextualSpacing w:val="0"/>
        <w:jc w:val="left"/>
      </w:pPr>
      <w:r w:rsidRPr="00000000" w:rsidR="00000000" w:rsidDel="00000000">
        <w:rPr>
          <w:rFonts w:cs="Times New Roman" w:hAnsi="Times New Roman" w:eastAsia="Times New Roman" w:ascii="Times New Roman"/>
          <w:sz w:val="24"/>
          <w:rtl w:val="0"/>
        </w:rPr>
        <w:t xml:space="preserve">И профессор Вектор.</w:t>
      </w:r>
    </w:p>
    <w:p w:rsidP="00000000" w:rsidRPr="00000000" w:rsidR="00000000" w:rsidDel="00000000" w:rsidRDefault="00000000">
      <w:pPr>
        <w:keepNext w:val="0"/>
        <w:keepLines w:val="0"/>
        <w:widowControl w:val="1"/>
        <w:spacing w:lineRule="auto" w:after="20" w:line="252" w:before="20"/>
        <w:ind w:left="0" w:firstLine="280" w:right="0"/>
        <w:contextualSpacing w:val="0"/>
        <w:jc w:val="left"/>
      </w:pPr>
      <w:r w:rsidRPr="00000000" w:rsidR="00000000" w:rsidDel="00000000">
        <w:rPr>
          <w:rFonts w:cs="Times New Roman" w:hAnsi="Times New Roman" w:eastAsia="Times New Roman" w:ascii="Times New Roman"/>
          <w:sz w:val="24"/>
          <w:rtl w:val="0"/>
        </w:rPr>
        <w:t xml:space="preserve">А когда на небе начали появляться звёзды, и профессор Флитвик.</w:t>
      </w:r>
    </w:p>
    <w:p w:rsidP="00000000" w:rsidRPr="00000000" w:rsidR="00000000" w:rsidDel="00000000" w:rsidRDefault="00000000">
      <w:pPr>
        <w:keepNext w:val="0"/>
        <w:keepLines w:val="0"/>
        <w:widowControl w:val="1"/>
        <w:spacing w:lineRule="auto" w:after="20" w:line="252" w:before="20"/>
        <w:ind w:left="0" w:firstLine="280" w:right="0"/>
        <w:contextualSpacing w:val="0"/>
        <w:jc w:val="left"/>
      </w:pPr>
      <w:r w:rsidRPr="00000000" w:rsidR="00000000" w:rsidDel="00000000">
        <w:rPr>
          <w:rFonts w:cs="Times New Roman" w:hAnsi="Times New Roman" w:eastAsia="Times New Roman" w:ascii="Times New Roman"/>
          <w:sz w:val="24"/>
          <w:rtl w:val="0"/>
        </w:rPr>
        <w:t xml:space="preserve">Решающая квиддичная игра года… </w:t>
      </w:r>
      <w:r w:rsidRPr="00000000" w:rsidR="00000000" w:rsidDel="00000000">
        <w:rPr>
          <w:rFonts w:cs="Times New Roman" w:hAnsi="Times New Roman" w:eastAsia="Times New Roman" w:ascii="Times New Roman"/>
          <w:sz w:val="24"/>
          <w:rtl w:val="0"/>
        </w:rPr>
        <w:t xml:space="preserve">затянулась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20" w:line="252" w:before="20"/>
        <w:ind w:firstLine="280"/>
        <w:contextualSpacing w:val="0"/>
      </w:pPr>
      <w:r w:rsidRPr="00000000" w:rsidR="00000000" w:rsidDel="00000000">
        <w:rPr>
          <w:rtl w:val="0"/>
        </w:rPr>
      </w:r>
    </w:p>
    <w:p w:rsidP="00000000" w:rsidRPr="00000000" w:rsidR="00000000" w:rsidDel="00000000" w:rsidRDefault="00000000">
      <w:pPr>
        <w:spacing w:lineRule="auto" w:after="20" w:line="252" w:before="20"/>
        <w:ind w:firstLine="280"/>
        <w:contextualSpacing w:val="0"/>
        <w:jc w:val="center"/>
      </w:pPr>
      <w:r w:rsidRPr="00000000" w:rsidR="00000000" w:rsidDel="00000000">
        <w:rPr>
          <w:rFonts w:cs="Times New Roman" w:hAnsi="Times New Roman" w:eastAsia="Times New Roman" w:ascii="Times New Roman"/>
          <w:color w:val="222222"/>
          <w:sz w:val="24"/>
          <w:rtl w:val="0"/>
        </w:rPr>
        <w:t xml:space="preserve">* * *</w:t>
      </w:r>
    </w:p>
    <w:p w:rsidP="00000000" w:rsidRPr="00000000" w:rsidR="00000000" w:rsidDel="00000000" w:rsidRDefault="00000000">
      <w:pPr>
        <w:spacing w:lineRule="auto" w:after="20" w:line="252" w:before="20"/>
        <w:ind w:firstLine="280"/>
        <w:contextualSpacing w:val="0"/>
        <w:jc w:val="center"/>
      </w:pPr>
      <w:r w:rsidRPr="00000000" w:rsidR="00000000" w:rsidDel="00000000">
        <w:rPr>
          <w:rtl w:val="0"/>
        </w:rPr>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Когда Гарри всё это планировал, кое-что он не учёл. Он не ожидал, что будет торчать здесь аж — Гарри глянул на часы — в четыре минуты двенадцатого. В данный момент Гарри читал учебник по трансфигурац</w:t>
      </w:r>
      <w:r w:rsidRPr="00000000" w:rsidR="00000000" w:rsidDel="00000000">
        <w:rPr>
          <w:rFonts w:cs="Times New Roman" w:hAnsi="Times New Roman" w:eastAsia="Times New Roman" w:ascii="Times New Roman"/>
          <w:sz w:val="24"/>
          <w:rtl w:val="0"/>
        </w:rPr>
        <w:t xml:space="preserve">ии для ше</w:t>
      </w:r>
      <w:r w:rsidRPr="00000000" w:rsidR="00000000" w:rsidDel="00000000">
        <w:rPr>
          <w:rFonts w:cs="Times New Roman" w:hAnsi="Times New Roman" w:eastAsia="Times New Roman" w:ascii="Times New Roman"/>
          <w:sz w:val="24"/>
          <w:rtl w:val="0"/>
        </w:rPr>
        <w:t xml:space="preserve">стого курса. Точнее, книга лежала у него на коленях, подсвечиваемая магловской светящейся палочкой, а Гарри выполнял одно из упражнений. На прошлой неделе, когда выпускники-когтевранцы обсуждали свои оценки на ТРИТОНах, Гарри подслушал, что практическая часть заданий по трансфигурации на старших курсах включает себя несколько упражнений по «изменению формы», для выполнения которых в основном требуется самоконтроль и точ</w:t>
      </w:r>
      <w:r w:rsidRPr="00000000" w:rsidR="00000000" w:rsidDel="00000000">
        <w:rPr>
          <w:rFonts w:cs="Times New Roman" w:hAnsi="Times New Roman" w:eastAsia="Times New Roman" w:ascii="Times New Roman"/>
          <w:sz w:val="24"/>
          <w:rtl w:val="0"/>
        </w:rPr>
        <w:t xml:space="preserve">ное мыш</w:t>
      </w:r>
      <w:r w:rsidRPr="00000000" w:rsidR="00000000" w:rsidDel="00000000">
        <w:rPr>
          <w:rFonts w:cs="Times New Roman" w:hAnsi="Times New Roman" w:eastAsia="Times New Roman" w:ascii="Times New Roman"/>
          <w:sz w:val="24"/>
          <w:rtl w:val="0"/>
        </w:rPr>
        <w:t xml:space="preserve">ление, а не грубая сила. </w:t>
      </w:r>
      <w:r w:rsidRPr="00000000" w:rsidR="00000000" w:rsidDel="00000000">
        <w:rPr>
          <w:rFonts w:cs="Times New Roman" w:hAnsi="Times New Roman" w:eastAsia="Times New Roman" w:ascii="Times New Roman"/>
          <w:sz w:val="24"/>
          <w:rtl w:val="0"/>
        </w:rPr>
        <w:t xml:space="preserve">Гарри </w:t>
      </w:r>
      <w:r w:rsidRPr="00000000" w:rsidR="00000000" w:rsidDel="00000000">
        <w:rPr>
          <w:rFonts w:cs="Times New Roman" w:hAnsi="Times New Roman" w:eastAsia="Times New Roman" w:ascii="Times New Roman"/>
          <w:sz w:val="24"/>
          <w:rtl w:val="0"/>
        </w:rPr>
        <w:t xml:space="preserve">сильно стукнул себя по лбу за то</w:t>
      </w:r>
      <w:r w:rsidRPr="00000000" w:rsidR="00000000" w:rsidDel="00000000">
        <w:rPr>
          <w:rFonts w:cs="Times New Roman" w:hAnsi="Times New Roman" w:eastAsia="Times New Roman" w:ascii="Times New Roman"/>
          <w:sz w:val="24"/>
          <w:rtl w:val="0"/>
        </w:rPr>
        <w:t xml:space="preserve">, что не догадался раньше прочитать все учебники старшекурсников, и твёрдо решил освоить это самое «изменение формы». Профессор МакГонагалл разрешила Гарри </w:t>
      </w:r>
      <w:r w:rsidRPr="00000000" w:rsidR="00000000" w:rsidDel="00000000">
        <w:rPr>
          <w:rFonts w:cs="Times New Roman" w:hAnsi="Times New Roman" w:eastAsia="Times New Roman" w:ascii="Times New Roman"/>
          <w:sz w:val="24"/>
          <w:rtl w:val="0"/>
        </w:rPr>
        <w:t xml:space="preserve">выполнять упражнения, при которых требовалось управлять, каким образом трансфигурируемый объект принимает итоговую форму</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например, трансфигурировать перо, чтобы сначала появлялся стержень, а затем бородки. И сейчас Гарри выполнял аналогичное упражнение с карандашами, сначала создавая стержень, затем деревянную оболочку и в конце добавляя ластик. Как Гарри и подозревал, фокусирование внимания и магии во время трансформации конкретной части карандаша оказалось похожим на умственные усилия, используемые в частичной трансфигурации, которую, кстати, можно было бы использовать, чтобы симулировать тот же эффект, частично трансфигурируя лишь внешние слои объекта. Впрочем, изменение формы оказалось относительно легче.</w:t>
      </w:r>
    </w:p>
    <w:p w:rsidP="00000000" w:rsidRPr="00000000" w:rsidR="00000000" w:rsidDel="00000000" w:rsidRDefault="00000000">
      <w:pPr>
        <w:keepNext w:val="0"/>
        <w:keepLines w:val="0"/>
        <w:widowControl w:val="1"/>
        <w:spacing w:lineRule="auto" w:after="20" w:line="252" w:before="20"/>
        <w:ind w:left="0" w:firstLine="280" w:right="0"/>
        <w:contextualSpacing w:val="0"/>
        <w:jc w:val="left"/>
        <w:rPr/>
      </w:pPr>
      <w:r w:rsidRPr="00000000" w:rsidR="00000000" w:rsidDel="00000000">
        <w:rPr>
          <w:rFonts w:cs="Times New Roman" w:hAnsi="Times New Roman" w:eastAsia="Times New Roman" w:ascii="Times New Roman"/>
          <w:sz w:val="24"/>
          <w:rtl w:val="0"/>
        </w:rPr>
        <w:t xml:space="preserve">Гарри закончил с очередным карандашом и взглянул на поле: да, игра по-прежнему была фантастически скучной. </w:t>
      </w:r>
      <w:r w:rsidRPr="00000000" w:rsidR="00000000" w:rsidDel="00000000">
        <w:rPr>
          <w:rFonts w:cs="Times New Roman" w:hAnsi="Times New Roman" w:eastAsia="Times New Roman" w:ascii="Times New Roman"/>
          <w:sz w:val="24"/>
          <w:rtl w:val="0"/>
        </w:rPr>
        <w:t xml:space="preserve">Судя по унылому тону Ли Джордана, тому давно уже всё надоело.</w:t>
      </w:r>
      <w:r w:rsidRPr="00000000" w:rsidR="00000000" w:rsidDel="00000000">
        <w:rPr>
          <w:rtl w:val="0"/>
        </w:rPr>
      </w:r>
    </w:p>
    <w:p w:rsidP="00000000" w:rsidRPr="00000000" w:rsidR="00000000" w:rsidDel="00000000" w:rsidRDefault="00000000">
      <w:pPr>
        <w:keepNext w:val="0"/>
        <w:keepLines w:val="0"/>
        <w:widowControl w:val="1"/>
        <w:spacing w:lineRule="auto" w:after="20" w:line="252" w:before="20"/>
        <w:ind w:left="0" w:firstLine="280" w:right="0"/>
        <w:contextualSpacing w:val="0"/>
        <w:jc w:val="left"/>
        <w:rPr/>
      </w:pPr>
      <w:r w:rsidRPr="00000000" w:rsidR="00000000" w:rsidDel="00000000">
        <w:rPr>
          <w:rFonts w:cs="Times New Roman" w:hAnsi="Times New Roman" w:eastAsia="Times New Roman" w:ascii="Times New Roman"/>
          <w:sz w:val="24"/>
          <w:rtl w:val="0"/>
        </w:rPr>
        <w:t xml:space="preserve">— Ещё десять очков, — Ли зевнул. — </w:t>
      </w:r>
      <w:r w:rsidRPr="00000000" w:rsidR="00000000" w:rsidDel="00000000">
        <w:rPr>
          <w:rFonts w:cs="Times New Roman" w:hAnsi="Times New Roman" w:eastAsia="Times New Roman" w:ascii="Times New Roman"/>
          <w:sz w:val="24"/>
          <w:rtl w:val="0"/>
        </w:rPr>
        <w:t xml:space="preserve">Типа круто</w:t>
      </w:r>
      <w:r w:rsidRPr="00000000" w:rsidR="00000000" w:rsidDel="00000000">
        <w:rPr>
          <w:rFonts w:cs="Times New Roman" w:hAnsi="Times New Roman" w:eastAsia="Times New Roman" w:ascii="Times New Roman"/>
          <w:sz w:val="24"/>
          <w:rtl w:val="0"/>
        </w:rPr>
        <w:t xml:space="preserve">… и кто-то опять завладел кваффлом… а мне уже всё равно</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кто. </w:t>
      </w:r>
      <w:r w:rsidRPr="00000000" w:rsidR="00000000" w:rsidDel="00000000">
        <w:rPr>
          <w:rtl w:val="0"/>
        </w:rPr>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Оставшиеся на трибунах зрители тоже практически не обращали внимания на игру. Почти все, кто не ушёл со стадиона и при этом не спал, похоже, открыли для себя новый, гораздо более интересный спорт — дебаты, как изменить правила Кубка школы и/или квиддича. Спор уже накалился до состояния, когда все оказавшиеся поблизости профессора с трудом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удерживали ситуацию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грани громких воплей и явной драки. К сожалению, в споре участвовало значительно больше двух фракций. Какие-то ненормальные зануды предлагали разумно звучащие альтернативы тому, чтобы убрать снитч из игры полностью. Это могло оттянуть часть голосов и </w:t>
      </w:r>
      <w:r w:rsidRPr="00000000" w:rsidR="00000000" w:rsidDel="00000000">
        <w:rPr>
          <w:rFonts w:cs="Times New Roman" w:hAnsi="Times New Roman" w:eastAsia="Times New Roman" w:ascii="Times New Roman"/>
          <w:sz w:val="24"/>
          <w:rtl w:val="0"/>
        </w:rPr>
        <w:t xml:space="preserve">задушить идею</w:t>
      </w:r>
      <w:r w:rsidRPr="00000000" w:rsidR="00000000" w:rsidDel="00000000">
        <w:rPr>
          <w:rFonts w:cs="Times New Roman" w:hAnsi="Times New Roman" w:eastAsia="Times New Roman" w:ascii="Times New Roman"/>
          <w:sz w:val="24"/>
          <w:rtl w:val="0"/>
        </w:rPr>
        <w:t xml:space="preserve"> реформ.</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С опозданием Гарри сообразил, что было бы очень неплохо, если бы Драко развернул на слизеринской трибуне свой баннер со словами </w:t>
      </w:r>
      <w:r w:rsidRPr="00000000" w:rsidR="00000000" w:rsidDel="00000000">
        <w:rPr>
          <w:rFonts w:cs="Times New Roman" w:hAnsi="Times New Roman" w:eastAsia="Times New Roman" w:ascii="Times New Roman"/>
          <w:sz w:val="24"/>
          <w:rtl w:val="0"/>
        </w:rPr>
        <w:t xml:space="preserve">«СНИТЧ — ЭТО КРУТО».</w:t>
      </w:r>
      <w:r w:rsidRPr="00000000" w:rsidR="00000000" w:rsidDel="00000000">
        <w:rPr>
          <w:rFonts w:cs="Times New Roman" w:hAnsi="Times New Roman" w:eastAsia="Times New Roman" w:ascii="Times New Roman"/>
          <w:sz w:val="24"/>
          <w:rtl w:val="0"/>
        </w:rPr>
        <w:t xml:space="preserve"> Это придало бы обсуждению необходимую полярность. Гарри ранее </w:t>
      </w:r>
      <w:r w:rsidRPr="00000000" w:rsidR="00000000" w:rsidDel="00000000">
        <w:rPr>
          <w:rFonts w:cs="Times New Roman" w:hAnsi="Times New Roman" w:eastAsia="Times New Roman" w:ascii="Times New Roman"/>
          <w:sz w:val="24"/>
          <w:rtl w:val="0"/>
        </w:rPr>
        <w:t xml:space="preserve">украдкой осмотрел </w:t>
      </w:r>
      <w:r w:rsidRPr="00000000" w:rsidR="00000000" w:rsidDel="00000000">
        <w:rPr>
          <w:rFonts w:cs="Times New Roman" w:hAnsi="Times New Roman" w:eastAsia="Times New Roman" w:ascii="Times New Roman"/>
          <w:sz w:val="24"/>
          <w:rtl w:val="0"/>
        </w:rPr>
        <w:t xml:space="preserve">слизеринскую трибуну, но Драко не увидел. И Северуса Снейпа, который </w:t>
      </w:r>
      <w:r w:rsidRPr="00000000" w:rsidR="00000000" w:rsidDel="00000000">
        <w:rPr>
          <w:rFonts w:cs="Times New Roman" w:hAnsi="Times New Roman" w:eastAsia="Times New Roman" w:ascii="Times New Roman"/>
          <w:sz w:val="24"/>
          <w:rtl w:val="0"/>
        </w:rPr>
        <w:t xml:space="preserve">тоже</w:t>
      </w:r>
      <w:r w:rsidRPr="00000000" w:rsidR="00000000" w:rsidDel="00000000">
        <w:rPr>
          <w:rFonts w:cs="Times New Roman" w:hAnsi="Times New Roman" w:eastAsia="Times New Roman" w:ascii="Times New Roman"/>
          <w:sz w:val="24"/>
          <w:rtl w:val="0"/>
        </w:rPr>
        <w:t xml:space="preserve"> мог бы оказаться достаточно любезен, чтобы сыграть злобную</w:t>
      </w:r>
      <w:r w:rsidRPr="00000000" w:rsidR="00000000" w:rsidDel="00000000">
        <w:rPr>
          <w:rFonts w:cs="Times New Roman" w:hAnsi="Times New Roman" w:eastAsia="Times New Roman" w:ascii="Times New Roman"/>
          <w:sz w:val="24"/>
          <w:rtl w:val="0"/>
        </w:rPr>
        <w:t xml:space="preserve"> оппозицию</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нигде не было видно.</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Мистер Поттер? — окликнул Гарри кто-то.</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Рядом с сидением обнаружился </w:t>
      </w:r>
      <w:r w:rsidRPr="00000000" w:rsidR="00000000" w:rsidDel="00000000">
        <w:rPr>
          <w:rFonts w:cs="Times New Roman" w:hAnsi="Times New Roman" w:eastAsia="Times New Roman" w:ascii="Times New Roman"/>
          <w:sz w:val="24"/>
          <w:rtl w:val="0"/>
        </w:rPr>
        <w:t xml:space="preserve">невысокий пуффендуец </w:t>
      </w:r>
      <w:r w:rsidRPr="00000000" w:rsidR="00000000" w:rsidDel="00000000">
        <w:rPr>
          <w:rFonts w:cs="Times New Roman" w:hAnsi="Times New Roman" w:eastAsia="Times New Roman" w:ascii="Times New Roman"/>
          <w:sz w:val="24"/>
          <w:rtl w:val="0"/>
        </w:rPr>
        <w:t xml:space="preserve">с </w:t>
      </w:r>
      <w:r w:rsidRPr="00000000" w:rsidR="00000000" w:rsidDel="00000000">
        <w:rPr>
          <w:rFonts w:cs="Times New Roman" w:hAnsi="Times New Roman" w:eastAsia="Times New Roman" w:ascii="Times New Roman"/>
          <w:sz w:val="24"/>
          <w:rtl w:val="0"/>
        </w:rPr>
        <w:t xml:space="preserve">одного из старших курсов. Гарри никогда с ним раньше не пересекался. Пуффендуец сжимал чистый пергаментный конверт. Конверт был запечатан, но оттиска на воске не было.</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Что это? — спросил Гарри.</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Это же я, — ответил пуффендуец. — С конвертом, который ты мне дал. Я знаю, ты сказал не разговаривать с тобой, но…</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Тогда не разговаривай со мной, — прервал его Гарри.</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Пуффендуец бросил конверт Гарри и </w:t>
      </w:r>
      <w:r w:rsidRPr="00000000" w:rsidR="00000000" w:rsidDel="00000000">
        <w:rPr>
          <w:rFonts w:cs="Times New Roman" w:hAnsi="Times New Roman" w:eastAsia="Times New Roman" w:ascii="Times New Roman"/>
          <w:sz w:val="24"/>
          <w:rtl w:val="0"/>
        </w:rPr>
        <w:t xml:space="preserve">с </w:t>
      </w:r>
      <w:r w:rsidRPr="00000000" w:rsidR="00000000" w:rsidDel="00000000">
        <w:rPr>
          <w:rFonts w:cs="Times New Roman" w:hAnsi="Times New Roman" w:eastAsia="Times New Roman" w:ascii="Times New Roman"/>
          <w:sz w:val="24"/>
          <w:rtl w:val="0"/>
        </w:rPr>
        <w:t xml:space="preserve">обиженным </w:t>
      </w:r>
      <w:r w:rsidRPr="00000000" w:rsidR="00000000" w:rsidDel="00000000">
        <w:rPr>
          <w:rFonts w:cs="Times New Roman" w:hAnsi="Times New Roman" w:eastAsia="Times New Roman" w:ascii="Times New Roman"/>
          <w:sz w:val="24"/>
          <w:rtl w:val="0"/>
        </w:rPr>
        <w:t xml:space="preserve">видом</w:t>
      </w:r>
      <w:r w:rsidRPr="00000000" w:rsidR="00000000" w:rsidDel="00000000">
        <w:rPr>
          <w:rFonts w:cs="Times New Roman" w:hAnsi="Times New Roman" w:eastAsia="Times New Roman" w:ascii="Times New Roman"/>
          <w:sz w:val="24"/>
          <w:rtl w:val="0"/>
        </w:rPr>
        <w:t xml:space="preserve"> ушёл. Гарри слегка поморщился, но, с учётом особенностей перемещений во времени, вряд ли он поступил неверно...</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Гарри сломал восковую печать и вытащил из конверта содержимое. Им оказалась не магловская бумага, которую ожидал увидеть Гарри, а пергамент. Но почерк принадлежал ему самому и выглядел именно так, как если бы Гарри писал пером, а не ручкой. Пергамент гласил:</w:t>
      </w:r>
    </w:p>
    <w:p w:rsidP="00000000" w:rsidRPr="00000000" w:rsidR="00000000" w:rsidDel="00000000" w:rsidRDefault="00000000">
      <w:pPr>
        <w:spacing w:lineRule="auto" w:after="20" w:line="252" w:before="20"/>
        <w:ind w:firstLine="280"/>
        <w:contextualSpacing w:val="0"/>
      </w:pPr>
      <w:r w:rsidRPr="00000000" w:rsidR="00000000" w:rsidDel="00000000">
        <w:rPr>
          <w:rtl w:val="0"/>
        </w:rPr>
      </w:r>
    </w:p>
    <w:p w:rsidP="00000000" w:rsidRPr="00000000" w:rsidR="00000000" w:rsidDel="00000000" w:rsidRDefault="00000000">
      <w:pPr>
        <w:spacing w:lineRule="auto" w:after="20" w:line="252" w:before="20"/>
        <w:ind w:firstLine="280"/>
        <w:contextualSpacing w:val="0"/>
        <w:jc w:val="center"/>
      </w:pPr>
      <w:r w:rsidRPr="00000000" w:rsidR="00000000" w:rsidDel="00000000">
        <w:rPr>
          <w:rFonts w:cs="Times New Roman" w:hAnsi="Times New Roman" w:eastAsia="Times New Roman" w:ascii="Times New Roman"/>
          <w:sz w:val="24"/>
          <w:rtl w:val="0"/>
        </w:rPr>
        <w:t xml:space="preserve">Остерегайся созвездия</w:t>
      </w:r>
    </w:p>
    <w:p w:rsidP="00000000" w:rsidRPr="00000000" w:rsidR="00000000" w:rsidDel="00000000" w:rsidRDefault="00000000">
      <w:pPr>
        <w:spacing w:lineRule="auto" w:after="20" w:line="252" w:before="20"/>
        <w:ind w:firstLine="280"/>
        <w:contextualSpacing w:val="0"/>
        <w:jc w:val="center"/>
      </w:pPr>
      <w:r w:rsidRPr="00000000" w:rsidR="00000000" w:rsidDel="00000000">
        <w:rPr>
          <w:rFonts w:cs="Times New Roman" w:hAnsi="Times New Roman" w:eastAsia="Times New Roman" w:ascii="Times New Roman"/>
          <w:sz w:val="24"/>
          <w:rtl w:val="0"/>
        </w:rPr>
        <w:t xml:space="preserve">и помоги </w:t>
      </w:r>
      <w:r w:rsidRPr="00000000" w:rsidR="00000000" w:rsidDel="00000000">
        <w:rPr>
          <w:rFonts w:cs="Times New Roman" w:hAnsi="Times New Roman" w:eastAsia="Times New Roman" w:ascii="Times New Roman"/>
          <w:sz w:val="24"/>
          <w:rtl w:val="0"/>
        </w:rPr>
        <w:t xml:space="preserve">смотрящему на звёзды</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20" w:line="252" w:before="20"/>
        <w:ind w:firstLine="280"/>
        <w:contextualSpacing w:val="0"/>
        <w:jc w:val="center"/>
      </w:pPr>
      <w:r w:rsidRPr="00000000" w:rsidR="00000000" w:rsidDel="00000000">
        <w:rPr>
          <w:rFonts w:cs="Times New Roman" w:hAnsi="Times New Roman" w:eastAsia="Times New Roman" w:ascii="Times New Roman"/>
          <w:sz w:val="24"/>
          <w:rtl w:val="0"/>
        </w:rPr>
        <w:t xml:space="preserve">Пройди невидимым для союзников пожирателей жизни, </w:t>
      </w:r>
      <w:r w:rsidRPr="00000000" w:rsidR="00000000" w:rsidDel="00000000">
        <w:rPr>
          <w:rtl w:val="0"/>
        </w:rPr>
      </w:r>
    </w:p>
    <w:p w:rsidP="00000000" w:rsidRPr="00000000" w:rsidR="00000000" w:rsidDel="00000000" w:rsidRDefault="00000000">
      <w:pPr>
        <w:spacing w:lineRule="auto" w:after="20" w:line="252" w:before="20"/>
        <w:ind w:firstLine="280"/>
        <w:contextualSpacing w:val="0"/>
        <w:jc w:val="center"/>
      </w:pPr>
      <w:r w:rsidRPr="00000000" w:rsidR="00000000" w:rsidDel="00000000">
        <w:rPr>
          <w:rFonts w:cs="Times New Roman" w:hAnsi="Times New Roman" w:eastAsia="Times New Roman" w:ascii="Times New Roman"/>
          <w:sz w:val="24"/>
          <w:rtl w:val="0"/>
        </w:rPr>
        <w:t xml:space="preserve">а также для </w:t>
      </w:r>
      <w:r w:rsidRPr="00000000" w:rsidR="00000000" w:rsidDel="00000000">
        <w:rPr>
          <w:rFonts w:cs="Times New Roman" w:hAnsi="Times New Roman" w:eastAsia="Times New Roman" w:ascii="Times New Roman"/>
          <w:sz w:val="24"/>
          <w:rtl w:val="0"/>
        </w:rPr>
        <w:t xml:space="preserve">мудрых и </w:t>
      </w:r>
      <w:r w:rsidRPr="00000000" w:rsidR="00000000" w:rsidDel="00000000">
        <w:rPr>
          <w:rFonts w:cs="Times New Roman" w:hAnsi="Times New Roman" w:eastAsia="Times New Roman" w:ascii="Times New Roman"/>
          <w:sz w:val="24"/>
          <w:rtl w:val="0"/>
        </w:rPr>
        <w:t xml:space="preserve">благ</w:t>
      </w:r>
      <w:r w:rsidRPr="00000000" w:rsidR="00000000" w:rsidDel="00000000">
        <w:rPr>
          <w:rFonts w:cs="Times New Roman" w:hAnsi="Times New Roman" w:eastAsia="Times New Roman" w:ascii="Times New Roman"/>
          <w:sz w:val="24"/>
          <w:rtl w:val="0"/>
        </w:rPr>
        <w:t xml:space="preserve">онамеренных</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20" w:line="252" w:before="20"/>
        <w:ind w:firstLine="280"/>
        <w:contextualSpacing w:val="0"/>
        <w:jc w:val="center"/>
      </w:pPr>
      <w:r w:rsidRPr="00000000" w:rsidR="00000000" w:rsidDel="00000000">
        <w:rPr>
          <w:rFonts w:cs="Times New Roman" w:hAnsi="Times New Roman" w:eastAsia="Times New Roman" w:ascii="Times New Roman"/>
          <w:sz w:val="24"/>
          <w:rtl w:val="0"/>
        </w:rPr>
        <w:t xml:space="preserve">Шесть и семь в квадрате,</w:t>
      </w:r>
    </w:p>
    <w:p w:rsidP="00000000" w:rsidRPr="00000000" w:rsidR="00000000" w:rsidDel="00000000" w:rsidRDefault="00000000">
      <w:pPr>
        <w:spacing w:lineRule="auto" w:after="20" w:line="252" w:before="20"/>
        <w:ind w:firstLine="280"/>
        <w:contextualSpacing w:val="0"/>
        <w:jc w:val="center"/>
      </w:pPr>
      <w:r w:rsidRPr="00000000" w:rsidR="00000000" w:rsidDel="00000000">
        <w:rPr>
          <w:rFonts w:cs="Times New Roman" w:hAnsi="Times New Roman" w:eastAsia="Times New Roman" w:ascii="Times New Roman"/>
          <w:sz w:val="24"/>
          <w:rtl w:val="0"/>
        </w:rPr>
        <w:t xml:space="preserve">в месте, что под запретом и чертовски глупо.</w:t>
      </w:r>
    </w:p>
    <w:p w:rsidP="00000000" w:rsidRPr="00000000" w:rsidR="00000000" w:rsidDel="00000000" w:rsidRDefault="00000000">
      <w:pPr>
        <w:spacing w:lineRule="auto" w:after="20" w:line="252" w:before="20"/>
        <w:ind w:firstLine="280"/>
        <w:contextualSpacing w:val="0"/>
        <w:jc w:val="center"/>
      </w:pPr>
      <w:r w:rsidRPr="00000000" w:rsidR="00000000" w:rsidDel="00000000">
        <w:rPr>
          <w:rtl w:val="0"/>
        </w:rPr>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Гарри запомнил текст с первого прочтения, сложил записку и, вздохнув, засунул её в карман мантии. «</w:t>
      </w:r>
      <w:r w:rsidRPr="00000000" w:rsidR="00000000" w:rsidDel="00000000">
        <w:rPr>
          <w:rFonts w:cs="Times New Roman" w:hAnsi="Times New Roman" w:eastAsia="Times New Roman" w:ascii="Times New Roman"/>
          <w:sz w:val="24"/>
          <w:rtl w:val="0"/>
        </w:rPr>
        <w:t xml:space="preserve">Остерегайся созвездия</w:t>
      </w:r>
      <w:r w:rsidRPr="00000000" w:rsidR="00000000" w:rsidDel="00000000">
        <w:rPr>
          <w:rFonts w:cs="Times New Roman" w:hAnsi="Times New Roman" w:eastAsia="Times New Roman" w:ascii="Times New Roman"/>
          <w:sz w:val="24"/>
          <w:rtl w:val="0"/>
        </w:rPr>
        <w:t xml:space="preserve">», ну надо же… Гарри полагал, что загадку, которую он сам загадал для себя же, разгадать должно быть проще… впрочем, отдельные части были вполне очевидны. Видимо,</w:t>
      </w:r>
      <w:r w:rsidRPr="00000000" w:rsidR="00000000" w:rsidDel="00000000">
        <w:rPr>
          <w:rFonts w:cs="Times New Roman" w:hAnsi="Times New Roman" w:eastAsia="Times New Roman" w:ascii="Times New Roman"/>
          <w:sz w:val="24"/>
          <w:rtl w:val="0"/>
        </w:rPr>
        <w:t xml:space="preserve"> Гарри</w:t>
      </w:r>
      <w:r w:rsidRPr="00000000" w:rsidR="00000000" w:rsidDel="00000000">
        <w:rPr>
          <w:rFonts w:cs="Times New Roman" w:hAnsi="Times New Roman" w:eastAsia="Times New Roman" w:ascii="Times New Roman"/>
          <w:sz w:val="24"/>
          <w:rtl w:val="0"/>
        </w:rPr>
        <w:t xml:space="preserve"> из будущего опасался, что записку могут перехватить, и, хотя Гарри из настоящего обычно не думал о местных аврорах, как о союзниках дементоров из Азкабана, возможно, это был лучший способ сказать «аврор» так, чтобы об этом не догадался кто-нибудь ещё, кто прочтёт пергамент и приложит все усилия, чтобы его расшифровать. Обратный перевод идиомы с парселтанга, которую он использовал во время Инцидента в Азкабане… пожалуй, подходил, — решил Гарри.</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Записка утверждала, что профессору Квирреллу нужна помощь и что всё</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должно </w:t>
      </w:r>
      <w:r w:rsidRPr="00000000" w:rsidR="00000000" w:rsidDel="00000000">
        <w:rPr>
          <w:rFonts w:cs="Times New Roman" w:hAnsi="Times New Roman" w:eastAsia="Times New Roman" w:ascii="Times New Roman"/>
          <w:sz w:val="24"/>
          <w:rtl w:val="0"/>
        </w:rPr>
        <w:t xml:space="preserve">пройти </w:t>
      </w:r>
      <w:r w:rsidRPr="00000000" w:rsidR="00000000" w:rsidDel="00000000">
        <w:rPr>
          <w:rFonts w:cs="Times New Roman" w:hAnsi="Times New Roman" w:eastAsia="Times New Roman" w:ascii="Times New Roman"/>
          <w:sz w:val="24"/>
          <w:rtl w:val="0"/>
        </w:rPr>
        <w:t xml:space="preserve">незамеченым для авроров, а также Дамблдора, МакГонагалл и Флитвика. Поскольку без Маховика тут точно уже не обошлось, очевидным решением было выйти в туалет, переместиться в прошлое и вернуться на стадион сразу же после своего ухода.</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Гарри начал вставать, но потом задумался. Его пуффендуйская сторона говорила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что-то про «пойти без сопровождения авроров», «не сказать ничего профессору МакГонагалл» и интересовалась, </w:t>
      </w:r>
      <w:r w:rsidRPr="00000000" w:rsidR="00000000" w:rsidDel="00000000">
        <w:rPr>
          <w:rFonts w:cs="Times New Roman" w:hAnsi="Times New Roman" w:eastAsia="Times New Roman" w:ascii="Times New Roman"/>
          <w:sz w:val="24"/>
          <w:rtl w:val="0"/>
        </w:rPr>
        <w:t xml:space="preserve">не </w:t>
      </w:r>
      <w:r w:rsidRPr="00000000" w:rsidR="00000000" w:rsidDel="00000000">
        <w:rPr>
          <w:rFonts w:cs="Times New Roman" w:hAnsi="Times New Roman" w:eastAsia="Times New Roman" w:ascii="Times New Roman"/>
          <w:sz w:val="24"/>
          <w:rtl w:val="0"/>
        </w:rPr>
        <w:t xml:space="preserve">сдурела </w:t>
      </w:r>
      <w:r w:rsidRPr="00000000" w:rsidR="00000000" w:rsidDel="00000000">
        <w:rPr>
          <w:rFonts w:cs="Times New Roman" w:hAnsi="Times New Roman" w:eastAsia="Times New Roman" w:ascii="Times New Roman"/>
          <w:sz w:val="24"/>
          <w:rtl w:val="0"/>
        </w:rPr>
        <w:t xml:space="preserve">ли его будущая версия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Гарри снова развернул пергамент и ещё раз взглянул на текст.</w:t>
      </w:r>
      <w:r w:rsidRPr="00000000" w:rsidR="00000000" w:rsidDel="00000000">
        <w:rPr>
          <w:rFonts w:cs="Times New Roman" w:hAnsi="Times New Roman" w:eastAsia="Times New Roman" w:ascii="Times New Roman"/>
          <w:i w:val="1"/>
          <w:sz w:val="24"/>
          <w:u w:val="single"/>
          <w:rtl w:val="0"/>
        </w:rPr>
        <w:t xml:space="preserve"> </w:t>
      </w:r>
      <w:r w:rsidRPr="00000000" w:rsidR="00000000" w:rsidDel="00000000">
        <w:rPr>
          <w:rtl w:val="0"/>
        </w:rPr>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После внимательного изучения Гарри понял, что загадка не запрещает ему взять кого-нибудь с собой. Драко Малфой… его нет на игре, потому что будущий Гарри несколько часов назад взял его в качестве поддержки? Но это бессмысленно, ещё один первокурсник вряд ли что-то </w:t>
      </w:r>
      <w:r w:rsidRPr="00000000" w:rsidR="00000000" w:rsidDel="00000000">
        <w:rPr>
          <w:rFonts w:cs="Times New Roman" w:hAnsi="Times New Roman" w:eastAsia="Times New Roman" w:ascii="Times New Roman"/>
          <w:sz w:val="24"/>
          <w:rtl w:val="0"/>
        </w:rPr>
        <w:t xml:space="preserve">существенно</w:t>
      </w:r>
      <w:r w:rsidRPr="00000000" w:rsidR="00000000" w:rsidDel="00000000">
        <w:rPr>
          <w:rFonts w:cs="Times New Roman" w:hAnsi="Times New Roman" w:eastAsia="Times New Roman" w:ascii="Times New Roman"/>
          <w:sz w:val="24"/>
          <w:rtl w:val="0"/>
        </w:rPr>
        <w:t xml:space="preserve"> улучшит в плане безопасности...</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…как бы Драко Малфой ни относился к квиддичу, он бы обязательно пришёл на игру, чтобы посмотреть, как Слизерин выигрывает Кубок Школы. С ним что-то случилось?</w:t>
      </w:r>
    </w:p>
    <w:p w:rsidP="00000000" w:rsidRPr="00000000" w:rsidR="00000000" w:rsidDel="00000000" w:rsidRDefault="00000000">
      <w:pPr>
        <w:keepNext w:val="0"/>
        <w:keepLines w:val="0"/>
        <w:widowControl w:val="1"/>
        <w:spacing w:lineRule="auto" w:after="20" w:line="252" w:before="20"/>
        <w:ind w:left="0" w:firstLine="280" w:right="0"/>
        <w:contextualSpacing w:val="0"/>
        <w:jc w:val="left"/>
      </w:pPr>
      <w:r w:rsidRPr="00000000" w:rsidR="00000000" w:rsidDel="00000000">
        <w:rPr>
          <w:rFonts w:cs="Times New Roman" w:hAnsi="Times New Roman" w:eastAsia="Times New Roman" w:ascii="Times New Roman"/>
          <w:sz w:val="24"/>
          <w:rtl w:val="0"/>
        </w:rPr>
        <w:t xml:space="preserve">Неожиданно Гарри перестал чувствовать усталость.</w:t>
      </w:r>
    </w:p>
    <w:p w:rsidP="00000000" w:rsidRPr="00000000" w:rsidR="00000000" w:rsidDel="00000000" w:rsidRDefault="00000000">
      <w:pPr>
        <w:keepNext w:val="0"/>
        <w:keepLines w:val="0"/>
        <w:widowControl w:val="1"/>
        <w:spacing w:lineRule="auto" w:after="20" w:line="252" w:before="20"/>
        <w:ind w:left="0" w:firstLine="280" w:right="0"/>
        <w:contextualSpacing w:val="0"/>
        <w:jc w:val="left"/>
      </w:pPr>
      <w:r w:rsidRPr="00000000" w:rsidR="00000000" w:rsidDel="00000000">
        <w:rPr>
          <w:rFonts w:cs="Times New Roman" w:hAnsi="Times New Roman" w:eastAsia="Times New Roman" w:ascii="Times New Roman"/>
          <w:sz w:val="24"/>
          <w:rtl w:val="0"/>
        </w:rPr>
        <w:t xml:space="preserve">У</w:t>
      </w:r>
      <w:r w:rsidRPr="00000000" w:rsidR="00000000" w:rsidDel="00000000">
        <w:rPr>
          <w:rFonts w:cs="Times New Roman" w:hAnsi="Times New Roman" w:eastAsia="Times New Roman" w:ascii="Times New Roman"/>
          <w:sz w:val="24"/>
          <w:rtl w:val="0"/>
        </w:rPr>
        <w:t xml:space="preserve">ровень адреналина в крови начал расти. Но нет, в этот раз всё будет не так, как с троллем. Послание ясно сказало Гарри, когда прийти. Он не опоздает, только не в этот раз.</w:t>
      </w:r>
      <w:r w:rsidRPr="00000000" w:rsidR="00000000" w:rsidDel="00000000">
        <w:rPr>
          <w:rtl w:val="0"/>
        </w:rPr>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Гарри глянул на Седрика Диггори, который определённо разрывался между горсткой когтевранцев, которые доказывали, что снитч следует сохранить, потому что такова традиция и правила есть правила, и группой пуффендуйцев, объясняющих, что несправедливо, когда ловец гораздо важнее остальных игроков.</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Седрик Диггори прекрасно учил Гарри и Невилла дуэльному искусству, и Гарри казалось, что они неплохо поладили. Что ещё важнее, Седрик ходил на все дополнительные предметы, и, значит, у него наверняка был свой Маховик времени. Может, Гарри стоит взять Седрика с собой назад во времени? Палочка супер-пуффендуйца не будет лишней в какой-нибудь неприятной ситуации… </w:t>
      </w:r>
    </w:p>
    <w:p w:rsidP="00000000" w:rsidRPr="00000000" w:rsidR="00000000" w:rsidDel="00000000" w:rsidRDefault="00000000">
      <w:pPr>
        <w:spacing w:lineRule="auto" w:after="20" w:line="252" w:before="20"/>
        <w:ind w:firstLine="280"/>
        <w:contextualSpacing w:val="0"/>
      </w:pPr>
      <w:r w:rsidRPr="00000000" w:rsidR="00000000" w:rsidDel="00000000">
        <w:rPr>
          <w:rtl w:val="0"/>
        </w:rPr>
      </w:r>
    </w:p>
    <w:p w:rsidP="00000000" w:rsidRPr="00000000" w:rsidR="00000000" w:rsidDel="00000000" w:rsidRDefault="00000000">
      <w:pPr>
        <w:spacing w:lineRule="auto" w:after="20" w:line="252" w:before="20"/>
        <w:ind w:firstLine="280"/>
        <w:contextualSpacing w:val="0"/>
        <w:jc w:val="center"/>
      </w:pPr>
      <w:r w:rsidRPr="00000000" w:rsidR="00000000" w:rsidDel="00000000">
        <w:rPr>
          <w:rFonts w:cs="Times New Roman" w:hAnsi="Times New Roman" w:eastAsia="Times New Roman" w:ascii="Times New Roman"/>
          <w:color w:val="222222"/>
          <w:sz w:val="24"/>
          <w:rtl w:val="0"/>
        </w:rPr>
        <w:t xml:space="preserve">* * *</w:t>
      </w:r>
    </w:p>
    <w:p w:rsidP="00000000" w:rsidRPr="00000000" w:rsidR="00000000" w:rsidDel="00000000" w:rsidRDefault="00000000">
      <w:pPr>
        <w:spacing w:lineRule="auto" w:after="20" w:line="252" w:before="20"/>
        <w:ind w:firstLine="280"/>
        <w:contextualSpacing w:val="0"/>
        <w:jc w:val="center"/>
      </w:pPr>
      <w:r w:rsidRPr="00000000" w:rsidR="00000000" w:rsidDel="00000000">
        <w:rPr>
          <w:rtl w:val="0"/>
        </w:rPr>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i w:val="1"/>
          <w:sz w:val="24"/>
          <w:rtl w:val="0"/>
        </w:rPr>
        <w:t xml:space="preserve">Позже </w:t>
      </w:r>
      <w:r w:rsidRPr="00000000" w:rsidR="00000000" w:rsidDel="00000000">
        <w:rPr>
          <w:rFonts w:cs="Times New Roman" w:hAnsi="Times New Roman" w:eastAsia="Times New Roman" w:ascii="Times New Roman"/>
          <w:i w:val="1"/>
          <w:sz w:val="24"/>
          <w:rtl w:val="0"/>
        </w:rPr>
        <w:t xml:space="preserve">и раньше:</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Часы Гарри показывали 23:45. Поскольку он вернулся во времени на пять часов назад, это означало 18:45.</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Пора, — пробормотал Гарри</w:t>
      </w:r>
      <w:r w:rsidRPr="00000000" w:rsidR="00000000" w:rsidDel="00000000">
        <w:rPr>
          <w:rFonts w:cs="Times New Roman" w:hAnsi="Times New Roman" w:eastAsia="Times New Roman" w:ascii="Times New Roman"/>
          <w:sz w:val="24"/>
          <w:rtl w:val="0"/>
        </w:rPr>
        <w:t xml:space="preserve"> в </w:t>
      </w:r>
      <w:r w:rsidRPr="00000000" w:rsidR="00000000" w:rsidDel="00000000">
        <w:rPr>
          <w:rFonts w:cs="Times New Roman" w:hAnsi="Times New Roman" w:eastAsia="Times New Roman" w:ascii="Times New Roman"/>
          <w:sz w:val="24"/>
          <w:rtl w:val="0"/>
        </w:rPr>
        <w:t xml:space="preserve">пустоту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двинулся в правый коридор третьего этажа над главной лестницей.</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«Место, что под запретом» в другой ситуации означало бы Запретный лес, и, если бы кто-нибудь перехватил сообщение, он наверняка бы так и подумал. Но Запретный лес огромен, и его следовало считать множеством разных </w:t>
      </w:r>
      <w:r w:rsidRPr="00000000" w:rsidR="00000000" w:rsidDel="00000000">
        <w:rPr>
          <w:rFonts w:cs="Times New Roman" w:hAnsi="Times New Roman" w:eastAsia="Times New Roman" w:ascii="Times New Roman"/>
          <w:sz w:val="24"/>
          <w:rtl w:val="0"/>
        </w:rPr>
        <w:t xml:space="preserve">мест</w:t>
      </w:r>
      <w:r w:rsidRPr="00000000" w:rsidR="00000000" w:rsidDel="00000000">
        <w:rPr>
          <w:rFonts w:cs="Times New Roman" w:hAnsi="Times New Roman" w:eastAsia="Times New Roman" w:ascii="Times New Roman"/>
          <w:sz w:val="24"/>
          <w:rtl w:val="0"/>
        </w:rPr>
        <w:t xml:space="preserve">. Там нет очевидной фокальной точки, где можно было бы встретиться или обнаружить событие, которое следовало бы предотвратить.</w:t>
      </w:r>
      <w:r w:rsidRPr="00000000" w:rsidR="00000000" w:rsidDel="00000000">
        <w:rPr>
          <w:rtl w:val="0"/>
        </w:rPr>
      </w:r>
    </w:p>
    <w:p w:rsidP="00000000" w:rsidRPr="00000000" w:rsidR="00000000" w:rsidDel="00000000" w:rsidRDefault="00000000">
      <w:pPr>
        <w:keepNext w:val="0"/>
        <w:keepLines w:val="0"/>
        <w:widowControl w:val="1"/>
        <w:spacing w:lineRule="auto" w:after="20" w:line="252" w:before="20"/>
        <w:ind w:left="0" w:firstLine="280" w:right="0"/>
        <w:contextualSpacing w:val="0"/>
        <w:jc w:val="left"/>
      </w:pPr>
      <w:r w:rsidRPr="00000000" w:rsidR="00000000" w:rsidDel="00000000">
        <w:rPr>
          <w:rFonts w:cs="Times New Roman" w:hAnsi="Times New Roman" w:eastAsia="Times New Roman" w:ascii="Times New Roman"/>
          <w:sz w:val="24"/>
          <w:rtl w:val="0"/>
        </w:rPr>
        <w:t xml:space="preserve">Но после добавления модификатора «чертовски глупо» в Хогвартсе оставалось лишь одно подходящее запретное место.</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И таким образом Гарри ступил</w:t>
      </w:r>
      <w:r w:rsidRPr="00000000" w:rsidR="00000000" w:rsidDel="00000000">
        <w:rPr>
          <w:rFonts w:cs="Times New Roman" w:hAnsi="Times New Roman" w:eastAsia="Times New Roman" w:ascii="Times New Roman"/>
          <w:sz w:val="24"/>
          <w:rtl w:val="0"/>
        </w:rPr>
        <w:t xml:space="preserve"> на кривую дорожку</w:t>
      </w:r>
      <w:r w:rsidRPr="00000000" w:rsidR="00000000" w:rsidDel="00000000">
        <w:rPr>
          <w:rFonts w:cs="Times New Roman" w:hAnsi="Times New Roman" w:eastAsia="Times New Roman" w:ascii="Times New Roman"/>
          <w:sz w:val="24"/>
          <w:rtl w:val="0"/>
        </w:rPr>
        <w:t xml:space="preserve">, по которой, если слухи не врали, прошлись уже все первокурсники Гриффиндора. Коридор на третьем этаже, с правой стороны. Таинственная дверь, за которой скрывалась </w:t>
      </w:r>
      <w:r w:rsidRPr="00000000" w:rsidR="00000000" w:rsidDel="00000000">
        <w:rPr>
          <w:rFonts w:cs="Times New Roman" w:hAnsi="Times New Roman" w:eastAsia="Times New Roman" w:ascii="Times New Roman"/>
          <w:sz w:val="24"/>
          <w:rtl w:val="0"/>
        </w:rPr>
        <w:t xml:space="preserve">череда </w:t>
      </w:r>
      <w:r w:rsidRPr="00000000" w:rsidR="00000000" w:rsidDel="00000000">
        <w:rPr>
          <w:rFonts w:cs="Times New Roman" w:hAnsi="Times New Roman" w:eastAsia="Times New Roman" w:ascii="Times New Roman"/>
          <w:sz w:val="24"/>
          <w:rtl w:val="0"/>
        </w:rPr>
        <w:t xml:space="preserve">комнат, заполненных </w:t>
      </w:r>
      <w:r w:rsidRPr="00000000" w:rsidR="00000000" w:rsidDel="00000000">
        <w:rPr>
          <w:rFonts w:cs="Times New Roman" w:hAnsi="Times New Roman" w:eastAsia="Times New Roman" w:ascii="Times New Roman"/>
          <w:sz w:val="24"/>
          <w:rtl w:val="0"/>
        </w:rPr>
        <w:t xml:space="preserve">опасными и потенциально смертельными ловушками, </w:t>
      </w:r>
      <w:r w:rsidRPr="00000000" w:rsidR="00000000" w:rsidDel="00000000">
        <w:rPr>
          <w:rFonts w:cs="Times New Roman" w:hAnsi="Times New Roman" w:eastAsia="Times New Roman" w:ascii="Times New Roman"/>
          <w:sz w:val="24"/>
          <w:rtl w:val="0"/>
        </w:rPr>
        <w:t xml:space="preserve">непреодолимыми совершенно для всех </w:t>
      </w:r>
      <w:r w:rsidRPr="00000000" w:rsidR="00000000" w:rsidDel="00000000">
        <w:rPr>
          <w:rFonts w:cs="Times New Roman" w:hAnsi="Times New Roman" w:eastAsia="Times New Roman" w:ascii="Times New Roman"/>
          <w:sz w:val="24"/>
          <w:rtl w:val="0"/>
        </w:rPr>
        <w:t xml:space="preserve">и уж тем более для первокурсников</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Гарри понятия не имел, какого рода ловушки его ожидали. Если задуматься, это означало, что ученики, которые там побывали, оказались удивительно щепетильны, чтобы не портить загадку для остальных. Возможно, где-то там висит табличка с текстом</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«Сделайте одолжение, не рассказывайте другим, искренне ваш, директор Дамблдор». Гарри знал лишь, что первая дверь открывается заклинанием </w:t>
      </w:r>
      <w:r w:rsidRPr="00000000" w:rsidR="00000000" w:rsidDel="00000000">
        <w:rPr>
          <w:rFonts w:cs="Times New Roman" w:hAnsi="Times New Roman" w:eastAsia="Times New Roman" w:ascii="Times New Roman"/>
          <w:i w:val="1"/>
          <w:sz w:val="24"/>
          <w:rtl w:val="0"/>
        </w:rPr>
        <w:t xml:space="preserve">Алохомора,</w:t>
      </w:r>
      <w:r w:rsidRPr="00000000" w:rsidR="00000000" w:rsidDel="00000000">
        <w:rPr>
          <w:rFonts w:cs="Times New Roman" w:hAnsi="Times New Roman" w:eastAsia="Times New Roman" w:ascii="Times New Roman"/>
          <w:sz w:val="24"/>
          <w:rtl w:val="0"/>
        </w:rPr>
        <w:t xml:space="preserve"> а в последней комнате находится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волшебное зеркало, которое показывает твоё отражение в каком-то весьма привлекательном окружении, что, видимо, и является большим призом.</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Коридор третьего этажа освещался тусклым синим светом, который, казалось, исходил из ниоткуда. Своды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были затянуты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паутиной, </w:t>
      </w:r>
      <w:r w:rsidRPr="00000000" w:rsidR="00000000" w:rsidDel="00000000">
        <w:rPr>
          <w:rFonts w:cs="Times New Roman" w:hAnsi="Times New Roman" w:eastAsia="Times New Roman" w:ascii="Times New Roman"/>
          <w:sz w:val="24"/>
          <w:rtl w:val="0"/>
        </w:rPr>
        <w:t xml:space="preserve">будто</w:t>
      </w:r>
      <w:r w:rsidRPr="00000000" w:rsidR="00000000" w:rsidDel="00000000">
        <w:rPr>
          <w:rFonts w:cs="Times New Roman" w:hAnsi="Times New Roman" w:eastAsia="Times New Roman" w:ascii="Times New Roman"/>
          <w:sz w:val="24"/>
          <w:rtl w:val="0"/>
        </w:rPr>
        <w:t xml:space="preserve"> коридор не использовался веками, а не всего лишь</w:t>
      </w:r>
      <w:r w:rsidRPr="00000000" w:rsidR="00000000" w:rsidDel="00000000">
        <w:rPr>
          <w:rFonts w:cs="Times New Roman" w:hAnsi="Times New Roman" w:eastAsia="Times New Roman" w:ascii="Times New Roman"/>
          <w:sz w:val="24"/>
          <w:rtl w:val="0"/>
        </w:rPr>
        <w:t xml:space="preserve"> год</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В кошеле у Гарри лежало множество полезных магловских штук, множество полезных волшебных штук, а также всё, что по его мнению могло оказаться </w:t>
      </w:r>
      <w:r w:rsidRPr="00000000" w:rsidR="00000000" w:rsidDel="00000000">
        <w:rPr>
          <w:rFonts w:cs="Times New Roman" w:hAnsi="Times New Roman" w:eastAsia="Times New Roman" w:ascii="Times New Roman"/>
          <w:sz w:val="24"/>
          <w:rtl w:val="0"/>
        </w:rPr>
        <w:t xml:space="preserve">квестовыми предметами</w:t>
      </w:r>
      <w:r w:rsidRPr="00000000" w:rsidR="00000000" w:rsidDel="00000000">
        <w:rPr>
          <w:rFonts w:cs="Times New Roman" w:hAnsi="Times New Roman" w:eastAsia="Times New Roman" w:ascii="Times New Roman"/>
          <w:sz w:val="24"/>
          <w:rtl w:val="0"/>
        </w:rPr>
        <w:t xml:space="preserve">. (Гарри заранее попросил профессора МакГонагалл порекомендовать ему кого-нибудь, кто мог бы увеличить вместимость кошеля, и она просто сделала это сама.) Гарри воспользовался чарами, которые удерживали его очки на носу, как бы он не крутил головой — он выучил это заклинание для битв. На случай, если он потеряет сознание, Гарри обновил трансфигурации, которые он постоянно поддерживал — на маленьком драгоценном камне в кольце на </w:t>
      </w:r>
      <w:commentRangeStart w:id="0"/>
      <w:r w:rsidRPr="00000000" w:rsidR="00000000" w:rsidDel="00000000">
        <w:rPr>
          <w:rFonts w:cs="Times New Roman" w:hAnsi="Times New Roman" w:eastAsia="Times New Roman" w:ascii="Times New Roman"/>
          <w:sz w:val="24"/>
          <w:rtl w:val="0"/>
        </w:rPr>
        <w:t xml:space="preserve">руке, </w:t>
      </w:r>
      <w:commentRangeEnd w:id="0"/>
      <w:r w:rsidRPr="00000000" w:rsidR="00000000" w:rsidDel="00000000">
        <w:commentReference w:id="0"/>
      </w:r>
      <w:r w:rsidRPr="00000000" w:rsidR="00000000" w:rsidDel="00000000">
        <w:rPr>
          <w:rFonts w:cs="Times New Roman" w:hAnsi="Times New Roman" w:eastAsia="Times New Roman" w:ascii="Times New Roman"/>
          <w:sz w:val="24"/>
          <w:rtl w:val="0"/>
        </w:rPr>
        <w:t xml:space="preserve">и ещё одну. Вряд ли Гарри подготовился в буквальном смысле к чему угодно, но он был готов настолько, насколько вообще считал возможным.</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Пятиугольные плитки пола поскрипывали у Гарри под ногами и </w:t>
      </w:r>
      <w:commentRangeStart w:id="1"/>
      <w:r w:rsidRPr="00000000" w:rsidR="00000000" w:rsidDel="00000000">
        <w:rPr>
          <w:rFonts w:cs="Times New Roman" w:hAnsi="Times New Roman" w:eastAsia="Times New Roman" w:ascii="Times New Roman"/>
          <w:sz w:val="24"/>
          <w:rtl w:val="0"/>
        </w:rPr>
        <w:t xml:space="preserve">исчезали</w:t>
      </w:r>
      <w:commentRangeEnd w:id="1"/>
      <w:r w:rsidRPr="00000000" w:rsidR="00000000" w:rsidDel="00000000">
        <w:commentReference w:id="1"/>
      </w:r>
      <w:r w:rsidRPr="00000000" w:rsidR="00000000" w:rsidDel="00000000">
        <w:rPr>
          <w:rFonts w:cs="Times New Roman" w:hAnsi="Times New Roman" w:eastAsia="Times New Roman" w:ascii="Times New Roman"/>
          <w:sz w:val="24"/>
          <w:rtl w:val="0"/>
        </w:rPr>
        <w:t xml:space="preserve">, как секунды, становящиеся прошлым</w:t>
      </w:r>
      <w:r w:rsidRPr="00000000" w:rsidR="00000000" w:rsidDel="00000000">
        <w:rPr>
          <w:rFonts w:cs="Times New Roman" w:hAnsi="Times New Roman" w:eastAsia="Times New Roman" w:ascii="Times New Roman"/>
          <w:sz w:val="24"/>
          <w:rtl w:val="0"/>
        </w:rPr>
        <w:t xml:space="preserve">. </w:t>
      </w:r>
      <w:commentRangeStart w:id="2"/>
      <w:r w:rsidRPr="00000000" w:rsidR="00000000" w:rsidDel="00000000">
        <w:rPr>
          <w:rFonts w:cs="Times New Roman" w:hAnsi="Times New Roman" w:eastAsia="Times New Roman" w:ascii="Times New Roman"/>
          <w:sz w:val="24"/>
          <w:rtl w:val="0"/>
        </w:rPr>
        <w:t xml:space="preserve">Было почти 18:49 — «</w:t>
      </w:r>
      <w:r w:rsidRPr="00000000" w:rsidR="00000000" w:rsidDel="00000000">
        <w:rPr>
          <w:rFonts w:cs="Times New Roman" w:hAnsi="Times New Roman" w:eastAsia="Times New Roman" w:ascii="Times New Roman"/>
          <w:sz w:val="24"/>
          <w:rtl w:val="0"/>
        </w:rPr>
        <w:t xml:space="preserve">шесть и семь в квадрате</w:t>
      </w:r>
      <w:r w:rsidRPr="00000000" w:rsidR="00000000" w:rsidDel="00000000">
        <w:rPr>
          <w:rFonts w:cs="Times New Roman" w:hAnsi="Times New Roman" w:eastAsia="Times New Roman" w:ascii="Times New Roman"/>
          <w:sz w:val="24"/>
          <w:rtl w:val="0"/>
        </w:rPr>
        <w:t xml:space="preserve">». Для владеющих магловской математикой это очевидно, для остальных — не очень.</w:t>
      </w:r>
      <w:commentRangeEnd w:id="2"/>
      <w:r w:rsidRPr="00000000" w:rsidR="00000000" w:rsidDel="00000000">
        <w:commentReference w:id="2"/>
      </w:r>
      <w:r w:rsidRPr="00000000" w:rsidR="00000000" w:rsidDel="00000000">
        <w:rPr>
          <w:rtl w:val="0"/>
        </w:rPr>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Когда Гарри был уже готов завернуть за угол, в голове что-то как будто кольнуло, и он услышал тихий голос.</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разумно подождать… пока кое-кто из</w:t>
      </w:r>
      <w:r w:rsidRPr="00000000" w:rsidR="00000000" w:rsidDel="00000000">
        <w:rPr>
          <w:rFonts w:cs="Times New Roman" w:hAnsi="Times New Roman" w:eastAsia="Times New Roman" w:ascii="Times New Roman"/>
          <w:sz w:val="24"/>
          <w:rtl w:val="0"/>
        </w:rPr>
        <w:t xml:space="preserve"> ключевых фигур</w:t>
      </w:r>
      <w:r w:rsidRPr="00000000" w:rsidR="00000000" w:rsidDel="00000000">
        <w:rPr>
          <w:rFonts w:cs="Times New Roman" w:hAnsi="Times New Roman" w:eastAsia="Times New Roman" w:ascii="Times New Roman"/>
          <w:sz w:val="24"/>
          <w:rtl w:val="0"/>
        </w:rPr>
        <w:t xml:space="preserve">… не покинет замок...</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Гарри замер, затем начал как можно тише красться вперёд, чтобы лучше слышать профессора Квиррелла, и остановился, не доходя до угла.</w:t>
      </w:r>
      <w:r w:rsidRPr="00000000" w:rsidR="00000000" w:rsidDel="00000000">
        <w:rPr>
          <w:rtl w:val="0"/>
        </w:rPr>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Последовал громкий кашель, затем тихий голос за углом</w:t>
      </w:r>
      <w:r w:rsidRPr="00000000" w:rsidR="00000000" w:rsidDel="00000000">
        <w:rPr>
          <w:rFonts w:cs="Times New Roman" w:hAnsi="Times New Roman" w:eastAsia="Times New Roman" w:ascii="Times New Roman"/>
          <w:sz w:val="24"/>
          <w:rtl w:val="0"/>
        </w:rPr>
        <w:t xml:space="preserve"> заговорил снов</w:t>
      </w:r>
      <w:r w:rsidRPr="00000000" w:rsidR="00000000" w:rsidDel="00000000">
        <w:rPr>
          <w:rFonts w:cs="Times New Roman" w:hAnsi="Times New Roman" w:eastAsia="Times New Roman" w:ascii="Times New Roman"/>
          <w:sz w:val="24"/>
          <w:rtl w:val="0"/>
        </w:rPr>
        <w:t xml:space="preserve">а.</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если им </w:t>
      </w:r>
      <w:r w:rsidRPr="00000000" w:rsidR="00000000" w:rsidDel="00000000">
        <w:rPr>
          <w:rFonts w:cs="Times New Roman" w:hAnsi="Times New Roman" w:eastAsia="Times New Roman" w:ascii="Times New Roman"/>
          <w:sz w:val="24"/>
          <w:rtl w:val="0"/>
        </w:rPr>
        <w:t xml:space="preserve">тоже нужно… </w:t>
      </w:r>
      <w:r w:rsidRPr="00000000" w:rsidR="00000000" w:rsidDel="00000000">
        <w:rPr>
          <w:rFonts w:cs="Times New Roman" w:hAnsi="Times New Roman" w:eastAsia="Times New Roman" w:ascii="Times New Roman"/>
          <w:sz w:val="24"/>
          <w:rtl w:val="0"/>
        </w:rPr>
        <w:t xml:space="preserve">покинуть замок… в это время… они могут посчитать… эта финальная игра… лучше всего оттянет на себя внимание… из оставшегося в этом году… хотя это и предсказуемо.</w:t>
      </w:r>
      <w:r w:rsidRPr="00000000" w:rsidR="00000000" w:rsidDel="00000000">
        <w:rPr>
          <w:rFonts w:cs="Times New Roman" w:hAnsi="Times New Roman" w:eastAsia="Times New Roman" w:ascii="Times New Roman"/>
          <w:sz w:val="24"/>
          <w:rtl w:val="0"/>
        </w:rPr>
        <w:t xml:space="preserve"> И потому я посмотрел… какие важные люди… не присутствуют на игре… и я </w:t>
      </w:r>
      <w:commentRangeStart w:id="3"/>
      <w:r w:rsidRPr="00000000" w:rsidR="00000000" w:rsidDel="00000000">
        <w:rPr>
          <w:rFonts w:cs="Times New Roman" w:hAnsi="Times New Roman" w:eastAsia="Times New Roman" w:ascii="Times New Roman"/>
          <w:sz w:val="24"/>
          <w:rtl w:val="0"/>
        </w:rPr>
        <w:t xml:space="preserve">увидел</w:t>
      </w:r>
      <w:commentRangeEnd w:id="3"/>
      <w:r w:rsidRPr="00000000" w:rsidR="00000000" w:rsidDel="00000000">
        <w:commentReference w:id="3"/>
      </w:r>
      <w:r w:rsidRPr="00000000" w:rsidR="00000000" w:rsidDel="00000000">
        <w:rPr>
          <w:rFonts w:cs="Times New Roman" w:hAnsi="Times New Roman" w:eastAsia="Times New Roman" w:ascii="Times New Roman"/>
          <w:sz w:val="24"/>
          <w:rtl w:val="0"/>
        </w:rPr>
        <w:t xml:space="preserve">, что директор отсутствует… всей моей магии недостаточно… чтобы найти его… с тем же успехом… он может находиться в другой реальности… Я </w:t>
      </w:r>
      <w:commentRangeStart w:id="4"/>
      <w:r w:rsidRPr="00000000" w:rsidR="00000000" w:rsidDel="00000000">
        <w:rPr>
          <w:rFonts w:cs="Times New Roman" w:hAnsi="Times New Roman" w:eastAsia="Times New Roman" w:ascii="Times New Roman"/>
          <w:sz w:val="24"/>
          <w:rtl w:val="0"/>
        </w:rPr>
        <w:t xml:space="preserve">увидел</w:t>
      </w:r>
      <w:commentRangeEnd w:id="4"/>
      <w:r w:rsidRPr="00000000" w:rsidR="00000000" w:rsidDel="00000000">
        <w:commentReference w:id="4"/>
      </w:r>
      <w:r w:rsidRPr="00000000" w:rsidR="00000000" w:rsidDel="00000000">
        <w:rPr>
          <w:rFonts w:cs="Times New Roman" w:hAnsi="Times New Roman" w:eastAsia="Times New Roman" w:ascii="Times New Roman"/>
          <w:sz w:val="24"/>
          <w:rtl w:val="0"/>
        </w:rPr>
        <w:t xml:space="preserve">, что вы тоже отсутствуете…</w:t>
      </w:r>
      <w:r w:rsidRPr="00000000" w:rsidR="00000000" w:rsidDel="00000000">
        <w:rPr>
          <w:rFonts w:cs="Times New Roman" w:hAnsi="Times New Roman" w:eastAsia="Times New Roman" w:ascii="Times New Roman"/>
          <w:sz w:val="24"/>
          <w:rtl w:val="0"/>
        </w:rPr>
        <w:t xml:space="preserve"> и решил направиться… к вам</w:t>
      </w:r>
      <w:r w:rsidRPr="00000000" w:rsidR="00000000" w:rsidDel="00000000">
        <w:rPr>
          <w:rFonts w:cs="Times New Roman" w:hAnsi="Times New Roman" w:eastAsia="Times New Roman" w:ascii="Times New Roman"/>
          <w:sz w:val="24"/>
          <w:rtl w:val="0"/>
        </w:rPr>
        <w:t xml:space="preserve">. Поэтому я</w:t>
      </w:r>
      <w:r w:rsidRPr="00000000" w:rsidR="00000000" w:rsidDel="00000000">
        <w:rPr>
          <w:rFonts w:cs="Times New Roman" w:hAnsi="Times New Roman" w:eastAsia="Times New Roman" w:ascii="Times New Roman"/>
          <w:sz w:val="24"/>
          <w:rtl w:val="0"/>
        </w:rPr>
        <w:t xml:space="preserve"> здесь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что вы тут делаете?</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Гарри затаил дыхание.</w:t>
      </w:r>
      <w:r w:rsidRPr="00000000" w:rsidR="00000000" w:rsidDel="00000000">
        <w:rPr>
          <w:rtl w:val="0"/>
        </w:rPr>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И как же вы узнали, где я нахожусь? — раздался голос Северуса Снейпа, такой громкий, что Гарри чуть не подпрыгнул.</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Тихий кашляющий смех.</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Проверьте свою палочку… нет ли на ней Следа.</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Северус произнёс что-то на волшебной псевдо-латыни и возмутился:</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Вы наложили чары на </w:t>
      </w:r>
      <w:r w:rsidRPr="00000000" w:rsidR="00000000" w:rsidDel="00000000">
        <w:rPr>
          <w:rFonts w:cs="Times New Roman" w:hAnsi="Times New Roman" w:eastAsia="Times New Roman" w:ascii="Times New Roman"/>
          <w:sz w:val="24"/>
          <w:rtl w:val="0"/>
        </w:rPr>
        <w:t xml:space="preserve">мою палочку</w:t>
      </w:r>
      <w:r w:rsidRPr="00000000" w:rsidR="00000000" w:rsidDel="00000000">
        <w:rPr>
          <w:rFonts w:cs="Times New Roman" w:hAnsi="Times New Roman" w:eastAsia="Times New Roman" w:ascii="Times New Roman"/>
          <w:sz w:val="24"/>
          <w:rtl w:val="0"/>
        </w:rPr>
        <w:t xml:space="preserve">? Да как вы посмели?!</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Вы подозреваемый… как и я… вы очень стараетесь, но </w:t>
      </w:r>
      <w:r w:rsidRPr="00000000" w:rsidR="00000000" w:rsidDel="00000000">
        <w:rPr>
          <w:rFonts w:cs="Times New Roman" w:hAnsi="Times New Roman" w:eastAsia="Times New Roman" w:ascii="Times New Roman"/>
          <w:sz w:val="24"/>
          <w:rtl w:val="0"/>
        </w:rPr>
        <w:t xml:space="preserve">ваше фальшивое возмущение </w:t>
      </w:r>
      <w:r w:rsidRPr="00000000" w:rsidR="00000000" w:rsidDel="00000000">
        <w:rPr>
          <w:rFonts w:cs="Times New Roman" w:hAnsi="Times New Roman" w:eastAsia="Times New Roman" w:ascii="Times New Roman"/>
          <w:sz w:val="24"/>
          <w:rtl w:val="0"/>
        </w:rPr>
        <w:t xml:space="preserve">тщетно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теперь скажите мне… что вы здесь делаете?</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Я охраняю эту дверь, — послышался голос профессора Снейпа. — И попрошу вас покинуть это место!</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Кто дал вам право… приказывать мне… дорогой коллега?</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Директор, кто же ещё, — после некоторой паузы спокойно ответил голос Северуса Снейпа. — Он приказал мне присматривать за этой дверью, пока идёт матч по квиддичу, и, как профессор, я должен повиноваться его прихотям. Я собираюсь поднять этот вопрос на ближайшем совете попечителей, но сейчас я делаю то, что должен. А теперь прошу вас покинуть коридор, как того желает директор.</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Что? Вы хотите, чтобы я поверил… что вы бросили своих слизеринцев… во время самого важного… матча этого года… и</w:t>
      </w:r>
      <w:r w:rsidRPr="00000000" w:rsidR="00000000" w:rsidDel="00000000">
        <w:rPr>
          <w:rFonts w:cs="Times New Roman" w:hAnsi="Times New Roman" w:eastAsia="Times New Roman" w:ascii="Times New Roman"/>
          <w:sz w:val="24"/>
          <w:rtl w:val="0"/>
        </w:rPr>
        <w:t xml:space="preserve"> за</w:t>
      </w:r>
      <w:r w:rsidRPr="00000000" w:rsidR="00000000" w:rsidDel="00000000">
        <w:rPr>
          <w:rFonts w:cs="Times New Roman" w:hAnsi="Times New Roman" w:eastAsia="Times New Roman" w:ascii="Times New Roman"/>
          <w:sz w:val="24"/>
          <w:rtl w:val="0"/>
        </w:rPr>
        <w:t xml:space="preserve">махали хвостом… по одному лишь слову Дамблдора? Пожалуй… должен вам сказать… это и впрямь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довольно правдоподобно. Тем не менее… думаю, будет разумно… если я за в</w:t>
      </w:r>
      <w:r w:rsidRPr="00000000" w:rsidR="00000000" w:rsidDel="00000000">
        <w:rPr>
          <w:rFonts w:cs="Times New Roman" w:hAnsi="Times New Roman" w:eastAsia="Times New Roman" w:ascii="Times New Roman"/>
          <w:sz w:val="24"/>
          <w:rtl w:val="0"/>
        </w:rPr>
        <w:t xml:space="preserve">ами присмотрю… пока вы охраняете эту чудесную дверь. — послышался </w:t>
      </w:r>
      <w:r w:rsidRPr="00000000" w:rsidR="00000000" w:rsidDel="00000000">
        <w:rPr>
          <w:rFonts w:cs="Times New Roman" w:hAnsi="Times New Roman" w:eastAsia="Times New Roman" w:ascii="Times New Roman"/>
          <w:sz w:val="24"/>
          <w:rtl w:val="0"/>
        </w:rPr>
        <w:t xml:space="preserve">ш</w:t>
      </w:r>
      <w:r w:rsidRPr="00000000" w:rsidR="00000000" w:rsidDel="00000000">
        <w:rPr>
          <w:rFonts w:cs="Times New Roman" w:hAnsi="Times New Roman" w:eastAsia="Times New Roman" w:ascii="Times New Roman"/>
          <w:sz w:val="24"/>
          <w:rtl w:val="0"/>
        </w:rPr>
        <w:t xml:space="preserve">елест ткани и глухой звук</w:t>
      </w:r>
      <w:r w:rsidRPr="00000000" w:rsidR="00000000" w:rsidDel="00000000">
        <w:rPr>
          <w:rFonts w:cs="Times New Roman" w:hAnsi="Times New Roman" w:eastAsia="Times New Roman" w:ascii="Times New Roman"/>
          <w:sz w:val="24"/>
          <w:rtl w:val="0"/>
        </w:rPr>
        <w:t xml:space="preserve"> падения</w:t>
      </w:r>
      <w:r w:rsidRPr="00000000" w:rsidR="00000000" w:rsidDel="00000000">
        <w:rPr>
          <w:rFonts w:cs="Times New Roman" w:hAnsi="Times New Roman" w:eastAsia="Times New Roman" w:ascii="Times New Roman"/>
          <w:sz w:val="24"/>
          <w:rtl w:val="0"/>
        </w:rPr>
        <w:t xml:space="preserve">, как будто кто-то тяжело уселся на пол, или, быть может, просто упал.</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О, во имя Мерлина… — голос Снейпа звучал рассерженно. — А ну, вставай!</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Ба-блю-а-</w:t>
      </w:r>
      <w:r w:rsidRPr="00000000" w:rsidR="00000000" w:rsidDel="00000000">
        <w:rPr>
          <w:rFonts w:cs="Times New Roman" w:hAnsi="Times New Roman" w:eastAsia="Times New Roman" w:ascii="Times New Roman"/>
          <w:sz w:val="24"/>
          <w:rtl w:val="0"/>
        </w:rPr>
        <w:t xml:space="preserve">бу-бла… — сказал профессор Защиты в режиме зомби.</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Вставай! — сказал Снейп, и послышался глухой удар.</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i w:val="1"/>
          <w:sz w:val="24"/>
          <w:rtl w:val="0"/>
        </w:rPr>
        <w:t xml:space="preserve">Помоги смотрящему на звёзды...</w:t>
      </w:r>
      <w:r w:rsidRPr="00000000" w:rsidR="00000000" w:rsidDel="00000000">
        <w:rPr>
          <w:rtl w:val="0"/>
        </w:rPr>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Гарри вышел из-за угла, хотя, возможно, он поступил бы так же и без послания из будущего. Неужели профессор Снейп только что пнул профессора Квиррелла? </w:t>
      </w:r>
      <w:r w:rsidRPr="00000000" w:rsidR="00000000" w:rsidDel="00000000">
        <w:rPr>
          <w:rFonts w:cs="Times New Roman" w:hAnsi="Times New Roman" w:eastAsia="Times New Roman" w:ascii="Times New Roman"/>
          <w:sz w:val="24"/>
          <w:rtl w:val="0"/>
        </w:rPr>
        <w:t xml:space="preserve">Это было бы безрассудно смело с его стороны, даже будь профессор Квиррелл уже мёртв и похоронен.</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Закруглённую сверху дверь из тёмного дерева обрамляла каменная арка, сложенная из покрытого пылью мрамора.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Там</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где маглы установили бы дверную ручку с замком, виднелось только кольцо из полированного металла — без малейшего намёка на замочную скважину.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 бокам от двери горела пара факелов, отбрасывая вокруг зловещие оранжевые отблески.</w:t>
      </w:r>
      <w:r w:rsidRPr="00000000" w:rsidR="00000000" w:rsidDel="00000000">
        <w:rPr>
          <w:rFonts w:cs="Times New Roman" w:hAnsi="Times New Roman" w:eastAsia="Times New Roman" w:ascii="Times New Roman"/>
          <w:sz w:val="24"/>
          <w:rtl w:val="0"/>
        </w:rPr>
        <w:t xml:space="preserve"> Перед дверью стоял профессор зельеварения в своей обычной запятнанной мантии. </w:t>
      </w:r>
      <w:r w:rsidRPr="00000000" w:rsidR="00000000" w:rsidDel="00000000">
        <w:rPr>
          <w:rFonts w:cs="Times New Roman" w:hAnsi="Times New Roman" w:eastAsia="Times New Roman" w:ascii="Times New Roman"/>
          <w:sz w:val="24"/>
          <w:rtl w:val="0"/>
        </w:rPr>
        <w:t xml:space="preserve">Слева под оранжевым факелом сгорбился и глядел куда-то в пространство прислонившийся к стене профессор Защиты. Его глаза мерцали, словно они находились в каком-то промежуточном состоянии между осознанностью и пустотой.</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Что, — с нажимом произнёс профессор зельеварения, — вы тут делаете, Поттер?!</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Судя по выражению лица и тону голоса, Снейп </w:t>
      </w:r>
      <w:r w:rsidRPr="00000000" w:rsidR="00000000" w:rsidDel="00000000">
        <w:rPr>
          <w:rFonts w:cs="Times New Roman" w:hAnsi="Times New Roman" w:eastAsia="Times New Roman" w:ascii="Times New Roman"/>
          <w:sz w:val="24"/>
          <w:rtl w:val="0"/>
        </w:rPr>
        <w:t xml:space="preserve">был </w:t>
      </w:r>
      <w:r w:rsidRPr="00000000" w:rsidR="00000000" w:rsidDel="00000000">
        <w:rPr>
          <w:rFonts w:cs="Times New Roman" w:hAnsi="Times New Roman" w:eastAsia="Times New Roman" w:ascii="Times New Roman"/>
          <w:sz w:val="24"/>
          <w:rtl w:val="0"/>
        </w:rPr>
        <w:t xml:space="preserve">весьма недоволен появлением Гарри. </w:t>
      </w:r>
      <w:r w:rsidRPr="00000000" w:rsidR="00000000" w:rsidDel="00000000">
        <w:rPr>
          <w:rFonts w:cs="Times New Roman" w:hAnsi="Times New Roman" w:eastAsia="Times New Roman" w:ascii="Times New Roman"/>
          <w:sz w:val="24"/>
          <w:rtl w:val="0"/>
        </w:rPr>
        <w:t xml:space="preserve">И уж точно сейчас он не </w:t>
      </w:r>
      <w:r w:rsidRPr="00000000" w:rsidR="00000000" w:rsidDel="00000000">
        <w:rPr>
          <w:rFonts w:cs="Times New Roman" w:hAnsi="Times New Roman" w:eastAsia="Times New Roman" w:ascii="Times New Roman"/>
          <w:sz w:val="24"/>
          <w:rtl w:val="0"/>
        </w:rPr>
        <w:t xml:space="preserve">был </w:t>
      </w:r>
      <w:r w:rsidRPr="00000000" w:rsidR="00000000" w:rsidDel="00000000">
        <w:rPr>
          <w:rFonts w:cs="Times New Roman" w:hAnsi="Times New Roman" w:eastAsia="Times New Roman" w:ascii="Times New Roman"/>
          <w:sz w:val="24"/>
          <w:rtl w:val="0"/>
        </w:rPr>
        <w:t xml:space="preserve">тем соратником по совещаниям, куда никогда не приглашался профессор Защиты.</w:t>
      </w:r>
      <w:r w:rsidRPr="00000000" w:rsidR="00000000" w:rsidDel="00000000">
        <w:rPr>
          <w:rtl w:val="0"/>
        </w:rPr>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Я не знаю, — сообщил Гарри. </w:t>
      </w:r>
      <w:r w:rsidRPr="00000000" w:rsidR="00000000" w:rsidDel="00000000">
        <w:rPr>
          <w:rFonts w:cs="Times New Roman" w:hAnsi="Times New Roman" w:eastAsia="Times New Roman" w:ascii="Times New Roman"/>
          <w:sz w:val="24"/>
          <w:rtl w:val="0"/>
        </w:rPr>
        <w:t xml:space="preserve">Он и правда не понимал, какую роль ему здесь следует играть,</w:t>
      </w:r>
      <w:r w:rsidRPr="00000000" w:rsidR="00000000" w:rsidDel="00000000">
        <w:rPr>
          <w:rFonts w:cs="Times New Roman" w:hAnsi="Times New Roman" w:eastAsia="Times New Roman" w:ascii="Times New Roman"/>
          <w:sz w:val="24"/>
          <w:rtl w:val="0"/>
        </w:rPr>
        <w:t xml:space="preserve"> и</w:t>
      </w:r>
      <w:r w:rsidRPr="00000000" w:rsidR="00000000" w:rsidDel="00000000">
        <w:rPr>
          <w:rFonts w:cs="Times New Roman" w:hAnsi="Times New Roman" w:eastAsia="Times New Roman" w:ascii="Times New Roman"/>
          <w:sz w:val="24"/>
          <w:rtl w:val="0"/>
        </w:rPr>
        <w:t xml:space="preserve"> в отчаянии пр</w:t>
      </w:r>
      <w:r w:rsidRPr="00000000" w:rsidR="00000000" w:rsidDel="00000000">
        <w:rPr>
          <w:rFonts w:cs="Times New Roman" w:hAnsi="Times New Roman" w:eastAsia="Times New Roman" w:ascii="Times New Roman"/>
          <w:sz w:val="24"/>
          <w:rtl w:val="0"/>
        </w:rPr>
        <w:t xml:space="preserve">ибегнул к простой честности. — </w:t>
      </w:r>
      <w:r w:rsidRPr="00000000" w:rsidR="00000000" w:rsidDel="00000000">
        <w:rPr>
          <w:rFonts w:cs="Times New Roman" w:hAnsi="Times New Roman" w:eastAsia="Times New Roman" w:ascii="Times New Roman"/>
          <w:sz w:val="24"/>
          <w:rtl w:val="0"/>
        </w:rPr>
        <w:t xml:space="preserve">Я думал, возможно, мне стоит последить за профессором Защиты.</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Профессор зельеварения холодно смерил его взглядом.</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Где</w:t>
      </w:r>
      <w:r w:rsidRPr="00000000" w:rsidR="00000000" w:rsidDel="00000000">
        <w:rPr>
          <w:rFonts w:cs="Times New Roman" w:hAnsi="Times New Roman" w:eastAsia="Times New Roman" w:ascii="Times New Roman"/>
          <w:sz w:val="24"/>
          <w:rtl w:val="0"/>
        </w:rPr>
        <w:t xml:space="preserve"> ваш </w:t>
      </w:r>
      <w:r w:rsidRPr="00000000" w:rsidR="00000000" w:rsidDel="00000000">
        <w:rPr>
          <w:rFonts w:cs="Times New Roman" w:hAnsi="Times New Roman" w:eastAsia="Times New Roman" w:ascii="Times New Roman"/>
          <w:i w:val="1"/>
          <w:sz w:val="24"/>
          <w:rtl w:val="0"/>
        </w:rPr>
        <w:t xml:space="preserve">сопровождающий</w:t>
      </w:r>
      <w:r w:rsidRPr="00000000" w:rsidR="00000000" w:rsidDel="00000000">
        <w:rPr>
          <w:rFonts w:cs="Times New Roman" w:hAnsi="Times New Roman" w:eastAsia="Times New Roman" w:ascii="Times New Roman"/>
          <w:sz w:val="24"/>
          <w:rtl w:val="0"/>
        </w:rPr>
        <w:t xml:space="preserve">, Поттер? Ученики не должны шляться по этим коридорам в одиночку!</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В голове у Гарри было совершенно пусто. Игра уже шла вовсю, а правила ему так никто и не </w:t>
      </w:r>
      <w:commentRangeStart w:id="5"/>
      <w:r w:rsidRPr="00000000" w:rsidR="00000000" w:rsidDel="00000000">
        <w:rPr>
          <w:rFonts w:cs="Times New Roman" w:hAnsi="Times New Roman" w:eastAsia="Times New Roman" w:ascii="Times New Roman"/>
          <w:sz w:val="24"/>
          <w:rtl w:val="0"/>
        </w:rPr>
        <w:t xml:space="preserve">рассказал</w:t>
      </w:r>
      <w:commentRangeEnd w:id="5"/>
      <w:r w:rsidRPr="00000000" w:rsidR="00000000" w:rsidDel="00000000">
        <w:commentReference w:id="5"/>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Я не знаю, как на это ответить…</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Холодное выражение на лице Снейпа </w:t>
      </w:r>
      <w:r w:rsidRPr="00000000" w:rsidR="00000000" w:rsidDel="00000000">
        <w:rPr>
          <w:rFonts w:cs="Times New Roman" w:hAnsi="Times New Roman" w:eastAsia="Times New Roman" w:ascii="Times New Roman"/>
          <w:sz w:val="24"/>
          <w:rtl w:val="0"/>
        </w:rPr>
        <w:t xml:space="preserve">дрогнуло.</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Возможно, мне следует вызвать авроров, — сказал он.</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Подождите! — выпалил Гарри.</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Рука профессора зельеварения зависла над мантией. </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Почему? — спросил он.</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Я… я просто думаю, что, наверное, вам не стоит вызывать их…</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В руке профессора мгновенно появилась палочка.</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Нуллус конфундио! — </w:t>
      </w:r>
      <w:r w:rsidRPr="00000000" w:rsidR="00000000" w:rsidDel="00000000">
        <w:rPr>
          <w:rFonts w:cs="Times New Roman" w:hAnsi="Times New Roman" w:eastAsia="Times New Roman" w:ascii="Times New Roman"/>
          <w:sz w:val="24"/>
          <w:rtl w:val="0"/>
        </w:rPr>
        <w:t xml:space="preserve">Чёрный сгусток заклинания вырвался и попал в Гарри</w:t>
      </w:r>
      <w:commentRangeStart w:id="6"/>
      <w:r w:rsidRPr="00000000" w:rsidR="00000000" w:rsidDel="00000000">
        <w:rPr>
          <w:rFonts w:cs="Times New Roman" w:hAnsi="Times New Roman" w:eastAsia="Times New Roman" w:ascii="Times New Roman"/>
          <w:sz w:val="24"/>
          <w:rtl w:val="0"/>
        </w:rPr>
        <w:t xml:space="preserve">, несмотря на попытку того увернуться</w:t>
      </w:r>
      <w:commentRangeEnd w:id="6"/>
      <w:r w:rsidRPr="00000000" w:rsidR="00000000" w:rsidDel="00000000">
        <w:commentReference w:id="6"/>
      </w:r>
      <w:r w:rsidRPr="00000000" w:rsidR="00000000" w:rsidDel="00000000">
        <w:rPr>
          <w:rFonts w:cs="Times New Roman" w:hAnsi="Times New Roman" w:eastAsia="Times New Roman" w:ascii="Times New Roman"/>
          <w:sz w:val="24"/>
          <w:rtl w:val="0"/>
        </w:rPr>
        <w:t xml:space="preserve">. За этим последовали ещё четыре заклинания, содержащие слова </w:t>
      </w:r>
      <w:r w:rsidRPr="00000000" w:rsidR="00000000" w:rsidDel="00000000">
        <w:rPr>
          <w:rFonts w:cs="Times New Roman" w:hAnsi="Times New Roman" w:eastAsia="Times New Roman" w:ascii="Times New Roman"/>
          <w:i w:val="1"/>
          <w:sz w:val="24"/>
          <w:rtl w:val="0"/>
        </w:rPr>
        <w:t xml:space="preserve">Полифлюис</w:t>
      </w:r>
      <w:r w:rsidRPr="00000000" w:rsidR="00000000" w:rsidDel="00000000">
        <w:rPr>
          <w:rFonts w:cs="Times New Roman" w:hAnsi="Times New Roman" w:eastAsia="Times New Roman" w:ascii="Times New Roman"/>
          <w:sz w:val="24"/>
          <w:rtl w:val="0"/>
        </w:rPr>
        <w:t xml:space="preserve"> и </w:t>
      </w:r>
      <w:r w:rsidRPr="00000000" w:rsidR="00000000" w:rsidDel="00000000">
        <w:rPr>
          <w:rFonts w:cs="Times New Roman" w:hAnsi="Times New Roman" w:eastAsia="Times New Roman" w:ascii="Times New Roman"/>
          <w:i w:val="1"/>
          <w:sz w:val="24"/>
          <w:rtl w:val="0"/>
        </w:rPr>
        <w:t xml:space="preserve">Матаморфус</w:t>
      </w:r>
      <w:r w:rsidRPr="00000000" w:rsidR="00000000" w:rsidDel="00000000">
        <w:rPr>
          <w:rFonts w:cs="Times New Roman" w:hAnsi="Times New Roman" w:eastAsia="Times New Roman" w:ascii="Times New Roman"/>
          <w:sz w:val="24"/>
          <w:rtl w:val="0"/>
        </w:rPr>
        <w:t xml:space="preserve"> — эти заклинания Гарри вежливо переждал, стоя на месте.</w:t>
      </w:r>
      <w:r w:rsidRPr="00000000" w:rsidR="00000000" w:rsidDel="00000000">
        <w:rPr>
          <w:rtl w:val="0"/>
        </w:rPr>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Никакого эффекта от заклинаний не последовало, и Северус Снейп уставился на Гарри с тёмным блеском в глазах, теперь, по видимому, вполне искренним. </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Я требую, — тихо сказал профессор зельеварения, — чтобы вы объяснились, Поттер.</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Я не могу объясниться, — вздохнул Гарри. — Ещё не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Время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На слове «время»</w:t>
      </w:r>
      <w:r w:rsidRPr="00000000" w:rsidR="00000000" w:rsidDel="00000000">
        <w:rPr>
          <w:rFonts w:cs="Times New Roman" w:hAnsi="Times New Roman" w:eastAsia="Times New Roman" w:ascii="Times New Roman"/>
          <w:sz w:val="24"/>
          <w:rtl w:val="0"/>
        </w:rPr>
        <w:t xml:space="preserve"> Гарри широко раскрыл </w:t>
      </w:r>
      <w:r w:rsidRPr="00000000" w:rsidR="00000000" w:rsidDel="00000000">
        <w:rPr>
          <w:rFonts w:cs="Times New Roman" w:hAnsi="Times New Roman" w:eastAsia="Times New Roman" w:ascii="Times New Roman"/>
          <w:sz w:val="24"/>
          <w:rtl w:val="0"/>
        </w:rPr>
        <w:t xml:space="preserve">глаза</w:t>
      </w:r>
      <w:r w:rsidRPr="00000000" w:rsidR="00000000" w:rsidDel="00000000">
        <w:rPr>
          <w:rFonts w:cs="Times New Roman" w:hAnsi="Times New Roman" w:eastAsia="Times New Roman" w:ascii="Times New Roman"/>
          <w:sz w:val="24"/>
          <w:rtl w:val="0"/>
        </w:rPr>
        <w:t xml:space="preserve"> и посмотрел </w:t>
      </w:r>
      <w:commentRangeStart w:id="7"/>
      <w:r w:rsidRPr="00000000" w:rsidR="00000000" w:rsidDel="00000000">
        <w:rPr>
          <w:rFonts w:cs="Times New Roman" w:hAnsi="Times New Roman" w:eastAsia="Times New Roman" w:ascii="Times New Roman"/>
          <w:sz w:val="24"/>
          <w:rtl w:val="0"/>
        </w:rPr>
        <w:t xml:space="preserve">прямо</w:t>
      </w:r>
      <w:commentRangeEnd w:id="7"/>
      <w:r w:rsidRPr="00000000" w:rsidR="00000000" w:rsidDel="00000000">
        <w:commentReference w:id="7"/>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w:t>
      </w:r>
      <w:r w:rsidRPr="00000000" w:rsidR="00000000" w:rsidDel="00000000">
        <w:rPr>
          <w:rFonts w:cs="Times New Roman" w:hAnsi="Times New Roman" w:eastAsia="Times New Roman" w:ascii="Times New Roman"/>
          <w:sz w:val="24"/>
          <w:rtl w:val="0"/>
        </w:rPr>
        <w:t xml:space="preserve">профессора зельеварения, пытаясь передать тому ключевую информацию. Северус Снейп замешкался.</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Гарри отчаянно пытался сообразить, кто здесь кем притворяется. Поскольку профессор Квиррелл не входил в круг доверия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Дамблдора, Северус играл роль злобного зельевара Хогвартса, которого послал сюда директор… При этом, возможно, Дамблдор его действительно сюда послал, а, возможно, и нет…. Но профессор Квиррелл то ли думал, то ли притворялся, что думает, что кому-то следует следить за профессором Снейпом… А самого Гарри направил сюда будущий Гарри, и он понятия не имеет </w:t>
      </w:r>
      <w:r w:rsidRPr="00000000" w:rsidR="00000000" w:rsidDel="00000000">
        <w:rPr>
          <w:rFonts w:cs="Times New Roman" w:hAnsi="Times New Roman" w:eastAsia="Times New Roman" w:ascii="Times New Roman"/>
          <w:sz w:val="24"/>
          <w:rtl w:val="0"/>
        </w:rPr>
        <w:t xml:space="preserve">зачем</w:t>
      </w:r>
      <w:r w:rsidRPr="00000000" w:rsidR="00000000" w:rsidDel="00000000">
        <w:rPr>
          <w:rFonts w:cs="Times New Roman" w:hAnsi="Times New Roman" w:eastAsia="Times New Roman" w:ascii="Times New Roman"/>
          <w:sz w:val="24"/>
          <w:rtl w:val="0"/>
        </w:rPr>
        <w:t xml:space="preserve">… И вообще, почему они все стоят около </w:t>
      </w:r>
      <w:commentRangeStart w:id="8"/>
      <w:r w:rsidRPr="00000000" w:rsidR="00000000" w:rsidDel="00000000">
        <w:rPr>
          <w:rFonts w:cs="Times New Roman" w:hAnsi="Times New Roman" w:eastAsia="Times New Roman" w:ascii="Times New Roman"/>
          <w:sz w:val="24"/>
          <w:rtl w:val="0"/>
        </w:rPr>
        <w:t xml:space="preserve">двери в запретный коридор </w:t>
      </w:r>
      <w:commentRangeEnd w:id="8"/>
      <w:r w:rsidRPr="00000000" w:rsidR="00000000" w:rsidDel="00000000">
        <w:commentReference w:id="8"/>
      </w:r>
      <w:r w:rsidRPr="00000000" w:rsidR="00000000" w:rsidDel="00000000">
        <w:rPr>
          <w:rFonts w:cs="Times New Roman" w:hAnsi="Times New Roman" w:eastAsia="Times New Roman" w:ascii="Times New Roman"/>
          <w:sz w:val="24"/>
          <w:rtl w:val="0"/>
        </w:rPr>
        <w:t xml:space="preserve">директора?</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тут…</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Позади Гарри…</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Послышался приближающийся топот множества бегущих но</w:t>
      </w:r>
      <w:r w:rsidRPr="00000000" w:rsidR="00000000" w:rsidDel="00000000">
        <w:rPr>
          <w:rFonts w:cs="Times New Roman" w:hAnsi="Times New Roman" w:eastAsia="Times New Roman" w:ascii="Times New Roman"/>
          <w:sz w:val="24"/>
          <w:rtl w:val="0"/>
        </w:rPr>
        <w:t xml:space="preserve">г.</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Профессор Снейп </w:t>
      </w:r>
      <w:r w:rsidRPr="00000000" w:rsidR="00000000" w:rsidDel="00000000">
        <w:rPr>
          <w:rFonts w:cs="Times New Roman" w:hAnsi="Times New Roman" w:eastAsia="Times New Roman" w:ascii="Times New Roman"/>
          <w:sz w:val="24"/>
          <w:rtl w:val="0"/>
        </w:rPr>
        <w:t xml:space="preserve">немедленно</w:t>
      </w:r>
      <w:r w:rsidRPr="00000000" w:rsidR="00000000" w:rsidDel="00000000">
        <w:rPr>
          <w:rFonts w:cs="Times New Roman" w:hAnsi="Times New Roman" w:eastAsia="Times New Roman" w:ascii="Times New Roman"/>
          <w:sz w:val="24"/>
          <w:rtl w:val="0"/>
        </w:rPr>
        <w:t xml:space="preserve"> ткнул палочкой в направлении профессора Защиты, создав вокруг него тёмное пятно. </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Муффлиато, </w:t>
      </w:r>
      <w:r w:rsidRPr="00000000" w:rsidR="00000000" w:rsidDel="00000000">
        <w:rPr>
          <w:rFonts w:cs="Times New Roman" w:hAnsi="Times New Roman" w:eastAsia="Times New Roman" w:ascii="Times New Roman"/>
          <w:sz w:val="24"/>
          <w:rtl w:val="0"/>
        </w:rPr>
        <w:t xml:space="preserve">— прошипел </w:t>
      </w:r>
      <w:r w:rsidRPr="00000000" w:rsidR="00000000" w:rsidDel="00000000">
        <w:rPr>
          <w:rFonts w:cs="Times New Roman" w:hAnsi="Times New Roman" w:eastAsia="Times New Roman" w:ascii="Times New Roman"/>
          <w:sz w:val="24"/>
          <w:rtl w:val="0"/>
        </w:rPr>
        <w:t xml:space="preserve">зельевар</w:t>
      </w:r>
      <w:r w:rsidRPr="00000000" w:rsidR="00000000" w:rsidDel="00000000">
        <w:rPr>
          <w:rFonts w:cs="Times New Roman" w:hAnsi="Times New Roman" w:eastAsia="Times New Roman" w:ascii="Times New Roman"/>
          <w:sz w:val="24"/>
          <w:rtl w:val="0"/>
        </w:rPr>
        <w:t xml:space="preserve">. — Мистер Поттер, если вы должны быть здесь, прячьтесь! Надевайте вашу мантию-невидимку! Я обязан охранять дверь, на случай, если </w:t>
      </w:r>
      <w:r w:rsidRPr="00000000" w:rsidR="00000000" w:rsidDel="00000000">
        <w:rPr>
          <w:rFonts w:cs="Times New Roman" w:hAnsi="Times New Roman" w:eastAsia="Times New Roman" w:ascii="Times New Roman"/>
          <w:sz w:val="24"/>
          <w:rtl w:val="0"/>
        </w:rPr>
        <w:t xml:space="preserve">сюда пожалует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он</w:t>
      </w:r>
      <w:r w:rsidRPr="00000000" w:rsidR="00000000" w:rsidDel="00000000">
        <w:rPr>
          <w:rFonts w:cs="Times New Roman" w:hAnsi="Times New Roman" w:eastAsia="Times New Roman" w:ascii="Times New Roman"/>
          <w:sz w:val="24"/>
          <w:rtl w:val="0"/>
        </w:rPr>
        <w:t xml:space="preserve">. Сегодня </w:t>
      </w:r>
      <w:r w:rsidRPr="00000000" w:rsidR="00000000" w:rsidDel="00000000">
        <w:rPr>
          <w:rFonts w:cs="Times New Roman" w:hAnsi="Times New Roman" w:eastAsia="Times New Roman" w:ascii="Times New Roman"/>
          <w:sz w:val="24"/>
          <w:rtl w:val="0"/>
        </w:rPr>
        <w:t xml:space="preserve">случилось…</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происшествие</w:t>
      </w:r>
      <w:r w:rsidRPr="00000000" w:rsidR="00000000" w:rsidDel="00000000">
        <w:rPr>
          <w:rFonts w:cs="Times New Roman" w:hAnsi="Times New Roman" w:eastAsia="Times New Roman" w:ascii="Times New Roman"/>
          <w:sz w:val="24"/>
          <w:rtl w:val="0"/>
        </w:rPr>
        <w:t xml:space="preserve">, которое, как считает директор, устроено, чтобы отвлечь его…</w:t>
      </w:r>
      <w:r w:rsidRPr="00000000" w:rsidR="00000000" w:rsidDel="00000000">
        <w:rPr>
          <w:rtl w:val="0"/>
        </w:rPr>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Кто…</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Северус </w:t>
      </w:r>
      <w:r w:rsidRPr="00000000" w:rsidR="00000000" w:rsidDel="00000000">
        <w:rPr>
          <w:rFonts w:cs="Times New Roman" w:hAnsi="Times New Roman" w:eastAsia="Times New Roman" w:ascii="Times New Roman"/>
          <w:sz w:val="24"/>
          <w:rtl w:val="0"/>
        </w:rPr>
        <w:t xml:space="preserve">метнулся </w:t>
      </w:r>
      <w:r w:rsidRPr="00000000" w:rsidR="00000000" w:rsidDel="00000000">
        <w:rPr>
          <w:rFonts w:cs="Times New Roman" w:hAnsi="Times New Roman" w:eastAsia="Times New Roman" w:ascii="Times New Roman"/>
          <w:sz w:val="24"/>
          <w:rtl w:val="0"/>
        </w:rPr>
        <w:t xml:space="preserve">вперёд и быстро коснулся палочкой его головы.</w:t>
      </w:r>
      <w:r w:rsidRPr="00000000" w:rsidR="00000000" w:rsidDel="00000000">
        <w:rPr>
          <w:rFonts w:cs="Times New Roman" w:hAnsi="Times New Roman" w:eastAsia="Times New Roman" w:ascii="Times New Roman"/>
          <w:sz w:val="24"/>
          <w:rtl w:val="0"/>
        </w:rPr>
        <w:t xml:space="preserve"> У Гарри появилось обычное для заклинания Разнаваждения ощущение, будто у него над головой разбили яйцо.</w:t>
      </w:r>
      <w:r w:rsidRPr="00000000" w:rsidR="00000000" w:rsidDel="00000000">
        <w:rPr>
          <w:rFonts w:cs="Times New Roman" w:hAnsi="Times New Roman" w:eastAsia="Times New Roman" w:ascii="Times New Roman"/>
          <w:sz w:val="24"/>
          <w:rtl w:val="0"/>
        </w:rPr>
        <w:t xml:space="preserve"> Руки Гарри исчезли, а за ними и всё остальное.</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Тьма, окутавшая часть стены, медленно рассеялась. Снова появилась съёжившаяся фигура профессора Защиты. Тот молчал.</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Гарри на цыпочках отошёл</w:t>
      </w:r>
      <w:commentRangeStart w:id="9"/>
      <w:r w:rsidRPr="00000000" w:rsidR="00000000" w:rsidDel="00000000">
        <w:rPr>
          <w:rFonts w:cs="Times New Roman" w:hAnsi="Times New Roman" w:eastAsia="Times New Roman" w:ascii="Times New Roman"/>
          <w:sz w:val="24"/>
          <w:rtl w:val="0"/>
        </w:rPr>
        <w:t xml:space="preserve"> подальше, затем развернулся и стал ждать, что будет дальше.</w:t>
      </w:r>
      <w:commentRangeEnd w:id="9"/>
      <w:r w:rsidRPr="00000000" w:rsidR="00000000" w:rsidDel="00000000">
        <w:commentReference w:id="9"/>
      </w:r>
      <w:r w:rsidRPr="00000000" w:rsidR="00000000" w:rsidDel="00000000">
        <w:rPr>
          <w:rtl w:val="0"/>
        </w:rPr>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Приближающаяся группа завернула за угол…</w:t>
      </w:r>
      <w:r w:rsidRPr="00000000" w:rsidR="00000000" w:rsidDel="00000000">
        <w:rPr>
          <w:rtl w:val="0"/>
        </w:rPr>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Что вы здесь делаете? — раздалось несколько одновременных выкриков.</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Перед профессором Снейпом стояли три ученика в мантиях со слизеринской зелёной оторочкой и </w:t>
      </w:r>
      <w:r w:rsidRPr="00000000" w:rsidR="00000000" w:rsidDel="00000000">
        <w:rPr>
          <w:rFonts w:cs="Times New Roman" w:hAnsi="Times New Roman" w:eastAsia="Times New Roman" w:ascii="Times New Roman"/>
          <w:sz w:val="24"/>
          <w:rtl w:val="0"/>
        </w:rPr>
        <w:t xml:space="preserve">один </w:t>
      </w:r>
      <w:r w:rsidRPr="00000000" w:rsidR="00000000" w:rsidDel="00000000">
        <w:rPr>
          <w:rFonts w:cs="Times New Roman" w:hAnsi="Times New Roman" w:eastAsia="Times New Roman" w:ascii="Times New Roman"/>
          <w:sz w:val="24"/>
          <w:rtl w:val="0"/>
        </w:rPr>
        <w:t xml:space="preserve">— в мантии с пуффендуйской жёлтой. Теодор Нотт, Дафна Гринграсс, Сьюзен Боунс и Трейси Дэвис.</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Дети, — профессор Снейп явно начал закипать, — где ваши сопровождающие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Первокурсникам разрешено передвигаться по Хогвартсу только в сопровождении учеников шестого или седьмого курса! </w:t>
      </w:r>
      <w:r w:rsidRPr="00000000" w:rsidR="00000000" w:rsidDel="00000000">
        <w:rPr>
          <w:rFonts w:cs="Times New Roman" w:hAnsi="Times New Roman" w:eastAsia="Times New Roman" w:ascii="Times New Roman"/>
          <w:sz w:val="24"/>
          <w:rtl w:val="0"/>
        </w:rPr>
        <w:t xml:space="preserve">Особенно вам!</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Теодор Нотт поднял руку.</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Мы, э-э-э… В Легионе Хаоса это называется </w:t>
      </w:r>
      <w:r w:rsidRPr="00000000" w:rsidR="00000000" w:rsidDel="00000000">
        <w:rPr>
          <w:rFonts w:cs="Times New Roman" w:hAnsi="Times New Roman" w:eastAsia="Times New Roman" w:ascii="Times New Roman"/>
          <w:sz w:val="24"/>
          <w:rtl w:val="0"/>
        </w:rPr>
        <w:t xml:space="preserve">улучшением</w:t>
      </w:r>
      <w:r w:rsidRPr="00000000" w:rsidR="00000000" w:rsidDel="00000000">
        <w:rPr>
          <w:rFonts w:cs="Times New Roman" w:hAnsi="Times New Roman" w:eastAsia="Times New Roman" w:ascii="Times New Roman"/>
          <w:sz w:val="24"/>
          <w:rtl w:val="0"/>
        </w:rPr>
        <w:t xml:space="preserve"> навыков командной работы.</w:t>
      </w:r>
      <w:r w:rsidRPr="00000000" w:rsidR="00000000" w:rsidDel="00000000">
        <w:rPr>
          <w:sz w:val="20"/>
          <w:rtl w:val="0"/>
        </w:rPr>
        <w:t xml:space="preserve"> </w:t>
      </w:r>
      <w:r w:rsidRPr="00000000" w:rsidR="00000000" w:rsidDel="00000000">
        <w:rPr>
          <w:rFonts w:cs="Times New Roman" w:hAnsi="Times New Roman" w:eastAsia="Times New Roman" w:ascii="Times New Roman"/>
          <w:sz w:val="24"/>
          <w:rtl w:val="0"/>
        </w:rPr>
        <w:t xml:space="preserve">Понимаете, мы вдруг поняли, что никто из нас до сих пор </w:t>
      </w:r>
      <w:r w:rsidRPr="00000000" w:rsidR="00000000" w:rsidDel="00000000">
        <w:rPr>
          <w:rFonts w:cs="Times New Roman" w:hAnsi="Times New Roman" w:eastAsia="Times New Roman" w:ascii="Times New Roman"/>
          <w:sz w:val="24"/>
          <w:rtl w:val="0"/>
        </w:rPr>
        <w:t xml:space="preserve">не успел побывать в запретном коридоре директора</w:t>
      </w:r>
      <w:r w:rsidRPr="00000000" w:rsidR="00000000" w:rsidDel="00000000">
        <w:rPr>
          <w:rFonts w:cs="Times New Roman" w:hAnsi="Times New Roman" w:eastAsia="Times New Roman" w:ascii="Times New Roman"/>
          <w:sz w:val="24"/>
          <w:rtl w:val="0"/>
        </w:rPr>
        <w:t xml:space="preserve">, а осталось довольно мало времени… И нам это разрешил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Поттер. Профессор, он особенно подчеркнул, что вы не должны вмешиваться.</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Северус Снейп повернул голову в сторону стоящего на цыпочках Гарри. </w:t>
      </w:r>
      <w:r w:rsidRPr="00000000" w:rsidR="00000000" w:rsidDel="00000000">
        <w:rPr>
          <w:rFonts w:cs="Times New Roman" w:hAnsi="Times New Roman" w:eastAsia="Times New Roman" w:ascii="Times New Roman"/>
          <w:sz w:val="24"/>
          <w:rtl w:val="0"/>
        </w:rPr>
        <w:t xml:space="preserve">Его нахмуренные брови предвещали скорую бурю, а в глазах сверкала тёмная ярость.</w:t>
      </w:r>
      <w:r w:rsidRPr="00000000" w:rsidR="00000000" w:rsidDel="00000000">
        <w:rPr>
          <w:rtl w:val="0"/>
        </w:rPr>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i w:val="1"/>
          <w:sz w:val="24"/>
          <w:rtl w:val="0"/>
        </w:rPr>
        <w:t xml:space="preserve">Я?.. Может быть.</w:t>
      </w:r>
      <w:r w:rsidRPr="00000000" w:rsidR="00000000" w:rsidDel="00000000">
        <w:rPr>
          <w:rFonts w:cs="Times New Roman" w:hAnsi="Times New Roman" w:eastAsia="Times New Roman" w:ascii="Times New Roman"/>
          <w:sz w:val="24"/>
          <w:rtl w:val="0"/>
        </w:rPr>
        <w:t xml:space="preserve"> У Гарри оставался ещё один оборот Маховика, поэтому подобного развития событий исключать было нельзя.</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У Гарри Поттера нет права раздавать подобные разрешения, — обманчиво спокойным тоном ответил профессор зельеварения. — Объяснитесь, живо.</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Что</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серьёзно? — воскликнула Сьюзен Боунс. — Твоя уловка действительно заключалась в том, чтобы сказать профессору Снейпу, что Гарри Поттер нам это разрешил? </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Девочка с Пуффендуя повернулась к профессору Снейпу и заговорила удивительно твёрдым голосом:</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Профессор, это правда и это срочно. Драко Малфой пропал, и мы думаем, что он пошёл сюда…</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Если мистер Малфой пропал, — сказал профессор Снейп, — </w:t>
      </w:r>
      <w:r w:rsidRPr="00000000" w:rsidR="00000000" w:rsidDel="00000000">
        <w:rPr>
          <w:rFonts w:cs="Times New Roman" w:hAnsi="Times New Roman" w:eastAsia="Times New Roman" w:ascii="Times New Roman"/>
          <w:i w:val="1"/>
          <w:sz w:val="24"/>
          <w:rtl w:val="0"/>
        </w:rPr>
        <w:t xml:space="preserve">почему об этом не известили авроров?</w:t>
      </w:r>
      <w:r w:rsidRPr="00000000" w:rsidR="00000000" w:rsidDel="00000000">
        <w:rPr>
          <w:rtl w:val="0"/>
        </w:rPr>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Потому что, потому что есть причины! — закричала Дафна Гринграсс. — Нет времени объяснять</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вы обязаны нас пропустить!</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Вы — четвёрка идиотов, — такого едкого тона в исполнении профессора Снейпа Гарри ещё не слышал. — У вас сложилось впечатление, что это какое-то приключение? Что ж, вы ошиблись. Могу вас заверить, что мистер Малфой не проходил через эту дверь.</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Мы считаем, что у мистера Малфоя есть мантия-невидимка, — быстро ответила Сьюзен Боунс. — Вы не припомните, может дверь открывалась без причины?</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Нет</w:t>
      </w:r>
      <w:r w:rsidRPr="00000000" w:rsidR="00000000" w:rsidDel="00000000">
        <w:rPr>
          <w:rFonts w:cs="Times New Roman" w:hAnsi="Times New Roman" w:eastAsia="Times New Roman" w:ascii="Times New Roman"/>
          <w:sz w:val="24"/>
          <w:rtl w:val="0"/>
        </w:rPr>
        <w:t xml:space="preserve">, — отрезал профессор. — А теперь убирайтесь.</w:t>
      </w:r>
      <w:r w:rsidRPr="00000000" w:rsidR="00000000" w:rsidDel="00000000">
        <w:rPr>
          <w:rFonts w:cs="Times New Roman" w:hAnsi="Times New Roman" w:eastAsia="Times New Roman" w:ascii="Times New Roman"/>
          <w:sz w:val="24"/>
          <w:rtl w:val="0"/>
        </w:rPr>
        <w:t xml:space="preserve"> На сегодня это место закрыто.</w:t>
      </w:r>
      <w:r w:rsidRPr="00000000" w:rsidR="00000000" w:rsidDel="00000000">
        <w:rPr>
          <w:rtl w:val="0"/>
        </w:rPr>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Это запретный коридор Дамблдора! — заявила Трейси. — Сам директор сказал, чтобы сюда никто не ходил. Какое вы имеете право</w:t>
      </w:r>
      <w:r w:rsidRPr="00000000" w:rsidR="00000000" w:rsidDel="00000000">
        <w:rPr>
          <w:rFonts w:cs="Times New Roman" w:hAnsi="Times New Roman" w:eastAsia="Times New Roman" w:ascii="Times New Roman"/>
          <w:sz w:val="24"/>
          <w:rtl w:val="0"/>
        </w:rPr>
        <w:t xml:space="preserve"> запрещать то, что уже запретил директор</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Мисс Дэвис, — произнёс зельевар, — вам стоит прекратить общаться с гриффиндорцами, особенно по имени Лаванда Браун. И если через минуту вы по-прежнему будете здесь, я отправлю запрос о вашем переводе в Гриффиндор</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Вы не посмеете! — взвизгнула Трейси.</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Сьюзен Боунс сосредоточенно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нахмурилась.</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Гм. Профессор Снейп, а вы случайно не открывали дверь сами, чтобы что-нибудь проверить?</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Профессор Снейп замер. Затем повернулся и взялся правой рукой за металлическое кольцо…</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Гарри следил за</w:t>
      </w:r>
      <w:r w:rsidRPr="00000000" w:rsidR="00000000" w:rsidDel="00000000">
        <w:rPr>
          <w:rFonts w:cs="Times New Roman" w:hAnsi="Times New Roman" w:eastAsia="Times New Roman" w:ascii="Times New Roman"/>
          <w:sz w:val="24"/>
          <w:rtl w:val="0"/>
        </w:rPr>
        <w:t xml:space="preserve"> правой рукой Снейпа</w:t>
      </w:r>
      <w:r w:rsidRPr="00000000" w:rsidR="00000000" w:rsidDel="00000000">
        <w:rPr>
          <w:rFonts w:cs="Times New Roman" w:hAnsi="Times New Roman" w:eastAsia="Times New Roman" w:ascii="Times New Roman"/>
          <w:sz w:val="24"/>
          <w:rtl w:val="0"/>
        </w:rPr>
        <w:t xml:space="preserve">, поэтому не обратил внимание на движение </w:t>
      </w:r>
      <w:r w:rsidRPr="00000000" w:rsidR="00000000" w:rsidDel="00000000">
        <w:rPr>
          <w:rFonts w:cs="Times New Roman" w:hAnsi="Times New Roman" w:eastAsia="Times New Roman" w:ascii="Times New Roman"/>
          <w:sz w:val="24"/>
          <w:rtl w:val="0"/>
        </w:rPr>
        <w:t xml:space="preserve">его левой руки</w:t>
      </w:r>
      <w:r w:rsidRPr="00000000" w:rsidR="00000000" w:rsidDel="00000000">
        <w:rPr>
          <w:rFonts w:cs="Times New Roman" w:hAnsi="Times New Roman" w:eastAsia="Times New Roman" w:ascii="Times New Roman"/>
          <w:sz w:val="24"/>
          <w:rtl w:val="0"/>
        </w:rPr>
        <w:t xml:space="preserve">, пока не раздался внезапный вскрик.</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Вообще-то, нет, — ответил профессор Снейп, держа</w:t>
      </w:r>
      <w:r w:rsidRPr="00000000" w:rsidR="00000000" w:rsidDel="00000000">
        <w:rPr>
          <w:rFonts w:cs="Times New Roman" w:hAnsi="Times New Roman" w:eastAsia="Times New Roman" w:ascii="Times New Roman"/>
          <w:sz w:val="24"/>
          <w:rtl w:val="0"/>
        </w:rPr>
        <w:t xml:space="preserve"> за воротник хватающую</w:t>
      </w:r>
      <w:r w:rsidRPr="00000000" w:rsidR="00000000" w:rsidDel="00000000">
        <w:rPr>
          <w:rFonts w:cs="Times New Roman" w:hAnsi="Times New Roman" w:eastAsia="Times New Roman" w:ascii="Times New Roman"/>
          <w:sz w:val="24"/>
          <w:rtl w:val="0"/>
        </w:rPr>
        <w:t xml:space="preserve"> воздух голову Драко Малфоя. Остальная часть Драко по-прежнему была скрыта мантией-невидимкой. — Впрочем, прекрасная попытка.</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Что?! — вскрикнули Трейси и Дафна.</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Сьюзен Боунс ударила себя по лбу.</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Просто не могу поверить, что я на это купилась.</w:t>
      </w:r>
      <w:r w:rsidRPr="00000000" w:rsidR="00000000" w:rsidDel="00000000">
        <w:rPr>
          <w:rtl w:val="0"/>
        </w:rPr>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Итак, мистер Малфой, — тихо произнёс профессор Снейп. — Вы подговорили ваших друзей разыграть эту сценку… просто в надежде пройти через эту дверь? И зачем же?</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Думаю, мы можем ему доверять… — сказал Теодор Нотт. — Мистер Малфой, нам следует доверять ему, это тот самый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профессор, который</w:t>
      </w:r>
      <w:r w:rsidRPr="00000000" w:rsidR="00000000" w:rsidDel="00000000">
        <w:rPr>
          <w:rFonts w:cs="Times New Roman" w:hAnsi="Times New Roman" w:eastAsia="Times New Roman" w:ascii="Times New Roman"/>
          <w:sz w:val="24"/>
          <w:rtl w:val="0"/>
        </w:rPr>
        <w:t xml:space="preserve"> всегда встанет на нашу сторону!</w:t>
      </w:r>
      <w:r w:rsidRPr="00000000" w:rsidR="00000000" w:rsidDel="00000000">
        <w:rPr>
          <w:rtl w:val="0"/>
        </w:rPr>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Нет! — заорал Драко, которого по-прежнему держал за воротник профессор Снейп. — Не смей! Ничего не говори! </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Мы должны рискнуть! — завопил Теодор. — Профессор Снейп, мистер Малфой наконец разгадал, что происходило весь этот год и почему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Дамблдор пытается отнять Философский Камень у Николаса Фламеля! Потому что Дамблдор </w:t>
      </w:r>
      <w:r w:rsidRPr="00000000" w:rsidR="00000000" w:rsidDel="00000000">
        <w:rPr>
          <w:rFonts w:cs="Times New Roman" w:hAnsi="Times New Roman" w:eastAsia="Times New Roman" w:ascii="Times New Roman"/>
          <w:sz w:val="24"/>
          <w:rtl w:val="0"/>
        </w:rPr>
        <w:t xml:space="preserve">думает, что никто не должен быть бессмертным</w:t>
      </w:r>
      <w:r w:rsidRPr="00000000" w:rsidR="00000000" w:rsidDel="00000000">
        <w:rPr>
          <w:rFonts w:cs="Times New Roman" w:hAnsi="Times New Roman" w:eastAsia="Times New Roman" w:ascii="Times New Roman"/>
          <w:sz w:val="24"/>
          <w:rtl w:val="0"/>
        </w:rPr>
        <w:t xml:space="preserve">! Поэтому Дамблор попытался убедить Фламеля, что Тёмный Лорд возвращается и ему нужен Камень, чтобы</w:t>
      </w:r>
      <w:r w:rsidRPr="00000000" w:rsidR="00000000" w:rsidDel="00000000">
        <w:rPr>
          <w:rFonts w:cs="Times New Roman" w:hAnsi="Times New Roman" w:eastAsia="Times New Roman" w:ascii="Times New Roman"/>
          <w:sz w:val="24"/>
          <w:rtl w:val="0"/>
        </w:rPr>
        <w:t xml:space="preserve"> возродиться</w:t>
      </w:r>
      <w:r w:rsidRPr="00000000" w:rsidR="00000000" w:rsidDel="00000000">
        <w:rPr>
          <w:rFonts w:cs="Times New Roman" w:hAnsi="Times New Roman" w:eastAsia="Times New Roman" w:ascii="Times New Roman"/>
          <w:sz w:val="24"/>
          <w:rtl w:val="0"/>
        </w:rPr>
        <w:t xml:space="preserve">, и попросил Фламеля отдать Камень. Но Фламель вместо этого положил Камень в магическое зеркало, которое спрятано там внизу, и Дамблдор ищет способ, как его достать, и скоро он за ним придёт, и мы должны добыть Камень первыми! Дамблдор станет совершенно всемогущим, если он получит Философский Камень!</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Что?! — воскликнула Трейси. — Раньше ты говорил </w:t>
      </w:r>
      <w:r w:rsidRPr="00000000" w:rsidR="00000000" w:rsidDel="00000000">
        <w:rPr>
          <w:rFonts w:cs="Times New Roman" w:hAnsi="Times New Roman" w:eastAsia="Times New Roman" w:ascii="Times New Roman"/>
          <w:sz w:val="24"/>
          <w:rtl w:val="0"/>
        </w:rPr>
        <w:t xml:space="preserve">по-другому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Это… — Дафна выглядела испуганно</w:t>
      </w:r>
      <w:r w:rsidRPr="00000000" w:rsidR="00000000" w:rsidDel="00000000">
        <w:rPr>
          <w:rFonts w:cs="Times New Roman" w:hAnsi="Times New Roman" w:eastAsia="Times New Roman" w:ascii="Times New Roman"/>
          <w:sz w:val="24"/>
          <w:rtl w:val="0"/>
        </w:rPr>
        <w:t xml:space="preserve">й, но</w:t>
      </w:r>
      <w:r w:rsidRPr="00000000" w:rsidR="00000000" w:rsidDel="00000000">
        <w:rPr>
          <w:rFonts w:cs="Times New Roman" w:hAnsi="Times New Roman" w:eastAsia="Times New Roman" w:ascii="Times New Roman"/>
          <w:sz w:val="24"/>
          <w:rtl w:val="0"/>
        </w:rPr>
        <w:t xml:space="preserve"> решительной</w:t>
      </w:r>
      <w:r w:rsidRPr="00000000" w:rsidR="00000000" w:rsidDel="00000000">
        <w:rPr>
          <w:rFonts w:cs="Times New Roman" w:hAnsi="Times New Roman" w:eastAsia="Times New Roman" w:ascii="Times New Roman"/>
          <w:sz w:val="24"/>
          <w:rtl w:val="0"/>
        </w:rPr>
        <w:t xml:space="preserve">. — Это не важно. Профессор Снейп, пожалуйста, вы обязаны мне поверить. Я просмотрела книги, которые брала в библиотеке Гермиона. Перед тем, как кто-то её убил, она </w:t>
      </w:r>
      <w:r w:rsidRPr="00000000" w:rsidR="00000000" w:rsidDel="00000000">
        <w:rPr>
          <w:rFonts w:cs="Times New Roman" w:hAnsi="Times New Roman" w:eastAsia="Times New Roman" w:ascii="Times New Roman"/>
          <w:sz w:val="24"/>
          <w:rtl w:val="0"/>
        </w:rPr>
        <w:t xml:space="preserve">собирала информацию</w:t>
      </w:r>
      <w:r w:rsidRPr="00000000" w:rsidR="00000000" w:rsidDel="00000000">
        <w:rPr>
          <w:rFonts w:cs="Times New Roman" w:hAnsi="Times New Roman" w:eastAsia="Times New Roman" w:ascii="Times New Roman"/>
          <w:sz w:val="24"/>
          <w:rtl w:val="0"/>
        </w:rPr>
        <w:t xml:space="preserve"> о Философском Камне. В её заметках сказан</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 если камень будет в зеркале слишком долго, может случиться что-то опасное. Мы должны немедленно </w:t>
      </w:r>
      <w:r w:rsidRPr="00000000" w:rsidR="00000000" w:rsidDel="00000000">
        <w:rPr>
          <w:rFonts w:cs="Times New Roman" w:hAnsi="Times New Roman" w:eastAsia="Times New Roman" w:ascii="Times New Roman"/>
          <w:sz w:val="24"/>
          <w:rtl w:val="0"/>
        </w:rPr>
        <w:t xml:space="preserve">вынести </w:t>
      </w:r>
      <w:r w:rsidRPr="00000000" w:rsidR="00000000" w:rsidDel="00000000">
        <w:rPr>
          <w:rFonts w:cs="Times New Roman" w:hAnsi="Times New Roman" w:eastAsia="Times New Roman" w:ascii="Times New Roman"/>
          <w:sz w:val="24"/>
          <w:rtl w:val="0"/>
        </w:rPr>
        <w:t xml:space="preserve">его из замка.</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Сьюзен Боунс закрыла лицо руками.</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Я не с ними. Я просто пришла, чтобы предотвратить какой-нибудь ещё больший идиотизм.</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Северус Снейп смотрел на Теодора Нотта и его спутников. Затем он повернул голову к Драко Малфою.</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Мистер Малфой, — протянул зельевар. — Как </w:t>
      </w:r>
      <w:r w:rsidRPr="00000000" w:rsidR="00000000" w:rsidDel="00000000">
        <w:rPr>
          <w:rFonts w:cs="Times New Roman" w:hAnsi="Times New Roman" w:eastAsia="Times New Roman" w:ascii="Times New Roman"/>
          <w:sz w:val="24"/>
          <w:rtl w:val="0"/>
        </w:rPr>
        <w:t xml:space="preserve">вам удалось</w:t>
      </w:r>
      <w:r w:rsidRPr="00000000" w:rsidR="00000000" w:rsidDel="00000000">
        <w:rPr>
          <w:rFonts w:cs="Times New Roman" w:hAnsi="Times New Roman" w:eastAsia="Times New Roman" w:ascii="Times New Roman"/>
          <w:sz w:val="24"/>
          <w:rtl w:val="0"/>
        </w:rPr>
        <w:t xml:space="preserve"> раскрыть план Дамблдора?</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Я сделал выводы из свидетельств! — воскликнула парящая голова Драко.</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Профессор Снейп повернулся обратно к Теодору Нотту. </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вы намере</w:t>
      </w:r>
      <w:r w:rsidRPr="00000000" w:rsidR="00000000" w:rsidDel="00000000">
        <w:rPr>
          <w:rFonts w:cs="Times New Roman" w:hAnsi="Times New Roman" w:eastAsia="Times New Roman" w:ascii="Times New Roman"/>
          <w:sz w:val="24"/>
          <w:rtl w:val="0"/>
        </w:rPr>
        <w:t xml:space="preserve">вались достать этот Камень из волшебного зеркала, если это якобы не смог сделать </w:t>
      </w:r>
      <w:r w:rsidRPr="00000000" w:rsidR="00000000" w:rsidDel="00000000">
        <w:rPr>
          <w:rFonts w:cs="Times New Roman" w:hAnsi="Times New Roman" w:eastAsia="Times New Roman" w:ascii="Times New Roman"/>
          <w:sz w:val="24"/>
          <w:rtl w:val="0"/>
        </w:rPr>
        <w:t xml:space="preserve">даже</w:t>
      </w:r>
      <w:r w:rsidRPr="00000000" w:rsidR="00000000" w:rsidDel="00000000">
        <w:rPr>
          <w:rFonts w:cs="Times New Roman" w:hAnsi="Times New Roman" w:eastAsia="Times New Roman" w:ascii="Times New Roman"/>
          <w:sz w:val="24"/>
          <w:rtl w:val="0"/>
        </w:rPr>
        <w:t xml:space="preserve"> Дамблдор? Отвечайте немедленно!</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Мы заберём зеркало целиком и отошлём его Фламелю, — сказал Теодор. — Мы же не хотим забрать Камень себе, нам просто нужно помешать Дамблдору его похитить.</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Профессор Снейп кивнул, словно что-то подтверждая, и посмотрел на остальных учеников.</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Скажите, не замечал ли кто-нибудь из вас, что</w:t>
      </w:r>
      <w:r w:rsidRPr="00000000" w:rsidR="00000000" w:rsidDel="00000000">
        <w:rPr>
          <w:rFonts w:cs="Times New Roman" w:hAnsi="Times New Roman" w:eastAsia="Times New Roman" w:ascii="Times New Roman"/>
          <w:sz w:val="24"/>
          <w:rtl w:val="0"/>
        </w:rPr>
        <w:t xml:space="preserve"> кто-то другой</w:t>
      </w:r>
      <w:r w:rsidRPr="00000000" w:rsidR="00000000" w:rsidDel="00000000">
        <w:rPr>
          <w:rFonts w:cs="Times New Roman" w:hAnsi="Times New Roman" w:eastAsia="Times New Roman" w:ascii="Times New Roman"/>
          <w:sz w:val="24"/>
          <w:rtl w:val="0"/>
        </w:rPr>
        <w:t xml:space="preserve"> ведёт себя необычно? Особенно, если этот кто-то владеет неким необычным предметом или способен использовать заклинания, неизвестные первокурсникам? — Палочка, зажатая в правой руке профессора Снейпа, теперь указывала на Сьюзен Боунс. — Мисс Боунс, я вижу, что мисс Гринграсс и мисс Дэвис стараются не смотреть в вашу сторону. Если этому есть нормальное объяснение, с вашей стороны будет мудро изложить его </w:t>
      </w:r>
      <w:r w:rsidRPr="00000000" w:rsidR="00000000" w:rsidDel="00000000">
        <w:rPr>
          <w:rFonts w:cs="Times New Roman" w:hAnsi="Times New Roman" w:eastAsia="Times New Roman" w:ascii="Times New Roman"/>
          <w:i w:val="1"/>
          <w:sz w:val="24"/>
          <w:rtl w:val="0"/>
        </w:rPr>
        <w:t xml:space="preserve">немедленно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Лицо Сьюзен Боунс не изменилось, но её волосы стали </w:t>
      </w:r>
      <w:r w:rsidRPr="00000000" w:rsidR="00000000" w:rsidDel="00000000">
        <w:rPr>
          <w:rFonts w:cs="Times New Roman" w:hAnsi="Times New Roman" w:eastAsia="Times New Roman" w:ascii="Times New Roman"/>
          <w:sz w:val="24"/>
          <w:rtl w:val="0"/>
        </w:rPr>
        <w:t xml:space="preserve">ярко-красными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Думаю, не имеет смысла молчать об этом и дальше. Всё равно послезавтра я заканчиваю школу.</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Двойные ведьмы заканчивают школу аж на шесть лет раньше? — воскликнула Трейси Дэвис. — Это нечестно!</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Боунс — двойная ведьма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вскричал Теодор.</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Нет, она — Нимфадора Тонкс, метаморфомаг, — заметил профессор Снейп. — Принимать облик другого ученика — это серьёзное нарушение правил, как вам прекрасно известно, мисс Тонкс. Ещё не поздно исключить вас из Хогвартса — всего за два дня до выпуска, что будет ужасной трагедией — с вашей точки зрения, конечно. Мне же кажется, что это будет</w:t>
      </w:r>
      <w:r w:rsidRPr="00000000" w:rsidR="00000000" w:rsidDel="00000000">
        <w:rPr>
          <w:rFonts w:cs="Times New Roman" w:hAnsi="Times New Roman" w:eastAsia="Times New Roman" w:ascii="Times New Roman"/>
          <w:sz w:val="24"/>
          <w:rtl w:val="0"/>
        </w:rPr>
        <w:t xml:space="preserve"> очень весело</w:t>
      </w:r>
      <w:r w:rsidRPr="00000000" w:rsidR="00000000" w:rsidDel="00000000">
        <w:rPr>
          <w:rFonts w:cs="Times New Roman" w:hAnsi="Times New Roman" w:eastAsia="Times New Roman" w:ascii="Times New Roman"/>
          <w:sz w:val="24"/>
          <w:rtl w:val="0"/>
        </w:rPr>
        <w:t xml:space="preserve">. А теперь объясните, что именно вы здесь делаете.</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Это многое объясняет, — пробормотала Дафна Гринграсс. — Гм, а настоящая Сьюзен Боунс существует, или Дом </w:t>
      </w:r>
      <w:r w:rsidRPr="00000000" w:rsidR="00000000" w:rsidDel="00000000">
        <w:rPr>
          <w:rFonts w:cs="Times New Roman" w:hAnsi="Times New Roman" w:eastAsia="Times New Roman" w:ascii="Times New Roman"/>
          <w:sz w:val="24"/>
          <w:rtl w:val="0"/>
        </w:rPr>
        <w:t xml:space="preserve">Боунс </w:t>
      </w:r>
      <w:r w:rsidRPr="00000000" w:rsidR="00000000" w:rsidDel="00000000">
        <w:rPr>
          <w:rFonts w:cs="Times New Roman" w:hAnsi="Times New Roman" w:eastAsia="Times New Roman" w:ascii="Times New Roman"/>
          <w:sz w:val="24"/>
          <w:rtl w:val="0"/>
        </w:rPr>
        <w:t xml:space="preserve">угасает </w:t>
      </w:r>
      <w:r w:rsidRPr="00000000" w:rsidR="00000000" w:rsidDel="00000000">
        <w:rPr>
          <w:rFonts w:cs="Times New Roman" w:hAnsi="Times New Roman" w:eastAsia="Times New Roman" w:ascii="Times New Roman"/>
          <w:sz w:val="24"/>
          <w:rtl w:val="0"/>
        </w:rPr>
        <w:t xml:space="preserve">и поэтому вас</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втайне…</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Красноволосая Сьюзен Боунс </w:t>
      </w:r>
      <w:r w:rsidRPr="00000000" w:rsidR="00000000" w:rsidDel="00000000">
        <w:rPr>
          <w:rFonts w:cs="Times New Roman" w:hAnsi="Times New Roman" w:eastAsia="Times New Roman" w:ascii="Times New Roman"/>
          <w:sz w:val="24"/>
          <w:rtl w:val="0"/>
        </w:rPr>
        <w:t xml:space="preserve">закрыла лицо ладонью</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Да, мисс Гринграсс, настоящая Сьюзен Боунс существует. Она просто посылает меня, когда вы все собираетесь влез</w:t>
      </w:r>
      <w:r w:rsidRPr="00000000" w:rsidR="00000000" w:rsidDel="00000000">
        <w:rPr>
          <w:rFonts w:cs="Times New Roman" w:hAnsi="Times New Roman" w:eastAsia="Times New Roman" w:ascii="Times New Roman"/>
          <w:sz w:val="24"/>
          <w:rtl w:val="0"/>
        </w:rPr>
        <w:t xml:space="preserve">ть в </w:t>
      </w:r>
      <w:r w:rsidRPr="00000000" w:rsidR="00000000" w:rsidDel="00000000">
        <w:rPr>
          <w:rFonts w:cs="Times New Roman" w:hAnsi="Times New Roman" w:eastAsia="Times New Roman" w:ascii="Times New Roman"/>
          <w:sz w:val="24"/>
          <w:rtl w:val="0"/>
        </w:rPr>
        <w:t xml:space="preserve">абсурдно большое</w:t>
      </w:r>
      <w:r w:rsidRPr="00000000" w:rsidR="00000000" w:rsidDel="00000000">
        <w:rPr>
          <w:rFonts w:cs="Times New Roman" w:hAnsi="Times New Roman" w:eastAsia="Times New Roman" w:ascii="Times New Roman"/>
          <w:sz w:val="24"/>
          <w:rtl w:val="0"/>
        </w:rPr>
        <w:t xml:space="preserve"> количество</w:t>
      </w:r>
      <w:r w:rsidRPr="00000000" w:rsidR="00000000" w:rsidDel="00000000">
        <w:rPr>
          <w:rFonts w:cs="Times New Roman" w:hAnsi="Times New Roman" w:eastAsia="Times New Roman" w:ascii="Times New Roman"/>
          <w:sz w:val="24"/>
          <w:rtl w:val="0"/>
        </w:rPr>
        <w:t xml:space="preserve"> н</w:t>
      </w:r>
      <w:r w:rsidRPr="00000000" w:rsidR="00000000" w:rsidDel="00000000">
        <w:rPr>
          <w:rFonts w:cs="Times New Roman" w:hAnsi="Times New Roman" w:eastAsia="Times New Roman" w:ascii="Times New Roman"/>
          <w:sz w:val="24"/>
          <w:rtl w:val="0"/>
        </w:rPr>
        <w:t xml:space="preserve">еприятностей. Профессор Снейп, я здесь, потому что Драко Малфой пропал, а вот они настаивали, что нужно его искать, а не звать авроров. </w:t>
      </w:r>
      <w:r w:rsidRPr="00000000" w:rsidR="00000000" w:rsidDel="00000000">
        <w:rPr>
          <w:rFonts w:cs="Times New Roman" w:hAnsi="Times New Roman" w:eastAsia="Times New Roman" w:ascii="Times New Roman"/>
          <w:sz w:val="24"/>
          <w:rtl w:val="0"/>
        </w:rPr>
        <w:t xml:space="preserve">Настоящая мисс Боунс заявила, что нет времени объяснять причины, и теперь я понимаю, что это были какие-нибудь глупости</w:t>
      </w:r>
      <w:r w:rsidRPr="00000000" w:rsidR="00000000" w:rsidDel="00000000">
        <w:rPr>
          <w:rFonts w:cs="Times New Roman" w:hAnsi="Times New Roman" w:eastAsia="Times New Roman" w:ascii="Times New Roman"/>
          <w:sz w:val="24"/>
          <w:rtl w:val="0"/>
        </w:rPr>
        <w:t xml:space="preserve">. Но младшие ученики не должны ходить одни, их должны постоянно сопровождать ученики шестого или седьмого курсов. Теперь мы нашли Драко Малфоя 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можем уйти. Пожалуйста? Пока всё это не стало ещё более нелепым?</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Во имя Мерлина, что здесь происходит?!</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Ага, — протянул профессор Снейп. Он по-прежнему стоял рядом со съёжившейся фигурой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профессора Защиты. Одна его рука направляла палочку на </w:t>
      </w:r>
      <w:r w:rsidRPr="00000000" w:rsidR="00000000" w:rsidDel="00000000">
        <w:rPr>
          <w:rFonts w:cs="Times New Roman" w:hAnsi="Times New Roman" w:eastAsia="Times New Roman" w:ascii="Times New Roman"/>
          <w:sz w:val="24"/>
          <w:rtl w:val="0"/>
        </w:rPr>
        <w:t xml:space="preserve">красноволосую </w:t>
      </w:r>
      <w:r w:rsidRPr="00000000" w:rsidR="00000000" w:rsidDel="00000000">
        <w:rPr>
          <w:rFonts w:cs="Times New Roman" w:hAnsi="Times New Roman" w:eastAsia="Times New Roman" w:ascii="Times New Roman"/>
          <w:sz w:val="24"/>
          <w:rtl w:val="0"/>
        </w:rPr>
        <w:t xml:space="preserve">Сьюзен Боунс, другая всё </w:t>
      </w:r>
      <w:commentRangeStart w:id="10"/>
      <w:r w:rsidRPr="00000000" w:rsidR="00000000" w:rsidDel="00000000">
        <w:rPr>
          <w:rFonts w:cs="Times New Roman" w:hAnsi="Times New Roman" w:eastAsia="Times New Roman" w:ascii="Times New Roman"/>
          <w:sz w:val="24"/>
          <w:rtl w:val="0"/>
        </w:rPr>
        <w:t xml:space="preserve">так же</w:t>
      </w:r>
      <w:commentRangeEnd w:id="10"/>
      <w:r w:rsidRPr="00000000" w:rsidR="00000000" w:rsidDel="00000000">
        <w:commentReference w:id="10"/>
      </w:r>
      <w:r w:rsidRPr="00000000" w:rsidR="00000000" w:rsidDel="00000000">
        <w:rPr>
          <w:rFonts w:cs="Times New Roman" w:hAnsi="Times New Roman" w:eastAsia="Times New Roman" w:ascii="Times New Roman"/>
          <w:sz w:val="24"/>
          <w:rtl w:val="0"/>
        </w:rPr>
        <w:t xml:space="preserve"> сжимала воротник чуть ниже висящей в воздухе головы Драко Малфоя. — Профессор Спраут, как я понимаю.</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Это не то, чем каж</w:t>
      </w:r>
      <w:r w:rsidRPr="00000000" w:rsidR="00000000" w:rsidDel="00000000">
        <w:rPr>
          <w:rFonts w:cs="Times New Roman" w:hAnsi="Times New Roman" w:eastAsia="Times New Roman" w:ascii="Times New Roman"/>
          <w:sz w:val="24"/>
          <w:rtl w:val="0"/>
        </w:rPr>
        <w:t xml:space="preserve">ется, — вылезла вперёд</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Трейси Дэвис.</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Из-за угла выскочила низенькая коренастая фигура профессора травоведения. Она уже успела выхватить палочку, хотя и не направляла её ни на кого конкретно.</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даже не хочу думать</w:t>
      </w:r>
      <w:r w:rsidRPr="00000000" w:rsidR="00000000" w:rsidDel="00000000">
        <w:rPr>
          <w:rFonts w:cs="Times New Roman" w:hAnsi="Times New Roman" w:eastAsia="Times New Roman" w:ascii="Times New Roman"/>
          <w:sz w:val="24"/>
          <w:rtl w:val="0"/>
        </w:rPr>
        <w:t xml:space="preserve">, чем это кажется!</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Вы все, опустите палочки, живо! Включая вас, профессор!</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i w:val="1"/>
          <w:sz w:val="24"/>
          <w:rtl w:val="0"/>
        </w:rPr>
        <w:t xml:space="preserve">Отвлекающий манёвр. </w:t>
      </w:r>
      <w:r w:rsidRPr="00000000" w:rsidR="00000000" w:rsidDel="00000000">
        <w:rPr>
          <w:rFonts w:cs="Times New Roman" w:hAnsi="Times New Roman" w:eastAsia="Times New Roman" w:ascii="Times New Roman"/>
          <w:sz w:val="24"/>
          <w:rtl w:val="0"/>
        </w:rPr>
        <w:t xml:space="preserve">Гарри совершенно ясно это понял. Он оставался невидимым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не вмешивался, но всё, что он видел, было не тем, что </w:t>
      </w:r>
      <w:r w:rsidRPr="00000000" w:rsidR="00000000" w:rsidDel="00000000">
        <w:rPr>
          <w:rFonts w:cs="Times New Roman" w:hAnsi="Times New Roman" w:eastAsia="Times New Roman" w:ascii="Times New Roman"/>
          <w:i w:val="1"/>
          <w:sz w:val="24"/>
          <w:rtl w:val="0"/>
        </w:rPr>
        <w:t xml:space="preserve">происходило на самом деле</w:t>
      </w:r>
      <w:r w:rsidRPr="00000000" w:rsidR="00000000" w:rsidDel="00000000">
        <w:rPr>
          <w:rFonts w:cs="Times New Roman" w:hAnsi="Times New Roman" w:eastAsia="Times New Roman" w:ascii="Times New Roman"/>
          <w:sz w:val="24"/>
          <w:rtl w:val="0"/>
        </w:rPr>
        <w:t xml:space="preserve">, это была не настоящая история, всё это кто-то подстроил. Появление проф</w:t>
      </w:r>
      <w:r w:rsidRPr="00000000" w:rsidR="00000000" w:rsidDel="00000000">
        <w:rPr>
          <w:rFonts w:cs="Times New Roman" w:hAnsi="Times New Roman" w:eastAsia="Times New Roman" w:ascii="Times New Roman"/>
          <w:sz w:val="24"/>
          <w:rtl w:val="0"/>
        </w:rPr>
        <w:t xml:space="preserve">ессора Спраут</w:t>
      </w:r>
      <w:r w:rsidRPr="00000000" w:rsidR="00000000" w:rsidDel="00000000">
        <w:rPr>
          <w:rFonts w:cs="Times New Roman" w:hAnsi="Times New Roman" w:eastAsia="Times New Roman" w:ascii="Times New Roman"/>
          <w:sz w:val="24"/>
          <w:rtl w:val="0"/>
        </w:rPr>
        <w:t xml:space="preserve"> развеяло остатки доверия к </w:t>
      </w:r>
      <w:r w:rsidRPr="00000000" w:rsidR="00000000" w:rsidDel="00000000">
        <w:rPr>
          <w:rFonts w:cs="Times New Roman" w:hAnsi="Times New Roman" w:eastAsia="Times New Roman" w:ascii="Times New Roman"/>
          <w:sz w:val="24"/>
          <w:rtl w:val="0"/>
        </w:rPr>
        <w:t xml:space="preserve">происходящему, </w:t>
      </w:r>
      <w:r w:rsidRPr="00000000" w:rsidR="00000000" w:rsidDel="00000000">
        <w:rPr>
          <w:rFonts w:cs="Times New Roman" w:hAnsi="Times New Roman" w:eastAsia="Times New Roman" w:ascii="Times New Roman"/>
          <w:sz w:val="24"/>
          <w:rtl w:val="0"/>
        </w:rPr>
        <w:t xml:space="preserve">подобные совпадения не происходят просто ради комедийности момента</w:t>
      </w:r>
      <w:r w:rsidRPr="00000000" w:rsidR="00000000" w:rsidDel="00000000">
        <w:rPr>
          <w:rFonts w:cs="Times New Roman" w:hAnsi="Times New Roman" w:eastAsia="Times New Roman" w:ascii="Times New Roman"/>
          <w:sz w:val="24"/>
          <w:rtl w:val="0"/>
        </w:rPr>
        <w:t xml:space="preserve">. Кт</w:t>
      </w:r>
      <w:r w:rsidRPr="00000000" w:rsidR="00000000" w:rsidDel="00000000">
        <w:rPr>
          <w:rFonts w:cs="Times New Roman" w:hAnsi="Times New Roman" w:eastAsia="Times New Roman" w:ascii="Times New Roman"/>
          <w:sz w:val="24"/>
          <w:rtl w:val="0"/>
        </w:rPr>
        <w:t xml:space="preserve">о-то умышленно создаёт весь этот хаос, но зачем?</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Гарри искренне надеялся, что он не вернулся назад во времени и не подстроил всё это, потому что происходящее было очень похоже на то, что сделал бы он сам.</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Северус Снейп опустил палочку и отпустил Драко Малфоя. </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Профессор Спраут, — протянул зельевар, — я здесь, потому что директор приказал мне охранять эту дверь. Всех остальных здесь быть не должно, и я прошу вас проследить, чтобы они отсюда убрались.</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Милая история,</w:t>
      </w:r>
      <w:r w:rsidRPr="00000000" w:rsidR="00000000" w:rsidDel="00000000">
        <w:rPr>
          <w:rFonts w:cs="Times New Roman" w:hAnsi="Times New Roman" w:eastAsia="Times New Roman" w:ascii="Times New Roman"/>
          <w:sz w:val="24"/>
          <w:rtl w:val="0"/>
        </w:rPr>
        <w:t xml:space="preserve"> — отрезала профессор Спраут. — Зачем бы Дамблдору ставить охранять дверь в </w:t>
      </w:r>
      <w:r w:rsidRPr="00000000" w:rsidR="00000000" w:rsidDel="00000000">
        <w:rPr>
          <w:rFonts w:cs="Times New Roman" w:hAnsi="Times New Roman" w:eastAsia="Times New Roman" w:ascii="Times New Roman"/>
          <w:sz w:val="24"/>
          <w:rtl w:val="0"/>
        </w:rPr>
        <w:t xml:space="preserve">его </w:t>
      </w:r>
      <w:r w:rsidRPr="00000000" w:rsidR="00000000" w:rsidDel="00000000">
        <w:rPr>
          <w:rFonts w:cs="Times New Roman" w:hAnsi="Times New Roman" w:eastAsia="Times New Roman" w:ascii="Times New Roman"/>
          <w:sz w:val="24"/>
          <w:rtl w:val="0"/>
        </w:rPr>
        <w:t xml:space="preserve">парк развлечений именно вас? Не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похоже, что он хотел держать учеников подальше от </w:t>
      </w:r>
      <w:r w:rsidRPr="00000000" w:rsidR="00000000" w:rsidDel="00000000">
        <w:rPr>
          <w:rFonts w:cs="Times New Roman" w:hAnsi="Times New Roman" w:eastAsia="Times New Roman" w:ascii="Times New Roman"/>
          <w:sz w:val="24"/>
          <w:rtl w:val="0"/>
        </w:rPr>
        <w:t xml:space="preserve">него</w:t>
      </w:r>
      <w:r w:rsidRPr="00000000" w:rsidR="00000000" w:rsidDel="00000000">
        <w:rPr>
          <w:rFonts w:cs="Times New Roman" w:hAnsi="Times New Roman" w:eastAsia="Times New Roman" w:ascii="Times New Roman"/>
          <w:sz w:val="24"/>
          <w:rtl w:val="0"/>
        </w:rPr>
        <w:t xml:space="preserve">, о нет, они должны пойти туда и застрять в </w:t>
      </w:r>
      <w:r w:rsidRPr="00000000" w:rsidR="00000000" w:rsidDel="00000000">
        <w:rPr>
          <w:rFonts w:cs="Times New Roman" w:hAnsi="Times New Roman" w:eastAsia="Times New Roman" w:ascii="Times New Roman"/>
          <w:i w:val="1"/>
          <w:sz w:val="24"/>
          <w:rtl w:val="0"/>
        </w:rPr>
        <w:t xml:space="preserve">моих </w:t>
      </w:r>
      <w:r w:rsidRPr="00000000" w:rsidR="00000000" w:rsidDel="00000000">
        <w:rPr>
          <w:rFonts w:cs="Times New Roman" w:hAnsi="Times New Roman" w:eastAsia="Times New Roman" w:ascii="Times New Roman"/>
          <w:sz w:val="24"/>
          <w:rtl w:val="0"/>
        </w:rPr>
        <w:t xml:space="preserve">Дьявольских силках! Сьюзен, девочка, у тебя ведь есть зеркало для связи? Позови авроров.</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Наблюдающий Гарри мысленно кивнул. </w:t>
      </w:r>
      <w:r w:rsidRPr="00000000" w:rsidR="00000000" w:rsidDel="00000000">
        <w:rPr>
          <w:rFonts w:cs="Times New Roman" w:hAnsi="Times New Roman" w:eastAsia="Times New Roman" w:ascii="Times New Roman"/>
          <w:sz w:val="24"/>
          <w:rtl w:val="0"/>
        </w:rPr>
        <w:t xml:space="preserve">Это имело смысл</w:t>
      </w:r>
      <w:r w:rsidRPr="00000000" w:rsidR="00000000" w:rsidDel="00000000">
        <w:rPr>
          <w:rFonts w:cs="Times New Roman" w:hAnsi="Times New Roman" w:eastAsia="Times New Roman" w:ascii="Times New Roman"/>
          <w:sz w:val="24"/>
          <w:rtl w:val="0"/>
        </w:rPr>
        <w:t xml:space="preserve">. Авроры заберут всех без исключения присутствующих</w:t>
      </w:r>
      <w:r w:rsidRPr="00000000" w:rsidR="00000000" w:rsidDel="00000000">
        <w:rPr>
          <w:rFonts w:cs="Times New Roman" w:hAnsi="Times New Roman" w:eastAsia="Times New Roman" w:ascii="Times New Roman"/>
          <w:sz w:val="24"/>
          <w:rtl w:val="0"/>
        </w:rPr>
        <w:t xml:space="preserve"> из</w:t>
      </w:r>
      <w:r w:rsidRPr="00000000" w:rsidR="00000000" w:rsidDel="00000000">
        <w:rPr>
          <w:rFonts w:cs="Times New Roman" w:hAnsi="Times New Roman" w:eastAsia="Times New Roman" w:ascii="Times New Roman"/>
          <w:sz w:val="24"/>
          <w:rtl w:val="0"/>
        </w:rPr>
        <w:t xml:space="preserve"> этой ужасно запутанной ситуации, и после этого дверь останется без охраны.</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Но что после этого следует делать Гарри? Идти в запретный коридор самому? Или посмотреть, кто сюда придёт, когда уйдут остальные?</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Громкий прерывистый кашель привлёк все взгляды к лежащему </w:t>
      </w:r>
      <w:r w:rsidRPr="00000000" w:rsidR="00000000" w:rsidDel="00000000">
        <w:rPr>
          <w:rFonts w:cs="Times New Roman" w:hAnsi="Times New Roman" w:eastAsia="Times New Roman" w:ascii="Times New Roman"/>
          <w:sz w:val="24"/>
          <w:rtl w:val="0"/>
        </w:rPr>
        <w:t xml:space="preserve">профессору</w:t>
      </w:r>
      <w:r w:rsidRPr="00000000" w:rsidR="00000000" w:rsidDel="00000000">
        <w:rPr>
          <w:rFonts w:cs="Times New Roman" w:hAnsi="Times New Roman" w:eastAsia="Times New Roman" w:ascii="Times New Roman"/>
          <w:sz w:val="24"/>
          <w:rtl w:val="0"/>
        </w:rPr>
        <w:t xml:space="preserve"> Защиты.</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Снейп… слушайте… — прохрипел профессор Квиррелл. — Почему… Спраут… здесь….</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Зельевар посмотрел вниз.</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Изменение памяти… подразумевает… </w:t>
      </w:r>
      <w:r w:rsidRPr="00000000" w:rsidR="00000000" w:rsidDel="00000000">
        <w:rPr>
          <w:rFonts w:cs="Times New Roman" w:hAnsi="Times New Roman" w:eastAsia="Times New Roman" w:ascii="Times New Roman"/>
          <w:sz w:val="24"/>
          <w:rtl w:val="0"/>
        </w:rPr>
        <w:t xml:space="preserve">профессор… </w:t>
      </w:r>
      <w:r w:rsidRPr="00000000" w:rsidR="00000000" w:rsidDel="00000000">
        <w:rPr>
          <w:rFonts w:cs="Times New Roman" w:hAnsi="Times New Roman" w:eastAsia="Times New Roman" w:ascii="Times New Roman"/>
          <w:sz w:val="24"/>
          <w:rtl w:val="0"/>
        </w:rPr>
        <w:t xml:space="preserve">— профессор Защиты опять закашлялся.</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Что?!</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Головоломка в голове у Гарри наконец сложилась, и его охватило смятение. Все её кусочки он уже не раз обдумывал, и очередное повторение сделало картину ужасно правдоподобной.</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Кто-то изменил память Гермионе, чтобы она поверила, что </w:t>
      </w:r>
      <w:r w:rsidRPr="00000000" w:rsidR="00000000" w:rsidDel="00000000">
        <w:rPr>
          <w:rFonts w:cs="Times New Roman" w:hAnsi="Times New Roman" w:eastAsia="Times New Roman" w:ascii="Times New Roman"/>
          <w:sz w:val="24"/>
          <w:rtl w:val="0"/>
        </w:rPr>
        <w:t xml:space="preserve">пыталась </w:t>
      </w:r>
      <w:r w:rsidRPr="00000000" w:rsidR="00000000" w:rsidDel="00000000">
        <w:rPr>
          <w:rFonts w:cs="Times New Roman" w:hAnsi="Times New Roman" w:eastAsia="Times New Roman" w:ascii="Times New Roman"/>
          <w:sz w:val="24"/>
          <w:rtl w:val="0"/>
        </w:rPr>
        <w:t xml:space="preserve">убить Драко.</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Только профессор Хогвартса мог это сделать, не подняв тревоги.</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Поэтому настоящему</w:t>
      </w:r>
      <w:r w:rsidRPr="00000000" w:rsidR="00000000" w:rsidDel="00000000">
        <w:rPr>
          <w:rFonts w:cs="Times New Roman" w:hAnsi="Times New Roman" w:eastAsia="Times New Roman" w:ascii="Times New Roman"/>
          <w:sz w:val="24"/>
          <w:rtl w:val="0"/>
        </w:rPr>
        <w:t xml:space="preserve"> злоумышленнику</w:t>
      </w:r>
      <w:r w:rsidRPr="00000000" w:rsidR="00000000" w:rsidDel="00000000">
        <w:rPr>
          <w:rFonts w:cs="Times New Roman" w:hAnsi="Times New Roman" w:eastAsia="Times New Roman" w:ascii="Times New Roman"/>
          <w:sz w:val="24"/>
          <w:rtl w:val="0"/>
        </w:rPr>
        <w:t xml:space="preserve"> нужно было всего лишь </w:t>
      </w:r>
      <w:r w:rsidRPr="00000000" w:rsidR="00000000" w:rsidDel="00000000">
        <w:rPr>
          <w:rFonts w:cs="Times New Roman" w:hAnsi="Times New Roman" w:eastAsia="Times New Roman" w:ascii="Times New Roman"/>
          <w:sz w:val="24"/>
          <w:rtl w:val="0"/>
        </w:rPr>
        <w:t xml:space="preserve">использовать </w:t>
      </w:r>
      <w:r w:rsidRPr="00000000" w:rsidR="00000000" w:rsidDel="00000000">
        <w:rPr>
          <w:rFonts w:cs="Times New Roman" w:hAnsi="Times New Roman" w:eastAsia="Times New Roman" w:ascii="Times New Roman"/>
          <w:sz w:val="24"/>
          <w:rtl w:val="0"/>
        </w:rPr>
        <w:t xml:space="preserve">легилименцию или Империус </w:t>
      </w:r>
      <w:r w:rsidRPr="00000000" w:rsidR="00000000" w:rsidDel="00000000">
        <w:rPr>
          <w:rFonts w:cs="Times New Roman" w:hAnsi="Times New Roman" w:eastAsia="Times New Roman" w:ascii="Times New Roman"/>
          <w:sz w:val="24"/>
          <w:rtl w:val="0"/>
        </w:rPr>
        <w:t xml:space="preserve">на профессоре Хогвартса.</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И декан Пуффендуя была последним человеком, </w:t>
      </w:r>
      <w:r w:rsidRPr="00000000" w:rsidR="00000000" w:rsidDel="00000000">
        <w:rPr>
          <w:rFonts w:cs="Times New Roman" w:hAnsi="Times New Roman" w:eastAsia="Times New Roman" w:ascii="Times New Roman"/>
          <w:sz w:val="24"/>
          <w:rtl w:val="0"/>
        </w:rPr>
        <w:t xml:space="preserve">которого могли заподозрить.</w:t>
      </w:r>
      <w:r w:rsidRPr="00000000" w:rsidR="00000000" w:rsidDel="00000000">
        <w:rPr>
          <w:rtl w:val="0"/>
        </w:rPr>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Профессор Спраут вскинула палочку.</w:t>
      </w:r>
      <w:r w:rsidRPr="00000000" w:rsidR="00000000" w:rsidDel="00000000">
        <w:rPr>
          <w:rFonts w:cs="Times New Roman" w:hAnsi="Times New Roman" w:eastAsia="Times New Roman" w:ascii="Times New Roman"/>
          <w:sz w:val="24"/>
          <w:rtl w:val="0"/>
        </w:rPr>
        <w:t xml:space="preserve"> Снейп успел поднять голову и </w:t>
      </w:r>
      <w:r w:rsidRPr="00000000" w:rsidR="00000000" w:rsidDel="00000000">
        <w:rPr>
          <w:rFonts w:cs="Times New Roman" w:hAnsi="Times New Roman" w:eastAsia="Times New Roman" w:ascii="Times New Roman"/>
          <w:sz w:val="24"/>
          <w:rtl w:val="0"/>
        </w:rPr>
        <w:t xml:space="preserve">без сло</w:t>
      </w: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 создал полупрозрачную стену перед собой. Но сгусток магии, слетевший с палочки профессора Спраут, был тёмно-коричневого цвета, и у Гарри появилось ощущение ужасной опасности. </w:t>
      </w:r>
      <w:r w:rsidRPr="00000000" w:rsidR="00000000" w:rsidDel="00000000">
        <w:rPr>
          <w:rFonts w:cs="Times New Roman" w:hAnsi="Times New Roman" w:eastAsia="Times New Roman" w:ascii="Times New Roman"/>
          <w:sz w:val="24"/>
          <w:rtl w:val="0"/>
        </w:rPr>
        <w:t xml:space="preserve">Щит Северуса, казалось, исчез ещё до того, как его коснулся этот коричневый сгусток</w:t>
      </w:r>
      <w:r w:rsidRPr="00000000" w:rsidR="00000000" w:rsidDel="00000000">
        <w:rPr>
          <w:rFonts w:cs="Times New Roman" w:hAnsi="Times New Roman" w:eastAsia="Times New Roman" w:ascii="Times New Roman"/>
          <w:sz w:val="24"/>
          <w:rtl w:val="0"/>
        </w:rPr>
        <w:t xml:space="preserve">. Зельевар попытался увернуться, но заклинание попало ему в правую руку. Профессор Снейп сдавленно вскрикнул, </w:t>
      </w:r>
      <w:r w:rsidRPr="00000000" w:rsidR="00000000" w:rsidDel="00000000">
        <w:rPr>
          <w:rFonts w:cs="Times New Roman" w:hAnsi="Times New Roman" w:eastAsia="Times New Roman" w:ascii="Times New Roman"/>
          <w:sz w:val="24"/>
          <w:rtl w:val="0"/>
        </w:rPr>
        <w:t xml:space="preserve">его рука судорожно дёрнулась</w:t>
      </w:r>
      <w:ins w:id="0" w:date="2015-03-03T01:01:09Z" w:author="Shadrina Maria">
        <w:r w:rsidRPr="00000000" w:rsidR="00000000" w:rsidDel="00000000">
          <w:rPr>
            <w:rFonts w:cs="Times New Roman" w:hAnsi="Times New Roman" w:eastAsia="Times New Roman" w:ascii="Times New Roman"/>
            <w:sz w:val="24"/>
            <w:rtl w:val="0"/>
          </w:rPr>
          <w:t xml:space="preserve">,</w:t>
        </w:r>
      </w:ins>
      <w:r w:rsidRPr="00000000" w:rsidR="00000000" w:rsidDel="00000000">
        <w:rPr>
          <w:rFonts w:cs="Times New Roman" w:hAnsi="Times New Roman" w:eastAsia="Times New Roman" w:ascii="Times New Roman"/>
          <w:sz w:val="24"/>
          <w:rtl w:val="0"/>
        </w:rPr>
        <w:t xml:space="preserve"> и он выронил палочку.</w:t>
      </w:r>
      <w:r w:rsidRPr="00000000" w:rsidR="00000000" w:rsidDel="00000000">
        <w:rPr>
          <w:rtl w:val="0"/>
        </w:rPr>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Следующий сгусток с палочки Спраут был такого же ярко-красного цвета, как и Оглушающее проклятие, но светился ярче и летел гораздо быстрее. На Гарри опять нахлынуло чувство тревоги. Заклинание швырнуло профессора зельеварения на дверь, после чего он рухнул на пол и больше не двигался.</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К этому времени розововолосая Сьюзен Боунс окружила себя ячеистой синей дымкой и начала стрелять проклятиями в профессора Спраут. Профессор Спраут не обращала на них внимания — она вызывала лианы, которые опутали младших учеников, попытавшихся сбежать. Всех, кроме Драко Малфоя, который опять исчез под своей мантией-невидимкой.</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Не-Сьюзен-Боунс перестала кидаться проклятьями. Она чуть опустила палочку, сделала глубокий вдох и громко выкрикнула заклинание, и в щит, окружающий профессора Спраут, начали вгрызаться светящиеся золотые черви. С пустым выражением лица профессор травоведения повернулась к не-Сьюзен. Позади неё в воздух поднялась ещё одна порция лиан. Эти были тёмно-зелёного цвета и, судя по всему, имели собственные щиты.</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Гарри Поттер шепнул пустому на вид воздуху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Атакуй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Спраут. </w:t>
      </w:r>
      <w:r w:rsidRPr="00000000" w:rsidR="00000000" w:rsidDel="00000000">
        <w:rPr>
          <w:rFonts w:cs="Times New Roman" w:hAnsi="Times New Roman" w:eastAsia="Times New Roman" w:ascii="Times New Roman"/>
          <w:sz w:val="24"/>
          <w:rtl w:val="0"/>
        </w:rPr>
        <w:t xml:space="preserve">Помоги </w:t>
      </w:r>
      <w:r w:rsidRPr="00000000" w:rsidR="00000000" w:rsidDel="00000000">
        <w:rPr>
          <w:rFonts w:cs="Times New Roman" w:hAnsi="Times New Roman" w:eastAsia="Times New Roman" w:ascii="Times New Roman"/>
          <w:sz w:val="24"/>
          <w:rtl w:val="0"/>
        </w:rPr>
        <w:t xml:space="preserve">Боунс. </w:t>
      </w:r>
      <w:r w:rsidRPr="00000000" w:rsidR="00000000" w:rsidDel="00000000">
        <w:rPr>
          <w:rFonts w:cs="Times New Roman" w:hAnsi="Times New Roman" w:eastAsia="Times New Roman" w:ascii="Times New Roman"/>
          <w:sz w:val="24"/>
          <w:rtl w:val="0"/>
        </w:rPr>
        <w:t xml:space="preserve">Не убивай.</w:t>
      </w:r>
      <w:r w:rsidRPr="00000000" w:rsidR="00000000" w:rsidDel="00000000">
        <w:rPr>
          <w:rtl w:val="0"/>
        </w:rPr>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Да, мой лорд, — шепнул в ответ Лесат Лестрейндж, укрытый Мантией Невидимости, после чего ринулся в бой.</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Гарри посмотрел на свои руки и неприятно удивился, обнаружив, что заклинание Разнаваждения на нём уже не столь совершенно, как раньше. </w:t>
      </w:r>
      <w:r w:rsidRPr="00000000" w:rsidR="00000000" w:rsidDel="00000000">
        <w:rPr>
          <w:rFonts w:cs="Times New Roman" w:hAnsi="Times New Roman" w:eastAsia="Times New Roman" w:ascii="Times New Roman"/>
          <w:sz w:val="24"/>
          <w:rtl w:val="0"/>
        </w:rPr>
        <w:t xml:space="preserve">При каждом движении Гарри можно было заметить искажения в воздухе…</w:t>
      </w:r>
      <w:r w:rsidRPr="00000000" w:rsidR="00000000" w:rsidDel="00000000">
        <w:rPr>
          <w:rtl w:val="0"/>
        </w:rPr>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Гарри медленно попятился назад и нырнул за угол</w:t>
      </w:r>
      <w:r w:rsidRPr="00000000" w:rsidR="00000000" w:rsidDel="00000000">
        <w:rPr>
          <w:rFonts w:cs="Times New Roman" w:hAnsi="Times New Roman" w:eastAsia="Times New Roman" w:ascii="Times New Roman"/>
          <w:sz w:val="24"/>
          <w:rtl w:val="0"/>
        </w:rPr>
        <w:t xml:space="preserve">, зате</w:t>
      </w:r>
      <w:r w:rsidRPr="00000000" w:rsidR="00000000" w:rsidDel="00000000">
        <w:rPr>
          <w:rFonts w:cs="Times New Roman" w:hAnsi="Times New Roman" w:eastAsia="Times New Roman" w:ascii="Times New Roman"/>
          <w:sz w:val="24"/>
          <w:rtl w:val="0"/>
        </w:rPr>
        <w:t xml:space="preserve">м в</w:t>
      </w:r>
      <w:r w:rsidRPr="00000000" w:rsidR="00000000" w:rsidDel="00000000">
        <w:rPr>
          <w:rFonts w:cs="Times New Roman" w:hAnsi="Times New Roman" w:eastAsia="Times New Roman" w:ascii="Times New Roman"/>
          <w:sz w:val="24"/>
          <w:rtl w:val="0"/>
        </w:rPr>
        <w:t xml:space="preserve">ытащил своё зеркало для связи… </w:t>
      </w:r>
      <w:r w:rsidRPr="00000000" w:rsidR="00000000" w:rsidDel="00000000">
        <w:rPr>
          <w:rFonts w:cs="Times New Roman" w:hAnsi="Times New Roman" w:eastAsia="Times New Roman" w:ascii="Times New Roman"/>
          <w:sz w:val="24"/>
          <w:rtl w:val="0"/>
        </w:rPr>
        <w:t xml:space="preserve">которое оказалось пустым и заблокированным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Ну, конечно. Гарри пролевитировал зеркало так, чтобы он мог смотреть за угол и наблюдать за этим… отвлекающим манёвром? </w:t>
      </w:r>
      <w:r w:rsidRPr="00000000" w:rsidR="00000000" w:rsidDel="00000000">
        <w:rPr>
          <w:rFonts w:cs="Times New Roman" w:hAnsi="Times New Roman" w:eastAsia="Times New Roman" w:ascii="Times New Roman"/>
          <w:i w:val="1"/>
          <w:sz w:val="24"/>
          <w:rtl w:val="0"/>
        </w:rPr>
        <w:t xml:space="preserve">Что происходит, почему?</w:t>
      </w:r>
      <w:r w:rsidRPr="00000000" w:rsidR="00000000" w:rsidDel="00000000">
        <w:rPr>
          <w:rtl w:val="0"/>
        </w:rPr>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Профессор Спраут и фигурка Сьюзен Боунс двигались </w:t>
      </w:r>
      <w:r w:rsidRPr="00000000" w:rsidR="00000000" w:rsidDel="00000000">
        <w:rPr>
          <w:rFonts w:cs="Times New Roman" w:hAnsi="Times New Roman" w:eastAsia="Times New Roman" w:ascii="Times New Roman"/>
          <w:sz w:val="24"/>
          <w:rtl w:val="0"/>
        </w:rPr>
        <w:t xml:space="preserve">в дуэльном танце среди листьев и вспышек света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Неожиданно откуда-то из пустого воздуха яркой зеленью полыхнуло заклинание Пронзающего Бура и наполовину про</w:t>
      </w:r>
      <w:r w:rsidRPr="00000000" w:rsidR="00000000" w:rsidDel="00000000">
        <w:rPr>
          <w:rFonts w:cs="Times New Roman" w:hAnsi="Times New Roman" w:eastAsia="Times New Roman" w:ascii="Times New Roman"/>
          <w:sz w:val="24"/>
          <w:rtl w:val="0"/>
        </w:rPr>
        <w:t xml:space="preserve">грызло </w:t>
      </w:r>
      <w:r w:rsidRPr="00000000" w:rsidR="00000000" w:rsidDel="00000000">
        <w:rPr>
          <w:rFonts w:cs="Times New Roman" w:hAnsi="Times New Roman" w:eastAsia="Times New Roman" w:ascii="Times New Roman"/>
          <w:sz w:val="24"/>
          <w:rtl w:val="0"/>
        </w:rPr>
        <w:t xml:space="preserve">внешний слой щитов профессора Спраут. </w:t>
      </w:r>
      <w:r w:rsidRPr="00000000" w:rsidR="00000000" w:rsidDel="00000000">
        <w:rPr>
          <w:rFonts w:cs="Times New Roman" w:hAnsi="Times New Roman" w:eastAsia="Times New Roman" w:ascii="Times New Roman"/>
          <w:sz w:val="24"/>
          <w:rtl w:val="0"/>
        </w:rPr>
        <w:t xml:space="preserve">Та развернулась и выпустила </w:t>
      </w:r>
      <w:r w:rsidRPr="00000000" w:rsidR="00000000" w:rsidDel="00000000">
        <w:rPr>
          <w:rFonts w:cs="Times New Roman" w:hAnsi="Times New Roman" w:eastAsia="Times New Roman" w:ascii="Times New Roman"/>
          <w:sz w:val="24"/>
          <w:rtl w:val="0"/>
        </w:rPr>
        <w:t xml:space="preserve">широкий жёлтый всполох </w:t>
      </w:r>
      <w:r w:rsidRPr="00000000" w:rsidR="00000000" w:rsidDel="00000000">
        <w:rPr>
          <w:rFonts w:cs="Times New Roman" w:hAnsi="Times New Roman" w:eastAsia="Times New Roman" w:ascii="Times New Roman"/>
          <w:sz w:val="24"/>
          <w:rtl w:val="0"/>
        </w:rPr>
        <w:t xml:space="preserve">в то место, откуда появилось заклинание, но, судя по всему, никого не задела.</w:t>
      </w:r>
      <w:r w:rsidRPr="00000000" w:rsidR="00000000" w:rsidDel="00000000">
        <w:rPr>
          <w:rtl w:val="0"/>
        </w:rPr>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Жёлтые всполохи, синие грани, тёмно-зелёные растения-лианы и кружащиеся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пурпурные лепестки…</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Когда Спраут начала выстреливать во все стороны дуги тёмно-красных проклятий, одно из них задело что-то в воздухе. </w:t>
      </w:r>
      <w:r w:rsidRPr="00000000" w:rsidR="00000000" w:rsidDel="00000000">
        <w:rPr>
          <w:rFonts w:cs="Times New Roman" w:hAnsi="Times New Roman" w:eastAsia="Times New Roman" w:ascii="Times New Roman"/>
          <w:sz w:val="24"/>
          <w:rtl w:val="0"/>
        </w:rPr>
        <w:t xml:space="preserve">Несмотря на Мантию Невидимости можно было заметить, как проклятие чем-то поглотилось и погасло. Лесат — по-прежнему невидимый — рухнул на пол.</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Но это дало время не-Сьюзен-Боунс. Она выпрямилась, перевела дыхание и что-то громко выкрикнула. На Гарри в очередной раз накатил ужас. Яркая белая искра прошила повреждённые щиты и растительную броню профессора Спраут и сбила её с ног.</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Не-Сьюзен-Боунс упала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колени, тяжело дыша, её мантия липла к телу от пота.</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Она оглядела лежащие вокруг тела оглушённых и обвитых лианами.</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Что это было, — сказала не-Сьюзан. — Что. Что. Что?!</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Никто не ответил. Жертвы лиан не двигались, но было видно, что, по крайней мере, они дышали.</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Малфой… — хватая ртом воздух произнесла розововолосая Сьюзен. — Драко Малфой, ты где? Ты тут? Вызо</w:t>
      </w:r>
      <w:r w:rsidRPr="00000000" w:rsidR="00000000" w:rsidDel="00000000">
        <w:rPr>
          <w:rFonts w:cs="Times New Roman" w:hAnsi="Times New Roman" w:eastAsia="Times New Roman" w:ascii="Times New Roman"/>
          <w:sz w:val="24"/>
          <w:rtl w:val="0"/>
        </w:rPr>
        <w:t xml:space="preserve">ви наконец ав</w:t>
      </w:r>
      <w:r w:rsidRPr="00000000" w:rsidR="00000000" w:rsidDel="00000000">
        <w:rPr>
          <w:rFonts w:cs="Times New Roman" w:hAnsi="Times New Roman" w:eastAsia="Times New Roman" w:ascii="Times New Roman"/>
          <w:sz w:val="24"/>
          <w:rtl w:val="0"/>
        </w:rPr>
        <w:t xml:space="preserve">роров! </w:t>
      </w:r>
      <w:r w:rsidRPr="00000000" w:rsidR="00000000" w:rsidDel="00000000">
        <w:rPr>
          <w:rFonts w:cs="Times New Roman" w:hAnsi="Times New Roman" w:eastAsia="Times New Roman" w:ascii="Times New Roman"/>
          <w:sz w:val="24"/>
          <w:rtl w:val="0"/>
        </w:rPr>
        <w:t xml:space="preserve">Мерлин</w:t>
      </w:r>
      <w:r w:rsidRPr="00000000" w:rsidR="00000000" w:rsidDel="00000000">
        <w:rPr>
          <w:rFonts w:cs="Times New Roman" w:hAnsi="Times New Roman" w:eastAsia="Times New Roman" w:ascii="Times New Roman"/>
          <w:sz w:val="24"/>
          <w:rtl w:val="0"/>
        </w:rPr>
        <w:t xml:space="preserve"> побери… </w:t>
      </w:r>
      <w:r w:rsidRPr="00000000" w:rsidR="00000000" w:rsidDel="00000000">
        <w:rPr>
          <w:rFonts w:cs="Times New Roman" w:hAnsi="Times New Roman" w:eastAsia="Times New Roman" w:ascii="Times New Roman"/>
          <w:i w:val="1"/>
          <w:sz w:val="24"/>
          <w:rtl w:val="0"/>
        </w:rPr>
        <w:t xml:space="preserve">Хоменум Ревелио!</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Гарри обнаружил, что снова стал видимым. И одновременно он заметил в зеркале наполовину </w:t>
      </w:r>
      <w:r w:rsidRPr="00000000" w:rsidR="00000000" w:rsidDel="00000000">
        <w:rPr>
          <w:rFonts w:cs="Times New Roman" w:hAnsi="Times New Roman" w:eastAsia="Times New Roman" w:ascii="Times New Roman"/>
          <w:sz w:val="24"/>
          <w:rtl w:val="0"/>
        </w:rPr>
        <w:t xml:space="preserve">скрытую</w:t>
      </w:r>
      <w:r w:rsidRPr="00000000" w:rsidR="00000000" w:rsidDel="00000000">
        <w:rPr>
          <w:rFonts w:cs="Times New Roman" w:hAnsi="Times New Roman" w:eastAsia="Times New Roman" w:ascii="Times New Roman"/>
          <w:sz w:val="24"/>
          <w:rtl w:val="0"/>
        </w:rPr>
        <w:t xml:space="preserve"> мерцающей мантией фигуру Драко Малфоя за спиной у не-Сьюзен. Малфой направил палочку в прореху в окружающей девочку синей дымке.</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Гарри озарило. Мысли двигались слишком медленно и в то же время слишком быстро. Он </w:t>
      </w:r>
      <w:r w:rsidRPr="00000000" w:rsidR="00000000" w:rsidDel="00000000">
        <w:rPr>
          <w:rFonts w:cs="Times New Roman" w:hAnsi="Times New Roman" w:eastAsia="Times New Roman" w:ascii="Times New Roman"/>
          <w:sz w:val="24"/>
          <w:rtl w:val="0"/>
        </w:rPr>
        <w:t xml:space="preserve">открыл рот</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чтобы выкрикнуть предупреждение…</w:t>
      </w:r>
      <w:r w:rsidRPr="00000000" w:rsidR="00000000" w:rsidDel="00000000">
        <w:rPr>
          <w:rtl w:val="0"/>
        </w:rPr>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i w:val="1"/>
          <w:sz w:val="24"/>
          <w:rtl w:val="0"/>
        </w:rPr>
        <w:t xml:space="preserve">О</w:t>
      </w:r>
      <w:r w:rsidRPr="00000000" w:rsidR="00000000" w:rsidDel="00000000">
        <w:rPr>
          <w:rFonts w:cs="Times New Roman" w:hAnsi="Times New Roman" w:eastAsia="Times New Roman" w:ascii="Times New Roman"/>
          <w:i w:val="1"/>
          <w:sz w:val="24"/>
          <w:rtl w:val="0"/>
        </w:rPr>
        <w:t xml:space="preserve">пасайся созвездия.</w:t>
      </w:r>
      <w:r w:rsidRPr="00000000" w:rsidR="00000000" w:rsidDel="00000000">
        <w:rPr>
          <w:rtl w:val="0"/>
        </w:rPr>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Существ</w:t>
      </w:r>
      <w:r w:rsidRPr="00000000" w:rsidR="00000000" w:rsidDel="00000000">
        <w:rPr>
          <w:rFonts w:cs="Times New Roman" w:hAnsi="Times New Roman" w:eastAsia="Times New Roman" w:ascii="Times New Roman"/>
          <w:sz w:val="24"/>
          <w:rtl w:val="0"/>
        </w:rPr>
        <w:t xml:space="preserve">ует созвездие Дракона.</w:t>
      </w:r>
      <w:r w:rsidRPr="00000000" w:rsidR="00000000" w:rsidDel="00000000">
        <w:rPr>
          <w:rtl w:val="0"/>
        </w:rPr>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Если </w:t>
      </w:r>
      <w:r w:rsidRPr="00000000" w:rsidR="00000000" w:rsidDel="00000000">
        <w:rPr>
          <w:rFonts w:cs="Times New Roman" w:hAnsi="Times New Roman" w:eastAsia="Times New Roman" w:ascii="Times New Roman"/>
          <w:sz w:val="24"/>
          <w:rtl w:val="0"/>
        </w:rPr>
        <w:t xml:space="preserve">можно контролировать профессора, то можно контролировать и ученика</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Пригнись! — кри</w:t>
      </w:r>
      <w:r w:rsidRPr="00000000" w:rsidR="00000000" w:rsidDel="00000000">
        <w:rPr>
          <w:rFonts w:cs="Times New Roman" w:hAnsi="Times New Roman" w:eastAsia="Times New Roman" w:ascii="Times New Roman"/>
          <w:sz w:val="24"/>
          <w:rtl w:val="0"/>
        </w:rPr>
        <w:t xml:space="preserve">кнул Гарри</w:t>
      </w:r>
      <w:r w:rsidRPr="00000000" w:rsidR="00000000" w:rsidDel="00000000">
        <w:rPr>
          <w:rFonts w:cs="Times New Roman" w:hAnsi="Times New Roman" w:eastAsia="Times New Roman" w:ascii="Times New Roman"/>
          <w:sz w:val="24"/>
          <w:rtl w:val="0"/>
        </w:rPr>
        <w:t xml:space="preserve">, но опоздал.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w:t>
      </w:r>
      <w:r w:rsidRPr="00000000" w:rsidR="00000000" w:rsidDel="00000000">
        <w:rPr>
          <w:rFonts w:cs="Times New Roman" w:hAnsi="Times New Roman" w:eastAsia="Times New Roman" w:ascii="Times New Roman"/>
          <w:sz w:val="24"/>
          <w:rtl w:val="0"/>
        </w:rPr>
        <w:t xml:space="preserve">густок красного света почти в упор ударил в затылок не-Сьюз</w:t>
      </w:r>
      <w:r w:rsidRPr="00000000" w:rsidR="00000000" w:rsidDel="00000000">
        <w:rPr>
          <w:rFonts w:cs="Times New Roman" w:hAnsi="Times New Roman" w:eastAsia="Times New Roman" w:ascii="Times New Roman"/>
          <w:sz w:val="24"/>
          <w:rtl w:val="0"/>
        </w:rPr>
        <w:t xml:space="preserve">ен и швырнул </w:t>
      </w:r>
      <w:r w:rsidRPr="00000000" w:rsidR="00000000" w:rsidDel="00000000">
        <w:rPr>
          <w:rFonts w:cs="Times New Roman" w:hAnsi="Times New Roman" w:eastAsia="Times New Roman" w:ascii="Times New Roman"/>
          <w:sz w:val="24"/>
          <w:rtl w:val="0"/>
        </w:rPr>
        <w:t xml:space="preserve">её на пол.</w:t>
      </w:r>
      <w:r w:rsidRPr="00000000" w:rsidR="00000000" w:rsidDel="00000000">
        <w:rPr>
          <w:rtl w:val="0"/>
        </w:rPr>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Гарри вышел из-за угла и выпалил:</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Сомниум Сомниум Сомниум Сомниум Сомниум Сомниум.</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Мерцающая фигура Драко Малфоя рухнула.</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Гарри перевёл дыхание, а затем сказал: «</w:t>
      </w:r>
      <w:r w:rsidRPr="00000000" w:rsidR="00000000" w:rsidDel="00000000">
        <w:rPr>
          <w:rFonts w:cs="Times New Roman" w:hAnsi="Times New Roman" w:eastAsia="Times New Roman" w:ascii="Times New Roman"/>
          <w:i w:val="1"/>
          <w:sz w:val="24"/>
          <w:rtl w:val="0"/>
        </w:rPr>
        <w:t xml:space="preserve">Ступефай!»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убедился, что</w:t>
      </w:r>
      <w:r w:rsidRPr="00000000" w:rsidR="00000000" w:rsidDel="00000000">
        <w:rPr>
          <w:rFonts w:cs="Times New Roman" w:hAnsi="Times New Roman" w:eastAsia="Times New Roman" w:ascii="Times New Roman"/>
          <w:sz w:val="24"/>
          <w:rtl w:val="0"/>
        </w:rPr>
        <w:t xml:space="preserve"> Оглушающее проклятие действительно попало в Драко.</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(Никогда нельзя точно сказать, попало ли усыпляющее проклятие в цель. Гарри насмотрелся достаточно фильмов ужасов </w:t>
      </w:r>
      <w:r w:rsidRPr="00000000" w:rsidR="00000000" w:rsidDel="00000000">
        <w:rPr>
          <w:rFonts w:cs="Times New Roman" w:hAnsi="Times New Roman" w:eastAsia="Times New Roman" w:ascii="Times New Roman"/>
          <w:sz w:val="24"/>
          <w:rtl w:val="0"/>
        </w:rPr>
        <w:t xml:space="preserve">— а ещё была памятная история с Солнечным Отрядом, — </w:t>
      </w:r>
      <w:r w:rsidRPr="00000000" w:rsidR="00000000" w:rsidDel="00000000">
        <w:rPr>
          <w:rFonts w:cs="Times New Roman" w:hAnsi="Times New Roman" w:eastAsia="Times New Roman" w:ascii="Times New Roman"/>
          <w:sz w:val="24"/>
          <w:rtl w:val="0"/>
        </w:rPr>
        <w:t xml:space="preserve">чтобы больше никогда не допускать эту ошибку.)</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Немного подумав, Гарри выпустил </w:t>
      </w:r>
      <w:r w:rsidRPr="00000000" w:rsidR="00000000" w:rsidDel="00000000">
        <w:rPr>
          <w:rFonts w:cs="Times New Roman" w:hAnsi="Times New Roman" w:eastAsia="Times New Roman" w:ascii="Times New Roman"/>
          <w:sz w:val="24"/>
          <w:rtl w:val="0"/>
        </w:rPr>
        <w:t xml:space="preserve">ещё одно Оглушающее проклятие и в профессора Спраут</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Сжимая палочку, Гарри смотрел на лежащие тела и тяжело дышал. У него не осталось магии, чтобы отправить патронуса с сообщением Дамблдору, а ведь он совершенно обязан был об этом подумать сразу же, когда всё это началось. Гарри потянулся к обронённому зеркалу, чтобы проверить, не заработало ли оно.</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А потом он засомневался.</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Записка из будущего просила избегать авроров, и Гарри до сих пор</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знал, что вообще происходит.</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Съёжившийся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профессор Квиррелла мучительно закашлялся, вытянул руку и, опираясь на стену, медленно поднялась на ноги.</w:t>
      </w:r>
      <w:r w:rsidRPr="00000000" w:rsidR="00000000" w:rsidDel="00000000">
        <w:rPr>
          <w:rtl w:val="0"/>
        </w:rPr>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Гарри, — прохрипел профессор Квиррелл. — Гарри, ты здесь?</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Впервые профессор назвал его по имени.</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Я здесь, — сказал Гарри.</w:t>
      </w:r>
      <w:r w:rsidRPr="00000000" w:rsidR="00000000" w:rsidDel="00000000">
        <w:rPr>
          <w:rFonts w:cs="Times New Roman" w:hAnsi="Times New Roman" w:eastAsia="Times New Roman" w:ascii="Times New Roman"/>
          <w:sz w:val="24"/>
          <w:rtl w:val="0"/>
        </w:rPr>
        <w:t xml:space="preserve"> Без какого-либо вмешательства сознания</w:t>
      </w:r>
      <w:r w:rsidRPr="00000000" w:rsidR="00000000" w:rsidDel="00000000">
        <w:rPr>
          <w:rFonts w:cs="Times New Roman" w:hAnsi="Times New Roman" w:eastAsia="Times New Roman" w:ascii="Times New Roman"/>
          <w:sz w:val="24"/>
          <w:rtl w:val="0"/>
        </w:rPr>
        <w:t xml:space="preserve"> его ноги двинулись вперёд.</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Пожалуйста, — сказал профессор. — Пожалуйста, у меня… мало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времени. Пожалуйста, помоги мне добраться... до зеркала… помоги… достать</w:t>
      </w:r>
      <w:commentRangeStart w:id="11"/>
      <w:r w:rsidRPr="00000000" w:rsidR="00000000" w:rsidDel="00000000">
        <w:rPr>
          <w:rFonts w:cs="Times New Roman" w:hAnsi="Times New Roman" w:eastAsia="Times New Roman" w:ascii="Times New Roman"/>
          <w:sz w:val="24"/>
          <w:rtl w:val="0"/>
        </w:rPr>
        <w:t xml:space="preserve"> камень</w:t>
      </w:r>
      <w:commentRangeEnd w:id="11"/>
      <w:r w:rsidRPr="00000000" w:rsidR="00000000" w:rsidDel="00000000">
        <w:commentReference w:id="11"/>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Философский </w:t>
      </w:r>
      <w:commentRangeStart w:id="12"/>
      <w:r w:rsidRPr="00000000" w:rsidR="00000000" w:rsidDel="00000000">
        <w:rPr>
          <w:rFonts w:cs="Times New Roman" w:hAnsi="Times New Roman" w:eastAsia="Times New Roman" w:ascii="Times New Roman"/>
          <w:sz w:val="24"/>
          <w:rtl w:val="0"/>
        </w:rPr>
        <w:t xml:space="preserve">камень?</w:t>
      </w:r>
      <w:commentRangeEnd w:id="12"/>
      <w:r w:rsidRPr="00000000" w:rsidR="00000000" w:rsidDel="00000000">
        <w:commentReference w:id="12"/>
      </w:r>
      <w:r w:rsidRPr="00000000" w:rsidR="00000000" w:rsidDel="00000000">
        <w:rPr>
          <w:rFonts w:cs="Times New Roman" w:hAnsi="Times New Roman" w:eastAsia="Times New Roman" w:ascii="Times New Roman"/>
          <w:sz w:val="24"/>
          <w:rtl w:val="0"/>
        </w:rPr>
        <w:t xml:space="preserve"> — уточнил Гарри. Он оглянулся на лежащие тела, но больше не мог разглядеть Драко, заклинание, снимающее невидимость, развеялось. — Вы думаете, мистер Нотт прав? </w:t>
      </w:r>
      <w:r w:rsidRPr="00000000" w:rsidR="00000000" w:rsidDel="00000000">
        <w:rPr>
          <w:rFonts w:cs="Times New Roman" w:hAnsi="Times New Roman" w:eastAsia="Times New Roman" w:ascii="Times New Roman"/>
          <w:sz w:val="24"/>
          <w:rtl w:val="0"/>
        </w:rPr>
        <w:t xml:space="preserve">По-моему, Дамблдор не стал бы</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Не… Дамблдор, —</w:t>
      </w:r>
      <w:r w:rsidRPr="00000000" w:rsidR="00000000" w:rsidDel="00000000">
        <w:rPr>
          <w:rFonts w:cs="Times New Roman" w:hAnsi="Times New Roman" w:eastAsia="Times New Roman" w:ascii="Times New Roman"/>
          <w:sz w:val="24"/>
          <w:rtl w:val="0"/>
        </w:rPr>
        <w:t xml:space="preserve"> выдохнул </w:t>
      </w:r>
      <w:r w:rsidRPr="00000000" w:rsidR="00000000" w:rsidDel="00000000">
        <w:rPr>
          <w:rFonts w:cs="Times New Roman" w:hAnsi="Times New Roman" w:eastAsia="Times New Roman" w:ascii="Times New Roman"/>
          <w:sz w:val="24"/>
          <w:rtl w:val="0"/>
        </w:rPr>
        <w:t xml:space="preserve">профессор Квиррелл. — Потому что… Спраут…</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Понимаю, — сказал Гарри. Ес</w:t>
      </w:r>
      <w:r w:rsidRPr="00000000" w:rsidR="00000000" w:rsidDel="00000000">
        <w:rPr>
          <w:rFonts w:cs="Times New Roman" w:hAnsi="Times New Roman" w:eastAsia="Times New Roman" w:ascii="Times New Roman"/>
          <w:sz w:val="24"/>
          <w:rtl w:val="0"/>
        </w:rPr>
        <w:t xml:space="preserve">ли бы за </w:t>
      </w:r>
      <w:r w:rsidRPr="00000000" w:rsidR="00000000" w:rsidDel="00000000">
        <w:rPr>
          <w:rFonts w:cs="Times New Roman" w:hAnsi="Times New Roman" w:eastAsia="Times New Roman" w:ascii="Times New Roman"/>
          <w:sz w:val="24"/>
          <w:rtl w:val="0"/>
        </w:rPr>
        <w:t xml:space="preserve">всем этим стоял Дамблдор, ему был</w:t>
      </w:r>
      <w:r w:rsidRPr="00000000" w:rsidR="00000000" w:rsidDel="00000000">
        <w:rPr>
          <w:rFonts w:cs="Times New Roman" w:hAnsi="Times New Roman" w:eastAsia="Times New Roman" w:ascii="Times New Roman"/>
          <w:sz w:val="24"/>
          <w:rtl w:val="0"/>
        </w:rPr>
        <w:t xml:space="preserve">о бы со</w:t>
      </w:r>
      <w:r w:rsidRPr="00000000" w:rsidR="00000000" w:rsidDel="00000000">
        <w:rPr>
          <w:rFonts w:cs="Times New Roman" w:hAnsi="Times New Roman" w:eastAsia="Times New Roman" w:ascii="Times New Roman"/>
          <w:sz w:val="24"/>
          <w:rtl w:val="0"/>
        </w:rPr>
        <w:t xml:space="preserve">вершенно ни к чему брать под контроль Спраут, чтобы получить возможность использовать чары Памяти.</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Зеркало Желаний… древняя реликвия… может скрывать что угодно… Камень может быть там.. многие хотят получить Камень… один из них послал Спраут.</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Гарри быстро повторил:</w:t>
      </w:r>
    </w:p>
    <w:p w:rsidP="00000000" w:rsidRPr="00000000" w:rsidR="00000000" w:rsidDel="00000000" w:rsidRDefault="00000000">
      <w:pPr>
        <w:spacing w:lineRule="auto" w:after="20" w:line="252" w:before="20"/>
        <w:ind w:firstLine="280"/>
        <w:contextualSpacing w:val="0"/>
        <w:rPr/>
      </w:pPr>
      <w:r w:rsidRPr="00000000" w:rsidR="00000000" w:rsidDel="00000000">
        <w:rPr>
          <w:rFonts w:cs="Times New Roman" w:hAnsi="Times New Roman" w:eastAsia="Times New Roman" w:ascii="Times New Roman"/>
          <w:sz w:val="24"/>
          <w:rtl w:val="0"/>
        </w:rPr>
        <w:t xml:space="preserve">— Зеркало за этой дверью — древняя реликвия, которая может скрывать предметы, и, возможно, именно там спрятан Философский Камень. </w:t>
      </w:r>
      <w:r w:rsidRPr="00000000" w:rsidR="00000000" w:rsidDel="00000000">
        <w:rPr>
          <w:rFonts w:cs="Times New Roman" w:hAnsi="Times New Roman" w:eastAsia="Times New Roman" w:ascii="Times New Roman"/>
          <w:sz w:val="24"/>
          <w:rtl w:val="0"/>
        </w:rPr>
        <w:t xml:space="preserve">Если Камень внутри зеркала, то его, наверное, хотят заполучить многие.</w:t>
      </w:r>
      <w:r w:rsidRPr="00000000" w:rsidR="00000000" w:rsidDel="00000000">
        <w:rPr>
          <w:rFonts w:cs="Times New Roman" w:hAnsi="Times New Roman" w:eastAsia="Times New Roman" w:ascii="Times New Roman"/>
          <w:sz w:val="24"/>
          <w:rtl w:val="0"/>
        </w:rPr>
        <w:t xml:space="preserve"> Один из них контролирует Спраут, и теперь понятно, зачем</w:t>
      </w:r>
      <w:r w:rsidRPr="00000000" w:rsidR="00000000" w:rsidDel="00000000">
        <w:rPr>
          <w:rFonts w:cs="Times New Roman" w:hAnsi="Times New Roman" w:eastAsia="Times New Roman" w:ascii="Times New Roman"/>
          <w:sz w:val="24"/>
          <w:rtl w:val="0"/>
        </w:rPr>
        <w:t xml:space="preserve">… только… это не объясняет,</w:t>
      </w:r>
      <w:commentRangeStart w:id="13"/>
      <w:r w:rsidRPr="00000000" w:rsidR="00000000" w:rsidDel="00000000">
        <w:rPr>
          <w:rFonts w:cs="Times New Roman" w:hAnsi="Times New Roman" w:eastAsia="Times New Roman" w:ascii="Times New Roman"/>
          <w:sz w:val="24"/>
          <w:rtl w:val="0"/>
        </w:rPr>
        <w:t xml:space="preserve"> зачем</w:t>
      </w:r>
      <w:commentRangeEnd w:id="13"/>
      <w:r w:rsidRPr="00000000" w:rsidR="00000000" w:rsidDel="00000000">
        <w:commentReference w:id="13"/>
      </w:r>
      <w:r w:rsidRPr="00000000" w:rsidR="00000000" w:rsidDel="00000000">
        <w:rPr>
          <w:rFonts w:cs="Times New Roman" w:hAnsi="Times New Roman" w:eastAsia="Times New Roman" w:ascii="Times New Roman"/>
          <w:sz w:val="24"/>
          <w:rtl w:val="0"/>
        </w:rPr>
        <w:t xml:space="preserve"> он напал на Гермиону.</w:t>
      </w:r>
      <w:r w:rsidRPr="00000000" w:rsidR="00000000" w:rsidDel="00000000">
        <w:rPr>
          <w:rtl w:val="0"/>
        </w:rPr>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Гарри, пожалуйста, — мучительно медленно произнёс профессор Квиррелл. Он дышал с большим трудом. — Это единственное... что может спасти мою жизнь… теперь я понял… что не хочу умирать… пожалуйста, помоги мне…</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И п</w:t>
      </w:r>
      <w:r w:rsidRPr="00000000" w:rsidR="00000000" w:rsidDel="00000000">
        <w:rPr>
          <w:rFonts w:cs="Times New Roman" w:hAnsi="Times New Roman" w:eastAsia="Times New Roman" w:ascii="Times New Roman"/>
          <w:sz w:val="24"/>
          <w:rtl w:val="0"/>
        </w:rPr>
        <w:t xml:space="preserve">очему-то это стало последней каплей.</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К Гарри опять вернулось то чувство отстранения, которое посетило его при появлении профессора Спраут. Опять появились сомнения в реальности происходящего. </w:t>
      </w:r>
      <w:r w:rsidRPr="00000000" w:rsidR="00000000" w:rsidDel="00000000">
        <w:rPr>
          <w:rFonts w:cs="Times New Roman" w:hAnsi="Times New Roman" w:eastAsia="Times New Roman" w:ascii="Times New Roman"/>
          <w:sz w:val="24"/>
          <w:rtl w:val="0"/>
        </w:rPr>
        <w:t xml:space="preserve">По мнению его Внутреннего Критика всё было слишком похоже на постановку.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Совпадение по времени, </w:t>
      </w:r>
      <w:r w:rsidRPr="00000000" w:rsidR="00000000" w:rsidDel="00000000">
        <w:rPr>
          <w:rFonts w:cs="Times New Roman" w:hAnsi="Times New Roman" w:eastAsia="Times New Roman" w:ascii="Times New Roman"/>
          <w:sz w:val="24"/>
          <w:rtl w:val="0"/>
        </w:rPr>
        <w:t xml:space="preserve">вероятност</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так много людей пришедших к этой двери,</w:t>
      </w:r>
      <w:r w:rsidRPr="00000000" w:rsidR="00000000" w:rsidDel="00000000">
        <w:rPr>
          <w:rFonts w:cs="Times New Roman" w:hAnsi="Times New Roman" w:eastAsia="Times New Roman" w:ascii="Times New Roman"/>
          <w:sz w:val="24"/>
          <w:rtl w:val="0"/>
        </w:rPr>
        <w:t xml:space="preserve"> отчаяние профессора Защиты… вся эта ситуация казалась </w:t>
      </w:r>
      <w:r w:rsidRPr="00000000" w:rsidR="00000000" w:rsidDel="00000000">
        <w:rPr>
          <w:rFonts w:cs="Times New Roman" w:hAnsi="Times New Roman" w:eastAsia="Times New Roman" w:ascii="Times New Roman"/>
          <w:sz w:val="24"/>
          <w:rtl w:val="0"/>
        </w:rPr>
        <w:t xml:space="preserve">не</w:t>
      </w:r>
      <w:r w:rsidRPr="00000000" w:rsidR="00000000" w:rsidDel="00000000">
        <w:rPr>
          <w:rFonts w:cs="Times New Roman" w:hAnsi="Times New Roman" w:eastAsia="Times New Roman" w:ascii="Times New Roman"/>
          <w:sz w:val="24"/>
          <w:rtl w:val="0"/>
        </w:rPr>
        <w:t xml:space="preserve">настоящей. </w:t>
      </w:r>
      <w:r w:rsidRPr="00000000" w:rsidR="00000000" w:rsidDel="00000000">
        <w:rPr>
          <w:rFonts w:cs="Times New Roman" w:hAnsi="Times New Roman" w:eastAsia="Times New Roman" w:ascii="Times New Roman"/>
          <w:sz w:val="24"/>
          <w:rtl w:val="0"/>
        </w:rPr>
        <w:t xml:space="preserve">Возможно, он смог </w:t>
      </w:r>
      <w:r w:rsidRPr="00000000" w:rsidR="00000000" w:rsidDel="00000000">
        <w:rPr>
          <w:rFonts w:cs="Times New Roman" w:hAnsi="Times New Roman" w:eastAsia="Times New Roman" w:ascii="Times New Roman"/>
          <w:sz w:val="24"/>
          <w:rtl w:val="0"/>
        </w:rPr>
        <w:t xml:space="preserve">бы разобраться, если бы заранее всё продумал, а не бросился бы бежать по первому зову приключения.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 прошедший год он пережил очень многое и кое-чему всё-таки научился. </w:t>
      </w:r>
      <w:r w:rsidRPr="00000000" w:rsidR="00000000" w:rsidDel="00000000">
        <w:rPr>
          <w:rFonts w:cs="Times New Roman" w:hAnsi="Times New Roman" w:eastAsia="Times New Roman" w:ascii="Times New Roman"/>
          <w:sz w:val="24"/>
          <w:rtl w:val="0"/>
        </w:rPr>
        <w:t xml:space="preserve">Инстинкт, рождённый из прошлой катаст</w:t>
      </w:r>
      <w:r w:rsidRPr="00000000" w:rsidR="00000000" w:rsidDel="00000000">
        <w:rPr>
          <w:rFonts w:cs="Times New Roman" w:hAnsi="Times New Roman" w:eastAsia="Times New Roman" w:ascii="Times New Roman"/>
          <w:sz w:val="24"/>
          <w:rtl w:val="0"/>
        </w:rPr>
        <w:t xml:space="preserve">рофы, говорил Гарри, что если он сейчас просто ринется вперёд, то</w:t>
      </w:r>
      <w:r w:rsidRPr="00000000" w:rsidR="00000000" w:rsidDel="00000000">
        <w:rPr>
          <w:rFonts w:cs="Times New Roman" w:hAnsi="Times New Roman" w:eastAsia="Times New Roman" w:ascii="Times New Roman"/>
          <w:sz w:val="24"/>
          <w:rtl w:val="0"/>
        </w:rPr>
        <w:t xml:space="preserve"> всё снова закончится печальной беседой, </w:t>
      </w:r>
      <w:r w:rsidRPr="00000000" w:rsidR="00000000" w:rsidDel="00000000">
        <w:rPr>
          <w:rFonts w:cs="Times New Roman" w:hAnsi="Times New Roman" w:eastAsia="Times New Roman" w:ascii="Times New Roman"/>
          <w:sz w:val="24"/>
          <w:rtl w:val="0"/>
        </w:rPr>
        <w:t xml:space="preserve">и он будет чувствовать себя идиотом. В очередной раз!</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Дайте мне подумать, — сказал Гарри. — </w:t>
      </w:r>
      <w:r w:rsidRPr="00000000" w:rsidR="00000000" w:rsidDel="00000000">
        <w:rPr>
          <w:rFonts w:cs="Times New Roman" w:hAnsi="Times New Roman" w:eastAsia="Times New Roman" w:ascii="Times New Roman"/>
          <w:sz w:val="24"/>
          <w:rtl w:val="0"/>
        </w:rPr>
        <w:t xml:space="preserve">Дайте мне минуту, прежде чем мы пойдём</w:t>
      </w:r>
      <w:r w:rsidRPr="00000000" w:rsidR="00000000" w:rsidDel="00000000">
        <w:rPr>
          <w:rFonts w:cs="Times New Roman" w:hAnsi="Times New Roman" w:eastAsia="Times New Roman" w:ascii="Times New Roman"/>
          <w:sz w:val="24"/>
          <w:rtl w:val="0"/>
        </w:rPr>
        <w:t xml:space="preserve">. — он отвернулся от профессора Защиты, рассматривая тела, </w:t>
      </w:r>
      <w:r w:rsidRPr="00000000" w:rsidR="00000000" w:rsidDel="00000000">
        <w:rPr>
          <w:rFonts w:cs="Times New Roman" w:hAnsi="Times New Roman" w:eastAsia="Times New Roman" w:ascii="Times New Roman"/>
          <w:sz w:val="24"/>
          <w:rtl w:val="0"/>
        </w:rPr>
        <w:t xml:space="preserve">лежащие на полу в разных позах без сознания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 год накопилось уже очень много кусочков головоломки,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может, если к ним добавить ещё один, они соберутся в единую картину</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Гарри… — сказал профессор защиты срывающимся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голосом, — Гарри, я умираю…</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i w:val="1"/>
          <w:sz w:val="24"/>
          <w:rtl w:val="0"/>
        </w:rPr>
        <w:t xml:space="preserve">Лишняя минута ни на что ни повлияет, он болел ЦЕЛЫЙ ГОД, и, НЕВЕРОЯТНО, чтобы вопрос жизни и смерти для него решался прямо в эту последнюю минуту, и,</w:t>
      </w:r>
      <w:r w:rsidRPr="00000000" w:rsidR="00000000" w:rsidDel="00000000">
        <w:rPr>
          <w:rFonts w:cs="Times New Roman" w:hAnsi="Times New Roman" w:eastAsia="Times New Roman" w:ascii="Times New Roman"/>
          <w:i w:val="1"/>
          <w:sz w:val="24"/>
          <w:rtl w:val="0"/>
        </w:rPr>
        <w:t xml:space="preserve"> что бы не случилось с Гермионой</w:t>
      </w:r>
      <w:r w:rsidRPr="00000000" w:rsidR="00000000" w:rsidDel="00000000">
        <w:rPr>
          <w:rFonts w:cs="Times New Roman" w:hAnsi="Times New Roman" w:eastAsia="Times New Roman" w:ascii="Times New Roman"/>
          <w:i w:val="1"/>
          <w:sz w:val="24"/>
          <w:rtl w:val="0"/>
        </w:rPr>
        <w:t xml:space="preserve"> — это другая история...</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Я </w:t>
      </w:r>
      <w:r w:rsidRPr="00000000" w:rsidR="00000000" w:rsidDel="00000000">
        <w:rPr>
          <w:rFonts w:cs="Times New Roman" w:hAnsi="Times New Roman" w:eastAsia="Times New Roman" w:ascii="Times New Roman"/>
          <w:sz w:val="24"/>
          <w:rtl w:val="0"/>
        </w:rPr>
        <w:t xml:space="preserve">знаю</w:t>
      </w:r>
      <w:r w:rsidRPr="00000000" w:rsidR="00000000" w:rsidDel="00000000">
        <w:rPr>
          <w:rFonts w:cs="Times New Roman" w:hAnsi="Times New Roman" w:eastAsia="Times New Roman" w:ascii="Times New Roman"/>
          <w:sz w:val="24"/>
          <w:rtl w:val="0"/>
        </w:rPr>
        <w:t xml:space="preserve">! — сказал Гарри.— Я буду думать </w:t>
      </w:r>
      <w:r w:rsidRPr="00000000" w:rsidR="00000000" w:rsidDel="00000000">
        <w:rPr>
          <w:rFonts w:cs="Times New Roman" w:hAnsi="Times New Roman" w:eastAsia="Times New Roman" w:ascii="Times New Roman"/>
          <w:i w:val="1"/>
          <w:sz w:val="24"/>
          <w:rtl w:val="0"/>
        </w:rPr>
        <w:t xml:space="preserve">быстро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Гарри уставился на тела и попытался сосредоточиться. Не было времени для сомнений, протестов — </w:t>
      </w:r>
      <w:r w:rsidRPr="00000000" w:rsidR="00000000" w:rsidDel="00000000">
        <w:rPr>
          <w:rFonts w:cs="Times New Roman" w:hAnsi="Times New Roman" w:eastAsia="Times New Roman" w:ascii="Times New Roman"/>
          <w:sz w:val="24"/>
          <w:rtl w:val="0"/>
        </w:rPr>
        <w:t xml:space="preserve">никаких остановок и критики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Просто ухватиться за </w:t>
      </w:r>
      <w:r w:rsidRPr="00000000" w:rsidR="00000000" w:rsidDel="00000000">
        <w:rPr>
          <w:rFonts w:cs="Times New Roman" w:hAnsi="Times New Roman" w:eastAsia="Times New Roman" w:ascii="Times New Roman"/>
          <w:sz w:val="24"/>
          <w:rtl w:val="0"/>
        </w:rPr>
        <w:t xml:space="preserve">первое, что придёт в голову</w:t>
      </w:r>
      <w:r w:rsidRPr="00000000" w:rsidR="00000000" w:rsidDel="00000000">
        <w:rPr>
          <w:rFonts w:cs="Times New Roman" w:hAnsi="Times New Roman" w:eastAsia="Times New Roman" w:ascii="Times New Roman"/>
          <w:sz w:val="24"/>
          <w:rtl w:val="0"/>
        </w:rPr>
        <w:t xml:space="preserve">, и с этим работать ...</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На задворках разума Гарри мелькали эвристики и обрывки некой абстрактной </w:t>
      </w:r>
      <w:r w:rsidRPr="00000000" w:rsidR="00000000" w:rsidDel="00000000">
        <w:rPr>
          <w:rFonts w:cs="Times New Roman" w:hAnsi="Times New Roman" w:eastAsia="Times New Roman" w:ascii="Times New Roman"/>
          <w:sz w:val="24"/>
          <w:rtl w:val="0"/>
        </w:rPr>
        <w:t xml:space="preserve">идеи</w:t>
      </w:r>
      <w:r w:rsidRPr="00000000" w:rsidR="00000000" w:rsidDel="00000000">
        <w:rPr>
          <w:rFonts w:cs="Times New Roman" w:hAnsi="Times New Roman" w:eastAsia="Times New Roman" w:ascii="Times New Roman"/>
          <w:sz w:val="24"/>
          <w:rtl w:val="0"/>
        </w:rPr>
        <w:t xml:space="preserve">. Времени облекать их в слова не было. Они вспыхивали у него в голове, </w:t>
      </w:r>
      <w:r w:rsidRPr="00000000" w:rsidR="00000000" w:rsidDel="00000000">
        <w:rPr>
          <w:rFonts w:cs="Times New Roman" w:hAnsi="Times New Roman" w:eastAsia="Times New Roman" w:ascii="Times New Roman"/>
          <w:sz w:val="24"/>
          <w:rtl w:val="0"/>
        </w:rPr>
        <w:t xml:space="preserve">обрисовывая основные контуры задачи и пути к её решению</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i w:val="1"/>
          <w:sz w:val="24"/>
          <w:rtl w:val="0"/>
        </w:rPr>
        <w:t xml:space="preserve">— я замечаю, что я озадачен тем, что…</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i w:val="1"/>
          <w:sz w:val="24"/>
          <w:rtl w:val="0"/>
        </w:rPr>
        <w:t xml:space="preserve">— при анализе проблемы в первую очередь нужно понять, что именно кажется наиболее невероятным…</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i w:val="1"/>
          <w:sz w:val="24"/>
          <w:rtl w:val="0"/>
        </w:rPr>
        <w:t xml:space="preserve">— наиболее вероятны простые объяснения, </w:t>
      </w:r>
      <w:r w:rsidRPr="00000000" w:rsidR="00000000" w:rsidDel="00000000">
        <w:rPr>
          <w:rFonts w:cs="Times New Roman" w:hAnsi="Times New Roman" w:eastAsia="Times New Roman" w:ascii="Times New Roman"/>
          <w:i w:val="1"/>
          <w:sz w:val="24"/>
          <w:rtl w:val="0"/>
        </w:rPr>
        <w:t xml:space="preserve">про отдельные маловероятные события следует помнить, но не строить на их основе гипотезы...</w:t>
      </w:r>
      <w:r w:rsidRPr="00000000" w:rsidR="00000000" w:rsidDel="00000000">
        <w:rPr>
          <w:rtl w:val="0"/>
        </w:rPr>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Профессор Снейп уже был здесь, когда пришёл профессор Квиррелл. Затем (с помощью Маховика времени) появился Гарри, затем явился отряд искателей приключений и обнаружился Драко (который был частью отряда), затем примчалась проф</w:t>
      </w:r>
      <w:r w:rsidRPr="00000000" w:rsidR="00000000" w:rsidDel="00000000">
        <w:rPr>
          <w:rFonts w:cs="Times New Roman" w:hAnsi="Times New Roman" w:eastAsia="Times New Roman" w:ascii="Times New Roman"/>
          <w:sz w:val="24"/>
          <w:rtl w:val="0"/>
        </w:rPr>
        <w:t xml:space="preserve">ессор Спраут.</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Сл</w:t>
      </w:r>
      <w:r w:rsidRPr="00000000" w:rsidR="00000000" w:rsidDel="00000000">
        <w:rPr>
          <w:rFonts w:cs="Times New Roman" w:hAnsi="Times New Roman" w:eastAsia="Times New Roman" w:ascii="Times New Roman"/>
          <w:sz w:val="24"/>
          <w:rtl w:val="0"/>
        </w:rPr>
        <w:t xml:space="preserve">ишком мно</w:t>
      </w:r>
      <w:r w:rsidRPr="00000000" w:rsidR="00000000" w:rsidDel="00000000">
        <w:rPr>
          <w:rFonts w:cs="Times New Roman" w:hAnsi="Times New Roman" w:eastAsia="Times New Roman" w:ascii="Times New Roman"/>
          <w:sz w:val="24"/>
          <w:rtl w:val="0"/>
        </w:rPr>
        <w:t xml:space="preserve">го людей появилось </w:t>
      </w:r>
      <w:r w:rsidRPr="00000000" w:rsidR="00000000" w:rsidDel="00000000">
        <w:rPr>
          <w:rFonts w:cs="Times New Roman" w:hAnsi="Times New Roman" w:eastAsia="Times New Roman" w:ascii="Times New Roman"/>
          <w:sz w:val="24"/>
          <w:rtl w:val="0"/>
        </w:rPr>
        <w:t xml:space="preserve">одновременно</w:t>
      </w:r>
      <w:r w:rsidRPr="00000000" w:rsidR="00000000" w:rsidDel="00000000">
        <w:rPr>
          <w:rFonts w:cs="Times New Roman" w:hAnsi="Times New Roman" w:eastAsia="Times New Roman" w:ascii="Times New Roman"/>
          <w:sz w:val="24"/>
          <w:rtl w:val="0"/>
        </w:rPr>
        <w:t xml:space="preserve">, слишком много совпадений. Совершенно н</w:t>
      </w:r>
      <w:r w:rsidRPr="00000000" w:rsidR="00000000" w:rsidDel="00000000">
        <w:rPr>
          <w:rFonts w:cs="Times New Roman" w:hAnsi="Times New Roman" w:eastAsia="Times New Roman" w:ascii="Times New Roman"/>
          <w:sz w:val="24"/>
          <w:rtl w:val="0"/>
        </w:rPr>
        <w:t xml:space="preserve">евероятно</w:t>
      </w:r>
      <w:r w:rsidRPr="00000000" w:rsidR="00000000" w:rsidDel="00000000">
        <w:rPr>
          <w:rFonts w:cs="Times New Roman" w:hAnsi="Times New Roman" w:eastAsia="Times New Roman" w:ascii="Times New Roman"/>
          <w:sz w:val="24"/>
          <w:rtl w:val="0"/>
        </w:rPr>
        <w:t xml:space="preserve">, что</w:t>
      </w:r>
      <w:r w:rsidRPr="00000000" w:rsidR="00000000" w:rsidDel="00000000">
        <w:rPr>
          <w:rFonts w:cs="Times New Roman" w:hAnsi="Times New Roman" w:eastAsia="Times New Roman" w:ascii="Times New Roman"/>
          <w:sz w:val="24"/>
          <w:rtl w:val="0"/>
        </w:rPr>
        <w:t xml:space="preserve">бы так много разных</w:t>
      </w:r>
      <w:r w:rsidRPr="00000000" w:rsidR="00000000" w:rsidDel="00000000">
        <w:rPr>
          <w:rFonts w:cs="Times New Roman" w:hAnsi="Times New Roman" w:eastAsia="Times New Roman" w:ascii="Times New Roman"/>
          <w:sz w:val="24"/>
          <w:rtl w:val="0"/>
        </w:rPr>
        <w:t xml:space="preserve"> заинтересованных </w:t>
      </w:r>
      <w:r w:rsidRPr="00000000" w:rsidR="00000000" w:rsidDel="00000000">
        <w:rPr>
          <w:rFonts w:cs="Times New Roman" w:hAnsi="Times New Roman" w:eastAsia="Times New Roman" w:ascii="Times New Roman"/>
          <w:sz w:val="24"/>
          <w:rtl w:val="0"/>
        </w:rPr>
        <w:t xml:space="preserve">сторон </w:t>
      </w:r>
      <w:r w:rsidRPr="00000000" w:rsidR="00000000" w:rsidDel="00000000">
        <w:rPr>
          <w:rFonts w:cs="Times New Roman" w:hAnsi="Times New Roman" w:eastAsia="Times New Roman" w:ascii="Times New Roman"/>
          <w:sz w:val="24"/>
          <w:rtl w:val="0"/>
        </w:rPr>
        <w:t xml:space="preserve">оказались</w:t>
      </w:r>
      <w:r w:rsidRPr="00000000" w:rsidR="00000000" w:rsidDel="00000000">
        <w:rPr>
          <w:rFonts w:cs="Times New Roman" w:hAnsi="Times New Roman" w:eastAsia="Times New Roman" w:ascii="Times New Roman"/>
          <w:sz w:val="24"/>
          <w:rtl w:val="0"/>
        </w:rPr>
        <w:t xml:space="preserve"> в одн</w:t>
      </w:r>
      <w:r w:rsidRPr="00000000" w:rsidR="00000000" w:rsidDel="00000000">
        <w:rPr>
          <w:rFonts w:cs="Times New Roman" w:hAnsi="Times New Roman" w:eastAsia="Times New Roman" w:ascii="Times New Roman"/>
          <w:sz w:val="24"/>
          <w:rtl w:val="0"/>
        </w:rPr>
        <w:t xml:space="preserve">ом и том же месте </w:t>
      </w:r>
      <w:r w:rsidRPr="00000000" w:rsidR="00000000" w:rsidDel="00000000">
        <w:rPr>
          <w:rFonts w:cs="Times New Roman" w:hAnsi="Times New Roman" w:eastAsia="Times New Roman" w:ascii="Times New Roman"/>
          <w:sz w:val="24"/>
          <w:rtl w:val="0"/>
        </w:rPr>
        <w:t xml:space="preserve">в течение пят</w:t>
      </w:r>
      <w:r w:rsidRPr="00000000" w:rsidR="00000000" w:rsidDel="00000000">
        <w:rPr>
          <w:rFonts w:cs="Times New Roman" w:hAnsi="Times New Roman" w:eastAsia="Times New Roman" w:ascii="Times New Roman"/>
          <w:sz w:val="24"/>
          <w:rtl w:val="0"/>
        </w:rPr>
        <w:t xml:space="preserve">и минут, здесь </w:t>
      </w:r>
      <w:r w:rsidRPr="00000000" w:rsidR="00000000" w:rsidDel="00000000">
        <w:rPr>
          <w:rFonts w:cs="Times New Roman" w:hAnsi="Times New Roman" w:eastAsia="Times New Roman" w:ascii="Times New Roman"/>
          <w:sz w:val="24"/>
          <w:rtl w:val="0"/>
        </w:rPr>
        <w:t xml:space="preserve">просто обязана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бы</w:t>
      </w:r>
      <w:r w:rsidRPr="00000000" w:rsidR="00000000" w:rsidDel="00000000">
        <w:rPr>
          <w:rFonts w:cs="Times New Roman" w:hAnsi="Times New Roman" w:eastAsia="Times New Roman" w:ascii="Times New Roman"/>
          <w:sz w:val="24"/>
          <w:rtl w:val="0"/>
        </w:rPr>
        <w:t xml:space="preserve">ть </w:t>
      </w:r>
      <w:r w:rsidRPr="00000000" w:rsidR="00000000" w:rsidDel="00000000">
        <w:rPr>
          <w:rFonts w:cs="Times New Roman" w:hAnsi="Times New Roman" w:eastAsia="Times New Roman" w:ascii="Times New Roman"/>
          <w:sz w:val="24"/>
          <w:rtl w:val="0"/>
        </w:rPr>
        <w:t xml:space="preserve">скрытая связь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Назовём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того, кто контролировал профессора Спраут и приказал ей наложить на Гермиону заклинание Ложной памяти, </w:t>
      </w:r>
      <w:r w:rsidRPr="00000000" w:rsidR="00000000" w:rsidDel="00000000">
        <w:rPr>
          <w:rFonts w:cs="Times New Roman" w:hAnsi="Times New Roman" w:eastAsia="Times New Roman" w:ascii="Times New Roman"/>
          <w:sz w:val="24"/>
          <w:rtl w:val="0"/>
        </w:rPr>
        <w:t xml:space="preserve">кукловодом</w:t>
      </w:r>
      <w:r w:rsidRPr="00000000" w:rsidR="00000000" w:rsidDel="00000000">
        <w:rPr>
          <w:rFonts w:cs="Times New Roman" w:hAnsi="Times New Roman" w:eastAsia="Times New Roman" w:ascii="Times New Roman"/>
          <w:sz w:val="24"/>
          <w:rtl w:val="0"/>
        </w:rPr>
        <w:t xml:space="preserve">. Спраут сюда прислал он.</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Профессор Снейп сказал, что директор отправил его охранять дверь из-</w:t>
      </w:r>
      <w:r w:rsidRPr="00000000" w:rsidR="00000000" w:rsidDel="00000000">
        <w:rPr>
          <w:rFonts w:cs="Times New Roman" w:hAnsi="Times New Roman" w:eastAsia="Times New Roman" w:ascii="Times New Roman"/>
          <w:sz w:val="24"/>
          <w:rtl w:val="0"/>
        </w:rPr>
        <w:t xml:space="preserve">за </w:t>
      </w:r>
      <w:r w:rsidRPr="00000000" w:rsidR="00000000" w:rsidDel="00000000">
        <w:rPr>
          <w:rFonts w:cs="Times New Roman" w:hAnsi="Times New Roman" w:eastAsia="Times New Roman" w:ascii="Times New Roman"/>
          <w:sz w:val="24"/>
          <w:rtl w:val="0"/>
        </w:rPr>
        <w:t xml:space="preserve">некоего </w:t>
      </w:r>
      <w:r w:rsidRPr="00000000" w:rsidR="00000000" w:rsidDel="00000000">
        <w:rPr>
          <w:rFonts w:cs="Times New Roman" w:hAnsi="Times New Roman" w:eastAsia="Times New Roman" w:ascii="Times New Roman"/>
          <w:i w:val="1"/>
          <w:sz w:val="24"/>
          <w:rtl w:val="0"/>
        </w:rPr>
        <w:t xml:space="preserve">происшествия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Предположим, это отвлекающий манёвр кукловода, тогда присутствие Северуса понятно.</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Гарри уже сомневался, что кукловод</w:t>
      </w:r>
      <w:r w:rsidRPr="00000000" w:rsidR="00000000" w:rsidDel="00000000">
        <w:rPr>
          <w:rFonts w:cs="Times New Roman" w:hAnsi="Times New Roman" w:eastAsia="Times New Roman" w:ascii="Times New Roman"/>
          <w:sz w:val="24"/>
          <w:rtl w:val="0"/>
        </w:rPr>
        <w:t xml:space="preserve"> подчинил Драко, эта гипотеза пришла Гарри </w:t>
      </w:r>
      <w:r w:rsidRPr="00000000" w:rsidR="00000000" w:rsidDel="00000000">
        <w:rPr>
          <w:rFonts w:cs="Times New Roman" w:hAnsi="Times New Roman" w:eastAsia="Times New Roman" w:ascii="Times New Roman"/>
          <w:sz w:val="24"/>
          <w:rtl w:val="0"/>
        </w:rPr>
        <w:t xml:space="preserve">в голову </w:t>
      </w:r>
      <w:r w:rsidRPr="00000000" w:rsidR="00000000" w:rsidDel="00000000">
        <w:rPr>
          <w:rFonts w:cs="Times New Roman" w:hAnsi="Times New Roman" w:eastAsia="Times New Roman" w:ascii="Times New Roman"/>
          <w:sz w:val="24"/>
          <w:rtl w:val="0"/>
        </w:rPr>
        <w:t xml:space="preserve">под влиянием момента. Вполне возможно, Драко пытался избавиться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от не-Сьюзен, чтобы спокойно пробраться в коридор…</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Нет, неправильный подход,</w:t>
      </w:r>
      <w:r w:rsidRPr="00000000" w:rsidR="00000000" w:rsidDel="00000000">
        <w:rPr>
          <w:rFonts w:cs="Times New Roman" w:hAnsi="Times New Roman" w:eastAsia="Times New Roman" w:ascii="Times New Roman"/>
          <w:sz w:val="24"/>
          <w:rtl w:val="0"/>
        </w:rPr>
        <w:t xml:space="preserve"> зайди</w:t>
      </w:r>
      <w:r w:rsidRPr="00000000" w:rsidR="00000000" w:rsidDel="00000000">
        <w:rPr>
          <w:rFonts w:cs="Times New Roman" w:hAnsi="Times New Roman" w:eastAsia="Times New Roman" w:ascii="Times New Roman"/>
          <w:sz w:val="24"/>
          <w:rtl w:val="0"/>
        </w:rPr>
        <w:t xml:space="preserve"> с другой стороны, попро</w:t>
      </w:r>
      <w:r w:rsidRPr="00000000" w:rsidR="00000000" w:rsidDel="00000000">
        <w:rPr>
          <w:rFonts w:cs="Times New Roman" w:hAnsi="Times New Roman" w:eastAsia="Times New Roman" w:ascii="Times New Roman"/>
          <w:sz w:val="24"/>
          <w:rtl w:val="0"/>
        </w:rPr>
        <w:t xml:space="preserve">буй </w:t>
      </w:r>
      <w:r w:rsidRPr="00000000" w:rsidR="00000000" w:rsidDel="00000000">
        <w:rPr>
          <w:rFonts w:cs="Times New Roman" w:hAnsi="Times New Roman" w:eastAsia="Times New Roman" w:ascii="Times New Roman"/>
          <w:sz w:val="24"/>
          <w:rtl w:val="0"/>
        </w:rPr>
        <w:t xml:space="preserve">объяснить </w:t>
      </w:r>
      <w:r w:rsidRPr="00000000" w:rsidR="00000000" w:rsidDel="00000000">
        <w:rPr>
          <w:rFonts w:cs="Times New Roman" w:hAnsi="Times New Roman" w:eastAsia="Times New Roman" w:ascii="Times New Roman"/>
          <w:sz w:val="24"/>
          <w:rtl w:val="0"/>
        </w:rPr>
        <w:t xml:space="preserve">такое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своевременное появление Драко и компании, не трать время на </w:t>
      </w:r>
      <w:r w:rsidRPr="00000000" w:rsidR="00000000" w:rsidDel="00000000">
        <w:rPr>
          <w:rFonts w:cs="Times New Roman" w:hAnsi="Times New Roman" w:eastAsia="Times New Roman" w:ascii="Times New Roman"/>
          <w:sz w:val="24"/>
          <w:rtl w:val="0"/>
        </w:rPr>
        <w:t xml:space="preserve">с</w:t>
      </w:r>
      <w:r w:rsidRPr="00000000" w:rsidR="00000000" w:rsidDel="00000000">
        <w:rPr>
          <w:rFonts w:cs="Times New Roman" w:hAnsi="Times New Roman" w:eastAsia="Times New Roman" w:ascii="Times New Roman"/>
          <w:sz w:val="24"/>
          <w:rtl w:val="0"/>
        </w:rPr>
        <w:t xml:space="preserve">поры с собой, просто </w:t>
      </w:r>
      <w:r w:rsidRPr="00000000" w:rsidR="00000000" w:rsidDel="00000000">
        <w:rPr>
          <w:rFonts w:cs="Times New Roman" w:hAnsi="Times New Roman" w:eastAsia="Times New Roman" w:ascii="Times New Roman"/>
          <w:sz w:val="24"/>
          <w:rtl w:val="0"/>
        </w:rPr>
        <w:t xml:space="preserve">рассмотри</w:t>
      </w:r>
      <w:r w:rsidRPr="00000000" w:rsidR="00000000" w:rsidDel="00000000">
        <w:rPr>
          <w:rFonts w:cs="Times New Roman" w:hAnsi="Times New Roman" w:eastAsia="Times New Roman" w:ascii="Times New Roman"/>
          <w:sz w:val="24"/>
          <w:rtl w:val="0"/>
        </w:rPr>
        <w:t xml:space="preserve"> гипотезу</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что кукловод прислал Драко или спровоцировал его появление.</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С тремя участвующими сторонами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разобрались.</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Гарри привела сюда собственная записка — здесь поработало перемещение во времени.</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Остается профессор Защиты. По его словам, он следил за</w:t>
      </w:r>
      <w:r w:rsidRPr="00000000" w:rsidR="00000000" w:rsidDel="00000000">
        <w:rPr>
          <w:rFonts w:cs="Times New Roman" w:hAnsi="Times New Roman" w:eastAsia="Times New Roman" w:ascii="Times New Roman"/>
          <w:sz w:val="24"/>
          <w:rtl w:val="0"/>
        </w:rPr>
        <w:t xml:space="preserve"> Снейп</w:t>
      </w:r>
      <w:r w:rsidRPr="00000000" w:rsidR="00000000" w:rsidDel="00000000">
        <w:rPr>
          <w:rFonts w:cs="Times New Roman" w:hAnsi="Times New Roman" w:eastAsia="Times New Roman" w:ascii="Times New Roman"/>
          <w:sz w:val="24"/>
          <w:rtl w:val="0"/>
        </w:rPr>
        <w:t xml:space="preserve">ом, но для профессора Квиррелла такая причина выгля</w:t>
      </w:r>
      <w:r w:rsidRPr="00000000" w:rsidR="00000000" w:rsidDel="00000000">
        <w:rPr>
          <w:rFonts w:cs="Times New Roman" w:hAnsi="Times New Roman" w:eastAsia="Times New Roman" w:ascii="Times New Roman"/>
          <w:sz w:val="24"/>
          <w:rtl w:val="0"/>
        </w:rPr>
        <w:t xml:space="preserve">дит</w:t>
      </w:r>
      <w:r w:rsidRPr="00000000" w:rsidR="00000000" w:rsidDel="00000000">
        <w:rPr>
          <w:rFonts w:cs="Times New Roman" w:hAnsi="Times New Roman" w:eastAsia="Times New Roman" w:ascii="Times New Roman"/>
          <w:sz w:val="24"/>
          <w:rtl w:val="0"/>
        </w:rPr>
        <w:t xml:space="preserve"> не слишком</w:t>
      </w:r>
      <w:r w:rsidRPr="00000000" w:rsidR="00000000" w:rsidDel="00000000">
        <w:rPr>
          <w:rFonts w:cs="Times New Roman" w:hAnsi="Times New Roman" w:eastAsia="Times New Roman" w:ascii="Times New Roman"/>
          <w:sz w:val="24"/>
          <w:rtl w:val="0"/>
        </w:rPr>
        <w:t xml:space="preserve"> убе</w:t>
      </w:r>
      <w:r w:rsidRPr="00000000" w:rsidR="00000000" w:rsidDel="00000000">
        <w:rPr>
          <w:rFonts w:cs="Times New Roman" w:hAnsi="Times New Roman" w:eastAsia="Times New Roman" w:ascii="Times New Roman"/>
          <w:sz w:val="24"/>
          <w:rtl w:val="0"/>
        </w:rPr>
        <w:t xml:space="preserve">дительно и не позволяет </w:t>
      </w:r>
      <w:r w:rsidRPr="00000000" w:rsidR="00000000" w:rsidDel="00000000">
        <w:rPr>
          <w:rFonts w:cs="Times New Roman" w:hAnsi="Times New Roman" w:eastAsia="Times New Roman" w:ascii="Times New Roman"/>
          <w:sz w:val="24"/>
          <w:rtl w:val="0"/>
        </w:rPr>
        <w:t xml:space="preserve">Гарри чувствовать себя менее озадаченным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Допустим, появление профессора Квиррелла в нужный момент тоже обеспечил кукловод, и он же подтолкнул Гарри сделать временную петлю.</w:t>
      </w:r>
    </w:p>
    <w:p w:rsidP="00000000" w:rsidRPr="00000000" w:rsidR="00000000" w:rsidDel="00000000" w:rsidRDefault="00000000">
      <w:pPr>
        <w:keepNext w:val="0"/>
        <w:keepLines w:val="0"/>
        <w:widowControl w:val="1"/>
        <w:spacing w:lineRule="auto" w:after="20" w:line="252" w:before="20"/>
        <w:ind w:left="0" w:firstLine="280" w:right="0"/>
        <w:contextualSpacing w:val="0"/>
        <w:jc w:val="left"/>
      </w:pPr>
      <w:r w:rsidRPr="00000000" w:rsidR="00000000" w:rsidDel="00000000">
        <w:rPr>
          <w:rFonts w:cs="Times New Roman" w:hAnsi="Times New Roman" w:eastAsia="Times New Roman" w:ascii="Times New Roman"/>
          <w:sz w:val="24"/>
          <w:rtl w:val="0"/>
        </w:rPr>
        <w:t xml:space="preserve">Мысли Гарри упёрлись в стену</w:t>
      </w:r>
      <w:r w:rsidRPr="00000000" w:rsidR="00000000" w:rsidDel="00000000">
        <w:rPr>
          <w:rFonts w:cs="Times New Roman" w:hAnsi="Times New Roman" w:eastAsia="Times New Roman" w:ascii="Times New Roman"/>
          <w:sz w:val="24"/>
          <w:rtl w:val="0"/>
        </w:rPr>
        <w:t xml:space="preserve">, следующий шаг умозаключений никак не давался.</w:t>
      </w:r>
    </w:p>
    <w:p w:rsidP="00000000" w:rsidRPr="00000000" w:rsidR="00000000" w:rsidDel="00000000" w:rsidRDefault="00000000">
      <w:pPr>
        <w:keepNext w:val="0"/>
        <w:keepLines w:val="0"/>
        <w:widowControl w:val="1"/>
        <w:spacing w:lineRule="auto" w:after="20" w:line="252" w:before="20"/>
        <w:ind w:left="0" w:firstLine="280" w:right="0"/>
        <w:contextualSpacing w:val="0"/>
        <w:jc w:val="left"/>
      </w:pPr>
      <w:r w:rsidRPr="00000000" w:rsidR="00000000" w:rsidDel="00000000">
        <w:rPr>
          <w:rFonts w:cs="Times New Roman" w:hAnsi="Times New Roman" w:eastAsia="Times New Roman" w:ascii="Times New Roman"/>
          <w:sz w:val="24"/>
          <w:rtl w:val="0"/>
        </w:rPr>
        <w:t xml:space="preserve">Но тупо смотреть на стену было некогда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1"/>
        <w:spacing w:lineRule="auto" w:after="20" w:line="252" w:before="20"/>
        <w:ind w:left="0" w:firstLine="280" w:right="0"/>
        <w:contextualSpacing w:val="0"/>
        <w:jc w:val="left"/>
      </w:pPr>
      <w:r w:rsidRPr="00000000" w:rsidR="00000000" w:rsidDel="00000000">
        <w:rPr>
          <w:rFonts w:cs="Times New Roman" w:hAnsi="Times New Roman" w:eastAsia="Times New Roman" w:ascii="Times New Roman"/>
          <w:sz w:val="24"/>
          <w:rtl w:val="0"/>
        </w:rPr>
        <w:t xml:space="preserve">Мгновенно переключившись, мозг Гарри набросился на </w:t>
      </w:r>
      <w:r w:rsidRPr="00000000" w:rsidR="00000000" w:rsidDel="00000000">
        <w:rPr>
          <w:rFonts w:cs="Times New Roman" w:hAnsi="Times New Roman" w:eastAsia="Times New Roman" w:ascii="Times New Roman"/>
          <w:sz w:val="24"/>
          <w:rtl w:val="0"/>
        </w:rPr>
        <w:t xml:space="preserve">задачу </w:t>
      </w:r>
      <w:r w:rsidRPr="00000000" w:rsidR="00000000" w:rsidDel="00000000">
        <w:rPr>
          <w:rFonts w:cs="Times New Roman" w:hAnsi="Times New Roman" w:eastAsia="Times New Roman" w:ascii="Times New Roman"/>
          <w:sz w:val="24"/>
          <w:rtl w:val="0"/>
        </w:rPr>
        <w:t xml:space="preserve">с другой стороны</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1"/>
        <w:spacing w:lineRule="auto" w:after="20" w:line="252" w:before="20"/>
        <w:ind w:left="0" w:firstLine="280" w:right="0"/>
        <w:contextualSpacing w:val="0"/>
        <w:jc w:val="left"/>
      </w:pPr>
      <w:r w:rsidRPr="00000000" w:rsidR="00000000" w:rsidDel="00000000">
        <w:rPr>
          <w:rFonts w:cs="Times New Roman" w:hAnsi="Times New Roman" w:eastAsia="Times New Roman" w:ascii="Times New Roman"/>
          <w:sz w:val="24"/>
          <w:rtl w:val="0"/>
        </w:rPr>
        <w:t xml:space="preserve">Профессор Квиррелл, основываясь на том, что заклинание Ложной памяти </w:t>
      </w:r>
      <w:r w:rsidRPr="00000000" w:rsidR="00000000" w:rsidDel="00000000">
        <w:rPr>
          <w:rFonts w:cs="Times New Roman" w:hAnsi="Times New Roman" w:eastAsia="Times New Roman" w:ascii="Times New Roman"/>
          <w:sz w:val="24"/>
          <w:rtl w:val="0"/>
        </w:rPr>
        <w:t xml:space="preserve">на Гермиону мог наложить</w:t>
      </w:r>
      <w:r w:rsidRPr="00000000" w:rsidR="00000000" w:rsidDel="00000000">
        <w:rPr>
          <w:rFonts w:cs="Times New Roman" w:hAnsi="Times New Roman" w:eastAsia="Times New Roman" w:ascii="Times New Roman"/>
          <w:sz w:val="24"/>
          <w:rtl w:val="0"/>
        </w:rPr>
        <w:t xml:space="preserve"> лишь другой профессор, вычислил, что Спраут находится под контролем. Отсюда следует, что кукловод подставил и убил Гермиону. Следовательно, кукловод подробно осведомлён о жизни Хогвартса и, вполне вероятно, активно интересуется Мальчиком-Который-Выжил и его друзьями.</w:t>
      </w:r>
    </w:p>
    <w:p w:rsidP="00000000" w:rsidRPr="00000000" w:rsidR="00000000" w:rsidDel="00000000" w:rsidRDefault="00000000">
      <w:pPr>
        <w:keepNext w:val="0"/>
        <w:keepLines w:val="0"/>
        <w:widowControl w:val="1"/>
        <w:spacing w:lineRule="auto" w:after="20" w:line="252" w:before="20"/>
        <w:ind w:left="0" w:firstLine="280" w:right="0"/>
        <w:contextualSpacing w:val="0"/>
        <w:jc w:val="left"/>
      </w:pPr>
      <w:r w:rsidRPr="00000000" w:rsidR="00000000" w:rsidDel="00000000">
        <w:rPr>
          <w:rFonts w:cs="Times New Roman" w:hAnsi="Times New Roman" w:eastAsia="Times New Roman" w:ascii="Times New Roman"/>
          <w:sz w:val="24"/>
          <w:rtl w:val="0"/>
        </w:rPr>
        <w:t xml:space="preserve">В сознании Гарри наконец всплыло соответствующее воспоминание: Дамблдор </w:t>
      </w:r>
      <w:r w:rsidRPr="00000000" w:rsidR="00000000" w:rsidDel="00000000">
        <w:rPr>
          <w:rFonts w:cs="Times New Roman" w:hAnsi="Times New Roman" w:eastAsia="Times New Roman" w:ascii="Times New Roman"/>
          <w:sz w:val="24"/>
          <w:rtl w:val="0"/>
        </w:rPr>
        <w:t xml:space="preserve">говори</w:t>
      </w:r>
      <w:r w:rsidRPr="00000000" w:rsidR="00000000" w:rsidDel="00000000">
        <w:rPr>
          <w:rFonts w:cs="Times New Roman" w:hAnsi="Times New Roman" w:eastAsia="Times New Roman" w:ascii="Times New Roman"/>
          <w:sz w:val="24"/>
          <w:rtl w:val="0"/>
        </w:rPr>
        <w:t xml:space="preserve">л, что вернейший путь Лорда Волдеморта к жизни сокрыт в Хогвартсе. </w:t>
      </w:r>
      <w:r w:rsidRPr="00000000" w:rsidR="00000000" w:rsidDel="00000000">
        <w:rPr>
          <w:rFonts w:cs="Times New Roman" w:hAnsi="Times New Roman" w:eastAsia="Times New Roman" w:ascii="Times New Roman"/>
          <w:sz w:val="24"/>
          <w:rtl w:val="0"/>
        </w:rPr>
        <w:t xml:space="preserve">Примем как гипотезу,</w:t>
      </w:r>
      <w:r w:rsidRPr="00000000" w:rsidR="00000000" w:rsidDel="00000000">
        <w:rPr>
          <w:rFonts w:cs="Times New Roman" w:hAnsi="Times New Roman" w:eastAsia="Times New Roman" w:ascii="Times New Roman"/>
          <w:sz w:val="24"/>
          <w:rtl w:val="0"/>
        </w:rPr>
        <w:t xml:space="preserve"> что инструмент воскрешения — Философский Камень, спрятанный в зеркале...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почему же Дамблдор поставил зеркало в коридоре, </w:t>
      </w:r>
      <w:r w:rsidRPr="00000000" w:rsidR="00000000" w:rsidDel="00000000">
        <w:rPr>
          <w:rFonts w:cs="Times New Roman" w:hAnsi="Times New Roman" w:eastAsia="Times New Roman" w:ascii="Times New Roman"/>
          <w:sz w:val="24"/>
          <w:rtl w:val="0"/>
        </w:rPr>
        <w:t xml:space="preserve">куда проберется даже первокурсник, н</w:t>
      </w:r>
      <w:r w:rsidRPr="00000000" w:rsidR="00000000" w:rsidDel="00000000">
        <w:rPr>
          <w:rFonts w:cs="Times New Roman" w:hAnsi="Times New Roman" w:eastAsia="Times New Roman" w:ascii="Times New Roman"/>
          <w:sz w:val="24"/>
          <w:rtl w:val="0"/>
        </w:rPr>
        <w:t xml:space="preserve">ет, не тот вопрос, сейчас это неважно</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профессор Квиррелл </w:t>
      </w:r>
      <w:r w:rsidRPr="00000000" w:rsidR="00000000" w:rsidDel="00000000">
        <w:rPr>
          <w:rFonts w:cs="Times New Roman" w:hAnsi="Times New Roman" w:eastAsia="Times New Roman" w:ascii="Times New Roman"/>
          <w:sz w:val="24"/>
          <w:rtl w:val="0"/>
        </w:rPr>
        <w:t xml:space="preserve">говорил</w:t>
      </w:r>
      <w:r w:rsidRPr="00000000" w:rsidR="00000000" w:rsidDel="00000000">
        <w:rPr>
          <w:rFonts w:cs="Times New Roman" w:hAnsi="Times New Roman" w:eastAsia="Times New Roman" w:ascii="Times New Roman"/>
          <w:sz w:val="24"/>
          <w:rtl w:val="0"/>
        </w:rPr>
        <w:t xml:space="preserve">, что Философский Камень обладает великой целительной силой, тут всё сходится.</w:t>
      </w:r>
    </w:p>
    <w:p w:rsidP="00000000" w:rsidRPr="00000000" w:rsidR="00000000" w:rsidDel="00000000" w:rsidRDefault="00000000">
      <w:pPr>
        <w:keepNext w:val="0"/>
        <w:keepLines w:val="0"/>
        <w:widowControl w:val="1"/>
        <w:spacing w:lineRule="auto" w:after="20" w:line="252" w:before="20"/>
        <w:ind w:left="0" w:firstLine="280" w:right="0"/>
        <w:contextualSpacing w:val="0"/>
        <w:jc w:val="left"/>
      </w:pPr>
      <w:r w:rsidRPr="00000000" w:rsidR="00000000" w:rsidDel="00000000">
        <w:rPr>
          <w:rFonts w:cs="Times New Roman" w:hAnsi="Times New Roman" w:eastAsia="Times New Roman" w:ascii="Times New Roman"/>
          <w:sz w:val="24"/>
          <w:rtl w:val="0"/>
        </w:rPr>
        <w:t xml:space="preserve">Но если в зеркале от Тёмного Лорда спрятан именно Философский Камень, значит, там находится единственное, что может спасти жизнь профессора Защиты…</w:t>
      </w:r>
      <w:r w:rsidRPr="00000000" w:rsidR="00000000" w:rsidDel="00000000">
        <w:rPr>
          <w:rtl w:val="0"/>
        </w:rPr>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Мозг Гарри попытался промедлить, уклониться, он почувствовал, куда всё это может завести.</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Но времени на </w:t>
      </w:r>
      <w:r w:rsidRPr="00000000" w:rsidR="00000000" w:rsidDel="00000000">
        <w:rPr>
          <w:rFonts w:cs="Times New Roman" w:hAnsi="Times New Roman" w:eastAsia="Times New Roman" w:ascii="Times New Roman"/>
          <w:sz w:val="24"/>
          <w:rtl w:val="0"/>
        </w:rPr>
        <w:t xml:space="preserve">промедления </w:t>
      </w:r>
      <w:r w:rsidRPr="00000000" w:rsidR="00000000" w:rsidDel="00000000">
        <w:rPr>
          <w:rFonts w:cs="Times New Roman" w:hAnsi="Times New Roman" w:eastAsia="Times New Roman" w:ascii="Times New Roman"/>
          <w:sz w:val="24"/>
          <w:rtl w:val="0"/>
        </w:rPr>
        <w:t xml:space="preserve">не было.</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и это тоже</w:t>
      </w:r>
      <w:r w:rsidRPr="00000000" w:rsidR="00000000" w:rsidDel="00000000">
        <w:rPr>
          <w:rFonts w:cs="Times New Roman" w:hAnsi="Times New Roman" w:eastAsia="Times New Roman" w:ascii="Times New Roman"/>
          <w:sz w:val="24"/>
          <w:rtl w:val="0"/>
        </w:rPr>
        <w:t xml:space="preserve"> было слишком невероятным совпадением, если, конечно, не считать себя обитателем книжной истории и не </w:t>
      </w:r>
      <w:r w:rsidRPr="00000000" w:rsidR="00000000" w:rsidDel="00000000">
        <w:rPr>
          <w:rFonts w:cs="Times New Roman" w:hAnsi="Times New Roman" w:eastAsia="Times New Roman" w:ascii="Times New Roman"/>
          <w:sz w:val="24"/>
          <w:rtl w:val="0"/>
        </w:rPr>
        <w:t xml:space="preserve">принять </w:t>
      </w:r>
      <w:r w:rsidRPr="00000000" w:rsidR="00000000" w:rsidDel="00000000">
        <w:rPr>
          <w:rFonts w:cs="Times New Roman" w:hAnsi="Times New Roman" w:eastAsia="Times New Roman" w:ascii="Times New Roman"/>
          <w:sz w:val="24"/>
          <w:rtl w:val="0"/>
        </w:rPr>
        <w:t xml:space="preserve">происходящее, как </w:t>
      </w:r>
      <w:r w:rsidRPr="00000000" w:rsidR="00000000" w:rsidDel="00000000">
        <w:rPr>
          <w:rFonts w:cs="Times New Roman" w:hAnsi="Times New Roman" w:eastAsia="Times New Roman" w:ascii="Times New Roman"/>
          <w:sz w:val="24"/>
          <w:rtl w:val="0"/>
        </w:rPr>
        <w:t xml:space="preserve">потрясающий </w:t>
      </w:r>
      <w:r w:rsidRPr="00000000" w:rsidR="00000000" w:rsidDel="00000000">
        <w:rPr>
          <w:rFonts w:cs="Times New Roman" w:hAnsi="Times New Roman" w:eastAsia="Times New Roman" w:ascii="Times New Roman"/>
          <w:sz w:val="24"/>
          <w:rtl w:val="0"/>
        </w:rPr>
        <w:t xml:space="preserve">поворот сюжета.</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Мог бы предполагаемый Тёмный Лорд также манипулировать профессором Квирреллом, чтобы профессор Защиты </w:t>
      </w:r>
      <w:commentRangeStart w:id="14"/>
      <w:r w:rsidRPr="00000000" w:rsidR="00000000" w:rsidDel="00000000">
        <w:rPr>
          <w:rFonts w:cs="Times New Roman" w:hAnsi="Times New Roman" w:eastAsia="Times New Roman" w:ascii="Times New Roman"/>
          <w:sz w:val="24"/>
          <w:rtl w:val="0"/>
        </w:rPr>
        <w:t xml:space="preserve">обнаружил своё возможное спасение</w:t>
      </w:r>
      <w:commentRangeEnd w:id="14"/>
      <w:r w:rsidRPr="00000000" w:rsidR="00000000" w:rsidDel="00000000">
        <w:commentReference w:id="14"/>
      </w:r>
      <w:r w:rsidRPr="00000000" w:rsidR="00000000" w:rsidDel="00000000">
        <w:rPr>
          <w:rFonts w:cs="Times New Roman" w:hAnsi="Times New Roman" w:eastAsia="Times New Roman" w:ascii="Times New Roman"/>
          <w:sz w:val="24"/>
          <w:rtl w:val="0"/>
        </w:rPr>
        <w:t xml:space="preserve"> в нужный момент, чтобы Гарри и профессор Квиррелл пошли и достали из зеркала воскрешающий инструмент, который может даже не быть Философским Камнем, а затем показался бы аватар Тёмного Лорда или какой-нибудь ещё его слуга и отобрал бы этот инструмент, что объяснило бы все одновременности и отменило бы все совпадения?</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Или профессор Квиррелл с самого начала знал, что единственный предмет, который способен спасти его жизнь, спрятан внутри этого зеркала, и именно поэтому он согласился преподавать Защиту в Хогвартсе, и теперь он наконец пытается заполучить его? Но в этом случае зачем ждать, пока его болезнь достигнет такой стадии, почему не попытаться добыть этот предмет раньше, и почему Спраут оказалась здесь в то же время, что и профессор Квиррелл…</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Мысли Гарри опять застопорились.</w:t>
      </w:r>
      <w:r w:rsidRPr="00000000" w:rsidR="00000000" w:rsidDel="00000000">
        <w:rPr>
          <w:rtl w:val="0"/>
        </w:rPr>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Его внутренний глаз посмотрел туда, куда боялся смотреть.</w:t>
      </w:r>
      <w:r w:rsidRPr="00000000" w:rsidR="00000000" w:rsidDel="00000000">
        <w:rPr>
          <w:rtl w:val="0"/>
        </w:rPr>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i w:val="1"/>
          <w:sz w:val="24"/>
          <w:rtl w:val="0"/>
        </w:rPr>
        <w:t xml:space="preserve">В записке, которую я послал себе, было сказано помочь смотрящему на звёзды. Я бы не послал себе такую записку, если бы я уже не выяснил в будущем, что так и надо поступить… быть может, записка просто советует</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мне </w:t>
      </w:r>
      <w:r w:rsidRPr="00000000" w:rsidR="00000000" w:rsidDel="00000000">
        <w:rPr>
          <w:rFonts w:cs="Times New Roman" w:hAnsi="Times New Roman" w:eastAsia="Times New Roman" w:ascii="Times New Roman"/>
          <w:i w:val="1"/>
          <w:sz w:val="24"/>
          <w:rtl w:val="0"/>
        </w:rPr>
        <w:t xml:space="preserve">поторопиться</w:t>
      </w: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Маленькое замешательство сменилось сознательным обдумыванием вопроса.</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Зашифрованное сообщение на пергаменте… одна или две строчки казались не совсем правильными, они </w:t>
      </w:r>
      <w:r w:rsidRPr="00000000" w:rsidR="00000000" w:rsidDel="00000000">
        <w:rPr>
          <w:rFonts w:cs="Times New Roman" w:hAnsi="Times New Roman" w:eastAsia="Times New Roman" w:ascii="Times New Roman"/>
          <w:sz w:val="24"/>
          <w:rtl w:val="0"/>
        </w:rPr>
        <w:t xml:space="preserve">не походили на шифр, который Гарри ожидал бы увидеть от себя…</w:t>
      </w:r>
      <w:r w:rsidRPr="00000000" w:rsidR="00000000" w:rsidDel="00000000">
        <w:rPr>
          <w:rtl w:val="0"/>
        </w:rPr>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Гарри, — прошептал умирающий голос профессора Квиррелла позади. — Гарри, пожалуйста.</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Я почти закончил с размышлениями, — услышал Гарри собственный голос и понял, </w:t>
      </w:r>
      <w:r w:rsidRPr="00000000" w:rsidR="00000000" w:rsidDel="00000000">
        <w:rPr>
          <w:rFonts w:cs="Times New Roman" w:hAnsi="Times New Roman" w:eastAsia="Times New Roman" w:ascii="Times New Roman"/>
          <w:sz w:val="24"/>
          <w:rtl w:val="0"/>
        </w:rPr>
        <w:t xml:space="preserve">что сказал чистую правду.</w:t>
      </w:r>
      <w:r w:rsidRPr="00000000" w:rsidR="00000000" w:rsidDel="00000000">
        <w:rPr>
          <w:rtl w:val="0"/>
        </w:rPr>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Разверни ситуацию.</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Посмотри на неё с точки зрения Врага, оттуда, где Враг втайне от тебя строит свои собственные умные планы.</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В Хогвартсе есть авроры, а твоя </w:t>
      </w:r>
      <w:r w:rsidRPr="00000000" w:rsidR="00000000" w:rsidDel="00000000">
        <w:rPr>
          <w:rFonts w:cs="Times New Roman" w:hAnsi="Times New Roman" w:eastAsia="Times New Roman" w:ascii="Times New Roman"/>
          <w:sz w:val="24"/>
          <w:rtl w:val="0"/>
        </w:rPr>
        <w:t xml:space="preserve">цель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Гарри Поттер — </w:t>
      </w:r>
      <w:r w:rsidRPr="00000000" w:rsidR="00000000" w:rsidDel="00000000">
        <w:rPr>
          <w:rFonts w:cs="Times New Roman" w:hAnsi="Times New Roman" w:eastAsia="Times New Roman" w:ascii="Times New Roman"/>
          <w:sz w:val="24"/>
          <w:rtl w:val="0"/>
        </w:rPr>
        <w:t xml:space="preserve">теперь настороже. Гарри Поттер позовёт авроров при первых признаках опасности или пошлёт патронуса Альбусу Дамблдору. </w:t>
      </w:r>
      <w:r w:rsidRPr="00000000" w:rsidR="00000000" w:rsidDel="00000000">
        <w:rPr>
          <w:rFonts w:cs="Times New Roman" w:hAnsi="Times New Roman" w:eastAsia="Times New Roman" w:ascii="Times New Roman"/>
          <w:sz w:val="24"/>
          <w:rtl w:val="0"/>
        </w:rPr>
        <w:t xml:space="preserve">Если рассмотреть это как головоломку, то одним из творческих решений будет…</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…подделать якобы отправленное назад во времени сообщение Гарри Поттеру от самого себя, попросить Гарри Поттера не звать на помощь, сказать ему явиться в то время и место, где ты хочешь его видеть. Таким образом, жертва сама откажется от </w:t>
      </w:r>
      <w:r w:rsidRPr="00000000" w:rsidR="00000000" w:rsidDel="00000000">
        <w:rPr>
          <w:rFonts w:cs="Times New Roman" w:hAnsi="Times New Roman" w:eastAsia="Times New Roman" w:ascii="Times New Roman"/>
          <w:sz w:val="24"/>
          <w:rtl w:val="0"/>
        </w:rPr>
        <w:t xml:space="preserve">всех своих мер предосторожности. </w:t>
      </w:r>
      <w:r w:rsidRPr="00000000" w:rsidR="00000000" w:rsidDel="00000000">
        <w:rPr>
          <w:rFonts w:cs="Times New Roman" w:hAnsi="Times New Roman" w:eastAsia="Times New Roman" w:ascii="Times New Roman"/>
          <w:sz w:val="24"/>
          <w:rtl w:val="0"/>
        </w:rPr>
        <w:t xml:space="preserve">Даже защита в виде скептицизма будет обойдена авторитетом его самого из буду</w:t>
      </w:r>
      <w:r w:rsidRPr="00000000" w:rsidR="00000000" w:rsidDel="00000000">
        <w:rPr>
          <w:rFonts w:cs="Times New Roman" w:hAnsi="Times New Roman" w:eastAsia="Times New Roman" w:ascii="Times New Roman"/>
          <w:sz w:val="24"/>
          <w:rtl w:val="0"/>
        </w:rPr>
        <w:t xml:space="preserve">щего</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Это даже не сложно. Можно изменить память первому попавшемуся ученику, чтобы он помнил, как Гарри Поттер вручил ему конверт, который следует ему же и отдать, только попозже.</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Ты можешь изменить память этому ученику, потому что ты — профессор Хогвартса.</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Ты не пойдёшь на дополнительные усилия, чтобы похитить карандаш и магловскую бумагу из кошеля Гарри Поттера. Вместо этого ты подделаешь почерк Гарри Поттера на пергаменте, который в ходу у волшебников. Ты сможешь подделать почерк Гарри Поттера, потому что ты видел его на проверенной тобой работе министерского экзамена.</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Ты назовёшь Драко Малфоя «созвездием», потому что знаешь, что Гарри Поттер интересуется астрономией, а ты волшебник, ты изучал астрономию и выучил названия всех созвездий. Но такой шифр не естественен для Гарри Поттера, Гарри Поттер использовал бы слово «</w:t>
      </w:r>
      <w:r w:rsidRPr="00000000" w:rsidR="00000000" w:rsidDel="00000000">
        <w:rPr>
          <w:rFonts w:cs="Times New Roman" w:hAnsi="Times New Roman" w:eastAsia="Times New Roman" w:ascii="Times New Roman"/>
          <w:sz w:val="24"/>
          <w:rtl w:val="0"/>
        </w:rPr>
        <w:t xml:space="preserve">подмастерье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Ты назовёшь профессора Квиррелла «смотрящим на звёзды» и скажешь Гарри Поттеру помочь ему.</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Ты знаешь, что «дементоры» на парселтанге звучат как «пожиратели жизни», и ты считаешь, что Гарри Поттер воспринимает авроров как союзников дементорам</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Ты закодируешь </w:t>
      </w:r>
      <w:r w:rsidRPr="00000000" w:rsidR="00000000" w:rsidDel="00000000">
        <w:rPr>
          <w:rFonts w:cs="Times New Roman" w:hAnsi="Times New Roman" w:eastAsia="Times New Roman" w:ascii="Times New Roman"/>
          <w:sz w:val="24"/>
          <w:rtl w:val="0"/>
        </w:rPr>
        <w:t xml:space="preserve">6:49</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вечера как «шесть и семь в квадрате», потому что прочитал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магловскую книгу по физике, которую тебе </w:t>
      </w:r>
      <w:r w:rsidRPr="00000000" w:rsidR="00000000" w:rsidDel="00000000">
        <w:rPr>
          <w:rFonts w:cs="Times New Roman" w:hAnsi="Times New Roman" w:eastAsia="Times New Roman" w:ascii="Times New Roman"/>
          <w:sz w:val="24"/>
          <w:rtl w:val="0"/>
        </w:rPr>
        <w:t xml:space="preserve">дал</w:t>
      </w:r>
      <w:r w:rsidRPr="00000000" w:rsidR="00000000" w:rsidDel="00000000">
        <w:rPr>
          <w:rFonts w:cs="Times New Roman" w:hAnsi="Times New Roman" w:eastAsia="Times New Roman" w:ascii="Times New Roman"/>
          <w:sz w:val="24"/>
          <w:rtl w:val="0"/>
        </w:rPr>
        <w:t xml:space="preserve"> Гарри Поттер.</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И кто же ты в таком случае?</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Гарри заметил, что </w:t>
      </w:r>
      <w:r w:rsidRPr="00000000" w:rsidR="00000000" w:rsidDel="00000000">
        <w:rPr>
          <w:rFonts w:cs="Times New Roman" w:hAnsi="Times New Roman" w:eastAsia="Times New Roman" w:ascii="Times New Roman"/>
          <w:sz w:val="24"/>
          <w:rtl w:val="0"/>
        </w:rPr>
        <w:t xml:space="preserve">его дыхание ускорилось. Его сердце колотилось, но Гарри заставил себя дышать</w:t>
      </w:r>
      <w:r w:rsidRPr="00000000" w:rsidR="00000000" w:rsidDel="00000000">
        <w:rPr>
          <w:rFonts w:cs="Times New Roman" w:hAnsi="Times New Roman" w:eastAsia="Times New Roman" w:ascii="Times New Roman"/>
          <w:sz w:val="24"/>
          <w:rtl w:val="0"/>
        </w:rPr>
        <w:t xml:space="preserve"> как обычно — профессор Квиррелл </w:t>
      </w:r>
      <w:r w:rsidRPr="00000000" w:rsidR="00000000" w:rsidDel="00000000">
        <w:rPr>
          <w:rFonts w:cs="Times New Roman" w:hAnsi="Times New Roman" w:eastAsia="Times New Roman" w:ascii="Times New Roman"/>
          <w:i w:val="1"/>
          <w:sz w:val="24"/>
          <w:rtl w:val="0"/>
        </w:rPr>
        <w:t xml:space="preserve">наблюдал за ним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Что если, гипотетически, именно профессор Квиррелл был </w:t>
      </w:r>
      <w:r w:rsidRPr="00000000" w:rsidR="00000000" w:rsidDel="00000000">
        <w:rPr>
          <w:rFonts w:cs="Times New Roman" w:hAnsi="Times New Roman" w:eastAsia="Times New Roman" w:ascii="Times New Roman"/>
          <w:sz w:val="24"/>
          <w:rtl w:val="0"/>
        </w:rPr>
        <w:t xml:space="preserve">кукловодом</w:t>
      </w:r>
      <w:r w:rsidRPr="00000000" w:rsidR="00000000" w:rsidDel="00000000">
        <w:rPr>
          <w:rFonts w:cs="Times New Roman" w:hAnsi="Times New Roman" w:eastAsia="Times New Roman" w:ascii="Times New Roman"/>
          <w:sz w:val="24"/>
          <w:rtl w:val="0"/>
        </w:rPr>
        <w:t xml:space="preserve"> и подделал сообщение Гарри? Это бы объяснило синхронное появление всех пяти сторон, участвовавших в комедии, и </w:t>
      </w:r>
      <w:r w:rsidRPr="00000000" w:rsidR="00000000" w:rsidDel="00000000">
        <w:rPr>
          <w:rFonts w:cs="Times New Roman" w:hAnsi="Times New Roman" w:eastAsia="Times New Roman" w:ascii="Times New Roman"/>
          <w:sz w:val="24"/>
          <w:rtl w:val="0"/>
        </w:rPr>
        <w:t xml:space="preserve">в этом случае профессор Квиррелл взял под контроль профессора Спраут, просто чтобы иметь возможность переложить на неё вину за вмешательство в чью-то память, когда всё утрясётся.</w:t>
      </w:r>
      <w:r w:rsidRPr="00000000" w:rsidR="00000000" w:rsidDel="00000000">
        <w:rPr>
          <w:rFonts w:cs="Times New Roman" w:hAnsi="Times New Roman" w:eastAsia="Times New Roman" w:ascii="Times New Roman"/>
          <w:sz w:val="24"/>
          <w:rtl w:val="0"/>
        </w:rPr>
        <w:t xml:space="preserve"> Но…</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Но зачем профессору Квирреллу рисковать хрупким союзом между Гарри и Драко, </w:t>
      </w:r>
      <w:r w:rsidRPr="00000000" w:rsidR="00000000" w:rsidDel="00000000">
        <w:rPr>
          <w:rFonts w:cs="Times New Roman" w:hAnsi="Times New Roman" w:eastAsia="Times New Roman" w:ascii="Times New Roman"/>
          <w:sz w:val="24"/>
          <w:rtl w:val="0"/>
        </w:rPr>
        <w:t xml:space="preserve">организовывая покушение на убийств</w:t>
      </w:r>
      <w:r w:rsidRPr="00000000" w:rsidR="00000000" w:rsidDel="00000000">
        <w:rPr>
          <w:rFonts w:cs="Times New Roman" w:hAnsi="Times New Roman" w:eastAsia="Times New Roman" w:ascii="Times New Roman"/>
          <w:sz w:val="24"/>
          <w:rtl w:val="0"/>
        </w:rPr>
        <w:t xml:space="preserve">о и подставляя Гермиону…</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(которое профессор Квиррелл «обнаружил» и «предотвратил» якобы с помощью следящего заклинания, наложенного на Драко)</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Зачем профессору Квирреллу убивать Гермиону…</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(если его первая попытка избавиться от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неё не сработала)</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Если профессор Квиррелл был злодеем, то он мог лгать обо всём, связанном с крестражами, и, возможно, вовсе не совпадение, что единственный предмет, который способен спасти его жизнь, при этом может воскресить Тёмного Лорда. Что если Тёмный Лорд это тоже как-то подстроил…</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(однажды Дэвид Монро таинственно исчез, якобы он погиб от рук Тёмного Лорда)</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На Гарри накатило ужасное предчувствие, что-то</w:t>
      </w:r>
      <w:r w:rsidRPr="00000000" w:rsidR="00000000" w:rsidDel="00000000">
        <w:rPr>
          <w:rFonts w:cs="Times New Roman" w:hAnsi="Times New Roman" w:eastAsia="Times New Roman" w:ascii="Times New Roman"/>
          <w:sz w:val="24"/>
          <w:rtl w:val="0"/>
        </w:rPr>
        <w:t xml:space="preserve"> не связанное</w:t>
      </w:r>
      <w:r w:rsidRPr="00000000" w:rsidR="00000000" w:rsidDel="00000000">
        <w:rPr>
          <w:rFonts w:cs="Times New Roman" w:hAnsi="Times New Roman" w:eastAsia="Times New Roman" w:ascii="Times New Roman"/>
          <w:sz w:val="24"/>
          <w:rtl w:val="0"/>
        </w:rPr>
        <w:t xml:space="preserve"> со всеми этими рассуждениями, догадка, которую он не мог облечь в слова.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Даже если забыть про все эти логические доводы, он и профессор Защиты были некоторым образом очень похожи, и подделка сообщения, отправленного назад во времени, была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творческой идеей, которую и сам Гарри мог бы использовать, чтобы обойти защиту своей жертвы</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И в этот миг</w:t>
      </w:r>
      <w:r w:rsidRPr="00000000" w:rsidR="00000000" w:rsidDel="00000000">
        <w:rPr>
          <w:rFonts w:cs="Times New Roman" w:hAnsi="Times New Roman" w:eastAsia="Times New Roman" w:ascii="Times New Roman"/>
          <w:sz w:val="24"/>
          <w:rtl w:val="0"/>
        </w:rPr>
        <w:t xml:space="preserve"> Гарри наконец осознал то, что обязан был понять с самого-самого начала.</w:t>
      </w:r>
    </w:p>
    <w:p w:rsidP="00000000" w:rsidRPr="00000000" w:rsidR="00000000" w:rsidDel="00000000" w:rsidRDefault="00000000">
      <w:pPr>
        <w:spacing w:lineRule="auto" w:after="20" w:line="252" w:before="20"/>
        <w:ind w:firstLine="280"/>
        <w:contextualSpacing w:val="0"/>
      </w:pPr>
      <w:r w:rsidRPr="00000000" w:rsidR="00000000" w:rsidDel="00000000">
        <w:rPr>
          <w:rtl w:val="0"/>
        </w:rPr>
      </w:r>
    </w:p>
    <w:p w:rsidP="00000000" w:rsidRPr="00000000" w:rsidR="00000000" w:rsidDel="00000000" w:rsidRDefault="00000000">
      <w:pPr>
        <w:spacing w:lineRule="auto" w:after="20" w:line="252" w:before="20"/>
        <w:ind w:firstLine="280"/>
        <w:contextualSpacing w:val="0"/>
        <w:jc w:val="center"/>
      </w:pPr>
      <w:r w:rsidRPr="00000000" w:rsidR="00000000" w:rsidDel="00000000">
        <w:rPr>
          <w:rFonts w:cs="Times New Roman" w:hAnsi="Times New Roman" w:eastAsia="Times New Roman" w:ascii="Times New Roman"/>
          <w:color w:val="222222"/>
          <w:sz w:val="24"/>
          <w:rtl w:val="0"/>
        </w:rPr>
        <w:t xml:space="preserve">* * * </w:t>
      </w:r>
    </w:p>
    <w:p w:rsidP="00000000" w:rsidRPr="00000000" w:rsidR="00000000" w:rsidDel="00000000" w:rsidRDefault="00000000">
      <w:pPr>
        <w:spacing w:lineRule="auto" w:after="20" w:line="252" w:before="20"/>
        <w:ind w:firstLine="280"/>
        <w:contextualSpacing w:val="0"/>
        <w:jc w:val="center"/>
      </w:pPr>
      <w:r w:rsidRPr="00000000" w:rsidR="00000000" w:rsidDel="00000000">
        <w:rPr>
          <w:rtl w:val="0"/>
        </w:rPr>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Профессор Квиррелл умён.</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Профессор Квиррелл умён </w:t>
      </w:r>
      <w:r w:rsidRPr="00000000" w:rsidR="00000000" w:rsidDel="00000000">
        <w:rPr>
          <w:rFonts w:cs="Times New Roman" w:hAnsi="Times New Roman" w:eastAsia="Times New Roman" w:ascii="Times New Roman"/>
          <w:sz w:val="24"/>
          <w:rtl w:val="0"/>
        </w:rPr>
        <w:t xml:space="preserve">в </w:t>
      </w:r>
      <w:r w:rsidRPr="00000000" w:rsidR="00000000" w:rsidDel="00000000">
        <w:rPr>
          <w:rFonts w:cs="Times New Roman" w:hAnsi="Times New Roman" w:eastAsia="Times New Roman" w:ascii="Times New Roman"/>
          <w:sz w:val="24"/>
          <w:rtl w:val="0"/>
        </w:rPr>
        <w:t xml:space="preserve">том же смысле, что и Гарри.</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Профессор Квиррелл умён в точно </w:t>
      </w:r>
      <w:r w:rsidRPr="00000000" w:rsidR="00000000" w:rsidDel="00000000">
        <w:rPr>
          <w:rFonts w:cs="Times New Roman" w:hAnsi="Times New Roman" w:eastAsia="Times New Roman" w:ascii="Times New Roman"/>
          <w:sz w:val="24"/>
          <w:rtl w:val="0"/>
        </w:rPr>
        <w:t xml:space="preserve">тако</w:t>
      </w:r>
      <w:r w:rsidRPr="00000000" w:rsidR="00000000" w:rsidDel="00000000">
        <w:rPr>
          <w:rFonts w:cs="Times New Roman" w:hAnsi="Times New Roman" w:eastAsia="Times New Roman" w:ascii="Times New Roman"/>
          <w:sz w:val="24"/>
          <w:rtl w:val="0"/>
        </w:rPr>
        <w:t xml:space="preserve">м же смысле, что и таинственная тёмная сторона Гарри.</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И если вы спросите себя, когда Мальчик-Который-Выжил приобрёл свою таинственную тёмную сторону, сразу напрашивается ответ: в ночь 31 октября 1981 года.</w:t>
      </w:r>
    </w:p>
    <w:p w:rsidP="00000000" w:rsidRPr="00000000" w:rsidR="00000000" w:rsidDel="00000000" w:rsidRDefault="00000000">
      <w:pPr>
        <w:spacing w:lineRule="auto" w:after="20" w:line="252" w:before="20"/>
        <w:ind w:firstLine="280"/>
        <w:contextualSpacing w:val="0"/>
      </w:pPr>
      <w:r w:rsidRPr="00000000" w:rsidR="00000000" w:rsidDel="00000000">
        <w:rPr>
          <w:rtl w:val="0"/>
        </w:rPr>
      </w:r>
    </w:p>
    <w:p w:rsidP="00000000" w:rsidRPr="00000000" w:rsidR="00000000" w:rsidDel="00000000" w:rsidRDefault="00000000">
      <w:pPr>
        <w:spacing w:lineRule="auto" w:after="20" w:line="252" w:before="20"/>
        <w:ind w:firstLine="280"/>
        <w:contextualSpacing w:val="0"/>
        <w:jc w:val="center"/>
      </w:pPr>
      <w:r w:rsidRPr="00000000" w:rsidR="00000000" w:rsidDel="00000000">
        <w:rPr>
          <w:rFonts w:cs="Times New Roman" w:hAnsi="Times New Roman" w:eastAsia="Times New Roman" w:ascii="Times New Roman"/>
          <w:color w:val="222222"/>
          <w:sz w:val="24"/>
          <w:rtl w:val="0"/>
        </w:rPr>
        <w:t xml:space="preserve">* * *</w:t>
      </w:r>
    </w:p>
    <w:p w:rsidP="00000000" w:rsidRPr="00000000" w:rsidR="00000000" w:rsidDel="00000000" w:rsidRDefault="00000000">
      <w:pPr>
        <w:spacing w:lineRule="auto" w:after="20" w:line="252" w:before="20"/>
        <w:ind w:firstLine="280"/>
        <w:contextualSpacing w:val="0"/>
        <w:jc w:val="center"/>
      </w:pPr>
      <w:r w:rsidRPr="00000000" w:rsidR="00000000" w:rsidDel="00000000">
        <w:rPr>
          <w:rtl w:val="0"/>
        </w:rPr>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И...</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И профессор Квиррелл знал пароль, который, по мнению Беллатрисы</w:t>
      </w:r>
      <w:r w:rsidRPr="00000000" w:rsidR="00000000" w:rsidDel="00000000">
        <w:rPr>
          <w:rFonts w:cs="Times New Roman" w:hAnsi="Times New Roman" w:eastAsia="Times New Roman" w:ascii="Times New Roman"/>
          <w:sz w:val="24"/>
          <w:rtl w:val="0"/>
        </w:rPr>
        <w:t xml:space="preserve"> Блэк, </w:t>
      </w:r>
      <w:r w:rsidRPr="00000000" w:rsidR="00000000" w:rsidDel="00000000">
        <w:rPr>
          <w:rFonts w:cs="Times New Roman" w:hAnsi="Times New Roman" w:eastAsia="Times New Roman" w:ascii="Times New Roman"/>
          <w:sz w:val="24"/>
          <w:rtl w:val="0"/>
        </w:rPr>
        <w:t xml:space="preserve">знал </w:t>
      </w:r>
      <w:r w:rsidRPr="00000000" w:rsidR="00000000" w:rsidDel="00000000">
        <w:rPr>
          <w:rFonts w:cs="Times New Roman" w:hAnsi="Times New Roman" w:eastAsia="Times New Roman" w:ascii="Times New Roman"/>
          <w:sz w:val="24"/>
          <w:rtl w:val="0"/>
        </w:rPr>
        <w:t xml:space="preserve">Тёмный Лорд, и его присутствие вызывало у Мальчика-Который-Выжил чувство тревоги, и его магия разрушительным образом взаимодействовала с магией Гарри, и его любимым заклинанием была Авада Кедавра, и, и, и...</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Понимание захлестнуло Гарри, словно вода из прорвавшейся гигантской плотины </w:t>
      </w:r>
      <w:r w:rsidRPr="00000000" w:rsidR="00000000" w:rsidDel="00000000">
        <w:rPr>
          <w:rFonts w:cs="Times New Roman" w:hAnsi="Times New Roman" w:eastAsia="Times New Roman" w:ascii="Times New Roman"/>
          <w:sz w:val="24"/>
          <w:rtl w:val="0"/>
        </w:rPr>
        <w:t xml:space="preserve">оно</w:t>
      </w:r>
      <w:r w:rsidRPr="00000000" w:rsidR="00000000" w:rsidDel="00000000">
        <w:rPr>
          <w:rFonts w:cs="Times New Roman" w:hAnsi="Times New Roman" w:eastAsia="Times New Roman" w:ascii="Times New Roman"/>
          <w:sz w:val="24"/>
          <w:rtl w:val="0"/>
        </w:rPr>
        <w:t xml:space="preserve"> неслось по его разуму неудержимым потоком</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Есть только одна реальность, которая </w:t>
      </w:r>
      <w:r w:rsidRPr="00000000" w:rsidR="00000000" w:rsidDel="00000000">
        <w:rPr>
          <w:rFonts w:cs="Times New Roman" w:hAnsi="Times New Roman" w:eastAsia="Times New Roman" w:ascii="Times New Roman"/>
          <w:sz w:val="24"/>
          <w:rtl w:val="0"/>
        </w:rPr>
        <w:t xml:space="preserve">создаёт </w:t>
      </w:r>
      <w:r w:rsidRPr="00000000" w:rsidR="00000000" w:rsidDel="00000000">
        <w:rPr>
          <w:rFonts w:cs="Times New Roman" w:hAnsi="Times New Roman" w:eastAsia="Times New Roman" w:ascii="Times New Roman"/>
          <w:sz w:val="24"/>
          <w:rtl w:val="0"/>
        </w:rPr>
        <w:t xml:space="preserve">все наблюдаемые факты.</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Если наблюдаемые факты указывают в различных направлениях, это означает, что вы ещё не додумались до истинной гипотезы.</w:t>
      </w:r>
      <w:r w:rsidRPr="00000000" w:rsidR="00000000" w:rsidDel="00000000">
        <w:rPr>
          <w:rtl w:val="0"/>
        </w:rPr>
      </w:r>
    </w:p>
    <w:p w:rsidP="00000000" w:rsidRPr="00000000" w:rsidR="00000000" w:rsidDel="00000000" w:rsidRDefault="00000000">
      <w:pPr>
        <w:keepNext w:val="0"/>
        <w:keepLines w:val="0"/>
        <w:widowControl w:val="1"/>
        <w:spacing w:lineRule="auto" w:after="20" w:line="252" w:before="20"/>
        <w:ind w:left="0" w:firstLine="280" w:right="0"/>
        <w:contextualSpacing w:val="0"/>
        <w:jc w:val="left"/>
      </w:pPr>
      <w:r w:rsidRPr="00000000" w:rsidR="00000000" w:rsidDel="00000000">
        <w:rPr>
          <w:rFonts w:cs="Times New Roman" w:hAnsi="Times New Roman" w:eastAsia="Times New Roman" w:ascii="Times New Roman"/>
          <w:sz w:val="24"/>
          <w:rtl w:val="0"/>
        </w:rPr>
        <w:t xml:space="preserve">И во всех таких случая</w:t>
      </w:r>
      <w:r w:rsidRPr="00000000" w:rsidR="00000000" w:rsidDel="00000000">
        <w:rPr>
          <w:rFonts w:cs="Times New Roman" w:hAnsi="Times New Roman" w:eastAsia="Times New Roman" w:ascii="Times New Roman"/>
          <w:sz w:val="24"/>
          <w:rtl w:val="0"/>
        </w:rPr>
        <w:t xml:space="preserve">х, когда в голову наконец </w:t>
      </w:r>
      <w:r w:rsidRPr="00000000" w:rsidR="00000000" w:rsidDel="00000000">
        <w:rPr>
          <w:rFonts w:cs="Times New Roman" w:hAnsi="Times New Roman" w:eastAsia="Times New Roman" w:ascii="Times New Roman"/>
          <w:sz w:val="24"/>
          <w:rtl w:val="0"/>
        </w:rPr>
        <w:t xml:space="preserve">приходит</w:t>
      </w:r>
      <w:r w:rsidRPr="00000000" w:rsidR="00000000" w:rsidDel="00000000">
        <w:rPr>
          <w:rFonts w:cs="Times New Roman" w:hAnsi="Times New Roman" w:eastAsia="Times New Roman" w:ascii="Times New Roman"/>
          <w:sz w:val="24"/>
          <w:rtl w:val="0"/>
        </w:rPr>
        <w:t xml:space="preserve"> правильная гипотеза, с ней сходится всё, несмотря на отрицание и </w:t>
      </w:r>
      <w:r w:rsidRPr="00000000" w:rsidR="00000000" w:rsidDel="00000000">
        <w:rPr>
          <w:rFonts w:cs="Times New Roman" w:hAnsi="Times New Roman" w:eastAsia="Times New Roman" w:ascii="Times New Roman"/>
          <w:sz w:val="24"/>
          <w:rtl w:val="0"/>
        </w:rPr>
        <w:t xml:space="preserve">ужас.</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Она </w:t>
      </w:r>
      <w:r w:rsidRPr="00000000" w:rsidR="00000000" w:rsidDel="00000000">
        <w:rPr>
          <w:rFonts w:cs="Times New Roman" w:hAnsi="Times New Roman" w:eastAsia="Times New Roman" w:ascii="Times New Roman"/>
          <w:sz w:val="24"/>
          <w:rtl w:val="0"/>
        </w:rPr>
        <w:t xml:space="preserve">сметает все сомнения и все эмоции, которые встают у неё на пути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…и, значит, «Дэвид Монро» и «Лорд Волдеморт» — просто</w:t>
      </w:r>
      <w:r w:rsidRPr="00000000" w:rsidR="00000000" w:rsidDel="00000000">
        <w:rPr>
          <w:rFonts w:cs="Times New Roman" w:hAnsi="Times New Roman" w:eastAsia="Times New Roman" w:ascii="Times New Roman"/>
          <w:sz w:val="24"/>
          <w:rtl w:val="0"/>
        </w:rPr>
        <w:t xml:space="preserve"> один человек,</w:t>
      </w:r>
      <w:r w:rsidRPr="00000000" w:rsidR="00000000" w:rsidDel="00000000">
        <w:rPr>
          <w:rFonts w:cs="Times New Roman" w:hAnsi="Times New Roman" w:eastAsia="Times New Roman" w:ascii="Times New Roman"/>
          <w:sz w:val="24"/>
          <w:rtl w:val="0"/>
        </w:rPr>
        <w:t xml:space="preserve"> который играл в Войне Волшебников за обе стороны, и именно поэтому, как и подозревал Хмури, семья Монро была убита, прежде чем они могли повстречаться с «Дэвидом Монро»...</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Реальность приняла форму единого целого, логически согласованного положения вещей, которое </w:t>
      </w:r>
      <w:r w:rsidRPr="00000000" w:rsidR="00000000" w:rsidDel="00000000">
        <w:rPr>
          <w:rFonts w:cs="Times New Roman" w:hAnsi="Times New Roman" w:eastAsia="Times New Roman" w:ascii="Times New Roman"/>
          <w:sz w:val="24"/>
          <w:rtl w:val="0"/>
        </w:rPr>
        <w:t xml:space="preserve">без </w:t>
      </w:r>
      <w:r w:rsidRPr="00000000" w:rsidR="00000000" w:rsidDel="00000000">
        <w:rPr>
          <w:rFonts w:cs="Times New Roman" w:hAnsi="Times New Roman" w:eastAsia="Times New Roman" w:ascii="Times New Roman"/>
          <w:sz w:val="24"/>
          <w:rtl w:val="0"/>
        </w:rPr>
        <w:t xml:space="preserve">привлечения лишних сущностей объясняло имеющиеся факты.</w:t>
      </w:r>
      <w:r w:rsidRPr="00000000" w:rsidR="00000000" w:rsidDel="00000000">
        <w:rPr>
          <w:rtl w:val="0"/>
        </w:rPr>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Гарри не подпрыгнул, его дыхание не сбилось. Он</w:t>
      </w:r>
      <w:r w:rsidRPr="00000000" w:rsidR="00000000" w:rsidDel="00000000">
        <w:rPr>
          <w:rFonts w:cs="Times New Roman" w:hAnsi="Times New Roman" w:eastAsia="Times New Roman" w:ascii="Times New Roman"/>
          <w:sz w:val="24"/>
          <w:rtl w:val="0"/>
        </w:rPr>
        <w:t xml:space="preserve"> старался ничем не выдать </w:t>
      </w:r>
      <w:r w:rsidRPr="00000000" w:rsidR="00000000" w:rsidDel="00000000">
        <w:rPr>
          <w:rFonts w:cs="Times New Roman" w:hAnsi="Times New Roman" w:eastAsia="Times New Roman" w:ascii="Times New Roman"/>
          <w:sz w:val="24"/>
          <w:rtl w:val="0"/>
        </w:rPr>
        <w:t xml:space="preserve">ужас </w:t>
      </w:r>
      <w:r w:rsidRPr="00000000" w:rsidR="00000000" w:rsidDel="00000000">
        <w:rPr>
          <w:rFonts w:cs="Times New Roman" w:hAnsi="Times New Roman" w:eastAsia="Times New Roman" w:ascii="Times New Roman"/>
          <w:sz w:val="24"/>
          <w:rtl w:val="0"/>
        </w:rPr>
        <w:t xml:space="preserve">и мучения, которые переполняли его разум.</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Ведь сзади за ним наблюдал Враг</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Хорошо, — сказал Гарри вслух, когда осмелился поверить, что его голос будет звучать, как обычно. Он продолжал смотреть на лежащие тела, не поворачиваясь к профессору Квирреллу, потому что не был уверен, что может </w:t>
      </w:r>
      <w:r w:rsidRPr="00000000" w:rsidR="00000000" w:rsidDel="00000000">
        <w:rPr>
          <w:rFonts w:cs="Times New Roman" w:hAnsi="Times New Roman" w:eastAsia="Times New Roman" w:ascii="Times New Roman"/>
          <w:sz w:val="24"/>
          <w:rtl w:val="0"/>
        </w:rPr>
        <w:t xml:space="preserve">контролировать </w:t>
      </w:r>
      <w:r w:rsidRPr="00000000" w:rsidR="00000000" w:rsidDel="00000000">
        <w:rPr>
          <w:rFonts w:cs="Times New Roman" w:hAnsi="Times New Roman" w:eastAsia="Times New Roman" w:ascii="Times New Roman"/>
          <w:sz w:val="24"/>
          <w:rtl w:val="0"/>
        </w:rPr>
        <w:t xml:space="preserve">своё лицо. Мальчик вытер рукавом пот со лба, стараясь, чтобы жест получи</w:t>
      </w:r>
      <w:r w:rsidRPr="00000000" w:rsidR="00000000" w:rsidDel="00000000">
        <w:rPr>
          <w:rFonts w:cs="Times New Roman" w:hAnsi="Times New Roman" w:eastAsia="Times New Roman" w:ascii="Times New Roman"/>
          <w:sz w:val="24"/>
          <w:rtl w:val="0"/>
        </w:rPr>
        <w:t xml:space="preserve">л</w:t>
      </w:r>
      <w:r w:rsidRPr="00000000" w:rsidR="00000000" w:rsidDel="00000000">
        <w:rPr>
          <w:rFonts w:cs="Times New Roman" w:hAnsi="Times New Roman" w:eastAsia="Times New Roman" w:ascii="Times New Roman"/>
          <w:sz w:val="24"/>
          <w:rtl w:val="0"/>
        </w:rPr>
        <w:t xml:space="preserve">ся естественным. </w:t>
      </w:r>
      <w:r w:rsidRPr="00000000" w:rsidR="00000000" w:rsidDel="00000000">
        <w:rPr>
          <w:rFonts w:cs="Times New Roman" w:hAnsi="Times New Roman" w:eastAsia="Times New Roman" w:ascii="Times New Roman"/>
          <w:sz w:val="24"/>
          <w:rtl w:val="0"/>
        </w:rPr>
        <w:t xml:space="preserve">С испариной или бешеным стуком сердца в груди Гарри справиться не мог.</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Давайте пойдём за Философским Камнем.</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Гарри нужно было лишь улучить секунду, чтобы воспользоваться своим Маховиком Времени.</w:t>
      </w:r>
      <w:r w:rsidRPr="00000000" w:rsidR="00000000" w:rsidDel="00000000">
        <w:rPr>
          <w:rtl w:val="0"/>
        </w:rPr>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Ответа сзади не последовало.</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Тишина затянулась.</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Гарри медленно повернулся.</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Профессор Квиррелл стоял прямо и улыбался.</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В руке он сжимал чёрный металлический предмет, направленный на правую</w:t>
      </w:r>
      <w:r w:rsidRPr="00000000" w:rsidR="00000000" w:rsidDel="00000000">
        <w:rPr>
          <w:rFonts w:cs="Times New Roman" w:hAnsi="Times New Roman" w:eastAsia="Times New Roman" w:ascii="Times New Roman"/>
          <w:sz w:val="24"/>
          <w:rtl w:val="0"/>
        </w:rPr>
        <w:t xml:space="preserve"> руку </w:t>
      </w:r>
      <w:r w:rsidRPr="00000000" w:rsidR="00000000" w:rsidDel="00000000">
        <w:rPr>
          <w:rFonts w:cs="Times New Roman" w:hAnsi="Times New Roman" w:eastAsia="Times New Roman" w:ascii="Times New Roman"/>
          <w:sz w:val="24"/>
          <w:rtl w:val="0"/>
        </w:rPr>
        <w:t xml:space="preserve">Гарри. Судя по хватке профессора, он прекрасно знал, как пользоваться полуавтоматическим пистолетом.</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У Гарри пересохло во рту, даже его губы дрожали от переизбытка адреналина, но он смог выдавить:</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Здравствуйте, Лорд Волдеморт.</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Профессор Квиррелл кивнул.</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 Здравствуй, Том Риддл.</w:t>
      </w:r>
    </w:p>
    <w:p w:rsidP="00000000" w:rsidRPr="00000000" w:rsidR="00000000" w:rsidDel="00000000" w:rsidRDefault="00000000">
      <w:pPr>
        <w:spacing w:lineRule="auto" w:after="20" w:line="252" w:before="20"/>
        <w:ind w:firstLine="280"/>
        <w:contextualSpacing w:val="0"/>
      </w:pPr>
      <w:r w:rsidRPr="00000000" w:rsidR="00000000" w:rsidDel="00000000">
        <w:rPr>
          <w:rtl w:val="0"/>
        </w:rPr>
      </w:r>
    </w:p>
    <w:p w:rsidP="00000000" w:rsidRPr="00000000" w:rsidR="00000000" w:rsidDel="00000000" w:rsidRDefault="00000000">
      <w:pPr>
        <w:spacing w:lineRule="auto" w:after="20" w:line="252" w:before="20"/>
        <w:ind w:firstLine="28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after="20" w:line="252" w:before="20"/>
        <w:ind w:firstLine="280"/>
        <w:contextualSpacing w:val="0"/>
      </w:pPr>
      <w:r w:rsidRPr="00000000" w:rsidR="00000000" w:rsidDel="00000000">
        <w:rPr>
          <w:rtl w:val="0"/>
        </w:rPr>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i w:val="1"/>
          <w:sz w:val="24"/>
          <w:rtl w:val="0"/>
        </w:rPr>
        <w:t xml:space="preserve">От переводчиков:</w:t>
      </w:r>
    </w:p>
    <w:p w:rsidP="00000000" w:rsidRPr="00000000" w:rsidR="00000000" w:rsidDel="00000000" w:rsidRDefault="00000000">
      <w:pPr>
        <w:spacing w:lineRule="auto" w:after="20" w:line="252" w:before="20"/>
        <w:ind w:firstLine="280"/>
        <w:contextualSpacing w:val="0"/>
      </w:pPr>
      <w:r w:rsidRPr="00000000" w:rsidR="00000000" w:rsidDel="00000000">
        <w:rPr>
          <w:rFonts w:cs="Times New Roman" w:hAnsi="Times New Roman" w:eastAsia="Times New Roman" w:ascii="Times New Roman"/>
          <w:sz w:val="24"/>
          <w:rtl w:val="0"/>
        </w:rPr>
        <w:t xml:space="preserve">В названии главы (и кое-где в следующих главах) присутствует непереводимая игра слов. Риддл (Riddle) — это не только фамилия, это слово ещё и переводится как «загадка».</w:t>
      </w:r>
      <w:r w:rsidRPr="00000000" w:rsidR="00000000" w:rsidDel="00000000">
        <w:rPr>
          <w:rtl w:val="0"/>
        </w:rPr>
      </w:r>
    </w:p>
    <w:sectPr>
      <w:pgSz w:w="11906" w:h="16838"/>
      <w:pgMar w:left="567" w:right="567" w:top="567" w:bottom="56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2" w:date="2015-03-03T00:40:3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заменим "шесть и семь в квадрате" на "восемнадцать и семь в квадрате"?</w:t>
      </w:r>
    </w:p>
  </w:comment>
  <w:comment w:id="12" w:date="2015-03-03T01:07:3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тут?</w:t>
      </w:r>
    </w:p>
  </w:comment>
  <w:comment w:id="8" w:date="2015-03-03T00:50:5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дверь в коридор или в череду комнат? когда Гарри шел к двери, он уже шел по коридору?</w:t>
      </w:r>
    </w:p>
  </w:comment>
  <w:comment w:id="13" w:date="2015-03-03T01:08:1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раза зачем... почему?</w:t>
      </w:r>
    </w:p>
  </w:comment>
  <w:comment w:id="11" w:date="2015-03-03T01:06:4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большой буквы?</w:t>
      </w:r>
    </w:p>
  </w:comment>
  <w:comment w:id="3" w:date="2015-03-03T00:41:5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понял?</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увидел странно...</w:t>
      </w:r>
    </w:p>
  </w:comment>
  <w:comment w:id="1" w:date="2015-03-03T00:36:4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Ммм... Совсем исчезали?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исчезать в темноте или вдали...</w:t>
      </w:r>
    </w:p>
  </w:comment>
  <w:comment w:id="14" w:date="2015-03-03T01:14:1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лучше...</w:t>
      </w:r>
    </w:p>
  </w:comment>
  <w:comment w:id="5" w:date="2015-03-03T00:45:4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объяснил?</w:t>
      </w:r>
    </w:p>
  </w:comment>
  <w:comment w:id="10" w:date="2015-03-03T00:58:2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проверить</w:t>
      </w:r>
    </w:p>
  </w:comment>
  <w:comment w:id="7" w:date="2015-03-03T00:49:3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ммм... случайно не "в упор"?</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до этого он с ним разговаривал, но на него не смотрел?</w:t>
      </w:r>
    </w:p>
  </w:comment>
  <w:comment w:id="9" w:date="2015-03-03T00:52:0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дальше</w:t>
      </w:r>
    </w:p>
  </w:comment>
  <w:comment w:id="0" w:date="2015-03-03T00:35:2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Ммм... Лишняя запятая?</w:t>
      </w:r>
    </w:p>
  </w:comment>
  <w:comment w:id="6" w:date="2015-03-03T00:48:0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очень но не смертельно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лучше "несмотря на его попытку увернуться"?</w:t>
      </w:r>
    </w:p>
  </w:comment>
  <w:comment w:id="4" w:date="2015-03-03T00:42:2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аналогично</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