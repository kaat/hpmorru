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fwmadyoxy4ll" w:colLast="0"/>
      <w:bookmarkEnd w:id="0"/>
      <w:r w:rsidRPr="00000000" w:rsidR="00000000" w:rsidDel="00000000">
        <w:rPr>
          <w:rtl w:val="0"/>
        </w:rPr>
        <w:t xml:space="preserve">Глава 19. Отложенное вознаграждение</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Кровь для Бога крови! Черепа для Дж. К. Роулинг!</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Мантия Драко выглядела на нём куда более серьёзной, официальной и ладной, чем такие же на двух слизеринцах, стоявших за его спиной.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Говори</w:t>
      </w:r>
      <w:r w:rsidRPr="00000000" w:rsidR="00000000" w:rsidDel="00000000">
        <w:rPr>
          <w:rFonts w:cs="Times New Roman" w:hAnsi="Times New Roman" w:eastAsia="Times New Roman" w:ascii="Times New Roman"/>
          <w:sz w:val="24"/>
          <w:rtl w:val="0"/>
        </w:rPr>
        <w:t xml:space="preserve">, — строго велел он.</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Ага! Говори!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Слышал босса? Говори!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 вы двое, наоборот, </w:t>
      </w:r>
      <w:r w:rsidRPr="00000000" w:rsidR="00000000" w:rsidDel="00000000">
        <w:rPr>
          <w:rFonts w:cs="Times New Roman" w:hAnsi="Times New Roman" w:eastAsia="Times New Roman" w:ascii="Times New Roman"/>
          <w:i w:val="1"/>
          <w:sz w:val="24"/>
          <w:rtl w:val="0"/>
        </w:rPr>
        <w:t xml:space="preserve">заткнитесь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Последний урок пятницы должен был вот-вот начаться в большой аудитории, где все четыре факультета учились Защите... то есть Боевой Магии.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Последний </w:t>
      </w:r>
      <w:r w:rsidRPr="00000000" w:rsidR="00000000" w:rsidDel="00000000">
        <w:rPr>
          <w:rFonts w:cs="Times New Roman" w:hAnsi="Times New Roman" w:eastAsia="Times New Roman" w:ascii="Times New Roman"/>
          <w:sz w:val="24"/>
          <w:rtl w:val="0"/>
        </w:rPr>
        <w:t xml:space="preserve">урок </w:t>
      </w:r>
      <w:r w:rsidRPr="00000000" w:rsidR="00000000" w:rsidDel="00000000">
        <w:rPr>
          <w:rFonts w:cs="Times New Roman" w:hAnsi="Times New Roman" w:eastAsia="Times New Roman" w:ascii="Times New Roman"/>
          <w:sz w:val="24"/>
          <w:rtl w:val="0"/>
        </w:rPr>
        <w:t xml:space="preserve">пятницы.</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лелеял надежду о спокойном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занятии</w:t>
      </w:r>
      <w:r w:rsidRPr="00000000" w:rsidR="00000000" w:rsidDel="00000000">
        <w:rPr>
          <w:rFonts w:cs="Times New Roman" w:hAnsi="Times New Roman" w:eastAsia="Times New Roman" w:ascii="Times New Roman"/>
          <w:sz w:val="24"/>
          <w:rtl w:val="0"/>
        </w:rPr>
        <w:t xml:space="preserve">. Великолепный профессор Квиррелл ведь наверняка понимает, что сейчас не самое лучшее время привлекать к Гарри лишнее внимание. Он уже немного отошёл, 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как же хотелось ещё чуть-чуть отдохнуть, просто на всякий случай. </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откинулс</w:t>
      </w:r>
      <w:r w:rsidRPr="00000000" w:rsidR="00000000" w:rsidDel="00000000">
        <w:rPr>
          <w:rFonts w:cs="Times New Roman" w:hAnsi="Times New Roman" w:eastAsia="Times New Roman" w:ascii="Times New Roman"/>
          <w:sz w:val="24"/>
          <w:rtl w:val="0"/>
        </w:rPr>
        <w:t xml:space="preserve">я на спинку стула и торжественно посмотрел на Драко и его приспешников.</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 спросите, какова наша цель? — провозгласил он. — Отвечу одним словом. Победа. </w:t>
      </w:r>
      <w:r w:rsidRPr="00000000" w:rsidR="00000000" w:rsidDel="00000000">
        <w:rPr>
          <w:rFonts w:cs="Times New Roman" w:hAnsi="Times New Roman" w:eastAsia="Times New Roman" w:ascii="Times New Roman"/>
          <w:sz w:val="24"/>
          <w:rtl w:val="0"/>
        </w:rPr>
        <w:t xml:space="preserve">Победа любой ценой, победа, невзирая на любые ужасы, победа, какой бы длинной и трудной ни была дорога, ведущая к ней, ибо без победы у нас не может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О Снейпе,</w:t>
      </w:r>
      <w:r w:rsidRPr="00000000" w:rsidR="00000000" w:rsidDel="00000000">
        <w:rPr>
          <w:rFonts w:cs="Times New Roman" w:hAnsi="Times New Roman" w:eastAsia="Times New Roman" w:ascii="Times New Roman"/>
          <w:sz w:val="24"/>
          <w:rtl w:val="0"/>
        </w:rPr>
        <w:t xml:space="preserve"> — зашипел Драко. — </w:t>
      </w:r>
      <w:r w:rsidRPr="00000000" w:rsidR="00000000" w:rsidDel="00000000">
        <w:rPr>
          <w:rFonts w:cs="Times New Roman" w:hAnsi="Times New Roman" w:eastAsia="Times New Roman" w:ascii="Times New Roman"/>
          <w:i w:val="1"/>
          <w:sz w:val="24"/>
          <w:rtl w:val="0"/>
        </w:rPr>
        <w:t xml:space="preserve">Говори, что ты сделал!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отбросил напускную торжественность и посерьёзнел.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сам всё видел. Все видели. Я щёлкнул пальцами.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 </w:t>
      </w:r>
      <w:r w:rsidRPr="00000000" w:rsidR="00000000" w:rsidDel="00000000">
        <w:rPr>
          <w:rFonts w:cs="Times New Roman" w:hAnsi="Times New Roman" w:eastAsia="Times New Roman" w:ascii="Times New Roman"/>
          <w:i w:val="1"/>
          <w:sz w:val="24"/>
          <w:rtl w:val="0"/>
        </w:rPr>
        <w:t xml:space="preserve">Хватит паясничать</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Ого!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sz w:val="24"/>
          <w:rtl w:val="0"/>
        </w:rPr>
        <w:t xml:space="preserve"> повысили до «Гарри». Интересно. Ведь наверняка </w:t>
      </w: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sz w:val="24"/>
          <w:rtl w:val="0"/>
        </w:rPr>
        <w:t xml:space="preserve">сделал это специально, чтобы Гарри заметил и чем-то отплатил...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указал пальцем на своё ухо и многозначительно посмотрел на приспешников</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Малфоя</w:t>
      </w:r>
      <w:r w:rsidRPr="00000000" w:rsidR="00000000" w:rsidDel="00000000">
        <w:rPr>
          <w:rFonts w:cs="Times New Roman" w:hAnsi="Times New Roman" w:eastAsia="Times New Roman" w:ascii="Times New Roman"/>
          <w:color w:val="0000ff"/>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Они </w:t>
      </w:r>
      <w:r w:rsidRPr="00000000" w:rsidR="00000000" w:rsidDel="00000000">
        <w:rPr>
          <w:rFonts w:cs="Times New Roman" w:hAnsi="Times New Roman" w:eastAsia="Times New Roman" w:ascii="Times New Roman"/>
          <w:sz w:val="24"/>
          <w:rtl w:val="0"/>
        </w:rPr>
        <w:t xml:space="preserve">ничего </w:t>
      </w:r>
      <w:r w:rsidRPr="00000000" w:rsidR="00000000" w:rsidDel="00000000">
        <w:rPr>
          <w:rFonts w:cs="Times New Roman" w:hAnsi="Times New Roman" w:eastAsia="Times New Roman" w:ascii="Times New Roman"/>
          <w:sz w:val="24"/>
          <w:rtl w:val="0"/>
        </w:rPr>
        <w:t xml:space="preserve">не расскажут, — заверил </w:t>
      </w:r>
      <w:r w:rsidRPr="00000000" w:rsidR="00000000" w:rsidDel="00000000">
        <w:rPr>
          <w:rFonts w:cs="Times New Roman" w:hAnsi="Times New Roman" w:eastAsia="Times New Roman" w:ascii="Times New Roman"/>
          <w:sz w:val="24"/>
          <w:rtl w:val="0"/>
        </w:rPr>
        <w:t xml:space="preserve">тот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w:t>
      </w:r>
      <w:r w:rsidRPr="00000000" w:rsidR="00000000" w:rsidDel="00000000">
        <w:rPr>
          <w:rFonts w:cs="Times New Roman" w:hAnsi="Times New Roman" w:eastAsia="Times New Roman" w:ascii="Times New Roman"/>
          <w:sz w:val="24"/>
          <w:rtl w:val="0"/>
        </w:rPr>
        <w:t xml:space="preserve">, буду с тобой предельно откровенен: вчера мистер Гойл </w:t>
      </w:r>
      <w:r w:rsidRPr="00000000" w:rsidR="00000000" w:rsidDel="00000000">
        <w:rPr>
          <w:rFonts w:cs="Times New Roman" w:hAnsi="Times New Roman" w:eastAsia="Times New Roman" w:ascii="Times New Roman"/>
          <w:sz w:val="24"/>
          <w:rtl w:val="0"/>
        </w:rPr>
        <w:t xml:space="preserve">не произвёл на меня впечатления утончённого мыслителя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Мистер Гойл </w:t>
      </w:r>
      <w:r w:rsidRPr="00000000" w:rsidR="00000000" w:rsidDel="00000000">
        <w:rPr>
          <w:rFonts w:cs="Times New Roman" w:hAnsi="Times New Roman" w:eastAsia="Times New Roman" w:ascii="Times New Roman"/>
          <w:sz w:val="24"/>
          <w:rtl w:val="0"/>
        </w:rPr>
        <w:t xml:space="preserve">поморщился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На меня тоже, — согласился </w:t>
      </w:r>
      <w:r w:rsidRPr="00000000" w:rsidR="00000000" w:rsidDel="00000000">
        <w:rPr>
          <w:rFonts w:cs="Times New Roman" w:hAnsi="Times New Roman" w:eastAsia="Times New Roman" w:ascii="Times New Roman"/>
          <w:sz w:val="24"/>
          <w:rtl w:val="0"/>
        </w:rPr>
        <w:t xml:space="preserve">Драко</w:t>
      </w:r>
      <w:r w:rsidRPr="00000000" w:rsidR="00000000" w:rsidDel="00000000">
        <w:rPr>
          <w:rFonts w:cs="Times New Roman" w:hAnsi="Times New Roman" w:eastAsia="Times New Roman" w:ascii="Times New Roman"/>
          <w:sz w:val="24"/>
          <w:rtl w:val="0"/>
        </w:rPr>
        <w:t xml:space="preserve">. — Я уже объяснил ему, что задолжал тебе за его выходку. — </w:t>
      </w:r>
      <w:r w:rsidRPr="00000000" w:rsidR="00000000" w:rsidDel="00000000">
        <w:rPr>
          <w:rFonts w:cs="Times New Roman" w:hAnsi="Times New Roman" w:eastAsia="Times New Roman" w:ascii="Times New Roman"/>
          <w:sz w:val="24"/>
          <w:rtl w:val="0"/>
        </w:rPr>
        <w:t xml:space="preserve">Мистер Гойл снова </w:t>
      </w:r>
      <w:r w:rsidRPr="00000000" w:rsidR="00000000" w:rsidDel="00000000">
        <w:rPr>
          <w:rFonts w:cs="Times New Roman" w:hAnsi="Times New Roman" w:eastAsia="Times New Roman" w:ascii="Times New Roman"/>
          <w:sz w:val="24"/>
          <w:rtl w:val="0"/>
        </w:rPr>
        <w:t xml:space="preserve">поморщился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Но между такого рода ошибкой и болтливостью есть большая разница. Хранить секреты их учили всю жизнь.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Ну ладно, — Гарри понизил голос</w:t>
      </w:r>
      <w:r w:rsidRPr="00000000" w:rsidR="00000000" w:rsidDel="00000000">
        <w:rPr>
          <w:rFonts w:cs="Times New Roman" w:hAnsi="Times New Roman" w:eastAsia="Times New Roman" w:ascii="Times New Roman"/>
          <w:sz w:val="24"/>
          <w:rtl w:val="0"/>
        </w:rPr>
        <w:t xml:space="preserve">, несмотря на то что</w:t>
      </w:r>
      <w:r w:rsidRPr="00000000" w:rsidR="00000000" w:rsidDel="00000000">
        <w:rPr>
          <w:rFonts w:cs="Times New Roman" w:hAnsi="Times New Roman" w:eastAsia="Times New Roman" w:ascii="Times New Roman"/>
          <w:sz w:val="24"/>
          <w:rtl w:val="0"/>
        </w:rPr>
        <w:t xml:space="preserve"> с началом разговора звуки вокруг превратились в уже знакомый едва различимый шум. — Я выведал одну из тайн Северуса и прибегнул к шантажу.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Лицо </w:t>
      </w: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sz w:val="24"/>
          <w:rtl w:val="0"/>
        </w:rPr>
        <w:t xml:space="preserve">посуровело: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Хорошо, а теперь расскажи правду, а не то, что ты по </w:t>
      </w:r>
      <w:r w:rsidRPr="00000000" w:rsidR="00000000" w:rsidDel="00000000">
        <w:rPr>
          <w:rFonts w:cs="Times New Roman" w:hAnsi="Times New Roman" w:eastAsia="Times New Roman" w:ascii="Times New Roman"/>
          <w:sz w:val="24"/>
          <w:rtl w:val="0"/>
        </w:rPr>
        <w:t xml:space="preserve">секрету </w:t>
      </w:r>
      <w:r w:rsidRPr="00000000" w:rsidR="00000000" w:rsidDel="00000000">
        <w:rPr>
          <w:rFonts w:cs="Times New Roman" w:hAnsi="Times New Roman" w:eastAsia="Times New Roman" w:ascii="Times New Roman"/>
          <w:sz w:val="24"/>
          <w:rtl w:val="0"/>
        </w:rPr>
        <w:t xml:space="preserve">наплёл идиотам из Гриффиндора, чтобы на следующий день вся школа была в курсе.</w:t>
      </w:r>
      <w:r w:rsidRPr="00000000" w:rsidR="00000000" w:rsidDel="00000000">
        <w:rPr>
          <w:rFonts w:cs="Times New Roman" w:hAnsi="Times New Roman" w:eastAsia="Times New Roman" w:ascii="Times New Roman"/>
          <w:color w:val="9900ff"/>
          <w:sz w:val="24"/>
          <w:rtl w:val="0"/>
        </w:rPr>
        <w:t xml:space="preserve">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невольно ухмыльнулся.</w:t>
      </w:r>
      <w:r w:rsidRPr="00000000" w:rsidR="00000000" w:rsidDel="00000000">
        <w:rPr>
          <w:rFonts w:cs="Times New Roman" w:hAnsi="Times New Roman" w:eastAsia="Times New Roman" w:ascii="Times New Roman"/>
          <w:sz w:val="24"/>
          <w:rtl w:val="0"/>
        </w:rPr>
        <w:t xml:space="preserve"> Он так и знал, </w:t>
      </w:r>
      <w:r w:rsidRPr="00000000" w:rsidR="00000000" w:rsidDel="00000000">
        <w:rPr>
          <w:rFonts w:cs="Times New Roman" w:hAnsi="Times New Roman" w:eastAsia="Times New Roman" w:ascii="Times New Roman"/>
          <w:sz w:val="24"/>
          <w:rtl w:val="0"/>
        </w:rPr>
        <w:t xml:space="preserve">что этот слизеринец его раскусит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 что говорит сам Северус?</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Что забыл, как чувствительны дети, — фыркнул </w:t>
      </w:r>
      <w:r w:rsidRPr="00000000" w:rsidR="00000000" w:rsidDel="00000000">
        <w:rPr>
          <w:rFonts w:cs="Times New Roman" w:hAnsi="Times New Roman" w:eastAsia="Times New Roman" w:ascii="Times New Roman"/>
          <w:sz w:val="24"/>
          <w:rtl w:val="0"/>
        </w:rPr>
        <w:t xml:space="preserve">Драко</w:t>
      </w:r>
      <w:r w:rsidRPr="00000000" w:rsidR="00000000" w:rsidDel="00000000">
        <w:rPr>
          <w:rFonts w:cs="Times New Roman" w:hAnsi="Times New Roman" w:eastAsia="Times New Roman" w:ascii="Times New Roman"/>
          <w:sz w:val="24"/>
          <w:rtl w:val="0"/>
        </w:rPr>
        <w:t xml:space="preserve">. — Даже слизеринцам! Даже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 ты уверен, что хочешь знать то, о чём твой</w:t>
      </w:r>
      <w:r w:rsidRPr="00000000" w:rsidR="00000000" w:rsidDel="00000000">
        <w:rPr>
          <w:rFonts w:cs="Times New Roman" w:hAnsi="Times New Roman" w:eastAsia="Times New Roman" w:ascii="Times New Roman"/>
          <w:sz w:val="24"/>
          <w:rtl w:val="0"/>
        </w:rPr>
        <w:t xml:space="preserve"> декан предпочёл умолчать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без колебаний ответил Драко.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Интересно.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Тогда тебе и впрямь придётся отослать своих приспешников. </w:t>
      </w:r>
      <w:r w:rsidRPr="00000000" w:rsidR="00000000" w:rsidDel="00000000">
        <w:rPr>
          <w:rFonts w:cs="Times New Roman" w:hAnsi="Times New Roman" w:eastAsia="Times New Roman" w:ascii="Times New Roman"/>
          <w:sz w:val="24"/>
          <w:rtl w:val="0"/>
        </w:rPr>
        <w:t xml:space="preserve">Я не могу доверять им так же, как доверяешь ты.</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Ладно, — кивнул Драко.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 мистера Крэбба и мистера Гойла был </w:t>
      </w:r>
      <w:r w:rsidRPr="00000000" w:rsidR="00000000" w:rsidDel="00000000">
        <w:rPr>
          <w:rFonts w:cs="Times New Roman" w:hAnsi="Times New Roman" w:eastAsia="Times New Roman" w:ascii="Times New Roman"/>
          <w:i w:val="1"/>
          <w:sz w:val="24"/>
          <w:rtl w:val="0"/>
        </w:rPr>
        <w:t xml:space="preserve">крайне</w:t>
      </w:r>
      <w:r w:rsidRPr="00000000" w:rsidR="00000000" w:rsidDel="00000000">
        <w:rPr>
          <w:rFonts w:cs="Times New Roman" w:hAnsi="Times New Roman" w:eastAsia="Times New Roman" w:ascii="Times New Roman"/>
          <w:sz w:val="24"/>
          <w:rtl w:val="0"/>
        </w:rPr>
        <w:t xml:space="preserve"> несчастный вид.</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Босс... — взмолился мистер Крэбб.</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У мистера Поттера нет причин вам доверять,</w:t>
      </w:r>
      <w:r w:rsidRPr="00000000" w:rsidR="00000000" w:rsidDel="00000000">
        <w:rPr>
          <w:rFonts w:cs="Times New Roman" w:hAnsi="Times New Roman" w:eastAsia="Times New Roman" w:ascii="Times New Roman"/>
          <w:sz w:val="24"/>
          <w:rtl w:val="0"/>
        </w:rPr>
        <w:t xml:space="preserve"> — отрезал Драко. — </w:t>
      </w:r>
      <w:r w:rsidRPr="00000000" w:rsidR="00000000" w:rsidDel="00000000">
        <w:rPr>
          <w:rFonts w:cs="Times New Roman" w:hAnsi="Times New Roman" w:eastAsia="Times New Roman" w:ascii="Times New Roman"/>
          <w:sz w:val="24"/>
          <w:rtl w:val="0"/>
        </w:rPr>
        <w:t xml:space="preserve">Кыш!</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Они ушли.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 частности, — ещё сильнее понизил голос Гарри, — я не могу быть </w:t>
      </w:r>
      <w:r w:rsidRPr="00000000" w:rsidR="00000000" w:rsidDel="00000000">
        <w:rPr>
          <w:rFonts w:cs="Times New Roman" w:hAnsi="Times New Roman" w:eastAsia="Times New Roman" w:ascii="Times New Roman"/>
          <w:i w:val="1"/>
          <w:sz w:val="24"/>
          <w:rtl w:val="0"/>
        </w:rPr>
        <w:t xml:space="preserve">стопроцентно</w:t>
      </w:r>
      <w:r w:rsidRPr="00000000" w:rsidR="00000000" w:rsidDel="00000000">
        <w:rPr>
          <w:rFonts w:cs="Times New Roman" w:hAnsi="Times New Roman" w:eastAsia="Times New Roman" w:ascii="Times New Roman"/>
          <w:sz w:val="24"/>
          <w:rtl w:val="0"/>
        </w:rPr>
        <w:t xml:space="preserve"> уверенным, что они не доложат об услышанном Люциусу.</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Отец бы так не сделал! — ужаснулся Драко. — Они </w:t>
      </w:r>
      <w:r w:rsidRPr="00000000" w:rsidR="00000000" w:rsidDel="00000000">
        <w:rPr>
          <w:rFonts w:cs="Times New Roman" w:hAnsi="Times New Roman" w:eastAsia="Times New Roman" w:ascii="Times New Roman"/>
          <w:i w:val="1"/>
          <w:sz w:val="24"/>
          <w:rtl w:val="0"/>
        </w:rPr>
        <w:t xml:space="preserve">мои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Прости, Драко, но </w:t>
      </w:r>
      <w:r w:rsidRPr="00000000" w:rsidR="00000000" w:rsidDel="00000000">
        <w:rPr>
          <w:rFonts w:cs="Times New Roman" w:hAnsi="Times New Roman" w:eastAsia="Times New Roman" w:ascii="Times New Roman"/>
          <w:sz w:val="24"/>
          <w:rtl w:val="0"/>
        </w:rPr>
        <w:t xml:space="preserve">у меня </w:t>
      </w:r>
      <w:r w:rsidRPr="00000000" w:rsidR="00000000" w:rsidDel="00000000">
        <w:rPr>
          <w:rFonts w:cs="Times New Roman" w:hAnsi="Times New Roman" w:eastAsia="Times New Roman" w:ascii="Times New Roman"/>
          <w:sz w:val="24"/>
          <w:rtl w:val="0"/>
        </w:rPr>
        <w:t xml:space="preserve">также</w:t>
      </w:r>
      <w:r w:rsidRPr="00000000" w:rsidR="00000000" w:rsidDel="00000000">
        <w:rPr>
          <w:rFonts w:cs="Times New Roman" w:hAnsi="Times New Roman" w:eastAsia="Times New Roman" w:ascii="Times New Roman"/>
          <w:sz w:val="24"/>
          <w:rtl w:val="0"/>
        </w:rPr>
        <w:t xml:space="preserve"> нет причин дов</w:t>
      </w:r>
      <w:r w:rsidRPr="00000000" w:rsidR="00000000" w:rsidDel="00000000">
        <w:rPr>
          <w:rFonts w:cs="Times New Roman" w:hAnsi="Times New Roman" w:eastAsia="Times New Roman" w:ascii="Times New Roman"/>
          <w:sz w:val="24"/>
          <w:rtl w:val="0"/>
        </w:rPr>
        <w:t xml:space="preserve">ерять твоему отцу, как доверяешь ему ты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Представь, что это твой секрет, а я тебя уверяю, что </w:t>
      </w:r>
      <w:r w:rsidRPr="00000000" w:rsidR="00000000" w:rsidDel="00000000">
        <w:rPr>
          <w:rFonts w:cs="Times New Roman" w:hAnsi="Times New Roman" w:eastAsia="Times New Roman" w:ascii="Times New Roman"/>
          <w:i w:val="1"/>
          <w:sz w:val="24"/>
          <w:rtl w:val="0"/>
        </w:rPr>
        <w:t xml:space="preserve">мой</w:t>
      </w:r>
      <w:r w:rsidRPr="00000000" w:rsidR="00000000" w:rsidDel="00000000">
        <w:rPr>
          <w:rFonts w:cs="Times New Roman" w:hAnsi="Times New Roman" w:eastAsia="Times New Roman" w:ascii="Times New Roman"/>
          <w:sz w:val="24"/>
          <w:rtl w:val="0"/>
        </w:rPr>
        <w:t xml:space="preserve"> отец так бы никогда не сделал.</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Ты прав, — медленно кивнул Драко. — Прости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Гарри. </w:t>
      </w:r>
      <w:r w:rsidRPr="00000000" w:rsidR="00000000" w:rsidDel="00000000">
        <w:rPr>
          <w:rFonts w:cs="Times New Roman" w:hAnsi="Times New Roman" w:eastAsia="Times New Roman" w:ascii="Times New Roman"/>
          <w:sz w:val="24"/>
          <w:rtl w:val="0"/>
        </w:rPr>
        <w:t xml:space="preserve">Неправильно было требовать </w:t>
      </w:r>
      <w:r w:rsidRPr="00000000" w:rsidR="00000000" w:rsidDel="00000000">
        <w:rPr>
          <w:rFonts w:cs="Times New Roman" w:hAnsi="Times New Roman" w:eastAsia="Times New Roman" w:ascii="Times New Roman"/>
          <w:sz w:val="24"/>
          <w:rtl w:val="0"/>
        </w:rPr>
        <w:t xml:space="preserve">этого </w:t>
      </w:r>
      <w:r w:rsidRPr="00000000" w:rsidR="00000000" w:rsidDel="00000000">
        <w:rPr>
          <w:rFonts w:cs="Times New Roman" w:hAnsi="Times New Roman" w:eastAsia="Times New Roman" w:ascii="Times New Roman"/>
          <w:sz w:val="24"/>
          <w:rtl w:val="0"/>
        </w:rPr>
        <w:t xml:space="preserve">от тебя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Отчего бы это его мнение обо мне выросло так сильно? </w:t>
      </w:r>
      <w:r w:rsidRPr="00000000" w:rsidR="00000000" w:rsidDel="00000000">
        <w:rPr>
          <w:rFonts w:cs="Times New Roman" w:hAnsi="Times New Roman" w:eastAsia="Times New Roman" w:ascii="Times New Roman"/>
          <w:i w:val="1"/>
          <w:sz w:val="24"/>
          <w:rtl w:val="0"/>
        </w:rPr>
        <w:t xml:space="preserve">Разве он не должен теперь меня ненавидеть?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чувствовал, что это можно как-то использовать</w:t>
      </w:r>
      <w:r w:rsidRPr="00000000" w:rsidR="00000000" w:rsidDel="00000000">
        <w:rPr>
          <w:rFonts w:cs="Times New Roman" w:hAnsi="Times New Roman" w:eastAsia="Times New Roman" w:ascii="Times New Roman"/>
          <w:sz w:val="24"/>
          <w:rtl w:val="0"/>
        </w:rPr>
        <w:t xml:space="preserve">... если б</w:t>
      </w:r>
      <w:r w:rsidRPr="00000000" w:rsidR="00000000" w:rsidDel="00000000">
        <w:rPr>
          <w:rFonts w:cs="Times New Roman" w:hAnsi="Times New Roman" w:eastAsia="Times New Roman" w:ascii="Times New Roman"/>
          <w:sz w:val="24"/>
          <w:rtl w:val="0"/>
        </w:rPr>
        <w:t xml:space="preserve">ы только его мозг не устал так сильно. В другое время он бы с величайшим удовольствием </w:t>
      </w:r>
      <w:r w:rsidRPr="00000000" w:rsidR="00000000" w:rsidDel="00000000">
        <w:rPr>
          <w:rFonts w:cs="Times New Roman" w:hAnsi="Times New Roman" w:eastAsia="Times New Roman" w:ascii="Times New Roman"/>
          <w:sz w:val="24"/>
          <w:rtl w:val="0"/>
        </w:rPr>
        <w:t xml:space="preserve">попробовал</w:t>
      </w:r>
      <w:r w:rsidRPr="00000000" w:rsidR="00000000" w:rsidDel="00000000">
        <w:rPr>
          <w:rFonts w:cs="Times New Roman" w:hAnsi="Times New Roman" w:eastAsia="Times New Roman" w:ascii="Times New Roman"/>
          <w:sz w:val="24"/>
          <w:rtl w:val="0"/>
        </w:rPr>
        <w:t xml:space="preserve"> себя в мозгодробительных интригах.</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Как бы то ни было, — сказал Гарри, — предлагаю обмен. Я тебе сообщаю кое-что, не предназначенное для сплетен и </w:t>
      </w:r>
      <w:r w:rsidRPr="00000000" w:rsidR="00000000" w:rsidDel="00000000">
        <w:rPr>
          <w:rFonts w:cs="Times New Roman" w:hAnsi="Times New Roman" w:eastAsia="Times New Roman" w:ascii="Times New Roman"/>
          <w:i w:val="1"/>
          <w:sz w:val="24"/>
          <w:rtl w:val="0"/>
        </w:rPr>
        <w:t xml:space="preserve">особенно</w:t>
      </w:r>
      <w:r w:rsidRPr="00000000" w:rsidR="00000000" w:rsidDel="00000000">
        <w:rPr>
          <w:rFonts w:cs="Times New Roman" w:hAnsi="Times New Roman" w:eastAsia="Times New Roman" w:ascii="Times New Roman"/>
          <w:sz w:val="24"/>
          <w:rtl w:val="0"/>
        </w:rPr>
        <w:t xml:space="preserve"> для ушей твоего отца. А ты взамен рассказываешь, что обо </w:t>
      </w:r>
      <w:r w:rsidRPr="00000000" w:rsidR="00000000" w:rsidDel="00000000">
        <w:rPr>
          <w:rFonts w:cs="Times New Roman" w:hAnsi="Times New Roman" w:eastAsia="Times New Roman" w:ascii="Times New Roman"/>
          <w:sz w:val="24"/>
          <w:rtl w:val="0"/>
        </w:rPr>
        <w:t xml:space="preserve">всём этом </w:t>
      </w:r>
      <w:r w:rsidRPr="00000000" w:rsidR="00000000" w:rsidDel="00000000">
        <w:rPr>
          <w:rFonts w:cs="Times New Roman" w:hAnsi="Times New Roman" w:eastAsia="Times New Roman" w:ascii="Times New Roman"/>
          <w:sz w:val="24"/>
          <w:rtl w:val="0"/>
        </w:rPr>
        <w:t xml:space="preserve">думают в Слизерине.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 рукам!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А теперь как бы так потуманнее выразиться... и не сболтнуть чего лишнего, чтобы не было большой беды, даже если все об этом узнают...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не соврал. Я на самом деле узнал один из секретов Северуса, и я на самом деле прибегнул к шантажу. Но в деле был замешан не только он.</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так и думал!</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 восторгом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воскликнул Драко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 Гарри ёкнуло сердце. Он, похоже, сообщил слизеринцу что-то очень значимое, но не понимал почему. Нехороший знак.</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Значит, так, — начал Драко, широко ухмыляясь. — </w:t>
      </w:r>
      <w:r w:rsidRPr="00000000" w:rsidR="00000000" w:rsidDel="00000000">
        <w:rPr>
          <w:rFonts w:cs="Times New Roman" w:hAnsi="Times New Roman" w:eastAsia="Times New Roman" w:ascii="Times New Roman"/>
          <w:sz w:val="24"/>
          <w:rtl w:val="0"/>
        </w:rPr>
        <w:t xml:space="preserve">Реакция Слизерина была примерно такой. </w:t>
      </w:r>
      <w:r w:rsidRPr="00000000" w:rsidR="00000000" w:rsidDel="00000000">
        <w:rPr>
          <w:rFonts w:cs="Times New Roman" w:hAnsi="Times New Roman" w:eastAsia="Times New Roman" w:ascii="Times New Roman"/>
          <w:sz w:val="24"/>
          <w:rtl w:val="0"/>
        </w:rPr>
        <w:t xml:space="preserve">Первым делом взволновались идиоты</w:t>
      </w:r>
      <w:r w:rsidRPr="00000000" w:rsidR="00000000" w:rsidDel="00000000">
        <w:rPr>
          <w:rFonts w:cs="Times New Roman" w:hAnsi="Times New Roman" w:eastAsia="Times New Roman" w:ascii="Times New Roman"/>
          <w:sz w:val="24"/>
          <w:rtl w:val="0"/>
        </w:rPr>
        <w:t xml:space="preserve">: «Мы ненавидим Гарри Поттера! </w:t>
      </w:r>
      <w:r w:rsidRPr="00000000" w:rsidR="00000000" w:rsidDel="00000000">
        <w:rPr>
          <w:rFonts w:cs="Times New Roman" w:hAnsi="Times New Roman" w:eastAsia="Times New Roman" w:ascii="Times New Roman"/>
          <w:sz w:val="24"/>
          <w:rtl w:val="0"/>
        </w:rPr>
        <w:t xml:space="preserve">Давайте его побьём!»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закашлялся: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Чем Распределяющая шляпа вообще думает? Это не по-слизерински, это </w:t>
      </w:r>
      <w:r w:rsidRPr="00000000" w:rsidR="00000000" w:rsidDel="00000000">
        <w:rPr>
          <w:rFonts w:cs="Times New Roman" w:hAnsi="Times New Roman" w:eastAsia="Times New Roman" w:ascii="Times New Roman"/>
          <w:i w:val="1"/>
          <w:sz w:val="24"/>
          <w:rtl w:val="0"/>
        </w:rPr>
        <w:t xml:space="preserve">по-гриффиндорски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всем же быть вундеркиндами,</w:t>
      </w:r>
      <w:r w:rsidRPr="00000000" w:rsidR="00000000" w:rsidDel="00000000">
        <w:rPr>
          <w:rFonts w:cs="Times New Roman" w:hAnsi="Times New Roman" w:eastAsia="Times New Roman" w:ascii="Times New Roman"/>
          <w:sz w:val="24"/>
          <w:rtl w:val="0"/>
        </w:rPr>
        <w:t xml:space="preserve"> — сказал Драко, но улыбнулся язвительно-заговорщицки, как будто сам втайне разделял мнение Гарри. — </w:t>
      </w:r>
      <w:r w:rsidRPr="00000000" w:rsidR="00000000" w:rsidDel="00000000">
        <w:rPr>
          <w:rFonts w:cs="Times New Roman" w:hAnsi="Times New Roman" w:eastAsia="Times New Roman" w:ascii="Times New Roman"/>
          <w:sz w:val="24"/>
          <w:rtl w:val="0"/>
        </w:rPr>
        <w:t xml:space="preserve">Впрочем, через пятнадцать секунд им </w:t>
      </w:r>
      <w:r w:rsidRPr="00000000" w:rsidR="00000000" w:rsidDel="00000000">
        <w:rPr>
          <w:rFonts w:cs="Times New Roman" w:hAnsi="Times New Roman" w:eastAsia="Times New Roman" w:ascii="Times New Roman"/>
          <w:sz w:val="24"/>
          <w:rtl w:val="0"/>
        </w:rPr>
        <w:t xml:space="preserve">объяснили</w:t>
      </w:r>
      <w:r w:rsidRPr="00000000" w:rsidR="00000000" w:rsidDel="00000000">
        <w:rPr>
          <w:rFonts w:cs="Times New Roman" w:hAnsi="Times New Roman" w:eastAsia="Times New Roman" w:ascii="Times New Roman"/>
          <w:sz w:val="24"/>
          <w:rtl w:val="0"/>
        </w:rPr>
        <w:t xml:space="preserve">, что Снейпу это только навредит</w:t>
      </w:r>
      <w:r w:rsidRPr="00000000" w:rsidR="00000000" w:rsidDel="00000000">
        <w:rPr>
          <w:rFonts w:cs="Times New Roman" w:hAnsi="Times New Roman" w:eastAsia="Times New Roman" w:ascii="Times New Roman"/>
          <w:sz w:val="24"/>
          <w:rtl w:val="0"/>
        </w:rPr>
        <w:t xml:space="preserve">, так что бояться тебе нечего. </w:t>
      </w:r>
      <w:r w:rsidRPr="00000000" w:rsidR="00000000" w:rsidDel="00000000">
        <w:rPr>
          <w:rFonts w:cs="Times New Roman" w:hAnsi="Times New Roman" w:eastAsia="Times New Roman" w:ascii="Times New Roman"/>
          <w:sz w:val="24"/>
          <w:rtl w:val="0"/>
        </w:rPr>
        <w:t xml:space="preserve">Затем проснулась </w:t>
      </w:r>
      <w:r w:rsidRPr="00000000" w:rsidR="00000000" w:rsidDel="00000000">
        <w:rPr>
          <w:rFonts w:cs="Times New Roman" w:hAnsi="Times New Roman" w:eastAsia="Times New Roman" w:ascii="Times New Roman"/>
          <w:sz w:val="24"/>
          <w:rtl w:val="0"/>
        </w:rPr>
        <w:t xml:space="preserve">вторая половина идиотов, которые заявили</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мол, Гарри Поттер — </w:t>
      </w:r>
      <w:r w:rsidRPr="00000000" w:rsidR="00000000" w:rsidDel="00000000">
        <w:rPr>
          <w:rFonts w:cs="Times New Roman" w:hAnsi="Times New Roman" w:eastAsia="Times New Roman" w:ascii="Times New Roman"/>
          <w:sz w:val="24"/>
          <w:rtl w:val="0"/>
        </w:rPr>
        <w:t xml:space="preserve">очередной </w:t>
      </w:r>
      <w:r w:rsidRPr="00000000" w:rsidR="00000000" w:rsidDel="00000000">
        <w:rPr>
          <w:rFonts w:cs="Times New Roman" w:hAnsi="Times New Roman" w:eastAsia="Times New Roman" w:ascii="Times New Roman"/>
          <w:sz w:val="24"/>
          <w:rtl w:val="0"/>
        </w:rPr>
        <w:t xml:space="preserve">борец за добро и справедливость.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А потом? — поинтересовался Гарри с улыбкой, хотя и не знал, почему </w:t>
      </w:r>
      <w:r w:rsidRPr="00000000" w:rsidR="00000000" w:rsidDel="00000000">
        <w:rPr>
          <w:rFonts w:cs="Times New Roman" w:hAnsi="Times New Roman" w:eastAsia="Times New Roman" w:ascii="Times New Roman"/>
          <w:i w:val="1"/>
          <w:sz w:val="24"/>
          <w:rtl w:val="0"/>
        </w:rPr>
        <w:t xml:space="preserve">эта </w:t>
      </w:r>
      <w:r w:rsidRPr="00000000" w:rsidR="00000000" w:rsidDel="00000000">
        <w:rPr>
          <w:rFonts w:cs="Times New Roman" w:hAnsi="Times New Roman" w:eastAsia="Times New Roman" w:ascii="Times New Roman"/>
          <w:sz w:val="24"/>
          <w:rtl w:val="0"/>
        </w:rPr>
        <w:t xml:space="preserve">мысль была такой уж глупой.</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А потом начали высказываться умные люди. Очевидно, ты нашёл способ оказать </w:t>
      </w:r>
      <w:r w:rsidRPr="00000000" w:rsidR="00000000" w:rsidDel="00000000">
        <w:rPr>
          <w:rFonts w:cs="Times New Roman" w:hAnsi="Times New Roman" w:eastAsia="Times New Roman" w:ascii="Times New Roman"/>
          <w:i w:val="1"/>
          <w:sz w:val="24"/>
          <w:rtl w:val="0"/>
        </w:rPr>
        <w:t xml:space="preserve">серьёзное</w:t>
      </w:r>
      <w:r w:rsidRPr="00000000" w:rsidR="00000000" w:rsidDel="00000000">
        <w:rPr>
          <w:rFonts w:cs="Times New Roman" w:hAnsi="Times New Roman" w:eastAsia="Times New Roman" w:ascii="Times New Roman"/>
          <w:sz w:val="24"/>
          <w:rtl w:val="0"/>
        </w:rPr>
        <w:t xml:space="preserve"> давление на Снейпа. </w:t>
      </w:r>
      <w:r w:rsidRPr="00000000" w:rsidR="00000000" w:rsidDel="00000000">
        <w:rPr>
          <w:rFonts w:cs="Times New Roman" w:hAnsi="Times New Roman" w:eastAsia="Times New Roman" w:ascii="Times New Roman"/>
          <w:sz w:val="24"/>
          <w:rtl w:val="0"/>
        </w:rPr>
        <w:t xml:space="preserve">И хотя это может означать что угодно</w:t>
      </w:r>
      <w:r w:rsidRPr="00000000" w:rsidR="00000000" w:rsidDel="00000000">
        <w:rPr>
          <w:rFonts w:cs="Times New Roman" w:hAnsi="Times New Roman" w:eastAsia="Times New Roman" w:ascii="Times New Roman"/>
          <w:sz w:val="24"/>
          <w:rtl w:val="0"/>
        </w:rPr>
        <w:t xml:space="preserve">... следующая очевидная мысль — здесь скорее всего замешан тот неизвестный рычаг влияния на Дамблдора, которым располагает Снейп. Я прав?</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Без комментариев, — сказал Гарри.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Ну, хоть что-то он предположил верно. В Слизерине и впрямь гадали, почему Снейпа не увольняют, и в итоге решили, что Северус шантажирует Дамблдора. Кстати, а вдруг это правда? Но не похоже, по поведению директора Гарри бы так не сказал...</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Тем временем Драко продолжал разглагольствовать: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умные люди заметили: если ты смог достаточно серьёзно надавить на Снейпа, чтобы тот оставил в покое пол-Хогвартса, ты при желании наверняка мог и совсем от него избавиться. Ты его унизил в ответ на попытку унизить тебя — но всё же оставил нам нашего декана.</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улыбнулся ещё шире.</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После чего </w:t>
      </w:r>
      <w:r w:rsidRPr="00000000" w:rsidR="00000000" w:rsidDel="00000000">
        <w:rPr>
          <w:rFonts w:cs="Times New Roman" w:hAnsi="Times New Roman" w:eastAsia="Times New Roman" w:ascii="Times New Roman"/>
          <w:i w:val="1"/>
          <w:sz w:val="24"/>
          <w:rtl w:val="0"/>
        </w:rPr>
        <w:t xml:space="preserve">самые</w:t>
      </w:r>
      <w:r w:rsidRPr="00000000" w:rsidR="00000000" w:rsidDel="00000000">
        <w:rPr>
          <w:rFonts w:cs="Times New Roman" w:hAnsi="Times New Roman" w:eastAsia="Times New Roman" w:ascii="Times New Roman"/>
          <w:sz w:val="24"/>
          <w:rtl w:val="0"/>
        </w:rPr>
        <w:t xml:space="preserve"> умные посовещались между собой, — теперь уже серьёзно сказал Драко, — и кто-то отметил, что с твоей стороны было бы очень неразумно оставить в замке такого врага. Если ты мог сломать его рычаг влияния на Дамблдора, разумнее всего было бы так и сделать. Тогда бы Дамблдор выкинул Снейпа из Хогвартса и, возможно, даже организовал его смерть. И остался бы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тебе благодарен, и тебе не пришлось бы беспокоиться, что Снейп ночью прокрадётся в твою спальню с </w:t>
      </w:r>
      <w:r w:rsidRPr="00000000" w:rsidR="00000000" w:rsidDel="00000000">
        <w:rPr>
          <w:rFonts w:cs="Times New Roman" w:hAnsi="Times New Roman" w:eastAsia="Times New Roman" w:ascii="Times New Roman"/>
          <w:sz w:val="24"/>
          <w:rtl w:val="0"/>
        </w:rPr>
        <w:t xml:space="preserve">набором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занимательных отваров.</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Лицо Гарри ничего не выражало. Об этом он не подумал, а зря. Очень, очень зря.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Из чего вы сделали вывод?..</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Что рычаг Снейпа — какой-то секрет Дамблдора, </w:t>
      </w:r>
      <w:r w:rsidRPr="00000000" w:rsidR="00000000" w:rsidDel="00000000">
        <w:rPr>
          <w:rFonts w:cs="Times New Roman" w:hAnsi="Times New Roman" w:eastAsia="Times New Roman" w:ascii="Times New Roman"/>
          <w:i w:val="1"/>
          <w:sz w:val="24"/>
          <w:rtl w:val="0"/>
        </w:rPr>
        <w:t xml:space="preserve">и ты его выведал! — </w:t>
      </w:r>
      <w:r w:rsidRPr="00000000" w:rsidR="00000000" w:rsidDel="00000000">
        <w:rPr>
          <w:rFonts w:cs="Times New Roman" w:hAnsi="Times New Roman" w:eastAsia="Times New Roman" w:ascii="Times New Roman"/>
          <w:sz w:val="24"/>
          <w:rtl w:val="0"/>
        </w:rPr>
        <w:t xml:space="preserve">торжественно возвестил Драко. — Его вряд ли достаточно, чтобы полностью уничтожить Дамблдора, иначе Снейп уже давно дал бы ему ход. А он смог добиться только неоспоримого положения короля Слизерина в Хогвартсе, да и здесь не всегда получает то, что хочет. Значит, секрет этот имеет ограничения. Но он определённо очень хорош! Отец </w:t>
      </w:r>
      <w:r w:rsidRPr="00000000" w:rsidR="00000000" w:rsidDel="00000000">
        <w:rPr>
          <w:rFonts w:cs="Times New Roman" w:hAnsi="Times New Roman" w:eastAsia="Times New Roman" w:ascii="Times New Roman"/>
          <w:i w:val="1"/>
          <w:sz w:val="24"/>
          <w:rtl w:val="0"/>
        </w:rPr>
        <w:t xml:space="preserve">годами</w:t>
      </w:r>
      <w:r w:rsidRPr="00000000" w:rsidR="00000000" w:rsidDel="00000000">
        <w:rPr>
          <w:rFonts w:cs="Times New Roman" w:hAnsi="Times New Roman" w:eastAsia="Times New Roman" w:ascii="Times New Roman"/>
          <w:sz w:val="24"/>
          <w:rtl w:val="0"/>
        </w:rPr>
        <w:t xml:space="preserve"> упрашивает Снейпа рассказать его!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А теперь, — </w:t>
      </w:r>
      <w:r w:rsidRPr="00000000" w:rsidR="00000000" w:rsidDel="00000000">
        <w:rPr>
          <w:rFonts w:cs="Times New Roman" w:hAnsi="Times New Roman" w:eastAsia="Times New Roman" w:ascii="Times New Roman"/>
          <w:sz w:val="24"/>
          <w:rtl w:val="0"/>
        </w:rPr>
        <w:t xml:space="preserve">продолжил</w:t>
      </w:r>
      <w:r w:rsidRPr="00000000" w:rsidR="00000000" w:rsidDel="00000000">
        <w:rPr>
          <w:rFonts w:cs="Times New Roman" w:hAnsi="Times New Roman" w:eastAsia="Times New Roman" w:ascii="Times New Roman"/>
          <w:sz w:val="24"/>
          <w:rtl w:val="0"/>
        </w:rPr>
        <w:t xml:space="preserve"> за него Гарри, — Люциус надеется узнать этот секрет от меня. Ты уже получил сову...</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Сегодня получу, — рассмеялся Драко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В письме будет сказано:</w:t>
      </w:r>
      <w:r w:rsidRPr="00000000" w:rsidR="00000000" w:rsidDel="00000000">
        <w:rPr>
          <w:rFonts w:cs="Times New Roman" w:hAnsi="Times New Roman" w:eastAsia="Times New Roman" w:ascii="Times New Roman"/>
          <w:sz w:val="24"/>
          <w:rtl w:val="0"/>
        </w:rPr>
        <w:t xml:space="preserve"> «Мой любимый сын, я уже обсуждал с тобой вероятный потенциал Гарри Поттера. Как ты уже понял, потенциал этот вырос как в масштабе, так и в важности. Если ты увидишь способ подружиться с ним или найдёшь другой метод воздействия, ты должен за него ухватиться. Все ресурсы Малфоев в твоём распоряжении, если потребуется».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Ну ничего себе.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оценивая правильность твоего нагромождения теорий, замечу, что мы ещё не настолько хорошие друзья, — сказал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знаю, — Драко вдруг нахмурился и понизил голос, несмотря даже на белый шум. — Гарри, а тебе не приходило в голову, что знать секрет Дамблдора опасно? Вдруг он просто организует тебе несчастный случай? </w:t>
      </w:r>
      <w:r w:rsidRPr="00000000" w:rsidR="00000000" w:rsidDel="00000000">
        <w:rPr>
          <w:rFonts w:cs="Times New Roman" w:hAnsi="Times New Roman" w:eastAsia="Times New Roman" w:ascii="Times New Roman"/>
          <w:sz w:val="24"/>
          <w:rtl w:val="0"/>
        </w:rPr>
        <w:t xml:space="preserve">Вдруг окажется, что </w:t>
      </w:r>
      <w:r w:rsidRPr="00000000" w:rsidR="00000000" w:rsidDel="00000000">
        <w:rPr>
          <w:rFonts w:cs="Times New Roman" w:hAnsi="Times New Roman" w:eastAsia="Times New Roman" w:ascii="Times New Roman"/>
          <w:sz w:val="24"/>
          <w:rtl w:val="0"/>
        </w:rPr>
        <w:t xml:space="preserve">Мальчика-Который-Выжил</w:t>
      </w:r>
      <w:r w:rsidRPr="00000000" w:rsidR="00000000" w:rsidDel="00000000">
        <w:rPr>
          <w:rFonts w:cs="Times New Roman" w:hAnsi="Times New Roman" w:eastAsia="Times New Roman" w:ascii="Times New Roman"/>
          <w:sz w:val="24"/>
          <w:rtl w:val="0"/>
        </w:rPr>
        <w:t xml:space="preserve"> легко превратить из вероятного конкурента в разменную пешку.</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Без комментариев, — ответил Гарри. Об этом он тоже не подумал. Не походило это на методы Дамблдора... но...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Гарри, — доверительно сказал Драко, — ты бесспорно талантлив, но у тебя нет достойной подготовки и учителей. Иногда ты делаешь глупости, и тебе </w:t>
      </w:r>
      <w:r w:rsidRPr="00000000" w:rsidR="00000000" w:rsidDel="00000000">
        <w:rPr>
          <w:rFonts w:cs="Times New Roman" w:hAnsi="Times New Roman" w:eastAsia="Times New Roman" w:ascii="Times New Roman"/>
          <w:i w:val="1"/>
          <w:sz w:val="24"/>
          <w:rtl w:val="0"/>
        </w:rPr>
        <w:t xml:space="preserve">очень нужен советчик, который знает всю эту кухню, </w:t>
      </w:r>
      <w:r w:rsidRPr="00000000" w:rsidR="00000000" w:rsidDel="00000000">
        <w:rPr>
          <w:rFonts w:cs="Times New Roman" w:hAnsi="Times New Roman" w:eastAsia="Times New Roman" w:ascii="Times New Roman"/>
          <w:i w:val="1"/>
          <w:sz w:val="24"/>
          <w:rtl w:val="0"/>
        </w:rPr>
        <w:t xml:space="preserve">иначе ты долго не протянешь!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Ага, советчик вроде Люциуса? — уточнил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Вроде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Я обещаю никому не выдавать твои секреты, даже отцу, и готов помочь тебе с чем угодно!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Ух ты.</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Зомби-Квиррелл, спотыкаясь, вошёл в класс.</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Сейчас начнётся урок, — сказал Гарри. — Я подумаю над твоими словами,</w:t>
      </w:r>
      <w:r w:rsidRPr="00000000" w:rsidR="00000000" w:rsidDel="00000000">
        <w:rPr>
          <w:rFonts w:cs="Times New Roman" w:hAnsi="Times New Roman" w:eastAsia="Times New Roman" w:ascii="Times New Roman"/>
          <w:sz w:val="24"/>
          <w:rtl w:val="0"/>
        </w:rPr>
        <w:t xml:space="preserve"> мне и впрямь не помешала бы твоя подготовка, </w:t>
      </w:r>
      <w:r w:rsidRPr="00000000" w:rsidR="00000000" w:rsidDel="00000000">
        <w:rPr>
          <w:rFonts w:cs="Times New Roman" w:hAnsi="Times New Roman" w:eastAsia="Times New Roman" w:ascii="Times New Roman"/>
          <w:sz w:val="24"/>
          <w:rtl w:val="0"/>
        </w:rPr>
        <w:t xml:space="preserve">просто я не знаю, могу ли я уже тебе доверять...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 правильно, пока не можешь</w:t>
      </w:r>
      <w:r w:rsidRPr="00000000" w:rsidR="00000000" w:rsidDel="00000000">
        <w:rPr>
          <w:rFonts w:cs="Times New Roman" w:hAnsi="Times New Roman" w:eastAsia="Times New Roman" w:ascii="Times New Roman"/>
          <w:sz w:val="24"/>
          <w:rtl w:val="0"/>
        </w:rPr>
        <w:t xml:space="preserve">, — перебил Драко, — ещё слишком рано. Видишь? Я даю хороший совет, даже если мне он </w:t>
      </w:r>
      <w:r w:rsidRPr="00000000" w:rsidR="00000000" w:rsidDel="00000000">
        <w:rPr>
          <w:rFonts w:cs="Times New Roman" w:hAnsi="Times New Roman" w:eastAsia="Times New Roman" w:ascii="Times New Roman"/>
          <w:sz w:val="24"/>
          <w:rtl w:val="0"/>
        </w:rPr>
        <w:t xml:space="preserve">невыгоден</w:t>
      </w:r>
      <w:r w:rsidRPr="00000000" w:rsidR="00000000" w:rsidDel="00000000">
        <w:rPr>
          <w:rFonts w:cs="Times New Roman" w:hAnsi="Times New Roman" w:eastAsia="Times New Roman" w:ascii="Times New Roman"/>
          <w:sz w:val="24"/>
          <w:rtl w:val="0"/>
        </w:rPr>
        <w:t xml:space="preserve">. Но, пожалуй, нам следует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можно скорее стать более близкими друзьями.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 этому я готов, — ответил Гарри, уже раздумывая, как бы использовать такую дружбу.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 ещё один совет, — поспешно добавил Драко, пока Квиррелл, ссутулившись, брёл к своему столу. — Всем слизеринцам ты сейчас интересен. Так что если ищешь нашего расположения, то подай какой-нибудь знак. И поскорее — </w:t>
      </w:r>
      <w:r w:rsidRPr="00000000" w:rsidR="00000000" w:rsidDel="00000000">
        <w:rPr>
          <w:rFonts w:cs="Times New Roman" w:hAnsi="Times New Roman" w:eastAsia="Times New Roman" w:ascii="Times New Roman"/>
          <w:sz w:val="24"/>
          <w:rtl w:val="0"/>
        </w:rPr>
        <w:t xml:space="preserve">не сегодня так завтра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А того, что Северус по-прежнему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начислять вам баллы просто так — недостаточно? — </w:t>
      </w:r>
      <w:r w:rsidRPr="00000000" w:rsidR="00000000" w:rsidDel="00000000">
        <w:rPr>
          <w:rFonts w:cs="Times New Roman" w:hAnsi="Times New Roman" w:eastAsia="Times New Roman" w:ascii="Times New Roman"/>
          <w:sz w:val="24"/>
          <w:rtl w:val="0"/>
        </w:rPr>
        <w:t xml:space="preserve">почему бы не </w:t>
      </w:r>
      <w:r w:rsidRPr="00000000" w:rsidR="00000000" w:rsidDel="00000000">
        <w:rPr>
          <w:rFonts w:cs="Times New Roman" w:hAnsi="Times New Roman" w:eastAsia="Times New Roman" w:ascii="Times New Roman"/>
          <w:sz w:val="24"/>
          <w:rtl w:val="0"/>
        </w:rPr>
        <w:t xml:space="preserve">записать это достижение на свой счёт.</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 глазах Драко мелькнуло понимание: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не подходит, уж поверь мне</w:t>
      </w:r>
      <w:r w:rsidRPr="00000000" w:rsidR="00000000" w:rsidDel="00000000">
        <w:rPr>
          <w:rFonts w:cs="Times New Roman" w:hAnsi="Times New Roman" w:eastAsia="Times New Roman" w:ascii="Times New Roman"/>
          <w:sz w:val="24"/>
          <w:rtl w:val="0"/>
        </w:rPr>
        <w:t xml:space="preserve">. Нужно что-нибудь поочевидней. Например, толкни эту гряз</w:t>
      </w:r>
      <w:r w:rsidRPr="00000000" w:rsidR="00000000" w:rsidDel="00000000">
        <w:rPr>
          <w:rFonts w:cs="Times New Roman" w:hAnsi="Times New Roman" w:eastAsia="Times New Roman" w:ascii="Times New Roman"/>
          <w:sz w:val="24"/>
          <w:rtl w:val="0"/>
        </w:rPr>
        <w:t xml:space="preserve">нокровку Грейнджер, и слизеринцы сразу поймут, что </w:t>
      </w:r>
      <w:r w:rsidRPr="00000000" w:rsidR="00000000" w:rsidDel="00000000">
        <w:rPr>
          <w:rFonts w:cs="Times New Roman" w:hAnsi="Times New Roman" w:eastAsia="Times New Roman" w:ascii="Times New Roman"/>
          <w:sz w:val="24"/>
          <w:rtl w:val="0"/>
        </w:rPr>
        <w:t xml:space="preserve">к чему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 Когтевране так не </w:t>
      </w:r>
      <w:r w:rsidRPr="00000000" w:rsidR="00000000" w:rsidDel="00000000">
        <w:rPr>
          <w:rFonts w:cs="Times New Roman" w:hAnsi="Times New Roman" w:eastAsia="Times New Roman" w:ascii="Times New Roman"/>
          <w:sz w:val="24"/>
          <w:rtl w:val="0"/>
        </w:rPr>
        <w:t xml:space="preserve">делают</w:t>
      </w:r>
      <w:r w:rsidRPr="00000000" w:rsidR="00000000" w:rsidDel="00000000">
        <w:rPr>
          <w:rFonts w:cs="Times New Roman" w:hAnsi="Times New Roman" w:eastAsia="Times New Roman" w:ascii="Times New Roman"/>
          <w:sz w:val="24"/>
          <w:rtl w:val="0"/>
        </w:rPr>
        <w:t xml:space="preserve">, Драко!</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sz w:val="24"/>
          <w:rtl w:val="0"/>
        </w:rPr>
        <w:t xml:space="preserve">Толкнув кого-то, ты сразу же </w:t>
      </w:r>
      <w:r w:rsidRPr="00000000" w:rsidR="00000000" w:rsidDel="00000000">
        <w:rPr>
          <w:rFonts w:cs="Times New Roman" w:hAnsi="Times New Roman" w:eastAsia="Times New Roman" w:ascii="Times New Roman"/>
          <w:sz w:val="24"/>
          <w:rtl w:val="0"/>
        </w:rPr>
        <w:t xml:space="preserve">расписываешься в неспособности одержать верх при помощи интеллекта, и это понятно каждому когтевранцу...</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Монитор на парте Гарри </w:t>
      </w:r>
      <w:r w:rsidRPr="00000000" w:rsidR="00000000" w:rsidDel="00000000">
        <w:rPr>
          <w:rFonts w:cs="Times New Roman" w:hAnsi="Times New Roman" w:eastAsia="Times New Roman" w:ascii="Times New Roman"/>
          <w:sz w:val="24"/>
          <w:rtl w:val="0"/>
        </w:rPr>
        <w:t xml:space="preserve">мигнул и включился</w:t>
      </w:r>
      <w:r w:rsidRPr="00000000" w:rsidR="00000000" w:rsidDel="00000000">
        <w:rPr>
          <w:rFonts w:cs="Times New Roman" w:hAnsi="Times New Roman" w:eastAsia="Times New Roman" w:ascii="Times New Roman"/>
          <w:sz w:val="24"/>
          <w:rtl w:val="0"/>
        </w:rPr>
        <w:t xml:space="preserve">, вызвав уже знакомое чувство ностальгии о </w:t>
      </w:r>
      <w:r w:rsidRPr="00000000" w:rsidR="00000000" w:rsidDel="00000000">
        <w:rPr>
          <w:rFonts w:cs="Times New Roman" w:hAnsi="Times New Roman" w:eastAsia="Times New Roman" w:ascii="Times New Roman"/>
          <w:sz w:val="24"/>
          <w:rtl w:val="0"/>
        </w:rPr>
        <w:t xml:space="preserve">телевидении и компьютерах.</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Кхе-кхе, — откашлялся профессор Квиррелл, а затем обратился будто бы прямо к Гарри: — Пожалуйста, занимайте ваши </w:t>
      </w:r>
      <w:r w:rsidRPr="00000000" w:rsidR="00000000" w:rsidDel="00000000">
        <w:rPr>
          <w:rFonts w:cs="Times New Roman" w:hAnsi="Times New Roman" w:eastAsia="Times New Roman" w:ascii="Times New Roman"/>
          <w:sz w:val="24"/>
          <w:rtl w:val="0"/>
        </w:rPr>
        <w:t xml:space="preserve">места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Ученики расселись и либо уставились в экраны на партах, либо смотрели на гигантский помост, где стоял профессор Квиррелл. Он облокачивался на стол, находившийся на небольшом возвышении из тёмного мрамора.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Сегодня, — начал профессор Квиррелл, — я собирался научить вас первому защитному заклинанию, предшественнику Протего. Но в свете последних событий я изменил планы.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Взгляд профессора скользнул по рядам. Гарри, </w:t>
      </w:r>
      <w:r w:rsidRPr="00000000" w:rsidR="00000000" w:rsidDel="00000000">
        <w:rPr>
          <w:rFonts w:cs="Times New Roman" w:hAnsi="Times New Roman" w:eastAsia="Times New Roman" w:ascii="Times New Roman"/>
          <w:sz w:val="24"/>
          <w:rtl w:val="0"/>
        </w:rPr>
        <w:t xml:space="preserve">сидя за последней партой, вздрогнул</w:t>
      </w:r>
      <w:r w:rsidRPr="00000000" w:rsidR="00000000" w:rsidDel="00000000">
        <w:rPr>
          <w:rFonts w:cs="Times New Roman" w:hAnsi="Times New Roman" w:eastAsia="Times New Roman" w:ascii="Times New Roman"/>
          <w:sz w:val="24"/>
          <w:rtl w:val="0"/>
        </w:rPr>
        <w:t xml:space="preserve">: он уже догадывался, кого вызовет Квиррелл.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Драко из Благородного и Древнейшего Дома Малфоев, — сказал тот.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перевёл дух.</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Да, профессор? — откликнулся Драко. Его усиленный голос, казалось, исходил прямо из экрана, который тут же показал его лицо. Затем на экране снова появился профессор Квиррелл.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Вы хотите стать следующим Тёмным Лордом? — спросил он.</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Странный вопрос. В смысле, какой же дурак признается в таком желании?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Некоторые ученики </w:t>
      </w:r>
      <w:r w:rsidRPr="00000000" w:rsidR="00000000" w:rsidDel="00000000">
        <w:rPr>
          <w:rFonts w:cs="Times New Roman" w:hAnsi="Times New Roman" w:eastAsia="Times New Roman" w:ascii="Times New Roman"/>
          <w:sz w:val="24"/>
          <w:rtl w:val="0"/>
        </w:rPr>
        <w:t xml:space="preserve">засмеялись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Ваша</w:t>
      </w:r>
      <w:r w:rsidRPr="00000000" w:rsidR="00000000" w:rsidDel="00000000">
        <w:rPr>
          <w:rFonts w:cs="Times New Roman" w:hAnsi="Times New Roman" w:eastAsia="Times New Roman" w:ascii="Times New Roman"/>
          <w:sz w:val="24"/>
          <w:rtl w:val="0"/>
        </w:rPr>
        <w:t xml:space="preserve"> правда, — </w:t>
      </w:r>
      <w:r w:rsidRPr="00000000" w:rsidR="00000000" w:rsidDel="00000000">
        <w:rPr>
          <w:rFonts w:cs="Times New Roman" w:hAnsi="Times New Roman" w:eastAsia="Times New Roman" w:ascii="Times New Roman"/>
          <w:sz w:val="24"/>
          <w:rtl w:val="0"/>
        </w:rPr>
        <w:t xml:space="preserve">согласился</w:t>
      </w:r>
      <w:r w:rsidRPr="00000000" w:rsidR="00000000" w:rsidDel="00000000">
        <w:rPr>
          <w:rFonts w:cs="Times New Roman" w:hAnsi="Times New Roman" w:eastAsia="Times New Roman" w:ascii="Times New Roman"/>
          <w:sz w:val="24"/>
          <w:rtl w:val="0"/>
        </w:rPr>
        <w:t xml:space="preserve"> Квиррелл. — </w:t>
      </w:r>
      <w:r w:rsidRPr="00000000" w:rsidR="00000000" w:rsidDel="00000000">
        <w:rPr>
          <w:rFonts w:cs="Times New Roman" w:hAnsi="Times New Roman" w:eastAsia="Times New Roman" w:ascii="Times New Roman"/>
          <w:sz w:val="24"/>
          <w:rtl w:val="0"/>
        </w:rPr>
        <w:t xml:space="preserve">Полагаю,</w:t>
      </w:r>
      <w:r w:rsidRPr="00000000" w:rsidR="00000000" w:rsidDel="00000000">
        <w:rPr>
          <w:rFonts w:cs="Times New Roman" w:hAnsi="Times New Roman" w:eastAsia="Times New Roman" w:ascii="Times New Roman"/>
          <w:sz w:val="24"/>
          <w:rtl w:val="0"/>
        </w:rPr>
        <w:t xml:space="preserve"> остальных спрашивать об этом также не имеет смысла. Однако я ни капли не удивлюсь, если парочка учеников в этом классе втайне мечтает стать новым Тёмным Лордом. В конце концов, даже у </w:t>
      </w:r>
      <w:r w:rsidRPr="00000000" w:rsidR="00000000" w:rsidDel="00000000">
        <w:rPr>
          <w:rFonts w:cs="Times New Roman" w:hAnsi="Times New Roman" w:eastAsia="Times New Roman" w:ascii="Times New Roman"/>
          <w:i w:val="1"/>
          <w:sz w:val="24"/>
          <w:rtl w:val="0"/>
        </w:rPr>
        <w:t xml:space="preserve">меня </w:t>
      </w:r>
      <w:r w:rsidRPr="00000000" w:rsidR="00000000" w:rsidDel="00000000">
        <w:rPr>
          <w:rFonts w:cs="Times New Roman" w:hAnsi="Times New Roman" w:eastAsia="Times New Roman" w:ascii="Times New Roman"/>
          <w:sz w:val="24"/>
          <w:rtl w:val="0"/>
        </w:rPr>
        <w:t xml:space="preserve">было такое желание, когда я был юным слизеринцем.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этот раз смех был посмелее.</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both"/>
      </w:pPr>
      <w:r w:rsidRPr="00000000" w:rsidR="00000000" w:rsidDel="00000000">
        <w:rPr>
          <w:rFonts w:cs="Times New Roman" w:hAnsi="Times New Roman" w:eastAsia="Times New Roman" w:ascii="Times New Roman"/>
          <w:sz w:val="24"/>
          <w:rtl w:val="0"/>
        </w:rPr>
        <w:t xml:space="preserve">— Всё-таки это факультет целеустремленных, — сказал профессор Квиррелл с улыбкой. — Лишь много времени спустя </w:t>
      </w:r>
      <w:r w:rsidRPr="00000000" w:rsidR="00000000" w:rsidDel="00000000">
        <w:rPr>
          <w:rFonts w:cs="Times New Roman" w:hAnsi="Times New Roman" w:eastAsia="Times New Roman" w:ascii="Times New Roman"/>
          <w:sz w:val="24"/>
          <w:rtl w:val="0"/>
        </w:rPr>
        <w:t xml:space="preserve">я понял, что на самом деле меня куда больше занимает боевая магия </w:t>
      </w:r>
      <w:r w:rsidRPr="00000000" w:rsidR="00000000" w:rsidDel="00000000">
        <w:rPr>
          <w:rFonts w:cs="Times New Roman" w:hAnsi="Times New Roman" w:eastAsia="Times New Roman" w:ascii="Times New Roman"/>
          <w:sz w:val="24"/>
          <w:rtl w:val="0"/>
        </w:rPr>
        <w:t xml:space="preserve">и что моя главная цель в жизни — стать великим боевым волшебником и когда-нибудь преподавать в Хогвартсе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 любом случае, в тринадцать лет я перерыл весь библиотечный раздел Хогвартса по истории,  досконально изучив судьбы разных тёмных лордов, и </w:t>
      </w:r>
      <w:r w:rsidRPr="00000000" w:rsidR="00000000" w:rsidDel="00000000">
        <w:rPr>
          <w:rFonts w:cs="Times New Roman" w:hAnsi="Times New Roman" w:eastAsia="Times New Roman" w:ascii="Times New Roman"/>
          <w:sz w:val="24"/>
          <w:rtl w:val="0"/>
        </w:rPr>
        <w:t xml:space="preserve">в итоге</w:t>
      </w:r>
      <w:r w:rsidRPr="00000000" w:rsidR="00000000" w:rsidDel="00000000">
        <w:rPr>
          <w:rFonts w:cs="Times New Roman" w:hAnsi="Times New Roman" w:eastAsia="Times New Roman" w:ascii="Times New Roman"/>
          <w:sz w:val="24"/>
          <w:rtl w:val="0"/>
        </w:rPr>
        <w:t xml:space="preserve"> составил список ошибок, которые </w:t>
      </w:r>
      <w:r w:rsidRPr="00000000" w:rsidR="00000000" w:rsidDel="00000000">
        <w:rPr>
          <w:rFonts w:cs="Times New Roman" w:hAnsi="Times New Roman" w:eastAsia="Times New Roman" w:ascii="Times New Roman"/>
          <w:sz w:val="24"/>
          <w:rtl w:val="0"/>
        </w:rPr>
        <w:t xml:space="preserve">никогда бы не совершал на их месте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не сдержавшись, хихикнул.</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Да, мистер Поттер, очень забавно. Может, угадаете, что шло первым пунктом?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Ну отлично!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Эм... Никогда не использовать сложный способ борьбы с врагом, когда его можно просто заабракадабрить?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называется </w:t>
      </w:r>
      <w:r w:rsidRPr="00000000" w:rsidR="00000000" w:rsidDel="00000000">
        <w:rPr>
          <w:rFonts w:cs="Times New Roman" w:hAnsi="Times New Roman" w:eastAsia="Times New Roman" w:ascii="Times New Roman"/>
          <w:i w:val="1"/>
          <w:sz w:val="24"/>
          <w:rtl w:val="0"/>
        </w:rPr>
        <w:t xml:space="preserve">Авада Кедавра</w:t>
      </w:r>
      <w:r w:rsidRPr="00000000" w:rsidR="00000000" w:rsidDel="00000000">
        <w:rPr>
          <w:rFonts w:cs="Times New Roman" w:hAnsi="Times New Roman" w:eastAsia="Times New Roman" w:ascii="Times New Roman"/>
          <w:sz w:val="24"/>
          <w:rtl w:val="0"/>
        </w:rPr>
        <w:t xml:space="preserve">, мистер Поттер, — резко сказал профессор Квиррелл. — И нет, вы не угадали. В тринадцать я о таком</w:t>
      </w:r>
      <w:r w:rsidRPr="00000000" w:rsidR="00000000" w:rsidDel="00000000">
        <w:rPr>
          <w:rFonts w:cs="Times New Roman" w:hAnsi="Times New Roman" w:eastAsia="Times New Roman" w:ascii="Times New Roman"/>
          <w:sz w:val="24"/>
          <w:rtl w:val="0"/>
        </w:rPr>
        <w:t xml:space="preserve"> не </w:t>
      </w:r>
      <w:r w:rsidRPr="00000000" w:rsidR="00000000" w:rsidDel="00000000">
        <w:rPr>
          <w:rFonts w:cs="Times New Roman" w:hAnsi="Times New Roman" w:eastAsia="Times New Roman" w:ascii="Times New Roman"/>
          <w:sz w:val="24"/>
          <w:rtl w:val="0"/>
        </w:rPr>
        <w:t xml:space="preserve">думал. Ещё </w:t>
      </w:r>
      <w:r w:rsidRPr="00000000" w:rsidR="00000000" w:rsidDel="00000000">
        <w:rPr>
          <w:rFonts w:cs="Times New Roman" w:hAnsi="Times New Roman" w:eastAsia="Times New Roman" w:ascii="Times New Roman"/>
          <w:sz w:val="24"/>
          <w:rtl w:val="0"/>
        </w:rPr>
        <w:t xml:space="preserve">догадки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Ну... Никогда ни перед кем не хвастаться своими гениальными планами по </w:t>
      </w:r>
      <w:r w:rsidRPr="00000000" w:rsidR="00000000" w:rsidDel="00000000">
        <w:rPr>
          <w:rFonts w:cs="Times New Roman" w:hAnsi="Times New Roman" w:eastAsia="Times New Roman" w:ascii="Times New Roman"/>
          <w:sz w:val="24"/>
          <w:rtl w:val="0"/>
        </w:rPr>
        <w:t xml:space="preserve">захвату</w:t>
      </w:r>
      <w:r w:rsidRPr="00000000" w:rsidR="00000000" w:rsidDel="00000000">
        <w:rPr>
          <w:rFonts w:cs="Times New Roman" w:hAnsi="Times New Roman" w:eastAsia="Times New Roman" w:ascii="Times New Roman"/>
          <w:sz w:val="24"/>
          <w:rtl w:val="0"/>
        </w:rPr>
        <w:t xml:space="preserve"> мира?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засмеялся: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Таков был второй пункт списка. Неужели мы с вами читали одни и те же книги?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 классу пробежали нервные смешки.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стиснул зубы и промолчал. Отнекиваться бесполезно.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Но вы опять не угадали. </w:t>
      </w:r>
      <w:r w:rsidRPr="00000000" w:rsidR="00000000" w:rsidDel="00000000">
        <w:rPr>
          <w:rFonts w:cs="Times New Roman" w:hAnsi="Times New Roman" w:eastAsia="Times New Roman" w:ascii="Times New Roman"/>
          <w:i w:val="1"/>
          <w:sz w:val="24"/>
          <w:rtl w:val="0"/>
        </w:rPr>
        <w:t xml:space="preserve">Первый</w:t>
      </w:r>
      <w:r w:rsidRPr="00000000" w:rsidR="00000000" w:rsidDel="00000000">
        <w:rPr>
          <w:rFonts w:cs="Times New Roman" w:hAnsi="Times New Roman" w:eastAsia="Times New Roman" w:ascii="Times New Roman"/>
          <w:sz w:val="24"/>
          <w:rtl w:val="0"/>
        </w:rPr>
        <w:t xml:space="preserve"> пункт звучал так: я никогда не буду провоцировать сильного противника. История мира направилась бы совершенно в другое русло, если бы </w:t>
      </w:r>
      <w:r w:rsidRPr="00000000" w:rsidR="00000000" w:rsidDel="00000000">
        <w:rPr>
          <w:rFonts w:cs="Times New Roman" w:hAnsi="Times New Roman" w:eastAsia="Times New Roman" w:ascii="Times New Roman"/>
          <w:sz w:val="24"/>
          <w:rtl w:val="0"/>
        </w:rPr>
        <w:t xml:space="preserve">Морнелит Фалконсбейн</w:t>
      </w:r>
      <w:r w:rsidRPr="00000000" w:rsidR="00000000" w:rsidDel="00000000">
        <w:rPr>
          <w:rFonts w:cs="Times New Roman" w:hAnsi="Times New Roman" w:eastAsia="Times New Roman" w:ascii="Times New Roman"/>
          <w:sz w:val="24"/>
          <w:rtl w:val="0"/>
        </w:rPr>
        <w:t xml:space="preserve"> или Гитлер усвоили эту простую истину. А теперь, мистер Поттер, </w:t>
      </w:r>
      <w:r w:rsidRPr="00000000" w:rsidR="00000000" w:rsidDel="00000000">
        <w:rPr>
          <w:rFonts w:cs="Times New Roman" w:hAnsi="Times New Roman" w:eastAsia="Times New Roman" w:ascii="Times New Roman"/>
          <w:i w:val="1"/>
          <w:sz w:val="24"/>
          <w:rtl w:val="0"/>
        </w:rPr>
        <w:t xml:space="preserve">если</w:t>
      </w:r>
      <w:r w:rsidRPr="00000000" w:rsidR="00000000" w:rsidDel="00000000">
        <w:rPr>
          <w:rFonts w:cs="Times New Roman" w:hAnsi="Times New Roman" w:eastAsia="Times New Roman" w:ascii="Times New Roman"/>
          <w:sz w:val="24"/>
          <w:rtl w:val="0"/>
        </w:rPr>
        <w:t xml:space="preserve">, — подчёркиваю, </w:t>
      </w:r>
      <w:r w:rsidRPr="00000000" w:rsidR="00000000" w:rsidDel="00000000">
        <w:rPr>
          <w:rFonts w:cs="Times New Roman" w:hAnsi="Times New Roman" w:eastAsia="Times New Roman" w:ascii="Times New Roman"/>
          <w:i w:val="1"/>
          <w:sz w:val="24"/>
          <w:rtl w:val="0"/>
        </w:rPr>
        <w:t xml:space="preserve">если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лелеете ту же надежду</w:t>
      </w:r>
      <w:r w:rsidRPr="00000000" w:rsidR="00000000" w:rsidDel="00000000">
        <w:rPr>
          <w:rFonts w:cs="Times New Roman" w:hAnsi="Times New Roman" w:eastAsia="Times New Roman" w:ascii="Times New Roman"/>
          <w:sz w:val="24"/>
          <w:rtl w:val="0"/>
        </w:rPr>
        <w:t xml:space="preserve">, что и я когда-то — мне хотелось бы надеяться, что вашей целью не является стать </w:t>
      </w:r>
      <w:r w:rsidRPr="00000000" w:rsidR="00000000" w:rsidDel="00000000">
        <w:rPr>
          <w:rFonts w:cs="Times New Roman" w:hAnsi="Times New Roman" w:eastAsia="Times New Roman" w:ascii="Times New Roman"/>
          <w:i w:val="1"/>
          <w:sz w:val="24"/>
          <w:rtl w:val="0"/>
        </w:rPr>
        <w:t xml:space="preserve">глупым </w:t>
      </w:r>
      <w:r w:rsidRPr="00000000" w:rsidR="00000000" w:rsidDel="00000000">
        <w:rPr>
          <w:rFonts w:cs="Times New Roman" w:hAnsi="Times New Roman" w:eastAsia="Times New Roman" w:ascii="Times New Roman"/>
          <w:sz w:val="24"/>
          <w:rtl w:val="0"/>
        </w:rPr>
        <w:t xml:space="preserve">Тёмным Лордом.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Профессор Квиррелл, — процедил Гарри, стиснув зубы. — Я — когтевранец. Моей целью никак не может быть глупость. И точка. Знаю, я совершил сегодня дурацкий поступок. Но это вовсе не проявление </w:t>
      </w:r>
      <w:r w:rsidRPr="00000000" w:rsidR="00000000" w:rsidDel="00000000">
        <w:rPr>
          <w:rFonts w:cs="Times New Roman" w:hAnsi="Times New Roman" w:eastAsia="Times New Roman" w:ascii="Times New Roman"/>
          <w:i w:val="1"/>
          <w:sz w:val="24"/>
          <w:rtl w:val="0"/>
        </w:rPr>
        <w:t xml:space="preserve">тёмной силы</w:t>
      </w:r>
      <w:r w:rsidRPr="00000000" w:rsidR="00000000" w:rsidDel="00000000">
        <w:rPr>
          <w:rFonts w:cs="Times New Roman" w:hAnsi="Times New Roman" w:eastAsia="Times New Roman" w:ascii="Times New Roman"/>
          <w:sz w:val="24"/>
          <w:rtl w:val="0"/>
        </w:rPr>
        <w:t xml:space="preserve">! Не я нанёс первый удар!</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Вы болван</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мистер Поттер. Но в вашем возрасте я был </w:t>
      </w:r>
      <w:r w:rsidRPr="00000000" w:rsidR="00000000" w:rsidDel="00000000">
        <w:rPr>
          <w:rFonts w:cs="Times New Roman" w:hAnsi="Times New Roman" w:eastAsia="Times New Roman" w:ascii="Times New Roman"/>
          <w:sz w:val="24"/>
          <w:rtl w:val="0"/>
        </w:rPr>
        <w:t xml:space="preserve">таким же</w:t>
      </w:r>
      <w:r w:rsidRPr="00000000" w:rsidR="00000000" w:rsidDel="00000000">
        <w:rPr>
          <w:rFonts w:cs="Times New Roman" w:hAnsi="Times New Roman" w:eastAsia="Times New Roman" w:ascii="Times New Roman"/>
          <w:sz w:val="24"/>
          <w:rtl w:val="0"/>
        </w:rPr>
        <w:t xml:space="preserve">. Я ожидал подобного ответа и соответствующим образом изменил план занятия. Мистер Грегори Гойл, </w:t>
      </w:r>
      <w:r w:rsidRPr="00000000" w:rsidR="00000000" w:rsidDel="00000000">
        <w:rPr>
          <w:rFonts w:cs="Times New Roman" w:hAnsi="Times New Roman" w:eastAsia="Times New Roman" w:ascii="Times New Roman"/>
          <w:sz w:val="24"/>
          <w:rtl w:val="0"/>
        </w:rPr>
        <w:t xml:space="preserve">приглашаю вас на помост.</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Повисло удивлённое молчание. Такого поворота Гарри не ожидал.</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Мистер Гойл, судя по выражению лица, тоже — он был явно обескуражен и взволнован, но послушно взобрался на помост.</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w:t>
      </w:r>
      <w:r w:rsidRPr="00000000" w:rsidR="00000000" w:rsidDel="00000000">
        <w:rPr>
          <w:rFonts w:cs="Times New Roman" w:hAnsi="Times New Roman" w:eastAsia="Times New Roman" w:ascii="Times New Roman"/>
          <w:sz w:val="24"/>
          <w:rtl w:val="0"/>
        </w:rPr>
        <w:t xml:space="preserve"> Квиррелл выпрямился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вдруг стал выглядеть гораздо сильнее, </w:t>
      </w:r>
      <w:r w:rsidRPr="00000000" w:rsidR="00000000" w:rsidDel="00000000">
        <w:rPr>
          <w:rFonts w:cs="Times New Roman" w:hAnsi="Times New Roman" w:eastAsia="Times New Roman" w:ascii="Times New Roman"/>
          <w:sz w:val="24"/>
          <w:rtl w:val="0"/>
        </w:rPr>
        <w:t xml:space="preserve">сжав</w:t>
      </w:r>
      <w:r w:rsidRPr="00000000" w:rsidR="00000000" w:rsidDel="00000000">
        <w:rPr>
          <w:rFonts w:cs="Times New Roman" w:hAnsi="Times New Roman" w:eastAsia="Times New Roman" w:ascii="Times New Roman"/>
          <w:sz w:val="24"/>
          <w:rtl w:val="0"/>
        </w:rPr>
        <w:t xml:space="preserve"> кулаки и </w:t>
      </w:r>
      <w:r w:rsidRPr="00000000" w:rsidR="00000000" w:rsidDel="00000000">
        <w:rPr>
          <w:rFonts w:cs="Times New Roman" w:hAnsi="Times New Roman" w:eastAsia="Times New Roman" w:ascii="Times New Roman"/>
          <w:sz w:val="24"/>
          <w:rtl w:val="0"/>
        </w:rPr>
        <w:t xml:space="preserve">заняв</w:t>
      </w:r>
      <w:r w:rsidRPr="00000000" w:rsidR="00000000" w:rsidDel="00000000">
        <w:rPr>
          <w:rFonts w:cs="Times New Roman" w:hAnsi="Times New Roman" w:eastAsia="Times New Roman" w:ascii="Times New Roman"/>
          <w:sz w:val="24"/>
          <w:rtl w:val="0"/>
        </w:rPr>
        <w:t xml:space="preserve"> боевую стойку на манер какого-то восточного стиля единоборств — ошибиться было невозможно.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удивлённо распахнул глаза: он понял, зачем вызвали мистера Гойла.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Большинство волшебников, — сказал Квиррелл, — не придают значения тому, что у маглов называется боевыми искусствами, ведь палочка, по их мнению, сильнее кулака. Глупое заблуждение — палочку </w:t>
      </w:r>
      <w:r w:rsidRPr="00000000" w:rsidR="00000000" w:rsidDel="00000000">
        <w:rPr>
          <w:rFonts w:cs="Times New Roman" w:hAnsi="Times New Roman" w:eastAsia="Times New Roman" w:ascii="Times New Roman"/>
          <w:sz w:val="24"/>
          <w:rtl w:val="0"/>
        </w:rPr>
        <w:t xml:space="preserve">ведь в кулаке и держат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w:t>
      </w:r>
      <w:r w:rsidRPr="00000000" w:rsidR="00000000" w:rsidDel="00000000">
        <w:rPr>
          <w:rFonts w:cs="Times New Roman" w:hAnsi="Times New Roman" w:eastAsia="Times New Roman" w:ascii="Times New Roman"/>
          <w:sz w:val="24"/>
          <w:rtl w:val="0"/>
        </w:rPr>
        <w:t xml:space="preserve">тобы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стать великим боевым магом, </w:t>
      </w:r>
      <w:r w:rsidRPr="00000000" w:rsidR="00000000" w:rsidDel="00000000">
        <w:rPr>
          <w:rFonts w:cs="Times New Roman" w:hAnsi="Times New Roman" w:eastAsia="Times New Roman" w:ascii="Times New Roman"/>
          <w:sz w:val="24"/>
          <w:rtl w:val="0"/>
        </w:rPr>
        <w:t xml:space="preserve">просто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необходимо</w:t>
      </w:r>
      <w:r w:rsidRPr="00000000" w:rsidR="00000000" w:rsidDel="00000000">
        <w:rPr>
          <w:rFonts w:cs="Times New Roman" w:hAnsi="Times New Roman" w:eastAsia="Times New Roman" w:ascii="Times New Roman"/>
          <w:sz w:val="24"/>
          <w:rtl w:val="0"/>
        </w:rPr>
        <w:t xml:space="preserve"> овладеть боевыми искусствами в такой степени, чтобы даже маглы ахнули. Сейчас я покажу один очень важный приём, которому я научился в </w:t>
      </w:r>
      <w:r w:rsidRPr="00000000" w:rsidR="00000000" w:rsidDel="00000000">
        <w:rPr>
          <w:rFonts w:cs="Times New Roman" w:hAnsi="Times New Roman" w:eastAsia="Times New Roman" w:ascii="Times New Roman"/>
          <w:sz w:val="24"/>
          <w:rtl w:val="0"/>
        </w:rPr>
        <w:t xml:space="preserve">додзё</w:t>
      </w:r>
      <w:r w:rsidRPr="00000000" w:rsidR="00000000" w:rsidDel="00000000">
        <w:rPr>
          <w:rFonts w:cs="Times New Roman" w:hAnsi="Times New Roman" w:eastAsia="Times New Roman" w:ascii="Times New Roman"/>
          <w:sz w:val="24"/>
          <w:rtl w:val="0"/>
        </w:rPr>
        <w:t xml:space="preserve"> — магловской школе боевых искусств, после чего кратко о нём расскажу. А </w:t>
      </w:r>
      <w:r w:rsidRPr="00000000" w:rsidR="00000000" w:rsidDel="00000000">
        <w:rPr>
          <w:rFonts w:cs="Times New Roman" w:hAnsi="Times New Roman" w:eastAsia="Times New Roman" w:ascii="Times New Roman"/>
          <w:sz w:val="24"/>
          <w:rtl w:val="0"/>
        </w:rPr>
        <w:t xml:space="preserve">сейчас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сделал несколько шагов вперёд, к Гойлу.</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Мистер Гойл. Атакуйте меня.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Профессор Квиррелл, — голос у Гойла усилился также, как до этого у Драко, — а какой у вас уровень?..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Шестой дан. Не бойтесь, никто из нас не пострадает. Если </w:t>
      </w:r>
      <w:r w:rsidRPr="00000000" w:rsidR="00000000" w:rsidDel="00000000">
        <w:rPr>
          <w:rFonts w:cs="Times New Roman" w:hAnsi="Times New Roman" w:eastAsia="Times New Roman" w:ascii="Times New Roman"/>
          <w:sz w:val="24"/>
          <w:rtl w:val="0"/>
        </w:rPr>
        <w:t xml:space="preserve">заметите </w:t>
      </w:r>
      <w:r w:rsidRPr="00000000" w:rsidR="00000000" w:rsidDel="00000000">
        <w:rPr>
          <w:rFonts w:cs="Times New Roman" w:hAnsi="Times New Roman" w:eastAsia="Times New Roman" w:ascii="Times New Roman"/>
          <w:sz w:val="24"/>
          <w:rtl w:val="0"/>
        </w:rPr>
        <w:t xml:space="preserve">брешь в моей защите, воспользуйтесь ею.</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Мистер Гойл облегчённо кивнул.</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w:t>
      </w:r>
      <w:r w:rsidRPr="00000000" w:rsidR="00000000" w:rsidDel="00000000">
        <w:rPr>
          <w:rFonts w:cs="Times New Roman" w:hAnsi="Times New Roman" w:eastAsia="Times New Roman" w:ascii="Times New Roman"/>
          <w:sz w:val="24"/>
          <w:rtl w:val="0"/>
        </w:rPr>
        <w:t xml:space="preserve">ратите внимание</w:t>
      </w:r>
      <w:r w:rsidRPr="00000000" w:rsidR="00000000" w:rsidDel="00000000">
        <w:rPr>
          <w:rFonts w:cs="Times New Roman" w:hAnsi="Times New Roman" w:eastAsia="Times New Roman" w:ascii="Times New Roman"/>
          <w:sz w:val="24"/>
          <w:rtl w:val="0"/>
        </w:rPr>
        <w:t xml:space="preserve">, — сказал Квиррелл, — мистер Гойл не хотел нападать на того, кто не владеет </w:t>
      </w:r>
      <w:r w:rsidRPr="00000000" w:rsidR="00000000" w:rsidDel="00000000">
        <w:rPr>
          <w:rFonts w:cs="Times New Roman" w:hAnsi="Times New Roman" w:eastAsia="Times New Roman" w:ascii="Times New Roman"/>
          <w:sz w:val="24"/>
          <w:rtl w:val="0"/>
        </w:rPr>
        <w:t xml:space="preserve">боевыми искусствами </w:t>
      </w:r>
      <w:r w:rsidRPr="00000000" w:rsidR="00000000" w:rsidDel="00000000">
        <w:rPr>
          <w:rFonts w:cs="Times New Roman" w:hAnsi="Times New Roman" w:eastAsia="Times New Roman" w:ascii="Times New Roman"/>
          <w:sz w:val="24"/>
          <w:rtl w:val="0"/>
        </w:rPr>
        <w:t xml:space="preserve">в достаточной мере</w:t>
      </w:r>
      <w:r w:rsidRPr="00000000" w:rsidR="00000000" w:rsidDel="00000000">
        <w:rPr>
          <w:rFonts w:cs="Times New Roman" w:hAnsi="Times New Roman" w:eastAsia="Times New Roman" w:ascii="Times New Roman"/>
          <w:sz w:val="24"/>
          <w:rtl w:val="0"/>
        </w:rPr>
        <w:t xml:space="preserve">, опасаясь</w:t>
      </w: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 кто-то из нас пострадает</w:t>
      </w:r>
      <w:r w:rsidRPr="00000000" w:rsidR="00000000" w:rsidDel="00000000">
        <w:rPr>
          <w:rFonts w:cs="Times New Roman" w:hAnsi="Times New Roman" w:eastAsia="Times New Roman" w:ascii="Times New Roman"/>
          <w:sz w:val="24"/>
          <w:rtl w:val="0"/>
        </w:rPr>
        <w:t xml:space="preserve">. Мистер Гойл повёл себя совершенно правильно, за что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олучает три балла Квиррелла. А теперь — к бою!</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Слизеринец рванул вперёд, нанося удар за ударом, которые профессор Квиррелл ловко, словно в танце, отводил, двигаясь назад. Потом они поменялись ролями, и уже Квиррелл </w:t>
      </w:r>
      <w:r w:rsidRPr="00000000" w:rsidR="00000000" w:rsidDel="00000000">
        <w:rPr>
          <w:rFonts w:cs="Times New Roman" w:hAnsi="Times New Roman" w:eastAsia="Times New Roman" w:ascii="Times New Roman"/>
          <w:sz w:val="24"/>
          <w:rtl w:val="0"/>
        </w:rPr>
        <w:t xml:space="preserve">атаковал</w:t>
      </w:r>
      <w:r w:rsidRPr="00000000" w:rsidR="00000000" w:rsidDel="00000000">
        <w:rPr>
          <w:rFonts w:cs="Times New Roman" w:hAnsi="Times New Roman" w:eastAsia="Times New Roman" w:ascii="Times New Roman"/>
          <w:sz w:val="24"/>
          <w:rtl w:val="0"/>
        </w:rPr>
        <w:t xml:space="preserve">, а Гойл блокировал </w:t>
      </w:r>
      <w:r w:rsidRPr="00000000" w:rsidR="00000000" w:rsidDel="00000000">
        <w:rPr>
          <w:rFonts w:cs="Times New Roman" w:hAnsi="Times New Roman" w:eastAsia="Times New Roman" w:ascii="Times New Roman"/>
          <w:sz w:val="24"/>
          <w:rtl w:val="0"/>
        </w:rPr>
        <w:t xml:space="preserve">удары и</w:t>
      </w:r>
      <w:r w:rsidRPr="00000000" w:rsidR="00000000" w:rsidDel="00000000">
        <w:rPr>
          <w:rFonts w:cs="Times New Roman" w:hAnsi="Times New Roman" w:eastAsia="Times New Roman" w:ascii="Times New Roman"/>
          <w:sz w:val="24"/>
          <w:rtl w:val="0"/>
        </w:rPr>
        <w:t xml:space="preserve"> уворачивался. Он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пытался сделать подсечку, но профессор перепрыгнул подставленную ногу, и вообще, всё происходило так быстро, что Гарри </w:t>
      </w:r>
      <w:r w:rsidRPr="00000000" w:rsidR="00000000" w:rsidDel="00000000">
        <w:rPr>
          <w:rFonts w:cs="Times New Roman" w:hAnsi="Times New Roman" w:eastAsia="Times New Roman" w:ascii="Times New Roman"/>
          <w:sz w:val="24"/>
          <w:rtl w:val="0"/>
        </w:rPr>
        <w:t xml:space="preserve">не успевал ничего толком разобрат</w:t>
      </w:r>
      <w:r w:rsidRPr="00000000" w:rsidR="00000000" w:rsidDel="00000000">
        <w:rPr>
          <w:rFonts w:cs="Times New Roman" w:hAnsi="Times New Roman" w:eastAsia="Times New Roman" w:ascii="Times New Roman"/>
          <w:sz w:val="24"/>
          <w:rtl w:val="0"/>
        </w:rPr>
        <w:t xml:space="preserve">ь.</w:t>
      </w:r>
      <w:r w:rsidRPr="00000000" w:rsidR="00000000" w:rsidDel="00000000">
        <w:rPr>
          <w:rFonts w:cs="Times New Roman" w:hAnsi="Times New Roman" w:eastAsia="Times New Roman" w:ascii="Times New Roman"/>
          <w:sz w:val="24"/>
          <w:rtl w:val="0"/>
        </w:rPr>
        <w:t xml:space="preserve"> Потом Гойл, вдруг оказавшись на спине, толкнул ногами Квиррелла, и профессор, </w:t>
      </w:r>
      <w:r w:rsidRPr="00000000" w:rsidR="00000000" w:rsidDel="00000000">
        <w:rPr>
          <w:rFonts w:cs="Times New Roman" w:hAnsi="Times New Roman" w:eastAsia="Times New Roman" w:ascii="Times New Roman"/>
          <w:i w:val="1"/>
          <w:sz w:val="24"/>
          <w:rtl w:val="0"/>
        </w:rPr>
        <w:t xml:space="preserve">пролетев по воздуху</w:t>
      </w:r>
      <w:r w:rsidRPr="00000000" w:rsidR="00000000" w:rsidDel="00000000">
        <w:rPr>
          <w:rFonts w:cs="Times New Roman" w:hAnsi="Times New Roman" w:eastAsia="Times New Roman" w:ascii="Times New Roman"/>
          <w:sz w:val="24"/>
          <w:rtl w:val="0"/>
        </w:rPr>
        <w:t xml:space="preserve">, упал на плечо и ловко </w:t>
      </w:r>
      <w:r w:rsidRPr="00000000" w:rsidR="00000000" w:rsidDel="00000000">
        <w:rPr>
          <w:rFonts w:cs="Times New Roman" w:hAnsi="Times New Roman" w:eastAsia="Times New Roman" w:ascii="Times New Roman"/>
          <w:sz w:val="24"/>
          <w:rtl w:val="0"/>
        </w:rPr>
        <w:t xml:space="preserve">перекатился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Стоп! — закричал он. В его голосе слышалась паника. — Вы победили!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Мистер Гойл остановился так резко, что чуть не упал. На его лице ясно читалось потрясение.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выгнул спину и вскочил на ноги без помощи рук. </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 классе стояла мёртвая тишина, порождённая общим замешательством. </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Мистер Гойл, — произнёс профессор Квиррелл, — так какой важный приём я только что продемонстрировал?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Как правильно падать, — ответил мистер Гойл. — Это один из первых уроков, которые...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 это тоже, — перебил профессор.</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Гойл задумался.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продемонстрировал, как </w:t>
      </w:r>
      <w:r w:rsidRPr="00000000" w:rsidR="00000000" w:rsidDel="00000000">
        <w:rPr>
          <w:rFonts w:cs="Times New Roman" w:hAnsi="Times New Roman" w:eastAsia="Times New Roman" w:ascii="Times New Roman"/>
          <w:sz w:val="24"/>
          <w:rtl w:val="0"/>
        </w:rPr>
        <w:t xml:space="preserve">проигрывать</w:t>
      </w:r>
      <w:r w:rsidRPr="00000000" w:rsidR="00000000" w:rsidDel="00000000">
        <w:rPr>
          <w:rFonts w:cs="Times New Roman" w:hAnsi="Times New Roman" w:eastAsia="Times New Roman" w:ascii="Times New Roman"/>
          <w:sz w:val="24"/>
          <w:rtl w:val="0"/>
        </w:rPr>
        <w:t xml:space="preserve">. Вы можете </w:t>
      </w:r>
      <w:r w:rsidRPr="00000000" w:rsidR="00000000" w:rsidDel="00000000">
        <w:rPr>
          <w:rFonts w:cs="Times New Roman" w:hAnsi="Times New Roman" w:eastAsia="Times New Roman" w:ascii="Times New Roman"/>
          <w:sz w:val="24"/>
          <w:rtl w:val="0"/>
        </w:rPr>
        <w:t xml:space="preserve">занять своё место</w:t>
      </w:r>
      <w:r w:rsidRPr="00000000" w:rsidR="00000000" w:rsidDel="00000000">
        <w:rPr>
          <w:rFonts w:cs="Times New Roman" w:hAnsi="Times New Roman" w:eastAsia="Times New Roman" w:ascii="Times New Roman"/>
          <w:sz w:val="24"/>
          <w:rtl w:val="0"/>
        </w:rPr>
        <w:t xml:space="preserve">, мистер Гойл, спасибо.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Слизеринец сошёл с помоста. Он был сбит с толку, и Гарри разделял его чувства.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вернулся к столу и снова опёрся на него рукой.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Всем нам свойственно иногда забывать основы, потому что мы постигли их очень давно. Я понял, что допустил именно эту ошибку при составлении программы занятий. Учеников не учат броскам, пока они не научатся правильно падать. И я не должен учить вас побеждать, пока вы не научитесь проигрывать.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Лицо профессора Квиррелла посуровело, и Гарри заметил тень боли и печали в его глазах.</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постиг эту науку в одном </w:t>
      </w:r>
      <w:r w:rsidRPr="00000000" w:rsidR="00000000" w:rsidDel="00000000">
        <w:rPr>
          <w:rFonts w:cs="Times New Roman" w:hAnsi="Times New Roman" w:eastAsia="Times New Roman" w:ascii="Times New Roman"/>
          <w:sz w:val="24"/>
          <w:rtl w:val="0"/>
        </w:rPr>
        <w:t xml:space="preserve">из </w:t>
      </w:r>
      <w:r w:rsidRPr="00000000" w:rsidR="00000000" w:rsidDel="00000000">
        <w:rPr>
          <w:rFonts w:cs="Times New Roman" w:hAnsi="Times New Roman" w:eastAsia="Times New Roman" w:ascii="Times New Roman"/>
          <w:sz w:val="24"/>
          <w:rtl w:val="0"/>
        </w:rPr>
        <w:t xml:space="preserve">додзё</w:t>
      </w:r>
      <w:r w:rsidRPr="00000000" w:rsidR="00000000" w:rsidDel="00000000">
        <w:rPr>
          <w:rFonts w:cs="Times New Roman" w:hAnsi="Times New Roman" w:eastAsia="Times New Roman" w:ascii="Times New Roman"/>
          <w:sz w:val="24"/>
          <w:rtl w:val="0"/>
        </w:rPr>
        <w:t xml:space="preserve"> Азии, а именно там, как известно всем маглам, живут лучшие мастера боевых искусств. В том </w:t>
      </w:r>
      <w:r w:rsidRPr="00000000" w:rsidR="00000000" w:rsidDel="00000000">
        <w:rPr>
          <w:rFonts w:cs="Times New Roman" w:hAnsi="Times New Roman" w:eastAsia="Times New Roman" w:ascii="Times New Roman"/>
          <w:sz w:val="24"/>
          <w:rtl w:val="0"/>
        </w:rPr>
        <w:t xml:space="preserve">додзё</w:t>
      </w:r>
      <w:r w:rsidRPr="00000000" w:rsidR="00000000" w:rsidDel="00000000">
        <w:rPr>
          <w:rFonts w:cs="Times New Roman" w:hAnsi="Times New Roman" w:eastAsia="Times New Roman" w:ascii="Times New Roman"/>
          <w:sz w:val="24"/>
          <w:rtl w:val="0"/>
        </w:rPr>
        <w:t xml:space="preserve"> обучали стилю</w:t>
      </w:r>
      <w:r w:rsidRPr="00000000" w:rsidR="00000000" w:rsidDel="00000000">
        <w:rPr>
          <w:rFonts w:cs="Times New Roman" w:hAnsi="Times New Roman" w:eastAsia="Times New Roman" w:ascii="Times New Roman"/>
          <w:sz w:val="24"/>
          <w:rtl w:val="0"/>
        </w:rPr>
        <w:t xml:space="preserve"> боя</w:t>
      </w:r>
      <w:r w:rsidRPr="00000000" w:rsidR="00000000" w:rsidDel="00000000">
        <w:rPr>
          <w:rFonts w:cs="Times New Roman" w:hAnsi="Times New Roman" w:eastAsia="Times New Roman" w:ascii="Times New Roman"/>
          <w:sz w:val="24"/>
          <w:rtl w:val="0"/>
        </w:rPr>
        <w:t xml:space="preserve">, который среди боевых магов считается наиболее подходящим для применения в волшебной дуэли. Тамошний Мастер — старый по магловским меркам человек — был величайшим учителем этого стиля. Он, </w:t>
      </w:r>
      <w:r w:rsidRPr="00000000" w:rsidR="00000000" w:rsidDel="00000000">
        <w:rPr>
          <w:rFonts w:cs="Times New Roman" w:hAnsi="Times New Roman" w:eastAsia="Times New Roman" w:ascii="Times New Roman"/>
          <w:sz w:val="24"/>
          <w:rtl w:val="0"/>
        </w:rPr>
        <w:t xml:space="preserve">разумеется, и не подозревал о существовании магии.</w:t>
      </w:r>
      <w:r w:rsidRPr="00000000" w:rsidR="00000000" w:rsidDel="00000000">
        <w:rPr>
          <w:rFonts w:cs="Times New Roman" w:hAnsi="Times New Roman" w:eastAsia="Times New Roman" w:ascii="Times New Roman"/>
          <w:sz w:val="24"/>
          <w:rtl w:val="0"/>
        </w:rPr>
        <w:t xml:space="preserve"> Я обратился к нему с просьбой принять меня на обучение и оказался одним из немногих счастливцев, которые прошли отбор. Впрочем, здесь мог быть замешан несколько необычный фактор воздействия.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Некоторые ученики засмеялись, но Гарри среди них не было. </w:t>
      </w:r>
      <w:r w:rsidRPr="00000000" w:rsidR="00000000" w:rsidDel="00000000">
        <w:rPr>
          <w:rFonts w:cs="Times New Roman" w:hAnsi="Times New Roman" w:eastAsia="Times New Roman" w:ascii="Times New Roman"/>
          <w:sz w:val="24"/>
          <w:rtl w:val="0"/>
        </w:rPr>
        <w:t xml:space="preserve">Так поступать нехорошо.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Как бы то ни было, во время одного из первых тренировочных поединков меня побили особенно унизительным образом. Я не выдержал и бросился на противника...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Ой-ой-ой.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 счастью, просто с кулаками, а не с волшебной палочкой. Мастер, как ни странно, меня не исключил. Но он сообщил, что в моём характере есть изъян. Он объяснил его мне, и я понял, что он прав. </w:t>
      </w:r>
      <w:r w:rsidRPr="00000000" w:rsidR="00000000" w:rsidDel="00000000">
        <w:rPr>
          <w:rFonts w:cs="Times New Roman" w:hAnsi="Times New Roman" w:eastAsia="Times New Roman" w:ascii="Times New Roman"/>
          <w:sz w:val="24"/>
          <w:rtl w:val="0"/>
        </w:rPr>
        <w:t xml:space="preserve">Мне нужно было научиться </w:t>
      </w:r>
      <w:r w:rsidRPr="00000000" w:rsidR="00000000" w:rsidDel="00000000">
        <w:rPr>
          <w:rFonts w:cs="Times New Roman" w:hAnsi="Times New Roman" w:eastAsia="Times New Roman" w:ascii="Times New Roman"/>
          <w:sz w:val="24"/>
          <w:rtl w:val="0"/>
        </w:rPr>
        <w:t xml:space="preserve">признавать поражение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Лицо профессора Квиррелла ничего не выражало.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Следуя его приказам, все ученики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додзё выстроились в ряд и один за другим подходили ко мне. Мне было запрещено защищаться. Я должен был просить у них пощады. Один за другим они давали мне пощёчины, били кулаками, толкали, валили на землю. Некоторые из них на меня плевали. </w:t>
      </w:r>
      <w:r w:rsidRPr="00000000" w:rsidR="00000000" w:rsidDel="00000000">
        <w:rPr>
          <w:rFonts w:cs="Times New Roman" w:hAnsi="Times New Roman" w:eastAsia="Times New Roman" w:ascii="Times New Roman"/>
          <w:sz w:val="24"/>
          <w:rtl w:val="0"/>
        </w:rPr>
        <w:t xml:space="preserve">Они обзывали меня самыми страшными ругательствами своего языка. И каждому я должен был говорить: «Я сдаюсь!», «Пощадите!», «Я знаю, что вы лучше меня!».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попытался это представить, но у него ничего не вышло. Ну не могло такое случиться с </w:t>
      </w:r>
      <w:r w:rsidRPr="00000000" w:rsidR="00000000" w:rsidDel="00000000">
        <w:rPr>
          <w:rFonts w:cs="Times New Roman" w:hAnsi="Times New Roman" w:eastAsia="Times New Roman" w:ascii="Times New Roman"/>
          <w:sz w:val="24"/>
          <w:rtl w:val="0"/>
        </w:rPr>
        <w:t xml:space="preserve">многомудрым </w:t>
      </w:r>
      <w:r w:rsidRPr="00000000" w:rsidR="00000000" w:rsidDel="00000000">
        <w:rPr>
          <w:rFonts w:cs="Times New Roman" w:hAnsi="Times New Roman" w:eastAsia="Times New Roman" w:ascii="Times New Roman"/>
          <w:sz w:val="24"/>
          <w:rtl w:val="0"/>
        </w:rPr>
        <w:t xml:space="preserve">профессором Квирреллом.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Уже тогда я был великолепным боевым магом.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Даже без палочки я мог убить их всех.</w:t>
      </w:r>
      <w:r w:rsidRPr="00000000" w:rsidR="00000000" w:rsidDel="00000000">
        <w:rPr>
          <w:rFonts w:cs="Times New Roman" w:hAnsi="Times New Roman" w:eastAsia="Times New Roman" w:ascii="Times New Roman"/>
          <w:sz w:val="24"/>
          <w:rtl w:val="0"/>
        </w:rPr>
        <w:t xml:space="preserve"> Но я этого не сделал. Я научился </w:t>
      </w:r>
      <w:r w:rsidRPr="00000000" w:rsidR="00000000" w:rsidDel="00000000">
        <w:rPr>
          <w:rFonts w:cs="Times New Roman" w:hAnsi="Times New Roman" w:eastAsia="Times New Roman" w:ascii="Times New Roman"/>
          <w:sz w:val="24"/>
          <w:rtl w:val="0"/>
        </w:rPr>
        <w:t xml:space="preserve">признавать поражение</w:t>
      </w:r>
      <w:r w:rsidRPr="00000000" w:rsidR="00000000" w:rsidDel="00000000">
        <w:rPr>
          <w:rFonts w:cs="Times New Roman" w:hAnsi="Times New Roman" w:eastAsia="Times New Roman" w:ascii="Times New Roman"/>
          <w:sz w:val="24"/>
          <w:rtl w:val="0"/>
        </w:rPr>
        <w:t xml:space="preserve">. Тот день стал одним из </w:t>
      </w:r>
      <w:r w:rsidRPr="00000000" w:rsidR="00000000" w:rsidDel="00000000">
        <w:rPr>
          <w:rFonts w:cs="Times New Roman" w:hAnsi="Times New Roman" w:eastAsia="Times New Roman" w:ascii="Times New Roman"/>
          <w:sz w:val="24"/>
          <w:rtl w:val="0"/>
        </w:rPr>
        <w:t xml:space="preserve">неприятнейших</w:t>
      </w:r>
      <w:r w:rsidRPr="00000000" w:rsidR="00000000" w:rsidDel="00000000">
        <w:rPr>
          <w:rFonts w:cs="Times New Roman" w:hAnsi="Times New Roman" w:eastAsia="Times New Roman" w:ascii="Times New Roman"/>
          <w:sz w:val="24"/>
          <w:rtl w:val="0"/>
        </w:rPr>
        <w:t xml:space="preserve"> дней в моей жизни. И когда я покинул додзё через восемь месяцев — срок маленький, но больше я себе позволить не мог — Мастер сказал мне: «Надеюсь, ты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понимаешь, для чего это было нужно». И я ответил ему, что урок был бесценен. И это правда.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глазах профессора Квиррелла появилась горечь: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Наверно, вы спросите — где же это чудесное место, можно ли и вам там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учиться. Нельзя. После меня </w:t>
      </w:r>
      <w:r w:rsidRPr="00000000" w:rsidR="00000000" w:rsidDel="00000000">
        <w:rPr>
          <w:rFonts w:cs="Times New Roman" w:hAnsi="Times New Roman" w:eastAsia="Times New Roman" w:ascii="Times New Roman"/>
          <w:sz w:val="24"/>
          <w:rtl w:val="0"/>
        </w:rPr>
        <w:t xml:space="preserve">в эту школу, укрытую глубоко в горах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явился</w:t>
      </w:r>
      <w:r w:rsidRPr="00000000" w:rsidR="00000000" w:rsidDel="00000000">
        <w:rPr>
          <w:rFonts w:cs="Times New Roman" w:hAnsi="Times New Roman" w:eastAsia="Times New Roman" w:ascii="Times New Roman"/>
          <w:sz w:val="24"/>
          <w:rtl w:val="0"/>
        </w:rPr>
        <w:t xml:space="preserve"> ещё один </w:t>
      </w:r>
      <w:r w:rsidRPr="00000000" w:rsidR="00000000" w:rsidDel="00000000">
        <w:rPr>
          <w:rFonts w:cs="Times New Roman" w:hAnsi="Times New Roman" w:eastAsia="Times New Roman" w:ascii="Times New Roman"/>
          <w:sz w:val="24"/>
          <w:rtl w:val="0"/>
        </w:rPr>
        <w:t xml:space="preserve">претендент на обучение.</w:t>
      </w:r>
      <w:r w:rsidRPr="00000000" w:rsidR="00000000" w:rsidDel="00000000">
        <w:rPr>
          <w:rFonts w:cs="Times New Roman" w:hAnsi="Times New Roman" w:eastAsia="Times New Roman" w:ascii="Times New Roman"/>
          <w:sz w:val="24"/>
          <w:rtl w:val="0"/>
        </w:rPr>
        <w:t xml:space="preserve"> Тот-Кого-Нельзя-Называть.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 классу пронёсся дружный вздох. Гарри ощутил пустоту в </w:t>
      </w:r>
      <w:r w:rsidRPr="00000000" w:rsidR="00000000" w:rsidDel="00000000">
        <w:rPr>
          <w:rFonts w:cs="Times New Roman" w:hAnsi="Times New Roman" w:eastAsia="Times New Roman" w:ascii="Times New Roman"/>
          <w:sz w:val="24"/>
          <w:rtl w:val="0"/>
        </w:rPr>
        <w:t xml:space="preserve">груди</w:t>
      </w:r>
      <w:r w:rsidRPr="00000000" w:rsidR="00000000" w:rsidDel="00000000">
        <w:rPr>
          <w:rFonts w:cs="Times New Roman" w:hAnsi="Times New Roman" w:eastAsia="Times New Roman" w:ascii="Times New Roman"/>
          <w:sz w:val="24"/>
          <w:rtl w:val="0"/>
        </w:rPr>
        <w:t xml:space="preserve">. Он уже представлял, чем закончится эта история.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Тёмный Лорд </w:t>
      </w:r>
      <w:r w:rsidRPr="00000000" w:rsidR="00000000" w:rsidDel="00000000">
        <w:rPr>
          <w:rFonts w:cs="Times New Roman" w:hAnsi="Times New Roman" w:eastAsia="Times New Roman" w:ascii="Times New Roman"/>
          <w:sz w:val="24"/>
          <w:rtl w:val="0"/>
        </w:rPr>
        <w:t xml:space="preserve">предстал</w:t>
      </w:r>
      <w:r w:rsidRPr="00000000" w:rsidR="00000000" w:rsidDel="00000000">
        <w:rPr>
          <w:rFonts w:cs="Times New Roman" w:hAnsi="Times New Roman" w:eastAsia="Times New Roman" w:ascii="Times New Roman"/>
          <w:sz w:val="24"/>
          <w:rtl w:val="0"/>
        </w:rPr>
        <w:t xml:space="preserve"> в своём истинном обличии — пылающие красные глаза и всё такое. Ученики пробовали его задержать, но он просто аппарировал сквозь них. К</w:t>
      </w:r>
      <w:r w:rsidRPr="00000000" w:rsidR="00000000" w:rsidDel="00000000">
        <w:rPr>
          <w:rFonts w:cs="Times New Roman" w:hAnsi="Times New Roman" w:eastAsia="Times New Roman" w:ascii="Times New Roman"/>
          <w:sz w:val="24"/>
          <w:rtl w:val="0"/>
        </w:rPr>
        <w:t xml:space="preserve"> нему вышел Мастер, и Тёмный Лорд потребовал — не попросил, а потребовал, чтобы его обучали.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лице профессора Квиррелла было крайне</w:t>
      </w:r>
      <w:r w:rsidRPr="00000000" w:rsidR="00000000" w:rsidDel="00000000">
        <w:rPr>
          <w:rFonts w:cs="Times New Roman" w:hAnsi="Times New Roman" w:eastAsia="Times New Roman" w:ascii="Times New Roman"/>
          <w:sz w:val="24"/>
          <w:rtl w:val="0"/>
        </w:rPr>
        <w:t xml:space="preserve"> мрачное</w:t>
      </w:r>
      <w:r w:rsidRPr="00000000" w:rsidR="00000000" w:rsidDel="00000000">
        <w:rPr>
          <w:rFonts w:cs="Times New Roman" w:hAnsi="Times New Roman" w:eastAsia="Times New Roman" w:ascii="Times New Roman"/>
          <w:sz w:val="24"/>
          <w:rtl w:val="0"/>
        </w:rPr>
        <w:t xml:space="preserve"> выражение.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Вероятно, </w:t>
      </w:r>
      <w:r w:rsidRPr="00000000" w:rsidR="00000000" w:rsidDel="00000000">
        <w:rPr>
          <w:rFonts w:cs="Times New Roman" w:hAnsi="Times New Roman" w:eastAsia="Times New Roman" w:ascii="Times New Roman"/>
          <w:sz w:val="24"/>
          <w:rtl w:val="0"/>
        </w:rPr>
        <w:t xml:space="preserve">старик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перечитал</w:t>
      </w:r>
      <w:r w:rsidRPr="00000000" w:rsidR="00000000" w:rsidDel="00000000">
        <w:rPr>
          <w:rFonts w:cs="Times New Roman" w:hAnsi="Times New Roman" w:eastAsia="Times New Roman" w:ascii="Times New Roman"/>
          <w:sz w:val="24"/>
          <w:rtl w:val="0"/>
        </w:rPr>
        <w:t xml:space="preserve"> книжек, в которых истинный </w:t>
      </w:r>
      <w:r w:rsidRPr="00000000" w:rsidR="00000000" w:rsidDel="00000000">
        <w:rPr>
          <w:rFonts w:cs="Times New Roman" w:hAnsi="Times New Roman" w:eastAsia="Times New Roman" w:ascii="Times New Roman"/>
          <w:sz w:val="24"/>
          <w:rtl w:val="0"/>
        </w:rPr>
        <w:t xml:space="preserve">мастер</w:t>
      </w:r>
      <w:r w:rsidRPr="00000000" w:rsidR="00000000" w:rsidDel="00000000">
        <w:rPr>
          <w:rFonts w:cs="Times New Roman" w:hAnsi="Times New Roman" w:eastAsia="Times New Roman" w:ascii="Times New Roman"/>
          <w:sz w:val="24"/>
          <w:rtl w:val="0"/>
        </w:rPr>
        <w:t xml:space="preserve"> боевых искусств одолевает даже демонов. Так или иначе, но он отказался. Тёмный Лорд </w:t>
      </w:r>
      <w:r w:rsidRPr="00000000" w:rsidR="00000000" w:rsidDel="00000000">
        <w:rPr>
          <w:rFonts w:cs="Times New Roman" w:hAnsi="Times New Roman" w:eastAsia="Times New Roman" w:ascii="Times New Roman"/>
          <w:sz w:val="24"/>
          <w:rtl w:val="0"/>
        </w:rPr>
        <w:t xml:space="preserve">пожелал узнать причину</w:t>
      </w:r>
      <w:r w:rsidRPr="00000000" w:rsidR="00000000" w:rsidDel="00000000">
        <w:rPr>
          <w:rFonts w:cs="Times New Roman" w:hAnsi="Times New Roman" w:eastAsia="Times New Roman" w:ascii="Times New Roman"/>
          <w:sz w:val="24"/>
          <w:rtl w:val="0"/>
        </w:rPr>
        <w:t xml:space="preserve">, по которой </w:t>
      </w:r>
      <w:r w:rsidRPr="00000000" w:rsidR="00000000" w:rsidDel="00000000">
        <w:rPr>
          <w:rFonts w:cs="Times New Roman" w:hAnsi="Times New Roman" w:eastAsia="Times New Roman" w:ascii="Times New Roman"/>
          <w:sz w:val="24"/>
          <w:rtl w:val="0"/>
        </w:rPr>
        <w:t xml:space="preserve">он не может стать учеником</w:t>
      </w:r>
      <w:r w:rsidRPr="00000000" w:rsidR="00000000" w:rsidDel="00000000">
        <w:rPr>
          <w:rFonts w:cs="Times New Roman" w:hAnsi="Times New Roman" w:eastAsia="Times New Roman" w:ascii="Times New Roman"/>
          <w:sz w:val="24"/>
          <w:rtl w:val="0"/>
        </w:rPr>
        <w:t xml:space="preserve">. Мастер ответил, что тот слишком нетерпелив, и тогда Тёмный Лорд вырвал </w:t>
      </w:r>
      <w:r w:rsidRPr="00000000" w:rsidR="00000000" w:rsidDel="00000000">
        <w:rPr>
          <w:rFonts w:cs="Times New Roman" w:hAnsi="Times New Roman" w:eastAsia="Times New Roman" w:ascii="Times New Roman"/>
          <w:sz w:val="24"/>
          <w:rtl w:val="0"/>
        </w:rPr>
        <w:t xml:space="preserve">ему</w:t>
      </w:r>
      <w:r w:rsidRPr="00000000" w:rsidR="00000000" w:rsidDel="00000000">
        <w:rPr>
          <w:rFonts w:cs="Times New Roman" w:hAnsi="Times New Roman" w:eastAsia="Times New Roman" w:ascii="Times New Roman"/>
          <w:sz w:val="24"/>
          <w:rtl w:val="0"/>
        </w:rPr>
        <w:t xml:space="preserve"> язык.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опять </w:t>
      </w:r>
      <w:r w:rsidRPr="00000000" w:rsidR="00000000" w:rsidDel="00000000">
        <w:rPr>
          <w:rFonts w:cs="Times New Roman" w:hAnsi="Times New Roman" w:eastAsia="Times New Roman" w:ascii="Times New Roman"/>
          <w:sz w:val="24"/>
          <w:rtl w:val="0"/>
        </w:rPr>
        <w:t xml:space="preserve">дружный</w:t>
      </w:r>
      <w:r w:rsidRPr="00000000" w:rsidR="00000000" w:rsidDel="00000000">
        <w:rPr>
          <w:rFonts w:cs="Times New Roman" w:hAnsi="Times New Roman" w:eastAsia="Times New Roman" w:ascii="Times New Roman"/>
          <w:sz w:val="24"/>
          <w:rtl w:val="0"/>
        </w:rPr>
        <w:t xml:space="preserve"> вздох.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Думаю, вы уже поняли, что было дальше. Ученики набросились на Тёмного Лорда, но он всех парализовал, а потом...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Голос профессора Квиррелла на мгновение затих.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 числе непростительных проклятий существует одно, именуемое Круциатус. Оно вызывает у жертвы </w:t>
      </w:r>
      <w:r w:rsidRPr="00000000" w:rsidR="00000000" w:rsidDel="00000000">
        <w:rPr>
          <w:rFonts w:cs="Times New Roman" w:hAnsi="Times New Roman" w:eastAsia="Times New Roman" w:ascii="Times New Roman"/>
          <w:sz w:val="24"/>
          <w:rtl w:val="0"/>
        </w:rPr>
        <w:t xml:space="preserve">невыносимую боль</w:t>
      </w:r>
      <w:r w:rsidRPr="00000000" w:rsidR="00000000" w:rsidDel="00000000">
        <w:rPr>
          <w:rFonts w:cs="Times New Roman" w:hAnsi="Times New Roman" w:eastAsia="Times New Roman" w:ascii="Times New Roman"/>
          <w:sz w:val="24"/>
          <w:rtl w:val="0"/>
        </w:rPr>
        <w:t xml:space="preserve">. Если Круциатус поддерживать в течение нескольких минут, то жертва </w:t>
      </w:r>
      <w:r w:rsidRPr="00000000" w:rsidR="00000000" w:rsidDel="00000000">
        <w:rPr>
          <w:rFonts w:cs="Times New Roman" w:hAnsi="Times New Roman" w:eastAsia="Times New Roman" w:ascii="Times New Roman"/>
          <w:sz w:val="24"/>
          <w:rtl w:val="0"/>
        </w:rPr>
        <w:t xml:space="preserve">непоправимо</w:t>
      </w:r>
      <w:r w:rsidRPr="00000000" w:rsidR="00000000" w:rsidDel="00000000">
        <w:rPr>
          <w:rFonts w:cs="Times New Roman" w:hAnsi="Times New Roman" w:eastAsia="Times New Roman" w:ascii="Times New Roman"/>
          <w:sz w:val="24"/>
          <w:rtl w:val="0"/>
        </w:rPr>
        <w:t xml:space="preserve"> утрачивает рассудок. На каждого из учеников Тёмный Лорд по очереди накладывал Круциатус, пока они все не сошли с ума,</w:t>
      </w:r>
      <w:r w:rsidRPr="00000000" w:rsidR="00000000" w:rsidDel="00000000">
        <w:rPr>
          <w:rFonts w:cs="Times New Roman" w:hAnsi="Times New Roman" w:eastAsia="Times New Roman" w:ascii="Times New Roman"/>
          <w:sz w:val="24"/>
          <w:rtl w:val="0"/>
        </w:rPr>
        <w:t xml:space="preserve"> а потом </w:t>
      </w:r>
      <w:r w:rsidRPr="00000000" w:rsidR="00000000" w:rsidDel="00000000">
        <w:rPr>
          <w:rFonts w:cs="Times New Roman" w:hAnsi="Times New Roman" w:eastAsia="Times New Roman" w:ascii="Times New Roman"/>
          <w:sz w:val="24"/>
          <w:rtl w:val="0"/>
        </w:rPr>
        <w:t xml:space="preserve">он прикончил их Смертельным проклятием, заставив Мастера за всем этим </w:t>
      </w:r>
      <w:r w:rsidRPr="00000000" w:rsidR="00000000" w:rsidDel="00000000">
        <w:rPr>
          <w:rFonts w:cs="Times New Roman" w:hAnsi="Times New Roman" w:eastAsia="Times New Roman" w:ascii="Times New Roman"/>
          <w:sz w:val="24"/>
          <w:rtl w:val="0"/>
        </w:rPr>
        <w:t xml:space="preserve">наблюдать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После чего</w:t>
      </w:r>
      <w:r w:rsidRPr="00000000" w:rsidR="00000000" w:rsidDel="00000000">
        <w:rPr>
          <w:rFonts w:cs="Times New Roman" w:hAnsi="Times New Roman" w:eastAsia="Times New Roman" w:ascii="Times New Roman"/>
          <w:sz w:val="24"/>
          <w:rtl w:val="0"/>
        </w:rPr>
        <w:t xml:space="preserve"> убил и старика. Я узнал об этом от единственного выжившего ученика, моего друга, которого Тёмный Лорд оставил в живых, чтобы было кому обо всём рассказать...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на секунду отвернулся, а потом вновь, уже </w:t>
      </w:r>
      <w:r w:rsidRPr="00000000" w:rsidR="00000000" w:rsidDel="00000000">
        <w:rPr>
          <w:rFonts w:cs="Times New Roman" w:hAnsi="Times New Roman" w:eastAsia="Times New Roman" w:ascii="Times New Roman"/>
          <w:sz w:val="24"/>
          <w:rtl w:val="0"/>
        </w:rPr>
        <w:t xml:space="preserve">спокойно</w:t>
      </w:r>
      <w:r w:rsidRPr="00000000" w:rsidR="00000000" w:rsidDel="00000000">
        <w:rPr>
          <w:rFonts w:cs="Times New Roman" w:hAnsi="Times New Roman" w:eastAsia="Times New Roman" w:ascii="Times New Roman"/>
          <w:sz w:val="24"/>
          <w:rtl w:val="0"/>
        </w:rPr>
        <w:t xml:space="preserve">, оглядел класс.</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Тёмные волшебники не в состоянии сладить со своим нравом, — тихо произнёс Квиррелл. — Это, за редким исключением, </w:t>
      </w:r>
      <w:r w:rsidRPr="00000000" w:rsidR="00000000" w:rsidDel="00000000">
        <w:rPr>
          <w:rFonts w:cs="Times New Roman" w:hAnsi="Times New Roman" w:eastAsia="Times New Roman" w:ascii="Times New Roman"/>
          <w:sz w:val="24"/>
          <w:rtl w:val="0"/>
        </w:rPr>
        <w:t xml:space="preserve">общая для них черта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Всякий, </w:t>
      </w:r>
      <w:r w:rsidRPr="00000000" w:rsidR="00000000" w:rsidDel="00000000">
        <w:rPr>
          <w:rFonts w:cs="Times New Roman" w:hAnsi="Times New Roman" w:eastAsia="Times New Roman" w:ascii="Times New Roman"/>
          <w:sz w:val="24"/>
          <w:rtl w:val="0"/>
        </w:rPr>
        <w:t xml:space="preserve">кто сражается с ними достаточно долго, привыкает</w:t>
      </w:r>
      <w:r w:rsidRPr="00000000" w:rsidR="00000000" w:rsidDel="00000000">
        <w:rPr>
          <w:rFonts w:cs="Times New Roman" w:hAnsi="Times New Roman" w:eastAsia="Times New Roman" w:ascii="Times New Roman"/>
          <w:sz w:val="24"/>
          <w:rtl w:val="0"/>
        </w:rPr>
        <w:t xml:space="preserve"> на это полагаться.</w:t>
      </w:r>
      <w:r w:rsidRPr="00000000" w:rsidR="00000000" w:rsidDel="00000000">
        <w:rPr>
          <w:rFonts w:cs="Times New Roman" w:hAnsi="Times New Roman" w:eastAsia="Times New Roman" w:ascii="Times New Roman"/>
          <w:sz w:val="24"/>
          <w:rtl w:val="0"/>
        </w:rPr>
        <w:t xml:space="preserve"> Вполне очевидно, что Тёмный Лорд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выиграл в тот день. Его целью было изучение боевых искусств, но он остался без единого урока. </w:t>
      </w:r>
      <w:r w:rsidRPr="00000000" w:rsidR="00000000" w:rsidDel="00000000">
        <w:rPr>
          <w:rFonts w:cs="Times New Roman" w:hAnsi="Times New Roman" w:eastAsia="Times New Roman" w:ascii="Times New Roman"/>
          <w:sz w:val="24"/>
          <w:rtl w:val="0"/>
        </w:rPr>
        <w:t xml:space="preserve">Он очень зря</w:t>
      </w:r>
      <w:r w:rsidRPr="00000000" w:rsidR="00000000" w:rsidDel="00000000">
        <w:rPr>
          <w:rFonts w:cs="Times New Roman" w:hAnsi="Times New Roman" w:eastAsia="Times New Roman" w:ascii="Times New Roman"/>
          <w:sz w:val="24"/>
          <w:rtl w:val="0"/>
        </w:rPr>
        <w:t xml:space="preserve"> позволил этой истории получить огласку.</w:t>
      </w:r>
      <w:r w:rsidRPr="00000000" w:rsidR="00000000" w:rsidDel="00000000">
        <w:rPr>
          <w:rFonts w:cs="Times New Roman" w:hAnsi="Times New Roman" w:eastAsia="Times New Roman" w:ascii="Times New Roman"/>
          <w:sz w:val="24"/>
          <w:rtl w:val="0"/>
        </w:rPr>
        <w:t xml:space="preserve"> Она показывает не его силу, но скорее его слабость, которую против него можно использовать.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Взгляд профессора Квиррелла остановился на одном ученике в аудитории.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Гарри Поттер, — сказал Квиррелл.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Да, — хрипло отозвался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i w:val="1"/>
          <w:sz w:val="24"/>
          <w:rtl w:val="0"/>
        </w:rPr>
        <w:t xml:space="preserve">конкретно</w:t>
      </w:r>
      <w:r w:rsidRPr="00000000" w:rsidR="00000000" w:rsidDel="00000000">
        <w:rPr>
          <w:rFonts w:cs="Times New Roman" w:hAnsi="Times New Roman" w:eastAsia="Times New Roman" w:ascii="Times New Roman"/>
          <w:sz w:val="24"/>
          <w:rtl w:val="0"/>
        </w:rPr>
        <w:t xml:space="preserve"> вы сегодня сделали неправильно?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 Гарри возникло ощущение, что его сейчас стошнит.</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вышел из себя.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Недостаточно конкретно, — </w:t>
      </w:r>
      <w:r w:rsidRPr="00000000" w:rsidR="00000000" w:rsidDel="00000000">
        <w:rPr>
          <w:rFonts w:cs="Times New Roman" w:hAnsi="Times New Roman" w:eastAsia="Times New Roman" w:ascii="Times New Roman"/>
          <w:sz w:val="24"/>
          <w:rtl w:val="0"/>
        </w:rPr>
        <w:t xml:space="preserve">покачал головой</w:t>
      </w:r>
      <w:r w:rsidRPr="00000000" w:rsidR="00000000" w:rsidDel="00000000">
        <w:rPr>
          <w:rFonts w:cs="Times New Roman" w:hAnsi="Times New Roman" w:eastAsia="Times New Roman" w:ascii="Times New Roman"/>
          <w:sz w:val="24"/>
          <w:rtl w:val="0"/>
        </w:rPr>
        <w:t xml:space="preserve"> профессор Квиррелл, — позвольте уточнить. </w:t>
      </w:r>
      <w:r w:rsidRPr="00000000" w:rsidR="00000000" w:rsidDel="00000000">
        <w:rPr>
          <w:rFonts w:cs="Times New Roman" w:hAnsi="Times New Roman" w:eastAsia="Times New Roman" w:ascii="Times New Roman"/>
          <w:sz w:val="24"/>
          <w:rtl w:val="0"/>
        </w:rPr>
        <w:t xml:space="preserve">У многих животных есть</w:t>
      </w:r>
      <w:r w:rsidRPr="00000000" w:rsidR="00000000" w:rsidDel="00000000">
        <w:rPr>
          <w:rFonts w:cs="Times New Roman" w:hAnsi="Times New Roman" w:eastAsia="Times New Roman" w:ascii="Times New Roman"/>
          <w:sz w:val="24"/>
          <w:rtl w:val="0"/>
        </w:rPr>
        <w:t xml:space="preserve"> так называемые ритуальные соревнования. </w:t>
      </w:r>
      <w:r w:rsidRPr="00000000" w:rsidR="00000000" w:rsidDel="00000000">
        <w:rPr>
          <w:rFonts w:cs="Times New Roman" w:hAnsi="Times New Roman" w:eastAsia="Times New Roman" w:ascii="Times New Roman"/>
          <w:sz w:val="24"/>
          <w:rtl w:val="0"/>
        </w:rPr>
        <w:t xml:space="preserve">Они атакуют друг друга рогами, пытаясь опрокинуть, а не проткнуть насквозь. Они дерутся лапами, но когти не выпускают.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Почему они их прячут? Ведь так их шансы на победу значительно вырастут</w:t>
      </w:r>
      <w:r w:rsidRPr="00000000" w:rsidR="00000000" w:rsidDel="00000000">
        <w:rPr>
          <w:rFonts w:cs="Times New Roman" w:hAnsi="Times New Roman" w:eastAsia="Times New Roman" w:ascii="Times New Roman"/>
          <w:sz w:val="24"/>
          <w:rtl w:val="0"/>
        </w:rPr>
        <w:t xml:space="preserve">? Потому что тогда их противник тоже начнёт пользоваться когтями, и вместо ритуального соревнования с победителем и проигравшим получится бой, в котором они оба могут получить серьёзные ранения.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смотрел с экрана прямо в глаза Гарри: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Сегодня, </w:t>
      </w:r>
      <w:r w:rsidRPr="00000000" w:rsidR="00000000" w:rsidDel="00000000">
        <w:rPr>
          <w:rFonts w:cs="Times New Roman" w:hAnsi="Times New Roman" w:eastAsia="Times New Roman" w:ascii="Times New Roman"/>
          <w:sz w:val="24"/>
          <w:rtl w:val="0"/>
        </w:rPr>
        <w:t xml:space="preserve">мистер Поттер,</w:t>
      </w:r>
      <w:r w:rsidRPr="00000000" w:rsidR="00000000" w:rsidDel="00000000">
        <w:rPr>
          <w:rFonts w:cs="Times New Roman" w:hAnsi="Times New Roman" w:eastAsia="Times New Roman" w:ascii="Times New Roman"/>
          <w:sz w:val="24"/>
          <w:rtl w:val="0"/>
        </w:rPr>
        <w:t xml:space="preserve"> вы продемонстрировали, что, в отличие от животных, которые прячут когти и мирятся с любым результатом, вы не способны признать поражение в ритуальном соревновании.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Когда вам бросил вызов </w:t>
      </w:r>
      <w:r w:rsidRPr="00000000" w:rsidR="00000000" w:rsidDel="00000000">
        <w:rPr>
          <w:rFonts w:cs="Times New Roman" w:hAnsi="Times New Roman" w:eastAsia="Times New Roman" w:ascii="Times New Roman"/>
          <w:i w:val="1"/>
          <w:sz w:val="24"/>
          <w:rtl w:val="0"/>
        </w:rPr>
        <w:t xml:space="preserve">профессор Хогвартса</w:t>
      </w:r>
      <w:r w:rsidRPr="00000000" w:rsidR="00000000" w:rsidDel="00000000">
        <w:rPr>
          <w:rFonts w:cs="Times New Roman" w:hAnsi="Times New Roman" w:eastAsia="Times New Roman" w:ascii="Times New Roman"/>
          <w:sz w:val="24"/>
          <w:rtl w:val="0"/>
        </w:rPr>
        <w:t xml:space="preserve">, вы не отступились. Почувствовав возможность проигрыша, вы обнажили когти, невзирая на опасность. Вы </w:t>
      </w:r>
      <w:r w:rsidRPr="00000000" w:rsidR="00000000" w:rsidDel="00000000">
        <w:rPr>
          <w:rFonts w:cs="Times New Roman" w:hAnsi="Times New Roman" w:eastAsia="Times New Roman" w:ascii="Times New Roman"/>
          <w:i w:val="1"/>
          <w:sz w:val="24"/>
          <w:rtl w:val="0"/>
        </w:rPr>
        <w:t xml:space="preserve">накручивали</w:t>
      </w:r>
      <w:r w:rsidRPr="00000000" w:rsidR="00000000" w:rsidDel="00000000">
        <w:rPr>
          <w:rFonts w:cs="Times New Roman" w:hAnsi="Times New Roman" w:eastAsia="Times New Roman" w:ascii="Times New Roman"/>
          <w:sz w:val="24"/>
          <w:rtl w:val="0"/>
        </w:rPr>
        <w:t xml:space="preserve"> конфликт снова и </w:t>
      </w:r>
      <w:r w:rsidRPr="00000000" w:rsidR="00000000" w:rsidDel="00000000">
        <w:rPr>
          <w:rFonts w:cs="Times New Roman" w:hAnsi="Times New Roman" w:eastAsia="Times New Roman" w:ascii="Times New Roman"/>
          <w:i w:val="1"/>
          <w:sz w:val="24"/>
          <w:rtl w:val="0"/>
        </w:rPr>
        <w:t xml:space="preserve">снова</w:t>
      </w:r>
      <w:r w:rsidRPr="00000000" w:rsidR="00000000" w:rsidDel="00000000">
        <w:rPr>
          <w:rFonts w:cs="Times New Roman" w:hAnsi="Times New Roman" w:eastAsia="Times New Roman" w:ascii="Times New Roman"/>
          <w:sz w:val="24"/>
          <w:rtl w:val="0"/>
        </w:rPr>
        <w:t xml:space="preserve">. Всё началось со щелчка по носу со стороны профессора Снейпа, который занимает более высокую ступень в иерархии. Но вместо того, </w:t>
      </w:r>
      <w:r w:rsidRPr="00000000" w:rsidR="00000000" w:rsidDel="00000000">
        <w:rPr>
          <w:rFonts w:cs="Times New Roman" w:hAnsi="Times New Roman" w:eastAsia="Times New Roman" w:ascii="Times New Roman"/>
          <w:sz w:val="24"/>
          <w:rtl w:val="0"/>
        </w:rPr>
        <w:t xml:space="preserve">чтобы спокойно </w:t>
      </w:r>
      <w:r w:rsidRPr="00000000" w:rsidR="00000000" w:rsidDel="00000000">
        <w:rPr>
          <w:rFonts w:cs="Times New Roman" w:hAnsi="Times New Roman" w:eastAsia="Times New Roman" w:ascii="Times New Roman"/>
          <w:sz w:val="24"/>
          <w:rtl w:val="0"/>
        </w:rPr>
        <w:t xml:space="preserve">уступить, вы дали отпор, потеряли десять баллов Когтеврана и вскоре уже вели разговор об уходе из Хогвартса. Тот факт, что после этого вы раскрутили конфликт ещё дальше в неком неизвестном направлении и каким-то образом в конце концов победили, не отменяет вашего скудоумия.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понял, — выдавил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 него пересохло в горле. Анализ был точен. До ужаса. После речи Квиррелла Гарри ясно видел, что вернее описать произошедшее невозможно. И когда обнаруживается, что кто-то так хорошо понимает твои поступки, волей-неволей начинаешь верить, что этот кто-то прав и насчёт других твоих качеств — например, готовности убивать.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Когда, мистер Поттер, в </w:t>
      </w:r>
      <w:r w:rsidRPr="00000000" w:rsidR="00000000" w:rsidDel="00000000">
        <w:rPr>
          <w:rFonts w:cs="Times New Roman" w:hAnsi="Times New Roman" w:eastAsia="Times New Roman" w:ascii="Times New Roman"/>
          <w:i w:val="1"/>
          <w:sz w:val="24"/>
          <w:rtl w:val="0"/>
        </w:rPr>
        <w:t xml:space="preserve">следующий </w:t>
      </w:r>
      <w:r w:rsidRPr="00000000" w:rsidR="00000000" w:rsidDel="00000000">
        <w:rPr>
          <w:rFonts w:cs="Times New Roman" w:hAnsi="Times New Roman" w:eastAsia="Times New Roman" w:ascii="Times New Roman"/>
          <w:sz w:val="24"/>
          <w:rtl w:val="0"/>
        </w:rPr>
        <w:t xml:space="preserve">раз вам вздумается обострить конфликт, вы можете потерять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что будет стоять на кону. Не знаю, какова была ваша ставка сегодня, но, полагаю, гораздо выше десяти баллов Когтеврана.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Ага, судьба магической Британии — вот на что была игра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Вы возразите, что, мол, старались помочь всему Хогвартсу. Что цель была достойна риска. Это </w:t>
      </w:r>
      <w:r w:rsidRPr="00000000" w:rsidR="00000000" w:rsidDel="00000000">
        <w:rPr>
          <w:rFonts w:cs="Times New Roman" w:hAnsi="Times New Roman" w:eastAsia="Times New Roman" w:ascii="Times New Roman"/>
          <w:i w:val="1"/>
          <w:sz w:val="24"/>
          <w:rtl w:val="0"/>
        </w:rPr>
        <w:t xml:space="preserve">ложь</w:t>
      </w:r>
      <w:r w:rsidRPr="00000000" w:rsidR="00000000" w:rsidDel="00000000">
        <w:rPr>
          <w:rFonts w:cs="Times New Roman" w:hAnsi="Times New Roman" w:eastAsia="Times New Roman" w:ascii="Times New Roman"/>
          <w:sz w:val="24"/>
          <w:rtl w:val="0"/>
        </w:rPr>
        <w:t xml:space="preserve">. Если бы вы...</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должен был стерпеть щелчок по носу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выждать</w:t>
      </w:r>
      <w:r w:rsidRPr="00000000" w:rsidR="00000000" w:rsidDel="00000000">
        <w:rPr>
          <w:rFonts w:cs="Times New Roman" w:hAnsi="Times New Roman" w:eastAsia="Times New Roman" w:ascii="Times New Roman"/>
          <w:sz w:val="24"/>
          <w:rtl w:val="0"/>
        </w:rPr>
        <w:t xml:space="preserve"> и найти самое подходящее время для ответных действий, — хрипло сказал Гарри. — Но это означало бы </w:t>
      </w:r>
      <w:r w:rsidRPr="00000000" w:rsidR="00000000" w:rsidDel="00000000">
        <w:rPr>
          <w:rFonts w:cs="Times New Roman" w:hAnsi="Times New Roman" w:eastAsia="Times New Roman" w:ascii="Times New Roman"/>
          <w:i w:val="1"/>
          <w:sz w:val="24"/>
          <w:rtl w:val="0"/>
        </w:rPr>
        <w:t xml:space="preserve">проигрыш</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Признание его превосходства. </w:t>
      </w:r>
      <w:r w:rsidRPr="00000000" w:rsidR="00000000" w:rsidDel="00000000">
        <w:rPr>
          <w:rFonts w:cs="Times New Roman" w:hAnsi="Times New Roman" w:eastAsia="Times New Roman" w:ascii="Times New Roman"/>
          <w:sz w:val="24"/>
          <w:rtl w:val="0"/>
        </w:rPr>
        <w:t xml:space="preserve">Это то, что не смог сделать Тёмный Лорд по отношению к Мастеру, у которого он хотел учиться.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кивнул: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Вижу, вы всё прекрасно поняли. Так вот, мистер Поттер, сегодня вы научитесь проигрывать.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Никаких возражений. </w:t>
      </w:r>
      <w:r w:rsidRPr="00000000" w:rsidR="00000000" w:rsidDel="00000000">
        <w:rPr>
          <w:rFonts w:cs="Times New Roman" w:hAnsi="Times New Roman" w:eastAsia="Times New Roman" w:ascii="Times New Roman"/>
          <w:sz w:val="24"/>
          <w:rtl w:val="0"/>
        </w:rPr>
        <w:t xml:space="preserve">Вы в этом остро нуждаетесь, и у вас хватит на это сил.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Уверяю, ваш урок будет легче моего, даже если эти пятнадцать минут покажутся вам самым ужасным опытом в вашей пока ещё недолгой жизни.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сглотнул.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Профессор Квиррелл, — робко сказал он, — может, как-нибудь в другой раз?</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Нет, — коротко ответил Квиррелл. — </w:t>
      </w:r>
      <w:r w:rsidRPr="00000000" w:rsidR="00000000" w:rsidDel="00000000">
        <w:rPr>
          <w:rFonts w:cs="Times New Roman" w:hAnsi="Times New Roman" w:eastAsia="Times New Roman" w:ascii="Times New Roman"/>
          <w:sz w:val="24"/>
          <w:rtl w:val="0"/>
        </w:rPr>
        <w:t xml:space="preserve">Вы провели в Хогвартсе всего пять дней и уже успели вляпаться.</w:t>
      </w:r>
      <w:r w:rsidRPr="00000000" w:rsidR="00000000" w:rsidDel="00000000">
        <w:rPr>
          <w:rFonts w:cs="Times New Roman" w:hAnsi="Times New Roman" w:eastAsia="Times New Roman" w:ascii="Times New Roman"/>
          <w:sz w:val="24"/>
          <w:rtl w:val="0"/>
        </w:rPr>
        <w:t xml:space="preserve"> Сегодня пятница. Следующее занятие по Защите будет в среду. Суббота, воскресенье, понедельник, вторник, среда... Нет, так долго откладывать нельзя.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Послышались редкие смешки.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Можете считать это требованием вашего профессора, мистер Поттер. Замечу</w:t>
      </w:r>
      <w:r w:rsidRPr="00000000" w:rsidR="00000000" w:rsidDel="00000000">
        <w:rPr>
          <w:rFonts w:cs="Times New Roman" w:hAnsi="Times New Roman" w:eastAsia="Times New Roman" w:ascii="Times New Roman"/>
          <w:sz w:val="24"/>
          <w:rtl w:val="0"/>
        </w:rPr>
        <w:t xml:space="preserve">, что в противном случае я не стану обучать вас атакующим заклинаниям, так как не желаю вскоре </w:t>
      </w:r>
      <w:r w:rsidRPr="00000000" w:rsidR="00000000" w:rsidDel="00000000">
        <w:rPr>
          <w:rFonts w:cs="Times New Roman" w:hAnsi="Times New Roman" w:eastAsia="Times New Roman" w:ascii="Times New Roman"/>
          <w:sz w:val="24"/>
          <w:rtl w:val="0"/>
        </w:rPr>
        <w:t xml:space="preserve">узнать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вы кого-то покалечили или даже убили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я </w:t>
      </w:r>
      <w:r w:rsidRPr="00000000" w:rsidR="00000000" w:rsidDel="00000000">
        <w:rPr>
          <w:rFonts w:cs="Times New Roman" w:hAnsi="Times New Roman" w:eastAsia="Times New Roman" w:ascii="Times New Roman"/>
          <w:sz w:val="24"/>
          <w:rtl w:val="0"/>
        </w:rPr>
        <w:t xml:space="preserve">слышал</w:t>
      </w:r>
      <w:r w:rsidRPr="00000000" w:rsidR="00000000" w:rsidDel="00000000">
        <w:rPr>
          <w:rFonts w:cs="Times New Roman" w:hAnsi="Times New Roman" w:eastAsia="Times New Roman" w:ascii="Times New Roman"/>
          <w:sz w:val="24"/>
          <w:rtl w:val="0"/>
        </w:rPr>
        <w:t xml:space="preserve">, ваши пальцы, к сожалению, сами по себе мощное оружие.</w:t>
      </w:r>
      <w:r w:rsidRPr="00000000" w:rsidR="00000000" w:rsidDel="00000000">
        <w:rPr>
          <w:rFonts w:cs="Times New Roman" w:hAnsi="Times New Roman" w:eastAsia="Times New Roman" w:ascii="Times New Roman"/>
          <w:sz w:val="24"/>
          <w:rtl w:val="0"/>
        </w:rPr>
        <w:t xml:space="preserve"> Прошу вас не щёлкать ими во время этого занятия.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Ещё несколько смешков, довольно нервных.</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чуть не плакал: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Профессор Квиррелл, если вы задумали что-то </w:t>
      </w:r>
      <w:r w:rsidRPr="00000000" w:rsidR="00000000" w:rsidDel="00000000">
        <w:rPr>
          <w:rFonts w:cs="Times New Roman" w:hAnsi="Times New Roman" w:eastAsia="Times New Roman" w:ascii="Times New Roman"/>
          <w:sz w:val="24"/>
          <w:rtl w:val="0"/>
        </w:rPr>
        <w:t xml:space="preserve">вроде</w:t>
      </w:r>
      <w:r w:rsidRPr="00000000" w:rsidR="00000000" w:rsidDel="00000000">
        <w:rPr>
          <w:rFonts w:cs="Times New Roman" w:hAnsi="Times New Roman" w:eastAsia="Times New Roman" w:ascii="Times New Roman"/>
          <w:sz w:val="24"/>
          <w:rtl w:val="0"/>
        </w:rPr>
        <w:t xml:space="preserve"> того, что было в вашем рассказе, то я, скорее всего, разозлюсь, а 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честное</w:t>
      </w:r>
      <w:r w:rsidRPr="00000000" w:rsidR="00000000" w:rsidDel="00000000">
        <w:rPr>
          <w:rFonts w:cs="Times New Roman" w:hAnsi="Times New Roman" w:eastAsia="Times New Roman" w:ascii="Times New Roman"/>
          <w:sz w:val="24"/>
          <w:rtl w:val="0"/>
        </w:rPr>
        <w:t xml:space="preserve"> слово,</w:t>
      </w:r>
      <w:r w:rsidRPr="00000000" w:rsidR="00000000" w:rsidDel="00000000">
        <w:rPr>
          <w:rFonts w:cs="Times New Roman" w:hAnsi="Times New Roman" w:eastAsia="Times New Roman" w:ascii="Times New Roman"/>
          <w:sz w:val="24"/>
          <w:rtl w:val="0"/>
        </w:rPr>
        <w:t xml:space="preserve"> очень не хочу сегодня снова злиться...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Смысл не в том, чтобы сдерживать гнев, — веско сказал Квиррелл. — Ярость естественна. Вам нужно научится проигрывать, даже когда вы в ярости. Или хотя бы </w:t>
      </w:r>
      <w:r w:rsidRPr="00000000" w:rsidR="00000000" w:rsidDel="00000000">
        <w:rPr>
          <w:rFonts w:cs="Times New Roman" w:hAnsi="Times New Roman" w:eastAsia="Times New Roman" w:ascii="Times New Roman"/>
          <w:i w:val="1"/>
          <w:sz w:val="24"/>
          <w:rtl w:val="0"/>
        </w:rPr>
        <w:t xml:space="preserve">притвориться</w:t>
      </w:r>
      <w:r w:rsidRPr="00000000" w:rsidR="00000000" w:rsidDel="00000000">
        <w:rPr>
          <w:rFonts w:cs="Times New Roman" w:hAnsi="Times New Roman" w:eastAsia="Times New Roman" w:ascii="Times New Roman"/>
          <w:sz w:val="24"/>
          <w:rtl w:val="0"/>
        </w:rPr>
        <w:t xml:space="preserve">, что проиграли, чтобы </w:t>
      </w:r>
      <w:r w:rsidRPr="00000000" w:rsidR="00000000" w:rsidDel="00000000">
        <w:rPr>
          <w:rFonts w:cs="Times New Roman" w:hAnsi="Times New Roman" w:eastAsia="Times New Roman" w:ascii="Times New Roman"/>
          <w:sz w:val="24"/>
          <w:rtl w:val="0"/>
        </w:rPr>
        <w:t xml:space="preserve">потом</w:t>
      </w:r>
      <w:r w:rsidRPr="00000000" w:rsidR="00000000" w:rsidDel="00000000">
        <w:rPr>
          <w:rFonts w:cs="Times New Roman" w:hAnsi="Times New Roman" w:eastAsia="Times New Roman" w:ascii="Times New Roman"/>
          <w:sz w:val="24"/>
          <w:rtl w:val="0"/>
        </w:rPr>
        <w:t xml:space="preserve"> спокойно обдумать свою месть. Я так и поступил ранее с мистером Гойлом, если, конечно, никто из вас не </w:t>
      </w:r>
      <w:r w:rsidRPr="00000000" w:rsidR="00000000" w:rsidDel="00000000">
        <w:rPr>
          <w:rFonts w:cs="Times New Roman" w:hAnsi="Times New Roman" w:eastAsia="Times New Roman" w:ascii="Times New Roman"/>
          <w:sz w:val="24"/>
          <w:rtl w:val="0"/>
        </w:rPr>
        <w:t xml:space="preserve">полагает всерьёз, что он и впрямь превзошёл меня в бою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вас не превзошёл</w:t>
      </w:r>
      <w:r w:rsidRPr="00000000" w:rsidR="00000000" w:rsidDel="00000000">
        <w:rPr>
          <w:rFonts w:cs="Times New Roman" w:hAnsi="Times New Roman" w:eastAsia="Times New Roman" w:ascii="Times New Roman"/>
          <w:sz w:val="24"/>
          <w:rtl w:val="0"/>
        </w:rPr>
        <w:t xml:space="preserve">! — истошно завопил со своего места мистер Гойл. — Я знаю, вы на самом деле не проиграли! Пожалуйста, </w:t>
      </w:r>
      <w:r w:rsidRPr="00000000" w:rsidR="00000000" w:rsidDel="00000000">
        <w:rPr>
          <w:rFonts w:cs="Times New Roman" w:hAnsi="Times New Roman" w:eastAsia="Times New Roman" w:ascii="Times New Roman"/>
          <w:sz w:val="24"/>
          <w:rtl w:val="0"/>
        </w:rPr>
        <w:t xml:space="preserve">не надо мне мстить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 Гарри засосало под ложечкой. Профессор Квиррелл не знал о его загадочной тёмной стороне.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Профессор, нам очень нужно обсудить это </w:t>
      </w:r>
      <w:r w:rsidRPr="00000000" w:rsidR="00000000" w:rsidDel="00000000">
        <w:rPr>
          <w:rFonts w:cs="Times New Roman" w:hAnsi="Times New Roman" w:eastAsia="Times New Roman" w:ascii="Times New Roman"/>
          <w:sz w:val="24"/>
          <w:rtl w:val="0"/>
        </w:rPr>
        <w:t xml:space="preserve">после </w:t>
      </w:r>
      <w:r w:rsidRPr="00000000" w:rsidR="00000000" w:rsidDel="00000000">
        <w:rPr>
          <w:rFonts w:cs="Times New Roman" w:hAnsi="Times New Roman" w:eastAsia="Times New Roman" w:ascii="Times New Roman"/>
          <w:sz w:val="24"/>
          <w:rtl w:val="0"/>
        </w:rPr>
        <w:t xml:space="preserve">занятия...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Так и сделаем, — </w:t>
      </w:r>
      <w:r w:rsidRPr="00000000" w:rsidR="00000000" w:rsidDel="00000000">
        <w:rPr>
          <w:rFonts w:cs="Times New Roman" w:hAnsi="Times New Roman" w:eastAsia="Times New Roman" w:ascii="Times New Roman"/>
          <w:sz w:val="24"/>
          <w:rtl w:val="0"/>
        </w:rPr>
        <w:t xml:space="preserve">примирительным тоном пообещал профессор Квиррелл, —  когда</w:t>
      </w:r>
      <w:r w:rsidRPr="00000000" w:rsidR="00000000" w:rsidDel="00000000">
        <w:rPr>
          <w:rFonts w:cs="Times New Roman" w:hAnsi="Times New Roman" w:eastAsia="Times New Roman" w:ascii="Times New Roman"/>
          <w:sz w:val="24"/>
          <w:rtl w:val="0"/>
        </w:rPr>
        <w:t xml:space="preserve"> вы научитесь проигрывать.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Его лицо было серьёзным.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Само собой разумеется, я не допущу, чтобы вам нанесли травму или даже причинили значительную боль. Вы будете страдать лишь от необходимости проиграть, вместо того чтобы </w:t>
      </w:r>
      <w:r w:rsidRPr="00000000" w:rsidR="00000000" w:rsidDel="00000000">
        <w:rPr>
          <w:rFonts w:cs="Times New Roman" w:hAnsi="Times New Roman" w:eastAsia="Times New Roman" w:ascii="Times New Roman"/>
          <w:sz w:val="24"/>
          <w:rtl w:val="0"/>
        </w:rPr>
        <w:t xml:space="preserve">давать</w:t>
      </w:r>
      <w:r w:rsidRPr="00000000" w:rsidR="00000000" w:rsidDel="00000000">
        <w:rPr>
          <w:rFonts w:cs="Times New Roman" w:hAnsi="Times New Roman" w:eastAsia="Times New Roman" w:ascii="Times New Roman"/>
          <w:sz w:val="24"/>
          <w:rtl w:val="0"/>
        </w:rPr>
        <w:t xml:space="preserve"> сдачи и обострять сражение до победного конца.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Задыхаясь от страха, который был сильнее, чем даже после урока зельеварения, Гарри сказал:</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Профессор Квиррелл, я не хочу, чтобы вас из-за меня уволили...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уволят, — </w:t>
      </w:r>
      <w:r w:rsidRPr="00000000" w:rsidR="00000000" w:rsidDel="00000000">
        <w:rPr>
          <w:rFonts w:cs="Times New Roman" w:hAnsi="Times New Roman" w:eastAsia="Times New Roman" w:ascii="Times New Roman"/>
          <w:sz w:val="24"/>
          <w:rtl w:val="0"/>
        </w:rPr>
        <w:t xml:space="preserve">возразил</w:t>
      </w:r>
      <w:r w:rsidRPr="00000000" w:rsidR="00000000" w:rsidDel="00000000">
        <w:rPr>
          <w:rFonts w:cs="Times New Roman" w:hAnsi="Times New Roman" w:eastAsia="Times New Roman" w:ascii="Times New Roman"/>
          <w:sz w:val="24"/>
          <w:rtl w:val="0"/>
        </w:rPr>
        <w:t xml:space="preserve"> Квиррелл, — если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потом расскажете, что </w:t>
      </w:r>
      <w:r w:rsidRPr="00000000" w:rsidR="00000000" w:rsidDel="00000000">
        <w:rPr>
          <w:rFonts w:cs="Times New Roman" w:hAnsi="Times New Roman" w:eastAsia="Times New Roman" w:ascii="Times New Roman"/>
          <w:sz w:val="24"/>
          <w:rtl w:val="0"/>
        </w:rPr>
        <w:t xml:space="preserve">так </w:t>
      </w:r>
      <w:r w:rsidRPr="00000000" w:rsidR="00000000" w:rsidDel="00000000">
        <w:rPr>
          <w:rFonts w:cs="Times New Roman" w:hAnsi="Times New Roman" w:eastAsia="Times New Roman" w:ascii="Times New Roman"/>
          <w:sz w:val="24"/>
          <w:rtl w:val="0"/>
        </w:rPr>
        <w:t xml:space="preserve">было необходимо. </w:t>
      </w: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sz w:val="24"/>
          <w:rtl w:val="0"/>
        </w:rPr>
        <w:t xml:space="preserve">я оставляю на вас. — На мгновение голос Квиррелла стал сухим: — </w:t>
      </w:r>
      <w:r w:rsidRPr="00000000" w:rsidR="00000000" w:rsidDel="00000000">
        <w:rPr>
          <w:rFonts w:cs="Times New Roman" w:hAnsi="Times New Roman" w:eastAsia="Times New Roman" w:ascii="Times New Roman"/>
          <w:sz w:val="24"/>
          <w:rtl w:val="0"/>
        </w:rPr>
        <w:t xml:space="preserve">Можете мне поверить, в коридорах этой школы терпят и не такое.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Наш </w:t>
      </w:r>
      <w:r w:rsidRPr="00000000" w:rsidR="00000000" w:rsidDel="00000000">
        <w:rPr>
          <w:rFonts w:cs="Times New Roman" w:hAnsi="Times New Roman" w:eastAsia="Times New Roman" w:ascii="Times New Roman"/>
          <w:sz w:val="24"/>
          <w:rtl w:val="0"/>
        </w:rPr>
        <w:t xml:space="preserve">случай будет выделяться только тем, что </w:t>
      </w:r>
      <w:r w:rsidRPr="00000000" w:rsidR="00000000" w:rsidDel="00000000">
        <w:rPr>
          <w:rFonts w:cs="Times New Roman" w:hAnsi="Times New Roman" w:eastAsia="Times New Roman" w:ascii="Times New Roman"/>
          <w:sz w:val="24"/>
          <w:rtl w:val="0"/>
        </w:rPr>
        <w:t xml:space="preserve">произошёл в классе</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Профессор Квиррелл, — прошептал Гарри, впрочем, не рассчитывая, что остальные ничего не услышат, — вы правда думаете, что если я не пройду через </w:t>
      </w:r>
      <w:r w:rsidRPr="00000000" w:rsidR="00000000" w:rsidDel="00000000">
        <w:rPr>
          <w:rFonts w:cs="Times New Roman" w:hAnsi="Times New Roman" w:eastAsia="Times New Roman" w:ascii="Times New Roman"/>
          <w:sz w:val="24"/>
          <w:rtl w:val="0"/>
        </w:rPr>
        <w:t xml:space="preserve">это</w:t>
      </w:r>
      <w:r w:rsidRPr="00000000" w:rsidR="00000000" w:rsidDel="00000000">
        <w:rPr>
          <w:rFonts w:cs="Times New Roman" w:hAnsi="Times New Roman" w:eastAsia="Times New Roman" w:ascii="Times New Roman"/>
          <w:sz w:val="24"/>
          <w:rtl w:val="0"/>
        </w:rPr>
        <w:t xml:space="preserve">, то могу </w:t>
      </w:r>
      <w:r w:rsidRPr="00000000" w:rsidR="00000000" w:rsidDel="00000000">
        <w:rPr>
          <w:rFonts w:cs="Times New Roman" w:hAnsi="Times New Roman" w:eastAsia="Times New Roman" w:ascii="Times New Roman"/>
          <w:sz w:val="24"/>
          <w:rtl w:val="0"/>
        </w:rPr>
        <w:t xml:space="preserve">причинить кому-то серьёзный вред</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Да, — коротко ответил Квиррелл.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Тогда, — Гарри откровенно тошнило, — я согласен.</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повернулся к слизеринцам: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Так-с... с полного согласия учителя и с условием, что Снейпа не будут винить в ваших действиях... кто из вас хочет показать своё превосходство над Мальчиком-Который-Выжил? Пихнуть его, толкнуть, чтобы он упал, услышать, как он молит о пощаде?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Пять рук взлетели в воздух.</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Все, кто поднял руку: вы законченные идиоты. Что из того, что я говорил насчёт </w:t>
      </w:r>
      <w:r w:rsidRPr="00000000" w:rsidR="00000000" w:rsidDel="00000000">
        <w:rPr>
          <w:rFonts w:cs="Times New Roman" w:hAnsi="Times New Roman" w:eastAsia="Times New Roman" w:ascii="Times New Roman"/>
          <w:i w:val="1"/>
          <w:sz w:val="24"/>
          <w:rtl w:val="0"/>
        </w:rPr>
        <w:t xml:space="preserve">притворного </w:t>
      </w:r>
      <w:r w:rsidRPr="00000000" w:rsidR="00000000" w:rsidDel="00000000">
        <w:rPr>
          <w:rFonts w:cs="Times New Roman" w:hAnsi="Times New Roman" w:eastAsia="Times New Roman" w:ascii="Times New Roman"/>
          <w:sz w:val="24"/>
          <w:rtl w:val="0"/>
        </w:rPr>
        <w:t xml:space="preserve">поражения, вы не поняли? Если Гарри Поттер станет следующим Тёмным Лордом, то после окончания школы он всех вас </w:t>
      </w:r>
      <w:r w:rsidRPr="00000000" w:rsidR="00000000" w:rsidDel="00000000">
        <w:rPr>
          <w:rFonts w:cs="Times New Roman" w:hAnsi="Times New Roman" w:eastAsia="Times New Roman" w:ascii="Times New Roman"/>
          <w:sz w:val="24"/>
          <w:rtl w:val="0"/>
        </w:rPr>
        <w:t xml:space="preserve">из-под земли достанет и с удовольствием поубивает</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Пять рук незамедлительно опустились.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Не поубиваю</w:t>
      </w:r>
      <w:r w:rsidRPr="00000000" w:rsidR="00000000" w:rsidDel="00000000">
        <w:rPr>
          <w:rFonts w:cs="Times New Roman" w:hAnsi="Times New Roman" w:eastAsia="Times New Roman" w:ascii="Times New Roman"/>
          <w:sz w:val="24"/>
          <w:rtl w:val="0"/>
        </w:rPr>
        <w:t xml:space="preserve">, — неубедительно выговорил Гарри. — Я клянусь не мстить тем, кто поможет мне научиться проигрывать. Профессор Квиррелл... ну </w:t>
      </w:r>
      <w:r w:rsidRPr="00000000" w:rsidR="00000000" w:rsidDel="00000000">
        <w:rPr>
          <w:rFonts w:cs="Times New Roman" w:hAnsi="Times New Roman" w:eastAsia="Times New Roman" w:ascii="Times New Roman"/>
          <w:i w:val="1"/>
          <w:sz w:val="24"/>
          <w:rtl w:val="0"/>
        </w:rPr>
        <w:t xml:space="preserve">пожалуйста.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надо</w:t>
      </w:r>
      <w:r w:rsidRPr="00000000" w:rsidR="00000000" w:rsidDel="00000000">
        <w:rPr>
          <w:rFonts w:cs="Times New Roman" w:hAnsi="Times New Roman" w:eastAsia="Times New Roman" w:ascii="Times New Roman"/>
          <w:sz w:val="24"/>
          <w:rtl w:val="0"/>
        </w:rPr>
        <w:t xml:space="preserve"> так.</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вздохнул: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риношу извинения, мистер Поттер. Знаю, вас раздражают такие речи вне зависимости от того, собираетесь вы стать Тёмным Лордом или нет. Но этим детям </w:t>
      </w:r>
      <w:r w:rsidRPr="00000000" w:rsidR="00000000" w:rsidDel="00000000">
        <w:rPr>
          <w:rFonts w:cs="Times New Roman" w:hAnsi="Times New Roman" w:eastAsia="Times New Roman" w:ascii="Times New Roman"/>
          <w:i w:val="1"/>
          <w:sz w:val="24"/>
          <w:rtl w:val="0"/>
        </w:rPr>
        <w:t xml:space="preserve">тоже </w:t>
      </w:r>
      <w:r w:rsidRPr="00000000" w:rsidR="00000000" w:rsidDel="00000000">
        <w:rPr>
          <w:rFonts w:cs="Times New Roman" w:hAnsi="Times New Roman" w:eastAsia="Times New Roman" w:ascii="Times New Roman"/>
          <w:sz w:val="24"/>
          <w:rtl w:val="0"/>
        </w:rPr>
        <w:t xml:space="preserve">нужно усвоить важный для жизни урок. Могу ли я наградить вас одним баллом Квиррелла в качестве извинения?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Дайте два</w:t>
      </w:r>
      <w:r w:rsidRPr="00000000" w:rsidR="00000000" w:rsidDel="00000000">
        <w:rPr>
          <w:rFonts w:cs="Times New Roman" w:hAnsi="Times New Roman" w:eastAsia="Times New Roman" w:ascii="Times New Roman"/>
          <w:sz w:val="24"/>
          <w:rtl w:val="0"/>
        </w:rPr>
        <w:t xml:space="preserve">, — сказал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Послышался удивлённый смех, немного разрядивший обстановку.</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Сделано, — сказал профессор Квиррелл.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 после окончания школы я вас выслежу и </w:t>
      </w:r>
      <w:r w:rsidRPr="00000000" w:rsidR="00000000" w:rsidDel="00000000">
        <w:rPr>
          <w:rFonts w:cs="Times New Roman" w:hAnsi="Times New Roman" w:eastAsia="Times New Roman" w:ascii="Times New Roman"/>
          <w:i w:val="1"/>
          <w:sz w:val="24"/>
          <w:rtl w:val="0"/>
        </w:rPr>
        <w:t xml:space="preserve">защекочу </w:t>
      </w:r>
      <w:r w:rsidRPr="00000000" w:rsidR="00000000" w:rsidDel="00000000">
        <w:rPr>
          <w:rFonts w:cs="Times New Roman" w:hAnsi="Times New Roman" w:eastAsia="Times New Roman" w:ascii="Times New Roman"/>
          <w:i w:val="1"/>
          <w:sz w:val="24"/>
          <w:rtl w:val="0"/>
        </w:rPr>
        <w:t xml:space="preserve">до смерти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Снова раздался смех. Впрочем, на лице Квиррелла не возникло и тени улыбки.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чувствовал, что он как будто борется с анакондой, пытаясь направить разговор так, чтобы убедить остальных, что он всё-таки не Тёмный Лорд... и </w:t>
      </w:r>
      <w:r w:rsidRPr="00000000" w:rsidR="00000000" w:rsidDel="00000000">
        <w:rPr>
          <w:rFonts w:cs="Times New Roman" w:hAnsi="Times New Roman" w:eastAsia="Times New Roman" w:ascii="Times New Roman"/>
          <w:i w:val="1"/>
          <w:sz w:val="24"/>
          <w:rtl w:val="0"/>
        </w:rPr>
        <w:t xml:space="preserve">почему </w:t>
      </w:r>
      <w:r w:rsidRPr="00000000" w:rsidR="00000000" w:rsidDel="00000000">
        <w:rPr>
          <w:rFonts w:cs="Times New Roman" w:hAnsi="Times New Roman" w:eastAsia="Times New Roman" w:ascii="Times New Roman"/>
          <w:sz w:val="24"/>
          <w:rtl w:val="0"/>
        </w:rPr>
        <w:t xml:space="preserve">только профессор Квиррелл относится к нему с таким подозрением?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Профессор, — ровным голосом сказал Драко, — я тоже не планирую становиться глупым Тёмным Лордом.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 помещении повисла тревожная тишина.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«Ну зачем ты так!» — </w:t>
      </w:r>
      <w:r w:rsidRPr="00000000" w:rsidR="00000000" w:rsidDel="00000000">
        <w:rPr>
          <w:rFonts w:cs="Times New Roman" w:hAnsi="Times New Roman" w:eastAsia="Times New Roman" w:ascii="Times New Roman"/>
          <w:sz w:val="24"/>
          <w:rtl w:val="0"/>
        </w:rPr>
        <w:t xml:space="preserve">чуть не</w:t>
      </w:r>
      <w:r w:rsidRPr="00000000" w:rsidR="00000000" w:rsidDel="00000000">
        <w:rPr>
          <w:rFonts w:cs="Times New Roman" w:hAnsi="Times New Roman" w:eastAsia="Times New Roman" w:ascii="Times New Roman"/>
          <w:sz w:val="24"/>
          <w:rtl w:val="0"/>
        </w:rPr>
        <w:t xml:space="preserve"> завопил Гарри</w:t>
      </w:r>
      <w:r w:rsidRPr="00000000" w:rsidR="00000000" w:rsidDel="00000000">
        <w:rPr>
          <w:rFonts w:cs="Times New Roman" w:hAnsi="Times New Roman" w:eastAsia="Times New Roman" w:ascii="Times New Roman"/>
          <w:sz w:val="24"/>
          <w:rtl w:val="0"/>
        </w:rPr>
        <w:t xml:space="preserve">, но сдержа</w:t>
      </w:r>
      <w:r w:rsidRPr="00000000" w:rsidR="00000000" w:rsidDel="00000000">
        <w:rPr>
          <w:rFonts w:cs="Times New Roman" w:hAnsi="Times New Roman" w:eastAsia="Times New Roman" w:ascii="Times New Roman"/>
          <w:sz w:val="24"/>
          <w:rtl w:val="0"/>
        </w:rPr>
        <w:t xml:space="preserve">лся: </w:t>
      </w:r>
      <w:r w:rsidRPr="00000000" w:rsidR="00000000" w:rsidDel="00000000">
        <w:rPr>
          <w:rFonts w:cs="Times New Roman" w:hAnsi="Times New Roman" w:eastAsia="Times New Roman" w:ascii="Times New Roman"/>
          <w:sz w:val="24"/>
          <w:rtl w:val="0"/>
        </w:rPr>
        <w:t xml:space="preserve">Драко, возможно, не хотел подавать виду, что вмешивается из-за дружбы с Гарри... или </w:t>
      </w:r>
      <w:r w:rsidRPr="00000000" w:rsidR="00000000" w:rsidDel="00000000">
        <w:rPr>
          <w:rFonts w:cs="Times New Roman" w:hAnsi="Times New Roman" w:eastAsia="Times New Roman" w:ascii="Times New Roman"/>
          <w:sz w:val="24"/>
          <w:rtl w:val="0"/>
        </w:rPr>
        <w:t xml:space="preserve">он просто втирался в доверие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Поймав себя на столь циничной мысли, Гарри почувствовал себя мелочным мизантропом. Но, возможно, на такой эффект Драко и рассчитывал.</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серьёзно посмотрел на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Вы беспокоитесь, что не сможете притвориться проигравшим, мистер Малфой? Что недостаток мистера Поттера присущ и вам? </w:t>
      </w:r>
      <w:r w:rsidRPr="00000000" w:rsidR="00000000" w:rsidDel="00000000">
        <w:rPr>
          <w:rFonts w:cs="Times New Roman" w:hAnsi="Times New Roman" w:eastAsia="Times New Roman" w:ascii="Times New Roman"/>
          <w:sz w:val="24"/>
          <w:rtl w:val="0"/>
        </w:rPr>
        <w:t xml:space="preserve">Сомневаюсь, что ваш отец не позаботился об этом.</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Когда это касается разговоров — может быть, — </w:t>
      </w:r>
      <w:r w:rsidRPr="00000000" w:rsidR="00000000" w:rsidDel="00000000">
        <w:rPr>
          <w:rFonts w:cs="Times New Roman" w:hAnsi="Times New Roman" w:eastAsia="Times New Roman" w:ascii="Times New Roman"/>
          <w:sz w:val="24"/>
          <w:rtl w:val="0"/>
        </w:rPr>
        <w:t xml:space="preserve">лицо Драко появилось на экране,</w:t>
      </w:r>
      <w:r w:rsidRPr="00000000" w:rsidR="00000000" w:rsidDel="00000000">
        <w:rPr>
          <w:rFonts w:cs="Times New Roman" w:hAnsi="Times New Roman" w:eastAsia="Times New Roman" w:ascii="Times New Roman"/>
          <w:sz w:val="24"/>
          <w:rtl w:val="0"/>
        </w:rPr>
        <w:t xml:space="preserve"> — но не тогда, когда речь идёт о толчках и подножках. Я хочу быть таким же сильным, как вы, профессор Квиррелл.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удивлённо приподнял брови.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Боюсь, мистер Малфой, — после некоторой паузы сказал он, — что мероприятие, приготовленное для мистера Поттера, подразумевает присутствие нескольких слизеринских старшекурсников, </w:t>
      </w:r>
      <w:r w:rsidRPr="00000000" w:rsidR="00000000" w:rsidDel="00000000">
        <w:rPr>
          <w:rFonts w:cs="Times New Roman" w:hAnsi="Times New Roman" w:eastAsia="Times New Roman" w:ascii="Times New Roman"/>
          <w:sz w:val="24"/>
          <w:rtl w:val="0"/>
        </w:rPr>
        <w:t xml:space="preserve">которым </w:t>
      </w:r>
      <w:r w:rsidRPr="00000000" w:rsidR="00000000" w:rsidDel="00000000">
        <w:rPr>
          <w:rFonts w:cs="Times New Roman" w:hAnsi="Times New Roman" w:eastAsia="Times New Roman" w:ascii="Times New Roman"/>
          <w:i w:val="1"/>
          <w:sz w:val="24"/>
          <w:rtl w:val="0"/>
        </w:rPr>
        <w:t xml:space="preserve">впоследствии</w:t>
      </w:r>
      <w:r w:rsidRPr="00000000" w:rsidR="00000000" w:rsidDel="00000000">
        <w:rPr>
          <w:rFonts w:cs="Times New Roman" w:hAnsi="Times New Roman" w:eastAsia="Times New Roman" w:ascii="Times New Roman"/>
          <w:sz w:val="24"/>
          <w:rtl w:val="0"/>
        </w:rPr>
        <w:t xml:space="preserve"> будет объяснена вся глупость их поведения — </w:t>
      </w:r>
      <w:r w:rsidRPr="00000000" w:rsidR="00000000" w:rsidDel="00000000">
        <w:rPr>
          <w:rFonts w:cs="Times New Roman" w:hAnsi="Times New Roman" w:eastAsia="Times New Roman" w:ascii="Times New Roman"/>
          <w:sz w:val="24"/>
          <w:rtl w:val="0"/>
        </w:rPr>
        <w:t xml:space="preserve">так что вам оно не подойдёт</w:t>
      </w:r>
      <w:r w:rsidRPr="00000000" w:rsidR="00000000" w:rsidDel="00000000">
        <w:rPr>
          <w:rFonts w:cs="Times New Roman" w:hAnsi="Times New Roman" w:eastAsia="Times New Roman" w:ascii="Times New Roman"/>
          <w:sz w:val="24"/>
          <w:rtl w:val="0"/>
        </w:rPr>
        <w:t xml:space="preserve">. Но по моему профессиональному мнению вы уже достаточно сильны. Если я узнаю, что вы совершили глупость, подобную глупости мистера Поттера, то я подготовлю ещё одно мероприятие и извинюсь перед вами и перед теми, кто от вас пострадает. Но не думаю, что таковая необходимость возникнет.</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понял, профессор, — сказал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Квиррелл окинул взглядом весь класс:</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Кто-нибудь ещё хочет </w:t>
      </w:r>
      <w:r w:rsidRPr="00000000" w:rsidR="00000000" w:rsidDel="00000000">
        <w:rPr>
          <w:rFonts w:cs="Times New Roman" w:hAnsi="Times New Roman" w:eastAsia="Times New Roman" w:ascii="Times New Roman"/>
          <w:sz w:val="24"/>
          <w:rtl w:val="0"/>
        </w:rPr>
        <w:t xml:space="preserve">ступить на тропу самосовершенствования?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Некоторые ученики нервно переглянулись. </w:t>
      </w:r>
      <w:r w:rsidRPr="00000000" w:rsidR="00000000" w:rsidDel="00000000">
        <w:rPr>
          <w:rFonts w:cs="Times New Roman" w:hAnsi="Times New Roman" w:eastAsia="Times New Roman" w:ascii="Times New Roman"/>
          <w:sz w:val="24"/>
          <w:rtl w:val="0"/>
        </w:rPr>
        <w:t xml:space="preserve">Кое-кто</w:t>
      </w:r>
      <w:r w:rsidRPr="00000000" w:rsidR="00000000" w:rsidDel="00000000">
        <w:rPr>
          <w:rFonts w:cs="Times New Roman" w:hAnsi="Times New Roman" w:eastAsia="Times New Roman" w:ascii="Times New Roman"/>
          <w:sz w:val="24"/>
          <w:rtl w:val="0"/>
        </w:rPr>
        <w:t xml:space="preserve">, как Гарри заметил со своего последнего ряда, собирался было открыть рот, но так и не издал ни звука. В итоге никто больше не вызвался.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Драко Малфой будет одним из генералов армий вашего курса, — сказал Квиррелл, — если, конечно, захочет принять участие во внеклассных занятиях. А теперь, мистер Поттер, пожалуйста, подойдите.</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Да, — </w:t>
      </w:r>
      <w:r w:rsidRPr="00000000" w:rsidR="00000000" w:rsidDel="00000000">
        <w:rPr>
          <w:rFonts w:cs="Times New Roman" w:hAnsi="Times New Roman" w:eastAsia="Times New Roman" w:ascii="Times New Roman"/>
          <w:sz w:val="24"/>
          <w:rtl w:val="0"/>
        </w:rPr>
        <w:t xml:space="preserve">сообщил ему</w:t>
      </w:r>
      <w:r w:rsidRPr="00000000" w:rsidR="00000000" w:rsidDel="00000000">
        <w:rPr>
          <w:rFonts w:cs="Times New Roman" w:hAnsi="Times New Roman" w:eastAsia="Times New Roman" w:ascii="Times New Roman"/>
          <w:sz w:val="24"/>
          <w:rtl w:val="0"/>
        </w:rPr>
        <w:t xml:space="preserve"> профессор Квиррелл, — </w:t>
      </w:r>
      <w:r w:rsidRPr="00000000" w:rsidR="00000000" w:rsidDel="00000000">
        <w:rPr>
          <w:rFonts w:cs="Times New Roman" w:hAnsi="Times New Roman" w:eastAsia="Times New Roman" w:ascii="Times New Roman"/>
          <w:i w:val="1"/>
          <w:sz w:val="24"/>
          <w:rtl w:val="0"/>
        </w:rPr>
        <w:t xml:space="preserve">вы должны сделать это </w:t>
      </w:r>
      <w:r w:rsidRPr="00000000" w:rsidR="00000000" w:rsidDel="00000000">
        <w:rPr>
          <w:rFonts w:cs="Times New Roman" w:hAnsi="Times New Roman" w:eastAsia="Times New Roman" w:ascii="Times New Roman"/>
          <w:i w:val="1"/>
          <w:sz w:val="24"/>
          <w:rtl w:val="0"/>
        </w:rPr>
        <w:t xml:space="preserve">при всех</w:t>
      </w:r>
      <w:r w:rsidRPr="00000000" w:rsidR="00000000" w:rsidDel="00000000">
        <w:rPr>
          <w:rFonts w:cs="Times New Roman" w:hAnsi="Times New Roman" w:eastAsia="Times New Roman" w:ascii="Times New Roman"/>
          <w:i w:val="1"/>
          <w:sz w:val="24"/>
          <w:rtl w:val="0"/>
        </w:rPr>
        <w:t xml:space="preserve">, в том числе и перед вашими друзьями, потому что именно в такой ситуации вы противостояли Снейпу и именно в такой ситуации вы должны научиться проигрывать»</w:t>
      </w:r>
      <w:r w:rsidRPr="00000000" w:rsidR="00000000" w:rsidDel="00000000">
        <w:rPr>
          <w:rFonts w:cs="Times New Roman" w:hAnsi="Times New Roman" w:eastAsia="Times New Roman" w:ascii="Times New Roman"/>
          <w:i w:val="1"/>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Так что за действом наблюдали все первокурсники, укрытые магическим пологом тишины. И Гарри, и профессор попросили их не вмешиваться. Гермиона сидела отвернувшись, но она не выразила протеста и даже не обменялась с Гарри многозначительным взглядом. Вероятно, потому, что тоже присутствовала на уроке зельеварения.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встал на мягкий голубой мат, </w:t>
      </w:r>
      <w:r w:rsidRPr="00000000" w:rsidR="00000000" w:rsidDel="00000000">
        <w:rPr>
          <w:rFonts w:cs="Times New Roman" w:hAnsi="Times New Roman" w:eastAsia="Times New Roman" w:ascii="Times New Roman"/>
          <w:sz w:val="24"/>
          <w:rtl w:val="0"/>
        </w:rPr>
        <w:t xml:space="preserve">какой</w:t>
      </w:r>
      <w:r w:rsidRPr="00000000" w:rsidR="00000000" w:rsidDel="00000000">
        <w:rPr>
          <w:rFonts w:cs="Times New Roman" w:hAnsi="Times New Roman" w:eastAsia="Times New Roman" w:ascii="Times New Roman"/>
          <w:sz w:val="24"/>
          <w:rtl w:val="0"/>
        </w:rPr>
        <w:t xml:space="preserve"> можно найти в любом магловском додзё. Профессор Квиррелл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остелил его на пол, чтобы Гарри мог на него падать.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Мальчик боялся того, что может наделать. Если слова профессора про его </w:t>
      </w:r>
      <w:r w:rsidRPr="00000000" w:rsidR="00000000" w:rsidDel="00000000">
        <w:rPr>
          <w:rFonts w:cs="Times New Roman" w:hAnsi="Times New Roman" w:eastAsia="Times New Roman" w:ascii="Times New Roman"/>
          <w:sz w:val="24"/>
          <w:rtl w:val="0"/>
        </w:rPr>
        <w:t xml:space="preserve">готовность </w:t>
      </w:r>
      <w:r w:rsidRPr="00000000" w:rsidR="00000000" w:rsidDel="00000000">
        <w:rPr>
          <w:rFonts w:cs="Times New Roman" w:hAnsi="Times New Roman" w:eastAsia="Times New Roman" w:ascii="Times New Roman"/>
          <w:sz w:val="24"/>
          <w:rtl w:val="0"/>
        </w:rPr>
        <w:t xml:space="preserve">убивать — правда...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Палочка Гарри лежала на столе Квиррелла, и не потому, что Гарри знал какие-то защитные заклинания, </w:t>
      </w:r>
      <w:r w:rsidRPr="00000000" w:rsidR="00000000" w:rsidDel="00000000">
        <w:rPr>
          <w:rFonts w:cs="Times New Roman" w:hAnsi="Times New Roman" w:eastAsia="Times New Roman" w:ascii="Times New Roman"/>
          <w:sz w:val="24"/>
          <w:rtl w:val="0"/>
        </w:rPr>
        <w:t xml:space="preserve">а, скорее, чтобы он не воткнул её кому-нибудь в глаз</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Кошель, в котором теперь находился Маховик времени, лежал там же. Маховик хоть и покрывала защитная оболочка, но он по-прежнему был довольно хрупкой вещицей.</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умолял профессора Квиррелла наколдовать ему боксёрские перчатки, чтобы блокировать удары оппонентов, но тот, глянув на него с пониманием, лишь отрицательно покачал головой.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Я не стану выцарапывать им глаза, я не стану выцарапывать им глаза, я не стану выцарапывать им глаза, на этом моя жизнь в Хогвартсе кончится, меня арестуют, </w:t>
      </w:r>
      <w:r w:rsidRPr="00000000" w:rsidR="00000000" w:rsidDel="00000000">
        <w:rPr>
          <w:rFonts w:cs="Times New Roman" w:hAnsi="Times New Roman" w:eastAsia="Times New Roman" w:ascii="Times New Roman"/>
          <w:sz w:val="24"/>
          <w:rtl w:val="0"/>
        </w:rPr>
        <w:t xml:space="preserve">— твердил себе Гарри, </w:t>
      </w:r>
      <w:r w:rsidRPr="00000000" w:rsidR="00000000" w:rsidDel="00000000">
        <w:rPr>
          <w:rFonts w:cs="Times New Roman" w:hAnsi="Times New Roman" w:eastAsia="Times New Roman" w:ascii="Times New Roman"/>
          <w:sz w:val="24"/>
          <w:rtl w:val="0"/>
        </w:rPr>
        <w:t xml:space="preserve">стараясь</w:t>
      </w:r>
      <w:r w:rsidRPr="00000000" w:rsidR="00000000" w:rsidDel="00000000">
        <w:rPr>
          <w:rFonts w:cs="Times New Roman" w:hAnsi="Times New Roman" w:eastAsia="Times New Roman" w:ascii="Times New Roman"/>
          <w:sz w:val="24"/>
          <w:rtl w:val="0"/>
        </w:rPr>
        <w:t xml:space="preserve"> крепко вбить эту мысль в голову, </w:t>
      </w:r>
      <w:r w:rsidRPr="00000000" w:rsidR="00000000" w:rsidDel="00000000">
        <w:rPr>
          <w:rFonts w:cs="Times New Roman" w:hAnsi="Times New Roman" w:eastAsia="Times New Roman" w:ascii="Times New Roman"/>
          <w:sz w:val="24"/>
          <w:rtl w:val="0"/>
        </w:rPr>
        <w:t xml:space="preserve">в надежде</w:t>
      </w:r>
      <w:r w:rsidRPr="00000000" w:rsidR="00000000" w:rsidDel="00000000">
        <w:rPr>
          <w:rFonts w:cs="Times New Roman" w:hAnsi="Times New Roman" w:eastAsia="Times New Roman" w:ascii="Times New Roman"/>
          <w:sz w:val="24"/>
          <w:rtl w:val="0"/>
        </w:rPr>
        <w:t xml:space="preserve">, что она останется там, даже когда проснётся его стремление убивать.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вернулся в сопровождении тринадцати слизеринцев со старших курсов. Среди них Гарри узнал верзилу, которого угостил пирогом. </w:t>
      </w:r>
      <w:r w:rsidRPr="00000000" w:rsidR="00000000" w:rsidDel="00000000">
        <w:rPr>
          <w:rFonts w:cs="Times New Roman" w:hAnsi="Times New Roman" w:eastAsia="Times New Roman" w:ascii="Times New Roman"/>
          <w:sz w:val="24"/>
          <w:rtl w:val="0"/>
        </w:rPr>
        <w:t xml:space="preserve">Ещё двое присутствовавших тогда тоже были здесь.</w:t>
      </w:r>
      <w:r w:rsidRPr="00000000" w:rsidR="00000000" w:rsidDel="00000000">
        <w:rPr>
          <w:rFonts w:cs="Times New Roman" w:hAnsi="Times New Roman" w:eastAsia="Times New Roman" w:ascii="Times New Roman"/>
          <w:sz w:val="24"/>
          <w:rtl w:val="0"/>
        </w:rPr>
        <w:t xml:space="preserve"> А вот слизеринец, который призывал остальных </w:t>
      </w:r>
      <w:r w:rsidRPr="00000000" w:rsidR="00000000" w:rsidDel="00000000">
        <w:rPr>
          <w:rFonts w:cs="Times New Roman" w:hAnsi="Times New Roman" w:eastAsia="Times New Roman" w:ascii="Times New Roman"/>
          <w:sz w:val="24"/>
          <w:rtl w:val="0"/>
        </w:rPr>
        <w:t xml:space="preserve">остановиться </w:t>
      </w:r>
      <w:r w:rsidRPr="00000000" w:rsidR="00000000" w:rsidDel="00000000">
        <w:rPr>
          <w:rFonts w:cs="Times New Roman" w:hAnsi="Times New Roman" w:eastAsia="Times New Roman" w:ascii="Times New Roman"/>
          <w:sz w:val="24"/>
          <w:rtl w:val="0"/>
        </w:rPr>
        <w:t xml:space="preserve">— отсутствовал.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Повторяю, — очень строго сказал профессор Квиррелл, — Поттер не должен быть ранен. </w:t>
      </w:r>
      <w:r w:rsidRPr="00000000" w:rsidR="00000000" w:rsidDel="00000000">
        <w:rPr>
          <w:rFonts w:cs="Times New Roman" w:hAnsi="Times New Roman" w:eastAsia="Times New Roman" w:ascii="Times New Roman"/>
          <w:sz w:val="24"/>
          <w:rtl w:val="0"/>
        </w:rPr>
        <w:t xml:space="preserve">Любые </w:t>
      </w:r>
      <w:r w:rsidRPr="00000000" w:rsidR="00000000" w:rsidDel="00000000">
        <w:rPr>
          <w:rFonts w:cs="Times New Roman" w:hAnsi="Times New Roman" w:eastAsia="Times New Roman" w:ascii="Times New Roman"/>
          <w:sz w:val="24"/>
          <w:rtl w:val="0"/>
        </w:rPr>
        <w:t xml:space="preserve">случайности будут считаться умышленными. Понятно?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Слизеринцы закивали, ухмыляясь.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Тогда </w:t>
      </w:r>
      <w:r w:rsidRPr="00000000" w:rsidR="00000000" w:rsidDel="00000000">
        <w:rPr>
          <w:rFonts w:cs="Times New Roman" w:hAnsi="Times New Roman" w:eastAsia="Times New Roman" w:ascii="Times New Roman"/>
          <w:sz w:val="24"/>
          <w:rtl w:val="0"/>
        </w:rPr>
        <w:t xml:space="preserve">милости прошу</w:t>
      </w:r>
      <w:r w:rsidRPr="00000000" w:rsidR="00000000" w:rsidDel="00000000">
        <w:rPr>
          <w:rFonts w:cs="Times New Roman" w:hAnsi="Times New Roman" w:eastAsia="Times New Roman" w:ascii="Times New Roman"/>
          <w:sz w:val="24"/>
          <w:rtl w:val="0"/>
        </w:rPr>
        <w:t xml:space="preserve">, вы вольны слегка осадить Мальчика-Который-Выжил, — сказал Квиррелл с многозначительной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улыбкой, смысл которой поняли только первокурсники.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 какому-то </w:t>
      </w:r>
      <w:r w:rsidRPr="00000000" w:rsidR="00000000" w:rsidDel="00000000">
        <w:rPr>
          <w:rFonts w:cs="Times New Roman" w:hAnsi="Times New Roman" w:eastAsia="Times New Roman" w:ascii="Times New Roman"/>
          <w:sz w:val="24"/>
          <w:rtl w:val="0"/>
        </w:rPr>
        <w:t xml:space="preserve">молчаливому</w:t>
      </w:r>
      <w:r w:rsidRPr="00000000" w:rsidR="00000000" w:rsidDel="00000000">
        <w:rPr>
          <w:rFonts w:cs="Times New Roman" w:hAnsi="Times New Roman" w:eastAsia="Times New Roman" w:ascii="Times New Roman"/>
          <w:sz w:val="24"/>
          <w:rtl w:val="0"/>
        </w:rPr>
        <w:t xml:space="preserve"> соглашению </w:t>
      </w:r>
      <w:r w:rsidRPr="00000000" w:rsidR="00000000" w:rsidDel="00000000">
        <w:rPr>
          <w:rFonts w:cs="Times New Roman" w:hAnsi="Times New Roman" w:eastAsia="Times New Roman" w:ascii="Times New Roman"/>
          <w:sz w:val="24"/>
          <w:rtl w:val="0"/>
        </w:rPr>
        <w:t xml:space="preserve">знакомый</w:t>
      </w:r>
      <w:r w:rsidRPr="00000000" w:rsidR="00000000" w:rsidDel="00000000">
        <w:rPr>
          <w:rFonts w:cs="Times New Roman" w:hAnsi="Times New Roman" w:eastAsia="Times New Roman" w:ascii="Times New Roman"/>
          <w:sz w:val="24"/>
          <w:rtl w:val="0"/>
        </w:rPr>
        <w:t xml:space="preserve"> верзила оказался в начале очереди.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Поттер, — сказал профессор Квиррелл, — познакомься, это мистер Перегрин Деррик. Он лучше </w:t>
      </w:r>
      <w:r w:rsidRPr="00000000" w:rsidR="00000000" w:rsidDel="00000000">
        <w:rPr>
          <w:rFonts w:cs="Times New Roman" w:hAnsi="Times New Roman" w:eastAsia="Times New Roman" w:ascii="Times New Roman"/>
          <w:sz w:val="24"/>
          <w:rtl w:val="0"/>
        </w:rPr>
        <w:t xml:space="preserve">вас,</w:t>
      </w:r>
      <w:r w:rsidRPr="00000000" w:rsidR="00000000" w:rsidDel="00000000">
        <w:rPr>
          <w:rFonts w:cs="Times New Roman" w:hAnsi="Times New Roman" w:eastAsia="Times New Roman" w:ascii="Times New Roman"/>
          <w:sz w:val="24"/>
          <w:rtl w:val="0"/>
        </w:rPr>
        <w:t xml:space="preserve"> и собирается вам это доказать.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Деррик двинулся вперёд, а Гарри боролся сам с собой: не убегать, не сопротивляться...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Деррик остановился на расстоянии вытянутой руки.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Злости в Гарри пока не было, только страх.</w:t>
      </w:r>
      <w:r w:rsidRPr="00000000" w:rsidR="00000000" w:rsidDel="00000000">
        <w:rPr>
          <w:rFonts w:cs="Times New Roman" w:hAnsi="Times New Roman" w:eastAsia="Times New Roman" w:ascii="Times New Roman"/>
          <w:sz w:val="24"/>
          <w:rtl w:val="0"/>
        </w:rPr>
        <w:t xml:space="preserve"> Как не </w:t>
      </w:r>
      <w:r w:rsidRPr="00000000" w:rsidR="00000000" w:rsidDel="00000000">
        <w:rPr>
          <w:rFonts w:cs="Times New Roman" w:hAnsi="Times New Roman" w:eastAsia="Times New Roman" w:ascii="Times New Roman"/>
          <w:sz w:val="24"/>
          <w:rtl w:val="0"/>
        </w:rPr>
        <w:t xml:space="preserve">испугаться</w:t>
      </w:r>
      <w:r w:rsidRPr="00000000" w:rsidR="00000000" w:rsidDel="00000000">
        <w:rPr>
          <w:rFonts w:cs="Times New Roman" w:hAnsi="Times New Roman" w:eastAsia="Times New Roman" w:ascii="Times New Roman"/>
          <w:sz w:val="24"/>
          <w:rtl w:val="0"/>
        </w:rPr>
        <w:t xml:space="preserve"> стоявшего перед ним подростка, который выше почти на метр, с чётко выраженной мускулатурой, щетиной и полной предвкушения злорадной ухмылкой?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Попроси мистера Деррика не трогать тебя, — сказал профессор Квиррелл. — Возможно, если он увидит, насколько ты жалок, то ему станет скучно и он уйдёт.</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Со стороны слизеринцев-старшекурсников раздался смех.</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Пожалуйста, — робким, срывающимся голосом сказал Гарри, — не трогай меня...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Как-то не искренне, — сказал Квиррелл.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Ухмылка на лице Деррика стала шире. </w:t>
      </w:r>
      <w:r w:rsidRPr="00000000" w:rsidR="00000000" w:rsidDel="00000000">
        <w:rPr>
          <w:rFonts w:cs="Times New Roman" w:hAnsi="Times New Roman" w:eastAsia="Times New Roman" w:ascii="Times New Roman"/>
          <w:sz w:val="24"/>
          <w:rtl w:val="0"/>
        </w:rPr>
        <w:t xml:space="preserve">Этот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еуклюжий</w:t>
      </w:r>
      <w:r w:rsidRPr="00000000" w:rsidR="00000000" w:rsidDel="00000000">
        <w:rPr>
          <w:rFonts w:cs="Times New Roman" w:hAnsi="Times New Roman" w:eastAsia="Times New Roman" w:ascii="Times New Roman"/>
          <w:sz w:val="24"/>
          <w:rtl w:val="0"/>
        </w:rPr>
        <w:t xml:space="preserve"> имбецил, похоже, почуял превосходство...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Уже знакомый холод начал прокр</w:t>
      </w:r>
      <w:r w:rsidRPr="00000000" w:rsidR="00000000" w:rsidDel="00000000">
        <w:rPr>
          <w:rFonts w:cs="Times New Roman" w:hAnsi="Times New Roman" w:eastAsia="Times New Roman" w:ascii="Times New Roman"/>
          <w:sz w:val="24"/>
          <w:rtl w:val="0"/>
        </w:rPr>
        <w:t xml:space="preserve">адываться в вены...</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Пожалуйста, не трогай меня, — снова попытался Гарри.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Профессор Квиррелл покачал головой: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Во имя Мерлина, Поттер, как у вас получилось из этой фразы сделать оскорбление? Теперь у мистера Деррика просто нет выбора.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Деррик </w:t>
      </w:r>
      <w:r w:rsidRPr="00000000" w:rsidR="00000000" w:rsidDel="00000000">
        <w:rPr>
          <w:rFonts w:cs="Times New Roman" w:hAnsi="Times New Roman" w:eastAsia="Times New Roman" w:ascii="Times New Roman"/>
          <w:sz w:val="24"/>
          <w:rtl w:val="0"/>
        </w:rPr>
        <w:t xml:space="preserve">целенаправленно</w:t>
      </w:r>
      <w:r w:rsidRPr="00000000" w:rsidR="00000000" w:rsidDel="00000000">
        <w:rPr>
          <w:rFonts w:cs="Times New Roman" w:hAnsi="Times New Roman" w:eastAsia="Times New Roman" w:ascii="Times New Roman"/>
          <w:sz w:val="24"/>
          <w:rtl w:val="0"/>
        </w:rPr>
        <w:t xml:space="preserve"> шагнул вперёд и </w:t>
      </w:r>
      <w:r w:rsidRPr="00000000" w:rsidR="00000000" w:rsidDel="00000000">
        <w:rPr>
          <w:rFonts w:cs="Times New Roman" w:hAnsi="Times New Roman" w:eastAsia="Times New Roman" w:ascii="Times New Roman"/>
          <w:sz w:val="24"/>
          <w:rtl w:val="0"/>
        </w:rPr>
        <w:t xml:space="preserve">пихнул Гарри плечом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отшатнул</w:t>
      </w:r>
      <w:r w:rsidRPr="00000000" w:rsidR="00000000" w:rsidDel="00000000">
        <w:rPr>
          <w:rFonts w:cs="Times New Roman" w:hAnsi="Times New Roman" w:eastAsia="Times New Roman" w:ascii="Times New Roman"/>
          <w:sz w:val="24"/>
          <w:rtl w:val="0"/>
        </w:rPr>
        <w:t xml:space="preserve">ся</w:t>
      </w:r>
      <w:r w:rsidRPr="00000000" w:rsidR="00000000" w:rsidDel="00000000">
        <w:rPr>
          <w:rFonts w:cs="Times New Roman" w:hAnsi="Times New Roman" w:eastAsia="Times New Roman" w:ascii="Times New Roman"/>
          <w:sz w:val="24"/>
          <w:rtl w:val="0"/>
        </w:rPr>
        <w:t xml:space="preserve"> на полметра, но потом холодно и решительно выпрямился.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Нет, — покачал головой Квиррелл, — нет, нет, нет.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чего толкаешься, Поттер? — сказал Деррик. — А ну извинись.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Извините!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Чё-та не похоже, — </w:t>
      </w:r>
      <w:r w:rsidRPr="00000000" w:rsidR="00000000" w:rsidDel="00000000">
        <w:rPr>
          <w:rFonts w:cs="Times New Roman" w:hAnsi="Times New Roman" w:eastAsia="Times New Roman" w:ascii="Times New Roman"/>
          <w:sz w:val="24"/>
          <w:rtl w:val="0"/>
        </w:rPr>
        <w:t xml:space="preserve">хмыкнул</w:t>
      </w:r>
      <w:r w:rsidRPr="00000000" w:rsidR="00000000" w:rsidDel="00000000">
        <w:rPr>
          <w:rFonts w:cs="Times New Roman" w:hAnsi="Times New Roman" w:eastAsia="Times New Roman" w:ascii="Times New Roman"/>
          <w:sz w:val="24"/>
          <w:rtl w:val="0"/>
        </w:rPr>
        <w:t xml:space="preserve"> Деррик.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распахнул глаза от возмущения, он ведь так старался, чтобы получилось похоже на правду.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Деррик сильно его толкнул, и Гарри растянулся на матрасе.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Синяя ткань перед глазами начала расплываться.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в голове мелькнуло подозрение: а так ли благородны мотивы Квиррелла относительно этого так называемого </w:t>
      </w:r>
      <w:r w:rsidRPr="00000000" w:rsidR="00000000" w:rsidDel="00000000">
        <w:rPr>
          <w:rFonts w:cs="Times New Roman" w:hAnsi="Times New Roman" w:eastAsia="Times New Roman" w:ascii="Times New Roman"/>
          <w:i w:val="1"/>
          <w:sz w:val="24"/>
          <w:rtl w:val="0"/>
        </w:rPr>
        <w:t xml:space="preserve">урока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Ступня ноги умостилась на ягодицах Гарри</w:t>
      </w:r>
      <w:r w:rsidRPr="00000000" w:rsidR="00000000" w:rsidDel="00000000">
        <w:rPr>
          <w:rFonts w:cs="Times New Roman" w:hAnsi="Times New Roman" w:eastAsia="Times New Roman" w:ascii="Times New Roman"/>
          <w:sz w:val="24"/>
          <w:rtl w:val="0"/>
        </w:rPr>
        <w:t xml:space="preserve">, а секундой позже его пихнули в бок, заставив распластаться на спине.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Деррик </w:t>
      </w:r>
      <w:r w:rsidRPr="00000000" w:rsidR="00000000" w:rsidDel="00000000">
        <w:rPr>
          <w:rFonts w:cs="Times New Roman" w:hAnsi="Times New Roman" w:eastAsia="Times New Roman" w:ascii="Times New Roman"/>
          <w:sz w:val="24"/>
          <w:rtl w:val="0"/>
        </w:rPr>
        <w:t xml:space="preserve">рассмеялся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 чё, </w:t>
      </w:r>
      <w:r w:rsidRPr="00000000" w:rsidR="00000000" w:rsidDel="00000000">
        <w:rPr>
          <w:rFonts w:cs="Times New Roman" w:hAnsi="Times New Roman" w:eastAsia="Times New Roman" w:ascii="Times New Roman"/>
          <w:i w:val="1"/>
          <w:sz w:val="24"/>
          <w:rtl w:val="0"/>
        </w:rPr>
        <w:t xml:space="preserve">весело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Всё, что нужно сделать — сказать, что урок окончен. И доложить о происшествии в кабинете директора. Это будет концом </w:t>
      </w:r>
      <w:r w:rsidRPr="00000000" w:rsidR="00000000" w:rsidDel="00000000">
        <w:rPr>
          <w:rFonts w:cs="Times New Roman" w:hAnsi="Times New Roman" w:eastAsia="Times New Roman" w:ascii="Times New Roman"/>
          <w:i w:val="1"/>
          <w:sz w:val="24"/>
          <w:rtl w:val="0"/>
        </w:rPr>
        <w:t xml:space="preserve">профессора Защиты</w:t>
      </w:r>
      <w:r w:rsidRPr="00000000" w:rsidR="00000000" w:rsidDel="00000000">
        <w:rPr>
          <w:rFonts w:cs="Times New Roman" w:hAnsi="Times New Roman" w:eastAsia="Times New Roman" w:ascii="Times New Roman"/>
          <w:sz w:val="24"/>
          <w:rtl w:val="0"/>
        </w:rPr>
        <w:t xml:space="preserve"> и его злосчастного пребывания в Хогвартсе и... профессор МакГонагалл, конечно, будет злиться, 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(Лицо Минервы мелькнуло перед его внутренним взором, и она не злилась, просто выглядела печальной...)</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 теперь скажи ему, что </w:t>
      </w:r>
      <w:r w:rsidRPr="00000000" w:rsidR="00000000" w:rsidDel="00000000">
        <w:rPr>
          <w:rFonts w:cs="Times New Roman" w:hAnsi="Times New Roman" w:eastAsia="Times New Roman" w:ascii="Times New Roman"/>
          <w:sz w:val="24"/>
          <w:rtl w:val="0"/>
        </w:rPr>
        <w:t xml:space="preserve">он лучше тебя</w:t>
      </w:r>
      <w:r w:rsidRPr="00000000" w:rsidR="00000000" w:rsidDel="00000000">
        <w:rPr>
          <w:rFonts w:cs="Times New Roman" w:hAnsi="Times New Roman" w:eastAsia="Times New Roman" w:ascii="Times New Roman"/>
          <w:sz w:val="24"/>
          <w:rtl w:val="0"/>
        </w:rPr>
        <w:t xml:space="preserve">, Поттер, — раздался голос профессора Квиррелла.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лучше меня.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попытался подняться, но Деррик поставил ногу ему на грудь, уложив обратно на мат.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Картинка мира стала кристально чистой. </w:t>
      </w:r>
      <w:r w:rsidRPr="00000000" w:rsidR="00000000" w:rsidDel="00000000">
        <w:rPr>
          <w:rFonts w:cs="Times New Roman" w:hAnsi="Times New Roman" w:eastAsia="Times New Roman" w:ascii="Times New Roman"/>
          <w:sz w:val="24"/>
          <w:rtl w:val="0"/>
        </w:rPr>
        <w:t xml:space="preserve">Линии</w:t>
      </w:r>
      <w:r w:rsidRPr="00000000" w:rsidR="00000000" w:rsidDel="00000000">
        <w:rPr>
          <w:rFonts w:cs="Times New Roman" w:hAnsi="Times New Roman" w:eastAsia="Times New Roman" w:ascii="Times New Roman"/>
          <w:sz w:val="24"/>
          <w:rtl w:val="0"/>
        </w:rPr>
        <w:t xml:space="preserve"> действий и их последствий предстали перед ним как на ладони. Глупец не ожидает встречной атаки, быстрый удар в пах нейтрализует его на время, достаточное для...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Попробуйте ещё раз, — сказал профессор и тут, внезапным резким движением, Гарри перекатился, вскочил на ноги и рванулся туда, где стоял его настоящий враг, профессор Защиты...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вас нет терпения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дрогнул. Его разум, наученный пессимистически взирать на мир, тут же нарисовал в воображении мудрого старца, изо рта которого хлещет кровь, потому что Гарри вырвал ему язык...</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Спустя мгновение Деррик вновь опрокинул Гарри на мат и уселся сверху, </w:t>
      </w:r>
      <w:r w:rsidRPr="00000000" w:rsidR="00000000" w:rsidDel="00000000">
        <w:rPr>
          <w:rFonts w:cs="Times New Roman" w:hAnsi="Times New Roman" w:eastAsia="Times New Roman" w:ascii="Times New Roman"/>
          <w:sz w:val="24"/>
          <w:rtl w:val="0"/>
        </w:rPr>
        <w:t xml:space="preserve">лишив возможности свободно дышать.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 надо! — закричал Гарри. — Пожалуйста, не надо!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Уже лучше, — одобрил профессор Квиррелл. — Даже интонация похожа на искреннюю.</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Самое ужасное и противное, что она и впрямь была искренней. </w:t>
      </w:r>
      <w:r w:rsidRPr="00000000" w:rsidR="00000000" w:rsidDel="00000000">
        <w:rPr>
          <w:rFonts w:cs="Times New Roman" w:hAnsi="Times New Roman" w:eastAsia="Times New Roman" w:ascii="Times New Roman"/>
          <w:sz w:val="24"/>
          <w:rtl w:val="0"/>
        </w:rPr>
        <w:t xml:space="preserve">Гарри тяжело давался каждый вздох, страх и холодная ярость волнами пробегали по телу...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Проиграй, — сказал профессор Квиррелл.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проиграл, — выдавил 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Славно, — сказал Деррик, по-прежнему восседая на нём, — проиграй ещё.</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Руки толкали Гарри, заставляя его крутиться внутри круга старшекурсников из Слизерина. Гарри уже давно не пытался сдерживать слёзы, </w:t>
      </w:r>
      <w:r w:rsidRPr="00000000" w:rsidR="00000000" w:rsidDel="00000000">
        <w:rPr>
          <w:rFonts w:cs="Times New Roman" w:hAnsi="Times New Roman" w:eastAsia="Times New Roman" w:ascii="Times New Roman"/>
          <w:sz w:val="24"/>
          <w:rtl w:val="0"/>
        </w:rPr>
        <w:t xml:space="preserve">теперь он просто пытался не упасть.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и кто ты, Поттер</w:t>
      </w:r>
      <w:r w:rsidRPr="00000000" w:rsidR="00000000" w:rsidDel="00000000">
        <w:rPr>
          <w:rFonts w:cs="Times New Roman" w:hAnsi="Times New Roman" w:eastAsia="Times New Roman" w:ascii="Times New Roman"/>
          <w:sz w:val="24"/>
          <w:rtl w:val="0"/>
        </w:rPr>
        <w:t xml:space="preserve">? — спросил Деррик.</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Н-неудачник, я проиграл, я сдаюсь, ты победил, ты л-лучше, чем я, пожалуйста, хватит...</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споткнулся о чью-то </w:t>
      </w:r>
      <w:r w:rsidRPr="00000000" w:rsidR="00000000" w:rsidDel="00000000">
        <w:rPr>
          <w:rFonts w:cs="Times New Roman" w:hAnsi="Times New Roman" w:eastAsia="Times New Roman" w:ascii="Times New Roman"/>
          <w:sz w:val="24"/>
          <w:rtl w:val="0"/>
        </w:rPr>
        <w:t xml:space="preserve">любезно подставленную</w:t>
      </w:r>
      <w:r w:rsidRPr="00000000" w:rsidR="00000000" w:rsidDel="00000000">
        <w:rPr>
          <w:rFonts w:cs="Times New Roman" w:hAnsi="Times New Roman" w:eastAsia="Times New Roman" w:ascii="Times New Roman"/>
          <w:sz w:val="24"/>
          <w:rtl w:val="0"/>
        </w:rPr>
        <w:t xml:space="preserve"> ногу и рухнул на пол, не успев выставить вперёд руки. На мгновение он перестал что-либо соображать, но потом вновь попытался подняться...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Довольно</w:t>
      </w:r>
      <w:r w:rsidRPr="00000000" w:rsidR="00000000" w:rsidDel="00000000">
        <w:rPr>
          <w:rFonts w:cs="Times New Roman" w:hAnsi="Times New Roman" w:eastAsia="Times New Roman" w:ascii="Times New Roman"/>
          <w:sz w:val="24"/>
          <w:rtl w:val="0"/>
        </w:rPr>
        <w:t xml:space="preserve">! — голосом профессора Квиррелла можно было резать </w:t>
      </w:r>
      <w:r w:rsidRPr="00000000" w:rsidR="00000000" w:rsidDel="00000000">
        <w:rPr>
          <w:rFonts w:cs="Times New Roman" w:hAnsi="Times New Roman" w:eastAsia="Times New Roman" w:ascii="Times New Roman"/>
          <w:sz w:val="24"/>
          <w:rtl w:val="0"/>
        </w:rPr>
        <w:t xml:space="preserve">металл</w:t>
      </w:r>
      <w:r w:rsidRPr="00000000" w:rsidR="00000000" w:rsidDel="00000000">
        <w:rPr>
          <w:rFonts w:cs="Times New Roman" w:hAnsi="Times New Roman" w:eastAsia="Times New Roman" w:ascii="Times New Roman"/>
          <w:sz w:val="24"/>
          <w:rtl w:val="0"/>
        </w:rPr>
        <w:t xml:space="preserve">. — Шаг назад от мистера Поттера!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их лицах проступило недоумение. Ледяная стужа внутри Гарри, переставая бесноваться, холодно и удовлетворённо улыбнулась.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он безвольно повалился на мат.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что-то говорил. Старшекурсники </w:t>
      </w:r>
      <w:r w:rsidRPr="00000000" w:rsidR="00000000" w:rsidDel="00000000">
        <w:rPr>
          <w:rFonts w:cs="Times New Roman" w:hAnsi="Times New Roman" w:eastAsia="Times New Roman" w:ascii="Times New Roman"/>
          <w:sz w:val="24"/>
          <w:rtl w:val="0"/>
        </w:rPr>
        <w:t xml:space="preserve">охали и ахали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 ещё, мне кажется, наследник Дома Малфоев тоже хочет вам кое-что разъяснить, — закончил профессор Квиррелл.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Теперь говорил Драко. Так же резко, как до этого Квиррелл, используя интонацию, какую он применял имитируя голос отца. Ч</w:t>
      </w:r>
      <w:r w:rsidRPr="00000000" w:rsidR="00000000" w:rsidDel="00000000">
        <w:rPr>
          <w:rFonts w:cs="Times New Roman" w:hAnsi="Times New Roman" w:eastAsia="Times New Roman" w:ascii="Times New Roman"/>
          <w:sz w:val="24"/>
          <w:rtl w:val="0"/>
        </w:rPr>
        <w:t xml:space="preserve">то-то </w:t>
      </w:r>
      <w:r w:rsidRPr="00000000" w:rsidR="00000000" w:rsidDel="00000000">
        <w:rPr>
          <w:rFonts w:cs="Times New Roman" w:hAnsi="Times New Roman" w:eastAsia="Times New Roman" w:ascii="Times New Roman"/>
          <w:sz w:val="24"/>
          <w:rtl w:val="0"/>
        </w:rPr>
        <w:t xml:space="preserve">про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могли</w:t>
      </w:r>
      <w:r w:rsidRPr="00000000" w:rsidR="00000000" w:rsidDel="00000000">
        <w:rPr>
          <w:rFonts w:cs="Times New Roman" w:hAnsi="Times New Roman" w:eastAsia="Times New Roman" w:ascii="Times New Roman"/>
          <w:i w:val="1"/>
          <w:sz w:val="24"/>
          <w:rtl w:val="0"/>
        </w:rPr>
        <w:t xml:space="preserve"> подвергнуть опасности факультет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Мерлин знает сколько союзников, в одной только школе</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полное отсутствие внимания, бездарные уловки</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тупые громилы</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годные лишь в лакеи, </w:t>
      </w:r>
      <w:r w:rsidRPr="00000000" w:rsidR="00000000" w:rsidDel="00000000">
        <w:rPr>
          <w:rFonts w:cs="Times New Roman" w:hAnsi="Times New Roman" w:eastAsia="Times New Roman" w:ascii="Times New Roman"/>
          <w:sz w:val="24"/>
          <w:rtl w:val="0"/>
        </w:rPr>
        <w:t xml:space="preserve">и что-то на задворках </w:t>
      </w:r>
      <w:r w:rsidRPr="00000000" w:rsidR="00000000" w:rsidDel="00000000">
        <w:rPr>
          <w:rFonts w:cs="Times New Roman" w:hAnsi="Times New Roman" w:eastAsia="Times New Roman" w:ascii="Times New Roman"/>
          <w:sz w:val="24"/>
          <w:rtl w:val="0"/>
        </w:rPr>
        <w:t xml:space="preserve">сознания</w:t>
      </w:r>
      <w:r w:rsidRPr="00000000" w:rsidR="00000000" w:rsidDel="00000000">
        <w:rPr>
          <w:rFonts w:cs="Times New Roman" w:hAnsi="Times New Roman" w:eastAsia="Times New Roman" w:ascii="Times New Roman"/>
          <w:sz w:val="24"/>
          <w:rtl w:val="0"/>
        </w:rPr>
        <w:t xml:space="preserve"> Гарри, отбросив все очевидные возражения, сочло Драко союзником.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Всё болело, тело била крупная дрожь, разум был полностью истощён.</w:t>
      </w:r>
      <w:r w:rsidRPr="00000000" w:rsidR="00000000" w:rsidDel="00000000">
        <w:rPr>
          <w:rFonts w:cs="Times New Roman" w:hAnsi="Times New Roman" w:eastAsia="Times New Roman" w:ascii="Times New Roman"/>
          <w:sz w:val="24"/>
          <w:rtl w:val="0"/>
        </w:rPr>
        <w:t xml:space="preserve"> Он попытался подумать о песне Фоукса, но феникса здесь не было и мелодия всё никак не шла на ум, </w:t>
      </w:r>
      <w:r w:rsidRPr="00000000" w:rsidR="00000000" w:rsidDel="00000000">
        <w:rPr>
          <w:rFonts w:cs="Times New Roman" w:hAnsi="Times New Roman" w:eastAsia="Times New Roman" w:ascii="Times New Roman"/>
          <w:sz w:val="24"/>
          <w:rtl w:val="0"/>
        </w:rPr>
        <w:t xml:space="preserve">а когда он попытался её вообразить, получился только какой-то невразумительный щебет...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закончил речь и профессор Квиррелл </w:t>
      </w:r>
      <w:r w:rsidRPr="00000000" w:rsidR="00000000" w:rsidDel="00000000">
        <w:rPr>
          <w:rFonts w:cs="Times New Roman" w:hAnsi="Times New Roman" w:eastAsia="Times New Roman" w:ascii="Times New Roman"/>
          <w:sz w:val="24"/>
          <w:rtl w:val="0"/>
        </w:rPr>
        <w:t xml:space="preserve">разрешил старшекурсникам удалиться</w:t>
      </w:r>
      <w:r w:rsidRPr="00000000" w:rsidR="00000000" w:rsidDel="00000000">
        <w:rPr>
          <w:rFonts w:cs="Times New Roman" w:hAnsi="Times New Roman" w:eastAsia="Times New Roman" w:ascii="Times New Roman"/>
          <w:sz w:val="24"/>
          <w:rtl w:val="0"/>
        </w:rPr>
        <w:t xml:space="preserve">. Гарри открыл глаза и попытался сесть.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Подождите, — каждое слово давалось с трудом, — я хочу им кое-что </w:t>
      </w:r>
      <w:r w:rsidRPr="00000000" w:rsidR="00000000" w:rsidDel="00000000">
        <w:rPr>
          <w:rFonts w:cs="Times New Roman" w:hAnsi="Times New Roman" w:eastAsia="Times New Roman" w:ascii="Times New Roman"/>
          <w:sz w:val="24"/>
          <w:rtl w:val="0"/>
        </w:rPr>
        <w:t xml:space="preserve">сказать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Слушайте мистера Поттера, — холодно остановил Квиррелл собравшихся уходить слизеринцев.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Пошатываясь, Гарри поднялся на ноги. Он старался не смотреть на своих однокурсников. Он не хотел видеть выражения их лиц. </w:t>
      </w:r>
      <w:r w:rsidRPr="00000000" w:rsidR="00000000" w:rsidDel="00000000">
        <w:rPr>
          <w:rFonts w:cs="Times New Roman" w:hAnsi="Times New Roman" w:eastAsia="Times New Roman" w:ascii="Times New Roman"/>
          <w:sz w:val="24"/>
          <w:rtl w:val="0"/>
        </w:rPr>
        <w:t xml:space="preserve">Зачем ему их жалость?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Вместо этого Гарри посмотрел на старшекурсников, которые</w:t>
      </w:r>
      <w:r w:rsidRPr="00000000" w:rsidR="00000000" w:rsidDel="00000000">
        <w:rPr>
          <w:rFonts w:cs="Times New Roman" w:hAnsi="Times New Roman" w:eastAsia="Times New Roman" w:ascii="Times New Roman"/>
          <w:sz w:val="24"/>
          <w:rtl w:val="0"/>
        </w:rPr>
        <w:t xml:space="preserve"> всё ещё пребывали в шоке.</w:t>
      </w:r>
      <w:r w:rsidRPr="00000000" w:rsidR="00000000" w:rsidDel="00000000">
        <w:rPr>
          <w:rFonts w:cs="Times New Roman" w:hAnsi="Times New Roman" w:eastAsia="Times New Roman" w:ascii="Times New Roman"/>
          <w:sz w:val="24"/>
          <w:rtl w:val="0"/>
        </w:rPr>
        <w:t xml:space="preserve"> Они во все глаза смотрели на него. Страх был написан </w:t>
      </w:r>
      <w:r w:rsidRPr="00000000" w:rsidR="00000000" w:rsidDel="00000000">
        <w:rPr>
          <w:rFonts w:cs="Times New Roman" w:hAnsi="Times New Roman" w:eastAsia="Times New Roman" w:ascii="Times New Roman"/>
          <w:sz w:val="24"/>
          <w:rtl w:val="0"/>
        </w:rPr>
        <w:t xml:space="preserve">на их лицах.</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Именно эту картинку воображала себе его тёмная сторона, когда чуть ранее он притворялся проигравшим.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начал: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Никто из...</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Стоп</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перебил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Квиррелл, — если это то, что я думаю, пожалуйста, </w:t>
      </w:r>
      <w:r w:rsidRPr="00000000" w:rsidR="00000000" w:rsidDel="00000000">
        <w:rPr>
          <w:rFonts w:cs="Times New Roman" w:hAnsi="Times New Roman" w:eastAsia="Times New Roman" w:ascii="Times New Roman"/>
          <w:sz w:val="24"/>
          <w:rtl w:val="0"/>
        </w:rPr>
        <w:t xml:space="preserve">дождитесь их ухода</w:t>
      </w:r>
      <w:r w:rsidRPr="00000000" w:rsidR="00000000" w:rsidDel="00000000">
        <w:rPr>
          <w:rFonts w:cs="Times New Roman" w:hAnsi="Times New Roman" w:eastAsia="Times New Roman" w:ascii="Times New Roman"/>
          <w:sz w:val="24"/>
          <w:rtl w:val="0"/>
        </w:rPr>
        <w:t xml:space="preserve">. Они услышат об этом позднее. У нас всех есть уроки, которые нужно усвоить, мистер Поттер.</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Хорошо, —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Гарри.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 Ступайте.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Старшекурсники поспешно покинули класс, и дверь за ними закрылась.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не хочу, чтобы кто-то мстил им, — хрипло сказал Гарри. — </w:t>
      </w:r>
      <w:r w:rsidRPr="00000000" w:rsidR="00000000" w:rsidDel="00000000">
        <w:rPr>
          <w:rFonts w:cs="Times New Roman" w:hAnsi="Times New Roman" w:eastAsia="Times New Roman" w:ascii="Times New Roman"/>
          <w:sz w:val="24"/>
          <w:rtl w:val="0"/>
        </w:rPr>
        <w:t xml:space="preserve">Такова моя просьба </w:t>
      </w:r>
      <w:r w:rsidRPr="00000000" w:rsidR="00000000" w:rsidDel="00000000">
        <w:rPr>
          <w:rFonts w:cs="Times New Roman" w:hAnsi="Times New Roman" w:eastAsia="Times New Roman" w:ascii="Times New Roman"/>
          <w:sz w:val="24"/>
          <w:rtl w:val="0"/>
        </w:rPr>
        <w:t xml:space="preserve">к любому, кто считает себя моим другом. Мне нужно было выучить урок, и они помогли мне</w:t>
      </w:r>
      <w:r w:rsidRPr="00000000" w:rsidR="00000000" w:rsidDel="00000000">
        <w:rPr>
          <w:rFonts w:cs="Times New Roman" w:hAnsi="Times New Roman" w:eastAsia="Times New Roman" w:ascii="Times New Roman"/>
          <w:sz w:val="24"/>
          <w:rtl w:val="0"/>
        </w:rPr>
        <w:t xml:space="preserve"> в этом, а я им помог выучить свой. Вот и всё.</w:t>
      </w:r>
      <w:r w:rsidRPr="00000000" w:rsidR="00000000" w:rsidDel="00000000">
        <w:rPr>
          <w:rFonts w:cs="Times New Roman" w:hAnsi="Times New Roman" w:eastAsia="Times New Roman" w:ascii="Times New Roman"/>
          <w:sz w:val="24"/>
          <w:rtl w:val="0"/>
        </w:rPr>
        <w:t xml:space="preserve"> Если будете рассказывать эту историю — не забудьте включить в неё и эту часть.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повернулс</w:t>
      </w:r>
      <w:r w:rsidRPr="00000000" w:rsidR="00000000" w:rsidDel="00000000">
        <w:rPr>
          <w:rFonts w:cs="Times New Roman" w:hAnsi="Times New Roman" w:eastAsia="Times New Roman" w:ascii="Times New Roman"/>
          <w:sz w:val="24"/>
          <w:rtl w:val="0"/>
        </w:rPr>
        <w:t xml:space="preserve">я к профессору Квирреллу.</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Вы проиграли, — сказал профессор Квиррелл, и </w:t>
      </w:r>
      <w:r w:rsidRPr="00000000" w:rsidR="00000000" w:rsidDel="00000000">
        <w:rPr>
          <w:rFonts w:cs="Times New Roman" w:hAnsi="Times New Roman" w:eastAsia="Times New Roman" w:ascii="Times New Roman"/>
          <w:sz w:val="24"/>
          <w:rtl w:val="0"/>
        </w:rPr>
        <w:t xml:space="preserve">впервые в его голосе проскользнуло что-то мягкое.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Странно: Гарри казалось, что профессор вообще не способен выказывать тёплые чувства.</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Да, Гарри проиграл.</w:t>
      </w:r>
      <w:r w:rsidRPr="00000000" w:rsidR="00000000" w:rsidDel="00000000">
        <w:rPr>
          <w:rFonts w:cs="Times New Roman" w:hAnsi="Times New Roman" w:eastAsia="Times New Roman" w:ascii="Times New Roman"/>
          <w:sz w:val="24"/>
          <w:rtl w:val="0"/>
        </w:rPr>
        <w:t xml:space="preserve"> Были моменты, когда холодная ярость полностью покидала его и оставался только страх, и </w:t>
      </w:r>
      <w:r w:rsidRPr="00000000" w:rsidR="00000000" w:rsidDel="00000000">
        <w:rPr>
          <w:rFonts w:cs="Times New Roman" w:hAnsi="Times New Roman" w:eastAsia="Times New Roman" w:ascii="Times New Roman"/>
          <w:sz w:val="24"/>
          <w:rtl w:val="0"/>
        </w:rPr>
        <w:t xml:space="preserve">тогда</w:t>
      </w:r>
      <w:r w:rsidRPr="00000000" w:rsidR="00000000" w:rsidDel="00000000">
        <w:rPr>
          <w:rFonts w:cs="Times New Roman" w:hAnsi="Times New Roman" w:eastAsia="Times New Roman" w:ascii="Times New Roman"/>
          <w:sz w:val="24"/>
          <w:rtl w:val="0"/>
        </w:rPr>
        <w:t xml:space="preserve"> он </w:t>
      </w:r>
      <w:r w:rsidRPr="00000000" w:rsidR="00000000" w:rsidDel="00000000">
        <w:rPr>
          <w:rFonts w:cs="Times New Roman" w:hAnsi="Times New Roman" w:eastAsia="Times New Roman" w:ascii="Times New Roman"/>
          <w:sz w:val="24"/>
          <w:rtl w:val="0"/>
        </w:rPr>
        <w:t xml:space="preserve">искренне</w:t>
      </w:r>
      <w:r w:rsidRPr="00000000" w:rsidR="00000000" w:rsidDel="00000000">
        <w:rPr>
          <w:rFonts w:cs="Times New Roman" w:hAnsi="Times New Roman" w:eastAsia="Times New Roman" w:ascii="Times New Roman"/>
          <w:sz w:val="24"/>
          <w:rtl w:val="0"/>
        </w:rPr>
        <w:t xml:space="preserve"> умолял слизеринцев его пощадить..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Но остались живы? — в голосе Квиррелла по-прежнему была странная мягкость.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Проигрыши не всегда похожи на этот, — сказал профессор Квиррелл. — Существуют ещё компромиссы и капитуляции с условиями. Есть другие способы успокаивать хулиганов. Притвориться покорным и исподтишка манипулировать людьми — это целое искусство. Но сперва нужно </w:t>
      </w:r>
      <w:r w:rsidRPr="00000000" w:rsidR="00000000" w:rsidDel="00000000">
        <w:rPr>
          <w:rFonts w:cs="Times New Roman" w:hAnsi="Times New Roman" w:eastAsia="Times New Roman" w:ascii="Times New Roman"/>
          <w:i w:val="1"/>
          <w:sz w:val="24"/>
          <w:rtl w:val="0"/>
        </w:rPr>
        <w:t xml:space="preserve">уметь думать</w:t>
      </w:r>
      <w:r w:rsidRPr="00000000" w:rsidR="00000000" w:rsidDel="00000000">
        <w:rPr>
          <w:rFonts w:cs="Times New Roman" w:hAnsi="Times New Roman" w:eastAsia="Times New Roman" w:ascii="Times New Roman"/>
          <w:sz w:val="24"/>
          <w:rtl w:val="0"/>
        </w:rPr>
        <w:t xml:space="preserve"> о поражении. Вы запомнили, как это делается?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 сможете проиграть вновь?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думаю, да...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тоже так думаю, — профессор Квиррелл поклонился так низко, что почти коснулся головой пола. — Примите поздравления, Гарри Поттер, вы </w:t>
      </w:r>
      <w:r w:rsidRPr="00000000" w:rsidR="00000000" w:rsidDel="00000000">
        <w:rPr>
          <w:rFonts w:cs="Times New Roman" w:hAnsi="Times New Roman" w:eastAsia="Times New Roman" w:ascii="Times New Roman"/>
          <w:sz w:val="24"/>
          <w:rtl w:val="0"/>
        </w:rPr>
        <w:t xml:space="preserve">победили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 было постепенного нарастания аплодисментов — овации начались разом, внезапно, словно раскат грома.</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не смог сдержать изумления. Он бросил осторожный взгляд на однокурсников </w:t>
      </w:r>
      <w:r w:rsidRPr="00000000" w:rsidR="00000000" w:rsidDel="00000000">
        <w:rPr>
          <w:rFonts w:cs="Times New Roman" w:hAnsi="Times New Roman" w:eastAsia="Times New Roman" w:ascii="Times New Roman"/>
          <w:sz w:val="24"/>
          <w:rtl w:val="0"/>
        </w:rPr>
        <w:t xml:space="preserve">и не увидел жалости, он увидел восхищение. Аплодировали и Когтевран, и Гриффиндор, и Пуффендуй, и даже Слизерин, вероятно потому, что Драко тоже аплодировал. Некоторые хлопали стоя, а половина Гриффиндора даже залезла на столы.</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А Гарри стоял, покачиваясь, и купался в их уважении и восторге, чувствуя, как прибывают силы и даже пропадает боль.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подождал </w:t>
      </w:r>
      <w:r w:rsidRPr="00000000" w:rsidR="00000000" w:rsidDel="00000000">
        <w:rPr>
          <w:rFonts w:cs="Times New Roman" w:hAnsi="Times New Roman" w:eastAsia="Times New Roman" w:ascii="Times New Roman"/>
          <w:sz w:val="24"/>
          <w:rtl w:val="0"/>
        </w:rPr>
        <w:t xml:space="preserve">окончания аплодисментов</w:t>
      </w:r>
      <w:r w:rsidRPr="00000000" w:rsidR="00000000" w:rsidDel="00000000">
        <w:rPr>
          <w:rFonts w:cs="Times New Roman" w:hAnsi="Times New Roman" w:eastAsia="Times New Roman" w:ascii="Times New Roman"/>
          <w:sz w:val="24"/>
          <w:rtl w:val="0"/>
        </w:rPr>
        <w:t xml:space="preserve">. Ждать пришлось долго.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Удивлены, мистер Поттер? — </w:t>
      </w:r>
      <w:r w:rsidRPr="00000000" w:rsidR="00000000" w:rsidDel="00000000">
        <w:rPr>
          <w:rFonts w:cs="Times New Roman" w:hAnsi="Times New Roman" w:eastAsia="Times New Roman" w:ascii="Times New Roman"/>
          <w:sz w:val="24"/>
          <w:rtl w:val="0"/>
        </w:rPr>
        <w:t xml:space="preserve">весело поинтересовался</w:t>
      </w:r>
      <w:r w:rsidRPr="00000000" w:rsidR="00000000" w:rsidDel="00000000">
        <w:rPr>
          <w:rFonts w:cs="Times New Roman" w:hAnsi="Times New Roman" w:eastAsia="Times New Roman" w:ascii="Times New Roman"/>
          <w:sz w:val="24"/>
          <w:rtl w:val="0"/>
        </w:rPr>
        <w:t xml:space="preserve"> он. — </w:t>
      </w:r>
      <w:r w:rsidRPr="00000000" w:rsidR="00000000" w:rsidDel="00000000">
        <w:rPr>
          <w:rFonts w:cs="Times New Roman" w:hAnsi="Times New Roman" w:eastAsia="Times New Roman" w:ascii="Times New Roman"/>
          <w:sz w:val="24"/>
          <w:rtl w:val="0"/>
        </w:rPr>
        <w:t xml:space="preserve">Вы только что обнаружили, что мир </w:t>
      </w:r>
      <w:r w:rsidRPr="00000000" w:rsidR="00000000" w:rsidDel="00000000">
        <w:rPr>
          <w:rFonts w:cs="Times New Roman" w:hAnsi="Times New Roman" w:eastAsia="Times New Roman" w:ascii="Times New Roman"/>
          <w:i w:val="1"/>
          <w:sz w:val="24"/>
          <w:rtl w:val="0"/>
        </w:rPr>
        <w:t xml:space="preserve">не всегда </w:t>
      </w:r>
      <w:r w:rsidRPr="00000000" w:rsidR="00000000" w:rsidDel="00000000">
        <w:rPr>
          <w:rFonts w:cs="Times New Roman" w:hAnsi="Times New Roman" w:eastAsia="Times New Roman" w:ascii="Times New Roman"/>
          <w:sz w:val="24"/>
          <w:rtl w:val="0"/>
        </w:rPr>
        <w:t xml:space="preserve">отражение </w:t>
      </w:r>
      <w:r w:rsidRPr="00000000" w:rsidR="00000000" w:rsidDel="00000000">
        <w:rPr>
          <w:rFonts w:cs="Times New Roman" w:hAnsi="Times New Roman" w:eastAsia="Times New Roman" w:ascii="Times New Roman"/>
          <w:sz w:val="24"/>
          <w:rtl w:val="0"/>
        </w:rPr>
        <w:t xml:space="preserve">ваших</w:t>
      </w:r>
      <w:r w:rsidRPr="00000000" w:rsidR="00000000" w:rsidDel="00000000">
        <w:rPr>
          <w:rFonts w:cs="Times New Roman" w:hAnsi="Times New Roman" w:eastAsia="Times New Roman" w:ascii="Times New Roman"/>
          <w:sz w:val="24"/>
          <w:rtl w:val="0"/>
        </w:rPr>
        <w:t xml:space="preserve"> самых страшных кошмаров. Да, будь на вашем месте какой-нибудь бедный неизвестный мальчик, он бы не завоевал такого уважения. </w:t>
      </w:r>
      <w:r w:rsidRPr="00000000" w:rsidR="00000000" w:rsidDel="00000000">
        <w:rPr>
          <w:rFonts w:cs="Times New Roman" w:hAnsi="Times New Roman" w:eastAsia="Times New Roman" w:ascii="Times New Roman"/>
          <w:sz w:val="24"/>
          <w:rtl w:val="0"/>
        </w:rPr>
        <w:t xml:space="preserve">Они бы жалели и ободряли его, не поднимаясь со своих насиженных мест. </w:t>
      </w:r>
      <w:r w:rsidRPr="00000000" w:rsidR="00000000" w:rsidDel="00000000">
        <w:rPr>
          <w:rFonts w:cs="Times New Roman" w:hAnsi="Times New Roman" w:eastAsia="Times New Roman" w:ascii="Times New Roman"/>
          <w:sz w:val="24"/>
          <w:rtl w:val="0"/>
        </w:rPr>
        <w:t xml:space="preserve">Увы, такова человеческая природа. Но вы им известны как человек, с которым нужно считаться. И они видели, как вы боретесь со своим страхом, хотя могли в любой момент отвернуться и уйти. Вы же не подумали обо мне ничего плохого, когда я рассказывал, как покорно сносил плевки?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 Гарри защипало в глазах, он стиснул зубы. Уважение уважением, но как бы снова не расплакаться.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Своим исключительным успехом вы заслужили исключительную же награду, Гарри Поттер. Примите её вместе с поздравлениями от лица моего факультета и впредь запомните, что не все слизеринцы одинаковы. Есть слизеринцы, а есть Слизеринцы, — профессор Квиррелл широко улыбнулся. — Пятьдесят один балл Когтеврану.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Все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остолбенели. А потом на стороне Когтеврана началось светопреставление — ученики вопили от радости, свистели и аплодировали.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в тоже время Гарри почувствовал в этом что-то </w:t>
      </w:r>
      <w:r w:rsidRPr="00000000" w:rsidR="00000000" w:rsidDel="00000000">
        <w:rPr>
          <w:rFonts w:cs="Times New Roman" w:hAnsi="Times New Roman" w:eastAsia="Times New Roman" w:ascii="Times New Roman"/>
          <w:i w:val="1"/>
          <w:sz w:val="24"/>
          <w:rtl w:val="0"/>
        </w:rPr>
        <w:t xml:space="preserve">неправильное</w:t>
      </w:r>
      <w:r w:rsidRPr="00000000" w:rsidR="00000000" w:rsidDel="00000000">
        <w:rPr>
          <w:rFonts w:cs="Times New Roman" w:hAnsi="Times New Roman" w:eastAsia="Times New Roman" w:ascii="Times New Roman"/>
          <w:sz w:val="24"/>
          <w:rtl w:val="0"/>
        </w:rPr>
        <w:t xml:space="preserve"> — профессор МакГонагалл была права, </w:t>
      </w:r>
      <w:r w:rsidRPr="00000000" w:rsidR="00000000" w:rsidDel="00000000">
        <w:rPr>
          <w:rFonts w:cs="Times New Roman" w:hAnsi="Times New Roman" w:eastAsia="Times New Roman" w:ascii="Times New Roman"/>
          <w:i w:val="1"/>
          <w:sz w:val="24"/>
          <w:rtl w:val="0"/>
        </w:rPr>
        <w:t xml:space="preserve">должны</w:t>
      </w:r>
      <w:r w:rsidRPr="00000000" w:rsidR="00000000" w:rsidDel="00000000">
        <w:rPr>
          <w:rFonts w:cs="Times New Roman" w:hAnsi="Times New Roman" w:eastAsia="Times New Roman" w:ascii="Times New Roman"/>
          <w:sz w:val="24"/>
          <w:rtl w:val="0"/>
        </w:rPr>
        <w:t xml:space="preserve"> быть последствия, </w:t>
      </w:r>
      <w:r w:rsidRPr="00000000" w:rsidR="00000000" w:rsidDel="00000000">
        <w:rPr>
          <w:rFonts w:cs="Times New Roman" w:hAnsi="Times New Roman" w:eastAsia="Times New Roman" w:ascii="Times New Roman"/>
          <w:sz w:val="24"/>
          <w:rtl w:val="0"/>
        </w:rPr>
        <w:t xml:space="preserve">должна быть расплата, нельзя вот так вот всё просто взять и вернуть вспять...)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он видел ликование на лицах к</w:t>
      </w:r>
      <w:r w:rsidRPr="00000000" w:rsidR="00000000" w:rsidDel="00000000">
        <w:rPr>
          <w:rFonts w:cs="Times New Roman" w:hAnsi="Times New Roman" w:eastAsia="Times New Roman" w:ascii="Times New Roman"/>
          <w:sz w:val="24"/>
          <w:rtl w:val="0"/>
        </w:rPr>
        <w:t xml:space="preserve">огтевран</w:t>
      </w:r>
      <w:r w:rsidRPr="00000000" w:rsidR="00000000" w:rsidDel="00000000">
        <w:rPr>
          <w:rFonts w:cs="Times New Roman" w:hAnsi="Times New Roman" w:eastAsia="Times New Roman" w:ascii="Times New Roman"/>
          <w:sz w:val="24"/>
          <w:rtl w:val="0"/>
        </w:rPr>
        <w:t xml:space="preserve">цев и </w:t>
      </w:r>
      <w:r w:rsidRPr="00000000" w:rsidR="00000000" w:rsidDel="00000000">
        <w:rPr>
          <w:rFonts w:cs="Times New Roman" w:hAnsi="Times New Roman" w:eastAsia="Times New Roman" w:ascii="Times New Roman"/>
          <w:sz w:val="24"/>
          <w:rtl w:val="0"/>
        </w:rPr>
        <w:t xml:space="preserve">понимал, что не сможет отказаться.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Мозг Гарри внёс предложение. Предложение оказалось </w:t>
      </w:r>
      <w:r w:rsidRPr="00000000" w:rsidR="00000000" w:rsidDel="00000000">
        <w:rPr>
          <w:rFonts w:cs="Times New Roman" w:hAnsi="Times New Roman" w:eastAsia="Times New Roman" w:ascii="Times New Roman"/>
          <w:sz w:val="24"/>
          <w:rtl w:val="0"/>
        </w:rPr>
        <w:t xml:space="preserve">хорошим</w:t>
      </w:r>
      <w:r w:rsidRPr="00000000" w:rsidR="00000000" w:rsidDel="00000000">
        <w:rPr>
          <w:rFonts w:cs="Times New Roman" w:hAnsi="Times New Roman" w:eastAsia="Times New Roman" w:ascii="Times New Roman"/>
          <w:sz w:val="24"/>
          <w:rtl w:val="0"/>
        </w:rPr>
        <w:t xml:space="preserve">. Ай да мозг! Мало того, что каким-то чудом всё ещё удерживает его на ногах, так ещё и </w:t>
      </w:r>
      <w:r w:rsidRPr="00000000" w:rsidR="00000000" w:rsidDel="00000000">
        <w:rPr>
          <w:rFonts w:cs="Times New Roman" w:hAnsi="Times New Roman" w:eastAsia="Times New Roman" w:ascii="Times New Roman"/>
          <w:sz w:val="24"/>
          <w:rtl w:val="0"/>
        </w:rPr>
        <w:t xml:space="preserve">хорошие</w:t>
      </w:r>
      <w:r w:rsidRPr="00000000" w:rsidR="00000000" w:rsidDel="00000000">
        <w:rPr>
          <w:rFonts w:cs="Times New Roman" w:hAnsi="Times New Roman" w:eastAsia="Times New Roman" w:ascii="Times New Roman"/>
          <w:sz w:val="24"/>
          <w:rtl w:val="0"/>
        </w:rPr>
        <w:t xml:space="preserve"> предложения подбрасывает. </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 Гарри старался говорить чётко невзирая на пересохшее горло. — Вы олицетворяете всё, чем должен гордиться представитель вашего факультета. Я думаю, именно таких, как вы, представлял себе Салазар Слизерин, помогая создавать Хогвартс. Поэтому я хотел бы выразить благодарность вам и вашему факультету, — Драко еле заметно кивнул и неуловимо шевельнул пальцем: «продолжай». — Мне кажется, Слизерин заслуживает троекратного ура. Ну, все со мной? — Гарри сделал паузу.</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Ура! — только несколько человек поддержали его с первого раза.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Ура! — теперь присоединилось и большинство когтевранцев.</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Ура! — </w:t>
      </w:r>
      <w:r w:rsidRPr="00000000" w:rsidR="00000000" w:rsidDel="00000000">
        <w:rPr>
          <w:rFonts w:cs="Times New Roman" w:hAnsi="Times New Roman" w:eastAsia="Times New Roman" w:ascii="Times New Roman"/>
          <w:sz w:val="24"/>
          <w:rtl w:val="0"/>
        </w:rPr>
        <w:t xml:space="preserve">проревел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почти весь Когтевран, несколько пуффендуйцев</w:t>
      </w:r>
      <w:r w:rsidRPr="00000000" w:rsidR="00000000" w:rsidDel="00000000">
        <w:rPr>
          <w:rFonts w:cs="Times New Roman" w:hAnsi="Times New Roman" w:eastAsia="Times New Roman" w:ascii="Times New Roman"/>
          <w:color w:val="ff0000"/>
          <w:sz w:val="24"/>
          <w:rtl w:val="0"/>
        </w:rPr>
        <w:t xml:space="preserve"> </w:t>
      </w:r>
      <w:r w:rsidRPr="00000000" w:rsidR="00000000" w:rsidDel="00000000">
        <w:rPr>
          <w:rFonts w:cs="Times New Roman" w:hAnsi="Times New Roman" w:eastAsia="Times New Roman" w:ascii="Times New Roman"/>
          <w:sz w:val="24"/>
          <w:rtl w:val="0"/>
        </w:rPr>
        <w:t xml:space="preserve">и почти четверть Гриффиндора.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Рука Драко шевельнулась в лёгком, быстром жесте с оттопыренным большим пальцем.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Большинство слизеринцев пребывало в полном замешательстве. </w:t>
      </w:r>
      <w:r w:rsidRPr="00000000" w:rsidR="00000000" w:rsidDel="00000000">
        <w:rPr>
          <w:rFonts w:cs="Times New Roman" w:hAnsi="Times New Roman" w:eastAsia="Times New Roman" w:ascii="Times New Roman"/>
          <w:sz w:val="24"/>
          <w:rtl w:val="0"/>
        </w:rPr>
        <w:t xml:space="preserve">Некоторые из них завороженно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смотрели</w:t>
      </w:r>
      <w:r w:rsidRPr="00000000" w:rsidR="00000000" w:rsidDel="00000000">
        <w:rPr>
          <w:rFonts w:cs="Times New Roman" w:hAnsi="Times New Roman" w:eastAsia="Times New Roman" w:ascii="Times New Roman"/>
          <w:sz w:val="24"/>
          <w:rtl w:val="0"/>
        </w:rPr>
        <w:t xml:space="preserve"> на профессора Квиррелла. Блейз Забини </w:t>
      </w:r>
      <w:r w:rsidRPr="00000000" w:rsidR="00000000" w:rsidDel="00000000">
        <w:rPr>
          <w:rFonts w:cs="Times New Roman" w:hAnsi="Times New Roman" w:eastAsia="Times New Roman" w:ascii="Times New Roman"/>
          <w:sz w:val="24"/>
          <w:rtl w:val="0"/>
        </w:rPr>
        <w:t xml:space="preserve">наблюдал</w:t>
      </w:r>
      <w:r w:rsidRPr="00000000" w:rsidR="00000000" w:rsidDel="00000000">
        <w:rPr>
          <w:rFonts w:cs="Times New Roman" w:hAnsi="Times New Roman" w:eastAsia="Times New Roman" w:ascii="Times New Roman"/>
          <w:sz w:val="24"/>
          <w:rtl w:val="0"/>
        </w:rPr>
        <w:t xml:space="preserve"> з</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 Гарри с изучающим, заинтригованным выражением на лице.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Профессор Квиррелл поклонился.</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Вам</w:t>
      </w:r>
      <w:r w:rsidRPr="00000000" w:rsidR="00000000" w:rsidDel="00000000">
        <w:rPr>
          <w:rFonts w:cs="Times New Roman" w:hAnsi="Times New Roman" w:eastAsia="Times New Roman" w:ascii="Times New Roman"/>
          <w:sz w:val="24"/>
          <w:rtl w:val="0"/>
        </w:rPr>
        <w:t xml:space="preserve"> спасибо, Гарри Поттер, — всё с той же широкой улыбкой сказал он, а потом повернулся к классу. — У нас, хотите верьте, хотите нет, есть ещё полчаса до конца урока. И этого достаточно, чтобы познакомить вас с заклинанием Простого Щита. Мистер Поттер, конечно, свободен. Он заслужил отдых.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могу...</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Дурачок, — беззлобно сказал Квиррелл, и класс рассмеялся. — Вас позже научат одноклассники — или даже, если потребуется, я сам в индивидуальном порядке. Но </w:t>
      </w:r>
      <w:r w:rsidRPr="00000000" w:rsidR="00000000" w:rsidDel="00000000">
        <w:rPr>
          <w:rFonts w:cs="Times New Roman" w:hAnsi="Times New Roman" w:eastAsia="Times New Roman" w:ascii="Times New Roman"/>
          <w:i w:val="1"/>
          <w:sz w:val="24"/>
          <w:rtl w:val="0"/>
        </w:rPr>
        <w:t xml:space="preserve">прямо сейчас</w:t>
      </w:r>
      <w:r w:rsidRPr="00000000" w:rsidR="00000000" w:rsidDel="00000000">
        <w:rPr>
          <w:rFonts w:cs="Times New Roman" w:hAnsi="Times New Roman" w:eastAsia="Times New Roman" w:ascii="Times New Roman"/>
          <w:sz w:val="24"/>
          <w:rtl w:val="0"/>
        </w:rPr>
        <w:t xml:space="preserve"> вы выйдете в третью дверь слева с другой стороны помоста, и там вы найдёте кровать, широкий выбор разнообразных вкусных </w:t>
      </w:r>
      <w:r w:rsidRPr="00000000" w:rsidR="00000000" w:rsidDel="00000000">
        <w:rPr>
          <w:rFonts w:cs="Times New Roman" w:hAnsi="Times New Roman" w:eastAsia="Times New Roman" w:ascii="Times New Roman"/>
          <w:sz w:val="24"/>
          <w:rtl w:val="0"/>
        </w:rPr>
        <w:t xml:space="preserve">вещей</w:t>
      </w:r>
      <w:r w:rsidRPr="00000000" w:rsidR="00000000" w:rsidDel="00000000">
        <w:rPr>
          <w:rFonts w:cs="Times New Roman" w:hAnsi="Times New Roman" w:eastAsia="Times New Roman" w:ascii="Times New Roman"/>
          <w:sz w:val="24"/>
          <w:rtl w:val="0"/>
        </w:rPr>
        <w:t xml:space="preserve"> и кое-что полегче из библиотеки Хогвартса. </w:t>
      </w:r>
      <w:r w:rsidRPr="00000000" w:rsidR="00000000" w:rsidDel="00000000">
        <w:rPr>
          <w:rFonts w:cs="Times New Roman" w:hAnsi="Times New Roman" w:eastAsia="Times New Roman" w:ascii="Times New Roman"/>
          <w:sz w:val="24"/>
          <w:rtl w:val="0"/>
        </w:rPr>
        <w:t xml:space="preserve">Свои вещи оставьте тут</w:t>
      </w:r>
      <w:r w:rsidRPr="00000000" w:rsidR="00000000" w:rsidDel="00000000">
        <w:rPr>
          <w:rFonts w:cs="Times New Roman" w:hAnsi="Times New Roman" w:eastAsia="Times New Roman" w:ascii="Times New Roman"/>
          <w:sz w:val="24"/>
          <w:rtl w:val="0"/>
        </w:rPr>
        <w:t xml:space="preserve">, особенно учебники. Вперёд.</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Гарри покинул класс.</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можно отшатываться куда-то еще?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сторону?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 с луни - отшатываются только назад, в сторону - это уже что-то другое</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прям так взяли и убрали на полочку =)) Они дерутся лапами, но когти не выпускают?</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получается, что Драко просит рассказать об истории, разнесшейся по всей школе. А он наоборот говорит - расскажи-ка правду, а не те слухи, что сейчас по школе ходят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этот, кажись повтор из их вокзальной беседы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к тому же в первом Гарри будто не уверен с мнении Драко об отце Гарри))и вообще путаница</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мистера Деррика</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на голову заменить</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опять вздох</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зашептал? сказал дрожащим голосом? как-то "задыхаясь от страха" не сочетается с "произнес"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прошептал есть дальше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наверн даже просто "сказал" будет лучше, ибо всё предшествующее предложение - характеристика его фразы</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причастным оборотом заменить? приготовленное для...</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хочется сказать "взбаламутились", но не совсем уверен в литературности этого слова)</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монета</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переглянулись?</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всё-таки "мол"?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мол, Гарри Поттер..."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мол - это значит дальше должна быть цитата - что, мол, Гарри Потттер - очередной боец...итд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вобщем-то даже лучше звучит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и есть: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заявили: "Гарри Поттер оказался очередным борцом за справедливость"</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добавил?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вообще</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while в смысле "хотя", "тогда как", "в то время как".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так получается, что в будущем появится смысл</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начале очереди</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холод?)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холод всемогущ. Сначала он холодно и удовлетворенно улыбается, а потом распластывается на мате лол</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ли нанести боль? мне кажется, скорее причинить травму. впрочем, можно нанесли травму или даже причинили значительную боль"</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где? ;)</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ступень?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положение?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 все же за ступень</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пять дней и успели? имхо не хватает глагола в первой части, а то предложение какое-то незаконченное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опять +1</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другой появляется может по заду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в зад?</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опустить, а то жуткое пророчество получается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что-то добавить - в вашей пока еще недолгой жизни.</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я спровоцировал эскалацию конфликта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слишком ли мудрено?</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понимаю зачем эта оторочка если мантии одинаковые</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обескуражен?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два обес- подряд?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обескуражен и взволнован?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сконфужен и обеспокоен? :))</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поменяла бы на настоящее, несмотря на оригинал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угумс</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"чтобы" вроде запятая нужна, а перед "для" - нет. Не хочется загромождать лишними запятыми</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уж и вдруг</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в оригинале этого тем более нет</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бьют, ударяют рогами - бросаться рогами не по-русски</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это от необходимости?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будете страдать лишь от необходимости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не нравится. имхо не по-квирреллски.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When a _Hogwarts professor_ challenged you, you did not back down.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вам бросил вызов _профессор Хогвартса_, вы не отступились/сдались/пошли на попятную"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обмен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хаха, синхронно</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 может эту фразу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поставить "чтобы не проиграть"?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спасаясь от проигрыша?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согласен на убрать, и так понятно</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очень тут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фигуру?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личность тоже вроде не то, персона как меньшее зло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волшебника/человека/соперника. что угодно кроме персон и фигур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да лол</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казалось его голос на нее и не способен?</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люблю деепричастия прикреплённые к деебричастиям</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скоратил бы: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которых истинный мастер боевых искусств одолевает даже демонов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ничего не забирайте из комнаты - особенно сласти и чтиво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хы:)</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это в англе разное - за провинность назначить cost и уплатить price. а у нас скорее просто - цена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совсем пойму как тогда построить предложение</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гарри слышит обрывки фраз, но конкретные обрывки фраз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"и он говорил про ..."</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удары блокируют кажись лол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парируют не только нападки (словесные), если ты об этом)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1)а) Отражать шпагой или саблей удар противника в фехтовании.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 Отражать удар противника в спорте.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Отражать нападение неприятеля, удары противника в бою.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в оригинале просто block, мне так понравилось парирование хD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посмотрим, как другие отреагируют)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против парирования, с ударами это и впрямь можно делать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против, отчётливые ассоциации с вооружённым боем ;)</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исключительное? а то уж больно режет по глазам =)</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то баллы, то очки =) без разницы?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всё-таки за недвусмысленные баллы и стараюсь по возможности на них менять</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пощадите?</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не нравится =\  интонацию, мож?</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тон уже есть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же резко, как до этого Квиррелл, используя ту же интонацию.</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равно очень против модуляций</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Толкая кого-нибудь ты моментально расписываешься в неспособности одержать верх/победить с  помощью интеллекта...?</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Гарри не отвечает на "если бы" - он прерывает Квиррелла.</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прячут когти и мирятся. А то плохое сочетание делают и готовы что-то делать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 за этот вариант</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ололо</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глупости/ пустоголовости =) дурости/безрассудства/скудоумия на крайняк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против идиотизма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скудоумие мне нра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тож скудоумие нра. достаточно обидно и резко звучит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все-таки профу не стоит такими обвинениями кидаться, +1 за скудоумие</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э-э...</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Старшекурсники</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пожалуй, убрала</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изучающий?</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тебе за его выходки</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Бедные брови, что они только в фиках не делают... я за "приподнял"</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grave - убрал бы "крайне" (хватит с нас постоянных very из оригинала) и перевёл бы скорее как "серьёзное" или "веско сказал".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grave adj.</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Requiring serious thought; momentous: a grave decision in a time of crisis.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3. Dignified and somber in conduct or character: a grave procession. See Synonyms at serious.</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произнес?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остановил собравшихся уходить?</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ученики. хочется уточнения</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старый вариант нравился болььше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про причислить заслуги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старый вариант - мне не нра причин-причислить</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произнес? для разнообразия) а то следом опять сказал</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 как-то ещё?</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ряд</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надо так буквально понимать слово hurt</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надо научиться проигрывать.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совместил все правки для наглядности</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дружный</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надо-надо куда-то переставить. а то выходит - то ли оторочка называлась "Драко", то ли еще чего нехорошее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ахах +1</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тень?</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не нравится, как и "его тело было холодным". он труп что ли? как минимум "Некоторые места болели", но лучше "Всё тело болело", ведь там Harry ached all over, was probably bruised, his body felt cold, his mind utterly exhausted.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болело, наверняка всё тело - один сплошной синяк, ему было холодно, а разум - полностью истощён.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 что-то вроде этого.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болело, тело била крупная дрожь, разум был полностью истощён.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Чёрт с ними, с синяками?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за последний</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выше десяти баллов?</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на этот раз он не до пола кланяется</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ставка, зп? хДД</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потупился мне нравится</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janeparisienne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мой вариант нра больше, "уступать" как-то размыто, то ли сейчас в споре не хочет уступать, то ли по жизни</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звезды в шоке хD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были поражены/потрясены до глубины души/изумлены/ошеломлены</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только одно повторение, но я бы и от него избавился</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конструкция</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оппонент тут как-то уж больно официально; можно просто опустить здесь существительное, по-моему</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"как-нибудь в другой раз"</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меркам</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 готово.docx</dc:title>
</cp:coreProperties>
</file>