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Times New Roman" w:cs="Times New Roman" w:eastAsia="Times New Roman" w:hAnsi="Times New Roman"/>
          <w:i w:val="0"/>
          <w:sz w:val="24"/>
          <w:szCs w:val="24"/>
        </w:rPr>
      </w:pPr>
      <w:bookmarkStart w:colFirst="0" w:colLast="0" w:name="_xto7gbldwfou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Глава 2. В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сё, во что я верю</w:t>
      </w:r>
      <w:ins w:author="Alaric Lightin" w:id="0" w:date="2018-11-19T10:02:43Z">
        <w:commentRangeStart w:id="0"/>
        <w:r w:rsidDel="00000000" w:rsidR="00000000" w:rsidRPr="00000000">
          <w:rPr>
            <w:rFonts w:ascii="Times New Roman" w:cs="Times New Roman" w:eastAsia="Times New Roman" w:hAnsi="Times New Roman"/>
            <w:i w:val="0"/>
            <w:sz w:val="24"/>
            <w:szCs w:val="24"/>
            <w:rtl w:val="0"/>
          </w:rPr>
          <w:t xml:space="preserve">,</w:t>
        </w:r>
      </w:ins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 — ложь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commentRangeStart w:id="1"/>
      <w:r w:rsidDel="00000000" w:rsidR="00000000" w:rsidRPr="00000000">
        <w:rPr>
          <w:rtl w:val="0"/>
        </w:rPr>
        <w:t xml:space="preserve">#include "стандартный_отказ_от_прав.h"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* * 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color w:val="8e7cc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55"/>
        <w:rPr>
          <w:i w:val="1"/>
        </w:rPr>
      </w:pPr>
      <w:r w:rsidDel="00000000" w:rsidR="00000000" w:rsidRPr="00000000">
        <w:rPr>
          <w:i w:val="1"/>
          <w:rtl w:val="0"/>
        </w:rPr>
        <w:t xml:space="preserve">Конечно, это моя вина. Здесь больше некому нести за что-либо ответственность.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Давайте проясним ситуацию, — сказал</w:t>
      </w:r>
      <w:r w:rsidDel="00000000" w:rsidR="00000000" w:rsidRPr="00000000">
        <w:rPr>
          <w:rtl w:val="0"/>
        </w:rPr>
        <w:t xml:space="preserve"> Гарри, — папа</w:t>
      </w:r>
      <w:r w:rsidDel="00000000" w:rsidR="00000000" w:rsidRPr="00000000">
        <w:rPr>
          <w:rtl w:val="0"/>
        </w:rPr>
        <w:t xml:space="preserve">, если профессор действительно поднимет тебя в воздух, причём ты будешь знать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что нет никаких</w:t>
      </w:r>
      <w:r w:rsidDel="00000000" w:rsidR="00000000" w:rsidRPr="00000000">
        <w:rPr>
          <w:rtl w:val="0"/>
        </w:rPr>
        <w:t xml:space="preserve"> скрытых верёвок</w:t>
      </w:r>
      <w:r w:rsidDel="00000000" w:rsidR="00000000" w:rsidRPr="00000000">
        <w:rPr>
          <w:rtl w:val="0"/>
        </w:rPr>
        <w:t xml:space="preserve">, то это будет считаться достаточным доказательством существования магии. Ты не будешь отпираться и называть происходящее обычными фокусами. Так будет честно. Если подобная демонстрация уже сейчас кажется тебе недостаточной, </w:t>
      </w:r>
      <w:r w:rsidDel="00000000" w:rsidR="00000000" w:rsidRPr="00000000">
        <w:rPr>
          <w:rtl w:val="0"/>
        </w:rPr>
        <w:t xml:space="preserve">то мы можем придумать другой эксперимент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Отец Гарри, профессор Майкл Веррес-Эванс, закатил глаза: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Да, Гарри.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Теперь ты, мама. Твоя теория заключается в том, что профессор сможет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сделать это.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Но если ничего не произойдёт, то ты признаешь, что ошибалась. И не будешь говорить, что магия не работает, когда люди настроены </w:t>
      </w:r>
      <w:r w:rsidDel="00000000" w:rsidR="00000000" w:rsidRPr="00000000">
        <w:rPr>
          <w:rtl w:val="0"/>
        </w:rPr>
        <w:t xml:space="preserve">скептич</w:t>
      </w:r>
      <w:r w:rsidDel="00000000" w:rsidR="00000000" w:rsidRPr="00000000">
        <w:rPr>
          <w:rtl w:val="0"/>
        </w:rPr>
        <w:t xml:space="preserve">ески,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 тому подобное.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Заместитель директора Минерва МакГонагалл с удивлением смотрела на Гарри. О</w:t>
      </w:r>
      <w:r w:rsidDel="00000000" w:rsidR="00000000" w:rsidRPr="00000000">
        <w:rPr>
          <w:rtl w:val="0"/>
        </w:rPr>
        <w:t xml:space="preserve">детая в чёрную мантию и остроконечную шляпу</w:t>
      </w:r>
      <w:ins w:author="Alaric Lightin" w:id="1" w:date="2018-11-19T10:01:32Z">
        <w:commentRangeStart w:id="2"/>
        <w:r w:rsidDel="00000000" w:rsidR="00000000" w:rsidRPr="00000000">
          <w:rPr>
            <w:rtl w:val="0"/>
          </w:rPr>
          <w:t xml:space="preserve">,</w:t>
        </w:r>
      </w:ins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</w:t>
      </w:r>
      <w:del w:author="Alaric Lightin" w:id="2" w:date="2018-11-19T10:01:34Z">
        <w:r w:rsidDel="00000000" w:rsidR="00000000" w:rsidRPr="00000000">
          <w:rPr>
            <w:rtl w:val="0"/>
          </w:rPr>
          <w:delText xml:space="preserve">— </w:delText>
        </w:r>
      </w:del>
      <w:r w:rsidDel="00000000" w:rsidR="00000000" w:rsidRPr="00000000">
        <w:rPr>
          <w:rtl w:val="0"/>
        </w:rPr>
        <w:t xml:space="preserve">она выглядела как настоящая ведьма, но разговаривала официальным тоном с шотландским акцентом, что совсем не вязалось с её внешним видом. </w:t>
      </w:r>
      <w:r w:rsidDel="00000000" w:rsidR="00000000" w:rsidRPr="00000000">
        <w:rPr>
          <w:rtl w:val="0"/>
        </w:rPr>
        <w:t xml:space="preserve">На первый взгляд казалось, что она вот-вот разразится злобным хохотом и начнёт варить из младенцев жуткое зелье, но весь этот эффект испарялся, стоило ей открыть рот.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Так этого будет достаточно, мистер Поттер? — уточнила волшебница. — Можно начинать демонстрацию?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Достаточно</w:t>
      </w:r>
      <w:r w:rsidDel="00000000" w:rsidR="00000000" w:rsidRPr="00000000">
        <w:rPr>
          <w:rtl w:val="0"/>
        </w:rPr>
        <w:t xml:space="preserve">? Скорее всего, нет, — ответил Гарри, — но это точно поможет. Начинайте, заместитель директора.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i w:val="1"/>
        </w:rPr>
      </w:pPr>
      <w:r w:rsidDel="00000000" w:rsidR="00000000" w:rsidRPr="00000000">
        <w:rPr>
          <w:rtl w:val="0"/>
        </w:rPr>
        <w:t xml:space="preserve">— Можно просто «профессор», — сказала она. — </w:t>
      </w:r>
      <w:r w:rsidDel="00000000" w:rsidR="00000000" w:rsidRPr="00000000">
        <w:rPr>
          <w:i w:val="1"/>
          <w:rtl w:val="0"/>
        </w:rPr>
        <w:t xml:space="preserve">Вингардиум левиоса.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Гарри посмотрел на отца.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Гм.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Тот посмотрел на него и повторил эхом: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Гм.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Затем профессор Веррес</w:t>
      </w:r>
      <w:r w:rsidDel="00000000" w:rsidR="00000000" w:rsidRPr="00000000">
        <w:rPr>
          <w:rtl w:val="0"/>
        </w:rPr>
        <w:t xml:space="preserve">-Эванс</w:t>
      </w:r>
      <w:r w:rsidDel="00000000" w:rsidR="00000000" w:rsidRPr="00000000">
        <w:rPr>
          <w:rtl w:val="0"/>
        </w:rPr>
        <w:t xml:space="preserve"> перевёл взгляд на профессора МакГонагалл: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Ладно</w:t>
      </w:r>
      <w:r w:rsidDel="00000000" w:rsidR="00000000" w:rsidRPr="00000000">
        <w:rPr>
          <w:rtl w:val="0"/>
        </w:rPr>
        <w:t xml:space="preserve">, можете опустить меня вниз.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Майкл Веррес-Эванс медленно приземлился на пол.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Гарри взъерошил волосы. Может, дело было в том, что какая-то его часть заранее знала результат, но...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Почему-то меня это не впечатлило, — сказал он. — Я думал, что моя реакция будет более драматичной, учитывая, что я стал свидетелем события бесконечно малой вероятности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Он запнулся</w:t>
      </w:r>
      <w:ins w:author="Alaric Lightin" w:id="3" w:date="2018-11-19T10:03:47Z">
        <w:r w:rsidDel="00000000" w:rsidR="00000000" w:rsidRPr="00000000">
          <w:rPr>
            <w:rtl w:val="0"/>
          </w:rPr>
          <w:t xml:space="preserve">:</w:t>
        </w:r>
      </w:ins>
      <w:del w:author="Alaric Lightin" w:id="3" w:date="2018-11-19T10:03:47Z">
        <w:r w:rsidDel="00000000" w:rsidR="00000000" w:rsidRPr="00000000">
          <w:rPr>
            <w:rtl w:val="0"/>
          </w:rPr>
          <w:delText xml:space="preserve"> —</w:delText>
        </w:r>
      </w:del>
      <w:r w:rsidDel="00000000" w:rsidR="00000000" w:rsidRPr="00000000">
        <w:rPr>
          <w:rtl w:val="0"/>
        </w:rPr>
        <w:t xml:space="preserve"> мать, МакГонагалл и даже отец снова смотрели на него </w:t>
      </w:r>
      <w:r w:rsidDel="00000000" w:rsidR="00000000" w:rsidRPr="00000000">
        <w:rPr>
          <w:i w:val="1"/>
          <w:rtl w:val="0"/>
        </w:rPr>
        <w:t xml:space="preserve">тем самым</w:t>
      </w:r>
      <w:r w:rsidDel="00000000" w:rsidR="00000000" w:rsidRPr="00000000">
        <w:rPr>
          <w:rtl w:val="0"/>
        </w:rPr>
        <w:t xml:space="preserve"> взглядом.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Я имею в виду ситуацию, когда всё, во что веришь, оказывается ложью.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i w:val="1"/>
        </w:rPr>
      </w:pPr>
      <w:r w:rsidDel="00000000" w:rsidR="00000000" w:rsidRPr="00000000">
        <w:rPr>
          <w:rtl w:val="0"/>
        </w:rPr>
        <w:t xml:space="preserve">В самом деле, увиденное должно было потрясти его гораздо сильнее. Сейчас мозгу Гарри следовало бы перебирать все возможные гипотезы об устройстве вселенной, которые говорили бы о невозможности того, что только что случилось. А вместо этого его рассудок говорил: </w:t>
      </w:r>
      <w:r w:rsidDel="00000000" w:rsidR="00000000" w:rsidRPr="00000000">
        <w:rPr>
          <w:rtl w:val="0"/>
        </w:rPr>
        <w:t xml:space="preserve">«Ладно, я видел, как профессор из Хогвартса махнула палочкой</w:t>
      </w:r>
      <w:del w:author="Alaric Lightin" w:id="4" w:date="2018-11-19T10:04:10Z">
        <w:commentRangeStart w:id="3"/>
        <w:r w:rsidDel="00000000" w:rsidR="00000000" w:rsidRPr="00000000">
          <w:rPr>
            <w:rtl w:val="0"/>
          </w:rPr>
          <w:delText xml:space="preserve">,</w:delText>
        </w:r>
      </w:del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и мой отец поднялся в воздух. И что тут такого?»</w:t>
      </w:r>
      <w:del w:author="Alaric Lightin" w:id="5" w:date="2018-11-19T10:05:55Z">
        <w:r w:rsidDel="00000000" w:rsidR="00000000" w:rsidRPr="00000000">
          <w:rPr>
            <w:i w:val="1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Ведьма с довольно-таки весёлым видом добродушно улыбнулась.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Вы хотели бы продолжить демонстрацию, мистер Поттер?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Это не обязательно, — ответил Гарри, — мы провели </w:t>
      </w:r>
      <w:r w:rsidDel="00000000" w:rsidR="00000000" w:rsidRPr="00000000">
        <w:rPr>
          <w:rtl w:val="0"/>
        </w:rPr>
        <w:t xml:space="preserve">достаточно убедительный</w:t>
      </w:r>
      <w:r w:rsidDel="00000000" w:rsidR="00000000" w:rsidRPr="00000000">
        <w:rPr>
          <w:rtl w:val="0"/>
        </w:rPr>
        <w:t xml:space="preserve"> эксперимент. Но...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Он колебался. Хотелось увидеть больше. В конце концов, сейчас, учитывая обстоятельства, любопытство было правильным и уместным.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Что ещё вы </w:t>
      </w:r>
      <w:r w:rsidDel="00000000" w:rsidR="00000000" w:rsidRPr="00000000">
        <w:rPr>
          <w:rtl w:val="0"/>
        </w:rPr>
        <w:t xml:space="preserve">можете</w:t>
      </w:r>
      <w:r w:rsidDel="00000000" w:rsidR="00000000" w:rsidRPr="00000000">
        <w:rPr>
          <w:rtl w:val="0"/>
        </w:rPr>
        <w:t xml:space="preserve"> показать?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Профессор МакГонагалл превратилась в кошку.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Гарри отскочил назад так быстро, что споткнулся о стопку книг и звучно шмякнулся на пол. </w:t>
      </w:r>
      <w:r w:rsidDel="00000000" w:rsidR="00000000" w:rsidRPr="00000000">
        <w:rPr>
          <w:rtl w:val="0"/>
        </w:rPr>
        <w:t xml:space="preserve">Не успев правильно выставить руки, он всем своим весом приземлился на плечо, и теперь оно болезненно ныло.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В тот же миг маленькая полосатая кошка вновь </w:t>
      </w:r>
      <w:r w:rsidDel="00000000" w:rsidR="00000000" w:rsidRPr="00000000">
        <w:rPr>
          <w:rtl w:val="0"/>
        </w:rPr>
        <w:t xml:space="preserve">стала </w:t>
      </w:r>
      <w:r w:rsidDel="00000000" w:rsidR="00000000" w:rsidRPr="00000000">
        <w:rPr>
          <w:rtl w:val="0"/>
        </w:rPr>
        <w:t xml:space="preserve">женщиной в чёрной мантии.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Извините, мистер Поттер, — в её голосе звучало искреннее сочувствие, но губы едва заметно улыбались. — Я должна была вас предупредить.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Гарри еле дышал от потрясения: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Как вы ЭТО сделали</w:t>
      </w:r>
      <w:r w:rsidDel="00000000" w:rsidR="00000000" w:rsidRPr="00000000">
        <w:rPr>
          <w:rtl w:val="0"/>
        </w:rPr>
        <w:t xml:space="preserve">?!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Это просто трансфигурация, — ответила МакГонагалл. — Трансформация анимага, если говорить точно.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Вы превратились в кошку! В МАЛЕНЬКУЮ кошку! Вы нарушили закон сохранения энергии! </w:t>
      </w:r>
      <w:r w:rsidDel="00000000" w:rsidR="00000000" w:rsidRPr="00000000">
        <w:rPr>
          <w:rtl w:val="0"/>
        </w:rPr>
        <w:t xml:space="preserve">Это не какое-то условное правило. Энергия выражается с помощью </w:t>
      </w:r>
      <w:r w:rsidDel="00000000" w:rsidR="00000000" w:rsidRPr="00000000">
        <w:rPr>
          <w:rtl w:val="0"/>
        </w:rPr>
        <w:t xml:space="preserve">квантового </w:t>
      </w:r>
      <w:r w:rsidDel="00000000" w:rsidR="00000000" w:rsidRPr="00000000">
        <w:rPr>
          <w:rtl w:val="0"/>
        </w:rPr>
        <w:t xml:space="preserve">гамильтониана</w:t>
      </w:r>
      <w:r w:rsidDel="00000000" w:rsidR="00000000" w:rsidRPr="00000000">
        <w:rPr>
          <w:rtl w:val="0"/>
        </w:rPr>
        <w:t xml:space="preserve">, а при нарушении закона сохранения теряется унитарность! Получается распространение сигналов быстрее скорости света!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 кошки СЛОЖНЫЕ! Человеческий разум просто не в состоянии представить себе всю кошачью анатомию и всю кошачью биохимию, не говоря </w:t>
      </w:r>
      <w:r w:rsidDel="00000000" w:rsidR="00000000" w:rsidRPr="00000000">
        <w:rPr>
          <w:rtl w:val="0"/>
        </w:rPr>
        <w:t xml:space="preserve">уже </w:t>
      </w:r>
      <w:r w:rsidDel="00000000" w:rsidR="00000000" w:rsidRPr="00000000">
        <w:rPr>
          <w:rtl w:val="0"/>
        </w:rPr>
        <w:t xml:space="preserve">о </w:t>
      </w:r>
      <w:r w:rsidDel="00000000" w:rsidR="00000000" w:rsidRPr="00000000">
        <w:rPr>
          <w:rtl w:val="0"/>
        </w:rPr>
        <w:t xml:space="preserve">неврологии</w:t>
      </w:r>
      <w:r w:rsidDel="00000000" w:rsidR="00000000" w:rsidRPr="00000000">
        <w:rPr>
          <w:rtl w:val="0"/>
        </w:rPr>
        <w:t xml:space="preserve">. Как можно продолжать </w:t>
      </w:r>
      <w:r w:rsidDel="00000000" w:rsidR="00000000" w:rsidRPr="00000000">
        <w:rPr>
          <w:rtl w:val="0"/>
        </w:rPr>
        <w:t xml:space="preserve">думать</w:t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используя </w:t>
      </w:r>
      <w:r w:rsidDel="00000000" w:rsidR="00000000" w:rsidRPr="00000000">
        <w:rPr>
          <w:rtl w:val="0"/>
        </w:rPr>
        <w:t xml:space="preserve">мозг размером с кошачий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Профессор </w:t>
      </w:r>
      <w:r w:rsidDel="00000000" w:rsidR="00000000" w:rsidRPr="00000000">
        <w:rPr>
          <w:rtl w:val="0"/>
        </w:rPr>
        <w:t xml:space="preserve">МакГонагалл уже едва сдерживала улыбку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Магия.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Магии для такого недостаточно. Для этого нужно быть богом!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МакГонагалл моргнула: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Так меня ещё никто не называл.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Взгляд Гарри затуманился, его разум принялся подсчитывать причинённый ущерб. Вся идея единообразной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вселенной с математически обоснованными законами, все представления физики пошли </w:t>
      </w:r>
      <w:r w:rsidDel="00000000" w:rsidR="00000000" w:rsidRPr="00000000">
        <w:rPr>
          <w:rtl w:val="0"/>
        </w:rPr>
        <w:t xml:space="preserve">коту (точнее, кошке) под хвост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Три тысячи лет люди по маленьким кусочкам складывали картину мира, узнавали, что музыка планет имеет ту же мелодию, что и падающее яблоко, искали истинные универсальные законы, для которых нет исключений и которые, принимая простую математическую форму, управляли даже </w:t>
      </w:r>
      <w:ins w:author="Alaric Lightin" w:id="6" w:date="2018-11-19T10:06:35Z">
        <w:r w:rsidDel="00000000" w:rsidR="00000000" w:rsidRPr="00000000">
          <w:rPr>
            <w:rtl w:val="0"/>
          </w:rPr>
          <w:t xml:space="preserve">мельчайшими</w:t>
        </w:r>
      </w:ins>
      <w:del w:author="Alaric Lightin" w:id="6" w:date="2018-11-19T10:06:35Z">
        <w:r w:rsidDel="00000000" w:rsidR="00000000" w:rsidRPr="00000000">
          <w:rPr>
            <w:rtl w:val="0"/>
          </w:rPr>
          <w:delText xml:space="preserve">малейшими</w:delText>
        </w:r>
      </w:del>
      <w:r w:rsidDel="00000000" w:rsidR="00000000" w:rsidRPr="00000000">
        <w:rPr>
          <w:rtl w:val="0"/>
        </w:rPr>
        <w:t xml:space="preserve"> частицами...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 ещё тот факт, что сознание находится в мозге, и что мозг состоит из нейронов, и что мозг равен личности...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А тут женщина превращается в кошку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только и всего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Гарри хотел задать тысячу вопросов, но в итоге вырвался один: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Что это за словосочетание </w:t>
      </w:r>
      <w:ins w:author="Alaric Lightin" w:id="7" w:date="2018-11-19T10:07:07Z">
        <w:r w:rsidDel="00000000" w:rsidR="00000000" w:rsidRPr="00000000">
          <w:rPr>
            <w:rtl w:val="0"/>
          </w:rPr>
          <w:t xml:space="preserve">— </w:t>
        </w:r>
      </w:ins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0"/>
        </w:rPr>
        <w:t xml:space="preserve">Вингардиум левиоса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tl w:val="0"/>
        </w:rPr>
        <w:t xml:space="preserve">? Кто придумывает слова к этим заклинаниям, дети дошкольного возраста?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Закончим на этом, мистер Поттер, — решительно </w:t>
      </w:r>
      <w:r w:rsidDel="00000000" w:rsidR="00000000" w:rsidRPr="00000000">
        <w:rPr>
          <w:rtl w:val="0"/>
        </w:rPr>
        <w:t xml:space="preserve">остановила его МакГонагалл, но в её глазах читался с трудом удерживаемый смех</w:t>
      </w:r>
      <w:r w:rsidDel="00000000" w:rsidR="00000000" w:rsidRPr="00000000">
        <w:rPr>
          <w:rtl w:val="0"/>
        </w:rPr>
        <w:t xml:space="preserve">. — Если вы хотите изучать магию, нам необходимо обговорить все детали вашего поступления в Хогвартс.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Верно, — </w:t>
      </w:r>
      <w:r w:rsidDel="00000000" w:rsidR="00000000" w:rsidRPr="00000000">
        <w:rPr>
          <w:rtl w:val="0"/>
        </w:rPr>
        <w:t xml:space="preserve">задумчиво </w:t>
      </w:r>
      <w:r w:rsidDel="00000000" w:rsidR="00000000" w:rsidRPr="00000000">
        <w:rPr>
          <w:rtl w:val="0"/>
        </w:rPr>
        <w:t xml:space="preserve">ответил Гарри. Он собрался с мыслями.</w:t>
      </w:r>
      <w:r w:rsidDel="00000000" w:rsidR="00000000" w:rsidRPr="00000000">
        <w:rPr>
          <w:rtl w:val="0"/>
        </w:rPr>
        <w:t xml:space="preserve"> Путь к знаниям придётся начинать заново</w:t>
      </w:r>
      <w:r w:rsidDel="00000000" w:rsidR="00000000" w:rsidRPr="00000000">
        <w:rPr>
          <w:rtl w:val="0"/>
        </w:rPr>
        <w:t xml:space="preserve">, но</w:t>
      </w:r>
      <w:r w:rsidDel="00000000" w:rsidR="00000000" w:rsidRPr="00000000">
        <w:rPr>
          <w:rtl w:val="0"/>
        </w:rPr>
        <w:t xml:space="preserve"> у него ещё оставался экспериментальный метод,</w:t>
      </w:r>
      <w:r w:rsidDel="00000000" w:rsidR="00000000" w:rsidRPr="00000000">
        <w:rPr>
          <w:rtl w:val="0"/>
        </w:rPr>
        <w:t xml:space="preserve"> и об этом стоило помнить. — Так как же мне попасть в Хогвартс?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Сдавленный смешок вырвался изо рта ведьмы, будто его выдернули клещами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Подожди, Гарри, — вмешался его отец. — Ты же знаешь, по каким причинам ты до сих пор не посещаешь школу. Что будем делать с ними?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МакГонагалл повернулась к Майклу: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Какие причины? О чём вы говорите?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У меня </w:t>
      </w:r>
      <w:r w:rsidDel="00000000" w:rsidR="00000000" w:rsidRPr="00000000">
        <w:rPr>
          <w:rtl w:val="0"/>
        </w:rPr>
        <w:t xml:space="preserve">проблемы со сном, — сказал Гарри, беспомощно разводя руками. — В моих </w:t>
      </w:r>
      <w:r w:rsidDel="00000000" w:rsidR="00000000" w:rsidRPr="00000000">
        <w:rPr>
          <w:rtl w:val="0"/>
        </w:rPr>
        <w:t xml:space="preserve">биологических сутках</w:t>
      </w:r>
      <w:r w:rsidDel="00000000" w:rsidR="00000000" w:rsidRPr="00000000">
        <w:rPr>
          <w:rtl w:val="0"/>
        </w:rPr>
        <w:t xml:space="preserve"> двадцать шесть часов, я каждый день ложусь спать на два часа позже. Десять вечера, двенадцать, два часа, четыре утра и так по кругу. Даже если я заставлю себя встать раньше, это не </w:t>
      </w:r>
      <w:r w:rsidDel="00000000" w:rsidR="00000000" w:rsidRPr="00000000">
        <w:rPr>
          <w:rtl w:val="0"/>
        </w:rPr>
        <w:t xml:space="preserve">поможет</w:t>
      </w:r>
      <w:r w:rsidDel="00000000" w:rsidR="00000000" w:rsidRPr="00000000">
        <w:rPr>
          <w:rtl w:val="0"/>
        </w:rPr>
        <w:t xml:space="preserve">, и </w:t>
      </w:r>
      <w:r w:rsidDel="00000000" w:rsidR="00000000" w:rsidRPr="00000000">
        <w:rPr>
          <w:rtl w:val="0"/>
        </w:rPr>
        <w:t xml:space="preserve">весь следующий день я буду не в своей тарелке</w:t>
      </w:r>
      <w:r w:rsidDel="00000000" w:rsidR="00000000" w:rsidRPr="00000000">
        <w:rPr>
          <w:rtl w:val="0"/>
        </w:rPr>
        <w:t xml:space="preserve">. Поэтому я до сих пор не хожу в обычную школу.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Это одна из причин, — уточнила его мать, награждённая за это свирепым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взглядом Гарри.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Хм-м, — протянула МакГонагалл. — Не сталкивалась с подобным прежде. Нужно будет спросить у мадам Помфри, знает ли она подходящее лекарство.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Её лицо смягчилось: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Но не думаю, что это может быть препятствием. Я найду решение ваш</w:t>
      </w:r>
      <w:r w:rsidDel="00000000" w:rsidR="00000000" w:rsidRPr="00000000">
        <w:rPr>
          <w:rtl w:val="0"/>
        </w:rPr>
        <w:t xml:space="preserve">ей </w:t>
      </w:r>
      <w:r w:rsidDel="00000000" w:rsidR="00000000" w:rsidRPr="00000000">
        <w:rPr>
          <w:rtl w:val="0"/>
        </w:rPr>
        <w:t xml:space="preserve">проблемы со временем, — она снова сдвинула брови. — </w:t>
      </w:r>
      <w:r w:rsidDel="00000000" w:rsidR="00000000" w:rsidRPr="00000000">
        <w:rPr>
          <w:rtl w:val="0"/>
        </w:rPr>
        <w:t xml:space="preserve">Каковы же </w:t>
      </w:r>
      <w:r w:rsidDel="00000000" w:rsidR="00000000" w:rsidRPr="00000000">
        <w:rPr>
          <w:rtl w:val="0"/>
        </w:rPr>
        <w:t xml:space="preserve">другие</w:t>
      </w:r>
      <w:r w:rsidDel="00000000" w:rsidR="00000000" w:rsidRPr="00000000">
        <w:rPr>
          <w:rtl w:val="0"/>
        </w:rPr>
        <w:t xml:space="preserve"> причины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Гарри наградил родителей ещё одним свирепым взглядом: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Я сознательно возражаю против идеи обязательного </w:t>
      </w:r>
      <w:r w:rsidDel="00000000" w:rsidR="00000000" w:rsidRPr="00000000">
        <w:rPr>
          <w:rtl w:val="0"/>
        </w:rPr>
        <w:t xml:space="preserve">посещения </w:t>
      </w:r>
      <w:r w:rsidDel="00000000" w:rsidR="00000000" w:rsidRPr="00000000">
        <w:rPr>
          <w:rtl w:val="0"/>
        </w:rPr>
        <w:t xml:space="preserve">школы, основываясь на перманентной неспособности системы школьного образования предоставить мне учителей и учебные пособия минимально приемлемого уровня.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Родители Гарри рассмеялись, как будто вдруг услышали отличную шутку.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Ага, — сказал отец Гарри, сверкнув глазами, — теперь понятно, почему в третьем классе ты укусил свою учительницу математики.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Она не знала, что такое логарифм!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И, конечно, укусить её — весьма взрослый способ решения проблемы, — вторила мать.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Отец Гарри кивнул: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Продуманная стратегия в отношении учителей, которые не понимают логарифмов.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Мне было семь лет! Как долго вы ещё собираетесь вспоминать </w:t>
      </w:r>
      <w:r w:rsidDel="00000000" w:rsidR="00000000" w:rsidRPr="00000000">
        <w:rPr>
          <w:rtl w:val="0"/>
        </w:rPr>
        <w:t xml:space="preserve">тот</w:t>
      </w:r>
      <w:r w:rsidDel="00000000" w:rsidR="00000000" w:rsidRPr="00000000">
        <w:rPr>
          <w:rtl w:val="0"/>
        </w:rPr>
        <w:t xml:space="preserve"> случай?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Да, </w:t>
      </w:r>
      <w:r w:rsidDel="00000000" w:rsidR="00000000" w:rsidRPr="00000000">
        <w:rPr>
          <w:rtl w:val="0"/>
        </w:rPr>
        <w:t xml:space="preserve">всё понятно, — с участием в голосе сказала мать. — Ты укусил </w:t>
      </w:r>
      <w:r w:rsidDel="00000000" w:rsidR="00000000" w:rsidRPr="00000000">
        <w:rPr>
          <w:rtl w:val="0"/>
        </w:rPr>
        <w:t xml:space="preserve">одного</w:t>
      </w:r>
      <w:r w:rsidDel="00000000" w:rsidR="00000000" w:rsidRPr="00000000">
        <w:rPr>
          <w:rtl w:val="0"/>
        </w:rPr>
        <w:t xml:space="preserve"> учителя математики, и теперь тебе этого никогда не забудут.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Гарри повернулся к МакГонагалл: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Вот видите, с чем мне приходится иметь дело?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Извините, — сказала Петуния и выбежала за стеклянную дверь гостиной. Впрочем, её смех было слышно даже оттуда.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Гм, значит так, — по какой-то причине МакГонагалл было </w:t>
      </w:r>
      <w:r w:rsidDel="00000000" w:rsidR="00000000" w:rsidRPr="00000000">
        <w:rPr>
          <w:rtl w:val="0"/>
        </w:rPr>
        <w:t xml:space="preserve">непросто </w:t>
      </w:r>
      <w:r w:rsidDel="00000000" w:rsidR="00000000" w:rsidRPr="00000000">
        <w:rPr>
          <w:rtl w:val="0"/>
        </w:rPr>
        <w:t xml:space="preserve">продолжить разговор. — Никакого кусания учителей в Хогвартсе. Это понятно, мистер Поттер?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Гарри, насупившись, посмотрел на неё: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Хорошо, я не стану никого кусать, пока меня самого не укусят.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Услышав это, профессор Майкл Веррес-Эванс тоже был вынужден покинуть комнату.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Итак, — вздохнула МакГонагалл, дождавшись, пока родители Гарри возьмут себя в руки и вернутся. — Думаю, учитывая обстоятельства, стоит повременить с покупкой школьных принадлежностей. Займёмся этим за несколько дней до начала учебного года.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Что? Почему? Ведь другие дети уже знакомы с магией! Я должен </w:t>
      </w:r>
      <w:r w:rsidDel="00000000" w:rsidR="00000000" w:rsidRPr="00000000">
        <w:rPr>
          <w:rtl w:val="0"/>
        </w:rPr>
        <w:t xml:space="preserve">начать</w:t>
      </w:r>
      <w:r w:rsidDel="00000000" w:rsidR="00000000" w:rsidRPr="00000000">
        <w:rPr>
          <w:rtl w:val="0"/>
        </w:rPr>
        <w:t xml:space="preserve"> готовиться прямо сейчас!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— Смею вас заверить, мистер Поттер, — ответила п</w:t>
      </w:r>
      <w:r w:rsidDel="00000000" w:rsidR="00000000" w:rsidRPr="00000000">
        <w:rPr>
          <w:rtl w:val="0"/>
        </w:rPr>
        <w:t xml:space="preserve">рофессор</w:t>
      </w:r>
      <w:r w:rsidDel="00000000" w:rsidR="00000000" w:rsidRPr="00000000">
        <w:rPr>
          <w:rtl w:val="0"/>
        </w:rPr>
        <w:t xml:space="preserve"> МакГонагалл, — в Хогвартсе вы сможете начать обучение с самых основ. К тому же, мистер Поттер, подозреваю, </w:t>
      </w:r>
      <w:r w:rsidDel="00000000" w:rsidR="00000000" w:rsidRPr="00000000">
        <w:rPr>
          <w:rtl w:val="0"/>
        </w:rPr>
        <w:t xml:space="preserve">что если </w:t>
      </w:r>
      <w:r w:rsidDel="00000000" w:rsidR="00000000" w:rsidRPr="00000000">
        <w:rPr>
          <w:rtl w:val="0"/>
        </w:rPr>
        <w:t xml:space="preserve">я оставлю вас на два месяца с вашими учебниками даже без волшебной палочки, то, вернувшись сюда, я найду лишь кратер, полный лилового дыма, опустевший город и полчища огненных зебр, </w:t>
      </w:r>
      <w:r w:rsidDel="00000000" w:rsidR="00000000" w:rsidRPr="00000000">
        <w:rPr>
          <w:rtl w:val="0"/>
        </w:rPr>
        <w:t xml:space="preserve">терроризирующих</w:t>
      </w:r>
      <w:r w:rsidDel="00000000" w:rsidR="00000000" w:rsidRPr="00000000">
        <w:rPr>
          <w:rtl w:val="0"/>
        </w:rPr>
        <w:t xml:space="preserve"> остатки Англии.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/>
      </w:pPr>
      <w:r w:rsidDel="00000000" w:rsidR="00000000" w:rsidRPr="00000000">
        <w:rPr>
          <w:rtl w:val="0"/>
        </w:rPr>
        <w:t xml:space="preserve">Мать и отец Гарри согласно кивнули.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55"/>
        <w:jc w:val="left"/>
        <w:rPr>
          <w:b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 Мама! Папа!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aric Lightin" w:id="0" w:date="2018-11-19T10:03:06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у нас что-то обосабливается, то запятая ставится и перед тире</w:t>
      </w:r>
    </w:p>
  </w:comment>
  <w:comment w:author="Alaric Lightin" w:id="2" w:date="2018-11-19T10:02:06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причастный оборот к личному местоимению обосабливается запятыми. А тире тут лишнее, по-моему.</w:t>
      </w:r>
    </w:p>
  </w:comment>
  <w:comment w:author="Alaric Lightin" w:id="3" w:date="2018-11-19T10:05:46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Однородные придаточные.</w:t>
      </w:r>
    </w:p>
  </w:comment>
  <w:comment w:author="Yuliy L" w:id="1" w:date="2019-08-13T08:52:37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Читатель пишет: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Начал перечитывать книгу на английском, и заметил, что во второй главе не стоит преводить строку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"stddisclamer.h"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 как это конструкция с языка программирования C++ (включение заголовочного файла) Обычно, заговолочные файлы написаны латинницей, и можно легко упустить эту отсылку на С++ из-за перевода.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