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540"/>
        <w:contextualSpacing w:val="0"/>
        <w:jc w:val="center"/>
      </w:pPr>
      <w:bookmarkStart w:colFirst="0" w:colLast="0" w:name="h.x224tyympuzk" w:id="0"/>
      <w:bookmarkEnd w:id="0"/>
      <w:r w:rsidDel="00000000" w:rsidR="00000000" w:rsidRPr="00000000">
        <w:rPr>
          <w:rFonts w:ascii="Times New Roman" w:cs="Times New Roman" w:eastAsia="Times New Roman" w:hAnsi="Times New Roman"/>
          <w:sz w:val="24"/>
          <w:rtl w:val="0"/>
        </w:rPr>
        <w:t xml:space="preserve">Глава 108</w:t>
      </w:r>
      <w:ins w:author="alariclightin" w:id="0" w:date="2015-05-19T03:08:12Z">
        <w:commentRangeStart w:id="0"/>
        <w:r w:rsidDel="00000000" w:rsidR="00000000" w:rsidRPr="00000000">
          <w:rPr>
            <w:rFonts w:ascii="Times New Roman" w:cs="Times New Roman" w:eastAsia="Times New Roman" w:hAnsi="Times New Roman"/>
            <w:sz w:val="24"/>
            <w:rtl w:val="0"/>
          </w:rPr>
          <w:t xml:space="preserve">.</w:t>
        </w:r>
      </w:ins>
      <w:del w:author="alariclightin" w:id="0" w:date="2015-05-19T03:08:12Z">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delText xml:space="preserve">:</w:delText>
        </w:r>
      </w:del>
      <w:r w:rsidDel="00000000" w:rsidR="00000000" w:rsidRPr="00000000">
        <w:rPr>
          <w:rFonts w:ascii="Times New Roman" w:cs="Times New Roman" w:eastAsia="Times New Roman" w:hAnsi="Times New Roman"/>
          <w:sz w:val="24"/>
          <w:rtl w:val="0"/>
        </w:rPr>
        <w:t xml:space="preserve"> Истина. Часть 5. Ответы и загадки</w:t>
      </w:r>
    </w:p>
    <w:p w:rsidR="00000000" w:rsidDel="00000000" w:rsidP="00000000" w:rsidRDefault="00000000" w:rsidRPr="00000000">
      <w:pPr>
        <w:spacing w:line="240" w:lineRule="auto"/>
        <w:ind w:firstLine="540"/>
        <w:contextualSpacing w:val="0"/>
        <w:jc w:val="center"/>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spacing w:line="240" w:lineRule="auto"/>
        <w:ind w:firstLine="540"/>
        <w:contextualSpacing w:val="0"/>
        <w:jc w:val="center"/>
      </w:pP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rtl w:val="0"/>
        </w:rPr>
        <w:t xml:space="preserve">котёл</w:t>
      </w:r>
      <w:r w:rsidDel="00000000" w:rsidR="00000000" w:rsidRPr="00000000">
        <w:rPr>
          <w:rFonts w:ascii="Times New Roman" w:cs="Times New Roman" w:eastAsia="Times New Roman" w:hAnsi="Times New Roman"/>
          <w:sz w:val="24"/>
          <w:rtl w:val="0"/>
        </w:rPr>
        <w:t xml:space="preserve">. Е</w:t>
      </w:r>
      <w:r w:rsidDel="00000000" w:rsidR="00000000" w:rsidRPr="00000000">
        <w:rPr>
          <w:rFonts w:ascii="Times New Roman" w:cs="Times New Roman" w:eastAsia="Times New Roman" w:hAnsi="Times New Roman"/>
          <w:sz w:val="24"/>
          <w:rtl w:val="0"/>
        </w:rPr>
        <w:t xml:space="preserve">щё один взмах</w:t>
      </w:r>
      <w:r w:rsidDel="00000000" w:rsidR="00000000" w:rsidRPr="00000000">
        <w:rPr>
          <w:rFonts w:ascii="Times New Roman" w:cs="Times New Roman" w:eastAsia="Times New Roman" w:hAnsi="Times New Roman"/>
          <w:sz w:val="24"/>
          <w:rtl w:val="0"/>
        </w:rPr>
        <w:t xml:space="preserve"> — и под котлом загорелся огонь. </w:t>
      </w:r>
      <w:r w:rsidDel="00000000" w:rsidR="00000000" w:rsidRPr="00000000">
        <w:rPr>
          <w:rFonts w:ascii="Times New Roman" w:cs="Times New Roman" w:eastAsia="Times New Roman" w:hAnsi="Times New Roman"/>
          <w:sz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rtl w:val="0"/>
        </w:rPr>
        <w:t xml:space="preserve">епестки</w:t>
      </w:r>
      <w:r w:rsidDel="00000000" w:rsidR="00000000" w:rsidRPr="00000000">
        <w:rPr>
          <w:rFonts w:ascii="Times New Roman" w:cs="Times New Roman" w:eastAsia="Times New Roman" w:hAnsi="Times New Roman"/>
          <w:sz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rtl w:val="0"/>
        </w:rPr>
        <w:t xml:space="preserve">из которого</w:t>
      </w:r>
      <w:r w:rsidDel="00000000" w:rsidR="00000000" w:rsidRPr="00000000">
        <w:rPr>
          <w:rFonts w:ascii="Times New Roman" w:cs="Times New Roman" w:eastAsia="Times New Roman" w:hAnsi="Times New Roman"/>
          <w:sz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углу комнаты </w:t>
      </w:r>
      <w:r w:rsidDel="00000000" w:rsidR="00000000" w:rsidRPr="00000000">
        <w:rPr>
          <w:rFonts w:ascii="Times New Roman" w:cs="Times New Roman" w:eastAsia="Times New Roman" w:hAnsi="Times New Roman"/>
          <w:sz w:val="24"/>
          <w:rtl w:val="0"/>
        </w:rPr>
        <w:t xml:space="preserve">ждал </w:t>
      </w:r>
      <w:r w:rsidDel="00000000" w:rsidR="00000000" w:rsidRPr="00000000">
        <w:rPr>
          <w:rFonts w:ascii="Times New Roman" w:cs="Times New Roman" w:eastAsia="Times New Roman" w:hAnsi="Times New Roman"/>
          <w:sz w:val="24"/>
          <w:rtl w:val="0"/>
        </w:rPr>
        <w:t xml:space="preserve">феникс</w:t>
      </w:r>
      <w:r w:rsidDel="00000000" w:rsidR="00000000" w:rsidRPr="00000000">
        <w:rPr>
          <w:rFonts w:ascii="Times New Roman" w:cs="Times New Roman" w:eastAsia="Times New Roman" w:hAnsi="Times New Roman"/>
          <w:sz w:val="24"/>
          <w:rtl w:val="0"/>
        </w:rPr>
        <w:t xml:space="preserve"> Адского огня. </w:t>
      </w:r>
      <w:r w:rsidDel="00000000" w:rsidR="00000000" w:rsidRPr="00000000">
        <w:rPr>
          <w:rFonts w:ascii="Times New Roman" w:cs="Times New Roman" w:eastAsia="Times New Roman" w:hAnsi="Times New Roman"/>
          <w:sz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отблески, </w:t>
      </w:r>
      <w:r w:rsidDel="00000000" w:rsidR="00000000" w:rsidRPr="00000000">
        <w:rPr>
          <w:rFonts w:ascii="Times New Roman" w:cs="Times New Roman" w:eastAsia="Times New Roman" w:hAnsi="Times New Roman"/>
          <w:sz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rtl w:val="0"/>
        </w:rPr>
        <w:t xml:space="preserve">, и отражались красными искорками в </w:t>
      </w:r>
      <w:r w:rsidDel="00000000" w:rsidR="00000000" w:rsidRPr="00000000">
        <w:rPr>
          <w:rFonts w:ascii="Times New Roman" w:cs="Times New Roman" w:eastAsia="Times New Roman" w:hAnsi="Times New Roman"/>
          <w:sz w:val="24"/>
          <w:rtl w:val="0"/>
        </w:rPr>
        <w:t xml:space="preserve">стоящей на столе</w:t>
      </w:r>
      <w:r w:rsidDel="00000000" w:rsidR="00000000" w:rsidRPr="00000000">
        <w:rPr>
          <w:rFonts w:ascii="Times New Roman" w:cs="Times New Roman" w:eastAsia="Times New Roman" w:hAnsi="Times New Roman"/>
          <w:sz w:val="24"/>
          <w:rtl w:val="0"/>
        </w:rPr>
        <w:t xml:space="preserve"> стеклянной посуде.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Время идёт,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профессор Квиррелл. — Задавай вопросы, если они у тебя есть.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Вот что хотел узнать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А вот что Гарри </w:t>
      </w:r>
      <w:r w:rsidDel="00000000" w:rsidR="00000000" w:rsidRPr="00000000">
        <w:rPr>
          <w:rFonts w:ascii="Times New Roman" w:cs="Times New Roman" w:eastAsia="Times New Roman" w:hAnsi="Times New Roman"/>
          <w:i w:val="1"/>
          <w:sz w:val="24"/>
          <w:rtl w:val="0"/>
        </w:rPr>
        <w:t xml:space="preserve">требовалось </w:t>
      </w:r>
      <w:r w:rsidDel="00000000" w:rsidR="00000000" w:rsidRPr="00000000">
        <w:rPr>
          <w:rFonts w:ascii="Times New Roman" w:cs="Times New Roman" w:eastAsia="Times New Roman" w:hAnsi="Times New Roman"/>
          <w:sz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rtl w:val="0"/>
        </w:rPr>
        <w:t xml:space="preserve">рассказывать</w:t>
      </w: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sz w:val="24"/>
          <w:rtl w:val="0"/>
        </w:rPr>
        <w:t xml:space="preserve">наверняка</w:t>
      </w:r>
      <w:r w:rsidDel="00000000" w:rsidR="00000000" w:rsidRPr="00000000">
        <w:rPr>
          <w:rFonts w:ascii="Times New Roman" w:cs="Times New Roman" w:eastAsia="Times New Roman" w:hAnsi="Times New Roman"/>
          <w:sz w:val="24"/>
          <w:rtl w:val="0"/>
        </w:rPr>
        <w:t xml:space="preserve"> нарушало одно из его правил...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 сообщил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прекрасно</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тебя понимаю, — сказал он, —</w:t>
      </w:r>
      <w:r w:rsidDel="00000000" w:rsidR="00000000" w:rsidRPr="00000000">
        <w:rPr>
          <w:rFonts w:ascii="Times New Roman" w:cs="Times New Roman" w:eastAsia="Times New Roman" w:hAnsi="Times New Roman"/>
          <w:sz w:val="24"/>
          <w:rtl w:val="0"/>
        </w:rPr>
        <w:t xml:space="preserve"> но не стоит думать слишком </w:t>
      </w:r>
      <w:r w:rsidDel="00000000" w:rsidR="00000000" w:rsidRPr="00000000">
        <w:rPr>
          <w:rFonts w:ascii="Times New Roman" w:cs="Times New Roman" w:eastAsia="Times New Roman" w:hAnsi="Times New Roman"/>
          <w:sz w:val="24"/>
          <w:rtl w:val="0"/>
        </w:rPr>
        <w:t xml:space="preserve">долго</w:t>
      </w:r>
      <w:r w:rsidDel="00000000" w:rsidR="00000000" w:rsidRPr="00000000">
        <w:rPr>
          <w:rFonts w:ascii="Times New Roman" w:cs="Times New Roman" w:eastAsia="Times New Roman" w:hAnsi="Times New Roman"/>
          <w:sz w:val="24"/>
          <w:rtl w:val="0"/>
        </w:rPr>
        <w:t xml:space="preserve">, мальчик.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Цели: Защитить людей от л</w:t>
      </w:r>
      <w:r w:rsidDel="00000000" w:rsidR="00000000" w:rsidRPr="00000000">
        <w:rPr>
          <w:rFonts w:ascii="Times New Roman" w:cs="Times New Roman" w:eastAsia="Times New Roman" w:hAnsi="Times New Roman"/>
          <w:i w:val="1"/>
          <w:sz w:val="24"/>
          <w:rtl w:val="0"/>
        </w:rPr>
        <w:t xml:space="preserve">орда Волдеморта</w:t>
      </w:r>
      <w:r w:rsidDel="00000000" w:rsidR="00000000" w:rsidRPr="00000000">
        <w:rPr>
          <w:rFonts w:ascii="Times New Roman" w:cs="Times New Roman" w:eastAsia="Times New Roman" w:hAnsi="Times New Roman"/>
          <w:i w:val="1"/>
          <w:sz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...убедить профессора Квиррелла ОСТАНОВИТЬСЯ…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подавляя эмоции 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стараясь не заплакать. С</w:t>
      </w:r>
      <w:r w:rsidDel="00000000" w:rsidR="00000000" w:rsidRPr="00000000">
        <w:rPr>
          <w:rFonts w:ascii="Times New Roman" w:cs="Times New Roman" w:eastAsia="Times New Roman" w:hAnsi="Times New Roman"/>
          <w:sz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rtl w:val="0"/>
        </w:rPr>
        <w:t xml:space="preserve">окрашенный в </w:t>
      </w:r>
      <w:r w:rsidDel="00000000" w:rsidR="00000000" w:rsidRPr="00000000">
        <w:rPr>
          <w:rFonts w:ascii="Times New Roman" w:cs="Times New Roman" w:eastAsia="Times New Roman" w:hAnsi="Times New Roman"/>
          <w:sz w:val="24"/>
          <w:rtl w:val="0"/>
        </w:rPr>
        <w:t xml:space="preserve">белый, зелёный и фиолетовый цвета.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большей вероятностью обеспечат его полезной информацией.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 есть мы </w:t>
      </w:r>
      <w:r w:rsidDel="00000000" w:rsidR="00000000" w:rsidRPr="00000000">
        <w:rPr>
          <w:rFonts w:ascii="Times New Roman" w:cs="Times New Roman" w:eastAsia="Times New Roman" w:hAnsi="Times New Roman"/>
          <w:i w:val="1"/>
          <w:sz w:val="24"/>
          <w:rtl w:val="0"/>
        </w:rPr>
        <w:t xml:space="preserve">можем</w:t>
      </w:r>
      <w:r w:rsidDel="00000000" w:rsidR="00000000" w:rsidRPr="00000000">
        <w:rPr>
          <w:rFonts w:ascii="Times New Roman" w:cs="Times New Roman" w:eastAsia="Times New Roman" w:hAnsi="Times New Roman"/>
          <w:i w:val="1"/>
          <w:sz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rtl w:val="0"/>
        </w:rPr>
        <w:t xml:space="preserve">Я только за.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Заткнись, — </w:t>
      </w:r>
      <w:r w:rsidDel="00000000" w:rsidR="00000000" w:rsidRPr="00000000">
        <w:rPr>
          <w:rFonts w:ascii="Times New Roman" w:cs="Times New Roman" w:eastAsia="Times New Roman" w:hAnsi="Times New Roman"/>
          <w:sz w:val="24"/>
          <w:rtl w:val="0"/>
        </w:rPr>
        <w:t xml:space="preserve">оборвал её</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rtl w:val="0"/>
        </w:rPr>
        <w:t xml:space="preserve">что ему не нравится эта идея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Четыре вопроса…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Первый </w:t>
      </w:r>
      <w:r w:rsidDel="00000000" w:rsidR="00000000" w:rsidRPr="00000000">
        <w:rPr>
          <w:rFonts w:ascii="Times New Roman" w:cs="Times New Roman" w:eastAsia="Times New Roman" w:hAnsi="Times New Roman"/>
          <w:sz w:val="24"/>
          <w:rtl w:val="0"/>
        </w:rPr>
        <w:t xml:space="preserve">вопрос</w:t>
      </w:r>
      <w:r w:rsidDel="00000000" w:rsidR="00000000" w:rsidRPr="00000000">
        <w:rPr>
          <w:rFonts w:ascii="Times New Roman" w:cs="Times New Roman" w:eastAsia="Times New Roman" w:hAnsi="Times New Roman"/>
          <w:sz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rtl w:val="0"/>
        </w:rPr>
        <w:t xml:space="preserve">года</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Чем эта ночь </w:t>
      </w:r>
      <w:r w:rsidDel="00000000" w:rsidR="00000000" w:rsidRPr="00000000">
        <w:rPr>
          <w:rFonts w:ascii="Times New Roman" w:cs="Times New Roman" w:eastAsia="Times New Roman" w:hAnsi="Times New Roman"/>
          <w:i w:val="1"/>
          <w:sz w:val="24"/>
          <w:rtl w:val="0"/>
        </w:rPr>
        <w:t xml:space="preserve">отличалась </w:t>
      </w:r>
      <w:r w:rsidDel="00000000" w:rsidR="00000000" w:rsidRPr="00000000">
        <w:rPr>
          <w:rFonts w:ascii="Times New Roman" w:cs="Times New Roman" w:eastAsia="Times New Roman" w:hAnsi="Times New Roman"/>
          <w:i w:val="1"/>
          <w:sz w:val="24"/>
          <w:rtl w:val="0"/>
        </w:rPr>
        <w:t xml:space="preserve">от всех прочих ночей… — </w:t>
      </w:r>
      <w:r w:rsidDel="00000000" w:rsidR="00000000" w:rsidRPr="00000000">
        <w:rPr>
          <w:rFonts w:ascii="Times New Roman" w:cs="Times New Roman" w:eastAsia="Times New Roman" w:hAnsi="Times New Roman"/>
          <w:sz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rtl w:val="0"/>
        </w:rPr>
        <w:t xml:space="preserve"> не затруднит.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rtl w:val="0"/>
        </w:rPr>
        <w:t xml:space="preserve">мнимую </w:t>
      </w:r>
      <w:r w:rsidDel="00000000" w:rsidR="00000000" w:rsidRPr="00000000">
        <w:rPr>
          <w:rFonts w:ascii="Times New Roman" w:cs="Times New Roman" w:eastAsia="Times New Roman" w:hAnsi="Times New Roman"/>
          <w:sz w:val="24"/>
          <w:rtl w:val="0"/>
        </w:rPr>
        <w:t xml:space="preserve">смерть, казался важным для планирования будущих действий.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о</w:t>
      </w:r>
      <w:r w:rsidDel="00000000" w:rsidR="00000000" w:rsidRPr="00000000">
        <w:rPr>
          <w:rFonts w:ascii="Times New Roman" w:cs="Times New Roman" w:eastAsia="Times New Roman" w:hAnsi="Times New Roman"/>
          <w:sz w:val="24"/>
          <w:rtl w:val="0"/>
        </w:rPr>
        <w:t xml:space="preserve">жидал</w:t>
      </w:r>
      <w:r w:rsidDel="00000000" w:rsidR="00000000" w:rsidRPr="00000000">
        <w:rPr>
          <w:rFonts w:ascii="Times New Roman" w:cs="Times New Roman" w:eastAsia="Times New Roman" w:hAnsi="Times New Roman"/>
          <w:sz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rtl w:val="0"/>
        </w:rPr>
        <w:t xml:space="preserve">какой-то </w:t>
      </w:r>
      <w:r w:rsidDel="00000000" w:rsidR="00000000" w:rsidRPr="00000000">
        <w:rPr>
          <w:rFonts w:ascii="Times New Roman" w:cs="Times New Roman" w:eastAsia="Times New Roman" w:hAnsi="Times New Roman"/>
          <w:sz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rtl w:val="0"/>
        </w:rPr>
        <w:t xml:space="preserve">Как ты думаешь, ход мыслей</w:t>
      </w:r>
      <w:r w:rsidDel="00000000" w:rsidR="00000000" w:rsidRPr="00000000">
        <w:rPr>
          <w:rFonts w:ascii="Times New Roman" w:cs="Times New Roman" w:eastAsia="Times New Roman" w:hAnsi="Times New Roman"/>
          <w:sz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покачал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вот и ошибаешься, — </w:t>
      </w:r>
      <w:r w:rsidDel="00000000" w:rsidR="00000000" w:rsidRPr="00000000">
        <w:rPr>
          <w:rFonts w:ascii="Times New Roman" w:cs="Times New Roman" w:eastAsia="Times New Roman" w:hAnsi="Times New Roman"/>
          <w:sz w:val="24"/>
          <w:rtl w:val="0"/>
        </w:rPr>
        <w:t xml:space="preserve">усмехнулся </w:t>
      </w:r>
      <w:r w:rsidDel="00000000" w:rsidR="00000000" w:rsidRPr="00000000">
        <w:rPr>
          <w:rFonts w:ascii="Times New Roman" w:cs="Times New Roman" w:eastAsia="Times New Roman" w:hAnsi="Times New Roman"/>
          <w:sz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rtl w:val="0"/>
        </w:rPr>
        <w:t xml:space="preserve">м</w:t>
      </w:r>
      <w:r w:rsidDel="00000000" w:rsidR="00000000" w:rsidRPr="00000000">
        <w:rPr>
          <w:rFonts w:ascii="Times New Roman" w:cs="Times New Roman" w:eastAsia="Times New Roman" w:hAnsi="Times New Roman"/>
          <w:sz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rtl w:val="0"/>
        </w:rPr>
        <w:t xml:space="preserve"> и называл это </w:t>
      </w:r>
      <w:r w:rsidDel="00000000" w:rsidR="00000000" w:rsidRPr="00000000">
        <w:rPr>
          <w:rFonts w:ascii="Times New Roman" w:cs="Times New Roman" w:eastAsia="Times New Roman" w:hAnsi="Times New Roman"/>
          <w:sz w:val="24"/>
          <w:rtl w:val="0"/>
        </w:rPr>
        <w:t xml:space="preserve">запасным план</w:t>
      </w:r>
      <w:r w:rsidDel="00000000" w:rsidR="00000000" w:rsidRPr="00000000">
        <w:rPr>
          <w:rFonts w:ascii="Times New Roman" w:cs="Times New Roman" w:eastAsia="Times New Roman" w:hAnsi="Times New Roman"/>
          <w:sz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rtl w:val="0"/>
        </w:rPr>
        <w:t xml:space="preserve">книги</w:t>
      </w:r>
      <w:r w:rsidDel="00000000" w:rsidR="00000000" w:rsidRPr="00000000">
        <w:rPr>
          <w:rFonts w:ascii="Times New Roman" w:cs="Times New Roman" w:eastAsia="Times New Roman" w:hAnsi="Times New Roman"/>
          <w:sz w:val="24"/>
          <w:rtl w:val="0"/>
        </w:rPr>
        <w:t xml:space="preserve">, хотя</w:t>
      </w:r>
      <w:r w:rsidDel="00000000" w:rsidR="00000000" w:rsidRPr="00000000">
        <w:rPr>
          <w:rFonts w:ascii="Times New Roman" w:cs="Times New Roman" w:eastAsia="Times New Roman" w:hAnsi="Times New Roman"/>
          <w:sz w:val="24"/>
          <w:rtl w:val="0"/>
        </w:rPr>
        <w:t xml:space="preserve"> оно — лишь </w:t>
      </w:r>
      <w:r w:rsidDel="00000000" w:rsidR="00000000" w:rsidRPr="00000000">
        <w:rPr>
          <w:rFonts w:ascii="Times New Roman" w:cs="Times New Roman" w:eastAsia="Times New Roman" w:hAnsi="Times New Roman"/>
          <w:sz w:val="24"/>
          <w:rtl w:val="0"/>
        </w:rPr>
        <w:t xml:space="preserve">слабая тень</w:t>
      </w:r>
      <w:r w:rsidDel="00000000" w:rsidR="00000000" w:rsidRPr="00000000">
        <w:rPr>
          <w:rFonts w:ascii="Times New Roman" w:cs="Times New Roman" w:eastAsia="Times New Roman" w:hAnsi="Times New Roman"/>
          <w:sz w:val="24"/>
          <w:rtl w:val="0"/>
        </w:rPr>
        <w:t xml:space="preserve"> того</w:t>
      </w:r>
      <w:r w:rsidDel="00000000" w:rsidR="00000000" w:rsidRPr="00000000">
        <w:rPr>
          <w:rFonts w:ascii="Times New Roman" w:cs="Times New Roman" w:eastAsia="Times New Roman" w:hAnsi="Times New Roman"/>
          <w:sz w:val="24"/>
          <w:rtl w:val="0"/>
        </w:rPr>
        <w:t xml:space="preserve">, что я хотел на самом деле? </w:t>
      </w:r>
      <w:r w:rsidDel="00000000" w:rsidR="00000000" w:rsidRPr="00000000">
        <w:rPr>
          <w:rFonts w:ascii="Times New Roman" w:cs="Times New Roman" w:eastAsia="Times New Roman" w:hAnsi="Times New Roman"/>
          <w:sz w:val="24"/>
          <w:rtl w:val="0"/>
        </w:rPr>
        <w:t xml:space="preserve">Абсурд</w:t>
      </w:r>
      <w:r w:rsidDel="00000000" w:rsidR="00000000" w:rsidRPr="00000000">
        <w:rPr>
          <w:rFonts w:ascii="Times New Roman" w:cs="Times New Roman" w:eastAsia="Times New Roman" w:hAnsi="Times New Roman"/>
          <w:sz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rtl w:val="0"/>
        </w:rPr>
        <w:t xml:space="preserve">оказавшихся под Запретом </w:t>
      </w:r>
      <w:r w:rsidDel="00000000" w:rsidR="00000000" w:rsidRPr="00000000">
        <w:rPr>
          <w:rFonts w:ascii="Times New Roman" w:cs="Times New Roman" w:eastAsia="Times New Roman" w:hAnsi="Times New Roman"/>
          <w:sz w:val="24"/>
          <w:rtl w:val="0"/>
        </w:rPr>
        <w:t xml:space="preserve">секретов, к которым я получил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лючи</w:t>
      </w:r>
      <w:r w:rsidDel="00000000" w:rsidR="00000000" w:rsidRPr="00000000">
        <w:rPr>
          <w:rFonts w:ascii="Times New Roman" w:cs="Times New Roman" w:eastAsia="Times New Roman" w:hAnsi="Times New Roman"/>
          <w:sz w:val="24"/>
          <w:rtl w:val="0"/>
        </w:rPr>
        <w:t xml:space="preserve"> от ч</w:t>
      </w:r>
      <w:r w:rsidDel="00000000" w:rsidR="00000000" w:rsidRPr="00000000">
        <w:rPr>
          <w:rFonts w:ascii="Times New Roman" w:cs="Times New Roman" w:eastAsia="Times New Roman" w:hAnsi="Times New Roman"/>
          <w:sz w:val="24"/>
          <w:rtl w:val="0"/>
        </w:rPr>
        <w:t xml:space="preserve">удовища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Слизерина, сре</w:t>
      </w:r>
      <w:r w:rsidDel="00000000" w:rsidR="00000000" w:rsidRPr="00000000">
        <w:rPr>
          <w:rFonts w:ascii="Times New Roman" w:cs="Times New Roman" w:eastAsia="Times New Roman" w:hAnsi="Times New Roman"/>
          <w:sz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rtl w:val="0"/>
        </w:rPr>
        <w:t xml:space="preserve">вносил небольшие поправки</w:t>
      </w:r>
      <w:r w:rsidDel="00000000" w:rsidR="00000000" w:rsidRPr="00000000">
        <w:rPr>
          <w:rFonts w:ascii="Times New Roman" w:cs="Times New Roman" w:eastAsia="Times New Roman" w:hAnsi="Times New Roman"/>
          <w:sz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наконец я решился </w:t>
      </w:r>
      <w:r w:rsidDel="00000000" w:rsidR="00000000" w:rsidRPr="00000000">
        <w:rPr>
          <w:rFonts w:ascii="Times New Roman" w:cs="Times New Roman" w:eastAsia="Times New Roman" w:hAnsi="Times New Roman"/>
          <w:sz w:val="24"/>
          <w:rtl w:val="0"/>
        </w:rPr>
        <w:t xml:space="preserve">провести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rtl w:val="0"/>
        </w:rPr>
        <w:t xml:space="preserve">й на принципе, </w:t>
      </w:r>
      <w:r w:rsidDel="00000000" w:rsidR="00000000" w:rsidRPr="00000000">
        <w:rPr>
          <w:rFonts w:ascii="Times New Roman" w:cs="Times New Roman" w:eastAsia="Times New Roman" w:hAnsi="Times New Roman"/>
          <w:sz w:val="24"/>
          <w:rtl w:val="0"/>
        </w:rPr>
        <w:t xml:space="preserve">не проверенн</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м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икакой известной магие</w:t>
      </w:r>
      <w:r w:rsidDel="00000000" w:rsidR="00000000" w:rsidRPr="00000000">
        <w:rPr>
          <w:rFonts w:ascii="Times New Roman" w:cs="Times New Roman" w:eastAsia="Times New Roman" w:hAnsi="Times New Roman"/>
          <w:sz w:val="24"/>
          <w:rtl w:val="0"/>
        </w:rPr>
        <w:t xml:space="preserve">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я выжил и жив до сих пор,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rtl w:val="0"/>
        </w:rPr>
        <w:t xml:space="preserve">никакие </w:t>
      </w:r>
      <w:r w:rsidDel="00000000" w:rsidR="00000000" w:rsidRPr="00000000">
        <w:rPr>
          <w:rFonts w:ascii="Times New Roman" w:cs="Times New Roman" w:eastAsia="Times New Roman" w:hAnsi="Times New Roman"/>
          <w:sz w:val="24"/>
          <w:rtl w:val="0"/>
        </w:rPr>
        <w:t xml:space="preserve">слова не </w:t>
      </w:r>
      <w:r w:rsidDel="00000000" w:rsidR="00000000" w:rsidRPr="00000000">
        <w:rPr>
          <w:rFonts w:ascii="Times New Roman" w:cs="Times New Roman" w:eastAsia="Times New Roman" w:hAnsi="Times New Roman"/>
          <w:sz w:val="24"/>
          <w:rtl w:val="0"/>
        </w:rPr>
        <w:t xml:space="preserve">могли передать всё его величие</w:t>
      </w:r>
      <w:r w:rsidDel="00000000" w:rsidR="00000000" w:rsidRPr="00000000">
        <w:rPr>
          <w:rFonts w:ascii="Times New Roman" w:cs="Times New Roman" w:eastAsia="Times New Roman" w:hAnsi="Times New Roman"/>
          <w:sz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Отклоняется</w:t>
      </w:r>
      <w:r w:rsidDel="00000000" w:rsidR="00000000" w:rsidRPr="00000000">
        <w:rPr>
          <w:rFonts w:ascii="Times New Roman" w:cs="Times New Roman" w:eastAsia="Times New Roman" w:hAnsi="Times New Roman"/>
          <w:sz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rtl w:val="0"/>
        </w:rPr>
        <w:t xml:space="preserve"> серых </w:t>
      </w:r>
      <w:r w:rsidDel="00000000" w:rsidR="00000000" w:rsidRPr="00000000">
        <w:rPr>
          <w:rFonts w:ascii="Times New Roman" w:cs="Times New Roman" w:eastAsia="Times New Roman" w:hAnsi="Times New Roman"/>
          <w:sz w:val="24"/>
          <w:rtl w:val="0"/>
        </w:rPr>
        <w:t xml:space="preserve">пятнышках и цветок колокольчика. — </w:t>
      </w:r>
      <w:r w:rsidDel="00000000" w:rsidR="00000000" w:rsidRPr="00000000">
        <w:rPr>
          <w:rFonts w:ascii="Times New Roman" w:cs="Times New Roman" w:eastAsia="Times New Roman" w:hAnsi="Times New Roman"/>
          <w:sz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rtl w:val="0"/>
        </w:rPr>
        <w:t xml:space="preserve">. Но я передумал.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i w:val="1"/>
          <w:sz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Тем не менее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rtl w:val="0"/>
        </w:rPr>
        <w:t xml:space="preserve">якоря</w:t>
      </w:r>
      <w:r w:rsidDel="00000000" w:rsidR="00000000" w:rsidRPr="00000000">
        <w:rPr>
          <w:rFonts w:ascii="Times New Roman" w:cs="Times New Roman" w:eastAsia="Times New Roman" w:hAnsi="Times New Roman"/>
          <w:sz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Ты догадалс-ся верно, мальчик,</w:t>
      </w:r>
      <w:r w:rsidDel="00000000" w:rsidR="00000000" w:rsidRPr="00000000">
        <w:rPr>
          <w:rFonts w:ascii="Times New Roman" w:cs="Times New Roman" w:eastAsia="Times New Roman" w:hAnsi="Times New Roman"/>
          <w:i w:val="1"/>
          <w:sz w:val="24"/>
          <w:rtl w:val="0"/>
        </w:rPr>
        <w:t xml:space="preserve"> хотя </w:t>
      </w:r>
      <w:r w:rsidDel="00000000" w:rsidR="00000000" w:rsidRPr="00000000">
        <w:rPr>
          <w:rFonts w:ascii="Times New Roman" w:cs="Times New Roman" w:eastAsia="Times New Roman" w:hAnsi="Times New Roman"/>
          <w:i w:val="1"/>
          <w:sz w:val="24"/>
          <w:rtl w:val="0"/>
        </w:rPr>
        <w:t xml:space="preserve">это </w:t>
      </w:r>
      <w:r w:rsidDel="00000000" w:rsidR="00000000" w:rsidRPr="00000000">
        <w:rPr>
          <w:rFonts w:ascii="Times New Roman" w:cs="Times New Roman" w:eastAsia="Times New Roman" w:hAnsi="Times New Roman"/>
          <w:i w:val="1"/>
          <w:sz w:val="24"/>
          <w:rtl w:val="0"/>
        </w:rPr>
        <w:t xml:space="preserve">тебе ничего не дас-ст.</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rtl w:val="0"/>
        </w:rPr>
        <w:t xml:space="preserve">однажды </w:t>
      </w:r>
      <w:r w:rsidDel="00000000" w:rsidR="00000000" w:rsidRPr="00000000">
        <w:rPr>
          <w:rFonts w:ascii="Times New Roman" w:cs="Times New Roman" w:eastAsia="Times New Roman" w:hAnsi="Times New Roman"/>
          <w:sz w:val="24"/>
          <w:rtl w:val="0"/>
        </w:rPr>
        <w:t xml:space="preserve">сделал.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rtl w:val="0"/>
        </w:rPr>
        <w:t xml:space="preserve">земной коре</w:t>
      </w:r>
      <w:r w:rsidDel="00000000" w:rsidR="00000000" w:rsidRPr="00000000">
        <w:rPr>
          <w:rFonts w:ascii="Times New Roman" w:cs="Times New Roman" w:eastAsia="Times New Roman" w:hAnsi="Times New Roman"/>
          <w:sz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В этом есть что-то от загадки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сказал в </w:t>
      </w:r>
      <w:r w:rsidDel="00000000" w:rsidR="00000000" w:rsidRPr="00000000">
        <w:rPr>
          <w:rFonts w:ascii="Times New Roman" w:cs="Times New Roman" w:eastAsia="Times New Roman" w:hAnsi="Times New Roman"/>
          <w:sz w:val="24"/>
          <w:rtl w:val="0"/>
        </w:rPr>
        <w:t xml:space="preserve">тот</w:t>
      </w:r>
      <w:r w:rsidDel="00000000" w:rsidR="00000000" w:rsidRPr="00000000">
        <w:rPr>
          <w:rFonts w:ascii="Times New Roman" w:cs="Times New Roman" w:eastAsia="Times New Roman" w:hAnsi="Times New Roman"/>
          <w:sz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rtl w:val="0"/>
        </w:rPr>
        <w:t xml:space="preserve">тот </w:t>
      </w:r>
      <w:r w:rsidDel="00000000" w:rsidR="00000000" w:rsidRPr="00000000">
        <w:rPr>
          <w:rFonts w:ascii="Times New Roman" w:cs="Times New Roman" w:eastAsia="Times New Roman" w:hAnsi="Times New Roman"/>
          <w:sz w:val="24"/>
          <w:rtl w:val="0"/>
        </w:rPr>
        <w:t xml:space="preserve">разговор. Что-то от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 — сказал профессор Защиты. —</w:t>
      </w:r>
      <w:r w:rsidDel="00000000" w:rsidR="00000000" w:rsidRPr="00000000">
        <w:rPr>
          <w:rFonts w:ascii="Times New Roman" w:cs="Times New Roman" w:eastAsia="Times New Roman" w:hAnsi="Times New Roman"/>
          <w:sz w:val="24"/>
          <w:rtl w:val="0"/>
        </w:rPr>
        <w:t xml:space="preserve"> Меня несколько потрясла скорость, с который ты это вспомнил</w:t>
      </w:r>
      <w:r w:rsidDel="00000000" w:rsidR="00000000" w:rsidRPr="00000000">
        <w:rPr>
          <w:rFonts w:ascii="Times New Roman" w:cs="Times New Roman" w:eastAsia="Times New Roman" w:hAnsi="Times New Roman"/>
          <w:sz w:val="24"/>
          <w:rtl w:val="0"/>
        </w:rPr>
        <w:t xml:space="preserve">, но, полагаю, это ничего не меняет. </w:t>
      </w:r>
      <w:r w:rsidDel="00000000" w:rsidR="00000000" w:rsidRPr="00000000">
        <w:rPr>
          <w:rFonts w:ascii="Times New Roman" w:cs="Times New Roman" w:eastAsia="Times New Roman" w:hAnsi="Times New Roman"/>
          <w:sz w:val="24"/>
          <w:rtl w:val="0"/>
        </w:rPr>
        <w:t xml:space="preserve">Все пять крестражей находятся вне досягаемости — и моей, и твоей.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Это утверждение могло быть и ложным</w:t>
      </w:r>
      <w:r w:rsidDel="00000000" w:rsidR="00000000" w:rsidRPr="00000000">
        <w:rPr>
          <w:rFonts w:ascii="Times New Roman" w:cs="Times New Roman" w:eastAsia="Times New Roman" w:hAnsi="Times New Roman"/>
          <w:sz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rtl w:val="0"/>
        </w:rPr>
        <w:t xml:space="preserve">со всем, сделанным с помощью магии, </w:t>
      </w:r>
      <w:r w:rsidDel="00000000" w:rsidR="00000000" w:rsidRPr="00000000">
        <w:rPr>
          <w:rFonts w:ascii="Times New Roman" w:cs="Times New Roman" w:eastAsia="Times New Roman" w:hAnsi="Times New Roman"/>
          <w:sz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rtl w:val="0"/>
        </w:rPr>
        <w:t xml:space="preserve">, д</w:t>
      </w:r>
      <w:r w:rsidDel="00000000" w:rsidR="00000000" w:rsidRPr="00000000">
        <w:rPr>
          <w:rFonts w:ascii="Times New Roman" w:cs="Times New Roman" w:eastAsia="Times New Roman" w:hAnsi="Times New Roman"/>
          <w:sz w:val="24"/>
          <w:rtl w:val="0"/>
        </w:rPr>
        <w:t xml:space="preserve">обраться до нег</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 вероятно, гораздо проще.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rtl w:val="0"/>
        </w:rPr>
        <w:t xml:space="preserve">Никакое правило</w:t>
      </w:r>
      <w:r w:rsidDel="00000000" w:rsidR="00000000" w:rsidRPr="00000000">
        <w:rPr>
          <w:rFonts w:ascii="Times New Roman" w:cs="Times New Roman" w:eastAsia="Times New Roman" w:hAnsi="Times New Roman"/>
          <w:sz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вообще, что мешало</w:t>
      </w:r>
      <w:r w:rsidDel="00000000" w:rsidR="00000000" w:rsidRPr="00000000">
        <w:rPr>
          <w:rFonts w:ascii="Times New Roman" w:cs="Times New Roman" w:eastAsia="Times New Roman" w:hAnsi="Times New Roman"/>
          <w:sz w:val="24"/>
          <w:rtl w:val="0"/>
        </w:rPr>
        <w:t xml:space="preserve"> профессору Квирреллу </w:t>
      </w:r>
      <w:r w:rsidDel="00000000" w:rsidR="00000000" w:rsidRPr="00000000">
        <w:rPr>
          <w:rFonts w:ascii="Times New Roman" w:cs="Times New Roman" w:eastAsia="Times New Roman" w:hAnsi="Times New Roman"/>
          <w:sz w:val="24"/>
          <w:rtl w:val="0"/>
        </w:rPr>
        <w:t xml:space="preserve">сделать крестражи из обоих зондов?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С-скажи мне, у</w:t>
      </w:r>
      <w:r w:rsidDel="00000000" w:rsidR="00000000" w:rsidRPr="00000000">
        <w:rPr>
          <w:rFonts w:ascii="Times New Roman" w:cs="Times New Roman" w:eastAsia="Times New Roman" w:hAnsi="Times New Roman"/>
          <w:i w:val="1"/>
          <w:sz w:val="24"/>
          <w:rtl w:val="0"/>
        </w:rPr>
        <w:t xml:space="preserve">ч</w:t>
      </w:r>
      <w:r w:rsidDel="00000000" w:rsidR="00000000" w:rsidRPr="00000000">
        <w:rPr>
          <w:rFonts w:ascii="Times New Roman" w:cs="Times New Roman" w:eastAsia="Times New Roman" w:hAnsi="Times New Roman"/>
          <w:i w:val="1"/>
          <w:sz w:val="24"/>
          <w:rtl w:val="0"/>
        </w:rPr>
        <w:t xml:space="preserve">итель</w:t>
      </w:r>
      <w:r w:rsidDel="00000000" w:rsidR="00000000" w:rsidRPr="00000000">
        <w:rPr>
          <w:rFonts w:ascii="Times New Roman" w:cs="Times New Roman" w:eastAsia="Times New Roman" w:hAnsi="Times New Roman"/>
          <w:sz w:val="24"/>
          <w:rtl w:val="0"/>
        </w:rPr>
        <w:t xml:space="preserve">, — прошипел Гарри, — </w:t>
      </w:r>
      <w:r w:rsidDel="00000000" w:rsidR="00000000" w:rsidRPr="00000000">
        <w:rPr>
          <w:rFonts w:ascii="Times New Roman" w:cs="Times New Roman" w:eastAsia="Times New Roman" w:hAnsi="Times New Roman"/>
          <w:i w:val="1"/>
          <w:sz w:val="24"/>
          <w:rtl w:val="0"/>
        </w:rPr>
        <w:t xml:space="preserve">убьёт ли тебя </w:t>
      </w:r>
      <w:r w:rsidDel="00000000" w:rsidR="00000000" w:rsidRPr="00000000">
        <w:rPr>
          <w:rFonts w:ascii="Times New Roman" w:cs="Times New Roman" w:eastAsia="Times New Roman" w:hAnsi="Times New Roman"/>
          <w:i w:val="1"/>
          <w:sz w:val="24"/>
          <w:rtl w:val="0"/>
        </w:rPr>
        <w:t xml:space="preserve">разруш-шение</w:t>
      </w:r>
      <w:r w:rsidDel="00000000" w:rsidR="00000000" w:rsidRPr="00000000">
        <w:rPr>
          <w:rFonts w:ascii="Times New Roman" w:cs="Times New Roman" w:eastAsia="Times New Roman" w:hAnsi="Times New Roman"/>
          <w:i w:val="1"/>
          <w:sz w:val="24"/>
          <w:rtl w:val="0"/>
        </w:rPr>
        <w:t xml:space="preserve"> этих пяти </w:t>
      </w:r>
      <w:r w:rsidDel="00000000" w:rsidR="00000000" w:rsidRPr="00000000">
        <w:rPr>
          <w:rFonts w:ascii="Times New Roman" w:cs="Times New Roman" w:eastAsia="Times New Roman" w:hAnsi="Times New Roman"/>
          <w:i w:val="1"/>
          <w:sz w:val="24"/>
          <w:rtl w:val="0"/>
        </w:rPr>
        <w:t xml:space="preserve">вещ-щей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Почему ты с-спраш-шиваеш-шь?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rtl w:val="0"/>
        </w:rPr>
        <w:t xml:space="preserve">пере</w:t>
      </w:r>
      <w:r w:rsidDel="00000000" w:rsidR="00000000" w:rsidRPr="00000000">
        <w:rPr>
          <w:rFonts w:ascii="Times New Roman" w:cs="Times New Roman" w:eastAsia="Times New Roman" w:hAnsi="Times New Roman"/>
          <w:sz w:val="24"/>
          <w:rtl w:val="0"/>
        </w:rPr>
        <w:t xml:space="preserve">ливы шипения</w:t>
      </w:r>
      <w:r w:rsidDel="00000000" w:rsidR="00000000" w:rsidRPr="00000000">
        <w:rPr>
          <w:rFonts w:ascii="Times New Roman" w:cs="Times New Roman" w:eastAsia="Times New Roman" w:hAnsi="Times New Roman"/>
          <w:sz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rtl w:val="0"/>
        </w:rPr>
        <w:t xml:space="preserve">Ты предполагаеш-шь, что я с-скажу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rtl w:val="0"/>
        </w:rPr>
        <w:t xml:space="preserve"> это не имеет никакого значения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думаеш-шь верно</w:t>
      </w:r>
      <w:r w:rsidDel="00000000" w:rsidR="00000000" w:rsidRPr="00000000">
        <w:rPr>
          <w:rFonts w:ascii="Times New Roman" w:cs="Times New Roman" w:eastAsia="Times New Roman" w:hAnsi="Times New Roman"/>
          <w:i w:val="1"/>
          <w:sz w:val="24"/>
          <w:rtl w:val="0"/>
        </w:rPr>
        <w:t xml:space="preserve">, мальч-чик. Уничтожение этих пяти вещ-щей не с-сделает меня с-смертным.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С-сколько </w:t>
      </w:r>
      <w:r w:rsidDel="00000000" w:rsidR="00000000" w:rsidRPr="00000000">
        <w:rPr>
          <w:rFonts w:ascii="Times New Roman" w:cs="Times New Roman" w:eastAsia="Times New Roman" w:hAnsi="Times New Roman"/>
          <w:i w:val="1"/>
          <w:sz w:val="24"/>
          <w:rtl w:val="0"/>
        </w:rPr>
        <w:t xml:space="preserve">волш-шебных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якорей </w:t>
      </w:r>
      <w:r w:rsidDel="00000000" w:rsidR="00000000" w:rsidRPr="00000000">
        <w:rPr>
          <w:rFonts w:ascii="Times New Roman" w:cs="Times New Roman" w:eastAsia="Times New Roman" w:hAnsi="Times New Roman"/>
          <w:i w:val="1"/>
          <w:sz w:val="24"/>
          <w:rtl w:val="0"/>
        </w:rPr>
        <w:t xml:space="preserve">ты с-создал?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rtl w:val="0"/>
        </w:rPr>
        <w:t xml:space="preserve">улыбка профессора стала шире. — </w:t>
      </w:r>
      <w:r w:rsidDel="00000000" w:rsidR="00000000" w:rsidRPr="00000000">
        <w:rPr>
          <w:rFonts w:ascii="Times New Roman" w:cs="Times New Roman" w:eastAsia="Times New Roman" w:hAnsi="Times New Roman"/>
          <w:i w:val="1"/>
          <w:sz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Ваше заклинание бессмертия всё ещё требует человеческой жертвы? Почему?!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rtl w:val="0"/>
        </w:rPr>
        <w:t xml:space="preserve"> ус-стройс-ств</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с-созданных </w:t>
      </w:r>
      <w:r w:rsidDel="00000000" w:rsidR="00000000" w:rsidRPr="00000000">
        <w:rPr>
          <w:rFonts w:ascii="Times New Roman" w:cs="Times New Roman" w:eastAsia="Times New Roman" w:hAnsi="Times New Roman"/>
          <w:i w:val="1"/>
          <w:sz w:val="24"/>
          <w:rtl w:val="0"/>
        </w:rPr>
        <w:t xml:space="preserve">пожертвованием жизни и магии </w:t>
      </w:r>
      <w:r w:rsidDel="00000000" w:rsidR="00000000" w:rsidRPr="00000000">
        <w:rPr>
          <w:rFonts w:ascii="Times New Roman" w:cs="Times New Roman" w:eastAsia="Times New Roman" w:hAnsi="Times New Roman"/>
          <w:i w:val="1"/>
          <w:sz w:val="24"/>
          <w:rtl w:val="0"/>
        </w:rPr>
        <w:t xml:space="preserve">друг</w:t>
      </w:r>
      <w:r w:rsidDel="00000000" w:rsidR="00000000" w:rsidRPr="00000000">
        <w:rPr>
          <w:rFonts w:ascii="Times New Roman" w:cs="Times New Roman" w:eastAsia="Times New Roman" w:hAnsi="Times New Roman"/>
          <w:i w:val="1"/>
          <w:sz w:val="24"/>
          <w:rtl w:val="0"/>
        </w:rPr>
        <w:t xml:space="preserve">их. — </w:t>
      </w:r>
      <w:r w:rsidDel="00000000" w:rsidR="00000000" w:rsidRPr="00000000">
        <w:rPr>
          <w:rFonts w:ascii="Times New Roman" w:cs="Times New Roman" w:eastAsia="Times New Roman" w:hAnsi="Times New Roman"/>
          <w:sz w:val="24"/>
          <w:rtl w:val="0"/>
        </w:rPr>
        <w:t xml:space="preserve">снова шипящий змеиный смех. — </w:t>
      </w:r>
      <w:r w:rsidDel="00000000" w:rsidR="00000000" w:rsidRPr="00000000">
        <w:rPr>
          <w:rFonts w:ascii="Times New Roman" w:cs="Times New Roman" w:eastAsia="Times New Roman" w:hAnsi="Times New Roman"/>
          <w:i w:val="1"/>
          <w:sz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Значит, </w:t>
      </w:r>
      <w:r w:rsidDel="00000000" w:rsidR="00000000" w:rsidRPr="00000000">
        <w:rPr>
          <w:rFonts w:ascii="Times New Roman" w:cs="Times New Roman" w:eastAsia="Times New Roman" w:hAnsi="Times New Roman"/>
          <w:sz w:val="24"/>
          <w:rtl w:val="0"/>
        </w:rPr>
        <w:t xml:space="preserve">вы действительно </w:t>
      </w:r>
      <w:r w:rsidDel="00000000" w:rsidR="00000000" w:rsidRPr="00000000">
        <w:rPr>
          <w:rFonts w:ascii="Times New Roman" w:cs="Times New Roman" w:eastAsia="Times New Roman" w:hAnsi="Times New Roman"/>
          <w:sz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Говорю тебе это,</w:t>
      </w:r>
      <w:r w:rsidDel="00000000" w:rsidR="00000000" w:rsidRPr="00000000">
        <w:rPr>
          <w:rFonts w:ascii="Times New Roman" w:cs="Times New Roman" w:eastAsia="Times New Roman" w:hAnsi="Times New Roman"/>
          <w:sz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понял, — сказал Гарри.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Мальчик </w:t>
      </w:r>
      <w:r w:rsidDel="00000000" w:rsidR="00000000" w:rsidRPr="00000000">
        <w:rPr>
          <w:rFonts w:ascii="Times New Roman" w:cs="Times New Roman" w:eastAsia="Times New Roman" w:hAnsi="Times New Roman"/>
          <w:sz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Так что произошло </w:t>
      </w:r>
      <w:r w:rsidDel="00000000" w:rsidR="00000000" w:rsidRPr="00000000">
        <w:rPr>
          <w:rFonts w:ascii="Times New Roman" w:cs="Times New Roman" w:eastAsia="Times New Roman" w:hAnsi="Times New Roman"/>
          <w:sz w:val="24"/>
          <w:rtl w:val="0"/>
        </w:rPr>
        <w:t xml:space="preserve">31 октября</w:t>
      </w:r>
      <w:r w:rsidDel="00000000" w:rsidR="00000000" w:rsidRPr="00000000">
        <w:rPr>
          <w:rFonts w:ascii="Times New Roman" w:cs="Times New Roman" w:eastAsia="Times New Roman" w:hAnsi="Times New Roman"/>
          <w:sz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rtl w:val="0"/>
        </w:rPr>
        <w:t xml:space="preserve">воздух</w:t>
      </w:r>
      <w:r w:rsidDel="00000000" w:rsidR="00000000" w:rsidRPr="00000000">
        <w:rPr>
          <w:rFonts w:ascii="Times New Roman" w:cs="Times New Roman" w:eastAsia="Times New Roman" w:hAnsi="Times New Roman"/>
          <w:sz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rtl w:val="0"/>
        </w:rPr>
        <w:t xml:space="preserve">тот страх</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rtl w:val="0"/>
        </w:rPr>
        <w:t xml:space="preserve">Тебе — умереть, а ребёнку — жить. </w:t>
      </w:r>
      <w:r w:rsidDel="00000000" w:rsidR="00000000" w:rsidRPr="00000000">
        <w:rPr>
          <w:rFonts w:ascii="Times New Roman" w:cs="Times New Roman" w:eastAsia="Times New Roman" w:hAnsi="Times New Roman"/>
          <w:sz w:val="24"/>
          <w:rtl w:val="0"/>
        </w:rPr>
        <w:t xml:space="preserve">А</w:t>
      </w:r>
      <w:r w:rsidDel="00000000" w:rsidR="00000000" w:rsidRPr="00000000">
        <w:rPr>
          <w:rFonts w:ascii="Times New Roman" w:cs="Times New Roman" w:eastAsia="Times New Roman" w:hAnsi="Times New Roman"/>
          <w:sz w:val="24"/>
          <w:rtl w:val="0"/>
        </w:rPr>
        <w:t xml:space="preserve"> теперь брось палочку, чтобы я мог убить тебя».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w:t>
      </w:r>
      <w:r w:rsidDel="00000000" w:rsidR="00000000" w:rsidRPr="00000000">
        <w:rPr>
          <w:rFonts w:ascii="Times New Roman" w:cs="Times New Roman" w:eastAsia="Times New Roman" w:hAnsi="Times New Roman"/>
          <w:i w:val="1"/>
          <w:sz w:val="24"/>
          <w:rtl w:val="0"/>
        </w:rPr>
        <w:t xml:space="preserve"> Почему</w:t>
      </w:r>
      <w:r w:rsidDel="00000000" w:rsidR="00000000" w:rsidRPr="00000000">
        <w:rPr>
          <w:rFonts w:ascii="Times New Roman" w:cs="Times New Roman" w:eastAsia="Times New Roman" w:hAnsi="Times New Roman"/>
          <w:sz w:val="24"/>
          <w:rtl w:val="0"/>
        </w:rPr>
        <w:t xml:space="preserve"> вы это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rtl w:val="0"/>
        </w:rPr>
        <w:t xml:space="preserve">Меня очаровало утверждение</w:t>
      </w:r>
      <w:r w:rsidDel="00000000" w:rsidR="00000000" w:rsidRPr="00000000">
        <w:rPr>
          <w:rFonts w:ascii="Times New Roman" w:cs="Times New Roman" w:eastAsia="Times New Roman" w:hAnsi="Times New Roman"/>
          <w:sz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rtl w:val="0"/>
        </w:rPr>
        <w:t xml:space="preserve">этот человек сможет поддержать </w:t>
      </w:r>
      <w:r w:rsidDel="00000000" w:rsidR="00000000" w:rsidRPr="00000000">
        <w:rPr>
          <w:rFonts w:ascii="Times New Roman" w:cs="Times New Roman" w:eastAsia="Times New Roman" w:hAnsi="Times New Roman"/>
          <w:sz w:val="24"/>
          <w:rtl w:val="0"/>
        </w:rPr>
        <w:t xml:space="preserve">умную </w:t>
      </w:r>
      <w:r w:rsidDel="00000000" w:rsidR="00000000" w:rsidRPr="00000000">
        <w:rPr>
          <w:rFonts w:ascii="Times New Roman" w:cs="Times New Roman" w:eastAsia="Times New Roman" w:hAnsi="Times New Roman"/>
          <w:sz w:val="24"/>
          <w:rtl w:val="0"/>
        </w:rPr>
        <w:t xml:space="preserve">беседу. </w:t>
      </w:r>
      <w:r w:rsidDel="00000000" w:rsidR="00000000" w:rsidRPr="00000000">
        <w:rPr>
          <w:rFonts w:ascii="Times New Roman" w:cs="Times New Roman" w:eastAsia="Times New Roman" w:hAnsi="Times New Roman"/>
          <w:sz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rtl w:val="0"/>
        </w:rPr>
        <w:t xml:space="preserve">не поразмыслив над ней</w:t>
      </w:r>
      <w:r w:rsidDel="00000000" w:rsidR="00000000" w:rsidRPr="00000000">
        <w:rPr>
          <w:rFonts w:ascii="Times New Roman" w:cs="Times New Roman" w:eastAsia="Times New Roman" w:hAnsi="Times New Roman"/>
          <w:sz w:val="24"/>
          <w:rtl w:val="0"/>
        </w:rPr>
        <w:t xml:space="preserve">, я не собирался. </w:t>
      </w:r>
      <w:r w:rsidDel="00000000" w:rsidR="00000000" w:rsidRPr="00000000">
        <w:rPr>
          <w:rFonts w:ascii="Times New Roman" w:cs="Times New Roman" w:eastAsia="Times New Roman" w:hAnsi="Times New Roman"/>
          <w:sz w:val="24"/>
          <w:rtl w:val="0"/>
        </w:rPr>
        <w:t xml:space="preserve">А потом, видишь ли, у меня появилась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блестящая»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идея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rtl w:val="0"/>
        </w:rPr>
        <w:t xml:space="preserve">бесконечно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посреди мира глупцов, </w:t>
      </w:r>
      <w:r w:rsidDel="00000000" w:rsidR="00000000" w:rsidRPr="00000000">
        <w:rPr>
          <w:rFonts w:ascii="Times New Roman" w:cs="Times New Roman" w:eastAsia="Times New Roman" w:hAnsi="Times New Roman"/>
          <w:sz w:val="24"/>
          <w:rtl w:val="0"/>
        </w:rPr>
        <w:t xml:space="preserve">развлекаясь таким образом</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rtl w:val="0"/>
        </w:rPr>
        <w:t xml:space="preserve">в итоге мы </w:t>
      </w:r>
      <w:r w:rsidDel="00000000" w:rsidR="00000000" w:rsidRPr="00000000">
        <w:rPr>
          <w:rFonts w:ascii="Times New Roman" w:cs="Times New Roman" w:eastAsia="Times New Roman" w:hAnsi="Times New Roman"/>
          <w:sz w:val="24"/>
          <w:rtl w:val="0"/>
        </w:rPr>
        <w:t xml:space="preserve">уничтожим друг друга.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я</w:t>
      </w:r>
      <w:r w:rsidDel="00000000" w:rsidR="00000000" w:rsidRPr="00000000">
        <w:rPr>
          <w:rFonts w:ascii="Times New Roman" w:cs="Times New Roman" w:eastAsia="Times New Roman" w:hAnsi="Times New Roman"/>
          <w:sz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rtl w:val="0"/>
        </w:rPr>
        <w:t xml:space="preserve">в подобной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драме</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rtl w:val="0"/>
        </w:rPr>
        <w:t xml:space="preserve">оно не изменится</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rtl w:val="0"/>
        </w:rPr>
        <w:t xml:space="preserve">столь </w:t>
      </w:r>
      <w:r w:rsidDel="00000000" w:rsidR="00000000" w:rsidRPr="00000000">
        <w:rPr>
          <w:rFonts w:ascii="Times New Roman" w:cs="Times New Roman" w:eastAsia="Times New Roman" w:hAnsi="Times New Roman"/>
          <w:sz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что-то пошло не так, — </w:t>
      </w:r>
      <w:r w:rsidDel="00000000" w:rsidR="00000000" w:rsidRPr="00000000">
        <w:rPr>
          <w:rFonts w:ascii="Times New Roman" w:cs="Times New Roman" w:eastAsia="Times New Roman" w:hAnsi="Times New Roman"/>
          <w:sz w:val="24"/>
          <w:rtl w:val="0"/>
        </w:rPr>
        <w:t xml:space="preserve">сказал</w:t>
      </w:r>
      <w:r w:rsidDel="00000000" w:rsidR="00000000" w:rsidRPr="00000000">
        <w:rPr>
          <w:rFonts w:ascii="Times New Roman" w:cs="Times New Roman" w:eastAsia="Times New Roman" w:hAnsi="Times New Roman"/>
          <w:sz w:val="24"/>
          <w:rtl w:val="0"/>
        </w:rPr>
        <w:t xml:space="preserve"> Гарри. — Что-то вызвало </w:t>
      </w:r>
      <w:r w:rsidDel="00000000" w:rsidR="00000000" w:rsidRPr="00000000">
        <w:rPr>
          <w:rFonts w:ascii="Times New Roman" w:cs="Times New Roman" w:eastAsia="Times New Roman" w:hAnsi="Times New Roman"/>
          <w:sz w:val="24"/>
          <w:rtl w:val="0"/>
        </w:rPr>
        <w:t xml:space="preserve">взрыв</w:t>
      </w:r>
      <w:r w:rsidDel="00000000" w:rsidR="00000000" w:rsidRPr="00000000">
        <w:rPr>
          <w:rFonts w:ascii="Times New Roman" w:cs="Times New Roman" w:eastAsia="Times New Roman" w:hAnsi="Times New Roman"/>
          <w:sz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rtl w:val="0"/>
        </w:rPr>
        <w:t xml:space="preserve">Когда я сделал душу младенца похожей на свою собственную...</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w:t>
      </w:r>
      <w:r w:rsidDel="00000000" w:rsidR="00000000" w:rsidRPr="00000000">
        <w:rPr>
          <w:rFonts w:ascii="Times New Roman" w:cs="Times New Roman" w:eastAsia="Times New Roman" w:hAnsi="Times New Roman"/>
          <w:i w:val="1"/>
          <w:sz w:val="24"/>
          <w:rtl w:val="0"/>
        </w:rPr>
        <w:t xml:space="preserve">Каждый</w:t>
      </w:r>
      <w:r w:rsidDel="00000000" w:rsidR="00000000" w:rsidRPr="00000000">
        <w:rPr>
          <w:rFonts w:ascii="Times New Roman" w:cs="Times New Roman" w:eastAsia="Times New Roman" w:hAnsi="Times New Roman"/>
          <w:sz w:val="24"/>
          <w:rtl w:val="0"/>
        </w:rPr>
        <w:t xml:space="preserve">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промолчал.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в зелье </w:t>
      </w:r>
      <w:r w:rsidDel="00000000" w:rsidR="00000000" w:rsidRPr="00000000">
        <w:rPr>
          <w:rFonts w:ascii="Times New Roman" w:cs="Times New Roman" w:eastAsia="Times New Roman" w:hAnsi="Times New Roman"/>
          <w:sz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rtl w:val="0"/>
        </w:rPr>
        <w:t xml:space="preserve">колодцах </w:t>
      </w:r>
      <w:r w:rsidDel="00000000" w:rsidR="00000000" w:rsidRPr="00000000">
        <w:rPr>
          <w:rFonts w:ascii="Times New Roman" w:cs="Times New Roman" w:eastAsia="Times New Roman" w:hAnsi="Times New Roman"/>
          <w:sz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rtl w:val="0"/>
        </w:rPr>
        <w:t xml:space="preserve">но на это было мало надежды.</w:t>
      </w:r>
      <w:r w:rsidDel="00000000" w:rsidR="00000000" w:rsidRPr="00000000">
        <w:rPr>
          <w:rFonts w:ascii="Times New Roman" w:cs="Times New Roman" w:eastAsia="Times New Roman" w:hAnsi="Times New Roman"/>
          <w:sz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rtl w:val="0"/>
        </w:rPr>
        <w:t xml:space="preserve">обрету </w:t>
      </w:r>
      <w:r w:rsidDel="00000000" w:rsidR="00000000" w:rsidRPr="00000000">
        <w:rPr>
          <w:rFonts w:ascii="Times New Roman" w:cs="Times New Roman" w:eastAsia="Times New Roman" w:hAnsi="Times New Roman"/>
          <w:sz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rtl w:val="0"/>
        </w:rPr>
        <w:t xml:space="preserve">позади меня</w:t>
      </w:r>
      <w:r w:rsidDel="00000000" w:rsidR="00000000" w:rsidRPr="00000000">
        <w:rPr>
          <w:rFonts w:ascii="Times New Roman" w:cs="Times New Roman" w:eastAsia="Times New Roman" w:hAnsi="Times New Roman"/>
          <w:sz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rtl w:val="0"/>
        </w:rPr>
        <w:t xml:space="preserve">могущественные </w:t>
      </w:r>
      <w:r w:rsidDel="00000000" w:rsidR="00000000" w:rsidRPr="00000000">
        <w:rPr>
          <w:rFonts w:ascii="Times New Roman" w:cs="Times New Roman" w:eastAsia="Times New Roman" w:hAnsi="Times New Roman"/>
          <w:sz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rtl w:val="0"/>
        </w:rPr>
        <w:t xml:space="preserve">сильнее</w:t>
      </w:r>
      <w:r w:rsidDel="00000000" w:rsidR="00000000" w:rsidRPr="00000000">
        <w:rPr>
          <w:rFonts w:ascii="Times New Roman" w:cs="Times New Roman" w:eastAsia="Times New Roman" w:hAnsi="Times New Roman"/>
          <w:sz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Гм,  — произнёс Гарри, — </w:t>
      </w:r>
      <w:r w:rsidDel="00000000" w:rsidR="00000000" w:rsidRPr="00000000">
        <w:rPr>
          <w:rFonts w:ascii="Times New Roman" w:cs="Times New Roman" w:eastAsia="Times New Roman" w:hAnsi="Times New Roman"/>
          <w:sz w:val="24"/>
          <w:rtl w:val="0"/>
        </w:rPr>
        <w:t xml:space="preserve">мне кажется, не слишком умно...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мистер Поттер. </w:t>
      </w:r>
      <w:r w:rsidDel="00000000" w:rsidR="00000000" w:rsidRPr="00000000">
        <w:rPr>
          <w:rFonts w:ascii="Times New Roman" w:cs="Times New Roman" w:eastAsia="Times New Roman" w:hAnsi="Times New Roman"/>
          <w:sz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rtl w:val="0"/>
        </w:rPr>
        <w:t xml:space="preserve">Но я </w:t>
      </w:r>
      <w:r w:rsidDel="00000000" w:rsidR="00000000" w:rsidRPr="00000000">
        <w:rPr>
          <w:rFonts w:ascii="Times New Roman" w:cs="Times New Roman" w:eastAsia="Times New Roman" w:hAnsi="Times New Roman"/>
          <w:i w:val="1"/>
          <w:sz w:val="24"/>
          <w:rtl w:val="0"/>
        </w:rPr>
        <w:t xml:space="preserve">знаю, что ты думаешь об этом</w:t>
      </w:r>
      <w:r w:rsidDel="00000000" w:rsidR="00000000" w:rsidRPr="00000000">
        <w:rPr>
          <w:rFonts w:ascii="Times New Roman" w:cs="Times New Roman" w:eastAsia="Times New Roman" w:hAnsi="Times New Roman"/>
          <w:sz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Ну, э-э. </w:t>
      </w:r>
      <w:r w:rsidDel="00000000" w:rsidR="00000000" w:rsidRPr="00000000">
        <w:rPr>
          <w:rFonts w:ascii="Times New Roman" w:cs="Times New Roman" w:eastAsia="Times New Roman" w:hAnsi="Times New Roman"/>
          <w:sz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rtl w:val="0"/>
        </w:rPr>
        <w:t xml:space="preserve">, но, если вы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rtl w:val="0"/>
        </w:rPr>
        <w:t xml:space="preserve">мозг</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Да, спасибо, мистер Поттер, </w:t>
      </w:r>
      <w:r w:rsidDel="00000000" w:rsidR="00000000" w:rsidRPr="00000000">
        <w:rPr>
          <w:rFonts w:ascii="Times New Roman" w:cs="Times New Roman" w:eastAsia="Times New Roman" w:hAnsi="Times New Roman"/>
          <w:i w:val="1"/>
          <w:sz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профес</w:t>
      </w:r>
      <w:r w:rsidDel="00000000" w:rsidR="00000000" w:rsidRPr="00000000">
        <w:rPr>
          <w:rFonts w:ascii="Times New Roman" w:cs="Times New Roman" w:eastAsia="Times New Roman" w:hAnsi="Times New Roman"/>
          <w:sz w:val="24"/>
          <w:rtl w:val="0"/>
        </w:rPr>
        <w:t xml:space="preserve">сор Квиррелл взял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Среди правил молодого Тома Риддла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rtl w:val="0"/>
        </w:rPr>
        <w:t xml:space="preserve"> Но одно из моих правил гласило</w:t>
      </w:r>
      <w:r w:rsidDel="00000000" w:rsidR="00000000" w:rsidRPr="00000000">
        <w:rPr>
          <w:rFonts w:ascii="Times New Roman" w:cs="Times New Roman" w:eastAsia="Times New Roman" w:hAnsi="Times New Roman"/>
          <w:sz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i w:val="1"/>
          <w:sz w:val="24"/>
          <w:rtl w:val="0"/>
        </w:rPr>
        <w:t xml:space="preserve">Да</w:t>
      </w:r>
      <w:r w:rsidDel="00000000" w:rsidR="00000000" w:rsidRPr="00000000">
        <w:rPr>
          <w:rFonts w:ascii="Times New Roman" w:cs="Times New Roman" w:eastAsia="Times New Roman" w:hAnsi="Times New Roman"/>
          <w:sz w:val="24"/>
          <w:rtl w:val="0"/>
        </w:rPr>
        <w:t xml:space="preserve">,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rtl w:val="0"/>
        </w:rPr>
        <w:t xml:space="preserve">К</w:t>
      </w:r>
      <w:r w:rsidDel="00000000" w:rsidR="00000000" w:rsidRPr="00000000">
        <w:rPr>
          <w:rFonts w:ascii="Times New Roman" w:cs="Times New Roman" w:eastAsia="Times New Roman" w:hAnsi="Times New Roman"/>
          <w:sz w:val="24"/>
          <w:rtl w:val="0"/>
        </w:rPr>
        <w:t xml:space="preserve">ак я мог знать заранее?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решил,</w:t>
      </w:r>
      <w:r w:rsidDel="00000000" w:rsidR="00000000" w:rsidRPr="00000000">
        <w:rPr>
          <w:rFonts w:ascii="Times New Roman" w:cs="Times New Roman" w:eastAsia="Times New Roman" w:hAnsi="Times New Roman"/>
          <w:sz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rtl w:val="0"/>
        </w:rPr>
        <w:t xml:space="preserve">полнить </w:t>
      </w:r>
      <w:r w:rsidDel="00000000" w:rsidR="00000000" w:rsidRPr="00000000">
        <w:rPr>
          <w:rFonts w:ascii="Times New Roman" w:cs="Times New Roman" w:eastAsia="Times New Roman" w:hAnsi="Times New Roman"/>
          <w:sz w:val="24"/>
          <w:rtl w:val="0"/>
        </w:rPr>
        <w:t xml:space="preserve">пророчество на моих условиях</w:t>
      </w:r>
      <w:r w:rsidDel="00000000" w:rsidR="00000000" w:rsidRPr="00000000">
        <w:rPr>
          <w:rFonts w:ascii="Times New Roman" w:cs="Times New Roman" w:eastAsia="Times New Roman" w:hAnsi="Times New Roman"/>
          <w:sz w:val="24"/>
          <w:rtl w:val="0"/>
        </w:rPr>
        <w:t xml:space="preserve">, — продолжил профессор.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i w:val="1"/>
          <w:sz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rtl w:val="0"/>
        </w:rPr>
        <w:t xml:space="preserve">, — профессор Квиррелл с</w:t>
      </w:r>
      <w:r w:rsidDel="00000000" w:rsidR="00000000" w:rsidRPr="00000000">
        <w:rPr>
          <w:rFonts w:ascii="Times New Roman" w:cs="Times New Roman" w:eastAsia="Times New Roman" w:hAnsi="Times New Roman"/>
          <w:sz w:val="24"/>
          <w:rtl w:val="0"/>
        </w:rPr>
        <w:t xml:space="preserve">давил </w:t>
      </w:r>
      <w:r w:rsidDel="00000000" w:rsidR="00000000" w:rsidRPr="00000000">
        <w:rPr>
          <w:rFonts w:ascii="Times New Roman" w:cs="Times New Roman" w:eastAsia="Times New Roman" w:hAnsi="Times New Roman"/>
          <w:sz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w:t>
      </w:r>
      <w:r w:rsidDel="00000000" w:rsidR="00000000" w:rsidRPr="00000000">
        <w:rPr>
          <w:rFonts w:ascii="Times New Roman" w:cs="Times New Roman" w:eastAsia="Times New Roman" w:hAnsi="Times New Roman"/>
          <w:i w:val="1"/>
          <w:sz w:val="24"/>
          <w:rtl w:val="0"/>
        </w:rPr>
        <w:t xml:space="preserve">Люди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не могут даже предположить, что</w:t>
      </w:r>
      <w:r w:rsidDel="00000000" w:rsidR="00000000" w:rsidRPr="00000000">
        <w:rPr>
          <w:rFonts w:ascii="Times New Roman" w:cs="Times New Roman" w:eastAsia="Times New Roman" w:hAnsi="Times New Roman"/>
          <w:i w:val="1"/>
          <w:sz w:val="24"/>
          <w:rtl w:val="0"/>
        </w:rPr>
        <w:t xml:space="preserve"> Лорд Волдеморт использовал какое-то другое заклинание.</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rtl w:val="0"/>
        </w:rPr>
        <w:t xml:space="preserve">заметить</w:t>
      </w:r>
      <w:r w:rsidDel="00000000" w:rsidR="00000000" w:rsidRPr="00000000">
        <w:rPr>
          <w:rFonts w:ascii="Times New Roman" w:cs="Times New Roman" w:eastAsia="Times New Roman" w:hAnsi="Times New Roman"/>
          <w:sz w:val="24"/>
          <w:rtl w:val="0"/>
        </w:rPr>
        <w:t xml:space="preserve"> этот способ легче, чем привыкшему смотреть на мир глазами волшебников.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rtl w:val="0"/>
        </w:rPr>
        <w:t xml:space="preserve">При первой же возможности</w:t>
      </w:r>
      <w:r w:rsidDel="00000000" w:rsidR="00000000" w:rsidRPr="00000000">
        <w:rPr>
          <w:rFonts w:ascii="Times New Roman" w:cs="Times New Roman" w:eastAsia="Times New Roman" w:hAnsi="Times New Roman"/>
          <w:sz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 моя, </w:t>
      </w:r>
      <w:r w:rsidDel="00000000" w:rsidR="00000000" w:rsidRPr="00000000">
        <w:rPr>
          <w:rFonts w:ascii="Times New Roman" w:cs="Times New Roman" w:eastAsia="Times New Roman" w:hAnsi="Times New Roman"/>
          <w:sz w:val="24"/>
          <w:rtl w:val="0"/>
        </w:rPr>
        <w:t xml:space="preserve">которая позволяет отображать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подобие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души. Кам</w:t>
      </w:r>
      <w:r w:rsidDel="00000000" w:rsidR="00000000" w:rsidRPr="00000000">
        <w:rPr>
          <w:rFonts w:ascii="Times New Roman" w:cs="Times New Roman" w:eastAsia="Times New Roman" w:hAnsi="Times New Roman"/>
          <w:sz w:val="24"/>
          <w:rtl w:val="0"/>
        </w:rPr>
        <w:t xml:space="preserve">ень Кадмуса </w:t>
      </w:r>
      <w:r w:rsidDel="00000000" w:rsidR="00000000" w:rsidRPr="00000000">
        <w:rPr>
          <w:rFonts w:ascii="Times New Roman" w:cs="Times New Roman" w:eastAsia="Times New Roman" w:hAnsi="Times New Roman"/>
          <w:sz w:val="24"/>
          <w:rtl w:val="0"/>
        </w:rPr>
        <w:t xml:space="preserve">признал </w:t>
      </w:r>
      <w:r w:rsidDel="00000000" w:rsidR="00000000" w:rsidRPr="00000000">
        <w:rPr>
          <w:rFonts w:ascii="Times New Roman" w:cs="Times New Roman" w:eastAsia="Times New Roman" w:hAnsi="Times New Roman"/>
          <w:sz w:val="24"/>
          <w:rtl w:val="0"/>
        </w:rPr>
        <w:t xml:space="preserve">меня своим</w:t>
      </w:r>
      <w:r w:rsidDel="00000000" w:rsidR="00000000" w:rsidRPr="00000000">
        <w:rPr>
          <w:rFonts w:ascii="Times New Roman" w:cs="Times New Roman" w:eastAsia="Times New Roman" w:hAnsi="Times New Roman"/>
          <w:sz w:val="24"/>
          <w:rtl w:val="0"/>
        </w:rPr>
        <w:t xml:space="preserve"> хозяин</w:t>
      </w:r>
      <w:r w:rsidDel="00000000" w:rsidR="00000000" w:rsidRPr="00000000">
        <w:rPr>
          <w:rFonts w:ascii="Times New Roman" w:cs="Times New Roman" w:eastAsia="Times New Roman" w:hAnsi="Times New Roman"/>
          <w:sz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rtl w:val="0"/>
        </w:rPr>
        <w:t xml:space="preserve"> сейчас он очень похож на</w:t>
      </w:r>
      <w:r w:rsidDel="00000000" w:rsidR="00000000" w:rsidRPr="00000000">
        <w:rPr>
          <w:rFonts w:ascii="Times New Roman" w:cs="Times New Roman" w:eastAsia="Times New Roman" w:hAnsi="Times New Roman"/>
          <w:sz w:val="24"/>
          <w:rtl w:val="0"/>
        </w:rPr>
        <w:t xml:space="preserve"> профессора Квиррелла в глубоких раздумьях.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rtl w:val="0"/>
        </w:rPr>
        <w:t xml:space="preserve">на самом деле профессор</w:t>
      </w:r>
      <w:r w:rsidDel="00000000" w:rsidR="00000000" w:rsidRPr="00000000">
        <w:rPr>
          <w:rFonts w:ascii="Times New Roman" w:cs="Times New Roman" w:eastAsia="Times New Roman" w:hAnsi="Times New Roman"/>
          <w:sz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i w:val="1"/>
          <w:sz w:val="24"/>
          <w:rtl w:val="0"/>
        </w:rPr>
        <w:t xml:space="preserve">не убивающего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i w:val="1"/>
          <w:sz w:val="24"/>
          <w:rtl w:val="0"/>
        </w:rPr>
        <w:t xml:space="preserve">не убивать людей направо и налево</w:t>
      </w:r>
      <w:r w:rsidDel="00000000" w:rsidR="00000000" w:rsidRPr="00000000">
        <w:rPr>
          <w:rFonts w:ascii="Times New Roman" w:cs="Times New Roman" w:eastAsia="Times New Roman" w:hAnsi="Times New Roman"/>
          <w:sz w:val="24"/>
          <w:rtl w:val="0"/>
        </w:rPr>
        <w:t xml:space="preserve">. Хотя бы </w:t>
      </w:r>
      <w:r w:rsidDel="00000000" w:rsidR="00000000" w:rsidRPr="00000000">
        <w:rPr>
          <w:rFonts w:ascii="Times New Roman" w:cs="Times New Roman" w:eastAsia="Times New Roman" w:hAnsi="Times New Roman"/>
          <w:i w:val="1"/>
          <w:sz w:val="24"/>
          <w:rtl w:val="0"/>
        </w:rPr>
        <w:t xml:space="preserve">большую часть времени.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вряд ли он согласится.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rtl w:val="0"/>
        </w:rPr>
        <w:t xml:space="preserve">всё ещё </w:t>
      </w:r>
      <w:r w:rsidDel="00000000" w:rsidR="00000000" w:rsidRPr="00000000">
        <w:rPr>
          <w:rFonts w:ascii="Times New Roman" w:cs="Times New Roman" w:eastAsia="Times New Roman" w:hAnsi="Times New Roman"/>
          <w:sz w:val="24"/>
          <w:rtl w:val="0"/>
        </w:rPr>
        <w:t xml:space="preserve">спокойно относящийся к убийствам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rtl w:val="0"/>
        </w:rPr>
        <w:t xml:space="preserve">зелье</w:t>
      </w:r>
      <w:r w:rsidDel="00000000" w:rsidR="00000000" w:rsidRPr="00000000">
        <w:rPr>
          <w:rFonts w:ascii="Times New Roman" w:cs="Times New Roman" w:eastAsia="Times New Roman" w:hAnsi="Times New Roman"/>
          <w:sz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Второй вопрос</w:t>
      </w:r>
      <w:r w:rsidDel="00000000" w:rsidR="00000000" w:rsidRPr="00000000">
        <w:rPr>
          <w:rFonts w:ascii="Times New Roman" w:cs="Times New Roman" w:eastAsia="Times New Roman" w:hAnsi="Times New Roman"/>
          <w:sz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Гарри не мог видеть его лица.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rtl w:val="0"/>
        </w:rPr>
        <w:t xml:space="preserve">навеки настоящее</w:t>
      </w:r>
      <w:r w:rsidDel="00000000" w:rsidR="00000000" w:rsidRPr="00000000">
        <w:rPr>
          <w:rFonts w:ascii="Times New Roman" w:cs="Times New Roman" w:eastAsia="Times New Roman" w:hAnsi="Times New Roman"/>
          <w:sz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rtl w:val="0"/>
        </w:rPr>
        <w:t xml:space="preserve">бессмертной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rtl w:val="0"/>
        </w:rPr>
        <w:t xml:space="preserve">— профессор Квиррелл выглядел… </w:t>
      </w:r>
      <w:r w:rsidDel="00000000" w:rsidR="00000000" w:rsidRPr="00000000">
        <w:rPr>
          <w:rFonts w:ascii="Times New Roman" w:cs="Times New Roman" w:eastAsia="Times New Roman" w:hAnsi="Times New Roman"/>
          <w:i w:val="1"/>
          <w:sz w:val="24"/>
          <w:rtl w:val="0"/>
        </w:rPr>
        <w:t xml:space="preserve">сердитым</w:t>
      </w:r>
      <w:r w:rsidDel="00000000" w:rsidR="00000000" w:rsidRPr="00000000">
        <w:rPr>
          <w:rFonts w:ascii="Times New Roman" w:cs="Times New Roman" w:eastAsia="Times New Roman" w:hAnsi="Times New Roman"/>
          <w:sz w:val="24"/>
          <w:rtl w:val="0"/>
        </w:rPr>
        <w:t xml:space="preserve">,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чего-то мерзко выглядящего.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 время на шестой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rtl w:val="0"/>
        </w:rPr>
        <w:t xml:space="preserve">Перенель</w:t>
      </w:r>
      <w:r w:rsidDel="00000000" w:rsidR="00000000" w:rsidRPr="00000000">
        <w:rPr>
          <w:rFonts w:ascii="Times New Roman" w:cs="Times New Roman" w:eastAsia="Times New Roman" w:hAnsi="Times New Roman"/>
          <w:sz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w:t>
      </w:r>
      <w:r w:rsidDel="00000000" w:rsidR="00000000" w:rsidRPr="00000000">
        <w:rPr>
          <w:rFonts w:ascii="Times New Roman" w:cs="Times New Roman" w:eastAsia="Times New Roman" w:hAnsi="Times New Roman"/>
          <w:i w:val="1"/>
          <w:sz w:val="24"/>
          <w:rtl w:val="0"/>
        </w:rPr>
        <w:t xml:space="preserve">в</w:t>
      </w:r>
      <w:r w:rsidDel="00000000" w:rsidR="00000000" w:rsidRPr="00000000">
        <w:rPr>
          <w:rFonts w:ascii="Times New Roman" w:cs="Times New Roman" w:eastAsia="Times New Roman" w:hAnsi="Times New Roman"/>
          <w:i w:val="1"/>
          <w:sz w:val="24"/>
          <w:rtl w:val="0"/>
        </w:rPr>
        <w:t xml:space="preserve">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ad homi</w:t>
      </w:r>
      <w:r w:rsidDel="00000000" w:rsidR="00000000" w:rsidRPr="00000000">
        <w:rPr>
          <w:rFonts w:ascii="Times New Roman" w:cs="Times New Roman" w:eastAsia="Times New Roman" w:hAnsi="Times New Roman"/>
          <w:i w:val="1"/>
          <w:color w:val="222222"/>
          <w:sz w:val="24"/>
          <w:rtl w:val="0"/>
        </w:rPr>
        <w:t xml:space="preserve">nem tu quoque</w:t>
      </w:r>
      <w:r w:rsidDel="00000000" w:rsidR="00000000" w:rsidRPr="00000000">
        <w:rPr>
          <w:rFonts w:ascii="Times New Roman" w:cs="Times New Roman" w:eastAsia="Times New Roman" w:hAnsi="Times New Roman"/>
          <w:i w:val="1"/>
          <w:color w:val="222222"/>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перебивай</w:t>
      </w:r>
      <w:r w:rsidDel="00000000" w:rsidR="00000000" w:rsidRPr="00000000">
        <w:rPr>
          <w:rFonts w:ascii="Times New Roman" w:cs="Times New Roman" w:eastAsia="Times New Roman" w:hAnsi="Times New Roman"/>
          <w:sz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rtl w:val="0"/>
        </w:rPr>
        <w:t xml:space="preserve">робостью и невинност</w:t>
      </w:r>
      <w:r w:rsidDel="00000000" w:rsidR="00000000" w:rsidRPr="00000000">
        <w:rPr>
          <w:rFonts w:ascii="Times New Roman" w:cs="Times New Roman" w:eastAsia="Times New Roman" w:hAnsi="Times New Roman"/>
          <w:sz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rtl w:val="0"/>
        </w:rPr>
        <w:t xml:space="preserve">любовниками</w:t>
      </w:r>
      <w:r w:rsidDel="00000000" w:rsidR="00000000" w:rsidRPr="00000000">
        <w:rPr>
          <w:rFonts w:ascii="Times New Roman" w:cs="Times New Roman" w:eastAsia="Times New Roman" w:hAnsi="Times New Roman"/>
          <w:sz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rtl w:val="0"/>
        </w:rPr>
        <w:t xml:space="preserve">ы ради наслаждений п</w:t>
      </w:r>
      <w:r w:rsidDel="00000000" w:rsidR="00000000" w:rsidRPr="00000000">
        <w:rPr>
          <w:rFonts w:ascii="Times New Roman" w:cs="Times New Roman" w:eastAsia="Times New Roman" w:hAnsi="Times New Roman"/>
          <w:sz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rtl w:val="0"/>
        </w:rPr>
        <w:t xml:space="preserve">Но до </w:t>
      </w:r>
      <w:r w:rsidDel="00000000" w:rsidR="00000000" w:rsidRPr="00000000">
        <w:rPr>
          <w:rFonts w:ascii="Times New Roman" w:cs="Times New Roman" w:eastAsia="Times New Roman" w:hAnsi="Times New Roman"/>
          <w:sz w:val="24"/>
          <w:rtl w:val="0"/>
        </w:rPr>
        <w:t xml:space="preserve">той </w:t>
      </w:r>
      <w:r w:rsidDel="00000000" w:rsidR="00000000" w:rsidRPr="00000000">
        <w:rPr>
          <w:rFonts w:ascii="Times New Roman" w:cs="Times New Roman" w:eastAsia="Times New Roman" w:hAnsi="Times New Roman"/>
          <w:sz w:val="24"/>
          <w:rtl w:val="0"/>
        </w:rPr>
        <w:t xml:space="preserve">ночи Перенель была девственницей</w:t>
      </w:r>
      <w:r w:rsidDel="00000000" w:rsidR="00000000" w:rsidRPr="00000000">
        <w:rPr>
          <w:rFonts w:ascii="Times New Roman" w:cs="Times New Roman" w:eastAsia="Times New Roman" w:hAnsi="Times New Roman"/>
          <w:sz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rtl w:val="0"/>
        </w:rPr>
        <w:t xml:space="preserve">как </w:t>
      </w:r>
      <w:r w:rsidDel="00000000" w:rsidR="00000000" w:rsidRPr="00000000">
        <w:rPr>
          <w:rFonts w:ascii="Times New Roman" w:cs="Times New Roman" w:eastAsia="Times New Roman" w:hAnsi="Times New Roman"/>
          <w:sz w:val="24"/>
          <w:rtl w:val="0"/>
        </w:rPr>
        <w:t xml:space="preserve">взятие ей принадлежащего.</w:t>
      </w:r>
      <w:r w:rsidDel="00000000" w:rsidR="00000000" w:rsidRPr="00000000">
        <w:rPr>
          <w:rFonts w:ascii="Times New Roman" w:cs="Times New Roman" w:eastAsia="Times New Roman" w:hAnsi="Times New Roman"/>
          <w:sz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rtl w:val="0"/>
        </w:rPr>
        <w:t xml:space="preserve"> под знаком перемири</w:t>
      </w:r>
      <w:r w:rsidDel="00000000" w:rsidR="00000000" w:rsidRPr="00000000">
        <w:rPr>
          <w:rFonts w:ascii="Times New Roman" w:cs="Times New Roman" w:eastAsia="Times New Roman" w:hAnsi="Times New Roman"/>
          <w:sz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w:t>
      </w:r>
      <w:r w:rsidDel="00000000" w:rsidR="00000000" w:rsidRPr="00000000">
        <w:rPr>
          <w:rFonts w:ascii="Times New Roman" w:cs="Times New Roman" w:eastAsia="Times New Roman" w:hAnsi="Times New Roman"/>
          <w:sz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w:t>
      </w:r>
      <w:r w:rsidDel="00000000" w:rsidR="00000000" w:rsidRPr="00000000">
        <w:rPr>
          <w:rFonts w:ascii="Times New Roman" w:cs="Times New Roman" w:eastAsia="Times New Roman" w:hAnsi="Times New Roman"/>
          <w:sz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одна ложь. </w:t>
      </w:r>
      <w:r w:rsidDel="00000000" w:rsidR="00000000" w:rsidRPr="00000000">
        <w:rPr>
          <w:rFonts w:ascii="Times New Roman" w:cs="Times New Roman" w:eastAsia="Times New Roman" w:hAnsi="Times New Roman"/>
          <w:sz w:val="24"/>
          <w:rtl w:val="0"/>
        </w:rPr>
        <w:t xml:space="preserve">Перенель </w:t>
      </w:r>
      <w:r w:rsidDel="00000000" w:rsidR="00000000" w:rsidRPr="00000000">
        <w:rPr>
          <w:rFonts w:ascii="Times New Roman" w:cs="Times New Roman" w:eastAsia="Times New Roman" w:hAnsi="Times New Roman"/>
          <w:sz w:val="24"/>
          <w:rtl w:val="0"/>
        </w:rPr>
        <w:t xml:space="preserve">изобразила</w:t>
      </w:r>
      <w:r w:rsidDel="00000000" w:rsidR="00000000" w:rsidRPr="00000000">
        <w:rPr>
          <w:rFonts w:ascii="Times New Roman" w:cs="Times New Roman" w:eastAsia="Times New Roman" w:hAnsi="Times New Roman"/>
          <w:sz w:val="24"/>
          <w:rtl w:val="0"/>
        </w:rPr>
        <w:t xml:space="preserve">, словно</w:t>
      </w:r>
      <w:r w:rsidDel="00000000" w:rsidR="00000000" w:rsidRPr="00000000">
        <w:rPr>
          <w:rFonts w:ascii="Times New Roman" w:cs="Times New Roman" w:eastAsia="Times New Roman" w:hAnsi="Times New Roman"/>
          <w:sz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самом деле, в голову Гарри пришёл не этот вопрос.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продолжил: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что смогла </w:t>
      </w:r>
      <w:r w:rsidDel="00000000" w:rsidR="00000000" w:rsidRPr="00000000">
        <w:rPr>
          <w:rFonts w:ascii="Times New Roman" w:cs="Times New Roman" w:eastAsia="Times New Roman" w:hAnsi="Times New Roman"/>
          <w:sz w:val="24"/>
          <w:rtl w:val="0"/>
        </w:rPr>
        <w:t xml:space="preserve">взрастить </w:t>
      </w:r>
      <w:r w:rsidDel="00000000" w:rsidR="00000000" w:rsidRPr="00000000">
        <w:rPr>
          <w:rFonts w:ascii="Times New Roman" w:cs="Times New Roman" w:eastAsia="Times New Roman" w:hAnsi="Times New Roman"/>
          <w:sz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rtl w:val="0"/>
        </w:rPr>
        <w:t xml:space="preserve"> </w:t>
      </w:r>
      <w:r w:rsidDel="00000000" w:rsidR="00000000" w:rsidRPr="00000000">
        <w:rPr>
          <w:rFonts w:ascii="Times New Roman" w:cs="Times New Roman" w:eastAsia="Times New Roman" w:hAnsi="Times New Roman"/>
          <w:sz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помедлил.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rtl w:val="0"/>
        </w:rPr>
        <w:t xml:space="preserve">— прошипел профессор Квиррелл. — </w:t>
      </w:r>
      <w:r w:rsidDel="00000000" w:rsidR="00000000" w:rsidRPr="00000000">
        <w:rPr>
          <w:rFonts w:ascii="Times New Roman" w:cs="Times New Roman" w:eastAsia="Times New Roman" w:hAnsi="Times New Roman"/>
          <w:sz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rtl w:val="0"/>
        </w:rPr>
        <w:t xml:space="preserve">лакуны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rtl w:val="0"/>
        </w:rPr>
        <w:t xml:space="preserve">С-считаю</w:t>
      </w:r>
      <w:r w:rsidDel="00000000" w:rsidR="00000000" w:rsidRPr="00000000">
        <w:rPr>
          <w:rFonts w:ascii="Times New Roman" w:cs="Times New Roman" w:eastAsia="Times New Roman" w:hAnsi="Times New Roman"/>
          <w:i w:val="1"/>
          <w:sz w:val="24"/>
          <w:rtl w:val="0"/>
        </w:rPr>
        <w:t xml:space="preserve">, с-самое ос-сновное передано правдиво.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заметил, что слегка озадачен.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rtl w:val="0"/>
        </w:rPr>
        <w:t xml:space="preserve">обозначенную </w:t>
      </w:r>
      <w:r w:rsidDel="00000000" w:rsidR="00000000" w:rsidRPr="00000000">
        <w:rPr>
          <w:rFonts w:ascii="Times New Roman" w:cs="Times New Roman" w:eastAsia="Times New Roman" w:hAnsi="Times New Roman"/>
          <w:sz w:val="24"/>
          <w:rtl w:val="0"/>
        </w:rPr>
        <w:t xml:space="preserve">принятым в зельеварении </w:t>
      </w:r>
      <w:r w:rsidDel="00000000" w:rsidR="00000000" w:rsidRPr="00000000">
        <w:rPr>
          <w:rFonts w:ascii="Times New Roman" w:cs="Times New Roman" w:eastAsia="Times New Roman" w:hAnsi="Times New Roman"/>
          <w:sz w:val="24"/>
          <w:rtl w:val="0"/>
        </w:rPr>
        <w:t xml:space="preserve">символом </w:t>
      </w:r>
      <w:r w:rsidDel="00000000" w:rsidR="00000000" w:rsidRPr="00000000">
        <w:rPr>
          <w:rFonts w:ascii="Times New Roman" w:cs="Times New Roman" w:eastAsia="Times New Roman" w:hAnsi="Times New Roman"/>
          <w:sz w:val="24"/>
          <w:rtl w:val="0"/>
        </w:rPr>
        <w:t xml:space="preserve">дождевой воды. Казалось, внимание профессора целиком поглотил котёл.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обманом заставили всех </w:t>
      </w:r>
      <w:r w:rsidDel="00000000" w:rsidR="00000000" w:rsidRPr="00000000">
        <w:rPr>
          <w:rFonts w:ascii="Times New Roman" w:cs="Times New Roman" w:eastAsia="Times New Roman" w:hAnsi="Times New Roman"/>
          <w:i w:val="1"/>
          <w:sz w:val="24"/>
          <w:rtl w:val="0"/>
        </w:rPr>
        <w:t xml:space="preserve">поверить</w:t>
      </w:r>
      <w:r w:rsidDel="00000000" w:rsidR="00000000" w:rsidRPr="00000000">
        <w:rPr>
          <w:rFonts w:ascii="Times New Roman" w:cs="Times New Roman" w:eastAsia="Times New Roman" w:hAnsi="Times New Roman"/>
          <w:sz w:val="24"/>
          <w:rtl w:val="0"/>
        </w:rPr>
        <w:t xml:space="preserve">,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вздохнул, не отводя взгляд от котла.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rtl w:val="0"/>
        </w:rPr>
        <w:t xml:space="preserve">в Хогвартсе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сле этого я под</w:t>
      </w:r>
      <w:r w:rsidDel="00000000" w:rsidR="00000000" w:rsidRPr="00000000">
        <w:rPr>
          <w:rFonts w:ascii="Times New Roman" w:cs="Times New Roman" w:eastAsia="Times New Roman" w:hAnsi="Times New Roman"/>
          <w:sz w:val="24"/>
          <w:rtl w:val="0"/>
        </w:rPr>
        <w:t xml:space="preserve">строил</w:t>
      </w:r>
      <w:r w:rsidDel="00000000" w:rsidR="00000000" w:rsidRPr="00000000">
        <w:rPr>
          <w:rFonts w:ascii="Times New Roman" w:cs="Times New Roman" w:eastAsia="Times New Roman" w:hAnsi="Times New Roman"/>
          <w:sz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rtl w:val="0"/>
        </w:rPr>
        <w:t xml:space="preserve">все </w:t>
      </w:r>
      <w:r w:rsidDel="00000000" w:rsidR="00000000" w:rsidRPr="00000000">
        <w:rPr>
          <w:rFonts w:ascii="Times New Roman" w:cs="Times New Roman" w:eastAsia="Times New Roman" w:hAnsi="Times New Roman"/>
          <w:sz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 не уточнять рассказанное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Ещё одну прядь светлых воло</w:t>
      </w:r>
      <w:r w:rsidDel="00000000" w:rsidR="00000000" w:rsidRPr="00000000">
        <w:rPr>
          <w:rFonts w:ascii="Times New Roman" w:cs="Times New Roman" w:eastAsia="Times New Roman" w:hAnsi="Times New Roman"/>
          <w:sz w:val="24"/>
          <w:rtl w:val="0"/>
        </w:rPr>
        <w:t xml:space="preserve">с, почти белых, но не седых, </w:t>
      </w:r>
      <w:r w:rsidDel="00000000" w:rsidR="00000000" w:rsidRPr="00000000">
        <w:rPr>
          <w:rFonts w:ascii="Times New Roman" w:cs="Times New Roman" w:eastAsia="Times New Roman" w:hAnsi="Times New Roman"/>
          <w:sz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rtl w:val="0"/>
        </w:rPr>
        <w:t xml:space="preserve">камней</w:t>
      </w:r>
      <w:r w:rsidDel="00000000" w:rsidR="00000000" w:rsidRPr="00000000">
        <w:rPr>
          <w:rFonts w:ascii="Times New Roman" w:cs="Times New Roman" w:eastAsia="Times New Roman" w:hAnsi="Times New Roman"/>
          <w:sz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Гари сделал глубокий вдох.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Третий вопрос</w:t>
      </w:r>
      <w:r w:rsidDel="00000000" w:rsidR="00000000" w:rsidRPr="00000000">
        <w:rPr>
          <w:rFonts w:ascii="Times New Roman" w:cs="Times New Roman" w:eastAsia="Times New Roman" w:hAnsi="Times New Roman"/>
          <w:sz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уж точно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пробормотал</w:t>
      </w:r>
      <w:r w:rsidDel="00000000" w:rsidR="00000000" w:rsidRPr="00000000">
        <w:rPr>
          <w:rFonts w:ascii="Times New Roman" w:cs="Times New Roman" w:eastAsia="Times New Roman" w:hAnsi="Times New Roman"/>
          <w:sz w:val="24"/>
          <w:rtl w:val="0"/>
        </w:rPr>
        <w:t xml:space="preserve"> Гарри с изрядной долей направленного на себя сарказма.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с чего мне начать?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Зачем вы убили Гермиону? — вопрос сам сорвался с губ.</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разжал зубы, что потребовало определённых усилий.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оказался в долгу перед Люциусом из-за вашей попытки подставить Гермиону — обвинить её в покушении на убийство Драко, а затем </w:t>
      </w:r>
      <w:r w:rsidDel="00000000" w:rsidR="00000000" w:rsidRPr="00000000">
        <w:rPr>
          <w:rFonts w:ascii="Times New Roman" w:cs="Times New Roman" w:eastAsia="Times New Roman" w:hAnsi="Times New Roman"/>
          <w:i w:val="1"/>
          <w:sz w:val="24"/>
          <w:rtl w:val="0"/>
        </w:rPr>
        <w:t xml:space="preserve">отправить в Азкабан</w:t>
      </w:r>
      <w:r w:rsidDel="00000000" w:rsidR="00000000" w:rsidRPr="00000000">
        <w:rPr>
          <w:rFonts w:ascii="Times New Roman" w:cs="Times New Roman" w:eastAsia="Times New Roman" w:hAnsi="Times New Roman"/>
          <w:sz w:val="24"/>
          <w:rtl w:val="0"/>
        </w:rPr>
        <w:t xml:space="preserve">. Зачем вам это потребовалось?! Вам не понравилось, как она влияет на меня?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w:t>
      </w:r>
      <w:r w:rsidDel="00000000" w:rsidR="00000000" w:rsidRPr="00000000">
        <w:rPr>
          <w:rFonts w:ascii="Times New Roman" w:cs="Times New Roman" w:eastAsia="Times New Roman" w:hAnsi="Times New Roman"/>
          <w:i w:val="1"/>
          <w:sz w:val="24"/>
          <w:rtl w:val="0"/>
        </w:rPr>
        <w:t xml:space="preserve">проиграть</w:t>
      </w:r>
      <w:r w:rsidDel="00000000" w:rsidR="00000000" w:rsidRPr="00000000">
        <w:rPr>
          <w:rFonts w:ascii="Times New Roman" w:cs="Times New Roman" w:eastAsia="Times New Roman" w:hAnsi="Times New Roman"/>
          <w:sz w:val="24"/>
          <w:rtl w:val="0"/>
        </w:rPr>
        <w:t xml:space="preserve"> на суде Визенгамота, </w:t>
      </w:r>
      <w:r w:rsidDel="00000000" w:rsidR="00000000" w:rsidRPr="00000000">
        <w:rPr>
          <w:rFonts w:ascii="Times New Roman" w:cs="Times New Roman" w:eastAsia="Times New Roman" w:hAnsi="Times New Roman"/>
          <w:i w:val="1"/>
          <w:sz w:val="24"/>
          <w:rtl w:val="0"/>
        </w:rPr>
        <w:t xml:space="preserve">проиграть, </w:t>
      </w:r>
      <w:r w:rsidDel="00000000" w:rsidR="00000000" w:rsidRPr="00000000">
        <w:rPr>
          <w:rFonts w:ascii="Times New Roman" w:cs="Times New Roman" w:eastAsia="Times New Roman" w:hAnsi="Times New Roman"/>
          <w:sz w:val="24"/>
          <w:rtl w:val="0"/>
        </w:rPr>
        <w:t xml:space="preserve">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rtl w:val="0"/>
        </w:rPr>
        <w:t xml:space="preserve">талант </w:t>
      </w:r>
      <w:r w:rsidDel="00000000" w:rsidR="00000000" w:rsidRPr="00000000">
        <w:rPr>
          <w:rFonts w:ascii="Times New Roman" w:cs="Times New Roman" w:eastAsia="Times New Roman" w:hAnsi="Times New Roman"/>
          <w:sz w:val="24"/>
          <w:rtl w:val="0"/>
        </w:rPr>
        <w:t xml:space="preserve">портить любые интриги.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На губах профессор Квиррелла мелькнула слабая улыбка.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Быстро соображаешь, </w:t>
      </w:r>
      <w:r w:rsidDel="00000000" w:rsidR="00000000" w:rsidRPr="00000000">
        <w:rPr>
          <w:rFonts w:ascii="Times New Roman" w:cs="Times New Roman" w:eastAsia="Times New Roman" w:hAnsi="Times New Roman"/>
          <w:sz w:val="24"/>
          <w:rtl w:val="0"/>
        </w:rPr>
        <w:t xml:space="preserve">мальчик.</w:t>
      </w:r>
      <w:r w:rsidDel="00000000" w:rsidR="00000000" w:rsidRPr="00000000">
        <w:rPr>
          <w:rFonts w:ascii="Times New Roman" w:cs="Times New Roman" w:eastAsia="Times New Roman" w:hAnsi="Times New Roman"/>
          <w:sz w:val="24"/>
          <w:rtl w:val="0"/>
        </w:rPr>
        <w:t xml:space="preserve"> Да, я под</w:t>
      </w:r>
      <w:r w:rsidDel="00000000" w:rsidR="00000000" w:rsidRPr="00000000">
        <w:rPr>
          <w:rFonts w:ascii="Times New Roman" w:cs="Times New Roman" w:eastAsia="Times New Roman" w:hAnsi="Times New Roman"/>
          <w:sz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rtl w:val="0"/>
        </w:rPr>
        <w:t xml:space="preserve"> и помог бы тебе сформировать подобающее отношение к Министерству.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Ваш замысел был абсурдно </w:t>
      </w:r>
      <w:r w:rsidDel="00000000" w:rsidR="00000000" w:rsidRPr="00000000">
        <w:rPr>
          <w:rFonts w:ascii="Times New Roman" w:cs="Times New Roman" w:eastAsia="Times New Roman" w:hAnsi="Times New Roman"/>
          <w:sz w:val="24"/>
          <w:rtl w:val="0"/>
        </w:rPr>
        <w:t xml:space="preserve">сложным </w:t>
      </w:r>
      <w:r w:rsidDel="00000000" w:rsidR="00000000" w:rsidRPr="00000000">
        <w:rPr>
          <w:rFonts w:ascii="Times New Roman" w:cs="Times New Roman" w:eastAsia="Times New Roman" w:hAnsi="Times New Roman"/>
          <w:sz w:val="24"/>
          <w:rtl w:val="0"/>
        </w:rPr>
        <w:t xml:space="preserve">и не им</w:t>
      </w:r>
      <w:r w:rsidDel="00000000" w:rsidR="00000000" w:rsidRPr="00000000">
        <w:rPr>
          <w:rFonts w:ascii="Times New Roman" w:cs="Times New Roman" w:eastAsia="Times New Roman" w:hAnsi="Times New Roman"/>
          <w:sz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rtl w:val="0"/>
        </w:rPr>
        <w:t xml:space="preserve">росто наплевать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Ничуть не более сложным</w:t>
      </w:r>
      <w:r w:rsidDel="00000000" w:rsidR="00000000" w:rsidRPr="00000000">
        <w:rPr>
          <w:rFonts w:ascii="Times New Roman" w:cs="Times New Roman" w:eastAsia="Times New Roman" w:hAnsi="Times New Roman"/>
          <w:sz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rtl w:val="0"/>
        </w:rPr>
        <w:t xml:space="preserve">мимоходом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помешивать зелье. — </w:t>
      </w:r>
      <w:r w:rsidDel="00000000" w:rsidR="00000000" w:rsidRPr="00000000">
        <w:rPr>
          <w:rFonts w:ascii="Times New Roman" w:cs="Times New Roman" w:eastAsia="Times New Roman" w:hAnsi="Times New Roman"/>
          <w:sz w:val="24"/>
          <w:rtl w:val="0"/>
        </w:rPr>
        <w:t xml:space="preserve">Есть планы,</w:t>
      </w:r>
      <w:r w:rsidDel="00000000" w:rsidR="00000000" w:rsidRPr="00000000">
        <w:rPr>
          <w:rFonts w:ascii="Times New Roman" w:cs="Times New Roman" w:eastAsia="Times New Roman" w:hAnsi="Times New Roman"/>
          <w:sz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планов не </w:t>
      </w:r>
      <w:r w:rsidDel="00000000" w:rsidR="00000000" w:rsidRPr="00000000">
        <w:rPr>
          <w:rFonts w:ascii="Times New Roman" w:cs="Times New Roman" w:eastAsia="Times New Roman" w:hAnsi="Times New Roman"/>
          <w:sz w:val="24"/>
          <w:rtl w:val="0"/>
        </w:rPr>
        <w:t xml:space="preserve">ставил </w:t>
      </w:r>
      <w:r w:rsidDel="00000000" w:rsidR="00000000" w:rsidRPr="00000000">
        <w:rPr>
          <w:rFonts w:ascii="Times New Roman" w:cs="Times New Roman" w:eastAsia="Times New Roman" w:hAnsi="Times New Roman"/>
          <w:sz w:val="24"/>
          <w:rtl w:val="0"/>
        </w:rPr>
        <w:t xml:space="preserve">под угрозу мою жизнь</w:t>
      </w:r>
      <w:r w:rsidDel="00000000" w:rsidR="00000000" w:rsidRPr="00000000">
        <w:rPr>
          <w:rFonts w:ascii="Times New Roman" w:cs="Times New Roman" w:eastAsia="Times New Roman" w:hAnsi="Times New Roman"/>
          <w:sz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rtl w:val="0"/>
        </w:rPr>
        <w:t xml:space="preserve">удивилась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Стирание и модификация памяти</w:t>
      </w:r>
      <w:r w:rsidDel="00000000" w:rsidR="00000000" w:rsidRPr="00000000">
        <w:rPr>
          <w:rFonts w:ascii="Times New Roman" w:cs="Times New Roman" w:eastAsia="Times New Roman" w:hAnsi="Times New Roman"/>
          <w:sz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rtl w:val="0"/>
        </w:rPr>
        <w:t xml:space="preserve">проверили бы её память.</w:t>
      </w:r>
      <w:r w:rsidDel="00000000" w:rsidR="00000000" w:rsidRPr="00000000">
        <w:rPr>
          <w:rFonts w:ascii="Times New Roman" w:cs="Times New Roman" w:eastAsia="Times New Roman" w:hAnsi="Times New Roman"/>
          <w:sz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rtl w:val="0"/>
        </w:rPr>
        <w:t xml:space="preserve">переусложнением</w:t>
      </w:r>
      <w:r w:rsidDel="00000000" w:rsidR="00000000" w:rsidRPr="00000000">
        <w:rPr>
          <w:rFonts w:ascii="Times New Roman" w:cs="Times New Roman" w:eastAsia="Times New Roman" w:hAnsi="Times New Roman"/>
          <w:sz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rtl w:val="0"/>
        </w:rPr>
        <w:t xml:space="preserve">нарушать </w:t>
      </w:r>
      <w:r w:rsidDel="00000000" w:rsidR="00000000" w:rsidRPr="00000000">
        <w:rPr>
          <w:rFonts w:ascii="Times New Roman" w:cs="Times New Roman" w:eastAsia="Times New Roman" w:hAnsi="Times New Roman"/>
          <w:sz w:val="24"/>
          <w:rtl w:val="0"/>
        </w:rPr>
        <w:t xml:space="preserve">свой детский кодекс чести.</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rtl w:val="0"/>
        </w:rPr>
        <w:t xml:space="preserve">они </w:t>
      </w:r>
      <w:r w:rsidDel="00000000" w:rsidR="00000000" w:rsidRPr="00000000">
        <w:rPr>
          <w:rFonts w:ascii="Times New Roman" w:cs="Times New Roman" w:eastAsia="Times New Roman" w:hAnsi="Times New Roman"/>
          <w:sz w:val="24"/>
          <w:rtl w:val="0"/>
        </w:rPr>
        <w:t xml:space="preserve">сработали </w:t>
      </w:r>
      <w:r w:rsidDel="00000000" w:rsidR="00000000" w:rsidRPr="00000000">
        <w:rPr>
          <w:rFonts w:ascii="Times New Roman" w:cs="Times New Roman" w:eastAsia="Times New Roman" w:hAnsi="Times New Roman"/>
          <w:sz w:val="24"/>
          <w:rtl w:val="0"/>
        </w:rPr>
        <w:t xml:space="preserve">так, как и были должны</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color w:val="333333"/>
          <w:sz w:val="24"/>
          <w:highlight w:val="white"/>
          <w:rtl w:val="0"/>
        </w:rPr>
        <w:t xml:space="preserve">Справедливо, я полагаю</w:t>
      </w:r>
      <w:r w:rsidDel="00000000" w:rsidR="00000000" w:rsidRPr="00000000">
        <w:rPr>
          <w:rFonts w:ascii="Times New Roman" w:cs="Times New Roman" w:eastAsia="Times New Roman" w:hAnsi="Times New Roman"/>
          <w:sz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rtl w:val="0"/>
        </w:rPr>
        <w:t xml:space="preserve">равило </w:t>
      </w:r>
      <w:r w:rsidDel="00000000" w:rsidR="00000000" w:rsidRPr="00000000">
        <w:rPr>
          <w:rFonts w:ascii="Times New Roman" w:cs="Times New Roman" w:eastAsia="Times New Roman" w:hAnsi="Times New Roman"/>
          <w:sz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rtl w:val="0"/>
        </w:rPr>
        <w:t xml:space="preserve">проявляю излишнее упрямство</w:t>
      </w:r>
      <w:r w:rsidDel="00000000" w:rsidR="00000000" w:rsidRPr="00000000">
        <w:rPr>
          <w:rFonts w:ascii="Times New Roman" w:cs="Times New Roman" w:eastAsia="Times New Roman" w:hAnsi="Times New Roman"/>
          <w:sz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охранные чары сообщили, что Гермиону убил профессор Защиты?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rtl w:val="0"/>
        </w:rPr>
        <w:t xml:space="preserve">, которые необходимы, чтобы </w:t>
      </w:r>
      <w:r w:rsidDel="00000000" w:rsidR="00000000" w:rsidRPr="00000000">
        <w:rPr>
          <w:rFonts w:ascii="Times New Roman" w:cs="Times New Roman" w:eastAsia="Times New Roman" w:hAnsi="Times New Roman"/>
          <w:sz w:val="24"/>
          <w:rtl w:val="0"/>
        </w:rPr>
        <w:t xml:space="preserve">её нельзя было отследить</w:t>
      </w:r>
      <w:r w:rsidDel="00000000" w:rsidR="00000000" w:rsidRPr="00000000">
        <w:rPr>
          <w:rFonts w:ascii="Times New Roman" w:cs="Times New Roman" w:eastAsia="Times New Roman" w:hAnsi="Times New Roman"/>
          <w:sz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rtl w:val="0"/>
        </w:rPr>
        <w:t xml:space="preserve">ое можно бе</w:t>
      </w:r>
      <w:r w:rsidDel="00000000" w:rsidR="00000000" w:rsidRPr="00000000">
        <w:rPr>
          <w:rFonts w:ascii="Times New Roman" w:cs="Times New Roman" w:eastAsia="Times New Roman" w:hAnsi="Times New Roman"/>
          <w:sz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rtl w:val="0"/>
        </w:rPr>
        <w:t xml:space="preserve">зачем</w:t>
      </w:r>
      <w:r w:rsidDel="00000000" w:rsidR="00000000" w:rsidRPr="00000000">
        <w:rPr>
          <w:rFonts w:ascii="Times New Roman" w:cs="Times New Roman" w:eastAsia="Times New Roman" w:hAnsi="Times New Roman"/>
          <w:sz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что-то умалчивает.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rtl w:val="0"/>
        </w:rPr>
        <w:t xml:space="preserve">меня</w:t>
      </w:r>
      <w:r w:rsidDel="00000000" w:rsidR="00000000" w:rsidRPr="00000000">
        <w:rPr>
          <w:rFonts w:ascii="Times New Roman" w:cs="Times New Roman" w:eastAsia="Times New Roman" w:hAnsi="Times New Roman"/>
          <w:sz w:val="24"/>
          <w:rtl w:val="0"/>
        </w:rPr>
        <w:t xml:space="preserve">, и это полностью вас выдало.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странным.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rtl w:val="0"/>
        </w:rPr>
        <w:t xml:space="preserve">предполагалось</w:t>
      </w:r>
      <w:r w:rsidDel="00000000" w:rsidR="00000000" w:rsidRPr="00000000">
        <w:rPr>
          <w:rFonts w:ascii="Times New Roman" w:cs="Times New Roman" w:eastAsia="Times New Roman" w:hAnsi="Times New Roman"/>
          <w:sz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rtl w:val="0"/>
        </w:rPr>
        <w:t xml:space="preserve"> близнец</w:t>
      </w:r>
      <w:r w:rsidDel="00000000" w:rsidR="00000000" w:rsidRPr="00000000">
        <w:rPr>
          <w:rFonts w:ascii="Times New Roman" w:cs="Times New Roman" w:eastAsia="Times New Roman" w:hAnsi="Times New Roman"/>
          <w:sz w:val="24"/>
          <w:rtl w:val="0"/>
        </w:rPr>
        <w:t xml:space="preserve">ам после ареста Гермионы. </w:t>
      </w:r>
      <w:r w:rsidDel="00000000" w:rsidR="00000000" w:rsidRPr="00000000">
        <w:rPr>
          <w:rFonts w:ascii="Times New Roman" w:cs="Times New Roman" w:eastAsia="Times New Roman" w:hAnsi="Times New Roman"/>
          <w:sz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rtl w:val="0"/>
        </w:rPr>
        <w:t xml:space="preserve">удивились</w:t>
      </w:r>
      <w:r w:rsidDel="00000000" w:rsidR="00000000" w:rsidRPr="00000000">
        <w:rPr>
          <w:rFonts w:ascii="Times New Roman" w:cs="Times New Roman" w:eastAsia="Times New Roman" w:hAnsi="Times New Roman"/>
          <w:sz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rtl w:val="0"/>
        </w:rPr>
        <w:t xml:space="preserve">, увиденное меня неприятно потрясло</w:t>
      </w:r>
      <w:r w:rsidDel="00000000" w:rsidR="00000000" w:rsidRPr="00000000">
        <w:rPr>
          <w:rFonts w:ascii="Times New Roman" w:cs="Times New Roman" w:eastAsia="Times New Roman" w:hAnsi="Times New Roman"/>
          <w:sz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хотел бы это увидеть,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rtl w:val="0"/>
        </w:rPr>
        <w:t xml:space="preserve">Покажи окрес-стнос-сти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бросил его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подобрал пергамент и развернул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rtl w:val="0"/>
        </w:rPr>
        <w:t xml:space="preserve">предыдущей </w:t>
      </w:r>
      <w:r w:rsidDel="00000000" w:rsidR="00000000" w:rsidRPr="00000000">
        <w:rPr>
          <w:rFonts w:ascii="Times New Roman" w:cs="Times New Roman" w:eastAsia="Times New Roman" w:hAnsi="Times New Roman"/>
          <w:sz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Том М. Риддл.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С-сам удивилс-ся, </w:t>
      </w:r>
      <w:r w:rsidDel="00000000" w:rsidR="00000000" w:rsidRPr="00000000">
        <w:rPr>
          <w:rFonts w:ascii="Times New Roman" w:cs="Times New Roman" w:eastAsia="Times New Roman" w:hAnsi="Times New Roman"/>
          <w:sz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rtl w:val="0"/>
        </w:rPr>
        <w:t xml:space="preserve">Никаких фокус-сов.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Ещё я хочу сообщить, что это Снейп </w:t>
      </w:r>
      <w:r w:rsidDel="00000000" w:rsidR="00000000" w:rsidRPr="00000000">
        <w:rPr>
          <w:rFonts w:ascii="Times New Roman" w:cs="Times New Roman" w:eastAsia="Times New Roman" w:hAnsi="Times New Roman"/>
          <w:sz w:val="24"/>
          <w:rtl w:val="0"/>
        </w:rPr>
        <w:t xml:space="preserve">наводил мисс Грейнджер и её </w:t>
      </w:r>
      <w:r w:rsidDel="00000000" w:rsidR="00000000" w:rsidRPr="00000000">
        <w:rPr>
          <w:rFonts w:ascii="Times New Roman" w:cs="Times New Roman" w:eastAsia="Times New Roman" w:hAnsi="Times New Roman"/>
          <w:sz w:val="24"/>
          <w:rtl w:val="0"/>
        </w:rPr>
        <w:t xml:space="preserve">приспешниц </w:t>
      </w:r>
      <w:r w:rsidDel="00000000" w:rsidR="00000000" w:rsidRPr="00000000">
        <w:rPr>
          <w:rFonts w:ascii="Times New Roman" w:cs="Times New Roman" w:eastAsia="Times New Roman" w:hAnsi="Times New Roman"/>
          <w:sz w:val="24"/>
          <w:rtl w:val="0"/>
        </w:rPr>
        <w:t xml:space="preserve">на хулиганов</w:t>
      </w:r>
      <w:r w:rsidDel="00000000" w:rsidR="00000000" w:rsidRPr="00000000">
        <w:rPr>
          <w:rFonts w:ascii="Times New Roman" w:cs="Times New Roman" w:eastAsia="Times New Roman" w:hAnsi="Times New Roman"/>
          <w:sz w:val="24"/>
          <w:rtl w:val="0"/>
        </w:rPr>
        <w:t xml:space="preserve"> и иногда вмешивался, защищая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w:t>
      </w:r>
      <w:r w:rsidDel="00000000" w:rsidR="00000000" w:rsidRPr="00000000">
        <w:rPr>
          <w:rFonts w:ascii="Times New Roman" w:cs="Times New Roman" w:eastAsia="Times New Roman" w:hAnsi="Times New Roman"/>
          <w:sz w:val="24"/>
          <w:rtl w:val="0"/>
        </w:rPr>
        <w:t xml:space="preserve">то я знаю</w:t>
      </w:r>
      <w:r w:rsidDel="00000000" w:rsidR="00000000" w:rsidRPr="00000000">
        <w:rPr>
          <w:rFonts w:ascii="Times New Roman" w:cs="Times New Roman" w:eastAsia="Times New Roman" w:hAnsi="Times New Roman"/>
          <w:sz w:val="24"/>
          <w:rtl w:val="0"/>
        </w:rPr>
        <w:t xml:space="preserve">, — ответил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 нас-сколько мне извес-стно</w:t>
      </w:r>
      <w:r w:rsidDel="00000000" w:rsidR="00000000" w:rsidRPr="00000000">
        <w:rPr>
          <w:rFonts w:ascii="Times New Roman" w:cs="Times New Roman" w:eastAsia="Times New Roman" w:hAnsi="Times New Roman"/>
          <w:sz w:val="24"/>
          <w:rtl w:val="0"/>
        </w:rPr>
        <w:t xml:space="preserve">, — прошипел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Пожалуйста, объясните, — попросил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rtl w:val="0"/>
        </w:rPr>
        <w:t xml:space="preserve">Дамблдора</w:t>
      </w:r>
      <w:r w:rsidDel="00000000" w:rsidR="00000000" w:rsidRPr="00000000">
        <w:rPr>
          <w:rFonts w:ascii="Times New Roman" w:cs="Times New Roman" w:eastAsia="Times New Roman" w:hAnsi="Times New Roman"/>
          <w:sz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rtl w:val="0"/>
        </w:rPr>
        <w:t xml:space="preserve">дамблдоровских претензий на морал</w:t>
      </w:r>
      <w:r w:rsidDel="00000000" w:rsidR="00000000" w:rsidRPr="00000000">
        <w:rPr>
          <w:rFonts w:ascii="Times New Roman" w:cs="Times New Roman" w:eastAsia="Times New Roman" w:hAnsi="Times New Roman"/>
          <w:sz w:val="24"/>
          <w:rtl w:val="0"/>
        </w:rPr>
        <w:t xml:space="preserve">ь, работа Снейпа на этой должности не могла пойти на пользу слизеринцам?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Нет, эта мысль не приходила в голову Гарри... именно в таких выражениях.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задавался этим вопросом. Но я не рассматривал его именно в таком виде.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w:t>
      </w:r>
      <w:r w:rsidDel="00000000" w:rsidR="00000000" w:rsidRPr="00000000">
        <w:rPr>
          <w:rFonts w:ascii="Times New Roman" w:cs="Times New Roman" w:eastAsia="Times New Roman" w:hAnsi="Times New Roman"/>
          <w:sz w:val="24"/>
          <w:rtl w:val="0"/>
        </w:rPr>
        <w:t xml:space="preserve">теперь </w:t>
      </w:r>
      <w:r w:rsidDel="00000000" w:rsidR="00000000" w:rsidRPr="00000000">
        <w:rPr>
          <w:rFonts w:ascii="Times New Roman" w:cs="Times New Roman" w:eastAsia="Times New Roman" w:hAnsi="Times New Roman"/>
          <w:sz w:val="24"/>
          <w:rtl w:val="0"/>
        </w:rPr>
        <w:t xml:space="preserve">ответ для тебя очевиден?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i w:val="1"/>
          <w:sz w:val="24"/>
          <w:rtl w:val="0"/>
        </w:rPr>
        <w:t xml:space="preserve">гибкости </w:t>
      </w:r>
      <w:r w:rsidDel="00000000" w:rsidR="00000000" w:rsidRPr="00000000">
        <w:rPr>
          <w:rFonts w:ascii="Times New Roman" w:cs="Times New Roman" w:eastAsia="Times New Roman" w:hAnsi="Times New Roman"/>
          <w:sz w:val="24"/>
          <w:rtl w:val="0"/>
        </w:rPr>
        <w:t xml:space="preserve">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rtl w:val="0"/>
        </w:rPr>
        <w:t xml:space="preserve">я говорю ис-стину. </w:t>
      </w:r>
      <w:r w:rsidDel="00000000" w:rsidR="00000000" w:rsidRPr="00000000">
        <w:rPr>
          <w:rFonts w:ascii="Times New Roman" w:cs="Times New Roman" w:eastAsia="Times New Roman" w:hAnsi="Times New Roman"/>
          <w:sz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rtl w:val="0"/>
        </w:rPr>
        <w:t xml:space="preserve">каких-то </w:t>
      </w:r>
      <w:r w:rsidDel="00000000" w:rsidR="00000000" w:rsidRPr="00000000">
        <w:rPr>
          <w:rFonts w:ascii="Times New Roman" w:cs="Times New Roman" w:eastAsia="Times New Roman" w:hAnsi="Times New Roman"/>
          <w:sz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rtl w:val="0"/>
        </w:rPr>
        <w:t xml:space="preserve">которых затем всё равно распредел</w:t>
      </w:r>
      <w:r w:rsidDel="00000000" w:rsidR="00000000" w:rsidRPr="00000000">
        <w:rPr>
          <w:rFonts w:ascii="Times New Roman" w:cs="Times New Roman" w:eastAsia="Times New Roman" w:hAnsi="Times New Roman"/>
          <w:sz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rtl w:val="0"/>
        </w:rPr>
        <w:t xml:space="preserve">Краткосрочная </w:t>
      </w:r>
      <w:r w:rsidDel="00000000" w:rsidR="00000000" w:rsidRPr="00000000">
        <w:rPr>
          <w:rFonts w:ascii="Times New Roman" w:cs="Times New Roman" w:eastAsia="Times New Roman" w:hAnsi="Times New Roman"/>
          <w:sz w:val="24"/>
          <w:rtl w:val="0"/>
        </w:rPr>
        <w:t xml:space="preserve">жертва </w:t>
      </w:r>
      <w:r w:rsidDel="00000000" w:rsidR="00000000" w:rsidRPr="00000000">
        <w:rPr>
          <w:rFonts w:ascii="Times New Roman" w:cs="Times New Roman" w:eastAsia="Times New Roman" w:hAnsi="Times New Roman"/>
          <w:sz w:val="24"/>
          <w:rtl w:val="0"/>
        </w:rPr>
        <w:t xml:space="preserve">ради высшего блага</w:t>
      </w:r>
      <w:r w:rsidDel="00000000" w:rsidR="00000000" w:rsidRPr="00000000">
        <w:rPr>
          <w:rFonts w:ascii="Times New Roman" w:cs="Times New Roman" w:eastAsia="Times New Roman" w:hAnsi="Times New Roman"/>
          <w:sz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rtl w:val="0"/>
        </w:rPr>
        <w:t xml:space="preserve">слуг</w:t>
      </w:r>
      <w:r w:rsidDel="00000000" w:rsidR="00000000" w:rsidRPr="00000000">
        <w:rPr>
          <w:rFonts w:ascii="Times New Roman" w:cs="Times New Roman" w:eastAsia="Times New Roman" w:hAnsi="Times New Roman"/>
          <w:sz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Беллатриса Блэк, — произнёс Гарри. — Расскажите мне правду о 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rtl w:val="0"/>
        </w:rPr>
        <w:t xml:space="preserve">бело-серое </w:t>
      </w:r>
      <w:r w:rsidDel="00000000" w:rsidR="00000000" w:rsidRPr="00000000">
        <w:rPr>
          <w:rFonts w:ascii="Times New Roman" w:cs="Times New Roman" w:eastAsia="Times New Roman" w:hAnsi="Times New Roman"/>
          <w:sz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rtl w:val="0"/>
        </w:rPr>
        <w:t xml:space="preserve">все трое </w:t>
      </w:r>
      <w:r w:rsidDel="00000000" w:rsidR="00000000" w:rsidRPr="00000000">
        <w:rPr>
          <w:rFonts w:ascii="Times New Roman" w:cs="Times New Roman" w:eastAsia="Times New Roman" w:hAnsi="Times New Roman"/>
          <w:sz w:val="24"/>
          <w:rtl w:val="0"/>
        </w:rPr>
        <w:t xml:space="preserve">были счастливы, каждый по своему.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Возможно, ты прав.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какого чёрта мы там вообще делали?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rtl w:val="0"/>
        </w:rPr>
        <w:t xml:space="preserve"> определённо</w:t>
      </w:r>
      <w:r w:rsidDel="00000000" w:rsidR="00000000" w:rsidRPr="00000000">
        <w:rPr>
          <w:rFonts w:ascii="Times New Roman" w:cs="Times New Roman" w:eastAsia="Times New Roman" w:hAnsi="Times New Roman"/>
          <w:sz w:val="24"/>
          <w:rtl w:val="0"/>
        </w:rPr>
        <w:t xml:space="preserve">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кладбищ</w:t>
      </w:r>
      <w:r w:rsidDel="00000000" w:rsidR="00000000" w:rsidRPr="00000000">
        <w:rPr>
          <w:rFonts w:ascii="Times New Roman" w:cs="Times New Roman" w:eastAsia="Times New Roman" w:hAnsi="Times New Roman"/>
          <w:sz w:val="24"/>
          <w:rtl w:val="0"/>
        </w:rPr>
        <w:t xml:space="preserve">е, где ей явится мой дух.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вы сделали с Беллатрисой после её освобождения?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одну её часть, а про свои планы на будущее я говорить не буду.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rtl w:val="0"/>
        </w:rPr>
        <w:t xml:space="preserve">равновесие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Были ещё какие-нибудь тайные планы в течение этого учебного года?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rtl w:val="0"/>
        </w:rPr>
        <w:t xml:space="preserve">ь и</w:t>
      </w:r>
      <w:r w:rsidDel="00000000" w:rsidR="00000000" w:rsidRPr="00000000">
        <w:rPr>
          <w:rFonts w:ascii="Times New Roman" w:cs="Times New Roman" w:eastAsia="Times New Roman" w:hAnsi="Times New Roman"/>
          <w:i w:val="1"/>
          <w:sz w:val="24"/>
          <w:rtl w:val="0"/>
        </w:rPr>
        <w:t xml:space="preserve">с-стинной памяти.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rtl w:val="0"/>
        </w:rPr>
        <w:t xml:space="preserve">Тоже не было злого умыс-сла. </w:t>
      </w:r>
      <w:r w:rsidDel="00000000" w:rsidR="00000000" w:rsidRPr="00000000">
        <w:rPr>
          <w:rFonts w:ascii="Times New Roman" w:cs="Times New Roman" w:eastAsia="Times New Roman" w:hAnsi="Times New Roman"/>
          <w:sz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Вот тебе ж</w:t>
      </w:r>
      <w:r w:rsidDel="00000000" w:rsidR="00000000" w:rsidRPr="00000000">
        <w:rPr>
          <w:rFonts w:ascii="Times New Roman" w:cs="Times New Roman" w:eastAsia="Times New Roman" w:hAnsi="Times New Roman"/>
          <w:i w:val="1"/>
          <w:sz w:val="24"/>
          <w:rtl w:val="0"/>
        </w:rPr>
        <w:t xml:space="preserve">изненный урок</w:t>
      </w:r>
      <w:r w:rsidDel="00000000" w:rsidR="00000000" w:rsidRPr="00000000">
        <w:rPr>
          <w:rFonts w:ascii="Times New Roman" w:cs="Times New Roman" w:eastAsia="Times New Roman" w:hAnsi="Times New Roman"/>
          <w:sz w:val="24"/>
          <w:rtl w:val="0"/>
        </w:rPr>
        <w:t xml:space="preserve">, — сказал </w:t>
      </w:r>
      <w:r w:rsidDel="00000000" w:rsidR="00000000" w:rsidRPr="00000000">
        <w:rPr>
          <w:rFonts w:ascii="Times New Roman" w:cs="Times New Roman" w:eastAsia="Times New Roman" w:hAnsi="Times New Roman"/>
          <w:sz w:val="24"/>
          <w:rtl w:val="0"/>
        </w:rPr>
        <w:t xml:space="preserve">внутренний пуффендуец</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i w:val="1"/>
          <w:sz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rtl w:val="0"/>
        </w:rPr>
        <w:t xml:space="preserve">Зачем, зачем, зачем </w:t>
      </w:r>
      <w:r w:rsidDel="00000000" w:rsidR="00000000" w:rsidRPr="00000000">
        <w:rPr>
          <w:rFonts w:ascii="Times New Roman" w:cs="Times New Roman" w:eastAsia="Times New Roman" w:hAnsi="Times New Roman"/>
          <w:i w:val="1"/>
          <w:sz w:val="24"/>
          <w:rtl w:val="0"/>
        </w:rPr>
        <w:t xml:space="preserve">нужен был</w:t>
      </w:r>
      <w:r w:rsidDel="00000000" w:rsidR="00000000" w:rsidRPr="00000000">
        <w:rPr>
          <w:rFonts w:ascii="Times New Roman" w:cs="Times New Roman" w:eastAsia="Times New Roman" w:hAnsi="Times New Roman"/>
          <w:i w:val="1"/>
          <w:sz w:val="24"/>
          <w:rtl w:val="0"/>
        </w:rPr>
        <w:t xml:space="preserve">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поднял бровь.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Тебе ведь рассказали про Дэвида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Верно.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rtl w:val="0"/>
        </w:rPr>
        <w:t xml:space="preserve">у власти</w:t>
      </w:r>
      <w:r w:rsidDel="00000000" w:rsidR="00000000" w:rsidRPr="00000000">
        <w:rPr>
          <w:rFonts w:ascii="Times New Roman" w:cs="Times New Roman" w:eastAsia="Times New Roman" w:hAnsi="Times New Roman"/>
          <w:sz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я планировал</w:t>
      </w:r>
      <w:r w:rsidDel="00000000" w:rsidR="00000000" w:rsidRPr="00000000">
        <w:rPr>
          <w:rFonts w:ascii="Times New Roman" w:cs="Times New Roman" w:eastAsia="Times New Roman" w:hAnsi="Times New Roman"/>
          <w:sz w:val="24"/>
          <w:rtl w:val="0"/>
        </w:rPr>
        <w:t xml:space="preserve">, — едко произнёс профессор Защиты, — что Лорд Волдеморт </w:t>
      </w:r>
      <w:r w:rsidDel="00000000" w:rsidR="00000000" w:rsidRPr="00000000">
        <w:rPr>
          <w:rFonts w:ascii="Times New Roman" w:cs="Times New Roman" w:eastAsia="Times New Roman" w:hAnsi="Times New Roman"/>
          <w:i w:val="1"/>
          <w:sz w:val="24"/>
          <w:rtl w:val="0"/>
        </w:rPr>
        <w:t xml:space="preserve">проиграет</w:t>
      </w:r>
      <w:r w:rsidDel="00000000" w:rsidR="00000000" w:rsidRPr="00000000">
        <w:rPr>
          <w:rFonts w:ascii="Times New Roman" w:cs="Times New Roman" w:eastAsia="Times New Roman" w:hAnsi="Times New Roman"/>
          <w:sz w:val="24"/>
          <w:rtl w:val="0"/>
        </w:rPr>
        <w:t xml:space="preserve">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rtl w:val="0"/>
        </w:rPr>
        <w:t xml:space="preserve">Я знал, что это </w:t>
      </w:r>
      <w:r w:rsidDel="00000000" w:rsidR="00000000" w:rsidRPr="00000000">
        <w:rPr>
          <w:rFonts w:ascii="Times New Roman" w:cs="Times New Roman" w:eastAsia="Times New Roman" w:hAnsi="Times New Roman"/>
          <w:sz w:val="24"/>
          <w:rtl w:val="0"/>
        </w:rPr>
        <w:t xml:space="preserve">не доставит мне </w:t>
      </w:r>
      <w:r w:rsidDel="00000000" w:rsidR="00000000" w:rsidRPr="00000000">
        <w:rPr>
          <w:rFonts w:ascii="Times New Roman" w:cs="Times New Roman" w:eastAsia="Times New Roman" w:hAnsi="Times New Roman"/>
          <w:sz w:val="24"/>
          <w:rtl w:val="0"/>
        </w:rPr>
        <w:t xml:space="preserve">удовольствия</w:t>
      </w:r>
      <w:r w:rsidDel="00000000" w:rsidR="00000000" w:rsidRPr="00000000">
        <w:rPr>
          <w:rFonts w:ascii="Times New Roman" w:cs="Times New Roman" w:eastAsia="Times New Roman" w:hAnsi="Times New Roman"/>
          <w:sz w:val="24"/>
          <w:rtl w:val="0"/>
        </w:rPr>
        <w:t xml:space="preserve"> и мне придётся </w:t>
      </w:r>
      <w:r w:rsidDel="00000000" w:rsidR="00000000" w:rsidRPr="00000000">
        <w:rPr>
          <w:rFonts w:ascii="Times New Roman" w:cs="Times New Roman" w:eastAsia="Times New Roman" w:hAnsi="Times New Roman"/>
          <w:sz w:val="24"/>
          <w:rtl w:val="0"/>
        </w:rPr>
        <w:t xml:space="preserve">посвящать </w:t>
      </w:r>
      <w:r w:rsidDel="00000000" w:rsidR="00000000" w:rsidRPr="00000000">
        <w:rPr>
          <w:rFonts w:ascii="Times New Roman" w:cs="Times New Roman" w:eastAsia="Times New Roman" w:hAnsi="Times New Roman"/>
          <w:sz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rtl w:val="0"/>
        </w:rPr>
        <w:t xml:space="preserve">мою вечность</w:t>
      </w:r>
      <w:r w:rsidDel="00000000" w:rsidR="00000000" w:rsidRPr="00000000">
        <w:rPr>
          <w:rFonts w:ascii="Times New Roman" w:cs="Times New Roman" w:eastAsia="Times New Roman" w:hAnsi="Times New Roman"/>
          <w:sz w:val="24"/>
          <w:rtl w:val="0"/>
        </w:rPr>
        <w:t xml:space="preserve"> по мёртвому или </w:t>
      </w:r>
      <w:r w:rsidDel="00000000" w:rsidR="00000000" w:rsidRPr="00000000">
        <w:rPr>
          <w:rFonts w:ascii="Times New Roman" w:cs="Times New Roman" w:eastAsia="Times New Roman" w:hAnsi="Times New Roman"/>
          <w:sz w:val="24"/>
          <w:rtl w:val="0"/>
        </w:rPr>
        <w:t xml:space="preserve">почти мёртвому</w:t>
      </w:r>
      <w:r w:rsidDel="00000000" w:rsidR="00000000" w:rsidRPr="00000000">
        <w:rPr>
          <w:rFonts w:ascii="Times New Roman" w:cs="Times New Roman" w:eastAsia="Times New Roman" w:hAnsi="Times New Roman"/>
          <w:sz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Впрочем, для смертных насекомых, возможно, </w:t>
      </w:r>
      <w:r w:rsidDel="00000000" w:rsidR="00000000" w:rsidRPr="00000000">
        <w:rPr>
          <w:rFonts w:ascii="Times New Roman" w:cs="Times New Roman" w:eastAsia="Times New Roman" w:hAnsi="Times New Roman"/>
          <w:sz w:val="24"/>
          <w:rtl w:val="0"/>
        </w:rPr>
        <w:t xml:space="preserve">и не имеет смысла заботиться</w:t>
      </w:r>
      <w:r w:rsidDel="00000000" w:rsidR="00000000" w:rsidRPr="00000000">
        <w:rPr>
          <w:rFonts w:ascii="Times New Roman" w:cs="Times New Roman" w:eastAsia="Times New Roman" w:hAnsi="Times New Roman"/>
          <w:sz w:val="24"/>
          <w:rtl w:val="0"/>
        </w:rPr>
        <w:t xml:space="preserve"> о конце их мира. </w:t>
      </w:r>
      <w:r w:rsidDel="00000000" w:rsidR="00000000" w:rsidRPr="00000000">
        <w:rPr>
          <w:rFonts w:ascii="Times New Roman" w:cs="Times New Roman" w:eastAsia="Times New Roman" w:hAnsi="Times New Roman"/>
          <w:sz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rtl w:val="0"/>
        </w:rPr>
        <w:t xml:space="preserve">Давным-давно я</w:t>
      </w:r>
      <w:r w:rsidDel="00000000" w:rsidR="00000000" w:rsidRPr="00000000">
        <w:rPr>
          <w:rFonts w:ascii="Times New Roman" w:cs="Times New Roman" w:eastAsia="Times New Roman" w:hAnsi="Times New Roman"/>
          <w:sz w:val="24"/>
          <w:rtl w:val="0"/>
        </w:rPr>
        <w:t xml:space="preserve"> отомстил Дэвиду Монро — </w:t>
      </w:r>
      <w:r w:rsidDel="00000000" w:rsidR="00000000" w:rsidRPr="00000000">
        <w:rPr>
          <w:rFonts w:ascii="Times New Roman" w:cs="Times New Roman" w:eastAsia="Times New Roman" w:hAnsi="Times New Roman"/>
          <w:sz w:val="24"/>
          <w:rtl w:val="0"/>
        </w:rPr>
        <w:t xml:space="preserve">мы</w:t>
      </w:r>
      <w:r w:rsidDel="00000000" w:rsidR="00000000" w:rsidRPr="00000000">
        <w:rPr>
          <w:rFonts w:ascii="Times New Roman" w:cs="Times New Roman" w:eastAsia="Times New Roman" w:hAnsi="Times New Roman"/>
          <w:sz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rtl w:val="0"/>
        </w:rPr>
        <w:t xml:space="preserve">раздражал </w:t>
      </w:r>
      <w:r w:rsidDel="00000000" w:rsidR="00000000" w:rsidRPr="00000000">
        <w:rPr>
          <w:rFonts w:ascii="Times New Roman" w:cs="Times New Roman" w:eastAsia="Times New Roman" w:hAnsi="Times New Roman"/>
          <w:sz w:val="24"/>
          <w:rtl w:val="0"/>
        </w:rPr>
        <w:t xml:space="preserve">меня — и мне пришла мысль также </w:t>
      </w:r>
      <w:r w:rsidDel="00000000" w:rsidR="00000000" w:rsidRPr="00000000">
        <w:rPr>
          <w:rFonts w:ascii="Times New Roman" w:cs="Times New Roman" w:eastAsia="Times New Roman" w:hAnsi="Times New Roman"/>
          <w:sz w:val="24"/>
          <w:rtl w:val="0"/>
        </w:rPr>
        <w:t xml:space="preserve">похитить его облик</w:t>
      </w:r>
      <w:r w:rsidDel="00000000" w:rsidR="00000000" w:rsidRPr="00000000">
        <w:rPr>
          <w:rFonts w:ascii="Times New Roman" w:cs="Times New Roman" w:eastAsia="Times New Roman" w:hAnsi="Times New Roman"/>
          <w:sz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 </w:t>
      </w:r>
      <w:r w:rsidDel="00000000" w:rsidR="00000000" w:rsidRPr="00000000">
        <w:rPr>
          <w:rFonts w:ascii="Times New Roman" w:cs="Times New Roman" w:eastAsia="Times New Roman" w:hAnsi="Times New Roman"/>
          <w:sz w:val="24"/>
          <w:rtl w:val="0"/>
        </w:rPr>
        <w:t xml:space="preserve">Тёмной Вест</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rtl w:val="0"/>
        </w:rPr>
        <w:t xml:space="preserve">озже она заявляла,</w:t>
      </w:r>
      <w:r w:rsidDel="00000000" w:rsidR="00000000" w:rsidRPr="00000000">
        <w:rPr>
          <w:rFonts w:ascii="Times New Roman" w:cs="Times New Roman" w:eastAsia="Times New Roman" w:hAnsi="Times New Roman"/>
          <w:sz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rtl w:val="0"/>
        </w:rPr>
        <w:t xml:space="preserve">уже</w:t>
      </w:r>
      <w:r w:rsidDel="00000000" w:rsidR="00000000" w:rsidRPr="00000000">
        <w:rPr>
          <w:rFonts w:ascii="Times New Roman" w:cs="Times New Roman" w:eastAsia="Times New Roman" w:hAnsi="Times New Roman"/>
          <w:sz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бы выбросить.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rtl w:val="0"/>
        </w:rPr>
        <w:t xml:space="preserve">Лютного переулка</w:t>
      </w:r>
      <w:r w:rsidDel="00000000" w:rsidR="00000000" w:rsidRPr="00000000">
        <w:rPr>
          <w:rFonts w:ascii="Times New Roman" w:cs="Times New Roman" w:eastAsia="Times New Roman" w:hAnsi="Times New Roman"/>
          <w:sz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Тошнотворное чувство понимания усилилось.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вы назвали себя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rtl w:val="0"/>
        </w:rPr>
        <w:t xml:space="preserve">среднее </w:t>
      </w:r>
      <w:r w:rsidDel="00000000" w:rsidR="00000000" w:rsidRPr="00000000">
        <w:rPr>
          <w:rFonts w:ascii="Times New Roman" w:cs="Times New Roman" w:eastAsia="Times New Roman" w:hAnsi="Times New Roman"/>
          <w:sz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rtl w:val="0"/>
        </w:rPr>
        <w:t xml:space="preserve"> что бы Тёмные Лорды </w:t>
      </w:r>
      <w:r w:rsidDel="00000000" w:rsidR="00000000" w:rsidRPr="00000000">
        <w:rPr>
          <w:rFonts w:ascii="Times New Roman" w:cs="Times New Roman" w:eastAsia="Times New Roman" w:hAnsi="Times New Roman"/>
          <w:sz w:val="24"/>
          <w:rtl w:val="0"/>
        </w:rPr>
        <w:t xml:space="preserve">н</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вытворяли в пьесах,</w:t>
      </w: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никак </w:t>
      </w:r>
      <w:r w:rsidDel="00000000" w:rsidR="00000000" w:rsidRPr="00000000">
        <w:rPr>
          <w:rFonts w:ascii="Times New Roman" w:cs="Times New Roman" w:eastAsia="Times New Roman" w:hAnsi="Times New Roman"/>
          <w:sz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что же случилось…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rtl w:val="0"/>
        </w:rPr>
        <w:t xml:space="preserve">Я не мог это понять</w:t>
      </w:r>
      <w:r w:rsidDel="00000000" w:rsidR="00000000" w:rsidRPr="00000000">
        <w:rPr>
          <w:rFonts w:ascii="Times New Roman" w:cs="Times New Roman" w:eastAsia="Times New Roman" w:hAnsi="Times New Roman"/>
          <w:sz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rtl w:val="0"/>
        </w:rPr>
        <w:t xml:space="preserve">пытался </w:t>
      </w:r>
      <w:r w:rsidDel="00000000" w:rsidR="00000000" w:rsidRPr="00000000">
        <w:rPr>
          <w:rFonts w:ascii="Times New Roman" w:cs="Times New Roman" w:eastAsia="Times New Roman" w:hAnsi="Times New Roman"/>
          <w:sz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rtl w:val="0"/>
        </w:rPr>
        <w:t xml:space="preserve">отряжать </w:t>
      </w:r>
      <w:r w:rsidDel="00000000" w:rsidR="00000000" w:rsidRPr="00000000">
        <w:rPr>
          <w:rFonts w:ascii="Times New Roman" w:cs="Times New Roman" w:eastAsia="Times New Roman" w:hAnsi="Times New Roman"/>
          <w:sz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rtl w:val="0"/>
        </w:rPr>
        <w:t xml:space="preserve">всех </w:t>
      </w:r>
      <w:r w:rsidDel="00000000" w:rsidR="00000000" w:rsidRPr="00000000">
        <w:rPr>
          <w:rFonts w:ascii="Times New Roman" w:cs="Times New Roman" w:eastAsia="Times New Roman" w:hAnsi="Times New Roman"/>
          <w:sz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rtl w:val="0"/>
        </w:rPr>
        <w:t xml:space="preserve">Мы их убивали семь месяцев,</w:t>
      </w:r>
      <w:r w:rsidDel="00000000" w:rsidR="00000000" w:rsidRPr="00000000">
        <w:rPr>
          <w:rFonts w:ascii="Times New Roman" w:cs="Times New Roman" w:eastAsia="Times New Roman" w:hAnsi="Times New Roman"/>
          <w:sz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rtl w:val="0"/>
        </w:rPr>
        <w:t xml:space="preserve">после этого,</w:t>
      </w:r>
      <w:r w:rsidDel="00000000" w:rsidR="00000000" w:rsidRPr="00000000">
        <w:rPr>
          <w:rFonts w:ascii="Times New Roman" w:cs="Times New Roman" w:eastAsia="Times New Roman" w:hAnsi="Times New Roman"/>
          <w:sz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rtl w:val="0"/>
        </w:rPr>
        <w:t xml:space="preserve"> заметного улучшения не произошло.</w:t>
      </w:r>
      <w:r w:rsidDel="00000000" w:rsidR="00000000" w:rsidRPr="00000000">
        <w:rPr>
          <w:rFonts w:ascii="Times New Roman" w:cs="Times New Roman" w:eastAsia="Times New Roman" w:hAnsi="Times New Roman"/>
          <w:sz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rtl w:val="0"/>
        </w:rPr>
        <w:t xml:space="preserve">помощь </w:t>
      </w:r>
      <w:r w:rsidDel="00000000" w:rsidR="00000000" w:rsidRPr="00000000">
        <w:rPr>
          <w:rFonts w:ascii="Times New Roman" w:cs="Times New Roman" w:eastAsia="Times New Roman" w:hAnsi="Times New Roman"/>
          <w:sz w:val="24"/>
          <w:rtl w:val="0"/>
        </w:rPr>
        <w:t xml:space="preserve">Крауча — в его уважение к закону.</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усилил огонь под котлом.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со временем,</w:t>
      </w:r>
      <w:r w:rsidDel="00000000" w:rsidR="00000000" w:rsidRPr="00000000">
        <w:rPr>
          <w:rFonts w:ascii="Times New Roman" w:cs="Times New Roman" w:eastAsia="Times New Roman" w:hAnsi="Times New Roman"/>
          <w:sz w:val="24"/>
          <w:rtl w:val="0"/>
        </w:rPr>
        <w:t xml:space="preserve"> — произнёс Гарри, превозмогая </w:t>
      </w:r>
      <w:r w:rsidDel="00000000" w:rsidR="00000000" w:rsidRPr="00000000">
        <w:rPr>
          <w:rFonts w:ascii="Times New Roman" w:cs="Times New Roman" w:eastAsia="Times New Roman" w:hAnsi="Times New Roman"/>
          <w:sz w:val="24"/>
          <w:rtl w:val="0"/>
        </w:rPr>
        <w:t xml:space="preserve">боль в сердце</w:t>
      </w:r>
      <w:r w:rsidDel="00000000" w:rsidR="00000000" w:rsidRPr="00000000">
        <w:rPr>
          <w:rFonts w:ascii="Times New Roman" w:cs="Times New Roman" w:eastAsia="Times New Roman" w:hAnsi="Times New Roman"/>
          <w:sz w:val="24"/>
          <w:rtl w:val="0"/>
        </w:rPr>
        <w:t xml:space="preserve">, — вы решили, что играть роль Волдеморта гораздо забавней.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rtl w:val="0"/>
        </w:rPr>
        <w:t xml:space="preserve">Круцио</w:t>
      </w:r>
      <w:r w:rsidDel="00000000" w:rsidR="00000000" w:rsidRPr="00000000">
        <w:rPr>
          <w:rFonts w:ascii="Times New Roman" w:cs="Times New Roman" w:eastAsia="Times New Roman" w:hAnsi="Times New Roman"/>
          <w:sz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rtl w:val="0"/>
        </w:rPr>
        <w:t xml:space="preserve">Авадакедавра</w:t>
      </w:r>
      <w:r w:rsidDel="00000000" w:rsidR="00000000" w:rsidRPr="00000000">
        <w:rPr>
          <w:rFonts w:ascii="Times New Roman" w:cs="Times New Roman" w:eastAsia="Times New Roman" w:hAnsi="Times New Roman"/>
          <w:sz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небрежно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порезал маленького червя на кусочки.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rtl w:val="0"/>
        </w:rPr>
        <w:t xml:space="preserve"> Теперь я понимаю</w:t>
      </w:r>
      <w:r w:rsidDel="00000000" w:rsidR="00000000" w:rsidRPr="00000000">
        <w:rPr>
          <w:rFonts w:ascii="Times New Roman" w:cs="Times New Roman" w:eastAsia="Times New Roman" w:hAnsi="Times New Roman"/>
          <w:sz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rtl w:val="0"/>
        </w:rPr>
        <w:t xml:space="preserve">доминирующие позиции</w:t>
      </w:r>
      <w:r w:rsidDel="00000000" w:rsidR="00000000" w:rsidRPr="00000000">
        <w:rPr>
          <w:rFonts w:ascii="Times New Roman" w:cs="Times New Roman" w:eastAsia="Times New Roman" w:hAnsi="Times New Roman"/>
          <w:sz w:val="24"/>
          <w:rtl w:val="0"/>
        </w:rPr>
        <w:t xml:space="preserve">. Из разума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w:t>
      </w:r>
      <w:r w:rsidDel="00000000" w:rsidR="00000000" w:rsidRPr="00000000">
        <w:rPr>
          <w:rFonts w:ascii="Times New Roman" w:cs="Times New Roman" w:eastAsia="Times New Roman" w:hAnsi="Times New Roman"/>
          <w:i w:val="1"/>
          <w:sz w:val="24"/>
          <w:rtl w:val="0"/>
        </w:rPr>
        <w:t xml:space="preserve">угрозу. </w:t>
      </w:r>
      <w:r w:rsidDel="00000000" w:rsidR="00000000" w:rsidRPr="00000000">
        <w:rPr>
          <w:rFonts w:ascii="Times New Roman" w:cs="Times New Roman" w:eastAsia="Times New Roman" w:hAnsi="Times New Roman"/>
          <w:sz w:val="24"/>
          <w:rtl w:val="0"/>
        </w:rPr>
        <w:t xml:space="preserve">В Британии </w:t>
      </w:r>
      <w:r w:rsidDel="00000000" w:rsidR="00000000" w:rsidRPr="00000000">
        <w:rPr>
          <w:rFonts w:ascii="Times New Roman" w:cs="Times New Roman" w:eastAsia="Times New Roman" w:hAnsi="Times New Roman"/>
          <w:sz w:val="24"/>
          <w:rtl w:val="0"/>
        </w:rPr>
        <w:t xml:space="preserve">каждый</w:t>
      </w:r>
      <w:r w:rsidDel="00000000" w:rsidR="00000000" w:rsidRPr="00000000">
        <w:rPr>
          <w:rFonts w:ascii="Times New Roman" w:cs="Times New Roman" w:eastAsia="Times New Roman" w:hAnsi="Times New Roman"/>
          <w:sz w:val="24"/>
          <w:rtl w:val="0"/>
        </w:rPr>
        <w:t xml:space="preserve"> ощущает </w:t>
      </w:r>
      <w:r w:rsidDel="00000000" w:rsidR="00000000" w:rsidRPr="00000000">
        <w:rPr>
          <w:rFonts w:ascii="Times New Roman" w:cs="Times New Roman" w:eastAsia="Times New Roman" w:hAnsi="Times New Roman"/>
          <w:sz w:val="24"/>
          <w:rtl w:val="0"/>
        </w:rPr>
        <w:t xml:space="preserve">превосходство </w:t>
      </w:r>
      <w:r w:rsidDel="00000000" w:rsidR="00000000" w:rsidRPr="00000000">
        <w:rPr>
          <w:rFonts w:ascii="Times New Roman" w:cs="Times New Roman" w:eastAsia="Times New Roman" w:hAnsi="Times New Roman"/>
          <w:sz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«Ежедневном пророке». А </w:t>
      </w:r>
      <w:r w:rsidDel="00000000" w:rsidR="00000000" w:rsidRPr="00000000">
        <w:rPr>
          <w:rFonts w:ascii="Times New Roman" w:cs="Times New Roman" w:eastAsia="Times New Roman" w:hAnsi="Times New Roman"/>
          <w:sz w:val="24"/>
          <w:rtl w:val="0"/>
        </w:rPr>
        <w:t xml:space="preserve">превосходства </w:t>
      </w:r>
      <w:r w:rsidDel="00000000" w:rsidR="00000000" w:rsidRPr="00000000">
        <w:rPr>
          <w:rFonts w:ascii="Times New Roman" w:cs="Times New Roman" w:eastAsia="Times New Roman" w:hAnsi="Times New Roman"/>
          <w:sz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Что ж, в магической драме так не бывает. Там все герои скромны, как Дамблдор. У волшебников драма — это фантазия о могущественном </w:t>
      </w:r>
      <w:r w:rsidDel="00000000" w:rsidR="00000000" w:rsidRPr="00000000">
        <w:rPr>
          <w:rFonts w:ascii="Times New Roman" w:cs="Times New Roman" w:eastAsia="Times New Roman" w:hAnsi="Times New Roman"/>
          <w:i w:val="1"/>
          <w:sz w:val="24"/>
          <w:rtl w:val="0"/>
        </w:rPr>
        <w:t xml:space="preserve">рабе</w:t>
      </w:r>
      <w:r w:rsidDel="00000000" w:rsidR="00000000" w:rsidRPr="00000000">
        <w:rPr>
          <w:rFonts w:ascii="Times New Roman" w:cs="Times New Roman" w:eastAsia="Times New Roman" w:hAnsi="Times New Roman"/>
          <w:sz w:val="24"/>
          <w:rtl w:val="0"/>
        </w:rPr>
        <w:t xml:space="preserve">, который никогда по-настоящему не </w:t>
      </w:r>
      <w:r w:rsidDel="00000000" w:rsidR="00000000" w:rsidRPr="00000000">
        <w:rPr>
          <w:rFonts w:ascii="Times New Roman" w:cs="Times New Roman" w:eastAsia="Times New Roman" w:hAnsi="Times New Roman"/>
          <w:sz w:val="24"/>
          <w:rtl w:val="0"/>
        </w:rPr>
        <w:t xml:space="preserve">во</w:t>
      </w:r>
      <w:r w:rsidDel="00000000" w:rsidR="00000000" w:rsidRPr="00000000">
        <w:rPr>
          <w:rFonts w:ascii="Times New Roman" w:cs="Times New Roman" w:eastAsia="Times New Roman" w:hAnsi="Times New Roman"/>
          <w:sz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w:t>
      </w:r>
      <w:r w:rsidDel="00000000" w:rsidR="00000000" w:rsidRPr="00000000">
        <w:rPr>
          <w:rFonts w:ascii="Times New Roman" w:cs="Times New Roman" w:eastAsia="Times New Roman" w:hAnsi="Times New Roman"/>
          <w:sz w:val="24"/>
          <w:rtl w:val="0"/>
        </w:rPr>
        <w:t xml:space="preserve">ажется... да</w:t>
      </w:r>
      <w:r w:rsidDel="00000000" w:rsidR="00000000" w:rsidRPr="00000000">
        <w:rPr>
          <w:rFonts w:ascii="Times New Roman" w:cs="Times New Roman" w:eastAsia="Times New Roman" w:hAnsi="Times New Roman"/>
          <w:sz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rtl w:val="0"/>
        </w:rPr>
        <w:t xml:space="preserve">Не верю</w:t>
      </w:r>
      <w:r w:rsidDel="00000000" w:rsidR="00000000" w:rsidRPr="00000000">
        <w:rPr>
          <w:rFonts w:ascii="Times New Roman" w:cs="Times New Roman" w:eastAsia="Times New Roman" w:hAnsi="Times New Roman"/>
          <w:sz w:val="24"/>
          <w:rtl w:val="0"/>
        </w:rPr>
        <w:t xml:space="preserve">, что ученики Хогвартса считают его хоббитом.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rtl w:val="0"/>
        </w:rPr>
        <w:t xml:space="preserve">за </w:t>
      </w:r>
      <w:r w:rsidDel="00000000" w:rsidR="00000000" w:rsidRPr="00000000">
        <w:rPr>
          <w:rFonts w:ascii="Times New Roman" w:cs="Times New Roman" w:eastAsia="Times New Roman" w:hAnsi="Times New Roman"/>
          <w:sz w:val="24"/>
          <w:rtl w:val="0"/>
        </w:rPr>
        <w:t xml:space="preserve">кое-какие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выпады против его власти</w:t>
      </w:r>
      <w:r w:rsidDel="00000000" w:rsidR="00000000" w:rsidRPr="00000000">
        <w:rPr>
          <w:rFonts w:ascii="Times New Roman" w:cs="Times New Roman" w:eastAsia="Times New Roman" w:hAnsi="Times New Roman"/>
          <w:sz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rtl w:val="0"/>
        </w:rPr>
        <w:t xml:space="preserve">увидят </w:t>
      </w:r>
      <w:r w:rsidDel="00000000" w:rsidR="00000000" w:rsidRPr="00000000">
        <w:rPr>
          <w:rFonts w:ascii="Times New Roman" w:cs="Times New Roman" w:eastAsia="Times New Roman" w:hAnsi="Times New Roman"/>
          <w:sz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w:t>
      </w:r>
      <w:r w:rsidDel="00000000" w:rsidR="00000000" w:rsidRPr="00000000">
        <w:rPr>
          <w:rFonts w:ascii="Times New Roman" w:cs="Times New Roman" w:eastAsia="Times New Roman" w:hAnsi="Times New Roman"/>
          <w:i w:val="1"/>
          <w:sz w:val="24"/>
          <w:rtl w:val="0"/>
        </w:rPr>
        <w:t xml:space="preserve">истинное </w:t>
      </w:r>
      <w:r w:rsidDel="00000000" w:rsidR="00000000" w:rsidRPr="00000000">
        <w:rPr>
          <w:rFonts w:ascii="Times New Roman" w:cs="Times New Roman" w:eastAsia="Times New Roman" w:hAnsi="Times New Roman"/>
          <w:sz w:val="24"/>
          <w:rtl w:val="0"/>
        </w:rPr>
        <w:t xml:space="preserve">уважение</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осознал, что с самого начала </w:t>
      </w:r>
      <w:r w:rsidDel="00000000" w:rsidR="00000000" w:rsidRPr="00000000">
        <w:rPr>
          <w:rFonts w:ascii="Times New Roman" w:cs="Times New Roman" w:eastAsia="Times New Roman" w:hAnsi="Times New Roman"/>
          <w:sz w:val="24"/>
          <w:rtl w:val="0"/>
        </w:rPr>
        <w:t xml:space="preserve">пошёл по неверному пути</w:t>
      </w:r>
      <w:r w:rsidDel="00000000" w:rsidR="00000000" w:rsidRPr="00000000">
        <w:rPr>
          <w:rFonts w:ascii="Times New Roman" w:cs="Times New Roman" w:eastAsia="Times New Roman" w:hAnsi="Times New Roman"/>
          <w:sz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Впрочем, </w:t>
      </w:r>
      <w:r w:rsidDel="00000000" w:rsidR="00000000" w:rsidRPr="00000000">
        <w:rPr>
          <w:rFonts w:ascii="Times New Roman" w:cs="Times New Roman" w:eastAsia="Times New Roman" w:hAnsi="Times New Roman"/>
          <w:sz w:val="24"/>
          <w:rtl w:val="0"/>
        </w:rPr>
        <w:t xml:space="preserve">вероятно, </w:t>
      </w:r>
      <w:r w:rsidDel="00000000" w:rsidR="00000000" w:rsidRPr="00000000">
        <w:rPr>
          <w:rFonts w:ascii="Times New Roman" w:cs="Times New Roman" w:eastAsia="Times New Roman" w:hAnsi="Times New Roman"/>
          <w:sz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rtl w:val="0"/>
        </w:rPr>
        <w:t xml:space="preserve">аура терпимости</w:t>
      </w:r>
      <w:r w:rsidDel="00000000" w:rsidR="00000000" w:rsidRPr="00000000">
        <w:rPr>
          <w:rFonts w:ascii="Times New Roman" w:cs="Times New Roman" w:eastAsia="Times New Roman" w:hAnsi="Times New Roman"/>
          <w:sz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rtl w:val="0"/>
        </w:rPr>
        <w:t xml:space="preserve"> ему не казалось,</w:t>
      </w:r>
      <w:r w:rsidDel="00000000" w:rsidR="00000000" w:rsidRPr="00000000">
        <w:rPr>
          <w:rFonts w:ascii="Times New Roman" w:cs="Times New Roman" w:eastAsia="Times New Roman" w:hAnsi="Times New Roman"/>
          <w:sz w:val="24"/>
          <w:rtl w:val="0"/>
        </w:rPr>
        <w:t xml:space="preserve"> что не уважать Дамблдора безопасно.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Но ответа на самый </w:t>
      </w:r>
      <w:r w:rsidDel="00000000" w:rsidR="00000000" w:rsidRPr="00000000">
        <w:rPr>
          <w:rFonts w:ascii="Times New Roman" w:cs="Times New Roman" w:eastAsia="Times New Roman" w:hAnsi="Times New Roman"/>
          <w:sz w:val="24"/>
          <w:rtl w:val="0"/>
        </w:rPr>
        <w:t xml:space="preserve">загадочный </w:t>
      </w:r>
      <w:r w:rsidDel="00000000" w:rsidR="00000000" w:rsidRPr="00000000">
        <w:rPr>
          <w:rFonts w:ascii="Times New Roman" w:cs="Times New Roman" w:eastAsia="Times New Roman" w:hAnsi="Times New Roman"/>
          <w:sz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решился.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Кое-что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постоянно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молча кивнул.</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профессор Квиррелл</w:t>
      </w:r>
      <w:r w:rsidDel="00000000" w:rsidR="00000000" w:rsidRPr="00000000">
        <w:rPr>
          <w:rFonts w:ascii="Times New Roman" w:cs="Times New Roman" w:eastAsia="Times New Roman" w:hAnsi="Times New Roman"/>
          <w:sz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rtl w:val="0"/>
        </w:rPr>
        <w:t xml:space="preserve">размышлять </w:t>
      </w:r>
      <w:r w:rsidDel="00000000" w:rsidR="00000000" w:rsidRPr="00000000">
        <w:rPr>
          <w:rFonts w:ascii="Times New Roman" w:cs="Times New Roman" w:eastAsia="Times New Roman" w:hAnsi="Times New Roman"/>
          <w:sz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rtl w:val="0"/>
        </w:rPr>
        <w:t xml:space="preserve"> меня в те годы спросили</w:t>
      </w:r>
      <w:r w:rsidDel="00000000" w:rsidR="00000000" w:rsidRPr="00000000">
        <w:rPr>
          <w:rFonts w:ascii="Times New Roman" w:cs="Times New Roman" w:eastAsia="Times New Roman" w:hAnsi="Times New Roman"/>
          <w:sz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rtl w:val="0"/>
        </w:rPr>
        <w:t xml:space="preserve">— это серьёзное препятствие.</w:t>
      </w:r>
      <w:r w:rsidDel="00000000" w:rsidR="00000000" w:rsidRPr="00000000">
        <w:rPr>
          <w:rFonts w:ascii="Times New Roman" w:cs="Times New Roman" w:eastAsia="Times New Roman" w:hAnsi="Times New Roman"/>
          <w:sz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rtl w:val="0"/>
        </w:rPr>
        <w:t xml:space="preserve"> пасьянс</w:t>
      </w:r>
      <w:r w:rsidDel="00000000" w:rsidR="00000000" w:rsidRPr="00000000">
        <w:rPr>
          <w:rFonts w:ascii="Times New Roman" w:cs="Times New Roman" w:eastAsia="Times New Roman" w:hAnsi="Times New Roman"/>
          <w:sz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rtl w:val="0"/>
        </w:rPr>
        <w:t xml:space="preserve">если </w:t>
      </w:r>
      <w:r w:rsidDel="00000000" w:rsidR="00000000" w:rsidRPr="00000000">
        <w:rPr>
          <w:rFonts w:ascii="Times New Roman" w:cs="Times New Roman" w:eastAsia="Times New Roman" w:hAnsi="Times New Roman"/>
          <w:sz w:val="24"/>
          <w:rtl w:val="0"/>
        </w:rPr>
        <w:t xml:space="preserve">не понимаю, что совершаю их.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Философский Камень.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 конце профессор Квиррелл его убьёт.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rtl w:val="0"/>
        </w:rPr>
        <w:t xml:space="preserve">не смог </w:t>
      </w:r>
      <w:r w:rsidDel="00000000" w:rsidR="00000000" w:rsidRPr="00000000">
        <w:rPr>
          <w:rFonts w:ascii="Times New Roman" w:cs="Times New Roman" w:eastAsia="Times New Roman" w:hAnsi="Times New Roman"/>
          <w:sz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rtl w:val="0"/>
        </w:rPr>
        <w:t xml:space="preserve"> какую-нибудь глупость</w:t>
      </w:r>
      <w:r w:rsidDel="00000000" w:rsidR="00000000" w:rsidRPr="00000000">
        <w:rPr>
          <w:rFonts w:ascii="Times New Roman" w:cs="Times New Roman" w:eastAsia="Times New Roman" w:hAnsi="Times New Roman"/>
          <w:sz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rtl w:val="0"/>
        </w:rPr>
        <w:t xml:space="preserve">следует поторапливаться</w:t>
      </w:r>
      <w:r w:rsidDel="00000000" w:rsidR="00000000" w:rsidRPr="00000000">
        <w:rPr>
          <w:rFonts w:ascii="Times New Roman" w:cs="Times New Roman" w:eastAsia="Times New Roman" w:hAnsi="Times New Roman"/>
          <w:sz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rtl w:val="0"/>
        </w:rPr>
        <w:t xml:space="preserve">ы</w:t>
      </w:r>
      <w:r w:rsidDel="00000000" w:rsidR="00000000" w:rsidRPr="00000000">
        <w:rPr>
          <w:rFonts w:ascii="Times New Roman" w:cs="Times New Roman" w:eastAsia="Times New Roman" w:hAnsi="Times New Roman"/>
          <w:sz w:val="24"/>
          <w:rtl w:val="0"/>
        </w:rPr>
        <w:t xml:space="preserve">, всегда терпит неудачу при</w:t>
      </w:r>
      <w:r w:rsidDel="00000000" w:rsidR="00000000" w:rsidRPr="00000000">
        <w:rPr>
          <w:rFonts w:ascii="Times New Roman" w:cs="Times New Roman" w:eastAsia="Times New Roman" w:hAnsi="Times New Roman"/>
          <w:sz w:val="24"/>
          <w:rtl w:val="0"/>
        </w:rPr>
        <w:t xml:space="preserve"> последующей попытке убить геро</w:t>
      </w:r>
      <w:r w:rsidDel="00000000" w:rsidR="00000000" w:rsidRPr="00000000">
        <w:rPr>
          <w:rFonts w:ascii="Times New Roman" w:cs="Times New Roman" w:eastAsia="Times New Roman" w:hAnsi="Times New Roman"/>
          <w:sz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rtl w:val="0"/>
        </w:rPr>
        <w:t xml:space="preserve">будущих планах</w:t>
      </w:r>
      <w:r w:rsidDel="00000000" w:rsidR="00000000" w:rsidRPr="00000000">
        <w:rPr>
          <w:rFonts w:ascii="Times New Roman" w:cs="Times New Roman" w:eastAsia="Times New Roman" w:hAnsi="Times New Roman"/>
          <w:sz w:val="24"/>
          <w:rtl w:val="0"/>
        </w:rPr>
        <w:t xml:space="preserve"> профессора.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rtl w:val="0"/>
        </w:rPr>
        <w:t xml:space="preserve">зелье сияния</w:t>
      </w:r>
      <w:r w:rsidDel="00000000" w:rsidR="00000000" w:rsidRPr="00000000">
        <w:rPr>
          <w:rFonts w:ascii="Times New Roman" w:cs="Times New Roman" w:eastAsia="Times New Roman" w:hAnsi="Times New Roman"/>
          <w:sz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приподнял брови.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rtl w:val="0"/>
        </w:rPr>
        <w:t xml:space="preserve">казню </w:t>
      </w:r>
      <w:r w:rsidDel="00000000" w:rsidR="00000000" w:rsidRPr="00000000">
        <w:rPr>
          <w:rFonts w:ascii="Times New Roman" w:cs="Times New Roman" w:eastAsia="Times New Roman" w:hAnsi="Times New Roman"/>
          <w:sz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rtl w:val="0"/>
        </w:rPr>
        <w:t xml:space="preserve">который </w:t>
      </w:r>
      <w:r w:rsidDel="00000000" w:rsidR="00000000" w:rsidRPr="00000000">
        <w:rPr>
          <w:rFonts w:ascii="Times New Roman" w:cs="Times New Roman" w:eastAsia="Times New Roman" w:hAnsi="Times New Roman"/>
          <w:sz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rtl w:val="0"/>
        </w:rPr>
        <w:t xml:space="preserve"> без таких умников, и я не советую тебе повторять подобную ошибку.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кивнул, холодок пробежал по его спине.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 Нет,</w:t>
      </w:r>
      <w:r w:rsidDel="00000000" w:rsidR="00000000" w:rsidRPr="00000000">
        <w:rPr>
          <w:rFonts w:ascii="Times New Roman" w:cs="Times New Roman" w:eastAsia="Times New Roman" w:hAnsi="Times New Roman"/>
          <w:sz w:val="24"/>
          <w:rtl w:val="0"/>
        </w:rPr>
        <w:t xml:space="preserve"> — прошипел профессор Квиррелл. — </w:t>
      </w:r>
      <w:r w:rsidDel="00000000" w:rsidR="00000000" w:rsidRPr="00000000">
        <w:rPr>
          <w:rFonts w:ascii="Times New Roman" w:cs="Times New Roman" w:eastAsia="Times New Roman" w:hAnsi="Times New Roman"/>
          <w:i w:val="1"/>
          <w:sz w:val="24"/>
          <w:rtl w:val="0"/>
        </w:rPr>
        <w:t xml:space="preserve">Нет, ес-сли урок </w:t>
      </w:r>
      <w:r w:rsidDel="00000000" w:rsidR="00000000" w:rsidRPr="00000000">
        <w:rPr>
          <w:rFonts w:ascii="Times New Roman" w:cs="Times New Roman" w:eastAsia="Times New Roman" w:hAnsi="Times New Roman"/>
          <w:i w:val="1"/>
          <w:sz w:val="24"/>
          <w:rtl w:val="0"/>
        </w:rPr>
        <w:t xml:space="preserve">с-стоящ-щий</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сглотнул.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w:t>
      </w:r>
      <w:r w:rsidDel="00000000" w:rsidR="00000000" w:rsidRPr="00000000">
        <w:rPr>
          <w:rFonts w:ascii="Times New Roman" w:cs="Times New Roman" w:eastAsia="Times New Roman" w:hAnsi="Times New Roman"/>
          <w:sz w:val="24"/>
          <w:rtl w:val="0"/>
        </w:rPr>
        <w:t xml:space="preserve">сказал с отвращением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Это абсурд… Я не хотел </w:t>
      </w:r>
      <w:r w:rsidDel="00000000" w:rsidR="00000000" w:rsidRPr="00000000">
        <w:rPr>
          <w:rFonts w:ascii="Times New Roman" w:cs="Times New Roman" w:eastAsia="Times New Roman" w:hAnsi="Times New Roman"/>
          <w:i w:val="1"/>
          <w:sz w:val="24"/>
          <w:rtl w:val="0"/>
        </w:rPr>
        <w:t xml:space="preserve">умирать</w:t>
      </w:r>
      <w:r w:rsidDel="00000000" w:rsidR="00000000" w:rsidRPr="00000000">
        <w:rPr>
          <w:rFonts w:ascii="Times New Roman" w:cs="Times New Roman" w:eastAsia="Times New Roman" w:hAnsi="Times New Roman"/>
          <w:sz w:val="24"/>
          <w:rtl w:val="0"/>
        </w:rPr>
        <w:t xml:space="preserve">,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rtl w:val="0"/>
        </w:rPr>
        <w:t xml:space="preserve">творение</w:t>
      </w:r>
      <w:r w:rsidDel="00000000" w:rsidR="00000000" w:rsidRPr="00000000">
        <w:rPr>
          <w:rFonts w:ascii="Times New Roman" w:cs="Times New Roman" w:eastAsia="Times New Roman" w:hAnsi="Times New Roman"/>
          <w:sz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сглотнул появившийся в горле ком: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rtl w:val="0"/>
        </w:rPr>
        <w:t xml:space="preserve"> Это важный урок. Теперь вы понимаете?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помолчав, ответил профессор Квиррелл.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аккуратно растёр</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rtl w:val="0"/>
        </w:rPr>
        <w:t xml:space="preserve">твоего же </w:t>
      </w:r>
      <w:r w:rsidDel="00000000" w:rsidR="00000000" w:rsidRPr="00000000">
        <w:rPr>
          <w:rFonts w:ascii="Times New Roman" w:cs="Times New Roman" w:eastAsia="Times New Roman" w:hAnsi="Times New Roman"/>
          <w:sz w:val="24"/>
          <w:rtl w:val="0"/>
        </w:rPr>
        <w:t xml:space="preserve">блага.</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немедленно ответил: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затем?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Сделаешь ещё крестражи, — ответил профессор Защиты. </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Он поднял со стола банку с чем-то похожим на чешую дракона.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До этого, — сказал Гарри.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Немного погодя, профессор Защиты тряхнул головой.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всё равно не понимаю. Прекращай эту игру и скажи.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rtl w:val="0"/>
        </w:rPr>
        <w:t xml:space="preserve">часть вашего представления о себе…</w:t>
      </w:r>
      <w:r w:rsidDel="00000000" w:rsidR="00000000" w:rsidRPr="00000000">
        <w:rPr>
          <w:rFonts w:ascii="Times New Roman" w:cs="Times New Roman" w:eastAsia="Times New Roman" w:hAnsi="Times New Roman"/>
          <w:sz w:val="24"/>
          <w:rtl w:val="0"/>
        </w:rPr>
        <w:t xml:space="preserve"> стоила вам девяти лет.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защиты с помощью пипетки добавлял по капле масло мяты в котел.</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не замечаете хороших способов </w:t>
      </w:r>
      <w:r w:rsidDel="00000000" w:rsidR="00000000" w:rsidRPr="00000000">
        <w:rPr>
          <w:rFonts w:ascii="Times New Roman" w:cs="Times New Roman" w:eastAsia="Times New Roman" w:hAnsi="Times New Roman"/>
          <w:sz w:val="24"/>
          <w:rtl w:val="0"/>
        </w:rPr>
        <w:t xml:space="preserve">делать то, что хотите сделать</w:t>
      </w:r>
      <w:r w:rsidDel="00000000" w:rsidR="00000000" w:rsidRPr="00000000">
        <w:rPr>
          <w:rFonts w:ascii="Times New Roman" w:cs="Times New Roman" w:eastAsia="Times New Roman" w:hAnsi="Times New Roman"/>
          <w:sz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rtl w:val="0"/>
        </w:rPr>
        <w:t xml:space="preserve">, которые я могу сделать прямо сегодня для достижения своих целей.</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уставился на него.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улыбался: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rtl w:val="0"/>
        </w:rPr>
        <w:t xml:space="preserve">пока я не</w:t>
      </w:r>
      <w:r w:rsidDel="00000000" w:rsidR="00000000" w:rsidRPr="00000000">
        <w:rPr>
          <w:rFonts w:ascii="Times New Roman" w:cs="Times New Roman" w:eastAsia="Times New Roman" w:hAnsi="Times New Roman"/>
          <w:sz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Гарри </w:t>
      </w:r>
      <w:r w:rsidDel="00000000" w:rsidR="00000000" w:rsidRPr="00000000">
        <w:rPr>
          <w:rFonts w:ascii="Times New Roman" w:cs="Times New Roman" w:eastAsia="Times New Roman" w:hAnsi="Times New Roman"/>
          <w:sz w:val="24"/>
          <w:rtl w:val="0"/>
        </w:rPr>
        <w:t xml:space="preserve">пробежал </w:t>
      </w:r>
      <w:r w:rsidDel="00000000" w:rsidR="00000000" w:rsidRPr="00000000">
        <w:rPr>
          <w:rFonts w:ascii="Times New Roman" w:cs="Times New Roman" w:eastAsia="Times New Roman" w:hAnsi="Times New Roman"/>
          <w:sz w:val="24"/>
          <w:rtl w:val="0"/>
        </w:rPr>
        <w:t xml:space="preserve">холодок.</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всему, профессор Квиррелл сказал это без малейшего колебания.</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rtl w:val="0"/>
        </w:rPr>
        <w:t xml:space="preserve">исправить</w:t>
      </w:r>
      <w:r w:rsidDel="00000000" w:rsidR="00000000" w:rsidRPr="00000000">
        <w:rPr>
          <w:rFonts w:ascii="Times New Roman" w:cs="Times New Roman" w:eastAsia="Times New Roman" w:hAnsi="Times New Roman"/>
          <w:sz w:val="24"/>
          <w:rtl w:val="0"/>
        </w:rPr>
        <w:t xml:space="preserve">. И это </w:t>
      </w:r>
      <w:r w:rsidDel="00000000" w:rsidR="00000000" w:rsidRPr="00000000">
        <w:rPr>
          <w:rFonts w:ascii="Times New Roman" w:cs="Times New Roman" w:eastAsia="Times New Roman" w:hAnsi="Times New Roman"/>
          <w:sz w:val="24"/>
          <w:rtl w:val="0"/>
        </w:rPr>
        <w:t xml:space="preserve">его </w:t>
      </w:r>
      <w:r w:rsidDel="00000000" w:rsidR="00000000" w:rsidRPr="00000000">
        <w:rPr>
          <w:rFonts w:ascii="Times New Roman" w:cs="Times New Roman" w:eastAsia="Times New Roman" w:hAnsi="Times New Roman"/>
          <w:sz w:val="24"/>
          <w:rtl w:val="0"/>
        </w:rPr>
        <w:t xml:space="preserve">совершенно не пугало.</w:t>
      </w:r>
      <w:r w:rsidDel="00000000" w:rsidR="00000000" w:rsidRPr="00000000">
        <w:rPr>
          <w:rtl w:val="0"/>
        </w:rPr>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Предпоследний цветок колокольчика медленно погрузился в зелье.</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rtl w:val="0"/>
        </w:rPr>
        <w:t xml:space="preserve">Под этим именем</w:t>
      </w:r>
      <w:r w:rsidDel="00000000" w:rsidR="00000000" w:rsidRPr="00000000">
        <w:rPr>
          <w:rFonts w:ascii="Times New Roman" w:cs="Times New Roman" w:eastAsia="Times New Roman" w:hAnsi="Times New Roman"/>
          <w:sz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rtl w:val="0"/>
        </w:rPr>
        <w:t xml:space="preserve"> в данном случае это не важно</w:t>
      </w:r>
      <w:r w:rsidDel="00000000" w:rsidR="00000000" w:rsidRPr="00000000">
        <w:rPr>
          <w:rFonts w:ascii="Times New Roman" w:cs="Times New Roman" w:eastAsia="Times New Roman" w:hAnsi="Times New Roman"/>
          <w:sz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помедлил, затем пожал плечами.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Как я понимаю, ты и так знаешь ответ.</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студенты моего отца ценят его...</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rtl w:val="0"/>
        </w:rPr>
        <w:t xml:space="preserve">помешива</w:t>
      </w:r>
      <w:r w:rsidDel="00000000" w:rsidR="00000000" w:rsidRPr="00000000">
        <w:rPr>
          <w:rFonts w:ascii="Times New Roman" w:cs="Times New Roman" w:eastAsia="Times New Roman" w:hAnsi="Times New Roman"/>
          <w:sz w:val="24"/>
          <w:rtl w:val="0"/>
        </w:rPr>
        <w:t xml:space="preserve">ть зелье.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rtl w:val="0"/>
        </w:rPr>
        <w:t xml:space="preserve"> их было больше.</w:t>
      </w:r>
      <w:r w:rsidDel="00000000" w:rsidR="00000000" w:rsidRPr="00000000">
        <w:rPr>
          <w:rFonts w:ascii="Times New Roman" w:cs="Times New Roman" w:eastAsia="Times New Roman" w:hAnsi="Times New Roman"/>
          <w:sz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i w:val="1"/>
          <w:sz w:val="24"/>
          <w:rtl w:val="0"/>
        </w:rPr>
        <w:t xml:space="preserve">Поддерживаю, — </w:t>
      </w:r>
      <w:r w:rsidDel="00000000" w:rsidR="00000000" w:rsidRPr="00000000">
        <w:rPr>
          <w:rFonts w:ascii="Times New Roman" w:cs="Times New Roman" w:eastAsia="Times New Roman" w:hAnsi="Times New Roman"/>
          <w:sz w:val="24"/>
          <w:rtl w:val="0"/>
        </w:rPr>
        <w:t xml:space="preserve">заявил внутренний пуффендуец. — </w:t>
      </w:r>
      <w:r w:rsidDel="00000000" w:rsidR="00000000" w:rsidRPr="00000000">
        <w:rPr>
          <w:rFonts w:ascii="Times New Roman" w:cs="Times New Roman" w:eastAsia="Times New Roman" w:hAnsi="Times New Roman"/>
          <w:i w:val="1"/>
          <w:sz w:val="24"/>
          <w:rtl w:val="0"/>
        </w:rPr>
        <w:t xml:space="preserve">Действительно, что за бред?</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Не мне прощать вас за всё то, что вы сделали. Но это лучше ещё одной войны.</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почему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И </w:t>
      </w:r>
      <w:r w:rsidDel="00000000" w:rsidR="00000000" w:rsidRPr="00000000">
        <w:rPr>
          <w:rFonts w:ascii="Times New Roman" w:cs="Times New Roman" w:eastAsia="Times New Roman" w:hAnsi="Times New Roman"/>
          <w:sz w:val="24"/>
          <w:rtl w:val="0"/>
        </w:rPr>
        <w:t xml:space="preserve">ты тоже</w:t>
      </w:r>
      <w:r w:rsidDel="00000000" w:rsidR="00000000" w:rsidRPr="00000000">
        <w:rPr>
          <w:rFonts w:ascii="Times New Roman" w:cs="Times New Roman" w:eastAsia="Times New Roman" w:hAnsi="Times New Roman"/>
          <w:sz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rtl w:val="0"/>
        </w:rPr>
        <w:t xml:space="preserve">, к чему лишние слова?</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опять повернулся к котлу.</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светящихся пузырьков.</w:t>
      </w:r>
      <w:r w:rsidDel="00000000" w:rsidR="00000000" w:rsidRPr="00000000">
        <w:rPr>
          <w:rtl w:val="0"/>
        </w:rPr>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Полагаю, </w:t>
      </w:r>
      <w:r w:rsidDel="00000000" w:rsidR="00000000" w:rsidRPr="00000000">
        <w:rPr>
          <w:rFonts w:ascii="Times New Roman" w:cs="Times New Roman" w:eastAsia="Times New Roman" w:hAnsi="Times New Roman"/>
          <w:sz w:val="24"/>
          <w:rtl w:val="0"/>
        </w:rPr>
        <w:t xml:space="preserve">здесь</w:t>
      </w:r>
      <w:r w:rsidDel="00000000" w:rsidR="00000000" w:rsidRPr="00000000">
        <w:rPr>
          <w:rFonts w:ascii="Times New Roman" w:cs="Times New Roman" w:eastAsia="Times New Roman" w:hAnsi="Times New Roman"/>
          <w:sz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Гарри неловко </w:t>
      </w:r>
      <w:r w:rsidDel="00000000" w:rsidR="00000000" w:rsidRPr="00000000">
        <w:rPr>
          <w:rFonts w:ascii="Times New Roman" w:cs="Times New Roman" w:eastAsia="Times New Roman" w:hAnsi="Times New Roman"/>
          <w:sz w:val="24"/>
          <w:rtl w:val="0"/>
        </w:rPr>
        <w:t xml:space="preserve">встал </w:t>
      </w:r>
      <w:r w:rsidDel="00000000" w:rsidR="00000000" w:rsidRPr="00000000">
        <w:rPr>
          <w:rFonts w:ascii="Times New Roman" w:cs="Times New Roman" w:eastAsia="Times New Roman" w:hAnsi="Times New Roman"/>
          <w:sz w:val="24"/>
          <w:rtl w:val="0"/>
        </w:rPr>
        <w:t xml:space="preserve">на ноги. Профессор Квиррелл </w:t>
      </w:r>
      <w:r w:rsidDel="00000000" w:rsidR="00000000" w:rsidRPr="00000000">
        <w:rPr>
          <w:rFonts w:ascii="Times New Roman" w:cs="Times New Roman" w:eastAsia="Times New Roman" w:hAnsi="Times New Roman"/>
          <w:sz w:val="24"/>
          <w:rtl w:val="0"/>
        </w:rPr>
        <w:t xml:space="preserve">поднял </w:t>
      </w:r>
      <w:r w:rsidDel="00000000" w:rsidR="00000000" w:rsidRPr="00000000">
        <w:rPr>
          <w:rFonts w:ascii="Times New Roman" w:cs="Times New Roman" w:eastAsia="Times New Roman" w:hAnsi="Times New Roman"/>
          <w:sz w:val="24"/>
          <w:rtl w:val="0"/>
        </w:rPr>
        <w:t xml:space="preserve">котёл и выли</w:t>
      </w:r>
      <w:r w:rsidDel="00000000" w:rsidR="00000000" w:rsidRPr="00000000">
        <w:rPr>
          <w:rFonts w:ascii="Times New Roman" w:cs="Times New Roman" w:eastAsia="Times New Roman" w:hAnsi="Times New Roman"/>
          <w:sz w:val="24"/>
          <w:rtl w:val="0"/>
        </w:rPr>
        <w:t xml:space="preserve">л на</w:t>
      </w:r>
      <w:r w:rsidDel="00000000" w:rsidR="00000000" w:rsidRPr="00000000">
        <w:rPr>
          <w:rFonts w:ascii="Times New Roman" w:cs="Times New Roman" w:eastAsia="Times New Roman" w:hAnsi="Times New Roman"/>
          <w:sz w:val="24"/>
          <w:rtl w:val="0"/>
        </w:rPr>
        <w:t xml:space="preserve"> фиолетовый огонь</w:t>
      </w:r>
      <w:r w:rsidDel="00000000" w:rsidR="00000000" w:rsidRPr="00000000">
        <w:rPr>
          <w:rFonts w:ascii="Times New Roman" w:cs="Times New Roman" w:eastAsia="Times New Roman" w:hAnsi="Times New Roman"/>
          <w:sz w:val="24"/>
          <w:rtl w:val="0"/>
        </w:rPr>
        <w:t xml:space="preserve"> у двери</w:t>
      </w:r>
      <w:r w:rsidDel="00000000" w:rsidR="00000000" w:rsidRPr="00000000">
        <w:rPr>
          <w:rFonts w:ascii="Times New Roman" w:cs="Times New Roman" w:eastAsia="Times New Roman" w:hAnsi="Times New Roman"/>
          <w:sz w:val="24"/>
          <w:rtl w:val="0"/>
        </w:rPr>
        <w:t xml:space="preserve"> удивительно</w:t>
      </w:r>
      <w:r w:rsidDel="00000000" w:rsidR="00000000" w:rsidRPr="00000000">
        <w:rPr>
          <w:rFonts w:ascii="Times New Roman" w:cs="Times New Roman" w:eastAsia="Times New Roman" w:hAnsi="Times New Roman"/>
          <w:sz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rtl w:val="0"/>
        </w:rPr>
        <w:t xml:space="preserve">— больше, чем могло бы поместиться в дюжине таких котлов.</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Фиолетовый огонь потух.</w:t>
      </w:r>
    </w:p>
    <w:p w:rsidR="00000000" w:rsidDel="00000000" w:rsidP="00000000" w:rsidRDefault="00000000" w:rsidRPr="00000000">
      <w:pPr>
        <w:spacing w:line="240" w:lineRule="auto"/>
        <w:ind w:firstLine="540"/>
        <w:contextualSpacing w:val="0"/>
      </w:pPr>
      <w:r w:rsidDel="00000000" w:rsidR="00000000" w:rsidRPr="00000000">
        <w:rPr>
          <w:rFonts w:ascii="Times New Roman" w:cs="Times New Roman" w:eastAsia="Times New Roman" w:hAnsi="Times New Roman"/>
          <w:sz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5-05-19T03:08: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Всегда же точку в этом месте ставили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