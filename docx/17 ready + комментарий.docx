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uj1etperr3go" w:id="0"/>
      <w:bookmarkEnd w:id="0"/>
      <w:r w:rsidDel="00000000" w:rsidR="00000000" w:rsidRPr="00000000">
        <w:rPr>
          <w:rtl w:val="0"/>
        </w:rPr>
        <w:t xml:space="preserve">Глава 17. </w:t>
      </w:r>
      <w:r w:rsidDel="00000000" w:rsidR="00000000" w:rsidRPr="00000000">
        <w:rPr>
          <w:rtl w:val="0"/>
        </w:rPr>
        <w:t xml:space="preserve">Выбор</w:t>
      </w:r>
      <w:r w:rsidDel="00000000" w:rsidR="00000000" w:rsidRPr="00000000">
        <w:rPr>
          <w:rtl w:val="0"/>
        </w:rPr>
        <w:t xml:space="preserve"> гипотезы</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всегда был Дж. К. Роулинг</w:t>
      </w:r>
    </w:p>
    <w:p w:rsidR="00000000" w:rsidDel="00000000" w:rsidP="00000000" w:rsidRDefault="00000000" w:rsidRPr="00000000" w14:paraId="00000005">
      <w:pPr>
        <w:spacing w:line="240" w:lineRule="auto"/>
        <w:ind w:left="5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Историческая справка:</w:t>
      </w:r>
      <w:ins w:author="Alaric Lightin" w:id="0" w:date="2019-03-27T15:02:24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38761d"/>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color w:val="38761d"/>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Начинаешь видеть истинное устрой</w:t>
      </w:r>
      <w:r w:rsidDel="00000000" w:rsidR="00000000" w:rsidRPr="00000000">
        <w:rPr>
          <w:rFonts w:ascii="Times New Roman" w:cs="Times New Roman" w:eastAsia="Times New Roman" w:hAnsi="Times New Roman"/>
          <w:i w:val="1"/>
          <w:sz w:val="24"/>
          <w:szCs w:val="24"/>
          <w:rtl w:val="0"/>
        </w:rPr>
        <w:t xml:space="preserve">ство ми</w:t>
      </w:r>
      <w:r w:rsidDel="00000000" w:rsidR="00000000" w:rsidRPr="00000000">
        <w:rPr>
          <w:rFonts w:ascii="Times New Roman" w:cs="Times New Roman" w:eastAsia="Times New Roman" w:hAnsi="Times New Roman"/>
          <w:i w:val="1"/>
          <w:sz w:val="24"/>
          <w:szCs w:val="24"/>
          <w:rtl w:val="0"/>
        </w:rPr>
        <w:t xml:space="preserve">ра, чувствовать его ритм»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7:24 утра, если быть точным.</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В руках Гарри покоился учебник, а сам он сидел на </w:t>
      </w:r>
      <w:r w:rsidDel="00000000" w:rsidR="00000000" w:rsidRPr="00000000">
        <w:rPr>
          <w:rFonts w:ascii="Times New Roman" w:cs="Times New Roman" w:eastAsia="Times New Roman" w:hAnsi="Times New Roman"/>
          <w:sz w:val="24"/>
          <w:szCs w:val="24"/>
          <w:rtl w:val="0"/>
        </w:rPr>
        <w:t xml:space="preserve">постели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Ему только что пришла</w:t>
      </w:r>
      <w:r w:rsidDel="00000000" w:rsidR="00000000" w:rsidRPr="00000000">
        <w:rPr>
          <w:rFonts w:ascii="Times New Roman" w:cs="Times New Roman" w:eastAsia="Times New Roman" w:hAnsi="Times New Roman"/>
          <w:sz w:val="24"/>
          <w:szCs w:val="24"/>
          <w:rtl w:val="0"/>
        </w:rPr>
        <w:t xml:space="preserve"> в голову идея </w:t>
      </w:r>
      <w:r w:rsidDel="00000000" w:rsidR="00000000" w:rsidRPr="00000000">
        <w:rPr>
          <w:rFonts w:ascii="Times New Roman" w:cs="Times New Roman" w:eastAsia="Times New Roman" w:hAnsi="Times New Roman"/>
          <w:sz w:val="24"/>
          <w:szCs w:val="24"/>
          <w:rtl w:val="0"/>
        </w:rPr>
        <w:t xml:space="preserve">поистине</w:t>
      </w:r>
      <w:r w:rsidDel="00000000" w:rsidR="00000000" w:rsidRPr="00000000">
        <w:rPr>
          <w:rFonts w:ascii="Times New Roman" w:cs="Times New Roman" w:eastAsia="Times New Roman" w:hAnsi="Times New Roman"/>
          <w:sz w:val="24"/>
          <w:szCs w:val="24"/>
          <w:rtl w:val="0"/>
        </w:rPr>
        <w:t xml:space="preserve"> блестящего эксперимента.</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завтракать придётся на час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не зря же у него</w:t>
      </w:r>
      <w:r w:rsidDel="00000000" w:rsidR="00000000" w:rsidRPr="00000000">
        <w:rPr>
          <w:rFonts w:ascii="Times New Roman" w:cs="Times New Roman" w:eastAsia="Times New Roman" w:hAnsi="Times New Roman"/>
          <w:sz w:val="24"/>
          <w:szCs w:val="24"/>
          <w:rtl w:val="0"/>
        </w:rPr>
        <w:t xml:space="preserve"> были батончики со злаками.</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 нужно провести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замедлительно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Del="00000000" w:rsidR="00000000" w:rsidRPr="00000000">
        <w:rPr>
          <w:rFonts w:ascii="Times New Roman" w:cs="Times New Roman" w:eastAsia="Times New Roman" w:hAnsi="Times New Roman"/>
          <w:sz w:val="24"/>
          <w:szCs w:val="24"/>
          <w:rtl w:val="0"/>
        </w:rPr>
        <w:t xml:space="preserve">Конечно, стоило уже давно всё распаковать</w:t>
      </w:r>
      <w:r w:rsidDel="00000000" w:rsidR="00000000" w:rsidRPr="00000000">
        <w:rPr>
          <w:rFonts w:ascii="Times New Roman" w:cs="Times New Roman" w:eastAsia="Times New Roman" w:hAnsi="Times New Roman"/>
          <w:sz w:val="24"/>
          <w:szCs w:val="24"/>
          <w:rtl w:val="0"/>
        </w:rPr>
        <w:t xml:space="preserve">, но он отставал в соревновании с Гермионой, 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катастрофически не хватало.</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нашёл нужную книгу и</w:t>
      </w:r>
      <w:r w:rsidDel="00000000" w:rsidR="00000000" w:rsidRPr="00000000">
        <w:rPr>
          <w:rFonts w:ascii="Times New Roman" w:cs="Times New Roman" w:eastAsia="Times New Roman" w:hAnsi="Times New Roman"/>
          <w:sz w:val="24"/>
          <w:szCs w:val="24"/>
          <w:rtl w:val="0"/>
        </w:rPr>
        <w:t xml:space="preserve"> быстро взобрался назад по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мальчики уже проснулись и собирались идти на завтрак.</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color w:val="666666"/>
          <w:sz w:val="20"/>
          <w:szCs w:val="20"/>
          <w:shd w:fill="eeeeee" w:val="clear"/>
        </w:rPr>
      </w:pPr>
      <w:r w:rsidDel="00000000" w:rsidR="00000000" w:rsidRPr="00000000">
        <w:rPr>
          <w:rFonts w:ascii="Times New Roman" w:cs="Times New Roman" w:eastAsia="Times New Roman" w:hAnsi="Times New Roman"/>
          <w:sz w:val="24"/>
          <w:szCs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Ты не мог бы мне помочь? Выбери два трёхзначных числа из этого списка. Только </w:t>
      </w:r>
      <w:r w:rsidDel="00000000" w:rsidR="00000000" w:rsidRPr="00000000">
        <w:rPr>
          <w:rFonts w:ascii="Times New Roman" w:cs="Times New Roman" w:eastAsia="Times New Roman" w:hAnsi="Times New Roman"/>
          <w:sz w:val="24"/>
          <w:szCs w:val="24"/>
          <w:rtl w:val="0"/>
        </w:rPr>
        <w:t xml:space="preserve">не говори какие</w:t>
      </w:r>
      <w:r w:rsidDel="00000000" w:rsidR="00000000" w:rsidRPr="00000000">
        <w:rPr>
          <w:rFonts w:ascii="Times New Roman" w:cs="Times New Roman" w:eastAsia="Times New Roman" w:hAnsi="Times New Roman"/>
          <w:sz w:val="24"/>
          <w:szCs w:val="24"/>
          <w:rtl w:val="0"/>
        </w:rPr>
        <w:t xml:space="preserve">. Перемножь их между собой и скажи результат. А! </w:t>
      </w:r>
      <w:r w:rsidDel="00000000" w:rsidR="00000000" w:rsidRPr="00000000">
        <w:rPr>
          <w:rFonts w:ascii="Times New Roman" w:cs="Times New Roman" w:eastAsia="Times New Roman" w:hAnsi="Times New Roman"/>
          <w:sz w:val="24"/>
          <w:szCs w:val="24"/>
          <w:rtl w:val="0"/>
        </w:rPr>
        <w:t xml:space="preserve">И, пожалуйста, перепроверь. Даже не представляю, что случится со мной или со вселенной, если ты ошибёшься.</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Поведение собеседника говорило многое о жизни когтевранцев </w:t>
      </w:r>
      <w:r w:rsidDel="00000000" w:rsidR="00000000" w:rsidRPr="00000000">
        <w:rPr>
          <w:rFonts w:ascii="Times New Roman" w:cs="Times New Roman" w:eastAsia="Times New Roman" w:hAnsi="Times New Roman"/>
          <w:sz w:val="24"/>
          <w:szCs w:val="24"/>
          <w:rtl w:val="0"/>
        </w:rPr>
        <w:t xml:space="preserve">в эти дни —</w:t>
      </w:r>
      <w:r w:rsidDel="00000000" w:rsidR="00000000" w:rsidRPr="00000000">
        <w:rPr>
          <w:rFonts w:ascii="Times New Roman" w:cs="Times New Roman" w:eastAsia="Times New Roman" w:hAnsi="Times New Roman"/>
          <w:sz w:val="24"/>
          <w:szCs w:val="24"/>
          <w:rtl w:val="0"/>
        </w:rPr>
        <w:t xml:space="preserve"> ведь Энтони и бровью </w:t>
      </w:r>
      <w:r w:rsidDel="00000000" w:rsidR="00000000" w:rsidRPr="00000000">
        <w:rPr>
          <w:rFonts w:ascii="Times New Roman" w:cs="Times New Roman" w:eastAsia="Times New Roman" w:hAnsi="Times New Roman"/>
          <w:sz w:val="24"/>
          <w:szCs w:val="24"/>
          <w:rtl w:val="0"/>
        </w:rPr>
        <w:t xml:space="preserve">не повёл</w:t>
      </w:r>
      <w:r w:rsidDel="00000000" w:rsidR="00000000" w:rsidRPr="00000000">
        <w:rPr>
          <w:rFonts w:ascii="Times New Roman" w:cs="Times New Roman" w:eastAsia="Times New Roman" w:hAnsi="Times New Roman"/>
          <w:sz w:val="24"/>
          <w:szCs w:val="24"/>
          <w:rtl w:val="0"/>
        </w:rPr>
        <w:t xml:space="preserve"> и даже не спросил что-нибудь в духе: «Ты свихнулся?»,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«Как-то странно</w:t>
      </w:r>
      <w:r w:rsidDel="00000000" w:rsidR="00000000" w:rsidRPr="00000000">
        <w:rPr>
          <w:rFonts w:ascii="Times New Roman" w:cs="Times New Roman" w:eastAsia="Times New Roman" w:hAnsi="Times New Roman"/>
          <w:sz w:val="24"/>
          <w:szCs w:val="24"/>
          <w:rtl w:val="0"/>
        </w:rPr>
        <w:t xml:space="preserve">. А зачем тебе?»,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Что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представляешь</w:t>
      </w:r>
      <w:r w:rsidDel="00000000" w:rsidR="00000000" w:rsidRPr="00000000">
        <w:rPr>
          <w:rFonts w:ascii="Times New Roman" w:cs="Times New Roman" w:eastAsia="Times New Roman" w:hAnsi="Times New Roman"/>
          <w:sz w:val="24"/>
          <w:szCs w:val="24"/>
          <w:rtl w:val="0"/>
        </w:rPr>
        <w:t xml:space="preserve">, что случится со вселенной?».</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нетерпеливо </w:t>
      </w:r>
      <w:r w:rsidDel="00000000" w:rsidR="00000000" w:rsidRPr="00000000">
        <w:rPr>
          <w:rFonts w:ascii="Times New Roman" w:cs="Times New Roman" w:eastAsia="Times New Roman" w:hAnsi="Times New Roman"/>
          <w:sz w:val="24"/>
          <w:szCs w:val="24"/>
          <w:rtl w:val="0"/>
        </w:rPr>
        <w:t xml:space="preserve">переминался с ноги </w:t>
      </w:r>
      <w:r w:rsidDel="00000000" w:rsidR="00000000" w:rsidRPr="00000000">
        <w:rPr>
          <w:rFonts w:ascii="Times New Roman" w:cs="Times New Roman" w:eastAsia="Times New Roman" w:hAnsi="Times New Roman"/>
          <w:sz w:val="24"/>
          <w:szCs w:val="24"/>
          <w:rtl w:val="0"/>
        </w:rPr>
        <w:t xml:space="preserve">на ногу</w:t>
      </w:r>
      <w:r w:rsidDel="00000000" w:rsidR="00000000" w:rsidRPr="00000000">
        <w:rPr>
          <w:rFonts w:ascii="Times New Roman" w:cs="Times New Roman" w:eastAsia="Times New Roman" w:hAnsi="Times New Roman"/>
          <w:sz w:val="24"/>
          <w:szCs w:val="24"/>
          <w:rtl w:val="0"/>
        </w:rPr>
        <w:t xml:space="preserve">, держа наготове блокнот и механический карандаш.</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Готово, — сказал Энтони. — Сто восемьдесят одна тысяча четыреста двадцать девять</w:t>
      </w:r>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тут же записал </w:t>
      </w:r>
      <w:r w:rsidDel="00000000" w:rsidR="00000000" w:rsidRPr="00000000">
        <w:rPr>
          <w:rFonts w:ascii="Times New Roman" w:cs="Times New Roman" w:eastAsia="Times New Roman" w:hAnsi="Times New Roman"/>
          <w:sz w:val="24"/>
          <w:szCs w:val="24"/>
          <w:rtl w:val="0"/>
        </w:rPr>
        <w:t xml:space="preserve">181 429 </w:t>
      </w:r>
      <w:r w:rsidDel="00000000" w:rsidR="00000000" w:rsidRPr="00000000">
        <w:rPr>
          <w:rFonts w:ascii="Times New Roman" w:cs="Times New Roman" w:eastAsia="Times New Roman" w:hAnsi="Times New Roman"/>
          <w:sz w:val="24"/>
          <w:szCs w:val="24"/>
          <w:rtl w:val="0"/>
        </w:rPr>
        <w:t xml:space="preserve">и повторил число вслух,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Энтони подтвердил, что ошибки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Затем </w:t>
      </w:r>
      <w:r w:rsidDel="00000000" w:rsidR="00000000" w:rsidRPr="00000000">
        <w:rPr>
          <w:rFonts w:ascii="Times New Roman" w:cs="Times New Roman" w:eastAsia="Times New Roman" w:hAnsi="Times New Roman"/>
          <w:sz w:val="24"/>
          <w:szCs w:val="24"/>
          <w:rtl w:val="0"/>
        </w:rPr>
        <w:t xml:space="preserve">Гарри бегом </w:t>
      </w:r>
      <w:r w:rsidDel="00000000" w:rsidR="00000000" w:rsidRPr="00000000">
        <w:rPr>
          <w:rFonts w:ascii="Times New Roman" w:cs="Times New Roman" w:eastAsia="Times New Roman" w:hAnsi="Times New Roman"/>
          <w:sz w:val="24"/>
          <w:szCs w:val="24"/>
          <w:rtl w:val="0"/>
        </w:rPr>
        <w:t xml:space="preserve">спустился на нижний этаж сундука, посмотрел на часы (они показывали 4:28, то есть сейчас было 7:28) и закрыл</w:t>
      </w:r>
      <w:r w:rsidDel="00000000" w:rsidR="00000000" w:rsidRPr="00000000">
        <w:rPr>
          <w:rFonts w:ascii="Times New Roman" w:cs="Times New Roman" w:eastAsia="Times New Roman" w:hAnsi="Times New Roman"/>
          <w:sz w:val="24"/>
          <w:szCs w:val="24"/>
          <w:rtl w:val="0"/>
        </w:rPr>
        <w:t xml:space="preserve"> глаза.</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Через полминуты он услышал звук шагов и шум закрывающейся крышки сундука. (Гарри не боялся задохнуться. </w:t>
      </w:r>
      <w:r w:rsidDel="00000000" w:rsidR="00000000" w:rsidRPr="00000000">
        <w:rPr>
          <w:rFonts w:ascii="Times New Roman" w:cs="Times New Roman" w:eastAsia="Times New Roman" w:hAnsi="Times New Roman"/>
          <w:sz w:val="24"/>
          <w:szCs w:val="24"/>
          <w:rtl w:val="0"/>
        </w:rPr>
        <w:t xml:space="preserve">Если покупаешь действительно хороший сундук, то в придачу получаешь чары свежего воздуха. </w:t>
      </w:r>
      <w:r w:rsidDel="00000000" w:rsidR="00000000" w:rsidRPr="00000000">
        <w:rPr>
          <w:rFonts w:ascii="Times New Roman" w:cs="Times New Roman" w:eastAsia="Times New Roman" w:hAnsi="Times New Roman"/>
          <w:sz w:val="24"/>
          <w:szCs w:val="24"/>
          <w:rtl w:val="0"/>
        </w:rPr>
        <w:t xml:space="preserve">Замечательная штука — магия: можно смело забыть о счетах за электричество.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Ког</w:t>
      </w:r>
      <w:r w:rsidDel="00000000" w:rsidR="00000000" w:rsidRPr="00000000">
        <w:rPr>
          <w:rFonts w:ascii="Times New Roman" w:cs="Times New Roman" w:eastAsia="Times New Roman" w:hAnsi="Times New Roman"/>
          <w:sz w:val="24"/>
          <w:szCs w:val="24"/>
          <w:rtl w:val="0"/>
        </w:rPr>
        <w:t xml:space="preserve">да Гарри открыл глаза, </w:t>
      </w:r>
      <w:r w:rsidDel="00000000" w:rsidR="00000000" w:rsidRPr="00000000">
        <w:rPr>
          <w:rFonts w:ascii="Times New Roman" w:cs="Times New Roman" w:eastAsia="Times New Roman" w:hAnsi="Times New Roman"/>
          <w:sz w:val="24"/>
          <w:szCs w:val="24"/>
          <w:rtl w:val="0"/>
        </w:rPr>
        <w:t xml:space="preserve">он, как и надеялся, увидел на полу </w:t>
      </w:r>
      <w:r w:rsidDel="00000000" w:rsidR="00000000" w:rsidRPr="00000000">
        <w:rPr>
          <w:rFonts w:ascii="Times New Roman" w:cs="Times New Roman" w:eastAsia="Times New Roman" w:hAnsi="Times New Roman"/>
          <w:sz w:val="24"/>
          <w:szCs w:val="24"/>
          <w:rtl w:val="0"/>
        </w:rPr>
        <w:t xml:space="preserve">сложенный листок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подарок от будущего себя.</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Назовём его «Бумажка-2».</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вырвал лист 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блокнота.</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мысленно представил алгоритм, по которому собирался действовать дальше.</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он разверн</w:t>
      </w:r>
      <w:del w:author="Alaric Lightin" w:id="1" w:date="2019-03-27T15:02:53Z">
        <w:r w:rsidDel="00000000" w:rsidR="00000000" w:rsidRPr="00000000">
          <w:rPr>
            <w:rFonts w:ascii="Times New Roman" w:cs="Times New Roman" w:eastAsia="Times New Roman" w:hAnsi="Times New Roman"/>
            <w:sz w:val="24"/>
            <w:szCs w:val="24"/>
            <w:rtl w:val="0"/>
          </w:rPr>
          <w:delText xml:space="preserve">е</w:delText>
        </w:r>
      </w:del>
      <w:ins w:author="Alaric Lightin" w:id="1" w:date="2019-03-27T15:02:53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Гарри развернёт Бумажку-2 и на ней будут написаны два числа, он их перемножит.</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 результате получится 181 429, Гарри перепишет числа с Бумажки-2 на Бумажку-1 и отправит её в прошлое.</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же нет, Гарри прибавит двойку к числу, написанному справа, и запишет новую пару чисел на Бумажке-1.</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если не получится больше 997: тогда Гарри прибавит двойку к числу слева, а справа запишет «101».</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на Бумажке-2 будет написано «997 × 997», то он оставит Бумажку-1 чистой.</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единственной</w:t>
      </w:r>
      <w:r w:rsidDel="00000000" w:rsidR="00000000" w:rsidRPr="00000000">
        <w:rPr>
          <w:rFonts w:ascii="Times New Roman" w:cs="Times New Roman" w:eastAsia="Times New Roman" w:hAnsi="Times New Roman"/>
          <w:sz w:val="24"/>
          <w:szCs w:val="24"/>
          <w:rtl w:val="0"/>
        </w:rPr>
        <w:t xml:space="preserve"> стабильной</w:t>
      </w:r>
      <w:r w:rsidDel="00000000" w:rsidR="00000000" w:rsidRPr="00000000">
        <w:rPr>
          <w:rFonts w:ascii="Times New Roman" w:cs="Times New Roman" w:eastAsia="Times New Roman" w:hAnsi="Times New Roman"/>
          <w:sz w:val="24"/>
          <w:szCs w:val="24"/>
          <w:rtl w:val="0"/>
        </w:rPr>
        <w:t xml:space="preserve"> временной петлёй будет та, в которой </w:t>
      </w:r>
      <w:r w:rsidDel="00000000" w:rsidR="00000000" w:rsidRPr="00000000">
        <w:rPr>
          <w:rFonts w:ascii="Times New Roman" w:cs="Times New Roman" w:eastAsia="Times New Roman" w:hAnsi="Times New Roman"/>
          <w:sz w:val="24"/>
          <w:szCs w:val="24"/>
          <w:rtl w:val="0"/>
        </w:rPr>
        <w:t xml:space="preserve">на Бумажке-2 записаны два простых множителя числа 181 429.</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 только докажет, что при наличии Маховика времени P = NP, </w:t>
      </w:r>
      <w:r w:rsidDel="00000000" w:rsidR="00000000" w:rsidRPr="00000000">
        <w:rPr>
          <w:rFonts w:ascii="Times New Roman" w:cs="Times New Roman" w:eastAsia="Times New Roman" w:hAnsi="Times New Roman"/>
          <w:sz w:val="24"/>
          <w:szCs w:val="24"/>
          <w:rtl w:val="0"/>
        </w:rPr>
        <w:t xml:space="preserve">— нет, это всего лишь частный случай всех задач, которые можно решить с помощью такой уловки.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 вычислять с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помощью комбинации кодовых замков </w:t>
      </w:r>
      <w:r w:rsidDel="00000000" w:rsidR="00000000" w:rsidRPr="00000000">
        <w:rPr>
          <w:rFonts w:ascii="Times New Roman" w:cs="Times New Roman" w:eastAsia="Times New Roman" w:hAnsi="Times New Roman"/>
          <w:sz w:val="24"/>
          <w:szCs w:val="24"/>
          <w:rtl w:val="0"/>
        </w:rPr>
        <w:t xml:space="preserve">и любые </w:t>
      </w:r>
      <w:r w:rsidDel="00000000" w:rsidR="00000000" w:rsidRPr="00000000">
        <w:rPr>
          <w:rFonts w:ascii="Times New Roman" w:cs="Times New Roman" w:eastAsia="Times New Roman" w:hAnsi="Times New Roman"/>
          <w:sz w:val="24"/>
          <w:szCs w:val="24"/>
          <w:rtl w:val="0"/>
        </w:rPr>
        <w:t xml:space="preserve">пароли. Он </w:t>
      </w:r>
      <w:r w:rsidDel="00000000" w:rsidR="00000000" w:rsidRPr="00000000">
        <w:rPr>
          <w:rFonts w:ascii="Times New Roman" w:cs="Times New Roman" w:eastAsia="Times New Roman" w:hAnsi="Times New Roman"/>
          <w:sz w:val="24"/>
          <w:szCs w:val="24"/>
          <w:rtl w:val="0"/>
        </w:rPr>
        <w:t xml:space="preserve">даже сможет </w:t>
      </w:r>
      <w:r w:rsidDel="00000000" w:rsidR="00000000" w:rsidRPr="00000000">
        <w:rPr>
          <w:rFonts w:ascii="Times New Roman" w:cs="Times New Roman" w:eastAsia="Times New Roman" w:hAnsi="Times New Roman"/>
          <w:sz w:val="24"/>
          <w:szCs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трудом сдерживая волнение, Гарри поднял Бумажку-2, развернул её и увидел неровно написанные слова:</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НЕ ШУТИ СО ВРЕМЕНЕМ</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Del="00000000" w:rsidR="00000000" w:rsidRPr="00000000">
        <w:rPr>
          <w:rFonts w:ascii="Times New Roman" w:cs="Times New Roman" w:eastAsia="Times New Roman" w:hAnsi="Times New Roman"/>
          <w:sz w:val="24"/>
          <w:szCs w:val="24"/>
          <w:rtl w:val="0"/>
        </w:rPr>
        <w:t xml:space="preserve">со Временем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до пятнадцати лет.</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Более пугающих результатов, наверно, не получал никто за всю историю экспериментальной науки.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час спустя Гарри хоть как-то смог сосредоточиться на учебнике.</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sz w:val="24"/>
          <w:szCs w:val="24"/>
          <w:rtl w:val="0"/>
        </w:rPr>
        <w:t xml:space="preserve">Так начался его четверг.</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990000"/>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32, если быть точным.</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 все остальные мальчишки-первокурсники </w:t>
      </w:r>
      <w:r w:rsidDel="00000000" w:rsidR="00000000" w:rsidRPr="00000000">
        <w:rPr>
          <w:rFonts w:ascii="Times New Roman" w:cs="Times New Roman" w:eastAsia="Times New Roman" w:hAnsi="Times New Roman"/>
          <w:sz w:val="24"/>
          <w:szCs w:val="24"/>
          <w:rtl w:val="0"/>
        </w:rPr>
        <w:t xml:space="preserve">собрались на поляне вместе с мадам Хуч</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Рядом с каждым на траве лежало по метле.</w:t>
      </w:r>
      <w:r w:rsidDel="00000000" w:rsidR="00000000" w:rsidRPr="00000000">
        <w:rPr>
          <w:rFonts w:ascii="Times New Roman" w:cs="Times New Roman" w:eastAsia="Times New Roman" w:hAnsi="Times New Roman"/>
          <w:sz w:val="24"/>
          <w:szCs w:val="24"/>
          <w:rtl w:val="0"/>
        </w:rPr>
        <w:t xml:space="preserve"> У девочек этот урок проходил отдельно. По каким-то причинам они не хотели учиться полётам при мальчиках.</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всё ещё не смог полностью оправиться после утреннего происшествия</w:t>
      </w:r>
      <w:r w:rsidDel="00000000" w:rsidR="00000000" w:rsidRPr="00000000">
        <w:rPr>
          <w:rFonts w:ascii="Times New Roman" w:cs="Times New Roman" w:eastAsia="Times New Roman" w:hAnsi="Times New Roman"/>
          <w:sz w:val="24"/>
          <w:szCs w:val="24"/>
          <w:rtl w:val="0"/>
        </w:rPr>
        <w:t xml:space="preserve">. Его продолжал терзать вопрос</w:t>
      </w:r>
      <w:r w:rsidDel="00000000" w:rsidR="00000000" w:rsidRPr="00000000">
        <w:rPr>
          <w:rFonts w:ascii="Times New Roman" w:cs="Times New Roman" w:eastAsia="Times New Roman" w:hAnsi="Times New Roman"/>
          <w:sz w:val="24"/>
          <w:szCs w:val="24"/>
          <w:rtl w:val="0"/>
        </w:rPr>
        <w:t xml:space="preserve">: каким образом из множества стабильных временных петель была выбрана именно эта?</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метла? В самом деле? Ему что, и правда придётся</w:t>
      </w:r>
      <w:r w:rsidDel="00000000" w:rsidR="00000000" w:rsidRPr="00000000">
        <w:rPr>
          <w:rFonts w:ascii="Times New Roman" w:cs="Times New Roman" w:eastAsia="Times New Roman" w:hAnsi="Times New Roman"/>
          <w:sz w:val="24"/>
          <w:szCs w:val="24"/>
          <w:rtl w:val="0"/>
        </w:rPr>
        <w:t xml:space="preserve"> летать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чём-то</w:t>
      </w:r>
      <w:r w:rsidDel="00000000" w:rsidR="00000000" w:rsidRPr="00000000">
        <w:rPr>
          <w:rFonts w:ascii="Times New Roman" w:cs="Times New Roman" w:eastAsia="Times New Roman" w:hAnsi="Times New Roman"/>
          <w:sz w:val="24"/>
          <w:szCs w:val="24"/>
          <w:rtl w:val="0"/>
        </w:rPr>
        <w:t xml:space="preserve"> похожем на отрезок прямой линии? На объекте, </w:t>
      </w:r>
      <w:r w:rsidDel="00000000" w:rsidR="00000000" w:rsidRPr="00000000">
        <w:rPr>
          <w:rFonts w:ascii="Times New Roman" w:cs="Times New Roman" w:eastAsia="Times New Roman" w:hAnsi="Times New Roman"/>
          <w:sz w:val="24"/>
          <w:szCs w:val="24"/>
          <w:rtl w:val="0"/>
        </w:rPr>
        <w:t xml:space="preserve">чуть более удобном для сидения, чем крошечный камешек</w:t>
      </w:r>
      <w:r w:rsidDel="00000000" w:rsidR="00000000" w:rsidRPr="00000000">
        <w:rPr>
          <w:rFonts w:ascii="Times New Roman" w:cs="Times New Roman" w:eastAsia="Times New Roman" w:hAnsi="Times New Roman"/>
          <w:sz w:val="24"/>
          <w:szCs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человек, придумавший это, просто застрял на идее с мётлами и не смог переключиться на что-то другое. Наверняка так и было. </w:t>
      </w:r>
      <w:r w:rsidDel="00000000" w:rsidR="00000000" w:rsidRPr="00000000">
        <w:rPr>
          <w:rFonts w:ascii="Times New Roman" w:cs="Times New Roman" w:eastAsia="Times New Roman" w:hAnsi="Times New Roman"/>
          <w:sz w:val="24"/>
          <w:szCs w:val="24"/>
          <w:rtl w:val="0"/>
        </w:rPr>
        <w:t xml:space="preserve">Не может же быть, </w:t>
      </w:r>
      <w:r w:rsidDel="00000000" w:rsidR="00000000" w:rsidRPr="00000000">
        <w:rPr>
          <w:rFonts w:ascii="Times New Roman" w:cs="Times New Roman" w:eastAsia="Times New Roman" w:hAnsi="Times New Roman"/>
          <w:sz w:val="24"/>
          <w:szCs w:val="24"/>
          <w:rtl w:val="0"/>
        </w:rPr>
        <w:t xml:space="preserve">чтобы, начиная с чистого листа разработку действительно удобного летающего устройства, кто-то в итоге получил </w:t>
      </w:r>
      <w:r w:rsidDel="00000000" w:rsidR="00000000" w:rsidRPr="00000000">
        <w:rPr>
          <w:rFonts w:ascii="Times New Roman" w:cs="Times New Roman" w:eastAsia="Times New Roman" w:hAnsi="Times New Roman"/>
          <w:sz w:val="24"/>
          <w:szCs w:val="24"/>
          <w:rtl w:val="0"/>
        </w:rPr>
        <w:t xml:space="preserve">приспособление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уборки помещений.</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дворе стоял погожий денёк. В ясном голубом небе ярко сияло солнце, </w:t>
      </w:r>
      <w:r w:rsidDel="00000000" w:rsidR="00000000" w:rsidRPr="00000000">
        <w:rPr>
          <w:rFonts w:ascii="Times New Roman" w:cs="Times New Roman" w:eastAsia="Times New Roman" w:hAnsi="Times New Roman"/>
          <w:sz w:val="24"/>
          <w:szCs w:val="24"/>
          <w:rtl w:val="0"/>
        </w:rPr>
        <w:t xml:space="preserve">словно специально настроенное ослепить всякого, кто посмеет подняться в воздух</w:t>
      </w:r>
      <w:r w:rsidDel="00000000" w:rsidR="00000000" w:rsidRPr="00000000">
        <w:rPr>
          <w:rFonts w:ascii="Times New Roman" w:cs="Times New Roman" w:eastAsia="Times New Roman" w:hAnsi="Times New Roman"/>
          <w:sz w:val="24"/>
          <w:szCs w:val="24"/>
          <w:rtl w:val="0"/>
        </w:rPr>
        <w:t xml:space="preserve">. А под ногами была сухая, прогретая и почему-то казавшаяся</w:t>
      </w:r>
      <w:r w:rsidDel="00000000" w:rsidR="00000000" w:rsidRPr="00000000">
        <w:rPr>
          <w:rFonts w:ascii="Times New Roman" w:cs="Times New Roman" w:eastAsia="Times New Roman" w:hAnsi="Times New Roman"/>
          <w:sz w:val="24"/>
          <w:szCs w:val="24"/>
          <w:rtl w:val="0"/>
        </w:rPr>
        <w:t xml:space="preserve"> сейчас очень, очень твёрдой земля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Вытяните правую руку над метлой, или левую, если вы — </w:t>
      </w:r>
      <w:r w:rsidDel="00000000" w:rsidR="00000000" w:rsidRPr="00000000">
        <w:rPr>
          <w:rFonts w:ascii="Times New Roman" w:cs="Times New Roman" w:eastAsia="Times New Roman" w:hAnsi="Times New Roman"/>
          <w:sz w:val="24"/>
          <w:szCs w:val="24"/>
          <w:rtl w:val="0"/>
        </w:rPr>
        <w:t xml:space="preserve">левша, — скомандовала ма</w:t>
      </w:r>
      <w:r w:rsidDel="00000000" w:rsidR="00000000" w:rsidRPr="00000000">
        <w:rPr>
          <w:rFonts w:ascii="Times New Roman" w:cs="Times New Roman" w:eastAsia="Times New Roman" w:hAnsi="Times New Roman"/>
          <w:sz w:val="24"/>
          <w:szCs w:val="24"/>
          <w:rtl w:val="0"/>
        </w:rPr>
        <w:t xml:space="preserve">дам Хуч, — и скажите ВВЕРХ!</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ВВЕРХ! — крикнули все.</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Гарри сразу же легла ему в руку.</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 кои-то веки, вывело его вперёд всего класса. Похоже, правильно сказать «ВВЕРХ!» сложнее, чем </w:t>
      </w:r>
      <w:r w:rsidDel="00000000" w:rsidR="00000000" w:rsidRPr="00000000">
        <w:rPr>
          <w:rFonts w:ascii="Times New Roman" w:cs="Times New Roman" w:eastAsia="Times New Roman" w:hAnsi="Times New Roman"/>
          <w:sz w:val="24"/>
          <w:szCs w:val="24"/>
          <w:rtl w:val="0"/>
        </w:rPr>
        <w:t xml:space="preserve">кажется </w:t>
      </w:r>
      <w:r w:rsidDel="00000000" w:rsidR="00000000" w:rsidRPr="00000000">
        <w:rPr>
          <w:rFonts w:ascii="Times New Roman" w:cs="Times New Roman" w:eastAsia="Times New Roman" w:hAnsi="Times New Roman"/>
          <w:sz w:val="24"/>
          <w:szCs w:val="24"/>
          <w:rtl w:val="0"/>
        </w:rPr>
        <w:t xml:space="preserve">на первый взгляд — б</w:t>
      </w:r>
      <w:r w:rsidDel="00000000" w:rsidR="00000000" w:rsidRPr="00000000">
        <w:rPr>
          <w:rFonts w:ascii="Times New Roman" w:cs="Times New Roman" w:eastAsia="Times New Roman" w:hAnsi="Times New Roman"/>
          <w:sz w:val="24"/>
          <w:szCs w:val="24"/>
          <w:rtl w:val="0"/>
        </w:rPr>
        <w:t xml:space="preserve">ольшая часть мётел каталась по зе</w:t>
      </w:r>
      <w:r w:rsidDel="00000000" w:rsidR="00000000" w:rsidRPr="00000000">
        <w:rPr>
          <w:rFonts w:ascii="Times New Roman" w:cs="Times New Roman" w:eastAsia="Times New Roman" w:hAnsi="Times New Roman"/>
          <w:sz w:val="24"/>
          <w:szCs w:val="24"/>
          <w:rtl w:val="0"/>
        </w:rPr>
        <w:t xml:space="preserve">мле или уворачивалась от незадачливых наездников.</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был готов спорить на деньги, </w:t>
      </w:r>
      <w:r w:rsidDel="00000000" w:rsidR="00000000" w:rsidRPr="00000000">
        <w:rPr>
          <w:rFonts w:ascii="Times New Roman" w:cs="Times New Roman" w:eastAsia="Times New Roman" w:hAnsi="Times New Roman"/>
          <w:sz w:val="24"/>
          <w:szCs w:val="24"/>
          <w:rtl w:val="0"/>
        </w:rPr>
        <w:t xml:space="preserve">что Гермиона, у которой занятия по полётам прошли сегодня чуть раньше, справилась не хуже. </w:t>
      </w:r>
      <w:r w:rsidDel="00000000" w:rsidR="00000000" w:rsidRPr="00000000">
        <w:rPr>
          <w:rFonts w:ascii="Times New Roman" w:cs="Times New Roman" w:eastAsia="Times New Roman" w:hAnsi="Times New Roman"/>
          <w:sz w:val="24"/>
          <w:szCs w:val="24"/>
          <w:rtl w:val="0"/>
        </w:rPr>
        <w:t xml:space="preserve">Не может быть, </w:t>
      </w:r>
      <w:r w:rsidDel="00000000" w:rsidR="00000000" w:rsidRPr="00000000">
        <w:rPr>
          <w:rFonts w:ascii="Times New Roman" w:cs="Times New Roman" w:eastAsia="Times New Roman" w:hAnsi="Times New Roman"/>
          <w:sz w:val="24"/>
          <w:szCs w:val="24"/>
          <w:rtl w:val="0"/>
        </w:rPr>
        <w:t xml:space="preserve">чтобы у него что-то получилось с первого раза быстрее, </w:t>
      </w:r>
      <w:r w:rsidDel="00000000" w:rsidR="00000000" w:rsidRPr="00000000">
        <w:rPr>
          <w:rFonts w:ascii="Times New Roman" w:cs="Times New Roman" w:eastAsia="Times New Roman" w:hAnsi="Times New Roman"/>
          <w:sz w:val="24"/>
          <w:szCs w:val="24"/>
          <w:rtl w:val="0"/>
        </w:rPr>
        <w:t xml:space="preserve">чем у неё</w:t>
      </w:r>
      <w:r w:rsidDel="00000000" w:rsidR="00000000" w:rsidRPr="00000000">
        <w:rPr>
          <w:rFonts w:ascii="Times New Roman" w:cs="Times New Roman" w:eastAsia="Times New Roman" w:hAnsi="Times New Roman"/>
          <w:sz w:val="24"/>
          <w:szCs w:val="24"/>
          <w:rtl w:val="0"/>
        </w:rPr>
        <w:t xml:space="preserve">, и если </w:t>
      </w:r>
      <w:r w:rsidDel="00000000" w:rsidR="00000000" w:rsidRPr="00000000">
        <w:rPr>
          <w:rFonts w:ascii="Times New Roman" w:cs="Times New Roman" w:eastAsia="Times New Roman" w:hAnsi="Times New Roman"/>
          <w:sz w:val="24"/>
          <w:szCs w:val="24"/>
          <w:rtl w:val="0"/>
        </w:rPr>
        <w:t xml:space="preserve">вдруг</w:t>
      </w:r>
      <w:r w:rsidDel="00000000" w:rsidR="00000000" w:rsidRPr="00000000">
        <w:rPr>
          <w:rFonts w:ascii="Times New Roman" w:cs="Times New Roman" w:eastAsia="Times New Roman" w:hAnsi="Times New Roman"/>
          <w:sz w:val="24"/>
          <w:szCs w:val="24"/>
          <w:rtl w:val="0"/>
        </w:rPr>
        <w:t xml:space="preserve"> выяснится, что исключением из правила стало катание на метле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не какое-нибудь интеллектуальное занятие… уж лучше смерть.)</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наконец, все научились </w:t>
      </w:r>
      <w:r w:rsidDel="00000000" w:rsidR="00000000" w:rsidRPr="00000000">
        <w:rPr>
          <w:rFonts w:ascii="Times New Roman" w:cs="Times New Roman" w:eastAsia="Times New Roman" w:hAnsi="Times New Roman"/>
          <w:sz w:val="24"/>
          <w:szCs w:val="24"/>
          <w:rtl w:val="0"/>
        </w:rPr>
        <w:t xml:space="preserve">призывать </w:t>
      </w:r>
      <w:r w:rsidDel="00000000" w:rsidR="00000000" w:rsidRPr="00000000">
        <w:rPr>
          <w:rFonts w:ascii="Times New Roman" w:cs="Times New Roman" w:eastAsia="Times New Roman" w:hAnsi="Times New Roman"/>
          <w:sz w:val="24"/>
          <w:szCs w:val="24"/>
          <w:rtl w:val="0"/>
        </w:rPr>
        <w:t xml:space="preserve">мётлы</w:t>
      </w:r>
      <w:r w:rsidDel="00000000" w:rsidR="00000000" w:rsidRPr="00000000">
        <w:rPr>
          <w:rFonts w:ascii="Times New Roman" w:cs="Times New Roman" w:eastAsia="Times New Roman" w:hAnsi="Times New Roman"/>
          <w:sz w:val="24"/>
          <w:szCs w:val="24"/>
          <w:rtl w:val="0"/>
        </w:rPr>
        <w:t xml:space="preserve">, мадам Хуч показала, как именно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них садиться, и прошлась по полю, поправляя стойку и </w:t>
      </w:r>
      <w:r w:rsidDel="00000000" w:rsidR="00000000" w:rsidRPr="00000000">
        <w:rPr>
          <w:rFonts w:ascii="Times New Roman" w:cs="Times New Roman" w:eastAsia="Times New Roman" w:hAnsi="Times New Roman"/>
          <w:sz w:val="24"/>
          <w:szCs w:val="24"/>
          <w:rtl w:val="0"/>
        </w:rPr>
        <w:t xml:space="preserve">захват рук</w:t>
      </w:r>
      <w:r w:rsidDel="00000000" w:rsidR="00000000" w:rsidRPr="00000000">
        <w:rPr>
          <w:rFonts w:ascii="Times New Roman" w:cs="Times New Roman" w:eastAsia="Times New Roman" w:hAnsi="Times New Roman"/>
          <w:sz w:val="24"/>
          <w:szCs w:val="24"/>
          <w:rtl w:val="0"/>
        </w:rPr>
        <w:t xml:space="preserve">. Видимо, даже </w:t>
      </w:r>
      <w:r w:rsidDel="00000000" w:rsidR="00000000" w:rsidRPr="00000000">
        <w:rPr>
          <w:rFonts w:ascii="Times New Roman" w:cs="Times New Roman" w:eastAsia="Times New Roman" w:hAnsi="Times New Roman"/>
          <w:sz w:val="24"/>
          <w:szCs w:val="24"/>
          <w:rtl w:val="0"/>
        </w:rPr>
        <w:t xml:space="preserve">тех детей, котор</w:t>
      </w:r>
      <w:r w:rsidDel="00000000" w:rsidR="00000000" w:rsidRPr="00000000">
        <w:rPr>
          <w:rFonts w:ascii="Times New Roman" w:cs="Times New Roman" w:eastAsia="Times New Roman" w:hAnsi="Times New Roman"/>
          <w:sz w:val="24"/>
          <w:szCs w:val="24"/>
          <w:rtl w:val="0"/>
        </w:rPr>
        <w:t xml:space="preserve">ым позволяли летать дома, никто не учил делать это правильно.</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Окинув орлиным взором своих подопечных, мадам Хуч кивнула: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когда я дам свисток, как следует оттолкнитесь от земли.</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w:t>
      </w:r>
      <w:r w:rsidDel="00000000" w:rsidR="00000000" w:rsidRPr="00000000">
        <w:rPr>
          <w:rFonts w:ascii="Times New Roman" w:cs="Times New Roman" w:eastAsia="Times New Roman" w:hAnsi="Times New Roman"/>
          <w:sz w:val="24"/>
          <w:szCs w:val="24"/>
          <w:rtl w:val="0"/>
        </w:rPr>
        <w:t xml:space="preserve">ри сглотнул, пытаясь совладать с подступающей тошнотой.</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Держите мётлы крепко, поднимитесь на несколько футов, а потом обратно вниз, слегка наклонив метлу.</w:t>
      </w:r>
      <w:r w:rsidDel="00000000" w:rsidR="00000000" w:rsidRPr="00000000">
        <w:rPr>
          <w:rFonts w:ascii="Times New Roman" w:cs="Times New Roman" w:eastAsia="Times New Roman" w:hAnsi="Times New Roman"/>
          <w:sz w:val="24"/>
          <w:szCs w:val="24"/>
          <w:rtl w:val="0"/>
        </w:rPr>
        <w:t xml:space="preserve"> По моему свистку — три… два…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мётел в</w:t>
      </w:r>
      <w:r w:rsidDel="00000000" w:rsidR="00000000" w:rsidRPr="00000000">
        <w:rPr>
          <w:rFonts w:ascii="Times New Roman" w:cs="Times New Roman" w:eastAsia="Times New Roman" w:hAnsi="Times New Roman"/>
          <w:sz w:val="24"/>
          <w:szCs w:val="24"/>
          <w:rtl w:val="0"/>
        </w:rPr>
        <w:t xml:space="preserve">зметнулась к небу под аккомпанемент детского вопля,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не радости, а ужаса. Поднимаясь всё выше</w:t>
      </w:r>
      <w:r w:rsidDel="00000000" w:rsidR="00000000" w:rsidRPr="00000000">
        <w:rPr>
          <w:rFonts w:ascii="Times New Roman" w:cs="Times New Roman" w:eastAsia="Times New Roman" w:hAnsi="Times New Roman"/>
          <w:sz w:val="24"/>
          <w:szCs w:val="24"/>
          <w:rtl w:val="0"/>
        </w:rPr>
        <w:t xml:space="preserve">, мальчик вращался так быстро, что узнать его белое от страха лицо было невозможно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 замедленной съёмке, Гарри соскочил с метлы, на ходу пытаяс</w:t>
      </w:r>
      <w:r w:rsidDel="00000000" w:rsidR="00000000" w:rsidRPr="00000000">
        <w:rPr>
          <w:rFonts w:ascii="Times New Roman" w:cs="Times New Roman" w:eastAsia="Times New Roman" w:hAnsi="Times New Roman"/>
          <w:sz w:val="24"/>
          <w:szCs w:val="24"/>
          <w:rtl w:val="0"/>
        </w:rPr>
        <w:t xml:space="preserve">ь в</w:t>
      </w:r>
      <w:r w:rsidDel="00000000" w:rsidR="00000000" w:rsidRPr="00000000">
        <w:rPr>
          <w:rFonts w:ascii="Times New Roman" w:cs="Times New Roman" w:eastAsia="Times New Roman" w:hAnsi="Times New Roman"/>
          <w:sz w:val="24"/>
          <w:szCs w:val="24"/>
          <w:rtl w:val="0"/>
        </w:rPr>
        <w:t xml:space="preserve">ытащить палочку. Он сам не понимал, что будет с ней делать. Он побывал только на двух уроках Чар, и, хоть на последнем они вроде как изучали </w:t>
      </w:r>
      <w:r w:rsidDel="00000000" w:rsidR="00000000" w:rsidRPr="00000000">
        <w:rPr>
          <w:rFonts w:ascii="Times New Roman" w:cs="Times New Roman" w:eastAsia="Times New Roman" w:hAnsi="Times New Roman"/>
          <w:sz w:val="24"/>
          <w:szCs w:val="24"/>
          <w:rtl w:val="0"/>
        </w:rPr>
        <w:t xml:space="preserve">заклинание левитации, у Гарри оно получалось только один раз </w:t>
      </w:r>
      <w:r w:rsidDel="00000000" w:rsidR="00000000" w:rsidRPr="00000000">
        <w:rPr>
          <w:rFonts w:ascii="Times New Roman" w:cs="Times New Roman" w:eastAsia="Times New Roman" w:hAnsi="Times New Roman"/>
          <w:sz w:val="24"/>
          <w:szCs w:val="24"/>
          <w:rtl w:val="0"/>
        </w:rPr>
        <w:t xml:space="preserve">из трёх и он уж точно не мог левитировать людей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Если во мне есть хоть какая-то скрытая сила, давай </w:t>
      </w:r>
      <w:r w:rsidDel="00000000" w:rsidR="00000000" w:rsidRPr="00000000">
        <w:rPr>
          <w:rFonts w:ascii="Times New Roman" w:cs="Times New Roman" w:eastAsia="Times New Roman" w:hAnsi="Times New Roman"/>
          <w:i w:val="1"/>
          <w:sz w:val="24"/>
          <w:szCs w:val="24"/>
          <w:rtl w:val="0"/>
        </w:rPr>
        <w:t xml:space="preserve">проявляйся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Вернись, парень! — прокричала </w:t>
      </w:r>
      <w:r w:rsidDel="00000000" w:rsidR="00000000" w:rsidRPr="00000000">
        <w:rPr>
          <w:rFonts w:ascii="Times New Roman" w:cs="Times New Roman" w:eastAsia="Times New Roman" w:hAnsi="Times New Roman"/>
          <w:sz w:val="24"/>
          <w:szCs w:val="24"/>
          <w:rtl w:val="0"/>
        </w:rPr>
        <w:t xml:space="preserve">вслед</w:t>
      </w:r>
      <w:r w:rsidDel="00000000" w:rsidR="00000000" w:rsidRPr="00000000">
        <w:rPr>
          <w:rFonts w:ascii="Times New Roman" w:cs="Times New Roman" w:eastAsia="Times New Roman" w:hAnsi="Times New Roman"/>
          <w:sz w:val="24"/>
          <w:szCs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взбрыкнула и сбросила наездника. Сперва его падение казалось очень медленным.</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Fonts w:ascii="Times New Roman" w:cs="Times New Roman" w:eastAsia="Times New Roman" w:hAnsi="Times New Roman"/>
          <w:sz w:val="24"/>
          <w:szCs w:val="24"/>
          <w:rtl w:val="0"/>
        </w:rPr>
        <w:t xml:space="preserve"> — заорал Гарри.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Заклинание не сработало — он это почувствовал.</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БАМ — глухой неприятный хруст, и вот мальчик лежит на траве, скорчившись, лицом вниз.</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спрятал палочку и на всех парах рванул к </w:t>
      </w:r>
      <w:r w:rsidDel="00000000" w:rsidR="00000000" w:rsidRPr="00000000">
        <w:rPr>
          <w:rFonts w:ascii="Times New Roman" w:cs="Times New Roman" w:eastAsia="Times New Roman" w:hAnsi="Times New Roman"/>
          <w:sz w:val="24"/>
          <w:szCs w:val="24"/>
          <w:rtl w:val="0"/>
        </w:rPr>
        <w:t xml:space="preserve">раненому</w:t>
      </w:r>
      <w:r w:rsidDel="00000000" w:rsidR="00000000" w:rsidRPr="00000000">
        <w:rPr>
          <w:rFonts w:ascii="Times New Roman" w:cs="Times New Roman" w:eastAsia="Times New Roman" w:hAnsi="Times New Roman"/>
          <w:sz w:val="24"/>
          <w:szCs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Сломано запястье, — заключила мадам Хуч. — Успокойся, у него всего лишь сломано запястье.</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Словно что-то щёлкнуло в мозгу Гарри, выключая Режим Паники.</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Перед ним лежал открытый Набор ц</w:t>
      </w:r>
      <w:r w:rsidDel="00000000" w:rsidR="00000000" w:rsidRPr="00000000">
        <w:rPr>
          <w:rFonts w:ascii="Times New Roman" w:cs="Times New Roman" w:eastAsia="Times New Roman" w:hAnsi="Times New Roman"/>
          <w:sz w:val="24"/>
          <w:szCs w:val="24"/>
          <w:rtl w:val="0"/>
        </w:rPr>
        <w:t xml:space="preserve">елителя</w:t>
      </w:r>
      <w:r w:rsidDel="00000000" w:rsidR="00000000" w:rsidRPr="00000000">
        <w:rPr>
          <w:rFonts w:ascii="Times New Roman" w:cs="Times New Roman" w:eastAsia="Times New Roman" w:hAnsi="Times New Roman"/>
          <w:sz w:val="24"/>
          <w:szCs w:val="24"/>
          <w:rtl w:val="0"/>
        </w:rPr>
        <w:t xml:space="preserve"> плюс, </w:t>
      </w:r>
      <w:r w:rsidDel="00000000" w:rsidR="00000000" w:rsidRPr="00000000">
        <w:rPr>
          <w:rFonts w:ascii="Times New Roman" w:cs="Times New Roman" w:eastAsia="Times New Roman" w:hAnsi="Times New Roman"/>
          <w:sz w:val="24"/>
          <w:szCs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судорожно перевёл дыхание,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сердце стучало так громко, что он сам себя слышал с трудом.</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Перелом кости… значит… Гипсующая нить?.</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Это только для экстренных случаев, — оборвала мадам Хуч. — Убери, с ним всё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хорошо. — Она склонилась над пострадавшим, </w:t>
      </w:r>
      <w:r w:rsidDel="00000000" w:rsidR="00000000" w:rsidRPr="00000000">
        <w:rPr>
          <w:rFonts w:ascii="Times New Roman" w:cs="Times New Roman" w:eastAsia="Times New Roman" w:hAnsi="Times New Roman"/>
          <w:sz w:val="24"/>
          <w:szCs w:val="24"/>
          <w:rtl w:val="0"/>
        </w:rPr>
        <w:t xml:space="preserve">протягивая ему руку</w:t>
      </w:r>
      <w:r w:rsidDel="00000000" w:rsidR="00000000" w:rsidRPr="00000000">
        <w:rPr>
          <w:rFonts w:ascii="Times New Roman" w:cs="Times New Roman" w:eastAsia="Times New Roman" w:hAnsi="Times New Roman"/>
          <w:sz w:val="24"/>
          <w:szCs w:val="24"/>
          <w:rtl w:val="0"/>
        </w:rPr>
        <w:t xml:space="preserve">. — Ну-ка, давай, парень, — всё в порядке. Давай, поднимайся. </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Вы что, хотите его снова посадить на метлу? — ужаснулся Гарри.</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конечно! — мадам Хуч недовольно посмотрела на него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 здоровую руку поставила мальчика на ноги.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удивлением узнал в нём Невилла Лонгботтома: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как ему удаётся постоянно влипать в истории?</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Хуч развернулась к наблюдавшим ученикам:</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Невилл, в</w:t>
      </w:r>
      <w:r w:rsidDel="00000000" w:rsidR="00000000" w:rsidRPr="00000000">
        <w:rPr>
          <w:rFonts w:ascii="Times New Roman" w:cs="Times New Roman" w:eastAsia="Times New Roman" w:hAnsi="Times New Roman"/>
          <w:sz w:val="24"/>
          <w:szCs w:val="24"/>
          <w:rtl w:val="0"/>
        </w:rPr>
        <w:t xml:space="preserve">есь в слезах, заковылял прочь, прижимая запястье и опираясь на </w:t>
      </w:r>
      <w:r w:rsidDel="00000000" w:rsidR="00000000" w:rsidRPr="00000000">
        <w:rPr>
          <w:rFonts w:ascii="Times New Roman" w:cs="Times New Roman" w:eastAsia="Times New Roman" w:hAnsi="Times New Roman"/>
          <w:sz w:val="24"/>
          <w:szCs w:val="24"/>
          <w:rtl w:val="0"/>
        </w:rPr>
        <w:t xml:space="preserve">мадам Хуч.</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они отошли </w:t>
      </w:r>
      <w:r w:rsidDel="00000000" w:rsidR="00000000" w:rsidRPr="00000000">
        <w:rPr>
          <w:rFonts w:ascii="Times New Roman" w:cs="Times New Roman" w:eastAsia="Times New Roman" w:hAnsi="Times New Roman"/>
          <w:sz w:val="24"/>
          <w:szCs w:val="24"/>
          <w:rtl w:val="0"/>
        </w:rPr>
        <w:t xml:space="preserve">достаточно далеко, чтобы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ничего не могла услышать</w:t>
      </w:r>
      <w:r w:rsidDel="00000000" w:rsidR="00000000" w:rsidRPr="00000000">
        <w:rPr>
          <w:rFonts w:ascii="Times New Roman" w:cs="Times New Roman" w:eastAsia="Times New Roman" w:hAnsi="Times New Roman"/>
          <w:sz w:val="24"/>
          <w:szCs w:val="24"/>
          <w:rtl w:val="0"/>
        </w:rPr>
        <w:t xml:space="preserve">, один из слизеринцев расхохотался. Остальные тут же подхватили.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к ним: самое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запомнить несколько физиономий.</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Del="00000000" w:rsidR="00000000" w:rsidRPr="00000000">
        <w:rPr>
          <w:rFonts w:ascii="Times New Roman" w:cs="Times New Roman" w:eastAsia="Times New Roman" w:hAnsi="Times New Roman"/>
          <w:sz w:val="24"/>
          <w:szCs w:val="24"/>
          <w:rtl w:val="0"/>
        </w:rPr>
        <w:t xml:space="preserve">бесстрастный </w:t>
      </w:r>
      <w:r w:rsidDel="00000000" w:rsidR="00000000" w:rsidRPr="00000000">
        <w:rPr>
          <w:rFonts w:ascii="Times New Roman" w:cs="Times New Roman" w:eastAsia="Times New Roman" w:hAnsi="Times New Roman"/>
          <w:sz w:val="24"/>
          <w:szCs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Del="00000000" w:rsidR="00000000" w:rsidRPr="00000000">
        <w:rPr>
          <w:rFonts w:ascii="Times New Roman" w:cs="Times New Roman" w:eastAsia="Times New Roman" w:hAnsi="Times New Roman"/>
          <w:sz w:val="24"/>
          <w:szCs w:val="24"/>
          <w:rtl w:val="0"/>
        </w:rPr>
        <w:t xml:space="preserve">практической</w:t>
      </w:r>
      <w:r w:rsidDel="00000000" w:rsidR="00000000" w:rsidRPr="00000000">
        <w:rPr>
          <w:rFonts w:ascii="Times New Roman" w:cs="Times New Roman" w:eastAsia="Times New Roman" w:hAnsi="Times New Roman"/>
          <w:sz w:val="24"/>
          <w:szCs w:val="24"/>
          <w:rtl w:val="0"/>
        </w:rPr>
        <w:t xml:space="preserve"> выгоды в том, чтобы смеяться сейчас, а не позднее в слизеринских подземельях.</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Поттер, — тихо сказал Драко. Он так и не достиг полного контроля над своим лицом. </w:t>
      </w:r>
      <w:r w:rsidDel="00000000" w:rsidR="00000000" w:rsidRPr="00000000">
        <w:rPr>
          <w:rFonts w:ascii="Times New Roman" w:cs="Times New Roman" w:eastAsia="Times New Roman" w:hAnsi="Times New Roman"/>
          <w:sz w:val="24"/>
          <w:szCs w:val="24"/>
          <w:rtl w:val="0"/>
        </w:rPr>
        <w:t xml:space="preserve">— На заметку — </w:t>
      </w:r>
      <w:r w:rsidDel="00000000" w:rsidR="00000000" w:rsidRPr="00000000">
        <w:rPr>
          <w:rFonts w:ascii="Times New Roman" w:cs="Times New Roman" w:eastAsia="Times New Roman" w:hAnsi="Times New Roman"/>
          <w:sz w:val="24"/>
          <w:szCs w:val="24"/>
          <w:rtl w:val="0"/>
        </w:rPr>
        <w:t xml:space="preserve">если пытаешься воспользоваться </w:t>
      </w:r>
      <w:r w:rsidDel="00000000" w:rsidR="00000000" w:rsidRPr="00000000">
        <w:rPr>
          <w:rFonts w:ascii="Times New Roman" w:cs="Times New Roman" w:eastAsia="Times New Roman" w:hAnsi="Times New Roman"/>
          <w:sz w:val="24"/>
          <w:szCs w:val="24"/>
          <w:rtl w:val="0"/>
        </w:rPr>
        <w:t xml:space="preserve">подходящим </w:t>
      </w:r>
      <w:r w:rsidDel="00000000" w:rsidR="00000000" w:rsidRPr="00000000">
        <w:rPr>
          <w:rFonts w:ascii="Times New Roman" w:cs="Times New Roman" w:eastAsia="Times New Roman" w:hAnsi="Times New Roman"/>
          <w:sz w:val="24"/>
          <w:szCs w:val="24"/>
          <w:rtl w:val="0"/>
        </w:rPr>
        <w:t xml:space="preserve">случаем</w:t>
      </w:r>
      <w:r w:rsidDel="00000000" w:rsidR="00000000" w:rsidRPr="00000000">
        <w:rPr>
          <w:rFonts w:ascii="Times New Roman" w:cs="Times New Roman" w:eastAsia="Times New Roman" w:hAnsi="Times New Roman"/>
          <w:sz w:val="24"/>
          <w:szCs w:val="24"/>
          <w:rtl w:val="0"/>
        </w:rPr>
        <w:t xml:space="preserve">, чтобы продемонстрировать лидерские качества</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твоё выступление не было полностью провальным</w:t>
      </w:r>
      <w:r w:rsidDel="00000000" w:rsidR="00000000" w:rsidRPr="00000000">
        <w:rPr>
          <w:rFonts w:ascii="Times New Roman" w:cs="Times New Roman" w:eastAsia="Times New Roman" w:hAnsi="Times New Roman"/>
          <w:sz w:val="24"/>
          <w:szCs w:val="24"/>
          <w:rtl w:val="0"/>
        </w:rPr>
        <w:t xml:space="preserve">. Помочь тебе сложить аптечку?</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к набору целителя, чтобы Драко не видел выражение его лица.</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я справлюсь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Он положил шприц</w:t>
      </w:r>
      <w:r w:rsidDel="00000000" w:rsidR="00000000" w:rsidRPr="00000000">
        <w:rPr>
          <w:rFonts w:ascii="Times New Roman" w:cs="Times New Roman" w:eastAsia="Times New Roman" w:hAnsi="Times New Roman"/>
          <w:sz w:val="24"/>
          <w:szCs w:val="24"/>
          <w:rtl w:val="0"/>
        </w:rPr>
        <w:t xml:space="preserve"> на место, клацнул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защёлками и выпрямился.</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 Гарри скармливал аптечку кошелю, к </w:t>
      </w:r>
      <w:r w:rsidDel="00000000" w:rsidR="00000000" w:rsidRPr="00000000">
        <w:rPr>
          <w:rFonts w:ascii="Times New Roman" w:cs="Times New Roman" w:eastAsia="Times New Roman" w:hAnsi="Times New Roman"/>
          <w:sz w:val="24"/>
          <w:szCs w:val="24"/>
          <w:rtl w:val="0"/>
        </w:rPr>
        <w:t xml:space="preserve">нему </w:t>
      </w:r>
      <w:r w:rsidDel="00000000" w:rsidR="00000000" w:rsidRPr="00000000">
        <w:rPr>
          <w:rFonts w:ascii="Times New Roman" w:cs="Times New Roman" w:eastAsia="Times New Roman" w:hAnsi="Times New Roman"/>
          <w:sz w:val="24"/>
          <w:szCs w:val="24"/>
          <w:rtl w:val="0"/>
        </w:rPr>
        <w:t xml:space="preserve">успел подойти Э</w:t>
      </w:r>
      <w:r w:rsidDel="00000000" w:rsidR="00000000" w:rsidRPr="00000000">
        <w:rPr>
          <w:rFonts w:ascii="Times New Roman" w:cs="Times New Roman" w:eastAsia="Times New Roman" w:hAnsi="Times New Roman"/>
          <w:sz w:val="24"/>
          <w:szCs w:val="24"/>
          <w:rtl w:val="0"/>
        </w:rPr>
        <w:t xml:space="preserve">рни Макмиллан.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пасибо тебе, Гарри Поттер</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т лица всего Пуффендуя,</w:t>
      </w:r>
      <w:r w:rsidDel="00000000" w:rsidR="00000000" w:rsidRPr="00000000">
        <w:rPr>
          <w:rFonts w:ascii="Times New Roman" w:cs="Times New Roman" w:eastAsia="Times New Roman" w:hAnsi="Times New Roman"/>
          <w:sz w:val="24"/>
          <w:szCs w:val="24"/>
          <w:rtl w:val="0"/>
        </w:rPr>
        <w:t xml:space="preserve"> — официальным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тоном начал Эрни, — </w:t>
      </w:r>
      <w:r w:rsidDel="00000000" w:rsidR="00000000" w:rsidRPr="00000000">
        <w:rPr>
          <w:rFonts w:ascii="Times New Roman" w:cs="Times New Roman" w:eastAsia="Times New Roman" w:hAnsi="Times New Roman"/>
          <w:sz w:val="24"/>
          <w:szCs w:val="24"/>
          <w:rtl w:val="0"/>
        </w:rPr>
        <w:t xml:space="preserve">это была хорошая попытка и хорошая идея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хорошая идея, — протянул Драко, — почему же пуффендуйцы не достали свои палочки? Может, если бы </w:t>
      </w:r>
      <w:r w:rsidDel="00000000" w:rsidR="00000000" w:rsidRPr="00000000">
        <w:rPr>
          <w:rFonts w:ascii="Times New Roman" w:cs="Times New Roman" w:eastAsia="Times New Roman" w:hAnsi="Times New Roman"/>
          <w:sz w:val="24"/>
          <w:szCs w:val="24"/>
          <w:rtl w:val="0"/>
        </w:rPr>
        <w:t xml:space="preserve">его попробовал бы левитировать не один Поттер, а вы все вместе, у вас бы получилось</w:t>
      </w:r>
      <w:r w:rsidDel="00000000" w:rsidR="00000000" w:rsidRPr="00000000">
        <w:rPr>
          <w:rFonts w:ascii="Times New Roman" w:cs="Times New Roman" w:eastAsia="Times New Roman" w:hAnsi="Times New Roman"/>
          <w:sz w:val="24"/>
          <w:szCs w:val="24"/>
          <w:rtl w:val="0"/>
        </w:rPr>
        <w:t xml:space="preserve">. Я полагал, что пуффендуйцы — дружные ребята.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похоже, не знал, </w:t>
      </w:r>
      <w:r w:rsidDel="00000000" w:rsidR="00000000" w:rsidRPr="00000000">
        <w:rPr>
          <w:rFonts w:ascii="Times New Roman" w:cs="Times New Roman" w:eastAsia="Times New Roman" w:hAnsi="Times New Roman"/>
          <w:sz w:val="24"/>
          <w:szCs w:val="24"/>
          <w:rtl w:val="0"/>
        </w:rPr>
        <w:t xml:space="preserve">то ли ему рассердиться, то ли умереть от стыда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не успели подумать об этом.</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w:t>
      </w:r>
      <w:r w:rsidDel="00000000" w:rsidR="00000000" w:rsidRPr="00000000">
        <w:rPr>
          <w:rFonts w:ascii="Times New Roman" w:cs="Times New Roman" w:eastAsia="Times New Roman" w:hAnsi="Times New Roman"/>
          <w:sz w:val="24"/>
          <w:szCs w:val="24"/>
          <w:rtl w:val="0"/>
        </w:rPr>
        <w:t xml:space="preserve">, вот оно что, — сказал Драко</w:t>
      </w:r>
      <w:r w:rsidDel="00000000" w:rsidR="00000000" w:rsidRPr="00000000">
        <w:rPr>
          <w:rFonts w:ascii="Times New Roman" w:cs="Times New Roman" w:eastAsia="Times New Roman" w:hAnsi="Times New Roman"/>
          <w:sz w:val="24"/>
          <w:szCs w:val="24"/>
          <w:rtl w:val="0"/>
        </w:rPr>
        <w:t xml:space="preserve">. — Похоже, гораздо </w:t>
      </w:r>
      <w:r w:rsidDel="00000000" w:rsidR="00000000" w:rsidRPr="00000000">
        <w:rPr>
          <w:rFonts w:ascii="Times New Roman" w:cs="Times New Roman" w:eastAsia="Times New Roman" w:hAnsi="Times New Roman"/>
          <w:sz w:val="24"/>
          <w:szCs w:val="24"/>
          <w:rtl w:val="0"/>
        </w:rPr>
        <w:t xml:space="preserve">полезней</w:t>
      </w:r>
      <w:r w:rsidDel="00000000" w:rsidR="00000000" w:rsidRPr="00000000">
        <w:rPr>
          <w:rFonts w:ascii="Times New Roman" w:cs="Times New Roman" w:eastAsia="Times New Roman" w:hAnsi="Times New Roman"/>
          <w:sz w:val="24"/>
          <w:szCs w:val="24"/>
          <w:rtl w:val="0"/>
        </w:rPr>
        <w:t xml:space="preserve"> водить дружбу с одним когтевранцем, чем со всем Пуффендуем.</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чёрт, и как Гарри разрулить эту ситуацию…</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Твоя помощь не нужна</w:t>
      </w:r>
      <w:r w:rsidDel="00000000" w:rsidR="00000000" w:rsidRPr="00000000">
        <w:rPr>
          <w:rFonts w:ascii="Times New Roman" w:cs="Times New Roman" w:eastAsia="Times New Roman" w:hAnsi="Times New Roman"/>
          <w:sz w:val="24"/>
          <w:szCs w:val="24"/>
          <w:rtl w:val="0"/>
        </w:rPr>
        <w:t xml:space="preserve">, — мягко заметил Гарри. Лишь бы Драко догадался интерпретировать это как</w:t>
      </w:r>
      <w:r w:rsidDel="00000000" w:rsidR="00000000" w:rsidRPr="00000000">
        <w:rPr>
          <w:rFonts w:ascii="Times New Roman" w:cs="Times New Roman" w:eastAsia="Times New Roman" w:hAnsi="Times New Roman"/>
          <w:sz w:val="24"/>
          <w:szCs w:val="24"/>
          <w:rtl w:val="0"/>
        </w:rPr>
        <w:t xml:space="preserve"> «Ты путаешь мне карты, </w:t>
      </w:r>
      <w:r w:rsidDel="00000000" w:rsidR="00000000" w:rsidRPr="00000000">
        <w:rPr>
          <w:rFonts w:ascii="Times New Roman" w:cs="Times New Roman" w:eastAsia="Times New Roman" w:hAnsi="Times New Roman"/>
          <w:sz w:val="24"/>
          <w:szCs w:val="24"/>
          <w:rtl w:val="0"/>
        </w:rPr>
        <w:t xml:space="preserve">заткнись, 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а это что? — сказал мистер Гойл. Он примял ногой траву и поднял стеклянный шар размером с </w:t>
      </w:r>
      <w:r w:rsidDel="00000000" w:rsidR="00000000" w:rsidRPr="00000000">
        <w:rPr>
          <w:rFonts w:ascii="Times New Roman" w:cs="Times New Roman" w:eastAsia="Times New Roman" w:hAnsi="Times New Roman"/>
          <w:sz w:val="24"/>
          <w:szCs w:val="24"/>
          <w:rtl w:val="0"/>
        </w:rPr>
        <w:t xml:space="preserve">теннисный мяч, </w:t>
      </w:r>
      <w:r w:rsidDel="00000000" w:rsidR="00000000" w:rsidRPr="00000000">
        <w:rPr>
          <w:rFonts w:ascii="Times New Roman" w:cs="Times New Roman" w:eastAsia="Times New Roman" w:hAnsi="Times New Roman"/>
          <w:sz w:val="24"/>
          <w:szCs w:val="24"/>
          <w:rtl w:val="0"/>
        </w:rPr>
        <w:t xml:space="preserve">внутри которого клубился белый туман.</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моргнул: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Напоминалка Невилла!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напоминалка? — спросил Гарри.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Становится красной, когда забываешь о чём-то, — п</w:t>
      </w:r>
      <w:r w:rsidDel="00000000" w:rsidR="00000000" w:rsidRPr="00000000">
        <w:rPr>
          <w:rFonts w:ascii="Times New Roman" w:cs="Times New Roman" w:eastAsia="Times New Roman" w:hAnsi="Times New Roman"/>
          <w:sz w:val="24"/>
          <w:szCs w:val="24"/>
          <w:rtl w:val="0"/>
        </w:rPr>
        <w:t xml:space="preserve">ояснил</w:t>
      </w:r>
      <w:r w:rsidDel="00000000" w:rsidR="00000000" w:rsidRPr="00000000">
        <w:rPr>
          <w:rFonts w:ascii="Times New Roman" w:cs="Times New Roman" w:eastAsia="Times New Roman" w:hAnsi="Times New Roman"/>
          <w:sz w:val="24"/>
          <w:szCs w:val="24"/>
          <w:rtl w:val="0"/>
        </w:rPr>
        <w:t xml:space="preserve"> Эрни. — Правда, не сообщает, о чём именно. Пожалуйста, отдай её мне, я передам Невиллу.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протянул руку.</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истер Гойл внезапно ухмыльнулся,</w:t>
      </w:r>
      <w:r w:rsidDel="00000000" w:rsidR="00000000" w:rsidRPr="00000000">
        <w:rPr>
          <w:rFonts w:ascii="Times New Roman" w:cs="Times New Roman" w:eastAsia="Times New Roman" w:hAnsi="Times New Roman"/>
          <w:sz w:val="24"/>
          <w:szCs w:val="24"/>
          <w:rtl w:val="0"/>
        </w:rPr>
        <w:t xml:space="preserve"> развернулся и побежал. Эрни на мгновение удивлённо застыл, потом крикнул «Эй!» и устремился вдогонку. </w:t>
      </w:r>
      <w:r w:rsidDel="00000000" w:rsidR="00000000" w:rsidRPr="00000000">
        <w:rPr>
          <w:rFonts w:ascii="Times New Roman" w:cs="Times New Roman" w:eastAsia="Times New Roman" w:hAnsi="Times New Roman"/>
          <w:sz w:val="24"/>
          <w:szCs w:val="24"/>
          <w:rtl w:val="0"/>
        </w:rPr>
        <w:t xml:space="preserve">Мистер Гойл добрался до метлы, одним ловким движением запрыгнул на неё и взлетел.</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отвисла челюсть. </w:t>
      </w:r>
      <w:r w:rsidDel="00000000" w:rsidR="00000000" w:rsidRPr="00000000">
        <w:rPr>
          <w:rFonts w:ascii="Times New Roman" w:cs="Times New Roman" w:eastAsia="Times New Roman" w:hAnsi="Times New Roman"/>
          <w:sz w:val="24"/>
          <w:szCs w:val="24"/>
          <w:rtl w:val="0"/>
        </w:rPr>
        <w:t xml:space="preserve">Мадам Хуч ведь пообещала, что залезшего на метлу выгонят из школы! </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идиот! — прошипел Драко </w:t>
      </w:r>
      <w:r w:rsidDel="00000000" w:rsidR="00000000" w:rsidRPr="00000000">
        <w:rPr>
          <w:rFonts w:ascii="Times New Roman" w:cs="Times New Roman" w:eastAsia="Times New Roman" w:hAnsi="Times New Roman"/>
          <w:sz w:val="24"/>
          <w:szCs w:val="24"/>
          <w:rtl w:val="0"/>
        </w:rPr>
        <w:t xml:space="preserve">и открыл было рот, чтобы крикнуть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Слышь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крикнул Эрни. — Это вещь Невилла! </w:t>
      </w:r>
      <w:r w:rsidDel="00000000" w:rsidR="00000000" w:rsidRPr="00000000">
        <w:rPr>
          <w:rFonts w:ascii="Times New Roman" w:cs="Times New Roman" w:eastAsia="Times New Roman" w:hAnsi="Times New Roman"/>
          <w:sz w:val="24"/>
          <w:szCs w:val="24"/>
          <w:rtl w:val="0"/>
        </w:rPr>
        <w:t xml:space="preserve">Отдай!</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Слизеринцы аплодировали и улюлюкали.</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захлопнул рот. Гарри заметил тень нерешительности на его лице.</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зашептал Гарри, — если ты не прикажешь этому идиоту вернуться на землю, то учитель, вернувшись…</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Попробуй достань его</w:t>
      </w:r>
      <w:r w:rsidDel="00000000" w:rsidR="00000000" w:rsidRPr="00000000">
        <w:rPr>
          <w:rFonts w:ascii="Times New Roman" w:cs="Times New Roman" w:eastAsia="Times New Roman" w:hAnsi="Times New Roman"/>
          <w:sz w:val="24"/>
          <w:szCs w:val="24"/>
          <w:rtl w:val="0"/>
        </w:rPr>
        <w:t xml:space="preserve">, пуффендундель! </w:t>
      </w:r>
      <w:r w:rsidDel="00000000" w:rsidR="00000000" w:rsidRPr="00000000">
        <w:rPr>
          <w:rFonts w:ascii="Times New Roman" w:cs="Times New Roman" w:eastAsia="Times New Roman" w:hAnsi="Times New Roman"/>
          <w:sz w:val="24"/>
          <w:szCs w:val="24"/>
          <w:rtl w:val="0"/>
        </w:rPr>
        <w:t xml:space="preserve">— заорал мистер Гойл, чем заслужил ещё больше аплодисментов от слизеринцев.</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Я не могу!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шептал в ответ Драко, — слизеринцы подумают, что я слабак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мистера Гойла исключат, — зашипел Гарри, — твой </w:t>
      </w:r>
      <w:r w:rsidDel="00000000" w:rsidR="00000000" w:rsidRPr="00000000">
        <w:rPr>
          <w:rFonts w:ascii="Times New Roman" w:cs="Times New Roman" w:eastAsia="Times New Roman" w:hAnsi="Times New Roman"/>
          <w:sz w:val="24"/>
          <w:szCs w:val="24"/>
          <w:rtl w:val="0"/>
        </w:rPr>
        <w:t xml:space="preserve">отец </w:t>
      </w:r>
      <w:r w:rsidDel="00000000" w:rsidR="00000000" w:rsidRPr="00000000">
        <w:rPr>
          <w:rFonts w:ascii="Times New Roman" w:cs="Times New Roman" w:eastAsia="Times New Roman" w:hAnsi="Times New Roman"/>
          <w:sz w:val="24"/>
          <w:szCs w:val="24"/>
          <w:rtl w:val="0"/>
        </w:rPr>
        <w:t xml:space="preserve">подумает, что ты — </w:t>
      </w:r>
      <w:r w:rsidDel="00000000" w:rsidR="00000000" w:rsidRPr="00000000">
        <w:rPr>
          <w:rFonts w:ascii="Times New Roman" w:cs="Times New Roman" w:eastAsia="Times New Roman" w:hAnsi="Times New Roman"/>
          <w:sz w:val="24"/>
          <w:szCs w:val="24"/>
          <w:rtl w:val="0"/>
        </w:rPr>
        <w:t xml:space="preserve">кретин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Драко исказилось в </w:t>
      </w:r>
      <w:r w:rsidDel="00000000" w:rsidR="00000000" w:rsidRPr="00000000">
        <w:rPr>
          <w:rFonts w:ascii="Times New Roman" w:cs="Times New Roman" w:eastAsia="Times New Roman" w:hAnsi="Times New Roman"/>
          <w:sz w:val="24"/>
          <w:szCs w:val="24"/>
          <w:rtl w:val="0"/>
        </w:rPr>
        <w:t xml:space="preserve">агонии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слизерслюнь, — закричал Эрни, — тебе что, не говорили, что пуффендуйцы друг за друга горой? </w:t>
      </w:r>
      <w:r w:rsidDel="00000000" w:rsidR="00000000" w:rsidRPr="00000000">
        <w:rPr>
          <w:rFonts w:ascii="Times New Roman" w:cs="Times New Roman" w:eastAsia="Times New Roman" w:hAnsi="Times New Roman"/>
          <w:sz w:val="24"/>
          <w:szCs w:val="24"/>
          <w:rtl w:val="0"/>
        </w:rPr>
        <w:t xml:space="preserve">Пуффендуй, к оружию!</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 сторону мистера Гойла оказалось направлено множество палочек.</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Тремя секундами позже…</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оружию, Слизерин! — одновременно сказали пятеро слизеринцев.</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уже в сторону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пуффендуйцев смотрел целый лес палочек.</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Двумя секундами позже…</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оружию, Гриффиндор!</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сделай что-нибудь! — отчаянно </w:t>
      </w:r>
      <w:r w:rsidDel="00000000" w:rsidR="00000000" w:rsidRPr="00000000">
        <w:rPr>
          <w:rFonts w:ascii="Times New Roman" w:cs="Times New Roman" w:eastAsia="Times New Roman" w:hAnsi="Times New Roman"/>
          <w:sz w:val="24"/>
          <w:szCs w:val="24"/>
          <w:rtl w:val="0"/>
        </w:rPr>
        <w:t xml:space="preserve">шептал</w:t>
      </w:r>
      <w:r w:rsidDel="00000000" w:rsidR="00000000" w:rsidRPr="00000000">
        <w:rPr>
          <w:rFonts w:ascii="Times New Roman" w:cs="Times New Roman" w:eastAsia="Times New Roman" w:hAnsi="Times New Roman"/>
          <w:sz w:val="24"/>
          <w:szCs w:val="24"/>
          <w:rtl w:val="0"/>
        </w:rPr>
        <w:t xml:space="preserve"> Драко. — Я не могу остановить их, это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сделать ты! Ты же гений, придумай что-нибудь! Потом сочтёмся.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понял, что примерно через пять с половиной секунд кто-то </w:t>
      </w:r>
      <w:r w:rsidDel="00000000" w:rsidR="00000000" w:rsidRPr="00000000">
        <w:rPr>
          <w:rFonts w:ascii="Times New Roman" w:cs="Times New Roman" w:eastAsia="Times New Roman" w:hAnsi="Times New Roman"/>
          <w:sz w:val="24"/>
          <w:szCs w:val="24"/>
          <w:rtl w:val="0"/>
        </w:rPr>
        <w:t xml:space="preserve">наколдует </w:t>
      </w:r>
      <w:r w:rsidDel="00000000" w:rsidR="00000000" w:rsidRPr="00000000">
        <w:rPr>
          <w:rFonts w:ascii="Times New Roman" w:cs="Times New Roman" w:eastAsia="Times New Roman" w:hAnsi="Times New Roman"/>
          <w:sz w:val="24"/>
          <w:szCs w:val="24"/>
          <w:rtl w:val="0"/>
        </w:rPr>
        <w:t xml:space="preserve">Шумерский простой удар</w:t>
      </w:r>
      <w:r w:rsidDel="00000000" w:rsidR="00000000" w:rsidRPr="00000000">
        <w:rPr>
          <w:rFonts w:ascii="Times New Roman" w:cs="Times New Roman" w:eastAsia="Times New Roman" w:hAnsi="Times New Roman"/>
          <w:sz w:val="24"/>
          <w:szCs w:val="24"/>
          <w:rtl w:val="0"/>
        </w:rPr>
        <w:t xml:space="preserve">, и после процедуры отчисления на всём курсе мальчики останутся только в Когтевране.</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оружию, Когтевран! — выкрикнул Майкл Корнер. Ему явно не хватало приключений на свою голову.</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ГРЕГОРИ ГОЙЛ! — завопил Гарри. — Я вызываю тебя на </w:t>
      </w:r>
      <w:r w:rsidDel="00000000" w:rsidR="00000000" w:rsidRPr="00000000">
        <w:rPr>
          <w:rFonts w:ascii="Times New Roman" w:cs="Times New Roman" w:eastAsia="Times New Roman" w:hAnsi="Times New Roman"/>
          <w:sz w:val="24"/>
          <w:szCs w:val="24"/>
          <w:rtl w:val="0"/>
        </w:rPr>
        <w:t xml:space="preserve">состязание </w:t>
      </w:r>
      <w:r w:rsidDel="00000000" w:rsidR="00000000" w:rsidRPr="00000000">
        <w:rPr>
          <w:rFonts w:ascii="Times New Roman" w:cs="Times New Roman" w:eastAsia="Times New Roman" w:hAnsi="Times New Roman"/>
          <w:sz w:val="24"/>
          <w:szCs w:val="24"/>
          <w:rtl w:val="0"/>
        </w:rPr>
        <w:t xml:space="preserve">за право обладания напоминалкой Невилла!</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стало тихо.</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неужто? — отозвался Драко. </w:t>
      </w:r>
      <w:r w:rsidDel="00000000" w:rsidR="00000000" w:rsidRPr="00000000">
        <w:rPr>
          <w:rFonts w:ascii="Times New Roman" w:cs="Times New Roman" w:eastAsia="Times New Roman" w:hAnsi="Times New Roman"/>
          <w:sz w:val="24"/>
          <w:szCs w:val="24"/>
          <w:rtl w:val="0"/>
        </w:rPr>
        <w:t xml:space="preserve">Гарри не знал, что растягивать слова можно так громко.</w:t>
      </w:r>
      <w:r w:rsidDel="00000000" w:rsidR="00000000" w:rsidRPr="00000000">
        <w:rPr>
          <w:rFonts w:ascii="Times New Roman" w:cs="Times New Roman" w:eastAsia="Times New Roman" w:hAnsi="Times New Roman"/>
          <w:sz w:val="24"/>
          <w:szCs w:val="24"/>
          <w:rtl w:val="0"/>
        </w:rPr>
        <w:t xml:space="preserve"> — Звучит интересно. Что за состязание, Поттер?</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Эм-м…</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«Состязание» — это, собственно, всё, что Гарри успел придумать. А вот какое именно? </w:t>
      </w:r>
      <w:r w:rsidDel="00000000" w:rsidR="00000000" w:rsidRPr="00000000">
        <w:rPr>
          <w:rFonts w:ascii="Times New Roman" w:cs="Times New Roman" w:eastAsia="Times New Roman" w:hAnsi="Times New Roman"/>
          <w:sz w:val="24"/>
          <w:szCs w:val="24"/>
          <w:rtl w:val="0"/>
        </w:rPr>
        <w:t xml:space="preserve">Нельзя </w:t>
      </w:r>
      <w:r w:rsidDel="00000000" w:rsidR="00000000" w:rsidRPr="00000000">
        <w:rPr>
          <w:rFonts w:ascii="Times New Roman" w:cs="Times New Roman" w:eastAsia="Times New Roman" w:hAnsi="Times New Roman"/>
          <w:sz w:val="24"/>
          <w:szCs w:val="24"/>
          <w:rtl w:val="0"/>
        </w:rPr>
        <w:t xml:space="preserve">сказать «шахматы»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Del="00000000" w:rsidR="00000000" w:rsidRPr="00000000">
        <w:rPr>
          <w:rFonts w:ascii="Times New Roman" w:cs="Times New Roman" w:eastAsia="Times New Roman" w:hAnsi="Times New Roman"/>
          <w:sz w:val="24"/>
          <w:szCs w:val="24"/>
          <w:rtl w:val="0"/>
        </w:rPr>
        <w:t xml:space="preserve">сли я сумею завладеть напоминалкой Невилла,</w:t>
      </w:r>
      <w:r w:rsidDel="00000000" w:rsidR="00000000" w:rsidRPr="00000000">
        <w:rPr>
          <w:rFonts w:ascii="Times New Roman" w:cs="Times New Roman" w:eastAsia="Times New Roman" w:hAnsi="Times New Roman"/>
          <w:sz w:val="24"/>
          <w:szCs w:val="24"/>
          <w:rtl w:val="0"/>
        </w:rPr>
        <w:t xml:space="preserve"> Грегори Гойл откажется от напоминалки, которую держит в руке, и передаст её мне.</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стало тихо, облегчение на лицах учеников сменялось недоумением.</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громко сказал Драко. — </w:t>
      </w:r>
      <w:r w:rsidDel="00000000" w:rsidR="00000000" w:rsidRPr="00000000">
        <w:rPr>
          <w:rFonts w:ascii="Times New Roman" w:cs="Times New Roman" w:eastAsia="Times New Roman" w:hAnsi="Times New Roman"/>
          <w:sz w:val="24"/>
          <w:szCs w:val="24"/>
          <w:rtl w:val="0"/>
        </w:rPr>
        <w:t xml:space="preserve">Я хотел бы посмотреть, как ты это провернёшь</w:t>
      </w:r>
      <w:r w:rsidDel="00000000" w:rsidR="00000000" w:rsidRPr="00000000">
        <w:rPr>
          <w:rFonts w:ascii="Times New Roman" w:cs="Times New Roman" w:eastAsia="Times New Roman" w:hAnsi="Times New Roman"/>
          <w:sz w:val="24"/>
          <w:szCs w:val="24"/>
          <w:rtl w:val="0"/>
        </w:rPr>
        <w:t xml:space="preserve">! Мистер Гойл согласен!</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приступим! — провозгласил Гарри.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ты чего задумал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 Драко, причём сделал это не шевеля губами.</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так не умел и поэтому промолчал.</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Ученики вокруг убирали палочки, а сконфуженный мистер Гойл медленно опустился на землю. </w:t>
      </w:r>
      <w:r w:rsidDel="00000000" w:rsidR="00000000" w:rsidRPr="00000000">
        <w:rPr>
          <w:rFonts w:ascii="Times New Roman" w:cs="Times New Roman" w:eastAsia="Times New Roman" w:hAnsi="Times New Roman"/>
          <w:sz w:val="24"/>
          <w:szCs w:val="24"/>
          <w:rtl w:val="0"/>
        </w:rPr>
        <w:t xml:space="preserve">Несколько </w:t>
      </w:r>
      <w:r w:rsidDel="00000000" w:rsidR="00000000" w:rsidRPr="00000000">
        <w:rPr>
          <w:rFonts w:ascii="Times New Roman" w:cs="Times New Roman" w:eastAsia="Times New Roman" w:hAnsi="Times New Roman"/>
          <w:sz w:val="24"/>
          <w:szCs w:val="24"/>
          <w:rtl w:val="0"/>
        </w:rPr>
        <w:t xml:space="preserve">пуффендуйцев рванулись было к нему, но Гарри </w:t>
      </w:r>
      <w:r w:rsidDel="00000000" w:rsidR="00000000" w:rsidRPr="00000000">
        <w:rPr>
          <w:rFonts w:ascii="Times New Roman" w:cs="Times New Roman" w:eastAsia="Times New Roman" w:hAnsi="Times New Roman"/>
          <w:sz w:val="24"/>
          <w:szCs w:val="24"/>
          <w:rtl w:val="0"/>
        </w:rPr>
        <w:t xml:space="preserve">отчаян</w:t>
      </w:r>
      <w:r w:rsidDel="00000000" w:rsidR="00000000" w:rsidRPr="00000000">
        <w:rPr>
          <w:rFonts w:ascii="Times New Roman" w:cs="Times New Roman" w:eastAsia="Times New Roman" w:hAnsi="Times New Roman"/>
          <w:sz w:val="24"/>
          <w:szCs w:val="24"/>
          <w:rtl w:val="0"/>
        </w:rPr>
        <w:t xml:space="preserve">но-у</w:t>
      </w:r>
      <w:r w:rsidDel="00000000" w:rsidR="00000000" w:rsidRPr="00000000">
        <w:rPr>
          <w:rFonts w:ascii="Times New Roman" w:cs="Times New Roman" w:eastAsia="Times New Roman" w:hAnsi="Times New Roman"/>
          <w:sz w:val="24"/>
          <w:szCs w:val="24"/>
          <w:rtl w:val="0"/>
        </w:rPr>
        <w:t xml:space="preserve">моляющим взглядом</w:t>
      </w:r>
      <w:r w:rsidDel="00000000" w:rsidR="00000000" w:rsidRPr="00000000">
        <w:rPr>
          <w:rFonts w:ascii="Times New Roman" w:cs="Times New Roman" w:eastAsia="Times New Roman" w:hAnsi="Times New Roman"/>
          <w:sz w:val="24"/>
          <w:szCs w:val="24"/>
          <w:rtl w:val="0"/>
        </w:rPr>
        <w:t xml:space="preserve"> остановил 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убрал палочку.</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попятились.</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громко сказал Гарри, — а теперь…</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сделал глубокий вдох и, </w:t>
      </w:r>
      <w:r w:rsidDel="00000000" w:rsidR="00000000" w:rsidRPr="00000000">
        <w:rPr>
          <w:rFonts w:ascii="Times New Roman" w:cs="Times New Roman" w:eastAsia="Times New Roman" w:hAnsi="Times New Roman"/>
          <w:sz w:val="24"/>
          <w:szCs w:val="24"/>
          <w:rtl w:val="0"/>
        </w:rPr>
        <w:t xml:space="preserve">подняв руку, сложи</w:t>
      </w:r>
      <w:r w:rsidDel="00000000" w:rsidR="00000000" w:rsidRPr="00000000">
        <w:rPr>
          <w:rFonts w:ascii="Times New Roman" w:cs="Times New Roman" w:eastAsia="Times New Roman" w:hAnsi="Times New Roman"/>
          <w:sz w:val="24"/>
          <w:szCs w:val="24"/>
          <w:rtl w:val="0"/>
        </w:rPr>
        <w:t xml:space="preserve">л пальцы для щелчка. Те, кто были в курсе истории с пирогами, то есть практически все, ахнули.</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Именем безумия Хогвартса!</w:t>
      </w:r>
      <w:r w:rsidDel="00000000" w:rsidR="00000000" w:rsidRPr="00000000">
        <w:rPr>
          <w:rFonts w:ascii="Times New Roman" w:cs="Times New Roman" w:eastAsia="Times New Roman" w:hAnsi="Times New Roman"/>
          <w:sz w:val="24"/>
          <w:szCs w:val="24"/>
          <w:rtl w:val="0"/>
        </w:rPr>
        <w:t xml:space="preserve"> Славно-славно, трам-бабам, плюх-плюх-плюх! — </w:t>
      </w:r>
      <w:r w:rsidDel="00000000" w:rsidR="00000000" w:rsidRPr="00000000">
        <w:rPr>
          <w:rFonts w:ascii="Times New Roman" w:cs="Times New Roman" w:eastAsia="Times New Roman" w:hAnsi="Times New Roman"/>
          <w:sz w:val="24"/>
          <w:szCs w:val="24"/>
          <w:rtl w:val="0"/>
        </w:rPr>
        <w:t xml:space="preserve">и Гарри щёлкнул пальцами.</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w:t>
      </w:r>
      <w:r w:rsidDel="00000000" w:rsidR="00000000" w:rsidRPr="00000000">
        <w:rPr>
          <w:rFonts w:ascii="Times New Roman" w:cs="Times New Roman" w:eastAsia="Times New Roman" w:hAnsi="Times New Roman"/>
          <w:sz w:val="24"/>
          <w:szCs w:val="24"/>
          <w:rtl w:val="0"/>
        </w:rPr>
        <w:t xml:space="preserve">дёрнулись, пытаясь уклониться.</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ничего не произошло.</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позволил тишине длиться, ожидая…</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сказал кто-то, — и чего?</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к самому нетерпеливому:</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Посмотри перед собой. Видишь участок земли, на котором нет травы?</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да, — ответил мальчик, гриффиндорец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Копай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присутствующие непонимающе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посмотрели на Гарри.</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зачем? — спросил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копай, — нетерпеливо сказал Терри Бут, — поверь, смысла спрашивать нет.</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опустился на колени и принялся разгребать землю.</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минуту гриффиндорец встал.</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Тут н</w:t>
      </w:r>
      <w:r w:rsidDel="00000000" w:rsidR="00000000" w:rsidRPr="00000000">
        <w:rPr>
          <w:rFonts w:ascii="Times New Roman" w:cs="Times New Roman" w:eastAsia="Times New Roman" w:hAnsi="Times New Roman"/>
          <w:sz w:val="24"/>
          <w:szCs w:val="24"/>
          <w:rtl w:val="0"/>
        </w:rPr>
        <w:t xml:space="preserve">ичего</w:t>
      </w:r>
      <w:r w:rsidDel="00000000" w:rsidR="00000000" w:rsidRPr="00000000">
        <w:rPr>
          <w:rFonts w:ascii="Times New Roman" w:cs="Times New Roman" w:eastAsia="Times New Roman" w:hAnsi="Times New Roman"/>
          <w:sz w:val="24"/>
          <w:szCs w:val="24"/>
          <w:rtl w:val="0"/>
        </w:rPr>
        <w:t xml:space="preserve"> нет, — сказал он.</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Гм. Гарри планировал вернуться в прошлое и закопать в этом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карту, которая бы вела к другой карте, которая бы вела к напоминалке Невилла, которую он спрятал бы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получив её сейчас у мистера Гойла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до Гарри дошло, что есть и другой вариант, с которым скрыть использование Маховика времени будет легче.</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Дин! — громко сказал Гарри. — Эрни, осмотри место, куда упал Невилл, </w:t>
      </w:r>
      <w:r w:rsidDel="00000000" w:rsidR="00000000" w:rsidRPr="00000000">
        <w:rPr>
          <w:rFonts w:ascii="Times New Roman" w:cs="Times New Roman" w:eastAsia="Times New Roman" w:hAnsi="Times New Roman"/>
          <w:sz w:val="24"/>
          <w:szCs w:val="24"/>
          <w:rtl w:val="0"/>
        </w:rPr>
        <w:t xml:space="preserve">может, ты найдёшь его напоминалку там?</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 у окружающих сделался ещё более озадаченным.</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сделай это, — сказал Терри Бут, — он будет пробовать, пока что-то не получится, и самое страшное, что…</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w:t>
      </w:r>
      <w:r w:rsidDel="00000000" w:rsidR="00000000" w:rsidRPr="00000000">
        <w:rPr>
          <w:rFonts w:ascii="Times New Roman" w:cs="Times New Roman" w:eastAsia="Times New Roman" w:hAnsi="Times New Roman"/>
          <w:sz w:val="24"/>
          <w:szCs w:val="24"/>
          <w:rtl w:val="0"/>
        </w:rPr>
        <w:t xml:space="preserve"> — выдохнул Эрни. Он держал в руке напоминалку Невилла. — </w:t>
      </w:r>
      <w:r w:rsidDel="00000000" w:rsidR="00000000" w:rsidRPr="00000000">
        <w:rPr>
          <w:rFonts w:ascii="Times New Roman" w:cs="Times New Roman" w:eastAsia="Times New Roman" w:hAnsi="Times New Roman"/>
          <w:sz w:val="24"/>
          <w:szCs w:val="24"/>
          <w:rtl w:val="0"/>
        </w:rPr>
        <w:t xml:space="preserve">Вот же</w:t>
      </w:r>
      <w:r w:rsidDel="00000000" w:rsidR="00000000" w:rsidRPr="00000000">
        <w:rPr>
          <w:rFonts w:ascii="Times New Roman" w:cs="Times New Roman" w:eastAsia="Times New Roman" w:hAnsi="Times New Roman"/>
          <w:sz w:val="24"/>
          <w:szCs w:val="24"/>
          <w:rtl w:val="0"/>
        </w:rPr>
        <w:t xml:space="preserve"> она! Была там, где он упал!</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возопил мистер Гойл. Он посмотрел вниз и увидел…</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всё ещё держит напоминалку Невилла.</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неловкое молчание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 это же невозможно, да?</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подожди, я имел в виду, что это совершенно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невозможно…</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 но разве мы не собираемся ЛЕТАТЬ на МЁТЛАХ</w:t>
      </w:r>
      <w:r w:rsidDel="00000000" w:rsidR="00000000" w:rsidRPr="00000000">
        <w:rPr>
          <w:rFonts w:ascii="Times New Roman" w:cs="Times New Roman" w:eastAsia="Times New Roman" w:hAnsi="Times New Roman"/>
          <w:sz w:val="24"/>
          <w:szCs w:val="24"/>
          <w:rtl w:val="0"/>
        </w:rPr>
        <w:t xml:space="preserve">? То-то же.</w:t>
      </w:r>
      <w:r w:rsidDel="00000000" w:rsidR="00000000" w:rsidRPr="00000000">
        <w:rPr>
          <w:rFonts w:ascii="Times New Roman" w:cs="Times New Roman" w:eastAsia="Times New Roman" w:hAnsi="Times New Roman"/>
          <w:sz w:val="24"/>
          <w:szCs w:val="24"/>
          <w:rtl w:val="0"/>
        </w:rPr>
        <w:t xml:space="preserve"> В любом случае, заполучив напоминалку Невилла, я </w:t>
      </w:r>
      <w:r w:rsidDel="00000000" w:rsidR="00000000" w:rsidRPr="00000000">
        <w:rPr>
          <w:rFonts w:ascii="Times New Roman" w:cs="Times New Roman" w:eastAsia="Times New Roman" w:hAnsi="Times New Roman"/>
          <w:sz w:val="24"/>
          <w:szCs w:val="24"/>
          <w:rtl w:val="0"/>
        </w:rPr>
        <w:t xml:space="preserve">выиграю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состязании, и Грегори Гойл должен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 — крикнул слизеринец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 Забини, Гарри вряд ли когда-нибудь забудет</w:t>
      </w:r>
      <w:r w:rsidDel="00000000" w:rsidR="00000000" w:rsidRPr="00000000">
        <w:rPr>
          <w:rFonts w:ascii="Times New Roman" w:cs="Times New Roman" w:eastAsia="Times New Roman" w:hAnsi="Times New Roman"/>
          <w:sz w:val="24"/>
          <w:szCs w:val="24"/>
          <w:rtl w:val="0"/>
        </w:rPr>
        <w:t xml:space="preserve"> его имя</w:t>
      </w:r>
      <w:r w:rsidDel="00000000" w:rsidR="00000000" w:rsidRPr="00000000">
        <w:rPr>
          <w:rFonts w:ascii="Times New Roman" w:cs="Times New Roman" w:eastAsia="Times New Roman" w:hAnsi="Times New Roman"/>
          <w:sz w:val="24"/>
          <w:szCs w:val="24"/>
          <w:rtl w:val="0"/>
        </w:rPr>
        <w:t xml:space="preserve">. — Откуда нам знать, что эта напоминалка принадлежит Невиллу? Ты мог просто бросить туда совсем </w:t>
      </w:r>
      <w:r w:rsidDel="00000000" w:rsidR="00000000" w:rsidRPr="00000000">
        <w:rPr>
          <w:rFonts w:ascii="Times New Roman" w:cs="Times New Roman" w:eastAsia="Times New Roman" w:hAnsi="Times New Roman"/>
          <w:sz w:val="24"/>
          <w:szCs w:val="24"/>
          <w:rtl w:val="0"/>
        </w:rPr>
        <w:t xml:space="preserve">другую </w:t>
      </w:r>
      <w:r w:rsidDel="00000000" w:rsidR="00000000" w:rsidRPr="00000000">
        <w:rPr>
          <w:rFonts w:ascii="Times New Roman" w:cs="Times New Roman" w:eastAsia="Times New Roman" w:hAnsi="Times New Roman"/>
          <w:sz w:val="24"/>
          <w:szCs w:val="24"/>
          <w:rtl w:val="0"/>
        </w:rPr>
        <w:t xml:space="preserve">напоминалку…</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ту, что у Грегори Гойла.</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Забини повернулся к Драко:</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Малфой! Ты же не позволишь ему вот так…</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Слышь, ты, заткнись, — прогремел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Крэбб, стоявший </w:t>
      </w:r>
      <w:r w:rsidDel="00000000" w:rsidR="00000000" w:rsidRPr="00000000">
        <w:rPr>
          <w:rFonts w:ascii="Times New Roman" w:cs="Times New Roman" w:eastAsia="Times New Roman" w:hAnsi="Times New Roman"/>
          <w:sz w:val="24"/>
          <w:szCs w:val="24"/>
          <w:rtl w:val="0"/>
        </w:rPr>
        <w:t xml:space="preserve">за спиной</w:t>
      </w:r>
      <w:r w:rsidDel="00000000" w:rsidR="00000000" w:rsidRPr="00000000">
        <w:rPr>
          <w:rFonts w:ascii="Times New Roman" w:cs="Times New Roman" w:eastAsia="Times New Roman" w:hAnsi="Times New Roman"/>
          <w:sz w:val="24"/>
          <w:szCs w:val="24"/>
          <w:rtl w:val="0"/>
        </w:rPr>
        <w:t xml:space="preserve"> Драко. — Твои советы мистеру Малфою не нужны!</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х</w:t>
      </w:r>
      <w:r w:rsidDel="00000000" w:rsidR="00000000" w:rsidRPr="00000000">
        <w:rPr>
          <w:rFonts w:ascii="Times New Roman" w:cs="Times New Roman" w:eastAsia="Times New Roman" w:hAnsi="Times New Roman"/>
          <w:sz w:val="24"/>
          <w:szCs w:val="24"/>
          <w:rtl w:val="0"/>
        </w:rPr>
        <w:t xml:space="preserve">ороший приспешник.</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держал пари с Драко из Благородного и Древнейшего Дома Малфоев, — сказал Гарри, — а не с тобой, Забини. </w:t>
      </w:r>
      <w:r w:rsidDel="00000000" w:rsidR="00000000" w:rsidRPr="00000000">
        <w:rPr>
          <w:rFonts w:ascii="Times New Roman" w:cs="Times New Roman" w:eastAsia="Times New Roman" w:hAnsi="Times New Roman"/>
          <w:sz w:val="24"/>
          <w:szCs w:val="24"/>
          <w:rtl w:val="0"/>
        </w:rPr>
        <w:t xml:space="preserve">И, думаю, я выполнил свою часть уговора, но судить об этом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Малфою.</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клянёшься, что это</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 напоминалка Невилла? — спросил Драко.</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 и я собираюсь вернуть её Невиллу. А та, которую держит Грегори Гойл, отойдёт мне.</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будто принимая решение:</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ставить под вопрос слово, данное </w:t>
      </w:r>
      <w:r w:rsidDel="00000000" w:rsidR="00000000" w:rsidRPr="00000000">
        <w:rPr>
          <w:rFonts w:ascii="Times New Roman" w:cs="Times New Roman" w:eastAsia="Times New Roman" w:hAnsi="Times New Roman"/>
          <w:sz w:val="24"/>
          <w:szCs w:val="24"/>
          <w:rtl w:val="0"/>
        </w:rPr>
        <w:t xml:space="preserve">представителем</w:t>
      </w:r>
      <w:r w:rsidDel="00000000" w:rsidR="00000000" w:rsidRPr="00000000">
        <w:rPr>
          <w:rFonts w:ascii="Times New Roman" w:cs="Times New Roman" w:eastAsia="Times New Roman" w:hAnsi="Times New Roman"/>
          <w:sz w:val="24"/>
          <w:szCs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 Забини. — Он ещё не выиграл, он же ещё не держит в ру…</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Лови, Гарри! — крикнул Эрни и бросил напоминалку.</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лёгкостью поймал её — у него всегда были хорошие рефлексы.</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вот, — сказал Гарри, — я победил…</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вдруг осёкся. Все разговоры оборвались.</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Напоминалка в его руке засветилась ярко-красным светом, словно крохотное солнце, что бросает тени в разгар дня.</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17:09, если быть точным. Кабинет профессора МакГонагалл, после урока полётов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 дополнительный час, добавленный Гарри.)</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сидела на своём месте, а Гарри </w:t>
      </w:r>
      <w:r w:rsidDel="00000000" w:rsidR="00000000" w:rsidRPr="00000000">
        <w:rPr>
          <w:rFonts w:ascii="Times New Roman" w:cs="Times New Roman" w:eastAsia="Times New Roman" w:hAnsi="Times New Roman"/>
          <w:sz w:val="24"/>
          <w:szCs w:val="24"/>
          <w:rtl w:val="0"/>
        </w:rPr>
        <w:t xml:space="preserve">ужом вертелся на табурете.</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 убеждал её Г</w:t>
      </w:r>
      <w:r w:rsidDel="00000000" w:rsidR="00000000" w:rsidRPr="00000000">
        <w:rPr>
          <w:rFonts w:ascii="Times New Roman" w:cs="Times New Roman" w:eastAsia="Times New Roman" w:hAnsi="Times New Roman"/>
          <w:sz w:val="24"/>
          <w:szCs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профессора МакГонагалл было </w:t>
      </w:r>
      <w:r w:rsidDel="00000000" w:rsidR="00000000" w:rsidRPr="00000000">
        <w:rPr>
          <w:rFonts w:ascii="Times New Roman" w:cs="Times New Roman" w:eastAsia="Times New Roman" w:hAnsi="Times New Roman"/>
          <w:sz w:val="24"/>
          <w:szCs w:val="24"/>
          <w:rtl w:val="0"/>
        </w:rPr>
        <w:t xml:space="preserve">измученным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сердитым.</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Вам нельзя использовать Маховик времени в таких случаях, мистер Поттер!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онятие </w:t>
      </w:r>
      <w:r w:rsidDel="00000000" w:rsidR="00000000" w:rsidRPr="00000000">
        <w:rPr>
          <w:rFonts w:ascii="Times New Roman" w:cs="Times New Roman" w:eastAsia="Times New Roman" w:hAnsi="Times New Roman"/>
          <w:sz w:val="24"/>
          <w:szCs w:val="24"/>
          <w:rtl w:val="0"/>
        </w:rPr>
        <w:t xml:space="preserve">секретности недоступно вашему пониманию?</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ведь никто не знает, как я это сделал! Все убеждены, что я могу, щёлкнув </w:t>
      </w:r>
      <w:r w:rsidDel="00000000" w:rsidR="00000000" w:rsidRPr="00000000">
        <w:rPr>
          <w:rFonts w:ascii="Times New Roman" w:cs="Times New Roman" w:eastAsia="Times New Roman" w:hAnsi="Times New Roman"/>
          <w:sz w:val="24"/>
          <w:szCs w:val="24"/>
          <w:rtl w:val="0"/>
        </w:rPr>
        <w:t xml:space="preserve">пальцами,</w:t>
      </w:r>
      <w:r w:rsidDel="00000000" w:rsidR="00000000" w:rsidRPr="00000000">
        <w:rPr>
          <w:rFonts w:ascii="Times New Roman" w:cs="Times New Roman" w:eastAsia="Times New Roman" w:hAnsi="Times New Roman"/>
          <w:sz w:val="24"/>
          <w:szCs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Del="00000000" w:rsidR="00000000" w:rsidRPr="00000000">
        <w:rPr>
          <w:rFonts w:ascii="Times New Roman" w:cs="Times New Roman" w:eastAsia="Times New Roman" w:hAnsi="Times New Roman"/>
          <w:sz w:val="24"/>
          <w:szCs w:val="24"/>
          <w:rtl w:val="0"/>
        </w:rPr>
        <w:t xml:space="preserve"> У меня не было выбора!</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w:t>
      </w:r>
      <w:r w:rsidDel="00000000" w:rsidR="00000000" w:rsidRPr="00000000">
        <w:rPr>
          <w:rFonts w:ascii="Times New Roman" w:cs="Times New Roman" w:eastAsia="Times New Roman" w:hAnsi="Times New Roman"/>
          <w:sz w:val="24"/>
          <w:szCs w:val="24"/>
          <w:rtl w:val="0"/>
        </w:rPr>
        <w:t xml:space="preserve"> предложить ему сыграть в Подрывного дурака, но нет, вам приспичило </w:t>
      </w:r>
      <w:r w:rsidDel="00000000" w:rsidR="00000000" w:rsidRPr="00000000">
        <w:rPr>
          <w:rFonts w:ascii="Times New Roman" w:cs="Times New Roman" w:eastAsia="Times New Roman" w:hAnsi="Times New Roman"/>
          <w:sz w:val="24"/>
          <w:szCs w:val="24"/>
          <w:rtl w:val="0"/>
        </w:rPr>
        <w:t xml:space="preserve">покрасоваться и использовать</w:t>
      </w:r>
      <w:r w:rsidDel="00000000" w:rsidR="00000000" w:rsidRPr="00000000">
        <w:rPr>
          <w:rFonts w:ascii="Times New Roman" w:cs="Times New Roman" w:eastAsia="Times New Roman" w:hAnsi="Times New Roman"/>
          <w:sz w:val="24"/>
          <w:szCs w:val="24"/>
          <w:rtl w:val="0"/>
        </w:rPr>
        <w:t xml:space="preserve"> Маховик времени столь вопиюще нецелесообразным образом!</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Значит, надо было выбрать армрестлинг!</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Но тогда бы я проиграл!</w:t>
      </w:r>
      <w:ins w:author="Alaric Lightin" w:id="2" w:date="2019-03-27T15:03:48Z">
        <w:r w:rsidDel="00000000" w:rsidR="00000000" w:rsidRPr="00000000">
          <w:rPr>
            <w:rFonts w:ascii="Times New Roman" w:cs="Times New Roman" w:eastAsia="Times New Roman" w:hAnsi="Times New Roman"/>
            <w:sz w:val="24"/>
            <w:szCs w:val="24"/>
            <w:rtl w:val="0"/>
          </w:rPr>
          <w:t xml:space="preserve">..</w:t>
        </w:r>
      </w:ins>
      <w:del w:author="Alaric Lightin" w:id="2" w:date="2019-03-27T15:03:48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Гарри моргнул и осёкся.</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У профессора МакГонагалл был крайне разъярённый вид.</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замолчал. </w:t>
      </w:r>
      <w:r w:rsidDel="00000000" w:rsidR="00000000" w:rsidRPr="00000000">
        <w:rPr>
          <w:rFonts w:ascii="Times New Roman" w:cs="Times New Roman" w:eastAsia="Times New Roman" w:hAnsi="Times New Roman"/>
          <w:sz w:val="24"/>
          <w:szCs w:val="24"/>
          <w:rtl w:val="0"/>
        </w:rPr>
        <w:t xml:space="preserve">Внезапно до него дошло, что вариантов было предостаточно.</w:t>
      </w:r>
      <w:r w:rsidDel="00000000" w:rsidR="00000000" w:rsidRPr="00000000">
        <w:rPr>
          <w:rFonts w:ascii="Times New Roman" w:cs="Times New Roman" w:eastAsia="Times New Roman" w:hAnsi="Times New Roman"/>
          <w:sz w:val="24"/>
          <w:szCs w:val="24"/>
          <w:rtl w:val="0"/>
        </w:rPr>
        <w:t xml:space="preserve"> Можно было попросить Драко выбрать игру, можно было предоставить выбор толпе…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и вправду зря </w:t>
      </w:r>
      <w:r w:rsidDel="00000000" w:rsidR="00000000" w:rsidRPr="00000000">
        <w:rPr>
          <w:rFonts w:ascii="Times New Roman" w:cs="Times New Roman" w:eastAsia="Times New Roman" w:hAnsi="Times New Roman"/>
          <w:sz w:val="24"/>
          <w:szCs w:val="24"/>
          <w:rtl w:val="0"/>
        </w:rPr>
        <w:t xml:space="preserve">вплёл</w:t>
      </w:r>
      <w:r w:rsidDel="00000000" w:rsidR="00000000" w:rsidRPr="00000000">
        <w:rPr>
          <w:rFonts w:ascii="Times New Roman" w:cs="Times New Roman" w:eastAsia="Times New Roman" w:hAnsi="Times New Roman"/>
          <w:sz w:val="24"/>
          <w:szCs w:val="24"/>
          <w:rtl w:val="0"/>
        </w:rPr>
        <w:t xml:space="preserve"> в это дело Маховик времени. Возможностей было море, так почему же он выбрал именно эту?</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увидел способ </w:t>
      </w:r>
      <w:r w:rsidDel="00000000" w:rsidR="00000000" w:rsidRPr="00000000">
        <w:rPr>
          <w:rFonts w:ascii="Times New Roman" w:cs="Times New Roman" w:eastAsia="Times New Roman" w:hAnsi="Times New Roman"/>
          <w:sz w:val="24"/>
          <w:szCs w:val="24"/>
          <w:rtl w:val="0"/>
        </w:rPr>
        <w:t xml:space="preserve">выиграть</w:t>
      </w:r>
      <w:r w:rsidDel="00000000" w:rsidR="00000000" w:rsidRPr="00000000">
        <w:rPr>
          <w:rFonts w:ascii="Times New Roman" w:cs="Times New Roman" w:eastAsia="Times New Roman" w:hAnsi="Times New Roman"/>
          <w:sz w:val="24"/>
          <w:szCs w:val="24"/>
          <w:rtl w:val="0"/>
        </w:rPr>
        <w:t xml:space="preserve">. Отвоевать безделушку, которую учителя всё равно бы отобрали у мистера Гойла. Стремление</w:t>
      </w:r>
      <w:r w:rsidDel="00000000" w:rsidR="00000000" w:rsidRPr="00000000">
        <w:rPr>
          <w:rFonts w:ascii="Times New Roman" w:cs="Times New Roman" w:eastAsia="Times New Roman" w:hAnsi="Times New Roman"/>
          <w:sz w:val="24"/>
          <w:szCs w:val="24"/>
          <w:rtl w:val="0"/>
        </w:rPr>
        <w:t xml:space="preserve"> победить</w:t>
      </w:r>
      <w:r w:rsidDel="00000000" w:rsidR="00000000" w:rsidRPr="00000000">
        <w:rPr>
          <w:rFonts w:ascii="Times New Roman" w:cs="Times New Roman" w:eastAsia="Times New Roman" w:hAnsi="Times New Roman"/>
          <w:sz w:val="24"/>
          <w:szCs w:val="24"/>
          <w:rtl w:val="0"/>
        </w:rPr>
        <w:t xml:space="preserve">. Вот виновник его ошибки.</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Извините меня, — повторил Гарри, — за гордыню и глупость.</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вытерла рукой лоб. Гнев её поугас. Но в голосе всё равно была сталь.</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одно такое представление, мистер Поттер, и останетесь без Маховика времени. Я ясно выражаюсь?</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Да, — сказал Гарри. — Я понимаю и приношу свои извинения.</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баллов.</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i w:val="1"/>
          <w:sz w:val="24"/>
          <w:szCs w:val="24"/>
          <w:rtl w:val="0"/>
        </w:rPr>
        <w:t xml:space="preserve">Кроме того, вам сложно было бы объяснить, за что они сняты.</w:t>
      </w:r>
      <w:r w:rsidDel="00000000" w:rsidR="00000000" w:rsidRPr="00000000">
        <w:rPr>
          <w:rFonts w:ascii="Times New Roman" w:cs="Times New Roman" w:eastAsia="Times New Roman" w:hAnsi="Times New Roman"/>
          <w:sz w:val="24"/>
          <w:szCs w:val="24"/>
          <w:rtl w:val="0"/>
        </w:rPr>
        <w:t xml:space="preserve"> Но Гарри был не настолько глуп, чтобы озвучить эту мысль.</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Мне вот что интересно: почему так отреагировала напоминалка? — спросил Гарри. — Значит ли это, что мне стирали память?</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сказать точно,</w:t>
      </w:r>
      <w:r w:rsidDel="00000000" w:rsidR="00000000" w:rsidRPr="00000000">
        <w:rPr>
          <w:rFonts w:ascii="Times New Roman" w:cs="Times New Roman" w:eastAsia="Times New Roman" w:hAnsi="Times New Roman"/>
          <w:sz w:val="24"/>
          <w:szCs w:val="24"/>
          <w:rtl w:val="0"/>
        </w:rPr>
        <w:t xml:space="preserve"> — медленно произнесла профессор МакГонагалл. — Будь всё так просто, в суде постоянно использовали бы напоминалки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попробую разузнать, мистер Поттер. — Она вздохнула. — Вы свободны, можете идти.</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вставать со стула, но замер на полпути.</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Эм-м, извините, но я вам хотел ещё кое-что сообщить…</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едва заметно вздрогнула:</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Что на этот раз, мистер Поттер?</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Это касается профессора Квиррелла…</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 насчёт профессора Защиты.</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вдруг это важно? </w:t>
      </w:r>
      <w:r w:rsidDel="00000000" w:rsidR="00000000" w:rsidRPr="00000000">
        <w:rPr>
          <w:rFonts w:ascii="Times New Roman" w:cs="Times New Roman" w:eastAsia="Times New Roman" w:hAnsi="Times New Roman"/>
          <w:sz w:val="24"/>
          <w:szCs w:val="24"/>
          <w:rtl w:val="0"/>
        </w:rPr>
        <w:t xml:space="preserve">Вчера у меня </w:t>
      </w:r>
      <w:r w:rsidDel="00000000" w:rsidR="00000000" w:rsidRPr="00000000">
        <w:rPr>
          <w:rFonts w:ascii="Times New Roman" w:cs="Times New Roman" w:eastAsia="Times New Roman" w:hAnsi="Times New Roman"/>
          <w:sz w:val="24"/>
          <w:szCs w:val="24"/>
          <w:rtl w:val="0"/>
        </w:rPr>
        <w:t xml:space="preserve">внезапно появилось чувство тревоги, когда...</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Мистер Поттер! </w:t>
      </w:r>
      <w:r w:rsidDel="00000000" w:rsidR="00000000" w:rsidRPr="00000000">
        <w:rPr>
          <w:rFonts w:ascii="Times New Roman" w:cs="Times New Roman" w:eastAsia="Times New Roman" w:hAnsi="Times New Roman"/>
          <w:sz w:val="24"/>
          <w:szCs w:val="24"/>
          <w:rtl w:val="0"/>
        </w:rPr>
        <w:t xml:space="preserve">У меня тоже появилось чувство тревоги! И оно мне подсказывает, что вам не следует заканчивать ваше предложение!</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У Гарри отвисла челюсть. В кои-то веки профессору МакГонагалл удалось лишить Гарри дара речи.</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Я вас не узнаю! — взорвался Гарри. — Извините, но это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невероятно</w:t>
      </w:r>
      <w:r w:rsidDel="00000000" w:rsidR="00000000" w:rsidRPr="00000000">
        <w:rPr>
          <w:rFonts w:ascii="Times New Roman" w:cs="Times New Roman" w:eastAsia="Times New Roman" w:hAnsi="Times New Roman"/>
          <w:sz w:val="24"/>
          <w:szCs w:val="24"/>
          <w:rtl w:val="0"/>
        </w:rPr>
        <w:t xml:space="preserve"> безответственно с вашей стороны! Я слышал, что на должности учителя по Защите лежит какое-то проклятие, и если вам </w:t>
      </w:r>
      <w:r w:rsidDel="00000000" w:rsidR="00000000" w:rsidRPr="00000000">
        <w:rPr>
          <w:rFonts w:ascii="Times New Roman" w:cs="Times New Roman" w:eastAsia="Times New Roman" w:hAnsi="Times New Roman"/>
          <w:sz w:val="24"/>
          <w:szCs w:val="24"/>
          <w:rtl w:val="0"/>
        </w:rPr>
        <w:t xml:space="preserve">известно</w:t>
      </w:r>
      <w:r w:rsidDel="00000000" w:rsidR="00000000" w:rsidRPr="00000000">
        <w:rPr>
          <w:rFonts w:ascii="Times New Roman" w:cs="Times New Roman" w:eastAsia="Times New Roman" w:hAnsi="Times New Roman"/>
          <w:sz w:val="24"/>
          <w:szCs w:val="24"/>
          <w:rtl w:val="0"/>
        </w:rPr>
        <w:t xml:space="preserve">, что с ним что-то не так, не лучше ли держать ухо востро?..</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НЕ ТАК, мистер Поттер? Весьма надеюсь, что вы ошибаетесь. — Лицо МакГонагалл ничего не выражало. — После того как в </w:t>
      </w:r>
      <w:r w:rsidDel="00000000" w:rsidR="00000000" w:rsidRPr="00000000">
        <w:rPr>
          <w:rFonts w:ascii="Times New Roman" w:cs="Times New Roman" w:eastAsia="Times New Roman" w:hAnsi="Times New Roman"/>
          <w:sz w:val="24"/>
          <w:szCs w:val="24"/>
          <w:rtl w:val="0"/>
        </w:rPr>
        <w:t xml:space="preserve">февра</w:t>
      </w:r>
      <w:r w:rsidDel="00000000" w:rsidR="00000000" w:rsidRPr="00000000">
        <w:rPr>
          <w:rFonts w:ascii="Times New Roman" w:cs="Times New Roman" w:eastAsia="Times New Roman" w:hAnsi="Times New Roman"/>
          <w:sz w:val="24"/>
          <w:szCs w:val="24"/>
          <w:rtl w:val="0"/>
        </w:rPr>
        <w:t xml:space="preserve">ле прошлого года </w:t>
      </w:r>
      <w:r w:rsidDel="00000000" w:rsidR="00000000" w:rsidRPr="00000000">
        <w:rPr>
          <w:rFonts w:ascii="Times New Roman" w:cs="Times New Roman" w:eastAsia="Times New Roman" w:hAnsi="Times New Roman"/>
          <w:sz w:val="24"/>
          <w:szCs w:val="24"/>
          <w:rtl w:val="0"/>
        </w:rPr>
        <w:t xml:space="preserve">профессора Блэйк застукали в кладовке с, ни много ни мало, тремя пятикурсниками из Слизерина</w:t>
      </w:r>
      <w:r w:rsidDel="00000000" w:rsidR="00000000" w:rsidRPr="00000000">
        <w:rPr>
          <w:rFonts w:ascii="Times New Roman" w:cs="Times New Roman" w:eastAsia="Times New Roman" w:hAnsi="Times New Roman"/>
          <w:sz w:val="24"/>
          <w:szCs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настоящей </w:t>
      </w:r>
      <w:r w:rsidDel="00000000" w:rsidR="00000000" w:rsidRPr="00000000">
        <w:rPr>
          <w:rFonts w:ascii="Times New Roman" w:cs="Times New Roman" w:eastAsia="Times New Roman" w:hAnsi="Times New Roman"/>
          <w:sz w:val="24"/>
          <w:szCs w:val="24"/>
          <w:rtl w:val="0"/>
        </w:rPr>
        <w:t xml:space="preserve">катастрофой</w:t>
      </w:r>
      <w:r w:rsidDel="00000000" w:rsidR="00000000" w:rsidRPr="00000000">
        <w:rPr>
          <w:rFonts w:ascii="Times New Roman" w:cs="Times New Roman" w:eastAsia="Times New Roman" w:hAnsi="Times New Roman"/>
          <w:sz w:val="24"/>
          <w:szCs w:val="24"/>
          <w:rtl w:val="0"/>
        </w:rPr>
        <w:t xml:space="preserve">, если сейчас о</w:t>
      </w:r>
      <w:r w:rsidDel="00000000" w:rsidR="00000000" w:rsidRPr="00000000">
        <w:rPr>
          <w:rFonts w:ascii="Times New Roman" w:cs="Times New Roman" w:eastAsia="Times New Roman" w:hAnsi="Times New Roman"/>
          <w:sz w:val="24"/>
          <w:szCs w:val="24"/>
          <w:rtl w:val="0"/>
        </w:rPr>
        <w:t xml:space="preserve">бнаружится</w:t>
      </w:r>
      <w:r w:rsidDel="00000000" w:rsidR="00000000" w:rsidRPr="00000000">
        <w:rPr>
          <w:rFonts w:ascii="Times New Roman" w:cs="Times New Roman" w:eastAsia="Times New Roman" w:hAnsi="Times New Roman"/>
          <w:sz w:val="24"/>
          <w:szCs w:val="24"/>
          <w:rtl w:val="0"/>
        </w:rPr>
        <w:t xml:space="preserve"> какая-нибудь неприятность и у весьма компетентного профессора Квиррелла. Боюсь, большинство наших учеников </w:t>
      </w:r>
      <w:r w:rsidDel="00000000" w:rsidR="00000000" w:rsidRPr="00000000">
        <w:rPr>
          <w:rFonts w:ascii="Times New Roman" w:cs="Times New Roman" w:eastAsia="Times New Roman" w:hAnsi="Times New Roman"/>
          <w:sz w:val="24"/>
          <w:szCs w:val="24"/>
          <w:rtl w:val="0"/>
        </w:rPr>
        <w:t xml:space="preserve">провалит</w:t>
      </w:r>
      <w:r w:rsidDel="00000000" w:rsidR="00000000" w:rsidRPr="00000000">
        <w:rPr>
          <w:rFonts w:ascii="Times New Roman" w:cs="Times New Roman" w:eastAsia="Times New Roman" w:hAnsi="Times New Roman"/>
          <w:sz w:val="24"/>
          <w:szCs w:val="24"/>
          <w:rtl w:val="0"/>
        </w:rPr>
        <w:t xml:space="preserve"> С.О.В. и </w:t>
      </w:r>
      <w:r w:rsidDel="00000000" w:rsidR="00000000" w:rsidRPr="00000000">
        <w:rPr>
          <w:rFonts w:ascii="Times New Roman" w:cs="Times New Roman" w:eastAsia="Times New Roman" w:hAnsi="Times New Roman"/>
          <w:sz w:val="24"/>
          <w:szCs w:val="24"/>
          <w:rtl w:val="0"/>
        </w:rPr>
        <w:t xml:space="preserve">Т.Р.И.Т.О.Н.</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не него не моргая:</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w:t>
      </w:r>
      <w:r w:rsidDel="00000000" w:rsidR="00000000" w:rsidRPr="00000000">
        <w:rPr>
          <w:rFonts w:ascii="Times New Roman" w:cs="Times New Roman" w:eastAsia="Times New Roman" w:hAnsi="Times New Roman"/>
          <w:sz w:val="24"/>
          <w:szCs w:val="24"/>
          <w:rtl w:val="0"/>
        </w:rPr>
        <w:t xml:space="preserve">вам прекрасно известно, что я бы никогда не одобрила подобное</w:t>
      </w:r>
      <w:r w:rsidDel="00000000" w:rsidR="00000000" w:rsidRPr="00000000">
        <w:rPr>
          <w:rFonts w:ascii="Times New Roman" w:cs="Times New Roman" w:eastAsia="Times New Roman" w:hAnsi="Times New Roman"/>
          <w:sz w:val="24"/>
          <w:szCs w:val="24"/>
          <w:rtl w:val="0"/>
        </w:rPr>
        <w:t xml:space="preserve">. В Хогвартсе мы боремся со всем, что может помешать образовательному процессу</w:t>
      </w:r>
      <w:del w:author="Alaric Lightin" w:id="3" w:date="2019-02-20T11:04:33Z">
        <w:commentRangeStart w:id="0"/>
        <w:r w:rsidDel="00000000" w:rsidR="00000000" w:rsidRPr="00000000">
          <w:rPr>
            <w:rFonts w:ascii="Times New Roman" w:cs="Times New Roman" w:eastAsia="Times New Roman" w:hAnsi="Times New Roman"/>
            <w:sz w:val="24"/>
            <w:szCs w:val="24"/>
            <w:rtl w:val="0"/>
          </w:rPr>
          <w:delText xml:space="preserve"> наших учеников</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i w:val="1"/>
          <w:sz w:val="24"/>
          <w:szCs w:val="24"/>
          <w:rtl w:val="0"/>
        </w:rPr>
        <w:t xml:space="preserve">Например, с первокурсниками из Когтеврана, которые не умеют держать рот на замке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Мне всё ясно, профессор МакГонагалл.</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Del="00000000" w:rsidR="00000000" w:rsidRPr="00000000">
        <w:rPr>
          <w:rFonts w:ascii="Times New Roman" w:cs="Times New Roman" w:eastAsia="Times New Roman" w:hAnsi="Times New Roman"/>
          <w:sz w:val="24"/>
          <w:szCs w:val="24"/>
          <w:rtl w:val="0"/>
        </w:rPr>
        <w:t xml:space="preserve">невиданных масштабах</w:t>
      </w:r>
      <w:r w:rsidDel="00000000" w:rsidR="00000000" w:rsidRPr="00000000">
        <w:rPr>
          <w:rFonts w:ascii="Times New Roman" w:cs="Times New Roman" w:eastAsia="Times New Roman" w:hAnsi="Times New Roman"/>
          <w:sz w:val="24"/>
          <w:szCs w:val="24"/>
          <w:rtl w:val="0"/>
        </w:rPr>
        <w:t xml:space="preserve">. После нашей прогулки по Косому переулку, случая с Распределяющей шляпой и сегодняшнего происшестви</w:t>
      </w:r>
      <w:r w:rsidDel="00000000" w:rsidR="00000000" w:rsidRPr="00000000">
        <w:rPr>
          <w:rFonts w:ascii="Times New Roman" w:cs="Times New Roman" w:eastAsia="Times New Roman" w:hAnsi="Times New Roman"/>
          <w:sz w:val="24"/>
          <w:szCs w:val="24"/>
          <w:rtl w:val="0"/>
        </w:rPr>
        <w:t xml:space="preserve">я мне ясно видится</w:t>
      </w:r>
      <w:r w:rsidDel="00000000" w:rsidR="00000000" w:rsidRPr="00000000">
        <w:rPr>
          <w:rFonts w:ascii="Times New Roman" w:cs="Times New Roman" w:eastAsia="Times New Roman" w:hAnsi="Times New Roman"/>
          <w:sz w:val="24"/>
          <w:szCs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Del="00000000" w:rsidR="00000000" w:rsidRPr="00000000">
        <w:rPr>
          <w:rFonts w:ascii="Times New Roman" w:cs="Times New Roman" w:eastAsia="Times New Roman" w:hAnsi="Times New Roman"/>
          <w:sz w:val="24"/>
          <w:szCs w:val="24"/>
          <w:rtl w:val="0"/>
        </w:rPr>
        <w:t xml:space="preserve">раньше </w:t>
      </w:r>
      <w:r w:rsidDel="00000000" w:rsidR="00000000" w:rsidRPr="00000000">
        <w:rPr>
          <w:rFonts w:ascii="Times New Roman" w:cs="Times New Roman" w:eastAsia="Times New Roman" w:hAnsi="Times New Roman"/>
          <w:sz w:val="24"/>
          <w:szCs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Del="00000000" w:rsidR="00000000" w:rsidRPr="00000000">
        <w:rPr>
          <w:rFonts w:ascii="Times New Roman" w:cs="Times New Roman" w:eastAsia="Times New Roman" w:hAnsi="Times New Roman"/>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вам всё ясно?</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широко распахнув глаза,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секунду спустя поинтересовался:</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А что мне будет, </w:t>
      </w:r>
      <w:r w:rsidDel="00000000" w:rsidR="00000000" w:rsidRPr="00000000">
        <w:rPr>
          <w:rFonts w:ascii="Times New Roman" w:cs="Times New Roman" w:eastAsia="Times New Roman" w:hAnsi="Times New Roman"/>
          <w:sz w:val="24"/>
          <w:szCs w:val="24"/>
          <w:rtl w:val="0"/>
        </w:rPr>
        <w:t xml:space="preserve">если это произойдёт в посл</w:t>
      </w:r>
      <w:r w:rsidDel="00000000" w:rsidR="00000000" w:rsidRPr="00000000">
        <w:rPr>
          <w:rFonts w:ascii="Times New Roman" w:cs="Times New Roman" w:eastAsia="Times New Roman" w:hAnsi="Times New Roman"/>
          <w:sz w:val="24"/>
          <w:szCs w:val="24"/>
          <w:rtl w:val="0"/>
        </w:rPr>
        <w:t xml:space="preserve">едний день учебного года?</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Вон из моего кабинета!</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Какой-то особый день недели в Хогвартсе.</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 17:32</w:t>
      </w:r>
      <w:r w:rsidDel="00000000" w:rsidR="00000000" w:rsidRPr="00000000">
        <w:rPr>
          <w:rFonts w:ascii="Times New Roman" w:cs="Times New Roman" w:eastAsia="Times New Roman" w:hAnsi="Times New Roman"/>
          <w:sz w:val="24"/>
          <w:szCs w:val="24"/>
          <w:rtl w:val="0"/>
        </w:rPr>
        <w:t xml:space="preserve">. Гарри стоял рядом с профессором Флитвиком перед большой каменной горгульей, которая охраняла вход в кабинет директора.</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Стоило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вернуться от профессора М</w:t>
      </w:r>
      <w:r w:rsidDel="00000000" w:rsidR="00000000" w:rsidRPr="00000000">
        <w:rPr>
          <w:rFonts w:ascii="Times New Roman" w:cs="Times New Roman" w:eastAsia="Times New Roman" w:hAnsi="Times New Roman"/>
          <w:sz w:val="24"/>
          <w:szCs w:val="24"/>
          <w:rtl w:val="0"/>
        </w:rPr>
        <w:t xml:space="preserve">акГонагалл в учебные комнаты </w:t>
      </w:r>
      <w:r w:rsidDel="00000000" w:rsidR="00000000" w:rsidRPr="00000000">
        <w:rPr>
          <w:rFonts w:ascii="Times New Roman" w:cs="Times New Roman" w:eastAsia="Times New Roman" w:hAnsi="Times New Roman"/>
          <w:sz w:val="24"/>
          <w:szCs w:val="24"/>
          <w:rtl w:val="0"/>
        </w:rPr>
        <w:t xml:space="preserve">Когтеврана, как один из учеников передал, что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велено явиться к профессору Флитвику, а там выяснилось, что с ним желает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поговорить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Дамблдор.</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обеспокоенно поинтересовался у</w:t>
      </w:r>
      <w:r w:rsidDel="00000000" w:rsidR="00000000" w:rsidRPr="00000000">
        <w:rPr>
          <w:rFonts w:ascii="Times New Roman" w:cs="Times New Roman" w:eastAsia="Times New Roman" w:hAnsi="Times New Roman"/>
          <w:sz w:val="24"/>
          <w:szCs w:val="24"/>
          <w:rtl w:val="0"/>
        </w:rPr>
        <w:t xml:space="preserve"> Флитвика, что хочет обсудить директор.</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лишь беспомощно пожал плечами: Дамблдор мимоходом </w:t>
      </w:r>
      <w:r w:rsidDel="00000000" w:rsidR="00000000" w:rsidRPr="00000000">
        <w:rPr>
          <w:rFonts w:ascii="Times New Roman" w:cs="Times New Roman" w:eastAsia="Times New Roman" w:hAnsi="Times New Roman"/>
          <w:sz w:val="24"/>
          <w:szCs w:val="24"/>
          <w:rtl w:val="0"/>
        </w:rPr>
        <w:t xml:space="preserve">упомянул</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Славно-славно, трам-бабам, плюх-плюх-плюх?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но вслух сказать не решился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волнуйтесь, мистер Поттер, — пропищал Флитвик. (Спасибо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огромной пышной бороде</w:t>
      </w:r>
      <w:r w:rsidDel="00000000" w:rsidR="00000000" w:rsidRPr="00000000">
        <w:rPr>
          <w:rFonts w:ascii="Times New Roman" w:cs="Times New Roman" w:eastAsia="Times New Roman" w:hAnsi="Times New Roman"/>
          <w:sz w:val="24"/>
          <w:szCs w:val="24"/>
          <w:rtl w:val="0"/>
        </w:rPr>
        <w:t xml:space="preserve"> профессора Флитвика — </w:t>
      </w:r>
      <w:r w:rsidDel="00000000" w:rsidR="00000000" w:rsidRPr="00000000">
        <w:rPr>
          <w:rFonts w:ascii="Times New Roman" w:cs="Times New Roman" w:eastAsia="Times New Roman" w:hAnsi="Times New Roman"/>
          <w:sz w:val="24"/>
          <w:szCs w:val="24"/>
          <w:rtl w:val="0"/>
        </w:rPr>
        <w:t xml:space="preserve">если бы не она, воспринимать его как учителя было бы намного труднее, при его-то низком росте и </w:t>
      </w:r>
      <w:r w:rsidDel="00000000" w:rsidR="00000000" w:rsidRPr="00000000">
        <w:rPr>
          <w:rFonts w:ascii="Times New Roman" w:cs="Times New Roman" w:eastAsia="Times New Roman" w:hAnsi="Times New Roman"/>
          <w:sz w:val="24"/>
          <w:szCs w:val="24"/>
          <w:rtl w:val="0"/>
        </w:rPr>
        <w:t xml:space="preserve">тон</w:t>
      </w:r>
      <w:r w:rsidDel="00000000" w:rsidR="00000000" w:rsidRPr="00000000">
        <w:rPr>
          <w:rFonts w:ascii="Times New Roman" w:cs="Times New Roman" w:eastAsia="Times New Roman" w:hAnsi="Times New Roman"/>
          <w:sz w:val="24"/>
          <w:szCs w:val="24"/>
          <w:rtl w:val="0"/>
        </w:rPr>
        <w:t xml:space="preserve">еньком</w:t>
      </w:r>
      <w:r w:rsidDel="00000000" w:rsidR="00000000" w:rsidRPr="00000000">
        <w:rPr>
          <w:rFonts w:ascii="Times New Roman" w:cs="Times New Roman" w:eastAsia="Times New Roman" w:hAnsi="Times New Roman"/>
          <w:sz w:val="24"/>
          <w:szCs w:val="24"/>
          <w:rtl w:val="0"/>
        </w:rPr>
        <w:t xml:space="preserve"> голосе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Del="00000000" w:rsidR="00000000" w:rsidRPr="00000000">
        <w:rPr>
          <w:rFonts w:ascii="Times New Roman" w:cs="Times New Roman" w:eastAsia="Times New Roman" w:hAnsi="Times New Roman"/>
          <w:sz w:val="24"/>
          <w:szCs w:val="24"/>
          <w:rtl w:val="0"/>
        </w:rPr>
        <w:t xml:space="preserve">искренне</w:t>
      </w:r>
      <w:r w:rsidDel="00000000" w:rsidR="00000000" w:rsidRPr="00000000">
        <w:rPr>
          <w:rFonts w:ascii="Times New Roman" w:cs="Times New Roman" w:eastAsia="Times New Roman" w:hAnsi="Times New Roman"/>
          <w:sz w:val="24"/>
          <w:szCs w:val="24"/>
          <w:rtl w:val="0"/>
        </w:rPr>
        <w:t xml:space="preserve"> улыбнулся. — Напоминайте себе об этом, и вы не поддадитесь панике!</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Гарри слышал и более ободряющие речи.</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Удачи, — пропищал профессор, после чего </w:t>
      </w:r>
      <w:commentRangeStart w:id="1"/>
      <w:commentRangeStart w:id="2"/>
      <w:r w:rsidDel="00000000" w:rsidR="00000000" w:rsidRPr="00000000">
        <w:rPr>
          <w:rFonts w:ascii="Times New Roman" w:cs="Times New Roman" w:eastAsia="Times New Roman" w:hAnsi="Times New Roman"/>
          <w:sz w:val="24"/>
          <w:szCs w:val="24"/>
          <w:rtl w:val="0"/>
        </w:rPr>
        <w:t xml:space="preserve">наклонился</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к горгулье и что-то сказал — почему-то Гарри не расслышал, что именно. (Конечно, от пароля мало проку, если его можно подслушать.) И каменная горгулья отошла в сторону, таким естественным и обычным движением, продолжая при этом выглядеть как сплошной твёрдый камень, что Гарри это даже потрясло.</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горгульи медленно вращалась спиральная лестница. В её движении было что-то завораживающее и это сбивало с толку. К тому же, вращающаяся спираль не должна никого поднимать, и это тоже смущало.</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Идите! — пропищал Флитвик.</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нервно шагнул на спиральную лестницу и обнаружил, что каким-то непостижимым для него образом поднимается вверх.</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Горгулья у него за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вернулась на место, а спиральная лестница всё вращалась и Гарри поднимался всё выше и выше. Когда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приблизился к двери и повернул</w:t>
      </w:r>
      <w:r w:rsidDel="00000000" w:rsidR="00000000" w:rsidRPr="00000000">
        <w:rPr>
          <w:rFonts w:ascii="Times New Roman" w:cs="Times New Roman" w:eastAsia="Times New Roman" w:hAnsi="Times New Roman"/>
          <w:sz w:val="24"/>
          <w:szCs w:val="24"/>
          <w:rtl w:val="0"/>
        </w:rPr>
        <w:t xml:space="preserve"> ручку.</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ворилась.</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никогда в жизни он не бывал в настолько интересной комнате.</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Маленькие металлические устройства вращались, тикали, медленно </w:t>
      </w:r>
      <w:r w:rsidDel="00000000" w:rsidR="00000000" w:rsidRPr="00000000">
        <w:rPr>
          <w:rFonts w:ascii="Times New Roman" w:cs="Times New Roman" w:eastAsia="Times New Roman" w:hAnsi="Times New Roman"/>
          <w:sz w:val="24"/>
          <w:szCs w:val="24"/>
          <w:rtl w:val="0"/>
        </w:rPr>
        <w:t xml:space="preserve">трансформировались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выпускали маленькие облачка дыма. </w:t>
      </w:r>
      <w:r w:rsidDel="00000000" w:rsidR="00000000" w:rsidRPr="00000000">
        <w:rPr>
          <w:rFonts w:ascii="Times New Roman" w:cs="Times New Roman" w:eastAsia="Times New Roman" w:hAnsi="Times New Roman"/>
          <w:sz w:val="24"/>
          <w:szCs w:val="24"/>
          <w:rtl w:val="0"/>
        </w:rPr>
        <w:t xml:space="preserve">Дюжины</w:t>
      </w:r>
      <w:r w:rsidDel="00000000" w:rsidR="00000000" w:rsidRPr="00000000">
        <w:rPr>
          <w:rFonts w:ascii="Times New Roman" w:cs="Times New Roman" w:eastAsia="Times New Roman" w:hAnsi="Times New Roman"/>
          <w:sz w:val="24"/>
          <w:szCs w:val="24"/>
          <w:rtl w:val="0"/>
        </w:rPr>
        <w:t xml:space="preserve"> загадочных жидкостей в дюжинах ёмкостей странного вида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булькали, кипели, норовя выплеснуться</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меняли цвет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принимали занятные </w:t>
      </w:r>
      <w:r w:rsidDel="00000000" w:rsidR="00000000" w:rsidRPr="00000000">
        <w:rPr>
          <w:rFonts w:ascii="Times New Roman" w:cs="Times New Roman" w:eastAsia="Times New Roman" w:hAnsi="Times New Roman"/>
          <w:sz w:val="24"/>
          <w:szCs w:val="24"/>
          <w:rtl w:val="0"/>
        </w:rPr>
        <w:t xml:space="preserve">формы, которые менялись</w:t>
      </w:r>
      <w:r w:rsidDel="00000000" w:rsidR="00000000" w:rsidRPr="00000000">
        <w:rPr>
          <w:rFonts w:ascii="Times New Roman" w:cs="Times New Roman" w:eastAsia="Times New Roman" w:hAnsi="Times New Roman"/>
          <w:sz w:val="24"/>
          <w:szCs w:val="24"/>
          <w:rtl w:val="0"/>
        </w:rPr>
        <w:t xml:space="preserve"> прямо на глазах. Предметы, похожие на часы со множеством </w:t>
      </w:r>
      <w:r w:rsidDel="00000000" w:rsidR="00000000" w:rsidRPr="00000000">
        <w:rPr>
          <w:rFonts w:ascii="Times New Roman" w:cs="Times New Roman" w:eastAsia="Times New Roman" w:hAnsi="Times New Roman"/>
          <w:sz w:val="24"/>
          <w:szCs w:val="24"/>
          <w:rtl w:val="0"/>
        </w:rPr>
        <w:t xml:space="preserve">стрелок</w:t>
      </w:r>
      <w:r w:rsidDel="00000000" w:rsidR="00000000" w:rsidRPr="00000000">
        <w:rPr>
          <w:rFonts w:ascii="Times New Roman" w:cs="Times New Roman" w:eastAsia="Times New Roman" w:hAnsi="Times New Roman"/>
          <w:sz w:val="24"/>
          <w:szCs w:val="24"/>
          <w:rtl w:val="0"/>
        </w:rPr>
        <w:t xml:space="preserve">, испещрённые цифрами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одставке, и деревянная чаша, наполненная чем-то похожим на кровь, и статуэтка сокола, покрытая чёрной эмалью. Стены были </w:t>
      </w:r>
      <w:r w:rsidDel="00000000" w:rsidR="00000000" w:rsidRPr="00000000">
        <w:rPr>
          <w:rFonts w:ascii="Times New Roman" w:cs="Times New Roman" w:eastAsia="Times New Roman" w:hAnsi="Times New Roman"/>
          <w:sz w:val="24"/>
          <w:szCs w:val="24"/>
          <w:rtl w:val="0"/>
        </w:rPr>
        <w:t xml:space="preserve">увешаны </w:t>
      </w:r>
      <w:r w:rsidDel="00000000" w:rsidR="00000000" w:rsidRPr="00000000">
        <w:rPr>
          <w:rFonts w:ascii="Times New Roman" w:cs="Times New Roman" w:eastAsia="Times New Roman" w:hAnsi="Times New Roman"/>
          <w:sz w:val="24"/>
          <w:szCs w:val="24"/>
          <w:rtl w:val="0"/>
        </w:rPr>
        <w:t xml:space="preserve">портретами спящих людей, а на </w:t>
      </w:r>
      <w:r w:rsidDel="00000000" w:rsidR="00000000" w:rsidRPr="00000000">
        <w:rPr>
          <w:rFonts w:ascii="Times New Roman" w:cs="Times New Roman" w:eastAsia="Times New Roman" w:hAnsi="Times New Roman"/>
          <w:sz w:val="24"/>
          <w:szCs w:val="24"/>
          <w:rtl w:val="0"/>
        </w:rPr>
        <w:t xml:space="preserve">вешалке</w:t>
      </w:r>
      <w:r w:rsidDel="00000000" w:rsidR="00000000" w:rsidRPr="00000000">
        <w:rPr>
          <w:rFonts w:ascii="Times New Roman" w:cs="Times New Roman" w:eastAsia="Times New Roman" w:hAnsi="Times New Roman"/>
          <w:sz w:val="24"/>
          <w:szCs w:val="24"/>
          <w:rtl w:val="0"/>
        </w:rPr>
        <w:t xml:space="preserve"> покоилась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Распределяющая шляпа в компании двух зонтиков и трёх</w:t>
      </w:r>
      <w:r w:rsidDel="00000000" w:rsidR="00000000" w:rsidRPr="00000000">
        <w:rPr>
          <w:rFonts w:ascii="Times New Roman" w:cs="Times New Roman" w:eastAsia="Times New Roman" w:hAnsi="Times New Roman"/>
          <w:sz w:val="24"/>
          <w:szCs w:val="24"/>
          <w:rtl w:val="0"/>
        </w:rPr>
        <w:t xml:space="preserve"> красных </w:t>
      </w:r>
      <w:r w:rsidDel="00000000" w:rsidR="00000000" w:rsidRPr="00000000">
        <w:rPr>
          <w:rFonts w:ascii="Times New Roman" w:cs="Times New Roman" w:eastAsia="Times New Roman" w:hAnsi="Times New Roman"/>
          <w:sz w:val="24"/>
          <w:szCs w:val="24"/>
          <w:rtl w:val="0"/>
        </w:rPr>
        <w:t xml:space="preserve">тапочек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левую ногу.</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всего этого хаоса стоял пустой чёрный дубовый стол. </w:t>
      </w:r>
      <w:r w:rsidDel="00000000" w:rsidR="00000000" w:rsidRPr="00000000">
        <w:rPr>
          <w:rFonts w:ascii="Times New Roman" w:cs="Times New Roman" w:eastAsia="Times New Roman" w:hAnsi="Times New Roman"/>
          <w:sz w:val="24"/>
          <w:szCs w:val="24"/>
          <w:rtl w:val="0"/>
        </w:rPr>
        <w:t xml:space="preserve">Перед ним была дубовая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табуретка, </w:t>
      </w:r>
      <w:r w:rsidDel="00000000" w:rsidR="00000000" w:rsidRPr="00000000">
        <w:rPr>
          <w:rFonts w:ascii="Times New Roman" w:cs="Times New Roman" w:eastAsia="Times New Roman" w:hAnsi="Times New Roman"/>
          <w:sz w:val="24"/>
          <w:szCs w:val="24"/>
          <w:rtl w:val="0"/>
        </w:rPr>
        <w:t xml:space="preserve">а за ним, на кресле, похожем на обитый бархатом трон, располагался Альбус Персиваль Вул</w:t>
      </w:r>
      <w:ins w:author="Alaric Lightin" w:id="4" w:date="2019-03-27T15:03:25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фрик Брайан Дамблдор, </w:t>
      </w:r>
      <w:r w:rsidDel="00000000" w:rsidR="00000000" w:rsidRPr="00000000">
        <w:rPr>
          <w:rFonts w:ascii="Times New Roman" w:cs="Times New Roman" w:eastAsia="Times New Roman" w:hAnsi="Times New Roman"/>
          <w:sz w:val="24"/>
          <w:szCs w:val="24"/>
          <w:rtl w:val="0"/>
        </w:rPr>
        <w:t xml:space="preserve">украшенный </w:t>
      </w:r>
      <w:r w:rsidDel="00000000" w:rsidR="00000000" w:rsidRPr="00000000">
        <w:rPr>
          <w:rFonts w:ascii="Times New Roman" w:cs="Times New Roman" w:eastAsia="Times New Roman" w:hAnsi="Times New Roman"/>
          <w:sz w:val="24"/>
          <w:szCs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улыбался, его светлые глаза безумно </w:t>
      </w:r>
      <w:r w:rsidDel="00000000" w:rsidR="00000000" w:rsidRPr="00000000">
        <w:rPr>
          <w:rFonts w:ascii="Times New Roman" w:cs="Times New Roman" w:eastAsia="Times New Roman" w:hAnsi="Times New Roman"/>
          <w:sz w:val="24"/>
          <w:szCs w:val="24"/>
          <w:rtl w:val="0"/>
        </w:rPr>
        <w:t xml:space="preserve">мерцали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некоторым трепетом Гарри уселся на табуретку. Дверь в комнату закрылась с громким </w:t>
      </w:r>
      <w:r w:rsidDel="00000000" w:rsidR="00000000" w:rsidRPr="00000000">
        <w:rPr>
          <w:rFonts w:ascii="Times New Roman" w:cs="Times New Roman" w:eastAsia="Times New Roman" w:hAnsi="Times New Roman"/>
          <w:sz w:val="24"/>
          <w:szCs w:val="24"/>
          <w:rtl w:val="0"/>
        </w:rPr>
        <w:t xml:space="preserve">щелчком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 Гарри, — сказал Дамблдор.</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директор, — ответил Гарри. Вот так сразу по имени? Может, он ещё попросит и его…</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ты</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сказал Дамблдор. — «Директор» звучит слишком официально. Зови меня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вопрос, Док.</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пауза.</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ты знаешь, — спросил Дамблдор, — что ты первый, кто </w:t>
      </w:r>
      <w:r w:rsidDel="00000000" w:rsidR="00000000" w:rsidRPr="00000000">
        <w:rPr>
          <w:rFonts w:ascii="Times New Roman" w:cs="Times New Roman" w:eastAsia="Times New Roman" w:hAnsi="Times New Roman"/>
          <w:sz w:val="24"/>
          <w:szCs w:val="24"/>
          <w:rtl w:val="0"/>
        </w:rPr>
        <w:t xml:space="preserve">решился и впрямь ко мне так обратиться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старался говорить ровно, несмотря на то что </w:t>
      </w:r>
      <w:r w:rsidDel="00000000" w:rsidR="00000000" w:rsidRPr="00000000">
        <w:rPr>
          <w:rFonts w:ascii="Times New Roman" w:cs="Times New Roman" w:eastAsia="Times New Roman" w:hAnsi="Times New Roman"/>
          <w:sz w:val="24"/>
          <w:szCs w:val="24"/>
          <w:rtl w:val="0"/>
        </w:rPr>
        <w:t xml:space="preserve">душа его грозилась уйти в пятки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извините, директор, вы сами предложили, вот я</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Док так Док! — добродушно сказал Дамблдор. — Не </w:t>
      </w:r>
      <w:r w:rsidDel="00000000" w:rsidR="00000000" w:rsidRPr="00000000">
        <w:rPr>
          <w:rFonts w:ascii="Times New Roman" w:cs="Times New Roman" w:eastAsia="Times New Roman" w:hAnsi="Times New Roman"/>
          <w:sz w:val="24"/>
          <w:szCs w:val="24"/>
          <w:rtl w:val="0"/>
        </w:rPr>
        <w:t xml:space="preserve">волнуйся</w:t>
      </w:r>
      <w:r w:rsidDel="00000000" w:rsidR="00000000" w:rsidRPr="00000000">
        <w:rPr>
          <w:rFonts w:ascii="Times New Roman" w:cs="Times New Roman" w:eastAsia="Times New Roman" w:hAnsi="Times New Roman"/>
          <w:sz w:val="24"/>
          <w:szCs w:val="24"/>
          <w:rtl w:val="0"/>
        </w:rPr>
        <w:t xml:space="preserve">, я не выброшу тебя в окно за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первый же</w:t>
      </w:r>
      <w:r w:rsidDel="00000000" w:rsidR="00000000" w:rsidRPr="00000000">
        <w:rPr>
          <w:rFonts w:ascii="Times New Roman" w:cs="Times New Roman" w:eastAsia="Times New Roman" w:hAnsi="Times New Roman"/>
          <w:sz w:val="24"/>
          <w:szCs w:val="24"/>
          <w:rtl w:val="0"/>
        </w:rPr>
        <w:t xml:space="preserve"> промах. Сначала я буду многократно тебя предупреждать! К тому же не важно, как к тебе обращаются — важно, что о тебе думают.</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ни разу не причинил вреда ученику, просто помни об этом и ты не запаникуешь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Дамблдор поставил на стол маленькую металлическую шкатулку и открыл крышку. Внутри были маленькие жёлты</w:t>
      </w:r>
      <w:r w:rsidDel="00000000" w:rsidR="00000000" w:rsidRPr="00000000">
        <w:rPr>
          <w:rFonts w:ascii="Times New Roman" w:cs="Times New Roman" w:eastAsia="Times New Roman" w:hAnsi="Times New Roman"/>
          <w:sz w:val="24"/>
          <w:szCs w:val="24"/>
          <w:rtl w:val="0"/>
        </w:rPr>
        <w:t xml:space="preserve">е комочки.</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Лимонную дольку?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нет, спасибо, Док, — сказал Гарри. </w:t>
      </w:r>
      <w:r w:rsidDel="00000000" w:rsidR="00000000" w:rsidRPr="00000000">
        <w:rPr>
          <w:rFonts w:ascii="Times New Roman" w:cs="Times New Roman" w:eastAsia="Times New Roman" w:hAnsi="Times New Roman"/>
          <w:i w:val="1"/>
          <w:sz w:val="24"/>
          <w:szCs w:val="24"/>
          <w:rtl w:val="0"/>
        </w:rPr>
        <w:t xml:space="preserve">Считается ли подсовывание ученику ЛСД причинением вреда или это относится к категории безобидных шуток?</w:t>
      </w:r>
      <w:r w:rsidDel="00000000" w:rsidR="00000000" w:rsidRPr="00000000">
        <w:rPr>
          <w:rFonts w:ascii="Times New Roman" w:cs="Times New Roman" w:eastAsia="Times New Roman" w:hAnsi="Times New Roman"/>
          <w:sz w:val="24"/>
          <w:szCs w:val="24"/>
          <w:rtl w:val="0"/>
        </w:rPr>
        <w:t xml:space="preserve"> — Вы, эм, вроде упоминали о том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от Гарри непроизвольно распахнулся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вы </w:t>
      </w:r>
      <w:r w:rsidDel="00000000" w:rsidR="00000000" w:rsidRPr="00000000">
        <w:rPr>
          <w:rFonts w:ascii="Times New Roman" w:cs="Times New Roman" w:eastAsia="Times New Roman" w:hAnsi="Times New Roman"/>
          <w:sz w:val="24"/>
          <w:szCs w:val="24"/>
          <w:rtl w:val="0"/>
        </w:rPr>
        <w:t xml:space="preserve">послали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 повторил эхом Дамблдор. — Ах, Гарри, </w:t>
      </w:r>
      <w:r w:rsidDel="00000000" w:rsidR="00000000" w:rsidRPr="00000000">
        <w:rPr>
          <w:rFonts w:ascii="Times New Roman" w:cs="Times New Roman" w:eastAsia="Times New Roman" w:hAnsi="Times New Roman"/>
          <w:sz w:val="24"/>
          <w:szCs w:val="24"/>
          <w:rtl w:val="0"/>
        </w:rPr>
        <w:t xml:space="preserve">если бы я целыми днями задавался вопросом,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делаю </w:t>
      </w:r>
      <w:r w:rsidDel="00000000" w:rsidR="00000000" w:rsidRPr="00000000">
        <w:rPr>
          <w:rFonts w:ascii="Times New Roman" w:cs="Times New Roman" w:eastAsia="Times New Roman" w:hAnsi="Times New Roman"/>
          <w:sz w:val="24"/>
          <w:szCs w:val="24"/>
          <w:rtl w:val="0"/>
        </w:rPr>
        <w:t xml:space="preserve">так и</w:t>
      </w:r>
      <w:r w:rsidDel="00000000" w:rsidR="00000000" w:rsidRPr="00000000">
        <w:rPr>
          <w:rFonts w:ascii="Times New Roman" w:cs="Times New Roman" w:eastAsia="Times New Roman" w:hAnsi="Times New Roman"/>
          <w:sz w:val="24"/>
          <w:szCs w:val="24"/>
          <w:rtl w:val="0"/>
        </w:rPr>
        <w:t xml:space="preserve">ли иначе, у меня не хватало бы времени на то, чтобы сделать хоть что-то! Я, знаешь ли, очень занятой человек.</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улыбкой кивнул:</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д</w:t>
      </w:r>
      <w:r w:rsidDel="00000000" w:rsidR="00000000" w:rsidRPr="00000000">
        <w:rPr>
          <w:rFonts w:ascii="Times New Roman" w:cs="Times New Roman" w:eastAsia="Times New Roman" w:hAnsi="Times New Roman"/>
          <w:sz w:val="24"/>
          <w:szCs w:val="24"/>
          <w:rtl w:val="0"/>
        </w:rPr>
        <w:t xml:space="preserve">а, я впечатлён.</w:t>
      </w:r>
      <w:r w:rsidDel="00000000" w:rsidR="00000000" w:rsidRPr="00000000">
        <w:rPr>
          <w:rFonts w:ascii="Times New Roman" w:cs="Times New Roman" w:eastAsia="Times New Roman" w:hAnsi="Times New Roman"/>
          <w:sz w:val="24"/>
          <w:szCs w:val="24"/>
          <w:rtl w:val="0"/>
        </w:rPr>
        <w:t xml:space="preserve"> Директор Хогвартса, верховный чародей Визенгамота и </w:t>
      </w:r>
      <w:r w:rsidDel="00000000" w:rsidR="00000000" w:rsidRPr="00000000">
        <w:rPr>
          <w:rFonts w:ascii="Times New Roman" w:cs="Times New Roman" w:eastAsia="Times New Roman" w:hAnsi="Times New Roman"/>
          <w:sz w:val="24"/>
          <w:szCs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воцарилась тишина.</w:t>
      </w:r>
      <w:r w:rsidDel="00000000" w:rsidR="00000000" w:rsidRPr="00000000">
        <w:rPr>
          <w:rFonts w:ascii="Times New Roman" w:cs="Times New Roman" w:eastAsia="Times New Roman" w:hAnsi="Times New Roman"/>
          <w:sz w:val="24"/>
          <w:szCs w:val="24"/>
          <w:rtl w:val="0"/>
        </w:rPr>
        <w:t xml:space="preserve"> Гарри продолжал улыбаться. </w:t>
      </w:r>
      <w:r w:rsidDel="00000000" w:rsidR="00000000" w:rsidRPr="00000000">
        <w:rPr>
          <w:rFonts w:ascii="Times New Roman" w:cs="Times New Roman" w:eastAsia="Times New Roman" w:hAnsi="Times New Roman"/>
          <w:sz w:val="24"/>
          <w:szCs w:val="24"/>
          <w:rtl w:val="0"/>
        </w:rPr>
        <w:t xml:space="preserve">Он сам испугался свой дерзости</w:t>
      </w:r>
      <w:r w:rsidDel="00000000" w:rsidR="00000000" w:rsidRPr="00000000">
        <w:rPr>
          <w:rFonts w:ascii="Times New Roman" w:cs="Times New Roman" w:eastAsia="Times New Roman" w:hAnsi="Times New Roman"/>
          <w:sz w:val="24"/>
          <w:szCs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 Боюсь, Время не любит, когда его растягивают слишком сильно, — прервал молчание Дамблдор, — </w:t>
      </w:r>
      <w:r w:rsidDel="00000000" w:rsidR="00000000" w:rsidRPr="00000000">
        <w:rPr>
          <w:rFonts w:ascii="Times New Roman" w:cs="Times New Roman" w:eastAsia="Times New Roman" w:hAnsi="Times New Roman"/>
          <w:sz w:val="24"/>
          <w:szCs w:val="24"/>
          <w:rtl w:val="0"/>
        </w:rPr>
        <w:t xml:space="preserve">похоже, оно и так считает людей слишком широкими — вот почему нам часто бывает трудно в него уложиться.</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Воистину, — с могильной серьёзностью сказал Гарри. — Так что нам лучше не тратить времени попусту.</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секунду ему показалось, что он перегнул палку.</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хохотнул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Del="00000000" w:rsidR="00000000" w:rsidRPr="00000000">
        <w:rPr>
          <w:rFonts w:ascii="Times New Roman" w:cs="Times New Roman" w:eastAsia="Times New Roman" w:hAnsi="Times New Roman"/>
          <w:sz w:val="24"/>
          <w:szCs w:val="24"/>
          <w:rtl w:val="0"/>
        </w:rPr>
        <w:t xml:space="preserve"> Маховика времени</w:t>
      </w:r>
      <w:r w:rsidDel="00000000" w:rsidR="00000000" w:rsidRPr="00000000">
        <w:rPr>
          <w:rFonts w:ascii="Times New Roman" w:cs="Times New Roman" w:eastAsia="Times New Roman" w:hAnsi="Times New Roman"/>
          <w:sz w:val="24"/>
          <w:szCs w:val="24"/>
          <w:rtl w:val="0"/>
        </w:rPr>
        <w:t xml:space="preserve">. Точнее, при помощи только</w:t>
      </w:r>
      <w:r w:rsidDel="00000000" w:rsidR="00000000" w:rsidRPr="00000000">
        <w:rPr>
          <w:rFonts w:ascii="Times New Roman" w:cs="Times New Roman" w:eastAsia="Times New Roman" w:hAnsi="Times New Roman"/>
          <w:sz w:val="24"/>
          <w:szCs w:val="24"/>
          <w:rtl w:val="0"/>
        </w:rPr>
        <w:t xml:space="preserve"> лишь</w:t>
      </w:r>
      <w:r w:rsidDel="00000000" w:rsidR="00000000" w:rsidRPr="00000000">
        <w:rPr>
          <w:rFonts w:ascii="Times New Roman" w:cs="Times New Roman" w:eastAsia="Times New Roman" w:hAnsi="Times New Roman"/>
          <w:sz w:val="24"/>
          <w:szCs w:val="24"/>
          <w:rtl w:val="0"/>
        </w:rPr>
        <w:t xml:space="preserve"> Маховика времени. И мне стало интересно: откуда же взялись те два пирога?</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ведь использовал Мантию Невидимости, </w:t>
      </w:r>
      <w:r w:rsidDel="00000000" w:rsidR="00000000" w:rsidRPr="00000000">
        <w:rPr>
          <w:rFonts w:ascii="Times New Roman" w:cs="Times New Roman" w:eastAsia="Times New Roman" w:hAnsi="Times New Roman"/>
          <w:sz w:val="24"/>
          <w:szCs w:val="24"/>
          <w:rtl w:val="0"/>
        </w:rPr>
        <w:t xml:space="preserve">которую </w:t>
      </w:r>
      <w:r w:rsidDel="00000000" w:rsidR="00000000" w:rsidRPr="00000000">
        <w:rPr>
          <w:rFonts w:ascii="Times New Roman" w:cs="Times New Roman" w:eastAsia="Times New Roman" w:hAnsi="Times New Roman"/>
          <w:sz w:val="24"/>
          <w:szCs w:val="24"/>
          <w:rtl w:val="0"/>
        </w:rPr>
        <w:t xml:space="preserve">ему подарили </w:t>
      </w:r>
      <w:r w:rsidDel="00000000" w:rsidR="00000000" w:rsidRPr="00000000">
        <w:rPr>
          <w:rFonts w:ascii="Times New Roman" w:cs="Times New Roman" w:eastAsia="Times New Roman" w:hAnsi="Times New Roman"/>
          <w:sz w:val="24"/>
          <w:szCs w:val="24"/>
          <w:rtl w:val="0"/>
        </w:rPr>
        <w:t xml:space="preserve">в коробке с письмом,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прочего было сказано: </w:t>
      </w:r>
      <w:r w:rsidDel="00000000" w:rsidR="00000000" w:rsidRPr="00000000">
        <w:rPr>
          <w:rFonts w:ascii="Times New Roman" w:cs="Times New Roman" w:eastAsia="Times New Roman" w:hAnsi="Times New Roman"/>
          <w:i w:val="1"/>
          <w:sz w:val="24"/>
          <w:szCs w:val="24"/>
          <w:highlight w:val="white"/>
          <w:rtl w:val="0"/>
        </w:rPr>
        <w:t xml:space="preserve">Если Дамблдор увидит возможность завладеть одним из Даров Смерти, он её ни за что не упустит…</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Del="00000000" w:rsidR="00000000" w:rsidRPr="00000000">
        <w:rPr>
          <w:rFonts w:ascii="Times New Roman" w:cs="Times New Roman" w:eastAsia="Times New Roman" w:hAnsi="Times New Roman"/>
          <w:sz w:val="24"/>
          <w:szCs w:val="24"/>
          <w:rtl w:val="0"/>
        </w:rPr>
        <w:t xml:space="preserve">заговорщицки</w:t>
      </w:r>
      <w:r w:rsidDel="00000000" w:rsidR="00000000" w:rsidRPr="00000000">
        <w:rPr>
          <w:rFonts w:ascii="Times New Roman" w:cs="Times New Roman" w:eastAsia="Times New Roman" w:hAnsi="Times New Roman"/>
          <w:sz w:val="24"/>
          <w:szCs w:val="24"/>
          <w:rtl w:val="0"/>
        </w:rPr>
        <w:t xml:space="preserve"> улыбнулся. — Я пока на верном пути, Гарри?</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замер. Было ощущение, что соврать — не самое мудрое решение. Но ему никак не приходил в голову подходящий ответ.</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дружелюбно махнул рукой:</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Не переживай, Гарри, ты не нарушил школьные правила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мантии-невидимки слишком редки, чтобы кто-то додумался их официально запретить. </w:t>
      </w:r>
      <w:r w:rsidDel="00000000" w:rsidR="00000000" w:rsidRPr="00000000">
        <w:rPr>
          <w:rFonts w:ascii="Times New Roman" w:cs="Times New Roman" w:eastAsia="Times New Roman" w:hAnsi="Times New Roman"/>
          <w:sz w:val="24"/>
          <w:szCs w:val="24"/>
          <w:rtl w:val="0"/>
        </w:rPr>
        <w:t xml:space="preserve">Но меня интересует совсем другое.</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Гарри старался, чтобы голос не выдал обуревавших его чувств.</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Глаза Дамблдора загорелись:</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Del="00000000" w:rsidR="00000000" w:rsidRPr="00000000">
        <w:rPr>
          <w:rFonts w:ascii="Times New Roman" w:cs="Times New Roman" w:eastAsia="Times New Roman" w:hAnsi="Times New Roman"/>
          <w:sz w:val="24"/>
          <w:szCs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Del="00000000" w:rsidR="00000000" w:rsidRPr="00000000">
        <w:rPr>
          <w:rFonts w:ascii="Times New Roman" w:cs="Times New Roman" w:eastAsia="Times New Roman" w:hAnsi="Times New Roman"/>
          <w:sz w:val="24"/>
          <w:szCs w:val="24"/>
          <w:rtl w:val="0"/>
        </w:rPr>
        <w:t xml:space="preserve">как ты начал знакомиться с волшебным миром</w:t>
      </w:r>
      <w:r w:rsidDel="00000000" w:rsidR="00000000" w:rsidRPr="00000000">
        <w:rPr>
          <w:rFonts w:ascii="Times New Roman" w:cs="Times New Roman" w:eastAsia="Times New Roman" w:hAnsi="Times New Roman"/>
          <w:sz w:val="24"/>
          <w:szCs w:val="24"/>
          <w:rtl w:val="0"/>
        </w:rPr>
        <w:t xml:space="preserve">. Такую вещь нельзя приобрести в Косом переулке. Но есть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одна мантия, которая сама тянется к предначертанному судьбой хозяину. Поэтому я не мог не задаться вопросом, а не </w:t>
      </w:r>
      <w:r w:rsidDel="00000000" w:rsidR="00000000" w:rsidRPr="00000000">
        <w:rPr>
          <w:rFonts w:ascii="Times New Roman" w:cs="Times New Roman" w:eastAsia="Times New Roman" w:hAnsi="Times New Roman"/>
          <w:sz w:val="24"/>
          <w:szCs w:val="24"/>
          <w:rtl w:val="0"/>
        </w:rPr>
        <w:t xml:space="preserve">нашёл </w:t>
      </w:r>
      <w:r w:rsidDel="00000000" w:rsidR="00000000" w:rsidRPr="00000000">
        <w:rPr>
          <w:rFonts w:ascii="Times New Roman" w:cs="Times New Roman" w:eastAsia="Times New Roman" w:hAnsi="Times New Roman"/>
          <w:sz w:val="24"/>
          <w:szCs w:val="24"/>
          <w:rtl w:val="0"/>
        </w:rPr>
        <w:t xml:space="preserve">ли ты каким-то странным образом не просто мантию-невидимку, а один из Даров Смерти — Мантию Невидимости, </w:t>
      </w:r>
      <w:r w:rsidDel="00000000" w:rsidR="00000000" w:rsidRPr="00000000">
        <w:rPr>
          <w:rFonts w:ascii="Times New Roman" w:cs="Times New Roman" w:eastAsia="Times New Roman" w:hAnsi="Times New Roman"/>
          <w:sz w:val="24"/>
          <w:szCs w:val="24"/>
          <w:rtl w:val="0"/>
        </w:rPr>
        <w:t xml:space="preserve">которая</w:t>
      </w:r>
      <w:r w:rsidDel="00000000" w:rsidR="00000000" w:rsidRPr="00000000">
        <w:rPr>
          <w:rFonts w:ascii="Times New Roman" w:cs="Times New Roman" w:eastAsia="Times New Roman" w:hAnsi="Times New Roman"/>
          <w:sz w:val="24"/>
          <w:szCs w:val="24"/>
          <w:rtl w:val="0"/>
        </w:rPr>
        <w:t xml:space="preserve"> скрывает своего владельца даже от взора Смерти, — </w:t>
      </w:r>
      <w:r w:rsidDel="00000000" w:rsidR="00000000" w:rsidRPr="00000000">
        <w:rPr>
          <w:rFonts w:ascii="Times New Roman" w:cs="Times New Roman" w:eastAsia="Times New Roman" w:hAnsi="Times New Roman"/>
          <w:sz w:val="24"/>
          <w:szCs w:val="24"/>
          <w:rtl w:val="0"/>
        </w:rPr>
        <w:t xml:space="preserve">взгляд Дамблдора был полон энтузиазма</w:t>
      </w:r>
      <w:r w:rsidDel="00000000" w:rsidR="00000000" w:rsidRPr="00000000">
        <w:rPr>
          <w:rFonts w:ascii="Times New Roman" w:cs="Times New Roman" w:eastAsia="Times New Roman" w:hAnsi="Times New Roman"/>
          <w:sz w:val="24"/>
          <w:szCs w:val="24"/>
          <w:rtl w:val="0"/>
        </w:rPr>
        <w:t xml:space="preserve">. — Могу я взглянуть на неё, Гарри?</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Мальчик сглотнул. </w:t>
      </w:r>
      <w:r w:rsidDel="00000000" w:rsidR="00000000" w:rsidRPr="00000000">
        <w:rPr>
          <w:rFonts w:ascii="Times New Roman" w:cs="Times New Roman" w:eastAsia="Times New Roman" w:hAnsi="Times New Roman"/>
          <w:sz w:val="24"/>
          <w:szCs w:val="24"/>
          <w:rtl w:val="0"/>
        </w:rPr>
        <w:t xml:space="preserve">В переполнявшем его сейчас адреналине не было никакого проку</w:t>
      </w:r>
      <w:r w:rsidDel="00000000" w:rsidR="00000000" w:rsidRPr="00000000">
        <w:rPr>
          <w:rFonts w:ascii="Times New Roman" w:cs="Times New Roman" w:eastAsia="Times New Roman" w:hAnsi="Times New Roman"/>
          <w:sz w:val="24"/>
          <w:szCs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Del="00000000" w:rsidR="00000000" w:rsidRPr="00000000">
        <w:rPr>
          <w:rFonts w:ascii="Times New Roman" w:cs="Times New Roman" w:eastAsia="Times New Roman" w:hAnsi="Times New Roman"/>
          <w:sz w:val="24"/>
          <w:szCs w:val="24"/>
          <w:rtl w:val="0"/>
        </w:rPr>
        <w:t xml:space="preserve">от него</w:t>
      </w:r>
      <w:r w:rsidDel="00000000" w:rsidR="00000000" w:rsidRPr="00000000">
        <w:rPr>
          <w:rFonts w:ascii="Times New Roman" w:cs="Times New Roman" w:eastAsia="Times New Roman" w:hAnsi="Times New Roman"/>
          <w:sz w:val="24"/>
          <w:szCs w:val="24"/>
          <w:rtl w:val="0"/>
        </w:rPr>
        <w:t xml:space="preserve"> спрятаться. И сейчас он наверняка потеряет Мантию, которая передавалась в семье Поттеров чёрт знает сколько поколений…</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Дамблдор откинулся на спинку кресла. Взгляд его померк. В глазах </w:t>
      </w:r>
      <w:r w:rsidDel="00000000" w:rsidR="00000000" w:rsidRPr="00000000">
        <w:rPr>
          <w:rFonts w:ascii="Times New Roman" w:cs="Times New Roman" w:eastAsia="Times New Roman" w:hAnsi="Times New Roman"/>
          <w:sz w:val="24"/>
          <w:szCs w:val="24"/>
          <w:rtl w:val="0"/>
        </w:rPr>
        <w:t xml:space="preserve">появились</w:t>
      </w:r>
      <w:r w:rsidDel="00000000" w:rsidR="00000000" w:rsidRPr="00000000">
        <w:rPr>
          <w:rFonts w:ascii="Times New Roman" w:cs="Times New Roman" w:eastAsia="Times New Roman" w:hAnsi="Times New Roman"/>
          <w:sz w:val="24"/>
          <w:szCs w:val="24"/>
          <w:rtl w:val="0"/>
        </w:rPr>
        <w:t xml:space="preserve"> удивление и печаль.</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если не хочешь, можешь сказать «нет».</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прохрипел Гарри.</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в голосе Дамблдора </w:t>
      </w:r>
      <w:r w:rsidDel="00000000" w:rsidR="00000000" w:rsidRPr="00000000">
        <w:rPr>
          <w:rFonts w:ascii="Times New Roman" w:cs="Times New Roman" w:eastAsia="Times New Roman" w:hAnsi="Times New Roman"/>
          <w:sz w:val="24"/>
          <w:szCs w:val="24"/>
          <w:rtl w:val="0"/>
        </w:rPr>
        <w:t xml:space="preserve">звучали </w:t>
      </w:r>
      <w:r w:rsidDel="00000000" w:rsidR="00000000" w:rsidRPr="00000000">
        <w:rPr>
          <w:rFonts w:ascii="Times New Roman" w:cs="Times New Roman" w:eastAsia="Times New Roman" w:hAnsi="Times New Roman"/>
          <w:sz w:val="24"/>
          <w:szCs w:val="24"/>
          <w:rtl w:val="0"/>
        </w:rPr>
        <w:t xml:space="preserve">грусть и беспокойство. — Ты, кажется, боишься меня. Могу спросить, чем я заслужил твоё </w:t>
      </w:r>
      <w:r w:rsidDel="00000000" w:rsidR="00000000" w:rsidRPr="00000000">
        <w:rPr>
          <w:rFonts w:ascii="Times New Roman" w:cs="Times New Roman" w:eastAsia="Times New Roman" w:hAnsi="Times New Roman"/>
          <w:sz w:val="24"/>
          <w:szCs w:val="24"/>
          <w:rtl w:val="0"/>
        </w:rPr>
        <w:t xml:space="preserve">недоверие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сглотнул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Есть какая-нибудь магическая клятва? Чтобы вы поклялись, что никогда не заберёте у меня мантию.</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медленно покачал головой:</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Нерушимый </w:t>
      </w:r>
      <w:r w:rsidDel="00000000" w:rsidR="00000000" w:rsidRPr="00000000">
        <w:rPr>
          <w:rFonts w:ascii="Times New Roman" w:cs="Times New Roman" w:eastAsia="Times New Roman" w:hAnsi="Times New Roman"/>
          <w:sz w:val="24"/>
          <w:szCs w:val="24"/>
          <w:rtl w:val="0"/>
        </w:rPr>
        <w:t xml:space="preserve">обет не используют по пустякам. К тому же ты не знаком с </w:t>
      </w:r>
      <w:r w:rsidDel="00000000" w:rsidR="00000000" w:rsidRPr="00000000">
        <w:rPr>
          <w:rFonts w:ascii="Times New Roman" w:cs="Times New Roman" w:eastAsia="Times New Roman" w:hAnsi="Times New Roman"/>
          <w:sz w:val="24"/>
          <w:szCs w:val="24"/>
          <w:rtl w:val="0"/>
        </w:rPr>
        <w:t xml:space="preserve">этим заклинание</w:t>
      </w:r>
      <w:r w:rsidDel="00000000" w:rsidR="00000000" w:rsidRPr="00000000">
        <w:rPr>
          <w:rFonts w:ascii="Times New Roman" w:cs="Times New Roman" w:eastAsia="Times New Roman" w:hAnsi="Times New Roman"/>
          <w:sz w:val="24"/>
          <w:szCs w:val="24"/>
          <w:rtl w:val="0"/>
        </w:rPr>
        <w:t xml:space="preserve">м, так что я мог бы </w:t>
      </w:r>
      <w:r w:rsidDel="00000000" w:rsidR="00000000" w:rsidRPr="00000000">
        <w:rPr>
          <w:rFonts w:ascii="Times New Roman" w:cs="Times New Roman" w:eastAsia="Times New Roman" w:hAnsi="Times New Roman"/>
          <w:sz w:val="24"/>
          <w:szCs w:val="24"/>
          <w:rtl w:val="0"/>
        </w:rPr>
        <w:t xml:space="preserve">тебя обмануть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видишь ли, мне не нужно твоё разрешение. </w:t>
      </w:r>
      <w:r w:rsidDel="00000000" w:rsidR="00000000" w:rsidRPr="00000000">
        <w:rPr>
          <w:rFonts w:ascii="Times New Roman" w:cs="Times New Roman" w:eastAsia="Times New Roman" w:hAnsi="Times New Roman"/>
          <w:sz w:val="24"/>
          <w:szCs w:val="24"/>
          <w:rtl w:val="0"/>
        </w:rPr>
        <w:t xml:space="preserve">Я достаточно силён, чтобы взять мантию,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А-а, — протянул </w:t>
      </w:r>
      <w:r w:rsidDel="00000000" w:rsidR="00000000" w:rsidRPr="00000000">
        <w:rPr>
          <w:rFonts w:ascii="Times New Roman" w:cs="Times New Roman" w:eastAsia="Times New Roman" w:hAnsi="Times New Roman"/>
          <w:sz w:val="24"/>
          <w:szCs w:val="24"/>
          <w:rtl w:val="0"/>
        </w:rPr>
        <w:t xml:space="preserve">Гарри, пытая</w:t>
      </w:r>
      <w:r w:rsidDel="00000000" w:rsidR="00000000" w:rsidRPr="00000000">
        <w:rPr>
          <w:rFonts w:ascii="Times New Roman" w:cs="Times New Roman" w:eastAsia="Times New Roman" w:hAnsi="Times New Roman"/>
          <w:sz w:val="24"/>
          <w:szCs w:val="24"/>
          <w:rtl w:val="0"/>
        </w:rPr>
        <w:t xml:space="preserve">сь сдержать поток адреналина и вернуть мысли в рациональное русло. Он снял кошель-скрытень с ремня. — Если вам правда не нужно моё разрешение… тогда держите.</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протянул кошель Дамблдору и сильно прикусил губу — тот самый сигнал, который предупредит его, если ему сотрут память.</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залез в кошель и, не произнеся ни слова, вытащил Мантию Невидимости.</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Del="00000000" w:rsidR="00000000" w:rsidRPr="00000000">
        <w:rPr>
          <w:rFonts w:ascii="Times New Roman" w:cs="Times New Roman" w:eastAsia="Times New Roman" w:hAnsi="Times New Roman"/>
          <w:sz w:val="24"/>
          <w:szCs w:val="24"/>
          <w:rtl w:val="0"/>
        </w:rPr>
        <w:t xml:space="preserve">день своего создания</w:t>
      </w:r>
      <w:r w:rsidDel="00000000" w:rsidR="00000000" w:rsidRPr="00000000">
        <w:rPr>
          <w:rFonts w:ascii="Times New Roman" w:cs="Times New Roman" w:eastAsia="Times New Roman" w:hAnsi="Times New Roman"/>
          <w:sz w:val="24"/>
          <w:szCs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Дамблдора скользнула тень сожаления…</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он отдал Мантию Гарри.</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положил её обратно в кошель.</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w:t>
      </w:r>
      <w:r w:rsidDel="00000000" w:rsidR="00000000" w:rsidRPr="00000000">
        <w:rPr>
          <w:rFonts w:ascii="Times New Roman" w:cs="Times New Roman" w:eastAsia="Times New Roman" w:hAnsi="Times New Roman"/>
          <w:sz w:val="24"/>
          <w:szCs w:val="24"/>
          <w:rtl w:val="0"/>
        </w:rPr>
        <w:t xml:space="preserve">Дамблдора вновь стало серьёзным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ли я спросить ещё раз, Гарри, как вышло, что ты так сильно мне не </w:t>
      </w:r>
      <w:r w:rsidDel="00000000" w:rsidR="00000000" w:rsidRPr="00000000">
        <w:rPr>
          <w:rFonts w:ascii="Times New Roman" w:cs="Times New Roman" w:eastAsia="Times New Roman" w:hAnsi="Times New Roman"/>
          <w:sz w:val="24"/>
          <w:szCs w:val="24"/>
          <w:rtl w:val="0"/>
        </w:rPr>
        <w:t xml:space="preserve">доверя</w:t>
      </w:r>
      <w:r w:rsidDel="00000000" w:rsidR="00000000" w:rsidRPr="00000000">
        <w:rPr>
          <w:rFonts w:ascii="Times New Roman" w:cs="Times New Roman" w:eastAsia="Times New Roman" w:hAnsi="Times New Roman"/>
          <w:sz w:val="24"/>
          <w:szCs w:val="24"/>
          <w:rtl w:val="0"/>
        </w:rPr>
        <w:t xml:space="preserve">ешь?</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внезапно стало стыдно.</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Милосердие </w:t>
      </w:r>
      <w:r w:rsidDel="00000000" w:rsidR="00000000" w:rsidRPr="00000000">
        <w:rPr>
          <w:rFonts w:ascii="Times New Roman" w:cs="Times New Roman" w:eastAsia="Times New Roman" w:hAnsi="Times New Roman"/>
          <w:sz w:val="24"/>
          <w:szCs w:val="24"/>
          <w:rtl w:val="0"/>
        </w:rPr>
        <w:t xml:space="preserve">Дамблдора произвело на него впечатление, и он </w:t>
      </w:r>
      <w:r w:rsidDel="00000000" w:rsidR="00000000" w:rsidRPr="00000000">
        <w:rPr>
          <w:rFonts w:ascii="Times New Roman" w:cs="Times New Roman" w:eastAsia="Times New Roman" w:hAnsi="Times New Roman"/>
          <w:sz w:val="24"/>
          <w:szCs w:val="24"/>
          <w:rtl w:val="0"/>
        </w:rPr>
        <w:t xml:space="preserve">устыдился </w:t>
      </w:r>
      <w:r w:rsidDel="00000000" w:rsidR="00000000" w:rsidRPr="00000000">
        <w:rPr>
          <w:rFonts w:ascii="Times New Roman" w:cs="Times New Roman" w:eastAsia="Times New Roman" w:hAnsi="Times New Roman"/>
          <w:sz w:val="24"/>
          <w:szCs w:val="24"/>
          <w:rtl w:val="0"/>
        </w:rPr>
        <w:t xml:space="preserve">разительно</w:t>
      </w:r>
      <w:ins w:author="Alaric Lightin" w:id="5" w:date="2019-02-20T11:12:22Z">
        <w:r w:rsidDel="00000000" w:rsidR="00000000" w:rsidRPr="00000000">
          <w:rPr>
            <w:rFonts w:ascii="Times New Roman" w:cs="Times New Roman" w:eastAsia="Times New Roman" w:hAnsi="Times New Roman"/>
            <w:sz w:val="24"/>
            <w:szCs w:val="24"/>
            <w:rtl w:val="0"/>
          </w:rPr>
          <w:t xml:space="preserve">го</w:t>
        </w:r>
      </w:ins>
      <w:del w:author="Alaric Lightin" w:id="5" w:date="2019-02-20T11:12:22Z">
        <w:r w:rsidDel="00000000" w:rsidR="00000000" w:rsidRPr="00000000">
          <w:rPr>
            <w:rFonts w:ascii="Times New Roman" w:cs="Times New Roman" w:eastAsia="Times New Roman" w:hAnsi="Times New Roman"/>
            <w:sz w:val="24"/>
            <w:szCs w:val="24"/>
            <w:rtl w:val="0"/>
          </w:rPr>
          <w:delText xml:space="preserve">му</w:delText>
        </w:r>
      </w:del>
      <w:r w:rsidDel="00000000" w:rsidR="00000000" w:rsidRPr="00000000">
        <w:rPr>
          <w:rFonts w:ascii="Times New Roman" w:cs="Times New Roman" w:eastAsia="Times New Roman" w:hAnsi="Times New Roman"/>
          <w:sz w:val="24"/>
          <w:szCs w:val="24"/>
          <w:rtl w:val="0"/>
        </w:rPr>
        <w:t xml:space="preserve"> контраст</w:t>
      </w:r>
      <w:del w:author="Alaric Lightin" w:id="6" w:date="2019-02-20T11:12:25Z">
        <w:commentRangeStart w:id="3"/>
        <w:r w:rsidDel="00000000" w:rsidR="00000000" w:rsidRPr="00000000">
          <w:rPr>
            <w:rFonts w:ascii="Times New Roman" w:cs="Times New Roman" w:eastAsia="Times New Roman" w:hAnsi="Times New Roman"/>
            <w:sz w:val="24"/>
            <w:szCs w:val="24"/>
            <w:rtl w:val="0"/>
          </w:rPr>
          <w:delText xml:space="preserve">у</w:delText>
        </w:r>
      </w:del>
      <w:ins w:author="Alaric Lightin" w:id="6" w:date="2019-02-20T11:12:25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а</w:t>
        </w:r>
      </w:ins>
      <w:r w:rsidDel="00000000" w:rsidR="00000000" w:rsidRPr="00000000">
        <w:rPr>
          <w:rFonts w:ascii="Times New Roman" w:cs="Times New Roman" w:eastAsia="Times New Roman" w:hAnsi="Times New Roman"/>
          <w:sz w:val="24"/>
          <w:szCs w:val="24"/>
          <w:rtl w:val="0"/>
        </w:rPr>
        <w:t xml:space="preserve"> собственного поведения в сравнении с директорским.</w:t>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продолжил:</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думаю, мы с тобой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фигуры одного цвета. Мальчик, который победил Волдеморта, и старик, который сдерживал его до твоего прихода. Н</w:t>
      </w:r>
      <w:r w:rsidDel="00000000" w:rsidR="00000000" w:rsidRPr="00000000">
        <w:rPr>
          <w:rFonts w:ascii="Times New Roman" w:cs="Times New Roman" w:eastAsia="Times New Roman" w:hAnsi="Times New Roman"/>
          <w:sz w:val="24"/>
          <w:szCs w:val="24"/>
          <w:rtl w:val="0"/>
        </w:rPr>
        <w:t xml:space="preserve">е буду</w:t>
      </w:r>
      <w:r w:rsidDel="00000000" w:rsidR="00000000" w:rsidRPr="00000000">
        <w:rPr>
          <w:rFonts w:ascii="Times New Roman" w:cs="Times New Roman" w:eastAsia="Times New Roman" w:hAnsi="Times New Roman"/>
          <w:sz w:val="24"/>
          <w:szCs w:val="24"/>
          <w:rtl w:val="0"/>
        </w:rPr>
        <w:t xml:space="preserve"> ставить в упрёк твою осторожность, </w:t>
      </w:r>
      <w:r w:rsidDel="00000000" w:rsidR="00000000" w:rsidRPr="00000000">
        <w:rPr>
          <w:rFonts w:ascii="Times New Roman" w:cs="Times New Roman" w:eastAsia="Times New Roman" w:hAnsi="Times New Roman"/>
          <w:sz w:val="24"/>
          <w:szCs w:val="24"/>
          <w:rtl w:val="0"/>
        </w:rPr>
        <w:t xml:space="preserve">ведь все мы по мере сил стараемся быть предусмотрительными. П</w:t>
      </w:r>
      <w:r w:rsidDel="00000000" w:rsidR="00000000" w:rsidRPr="00000000">
        <w:rPr>
          <w:rFonts w:ascii="Times New Roman" w:cs="Times New Roman" w:eastAsia="Times New Roman" w:hAnsi="Times New Roman"/>
          <w:sz w:val="24"/>
          <w:szCs w:val="24"/>
          <w:rtl w:val="0"/>
        </w:rPr>
        <w:t xml:space="preserve">опрошу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подумать </w:t>
      </w:r>
      <w:r w:rsidDel="00000000" w:rsidR="00000000" w:rsidRPr="00000000">
        <w:rPr>
          <w:rFonts w:ascii="Times New Roman" w:cs="Times New Roman" w:eastAsia="Times New Roman" w:hAnsi="Times New Roman"/>
          <w:sz w:val="24"/>
          <w:szCs w:val="24"/>
          <w:rtl w:val="0"/>
        </w:rPr>
        <w:t xml:space="preserve">дважды и поразмыслить трижды, когда в следующий раз кто-то скажет тебе не доверять мне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меня, — сказал Гарри. Из-за доброты Дамблдора Гарри стало ещё хуже. Он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себя полным ничтожеством: </w:t>
      </w:r>
      <w:r w:rsidDel="00000000" w:rsidR="00000000" w:rsidRPr="00000000">
        <w:rPr>
          <w:rFonts w:ascii="Times New Roman" w:cs="Times New Roman" w:eastAsia="Times New Roman" w:hAnsi="Times New Roman"/>
          <w:sz w:val="24"/>
          <w:szCs w:val="24"/>
          <w:rtl w:val="0"/>
        </w:rPr>
        <w:t xml:space="preserve">обругал</w:t>
      </w:r>
      <w:r w:rsidDel="00000000" w:rsidR="00000000" w:rsidRPr="00000000">
        <w:rPr>
          <w:rFonts w:ascii="Times New Roman" w:cs="Times New Roman" w:eastAsia="Times New Roman" w:hAnsi="Times New Roman"/>
          <w:sz w:val="24"/>
          <w:szCs w:val="24"/>
          <w:rtl w:val="0"/>
        </w:rPr>
        <w:t xml:space="preserve">, считай, местного Гэндальфа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зря вам не доверял.</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Увы, Гарри, в этом мире… — старый волшебник покачал головой, — не могу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сказать, что ты </w:t>
      </w:r>
      <w:r w:rsidDel="00000000" w:rsidR="00000000" w:rsidRPr="00000000">
        <w:rPr>
          <w:rFonts w:ascii="Times New Roman" w:cs="Times New Roman" w:eastAsia="Times New Roman" w:hAnsi="Times New Roman"/>
          <w:sz w:val="24"/>
          <w:szCs w:val="24"/>
          <w:rtl w:val="0"/>
        </w:rPr>
        <w:t xml:space="preserve">повёл</w:t>
      </w:r>
      <w:r w:rsidDel="00000000" w:rsidR="00000000" w:rsidRPr="00000000">
        <w:rPr>
          <w:rFonts w:ascii="Times New Roman" w:cs="Times New Roman" w:eastAsia="Times New Roman" w:hAnsi="Times New Roman"/>
          <w:sz w:val="24"/>
          <w:szCs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Это прозвучало довольно зловеще.</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встал с кресла и начал исследовать один из своих инструментов — часы с восемью стрелками разной длины.</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секунд спустя старый волшебник вновь заговорил:</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вы о </w:t>
      </w:r>
      <w:r w:rsidDel="00000000" w:rsidR="00000000" w:rsidRPr="00000000">
        <w:rPr>
          <w:rFonts w:ascii="Times New Roman" w:cs="Times New Roman" w:eastAsia="Times New Roman" w:hAnsi="Times New Roman"/>
          <w:sz w:val="24"/>
          <w:szCs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делаешь?</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Я намерен перетянуть Драко Малфоя с Тёмной Стороны, — пояснил Гарри. — Ну, сделать из него хорошего парня.</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уверен, — произнёс старый волшебник несколько секунд спустя, — </w:t>
      </w:r>
      <w:r w:rsidDel="00000000" w:rsidR="00000000" w:rsidRPr="00000000">
        <w:rPr>
          <w:rFonts w:ascii="Times New Roman" w:cs="Times New Roman" w:eastAsia="Times New Roman" w:hAnsi="Times New Roman"/>
          <w:sz w:val="24"/>
          <w:szCs w:val="24"/>
          <w:rtl w:val="0"/>
        </w:rPr>
        <w:t xml:space="preserve">что его вообще можно исправить? Я боюсь, что когда ты видишь в нём что-то хорошее, ты выдаёшь желаемое за действительное. Или это вообще лишь приманка, капкан для… </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ешил спасать именно его, потому</w:t>
      </w:r>
      <w:r w:rsidDel="00000000" w:rsidR="00000000" w:rsidRPr="00000000">
        <w:rPr>
          <w:rFonts w:ascii="Times New Roman" w:cs="Times New Roman" w:eastAsia="Times New Roman" w:hAnsi="Times New Roman"/>
          <w:sz w:val="24"/>
          <w:szCs w:val="24"/>
          <w:rtl w:val="0"/>
        </w:rPr>
        <w:t xml:space="preserve"> что он наследник дома Малфоев и это </w:t>
      </w:r>
      <w:r w:rsidDel="00000000" w:rsidR="00000000" w:rsidRPr="00000000">
        <w:rPr>
          <w:rFonts w:ascii="Times New Roman" w:cs="Times New Roman" w:eastAsia="Times New Roman" w:hAnsi="Times New Roman"/>
          <w:sz w:val="24"/>
          <w:szCs w:val="24"/>
          <w:rtl w:val="0"/>
        </w:rPr>
        <w:t xml:space="preserve">очевидн</w:t>
      </w:r>
      <w:r w:rsidDel="00000000" w:rsidR="00000000" w:rsidRPr="00000000">
        <w:rPr>
          <w:rFonts w:ascii="Times New Roman" w:cs="Times New Roman" w:eastAsia="Times New Roman" w:hAnsi="Times New Roman"/>
          <w:sz w:val="24"/>
          <w:szCs w:val="24"/>
          <w:rtl w:val="0"/>
        </w:rPr>
        <w:t xml:space="preserve">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выбор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приходится </w:t>
      </w:r>
      <w:r w:rsidDel="00000000" w:rsidR="00000000" w:rsidRPr="00000000">
        <w:rPr>
          <w:rFonts w:ascii="Times New Roman" w:cs="Times New Roman" w:eastAsia="Times New Roman" w:hAnsi="Times New Roman"/>
          <w:sz w:val="24"/>
          <w:szCs w:val="24"/>
          <w:rtl w:val="0"/>
        </w:rPr>
        <w:t xml:space="preserve">ограничиться  </w:t>
      </w:r>
      <w:r w:rsidDel="00000000" w:rsidR="00000000" w:rsidRPr="00000000">
        <w:rPr>
          <w:rFonts w:ascii="Times New Roman" w:cs="Times New Roman" w:eastAsia="Times New Roman" w:hAnsi="Times New Roman"/>
          <w:sz w:val="24"/>
          <w:szCs w:val="24"/>
          <w:rtl w:val="0"/>
        </w:rPr>
        <w:t xml:space="preserve">кем-то одним.</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Дамблдора дёрнулся левый глаз.</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намерен</w:t>
      </w:r>
      <w:r w:rsidDel="00000000" w:rsidR="00000000" w:rsidRPr="00000000">
        <w:rPr>
          <w:rFonts w:ascii="Times New Roman" w:cs="Times New Roman" w:eastAsia="Times New Roman" w:hAnsi="Times New Roman"/>
          <w:sz w:val="24"/>
          <w:szCs w:val="24"/>
          <w:rtl w:val="0"/>
        </w:rPr>
        <w:t xml:space="preserve"> посеять семена любви и доброты в сердце Драко </w:t>
      </w:r>
      <w:r w:rsidDel="00000000" w:rsidR="00000000" w:rsidRPr="00000000">
        <w:rPr>
          <w:rFonts w:ascii="Times New Roman" w:cs="Times New Roman" w:eastAsia="Times New Roman" w:hAnsi="Times New Roman"/>
          <w:sz w:val="24"/>
          <w:szCs w:val="24"/>
          <w:rtl w:val="0"/>
        </w:rPr>
        <w:t xml:space="preserve">Малфоя </w:t>
      </w:r>
      <w:r w:rsidDel="00000000" w:rsidR="00000000" w:rsidRPr="00000000">
        <w:rPr>
          <w:rFonts w:ascii="Times New Roman" w:cs="Times New Roman" w:eastAsia="Times New Roman" w:hAnsi="Times New Roman"/>
          <w:sz w:val="24"/>
          <w:szCs w:val="24"/>
          <w:rtl w:val="0"/>
        </w:rPr>
        <w:t xml:space="preserve">только потому, что видишь в наследнике Малфоев ценного для тебя союзника?</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 только для меня</w:t>
      </w:r>
      <w:r w:rsidDel="00000000" w:rsidR="00000000" w:rsidRPr="00000000">
        <w:rPr>
          <w:rFonts w:ascii="Times New Roman" w:cs="Times New Roman" w:eastAsia="Times New Roman" w:hAnsi="Times New Roman"/>
          <w:sz w:val="24"/>
          <w:szCs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w:t>
      </w:r>
      <w:r w:rsidDel="00000000" w:rsidR="00000000" w:rsidRPr="00000000">
        <w:rPr>
          <w:rFonts w:ascii="Times New Roman" w:cs="Times New Roman" w:eastAsia="Times New Roman" w:hAnsi="Times New Roman"/>
          <w:sz w:val="24"/>
          <w:szCs w:val="24"/>
          <w:rtl w:val="0"/>
        </w:rPr>
        <w:t xml:space="preserve">же </w:t>
      </w:r>
      <w:r w:rsidDel="00000000" w:rsidR="00000000" w:rsidRPr="00000000">
        <w:rPr>
          <w:rFonts w:ascii="Times New Roman" w:cs="Times New Roman" w:eastAsia="Times New Roman" w:hAnsi="Times New Roman"/>
          <w:sz w:val="24"/>
          <w:szCs w:val="24"/>
          <w:rtl w:val="0"/>
        </w:rPr>
        <w:t xml:space="preserve">не могу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перетянуть с Тёмной Стороны, поэтому пришлось</w:t>
      </w:r>
      <w:r w:rsidDel="00000000" w:rsidR="00000000" w:rsidRPr="00000000">
        <w:rPr>
          <w:rFonts w:ascii="Times New Roman" w:cs="Times New Roman" w:eastAsia="Times New Roman" w:hAnsi="Times New Roman"/>
          <w:sz w:val="24"/>
          <w:szCs w:val="24"/>
          <w:rtl w:val="0"/>
        </w:rPr>
        <w:t xml:space="preserve"> спросить</w:t>
      </w:r>
      <w:r w:rsidDel="00000000" w:rsidR="00000000" w:rsidRPr="00000000">
        <w:rPr>
          <w:rFonts w:ascii="Times New Roman" w:cs="Times New Roman" w:eastAsia="Times New Roman" w:hAnsi="Times New Roman"/>
          <w:sz w:val="24"/>
          <w:szCs w:val="24"/>
          <w:rtl w:val="0"/>
        </w:rPr>
        <w:t xml:space="preserve"> себя: в каком случае</w:t>
      </w:r>
      <w:r w:rsidDel="00000000" w:rsidR="00000000" w:rsidRPr="00000000">
        <w:rPr>
          <w:rFonts w:ascii="Times New Roman" w:cs="Times New Roman" w:eastAsia="Times New Roman" w:hAnsi="Times New Roman"/>
          <w:sz w:val="24"/>
          <w:szCs w:val="24"/>
          <w:rtl w:val="0"/>
        </w:rPr>
        <w:t xml:space="preserve"> Свет выиграет</w:t>
      </w:r>
      <w:r w:rsidDel="00000000" w:rsidR="00000000" w:rsidRPr="00000000">
        <w:rPr>
          <w:rFonts w:ascii="Times New Roman" w:cs="Times New Roman" w:eastAsia="Times New Roman" w:hAnsi="Times New Roman"/>
          <w:sz w:val="24"/>
          <w:szCs w:val="24"/>
          <w:rtl w:val="0"/>
        </w:rPr>
        <w:t xml:space="preserve"> больше всего?..</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расхохотался. Такого </w:t>
      </w:r>
      <w:r w:rsidDel="00000000" w:rsidR="00000000" w:rsidRPr="00000000">
        <w:rPr>
          <w:rFonts w:ascii="Times New Roman" w:cs="Times New Roman" w:eastAsia="Times New Roman" w:hAnsi="Times New Roman"/>
          <w:sz w:val="24"/>
          <w:szCs w:val="24"/>
          <w:rtl w:val="0"/>
        </w:rPr>
        <w:t xml:space="preserve">воющего смеха</w:t>
      </w:r>
      <w:r w:rsidDel="00000000" w:rsidR="00000000" w:rsidRPr="00000000">
        <w:rPr>
          <w:rFonts w:ascii="Times New Roman" w:cs="Times New Roman" w:eastAsia="Times New Roman" w:hAnsi="Times New Roman"/>
          <w:sz w:val="24"/>
          <w:szCs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 так уж и смешно, — сказал Гарри чуть позже. Он опять начал сомневаться во вменяемости Дамблдора.</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Директор с видимым усилием взял себя в руки.</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Del="00000000" w:rsidR="00000000" w:rsidRPr="00000000">
        <w:rPr>
          <w:rFonts w:ascii="Times New Roman" w:cs="Times New Roman" w:eastAsia="Times New Roman" w:hAnsi="Times New Roman"/>
          <w:sz w:val="24"/>
          <w:szCs w:val="24"/>
          <w:rtl w:val="0"/>
        </w:rPr>
        <w:t xml:space="preserve">слёзы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Нередко зло пожрётся злом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верно то </w:t>
      </w:r>
      <w:r w:rsidDel="00000000" w:rsidR="00000000" w:rsidRPr="00000000">
        <w:rPr>
          <w:rFonts w:ascii="Times New Roman" w:cs="Times New Roman" w:eastAsia="Times New Roman" w:hAnsi="Times New Roman"/>
          <w:sz w:val="24"/>
          <w:szCs w:val="24"/>
          <w:rtl w:val="0"/>
        </w:rPr>
        <w:t xml:space="preserve">верно.</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почти сразу узнал знакомые слова:</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это же цитата из </w:t>
      </w:r>
      <w:r w:rsidDel="00000000" w:rsidR="00000000" w:rsidRPr="00000000">
        <w:rPr>
          <w:rFonts w:ascii="Times New Roman" w:cs="Times New Roman" w:eastAsia="Times New Roman" w:hAnsi="Times New Roman"/>
          <w:sz w:val="24"/>
          <w:szCs w:val="24"/>
          <w:rtl w:val="0"/>
        </w:rPr>
        <w:t xml:space="preserve">Толкина</w:t>
      </w:r>
      <w:r w:rsidDel="00000000" w:rsidR="00000000" w:rsidRPr="00000000">
        <w:rPr>
          <w:rFonts w:ascii="Times New Roman" w:cs="Times New Roman" w:eastAsia="Times New Roman" w:hAnsi="Times New Roman"/>
          <w:sz w:val="24"/>
          <w:szCs w:val="24"/>
          <w:rtl w:val="0"/>
        </w:rPr>
        <w:t xml:space="preserve">! Это говорит </w:t>
      </w:r>
      <w:r w:rsidDel="00000000" w:rsidR="00000000" w:rsidRPr="00000000">
        <w:rPr>
          <w:rFonts w:ascii="Times New Roman" w:cs="Times New Roman" w:eastAsia="Times New Roman" w:hAnsi="Times New Roman"/>
          <w:sz w:val="24"/>
          <w:szCs w:val="24"/>
          <w:rtl w:val="0"/>
        </w:rPr>
        <w:t xml:space="preserve">Гэндальф</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Теоден, — поправил его Дамблдор.</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Вы что, </w:t>
      </w:r>
      <w:r w:rsidDel="00000000" w:rsidR="00000000" w:rsidRPr="00000000">
        <w:rPr>
          <w:rFonts w:ascii="Times New Roman" w:cs="Times New Roman" w:eastAsia="Times New Roman" w:hAnsi="Times New Roman"/>
          <w:sz w:val="24"/>
          <w:szCs w:val="24"/>
          <w:rtl w:val="0"/>
        </w:rPr>
        <w:t xml:space="preserve">маглорождённый</w:t>
      </w:r>
      <w:r w:rsidDel="00000000" w:rsidR="00000000" w:rsidRPr="00000000">
        <w:rPr>
          <w:rFonts w:ascii="Times New Roman" w:cs="Times New Roman" w:eastAsia="Times New Roman" w:hAnsi="Times New Roman"/>
          <w:sz w:val="24"/>
          <w:szCs w:val="24"/>
          <w:rtl w:val="0"/>
        </w:rPr>
        <w:t xml:space="preserve">? — изумился Гарри.</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я очень дорожу. — Дамблдор вытянул волшебную палочку, поднял её перед собой и принял позу. — «Ты не пройдёшь!» Ну как, похоже?</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Э-э, — Гарри был близок</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 полной ментальной перегрузке, — мне кажется, вам Балрога не хватает.</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 и розовая пижама со шляпой-мухомором тоже не вписывались в образ.</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вздохнул Дамблдор и угрюмо заткнул палочку за ремень. — Увы, в последнее время в моей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принадлежавшее твоему отцу.</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захлопал глазами Гарри. — </w:t>
      </w:r>
      <w:r w:rsidDel="00000000" w:rsidR="00000000" w:rsidRPr="00000000">
        <w:rPr>
          <w:rFonts w:ascii="Times New Roman" w:cs="Times New Roman" w:eastAsia="Times New Roman" w:hAnsi="Times New Roman"/>
          <w:sz w:val="24"/>
          <w:szCs w:val="24"/>
          <w:rtl w:val="0"/>
        </w:rPr>
        <w:t xml:space="preserve">Кто бы мог предположить?</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Да, это и впрямь немного предсказуемо, не так ли? — сказал Дамблдор, а потом посерьёзнел. — И тем не менее…</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Вернувшись за стол, Дамблдор вытянул один из выдвижных ящиков, залез в него обеими руками 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крякнув, достал большой и тяжёлый на вид объект, который затем с гулким стуком опустил на дубовую столешницу.</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объявил Дамблдор, — камень твоего отца.</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Del="00000000" w:rsidR="00000000" w:rsidRPr="00000000">
        <w:rPr>
          <w:rFonts w:ascii="Times New Roman" w:cs="Times New Roman" w:eastAsia="Times New Roman" w:hAnsi="Times New Roman"/>
          <w:sz w:val="24"/>
          <w:szCs w:val="24"/>
          <w:rtl w:val="0"/>
        </w:rPr>
        <w:t xml:space="preserve">встал неровно и закачался.</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поднял взгляд.</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что, шутка?</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Del="00000000" w:rsidR="00000000" w:rsidRPr="00000000">
        <w:rPr>
          <w:rFonts w:ascii="Times New Roman" w:cs="Times New Roman" w:eastAsia="Times New Roman" w:hAnsi="Times New Roman"/>
          <w:sz w:val="24"/>
          <w:szCs w:val="24"/>
          <w:rtl w:val="0"/>
        </w:rPr>
        <w:t xml:space="preserve">и с тех пор хранил, чтобы однажды вернуть.</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кхм, </w:t>
      </w:r>
      <w:r w:rsidDel="00000000" w:rsidR="00000000" w:rsidRPr="00000000">
        <w:rPr>
          <w:rFonts w:ascii="Times New Roman" w:cs="Times New Roman" w:eastAsia="Times New Roman" w:hAnsi="Times New Roman"/>
          <w:sz w:val="24"/>
          <w:szCs w:val="24"/>
          <w:rtl w:val="0"/>
        </w:rPr>
        <w:t xml:space="preserve">волшебный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и так, то мне об этом неизвестно, — сказал Дамблдор. — Но я прошу тебя со всей возможной строгостью отнестись к моему </w:t>
      </w:r>
      <w:r w:rsidDel="00000000" w:rsidR="00000000" w:rsidRPr="00000000">
        <w:rPr>
          <w:rFonts w:ascii="Times New Roman" w:cs="Times New Roman" w:eastAsia="Times New Roman" w:hAnsi="Times New Roman"/>
          <w:sz w:val="24"/>
          <w:szCs w:val="24"/>
          <w:rtl w:val="0"/>
        </w:rPr>
        <w:t xml:space="preserve">совету:</w:t>
      </w:r>
      <w:r w:rsidDel="00000000" w:rsidR="00000000" w:rsidRPr="00000000">
        <w:rPr>
          <w:rFonts w:ascii="Times New Roman" w:cs="Times New Roman" w:eastAsia="Times New Roman" w:hAnsi="Times New Roman"/>
          <w:sz w:val="24"/>
          <w:szCs w:val="24"/>
          <w:rtl w:val="0"/>
        </w:rPr>
        <w:t xml:space="preserve"> всегда держи его при себе.</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Скорее всего, Дамблдор сумасшедший, но если нет…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весьма стыдно попасть в переплёт из-за того,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приблизился к камню и начал ощупывать его руками в поисках места, за которое можно схватиться, не поранившись.</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спрячу его тогда в кошель.</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это слишком далеко, — нахмурился Дамблдор. — Что, если твой кошель-скрытень потеряется или его украдут?</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что же, везде с собой таскать этот булыжник?</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может оказаться мудрым решением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серьёзным лицом сказал Дамблдор.</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Э-э, — протянул Гарри. Камень выглядел неподъёмным. — Мне кажется, другие ученики меня не поймут.</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Честно говоря, если вы приказываете ученикам носить повсюду большие камни, я могу их понять.</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Del="00000000" w:rsidR="00000000" w:rsidRPr="00000000">
        <w:rPr>
          <w:rFonts w:ascii="Times New Roman" w:cs="Times New Roman" w:eastAsia="Times New Roman" w:hAnsi="Times New Roman"/>
          <w:sz w:val="24"/>
          <w:szCs w:val="24"/>
          <w:rtl w:val="0"/>
        </w:rPr>
        <w:t xml:space="preserve">То, что кажется безумием мира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наше невежество.</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Реальность подчинена законам, — согласился Гарри, — даже если законы эти нам не известны.</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Гарри, — просиял Дамблдор. — Понимание этого — а я вижу, что ты в самом деле понимаешь — и есть источник мудрости.</w:t>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же мне нужно таскать этот камень?</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я не вижу для этого причин, — сказал Дамблдор.</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видите.</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Но только то, что я этих причин не вижу, не означает, что их нет.</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Некоторое время был слышен только тихий перестук механизмов.</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Неверный? — переспросил старый волшебник с удивлением и разочарованием.</w:t>
      </w: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что его доводы не убедят чокнутого старика, но всё равно продолжил:</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неверный. Не знаю, как называется эта ош</w:t>
      </w:r>
      <w:r w:rsidDel="00000000" w:rsidR="00000000" w:rsidRPr="00000000">
        <w:rPr>
          <w:rFonts w:ascii="Times New Roman" w:cs="Times New Roman" w:eastAsia="Times New Roman" w:hAnsi="Times New Roman"/>
          <w:sz w:val="24"/>
          <w:szCs w:val="24"/>
          <w:rtl w:val="0"/>
        </w:rPr>
        <w:t xml:space="preserve">ибка — даже не уверен, что у неё есть официальное название, — но если бы поименовать её довелось мне, я бы назвал её «ошибкой приоритизации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Del="00000000" w:rsidR="00000000" w:rsidRPr="00000000">
        <w:rPr>
          <w:rFonts w:ascii="Times New Roman" w:cs="Times New Roman" w:eastAsia="Times New Roman" w:hAnsi="Times New Roman"/>
          <w:sz w:val="24"/>
          <w:szCs w:val="24"/>
          <w:rtl w:val="0"/>
        </w:rPr>
        <w:t xml:space="preserve">двадцать </w:t>
      </w:r>
      <w:r w:rsidDel="00000000" w:rsidR="00000000" w:rsidRPr="00000000">
        <w:rPr>
          <w:rFonts w:ascii="Times New Roman" w:cs="Times New Roman" w:eastAsia="Times New Roman" w:hAnsi="Times New Roman"/>
          <w:sz w:val="24"/>
          <w:szCs w:val="24"/>
          <w:rtl w:val="0"/>
        </w:rPr>
        <w:t xml:space="preserve">детекторов, то в конце концов останется, </w:t>
      </w:r>
      <w:r w:rsidDel="00000000" w:rsidR="00000000" w:rsidRPr="00000000">
        <w:rPr>
          <w:rFonts w:ascii="Times New Roman" w:cs="Times New Roman" w:eastAsia="Times New Roman" w:hAnsi="Times New Roman"/>
          <w:sz w:val="24"/>
          <w:szCs w:val="24"/>
          <w:rtl w:val="0"/>
        </w:rPr>
        <w:t xml:space="preserve">в среднем</w:t>
      </w:r>
      <w:r w:rsidDel="00000000" w:rsidR="00000000" w:rsidRPr="00000000">
        <w:rPr>
          <w:rFonts w:ascii="Times New Roman" w:cs="Times New Roman" w:eastAsia="Times New Roman" w:hAnsi="Times New Roman"/>
          <w:sz w:val="24"/>
          <w:szCs w:val="24"/>
          <w:rtl w:val="0"/>
        </w:rPr>
        <w:t xml:space="preserve">, один истинный и один ложный кандидат. И после этого достаточно использовать один-два последних </w:t>
      </w:r>
      <w:r w:rsidDel="00000000" w:rsidR="00000000" w:rsidRPr="00000000">
        <w:rPr>
          <w:rFonts w:ascii="Times New Roman" w:cs="Times New Roman" w:eastAsia="Times New Roman" w:hAnsi="Times New Roman"/>
          <w:sz w:val="24"/>
          <w:szCs w:val="24"/>
          <w:rtl w:val="0"/>
        </w:rPr>
        <w:t xml:space="preserve">детектора</w:t>
      </w:r>
      <w:r w:rsidDel="00000000" w:rsidR="00000000" w:rsidRPr="00000000">
        <w:rPr>
          <w:rFonts w:ascii="Times New Roman" w:cs="Times New Roman" w:eastAsia="Times New Roman" w:hAnsi="Times New Roman"/>
          <w:sz w:val="24"/>
          <w:szCs w:val="24"/>
          <w:rtl w:val="0"/>
        </w:rPr>
        <w:t xml:space="preserve">, чтобы определить настоящее местоположение алмаза. Смысл этой метафоры в том, что, когда </w:t>
      </w:r>
      <w:r w:rsidDel="00000000" w:rsidR="00000000" w:rsidRPr="00000000">
        <w:rPr>
          <w:rFonts w:ascii="Times New Roman" w:cs="Times New Roman" w:eastAsia="Times New Roman" w:hAnsi="Times New Roman"/>
          <w:sz w:val="24"/>
          <w:szCs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Del="00000000" w:rsidR="00000000" w:rsidRPr="00000000">
        <w:rPr>
          <w:rFonts w:ascii="Times New Roman" w:cs="Times New Roman" w:eastAsia="Times New Roman" w:hAnsi="Times New Roman"/>
          <w:sz w:val="24"/>
          <w:szCs w:val="24"/>
          <w:rtl w:val="0"/>
        </w:rPr>
        <w:t xml:space="preserve"> Так что сразу </w:t>
      </w:r>
      <w:r w:rsidDel="00000000" w:rsidR="00000000" w:rsidRPr="00000000">
        <w:rPr>
          <w:rFonts w:ascii="Times New Roman" w:cs="Times New Roman" w:eastAsia="Times New Roman" w:hAnsi="Times New Roman"/>
          <w:sz w:val="24"/>
          <w:szCs w:val="24"/>
          <w:rtl w:val="0"/>
        </w:rPr>
        <w:t xml:space="preserve">начать</w:t>
      </w:r>
      <w:r w:rsidDel="00000000" w:rsidR="00000000" w:rsidRPr="00000000">
        <w:rPr>
          <w:rFonts w:ascii="Times New Roman" w:cs="Times New Roman" w:eastAsia="Times New Roman" w:hAnsi="Times New Roman"/>
          <w:sz w:val="24"/>
          <w:szCs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он? — спросил Дамблдор.</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Нет, — сказал Гарри. — Но позже обнаружится, что у убийцы тёмные волосы, а поскольку у Мортимера тоже тёмные волосы, все </w:t>
      </w:r>
      <w:r w:rsidDel="00000000" w:rsidR="00000000" w:rsidRPr="00000000">
        <w:rPr>
          <w:rFonts w:ascii="Times New Roman" w:cs="Times New Roman" w:eastAsia="Times New Roman" w:hAnsi="Times New Roman"/>
          <w:sz w:val="24"/>
          <w:szCs w:val="24"/>
          <w:rtl w:val="0"/>
        </w:rPr>
        <w:t xml:space="preserve">начнут</w:t>
      </w:r>
      <w:r w:rsidDel="00000000" w:rsidR="00000000" w:rsidRPr="00000000">
        <w:rPr>
          <w:rFonts w:ascii="Times New Roman" w:cs="Times New Roman" w:eastAsia="Times New Roman" w:hAnsi="Times New Roman"/>
          <w:sz w:val="24"/>
          <w:szCs w:val="24"/>
          <w:rtl w:val="0"/>
        </w:rPr>
        <w:t xml:space="preserve"> говорить: «Ах, похоже, это и впрямь Мортимер».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нечестно по отношению к Мортимеру, если полиция</w:t>
      </w:r>
      <w:r w:rsidDel="00000000" w:rsidR="00000000" w:rsidRPr="00000000">
        <w:rPr>
          <w:rFonts w:ascii="Times New Roman" w:cs="Times New Roman" w:eastAsia="Times New Roman" w:hAnsi="Times New Roman"/>
          <w:sz w:val="24"/>
          <w:szCs w:val="24"/>
          <w:rtl w:val="0"/>
        </w:rPr>
        <w:t xml:space="preserve">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подозревать </w:t>
      </w:r>
      <w:r w:rsidDel="00000000" w:rsidR="00000000" w:rsidRPr="00000000">
        <w:rPr>
          <w:rFonts w:ascii="Times New Roman" w:cs="Times New Roman" w:eastAsia="Times New Roman" w:hAnsi="Times New Roman"/>
          <w:sz w:val="24"/>
          <w:szCs w:val="24"/>
          <w:rtl w:val="0"/>
        </w:rPr>
        <w:t xml:space="preserve">безо всяких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оснований. Когда гипотез много, почти все силы уходят на то, чтобы понять, где именно искать настоящий ответ и с чего начать поиски. Здесь можно обойтись без строгих доказательств, без настоящих свидетельств, </w:t>
      </w:r>
      <w:r w:rsidDel="00000000" w:rsidR="00000000" w:rsidRPr="00000000">
        <w:rPr>
          <w:rFonts w:ascii="Times New Roman" w:cs="Times New Roman" w:eastAsia="Times New Roman" w:hAnsi="Times New Roman"/>
          <w:sz w:val="24"/>
          <w:szCs w:val="24"/>
          <w:rtl w:val="0"/>
        </w:rPr>
        <w:t xml:space="preserve">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что я не всеведущ, не означает, что я не понимаю, как бороться со своим невежеством. </w:t>
      </w:r>
      <w:r w:rsidDel="00000000" w:rsidR="00000000" w:rsidRPr="00000000">
        <w:rPr>
          <w:rFonts w:ascii="Times New Roman" w:cs="Times New Roman" w:eastAsia="Times New Roman" w:hAnsi="Times New Roman"/>
          <w:sz w:val="24"/>
          <w:szCs w:val="24"/>
          <w:rtl w:val="0"/>
        </w:rPr>
        <w:t xml:space="preserve">Законы рассмотрения вероятностей не менее тверды, чем законы обычной логики, и то, что вы только что сделали, </w:t>
      </w:r>
      <w:r w:rsidDel="00000000" w:rsidR="00000000" w:rsidRPr="00000000">
        <w:rPr>
          <w:rFonts w:ascii="Times New Roman" w:cs="Times New Roman" w:eastAsia="Times New Roman" w:hAnsi="Times New Roman"/>
          <w:sz w:val="24"/>
          <w:szCs w:val="24"/>
          <w:rtl w:val="0"/>
        </w:rPr>
        <w:t xml:space="preserve">им противоречит</w:t>
      </w:r>
      <w:r w:rsidDel="00000000" w:rsidR="00000000" w:rsidRPr="00000000">
        <w:rPr>
          <w:rFonts w:ascii="Times New Roman" w:cs="Times New Roman" w:eastAsia="Times New Roman" w:hAnsi="Times New Roman"/>
          <w:sz w:val="24"/>
          <w:szCs w:val="24"/>
          <w:rtl w:val="0"/>
        </w:rPr>
        <w:t xml:space="preserve">. — Гарри замолчал. — Если, конечно, у вас нет какой-нибудь </w:t>
      </w:r>
      <w:r w:rsidDel="00000000" w:rsidR="00000000" w:rsidRPr="00000000">
        <w:rPr>
          <w:rFonts w:ascii="Times New Roman" w:cs="Times New Roman" w:eastAsia="Times New Roman" w:hAnsi="Times New Roman"/>
          <w:sz w:val="24"/>
          <w:szCs w:val="24"/>
          <w:rtl w:val="0"/>
        </w:rPr>
        <w:t xml:space="preserve">зацепки</w:t>
      </w:r>
      <w:r w:rsidDel="00000000" w:rsidR="00000000" w:rsidRPr="00000000">
        <w:rPr>
          <w:rFonts w:ascii="Times New Roman" w:cs="Times New Roman" w:eastAsia="Times New Roman" w:hAnsi="Times New Roman"/>
          <w:sz w:val="24"/>
          <w:szCs w:val="24"/>
          <w:rtl w:val="0"/>
        </w:rPr>
        <w:t xml:space="preserve">, о которой вы предпочли умолчать.</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Хм, — задумчиво постукивая пальцем по щеке, сказал Дамблдор. — Аргумент, бесспорно, интересный, но разве твоя метафора не </w:t>
      </w:r>
      <w:r w:rsidDel="00000000" w:rsidR="00000000" w:rsidRPr="00000000">
        <w:rPr>
          <w:rFonts w:ascii="Times New Roman" w:cs="Times New Roman" w:eastAsia="Times New Roman" w:hAnsi="Times New Roman"/>
          <w:sz w:val="24"/>
          <w:szCs w:val="24"/>
          <w:rtl w:val="0"/>
        </w:rPr>
        <w:t xml:space="preserve">начинает хромать</w:t>
      </w:r>
      <w:r w:rsidDel="00000000" w:rsidR="00000000" w:rsidRPr="00000000">
        <w:rPr>
          <w:rFonts w:ascii="Times New Roman" w:cs="Times New Roman" w:eastAsia="Times New Roman" w:hAnsi="Times New Roman"/>
          <w:sz w:val="24"/>
          <w:szCs w:val="24"/>
          <w:rtl w:val="0"/>
        </w:rPr>
        <w:t xml:space="preserve">, когда ты принимаешься </w:t>
      </w:r>
      <w:r w:rsidDel="00000000" w:rsidR="00000000" w:rsidRPr="00000000">
        <w:rPr>
          <w:rFonts w:ascii="Times New Roman" w:cs="Times New Roman" w:eastAsia="Times New Roman" w:hAnsi="Times New Roman"/>
          <w:sz w:val="24"/>
          <w:szCs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Del="00000000" w:rsidR="00000000" w:rsidRPr="00000000">
        <w:rPr>
          <w:rFonts w:ascii="Times New Roman" w:cs="Times New Roman" w:eastAsia="Times New Roman" w:hAnsi="Times New Roman"/>
          <w:sz w:val="24"/>
          <w:szCs w:val="24"/>
          <w:rtl w:val="0"/>
        </w:rPr>
        <w:t xml:space="preserve">Я не говорю, что носить с собой камень твоего отца — самая лучшая линия поведения. Я только говорю, что носить камень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чем не носить.</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снова засунул руки в выдвижной ящик и принялся в нём копаться.</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Del="00000000" w:rsidR="00000000" w:rsidRPr="00000000">
        <w:rPr>
          <w:rFonts w:ascii="Times New Roman" w:cs="Times New Roman" w:eastAsia="Times New Roman" w:hAnsi="Times New Roman"/>
          <w:sz w:val="24"/>
          <w:szCs w:val="24"/>
          <w:rtl w:val="0"/>
        </w:rPr>
        <w:t xml:space="preserve">. Это не так: если ты распределился в Когтевран — это лишь значит, что твои решения определяются жгучим желанием всё 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может быть, — охнул Гарри. — Неужели у моего отца…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 ещё один булыжник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Интересно, мимолётно задумался Гарри, сколько там внутри вещей и как выглядит полный инвентарный </w:t>
      </w:r>
      <w:r w:rsidDel="00000000" w:rsidR="00000000" w:rsidRPr="00000000">
        <w:rPr>
          <w:rFonts w:ascii="Times New Roman" w:cs="Times New Roman" w:eastAsia="Times New Roman" w:hAnsi="Times New Roman"/>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Дамблдор вылез из ящика, держа в руке искомый предмет, который он положил на стол рядом с камнем.</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Del="00000000" w:rsidR="00000000" w:rsidRPr="00000000">
        <w:rPr>
          <w:rFonts w:ascii="Times New Roman" w:cs="Times New Roman" w:eastAsia="Times New Roman" w:hAnsi="Times New Roman"/>
          <w:sz w:val="24"/>
          <w:szCs w:val="24"/>
          <w:rtl w:val="0"/>
        </w:rPr>
        <w:t xml:space="preserve">колба.</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возвестил Дамблдор, — учебник по зельеварению твоей матери за пятый курс.</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Который мне следует всегда держать при себе, — </w:t>
      </w:r>
      <w:r w:rsidDel="00000000" w:rsidR="00000000" w:rsidRPr="00000000">
        <w:rPr>
          <w:rFonts w:ascii="Times New Roman" w:cs="Times New Roman" w:eastAsia="Times New Roman" w:hAnsi="Times New Roman"/>
          <w:sz w:val="24"/>
          <w:szCs w:val="24"/>
          <w:rtl w:val="0"/>
        </w:rPr>
        <w:t xml:space="preserve">догадался</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котором сокрыта ужасная тайна!</w:t>
      </w:r>
      <w:r w:rsidDel="00000000" w:rsidR="00000000" w:rsidRPr="00000000">
        <w:rPr>
          <w:rFonts w:ascii="Times New Roman" w:cs="Times New Roman" w:eastAsia="Times New Roman" w:hAnsi="Times New Roman"/>
          <w:sz w:val="24"/>
          <w:szCs w:val="24"/>
          <w:rtl w:val="0"/>
        </w:rPr>
        <w:t xml:space="preserve"> Тайна, раскрытие которой сулит катастрофу, так что я вынужден потребовать от тебя поклясться — всерьёз поклясться,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 ты о ней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подумал — никогда и никому про неё не рассказывать.</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Хочется пить, — сказал Гарри, — а это </w:t>
      </w:r>
      <w:r w:rsidDel="00000000" w:rsidR="00000000" w:rsidRPr="00000000">
        <w:rPr>
          <w:rFonts w:ascii="Times New Roman" w:cs="Times New Roman" w:eastAsia="Times New Roman" w:hAnsi="Times New Roman"/>
          <w:sz w:val="24"/>
          <w:szCs w:val="24"/>
          <w:rtl w:val="0"/>
        </w:rPr>
        <w:t xml:space="preserve">дурной знак.</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и не подумал отвлечься на сие загадочное утверждение.</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Клянёшься</w:t>
      </w:r>
      <w:r w:rsidDel="00000000" w:rsidR="00000000" w:rsidRPr="00000000">
        <w:rPr>
          <w:rFonts w:ascii="Times New Roman" w:cs="Times New Roman" w:eastAsia="Times New Roman" w:hAnsi="Times New Roman"/>
          <w:sz w:val="24"/>
          <w:szCs w:val="24"/>
          <w:rtl w:val="0"/>
        </w:rPr>
        <w:t xml:space="preserve">, Гарри? — Дамблдор внимательно смотрел ему в глаза. — Иначе я не смогу тебе ничего рассказать.</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решился Гарри. — Клянусь.</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Del="00000000" w:rsidR="00000000" w:rsidRPr="00000000">
        <w:rPr>
          <w:rFonts w:ascii="Times New Roman" w:cs="Times New Roman" w:eastAsia="Times New Roman" w:hAnsi="Times New Roman"/>
          <w:sz w:val="24"/>
          <w:szCs w:val="24"/>
          <w:rtl w:val="0"/>
        </w:rPr>
        <w:t xml:space="preserve">И всем об этом известно.</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в ответ клянусь, — сказал Дамблдор, — что то, о чём я тебе </w:t>
      </w:r>
      <w:r w:rsidDel="00000000" w:rsidR="00000000" w:rsidRPr="00000000">
        <w:rPr>
          <w:rFonts w:ascii="Times New Roman" w:cs="Times New Roman" w:eastAsia="Times New Roman" w:hAnsi="Times New Roman"/>
          <w:sz w:val="24"/>
          <w:szCs w:val="24"/>
          <w:rtl w:val="0"/>
        </w:rPr>
        <w:t xml:space="preserve">поведаю</w:t>
      </w:r>
      <w:r w:rsidDel="00000000" w:rsidR="00000000" w:rsidRPr="00000000">
        <w:rPr>
          <w:rFonts w:ascii="Times New Roman" w:cs="Times New Roman" w:eastAsia="Times New Roman" w:hAnsi="Times New Roman"/>
          <w:sz w:val="24"/>
          <w:szCs w:val="24"/>
          <w:rtl w:val="0"/>
        </w:rPr>
        <w:t xml:space="preserve">, — сущая правда.</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Дамблдор открыл книгу на случайной, кажется, странице, и Гарри склонился над ней.</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на полях заметки? — тихим голосом, почти шёпотом спросил Дамблдор.</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А сразу за этой надписью другим почерком: «Будешь несколько недель болеть и, возможно, умрёшь».</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Вижу, — сказал Гарри. — Ну и что?</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Вот этим почерком, — Дамблдор указал на вторую надпись, — написаны заметки твоей матери. А вот </w:t>
      </w:r>
      <w:r w:rsidDel="00000000" w:rsidR="00000000" w:rsidRPr="00000000">
        <w:rPr>
          <w:rFonts w:ascii="Times New Roman" w:cs="Times New Roman" w:eastAsia="Times New Roman" w:hAnsi="Times New Roman"/>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 он перевёл палец на первую, — писал я, сделавшись невидимым и тайком пробравшись в её спальню. Лили была уверена, что их пишет один из её друзей, из-за чего у них случались просто грандиозные ссоры.</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И именно в этот миг Гарри наконец уверился, что директор Хогвартса и в самом деле сумасшедший.</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Дамблдор смотрел на него всё тем же серьёзным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понимаешь, к чему я клоню, Гарри?</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Гарри, растеряв все слова. — Извините, я… не совсем…</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вздохнул Дамблдор. — Значит, и твой интеллект не безграничен. Давай притворимся, что я ничего не сказал?</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растянув губы в неестественной улыбке, поднялся со стула.</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Конечно-конечно, — быстро сказал он. — Знаете, как-то уже поздно, и я проголодался, так что пора мне на обед, правда.</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 откладывая это дело в долгий ящик, метнулся к двери.</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Ручка отказалась поворачиваться.</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меня ранишь </w:t>
      </w:r>
      <w:r w:rsidDel="00000000" w:rsidR="00000000" w:rsidRPr="00000000">
        <w:rPr>
          <w:rFonts w:ascii="Times New Roman" w:cs="Times New Roman" w:eastAsia="Times New Roman" w:hAnsi="Times New Roman"/>
          <w:sz w:val="24"/>
          <w:szCs w:val="24"/>
          <w:rtl w:val="0"/>
        </w:rPr>
        <w:t xml:space="preserve">прямо в </w:t>
      </w:r>
      <w:r w:rsidDel="00000000" w:rsidR="00000000" w:rsidRPr="00000000">
        <w:rPr>
          <w:rFonts w:ascii="Times New Roman" w:cs="Times New Roman" w:eastAsia="Times New Roman" w:hAnsi="Times New Roman"/>
          <w:sz w:val="24"/>
          <w:szCs w:val="24"/>
          <w:rtl w:val="0"/>
        </w:rPr>
        <w:t xml:space="preserve">сердце, — произнёс</w:t>
      </w:r>
      <w:r w:rsidDel="00000000" w:rsidR="00000000" w:rsidRPr="00000000">
        <w:rPr>
          <w:rFonts w:ascii="Times New Roman" w:cs="Times New Roman" w:eastAsia="Times New Roman" w:hAnsi="Times New Roman"/>
          <w:sz w:val="24"/>
          <w:szCs w:val="24"/>
          <w:rtl w:val="0"/>
        </w:rPr>
        <w:t xml:space="preserve"> тихий голос Дамблдора из-за спины.</w:t>
      </w:r>
      <w:r w:rsidDel="00000000" w:rsidR="00000000" w:rsidRPr="00000000">
        <w:rPr>
          <w:rFonts w:ascii="Times New Roman" w:cs="Times New Roman" w:eastAsia="Times New Roman" w:hAnsi="Times New Roman"/>
          <w:sz w:val="24"/>
          <w:szCs w:val="24"/>
          <w:rtl w:val="0"/>
        </w:rPr>
        <w:t xml:space="preserve"> — Разве ты не понимаешь, что рассказанное мною — это знак доверия?</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медленно развернулся.</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Перед ним был очень могущественный и очень сумасшедший волшебник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спиной Гарри была дверь, которая сейчас отказывалась работать.</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Дамблдора был усталый и печальный вид, словно у </w:t>
      </w:r>
      <w:r w:rsidDel="00000000" w:rsidR="00000000" w:rsidRPr="00000000">
        <w:rPr>
          <w:rFonts w:ascii="Times New Roman" w:cs="Times New Roman" w:eastAsia="Times New Roman" w:hAnsi="Times New Roman"/>
          <w:sz w:val="24"/>
          <w:szCs w:val="24"/>
          <w:rtl w:val="0"/>
        </w:rPr>
        <w:t xml:space="preserve">старого волшебника</w:t>
      </w:r>
      <w:r w:rsidDel="00000000" w:rsidR="00000000" w:rsidRPr="00000000">
        <w:rPr>
          <w:rFonts w:ascii="Times New Roman" w:cs="Times New Roman" w:eastAsia="Times New Roman" w:hAnsi="Times New Roman"/>
          <w:sz w:val="24"/>
          <w:szCs w:val="24"/>
          <w:rtl w:val="0"/>
        </w:rPr>
        <w:t xml:space="preserve">, который хочет опереться на магический жезл, но не может, по причине его отсутствия.</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спины послышался звук отворяющейся двери.</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тебе ещё не всё сказал, — сообщил ему Дамблдор, — и если ты уйдёшь сейчас, то кое о чём так и не узнаешь.</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Гарри ненавидел свою когтевранскую сущность.</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 ни разу не причинил вред ученику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твердил внутренний гриффиндорец Гарри.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Напоминай себе об этом, и ты не поддашься панике.</w:t>
      </w:r>
      <w:r w:rsidDel="00000000" w:rsidR="00000000" w:rsidRPr="00000000">
        <w:rPr>
          <w:rFonts w:ascii="Times New Roman" w:cs="Times New Roman" w:eastAsia="Times New Roman" w:hAnsi="Times New Roman"/>
          <w:i w:val="1"/>
          <w:sz w:val="24"/>
          <w:szCs w:val="24"/>
          <w:rtl w:val="0"/>
        </w:rPr>
        <w:t xml:space="preserve"> Ты же не убежишь только из-за того, что началось что-то интересное?</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sz w:val="24"/>
          <w:szCs w:val="24"/>
          <w:rtl w:val="0"/>
        </w:rPr>
        <w:t xml:space="preserve">Нельзя хлопнуть дверью в лицо директору!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внёс </w:t>
      </w:r>
      <w:r w:rsidDel="00000000" w:rsidR="00000000" w:rsidRPr="00000000">
        <w:rPr>
          <w:rFonts w:ascii="Times New Roman" w:cs="Times New Roman" w:eastAsia="Times New Roman" w:hAnsi="Times New Roman"/>
          <w:sz w:val="24"/>
          <w:szCs w:val="24"/>
          <w:rtl w:val="0"/>
        </w:rPr>
        <w:t xml:space="preserve">свою лепту внутренний пуффендуец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вдруг он начнёт снимать</w:t>
      </w:r>
      <w:r w:rsidDel="00000000" w:rsidR="00000000" w:rsidRPr="00000000">
        <w:rPr>
          <w:rFonts w:ascii="Times New Roman" w:cs="Times New Roman" w:eastAsia="Times New Roman" w:hAnsi="Times New Roman"/>
          <w:i w:val="1"/>
          <w:sz w:val="24"/>
          <w:szCs w:val="24"/>
          <w:rtl w:val="0"/>
        </w:rPr>
        <w:t xml:space="preserve"> баллы</w:t>
      </w:r>
      <w:r w:rsidDel="00000000" w:rsidR="00000000" w:rsidRPr="00000000">
        <w:rPr>
          <w:rFonts w:ascii="Times New Roman" w:cs="Times New Roman" w:eastAsia="Times New Roman" w:hAnsi="Times New Roman"/>
          <w:i w:val="1"/>
          <w:sz w:val="24"/>
          <w:szCs w:val="24"/>
          <w:rtl w:val="0"/>
        </w:rPr>
        <w:t xml:space="preserve">? Он может серьёзно осложнить</w:t>
      </w:r>
      <w:r w:rsidDel="00000000" w:rsidR="00000000" w:rsidRPr="00000000">
        <w:rPr>
          <w:rFonts w:ascii="Times New Roman" w:cs="Times New Roman" w:eastAsia="Times New Roman" w:hAnsi="Times New Roman"/>
          <w:i w:val="1"/>
          <w:sz w:val="24"/>
          <w:szCs w:val="24"/>
          <w:rtl w:val="0"/>
        </w:rPr>
        <w:t xml:space="preserve"> твою жизнь в школе,</w:t>
      </w:r>
      <w:r w:rsidDel="00000000" w:rsidR="00000000" w:rsidRPr="00000000">
        <w:rPr>
          <w:rFonts w:ascii="Times New Roman" w:cs="Times New Roman" w:eastAsia="Times New Roman" w:hAnsi="Times New Roman"/>
          <w:i w:val="1"/>
          <w:sz w:val="24"/>
          <w:szCs w:val="24"/>
          <w:rtl w:val="0"/>
        </w:rPr>
        <w:t xml:space="preserve"> если тебя невзлюбит!</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Del="00000000" w:rsidR="00000000" w:rsidRPr="00000000">
        <w:rPr>
          <w:rFonts w:ascii="Times New Roman" w:cs="Times New Roman" w:eastAsia="Times New Roman" w:hAnsi="Times New Roman"/>
          <w:sz w:val="24"/>
          <w:szCs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Вы сборище психов,</w:t>
      </w:r>
      <w:r w:rsidDel="00000000" w:rsidR="00000000" w:rsidRPr="00000000">
        <w:rPr>
          <w:rFonts w:ascii="Times New Roman" w:cs="Times New Roman" w:eastAsia="Times New Roman" w:hAnsi="Times New Roman"/>
          <w:sz w:val="24"/>
          <w:szCs w:val="24"/>
          <w:rtl w:val="0"/>
        </w:rPr>
        <w:t xml:space="preserve"> сообщил Гарри внутреннему собранию, но все его </w:t>
      </w:r>
      <w:r w:rsidDel="00000000" w:rsidR="00000000" w:rsidRPr="00000000">
        <w:rPr>
          <w:rFonts w:ascii="Times New Roman" w:cs="Times New Roman" w:eastAsia="Times New Roman" w:hAnsi="Times New Roman"/>
          <w:sz w:val="24"/>
          <w:szCs w:val="24"/>
          <w:rtl w:val="0"/>
        </w:rPr>
        <w:t xml:space="preserve">составные </w:t>
      </w:r>
      <w:r w:rsidDel="00000000" w:rsidR="00000000" w:rsidRPr="00000000">
        <w:rPr>
          <w:rFonts w:ascii="Times New Roman" w:cs="Times New Roman" w:eastAsia="Times New Roman" w:hAnsi="Times New Roman"/>
          <w:sz w:val="24"/>
          <w:szCs w:val="24"/>
          <w:rtl w:val="0"/>
        </w:rPr>
        <w:t xml:space="preserve">части проголосовали «за», так что оставалось только подчиниться.</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повернулся, сделал шаг к двери, вытянул руку и решительно её захлопнул. </w:t>
      </w:r>
      <w:r w:rsidDel="00000000" w:rsidR="00000000" w:rsidRPr="00000000">
        <w:rPr>
          <w:rFonts w:ascii="Times New Roman" w:cs="Times New Roman" w:eastAsia="Times New Roman" w:hAnsi="Times New Roman"/>
          <w:sz w:val="24"/>
          <w:szCs w:val="24"/>
          <w:rtl w:val="0"/>
        </w:rPr>
        <w:t xml:space="preserve">Мнимая уступка — если бы Дамблдор захотел, он легко мог бы заставить его остаться, но, возможно</w:t>
      </w:r>
      <w:r w:rsidDel="00000000" w:rsidR="00000000" w:rsidRPr="00000000">
        <w:rPr>
          <w:rFonts w:ascii="Times New Roman" w:cs="Times New Roman" w:eastAsia="Times New Roman" w:hAnsi="Times New Roman"/>
          <w:sz w:val="24"/>
          <w:szCs w:val="24"/>
          <w:rtl w:val="0"/>
        </w:rPr>
        <w:t xml:space="preserve">, это произведёт на старика благоприятное впечатление.</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больше так не делайте, — сказал Гарри. — Мне не нравится чувствовать себя словно в мышеловке.</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Приношу свои извинения, — искренне произнёс Дамблдор. — Но было бы весьма </w:t>
      </w:r>
      <w:r w:rsidDel="00000000" w:rsidR="00000000" w:rsidRPr="00000000">
        <w:rPr>
          <w:rFonts w:ascii="Times New Roman" w:cs="Times New Roman" w:eastAsia="Times New Roman" w:hAnsi="Times New Roman"/>
          <w:sz w:val="24"/>
          <w:szCs w:val="24"/>
          <w:rtl w:val="0"/>
        </w:rPr>
        <w:t xml:space="preserve">недальновидно</w:t>
      </w:r>
      <w:r w:rsidDel="00000000" w:rsidR="00000000" w:rsidRPr="00000000">
        <w:rPr>
          <w:rFonts w:ascii="Times New Roman" w:cs="Times New Roman" w:eastAsia="Times New Roman" w:hAnsi="Times New Roman"/>
          <w:sz w:val="24"/>
          <w:szCs w:val="24"/>
          <w:rtl w:val="0"/>
        </w:rPr>
        <w:t xml:space="preserve"> отпустить тебя без камня твоего отца.</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продолжая улыбаться.</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к столу, перетащил кошель-скрытень по поясу вперёд и, натужившись всеми своими силами одиннадцатилетнего ребенка, скормил ему треклятый булыжник. Он даже почувствовал, как вес того постепенно уменьшается по мере того, как булыжник исчезает за расширившейся кромкой кошеля. Когда камень исчез полностью, </w:t>
      </w:r>
      <w:r w:rsidDel="00000000" w:rsidR="00000000" w:rsidRPr="00000000">
        <w:rPr>
          <w:rFonts w:ascii="Times New Roman" w:cs="Times New Roman" w:eastAsia="Times New Roman" w:hAnsi="Times New Roman"/>
          <w:sz w:val="24"/>
          <w:szCs w:val="24"/>
          <w:rtl w:val="0"/>
        </w:rPr>
        <w:t xml:space="preserve">отчётливо</w:t>
      </w:r>
      <w:r w:rsidDel="00000000" w:rsidR="00000000" w:rsidRPr="00000000">
        <w:rPr>
          <w:rFonts w:ascii="Times New Roman" w:cs="Times New Roman" w:eastAsia="Times New Roman" w:hAnsi="Times New Roman"/>
          <w:sz w:val="24"/>
          <w:szCs w:val="24"/>
          <w:rtl w:val="0"/>
        </w:rPr>
        <w:t xml:space="preserve"> послышался </w:t>
      </w:r>
      <w:r w:rsidDel="00000000" w:rsidR="00000000" w:rsidRPr="00000000">
        <w:rPr>
          <w:rFonts w:ascii="Times New Roman" w:cs="Times New Roman" w:eastAsia="Times New Roman" w:hAnsi="Times New Roman"/>
          <w:sz w:val="24"/>
          <w:szCs w:val="24"/>
          <w:rtl w:val="0"/>
        </w:rPr>
        <w:t xml:space="preserve">недовольный звук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Учебник матери по зельеварению за пятый курс (в котором была сокрыта тайна, которая и впрямь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довольно ужасной) отправился вслед за камнем.</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внутренний слизеринец предложил хитрый способ снискать расположение директора, который он </w:t>
      </w:r>
      <w:r w:rsidDel="00000000" w:rsidR="00000000" w:rsidRPr="00000000">
        <w:rPr>
          <w:rFonts w:ascii="Times New Roman" w:cs="Times New Roman" w:eastAsia="Times New Roman" w:hAnsi="Times New Roman"/>
          <w:sz w:val="24"/>
          <w:szCs w:val="24"/>
          <w:rtl w:val="0"/>
        </w:rPr>
        <w:t xml:space="preserve">препод</w:t>
      </w:r>
      <w:r w:rsidDel="00000000" w:rsidR="00000000" w:rsidRPr="00000000">
        <w:rPr>
          <w:rFonts w:ascii="Times New Roman" w:cs="Times New Roman" w:eastAsia="Times New Roman" w:hAnsi="Times New Roman"/>
          <w:sz w:val="24"/>
          <w:szCs w:val="24"/>
          <w:rtl w:val="0"/>
        </w:rPr>
        <w:t xml:space="preserve">нёс таким образом, что, к сожалению, завоевал поддержку большинства когтевранской стороны.</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эта фраза явно тянула на преуменьшение месяца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Дамблдор посмотрел на него и кивнул, слегка усмехнувшись.</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Польщён таким </w:t>
      </w:r>
      <w:r w:rsidDel="00000000" w:rsidR="00000000" w:rsidRPr="00000000">
        <w:rPr>
          <w:rFonts w:ascii="Times New Roman" w:cs="Times New Roman" w:eastAsia="Times New Roman" w:hAnsi="Times New Roman"/>
          <w:sz w:val="24"/>
          <w:szCs w:val="24"/>
          <w:rtl w:val="0"/>
        </w:rPr>
        <w:t xml:space="preserve">вниманием</w:t>
      </w:r>
      <w:r w:rsidDel="00000000" w:rsidR="00000000" w:rsidRPr="00000000">
        <w:rPr>
          <w:rFonts w:ascii="Times New Roman" w:cs="Times New Roman" w:eastAsia="Times New Roman" w:hAnsi="Times New Roman"/>
          <w:sz w:val="24"/>
          <w:szCs w:val="24"/>
          <w:rtl w:val="0"/>
        </w:rPr>
        <w:t xml:space="preserve">, но, боюсь, это не так уж </w:t>
      </w:r>
      <w:r w:rsidDel="00000000" w:rsidR="00000000" w:rsidRPr="00000000">
        <w:rPr>
          <w:rFonts w:ascii="Times New Roman" w:cs="Times New Roman" w:eastAsia="Times New Roman" w:hAnsi="Times New Roman"/>
          <w:sz w:val="24"/>
          <w:szCs w:val="24"/>
          <w:rtl w:val="0"/>
        </w:rPr>
        <w:t xml:space="preserve">интересно</w:t>
      </w:r>
      <w:r w:rsidDel="00000000" w:rsidR="00000000" w:rsidRPr="00000000">
        <w:rPr>
          <w:rFonts w:ascii="Times New Roman" w:cs="Times New Roman" w:eastAsia="Times New Roman" w:hAnsi="Times New Roman"/>
          <w:sz w:val="24"/>
          <w:szCs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прервал его Гарри, — но меня больше занимают вон те штуковины.</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указал на кубик, который издавал тихие булькающие звуки.</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эти безделушки?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штука с золотыми бормотушками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моё собственное изобретение, и Минерва никогда в жизни не догадается, что она делает.</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успел это переварить, а Дамблдор уже проследовал к вешалке.</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Здесь у нас, конечно, Распределяющая шляпа, полагаю, вы уже знакомы. Она попросила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Del="00000000" w:rsidR="00000000" w:rsidRPr="00000000">
        <w:rPr>
          <w:rFonts w:ascii="Times New Roman" w:cs="Times New Roman" w:eastAsia="Times New Roman" w:hAnsi="Times New Roman"/>
          <w:sz w:val="24"/>
          <w:szCs w:val="24"/>
          <w:rtl w:val="0"/>
        </w:rPr>
        <w:t xml:space="preserve">Баба-Яга</w:t>
      </w:r>
      <w:r w:rsidDel="00000000" w:rsidR="00000000" w:rsidRPr="00000000">
        <w:rPr>
          <w:rFonts w:ascii="Times New Roman" w:cs="Times New Roman" w:eastAsia="Times New Roman" w:hAnsi="Times New Roman"/>
          <w:sz w:val="24"/>
          <w:szCs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стоял рядом с птицей на золотой платформе.</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и вопросительно посмотрел на директора.</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Фоукс? </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Фоукс — </w:t>
      </w:r>
      <w:r w:rsidDel="00000000" w:rsidR="00000000" w:rsidRPr="00000000">
        <w:rPr>
          <w:rFonts w:ascii="Times New Roman" w:cs="Times New Roman" w:eastAsia="Times New Roman" w:hAnsi="Times New Roman"/>
          <w:sz w:val="24"/>
          <w:szCs w:val="24"/>
          <w:rtl w:val="0"/>
        </w:rPr>
        <w:t xml:space="preserve">это феникс, — сказал Дамблдор, — очень редкое существо, обладающее сильной магией.</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опять протянул Гарри.</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был почти уверен, что </w:t>
      </w:r>
      <w:r w:rsidDel="00000000" w:rsidR="00000000" w:rsidRPr="00000000">
        <w:rPr>
          <w:rFonts w:ascii="Times New Roman" w:cs="Times New Roman" w:eastAsia="Times New Roman" w:hAnsi="Times New Roman"/>
          <w:sz w:val="24"/>
          <w:szCs w:val="24"/>
          <w:rtl w:val="0"/>
        </w:rPr>
        <w:t xml:space="preserve">узнал эту птиц</w:t>
      </w:r>
      <w:r w:rsidDel="00000000" w:rsidR="00000000" w:rsidRPr="00000000">
        <w:rPr>
          <w:rFonts w:ascii="Times New Roman" w:cs="Times New Roman" w:eastAsia="Times New Roman" w:hAnsi="Times New Roman"/>
          <w:sz w:val="24"/>
          <w:szCs w:val="24"/>
          <w:rtl w:val="0"/>
        </w:rPr>
        <w:t xml:space="preserve">у. Её в общем было сложно не узнать.</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Скажи что-нибудь умное!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ычал на Гарри его разум.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мычи, как пускающий слюни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идиот!</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Ну и что </w:t>
      </w:r>
      <w:r w:rsidDel="00000000" w:rsidR="00000000" w:rsidRPr="00000000">
        <w:rPr>
          <w:rFonts w:ascii="Times New Roman" w:cs="Times New Roman" w:eastAsia="Times New Roman" w:hAnsi="Times New Roman"/>
          <w:i w:val="1"/>
          <w:sz w:val="24"/>
          <w:szCs w:val="24"/>
          <w:rtl w:val="0"/>
        </w:rPr>
        <w:t xml:space="preserve">же</w:t>
      </w:r>
      <w:r w:rsidDel="00000000" w:rsidR="00000000" w:rsidRPr="00000000">
        <w:rPr>
          <w:rFonts w:ascii="Times New Roman" w:cs="Times New Roman" w:eastAsia="Times New Roman" w:hAnsi="Times New Roman"/>
          <w:i w:val="1"/>
          <w:sz w:val="24"/>
          <w:szCs w:val="24"/>
          <w:rtl w:val="0"/>
        </w:rPr>
        <w:t xml:space="preserve">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сказать?</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не замедлил с ответом: </w:t>
      </w:r>
      <w:r w:rsidDel="00000000" w:rsidR="00000000" w:rsidRPr="00000000">
        <w:rPr>
          <w:rFonts w:ascii="Times New Roman" w:cs="Times New Roman" w:eastAsia="Times New Roman" w:hAnsi="Times New Roman"/>
          <w:i w:val="1"/>
          <w:sz w:val="24"/>
          <w:szCs w:val="24"/>
          <w:rtl w:val="0"/>
        </w:rPr>
        <w:t xml:space="preserve">Что угодно!</w:t>
      </w: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имеешь в виду, что угодно, кроме «Фоукс — это </w:t>
      </w:r>
      <w:r w:rsidDel="00000000" w:rsidR="00000000" w:rsidRPr="00000000">
        <w:rPr>
          <w:rFonts w:ascii="Times New Roman" w:cs="Times New Roman" w:eastAsia="Times New Roman" w:hAnsi="Times New Roman"/>
          <w:sz w:val="24"/>
          <w:szCs w:val="24"/>
          <w:rtl w:val="0"/>
        </w:rPr>
        <w:t xml:space="preserve">курица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 Что угодно, кроме этого!</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эм-м, и какой же магией обладают фениксы?</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Их слёзы обладают целебными свойствами, — ответил Дамблдор, —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вид что-то не очень.</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 Гарри осознать сказанное, а курица уже была объята пламенем.</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клюв было открылся, но она, не успев даже </w:t>
      </w:r>
      <w:r w:rsidDel="00000000" w:rsidR="00000000" w:rsidRPr="00000000">
        <w:rPr>
          <w:rFonts w:ascii="Times New Roman" w:cs="Times New Roman" w:eastAsia="Times New Roman" w:hAnsi="Times New Roman"/>
          <w:sz w:val="24"/>
          <w:szCs w:val="24"/>
          <w:rtl w:val="0"/>
        </w:rPr>
        <w:t xml:space="preserve">ку</w:t>
      </w:r>
      <w:r w:rsidDel="00000000" w:rsidR="00000000" w:rsidRPr="00000000">
        <w:rPr>
          <w:rFonts w:ascii="Times New Roman" w:cs="Times New Roman" w:eastAsia="Times New Roman" w:hAnsi="Times New Roman"/>
          <w:sz w:val="24"/>
          <w:szCs w:val="24"/>
          <w:rtl w:val="0"/>
        </w:rPr>
        <w:t xml:space="preserve">дахтнуть, начала высыхать и обугливаться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пламя сработало быстро и чисто, </w:t>
      </w:r>
      <w:r w:rsidDel="00000000" w:rsidR="00000000" w:rsidRPr="00000000">
        <w:rPr>
          <w:rFonts w:ascii="Times New Roman" w:cs="Times New Roman" w:eastAsia="Times New Roman" w:hAnsi="Times New Roman"/>
          <w:sz w:val="24"/>
          <w:szCs w:val="24"/>
          <w:rtl w:val="0"/>
        </w:rPr>
        <w:t xml:space="preserve">не оставив после себя даже </w:t>
      </w:r>
      <w:r w:rsidDel="00000000" w:rsidR="00000000" w:rsidRPr="00000000">
        <w:rPr>
          <w:rFonts w:ascii="Times New Roman" w:cs="Times New Roman" w:eastAsia="Times New Roman" w:hAnsi="Times New Roman"/>
          <w:sz w:val="24"/>
          <w:szCs w:val="24"/>
          <w:rtl w:val="0"/>
        </w:rPr>
        <w:t xml:space="preserve">запаха</w:t>
      </w:r>
      <w:r w:rsidDel="00000000" w:rsidR="00000000" w:rsidRPr="00000000">
        <w:rPr>
          <w:rFonts w:ascii="Times New Roman" w:cs="Times New Roman" w:eastAsia="Times New Roman" w:hAnsi="Times New Roman"/>
          <w:sz w:val="24"/>
          <w:szCs w:val="24"/>
          <w:rtl w:val="0"/>
        </w:rPr>
        <w:t xml:space="preserve"> гари.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несколько секунд, когда огонь исчез, на золотой платформе осталась лишь жалкая </w:t>
      </w:r>
      <w:r w:rsidDel="00000000" w:rsidR="00000000" w:rsidRPr="00000000">
        <w:rPr>
          <w:rFonts w:ascii="Times New Roman" w:cs="Times New Roman" w:eastAsia="Times New Roman" w:hAnsi="Times New Roman"/>
          <w:sz w:val="24"/>
          <w:szCs w:val="24"/>
          <w:rtl w:val="0"/>
        </w:rPr>
        <w:t xml:space="preserve">горстка</w:t>
      </w:r>
      <w:r w:rsidDel="00000000" w:rsidR="00000000" w:rsidRPr="00000000">
        <w:rPr>
          <w:rFonts w:ascii="Times New Roman" w:cs="Times New Roman" w:eastAsia="Times New Roman" w:hAnsi="Times New Roman"/>
          <w:sz w:val="24"/>
          <w:szCs w:val="24"/>
          <w:rtl w:val="0"/>
        </w:rPr>
        <w:t xml:space="preserve"> пепла.</w:t>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ух ты, круто…</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теперь нам и впрямь пора вернуться к делам, — сказал Дамблдор, оставив яйцо среди пепла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В государстве Гарри происходил серьёзный переворот: после того как директор Хогвартса сжёг курицу, </w:t>
      </w:r>
      <w:r w:rsidDel="00000000" w:rsidR="00000000" w:rsidRPr="00000000">
        <w:rPr>
          <w:rFonts w:ascii="Times New Roman" w:cs="Times New Roman" w:eastAsia="Times New Roman" w:hAnsi="Times New Roman"/>
          <w:sz w:val="24"/>
          <w:szCs w:val="24"/>
          <w:rtl w:val="0"/>
        </w:rPr>
        <w:t xml:space="preserve">слизеринец и пуффендуец пересмотрели свои взгляды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 делам, — промямлил Гарри. — А затем к обеду.</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У тебя снова голос круглого идиота,</w:t>
      </w:r>
      <w:r w:rsidDel="00000000" w:rsidR="00000000" w:rsidRPr="00000000">
        <w:rPr>
          <w:rFonts w:ascii="Times New Roman" w:cs="Times New Roman" w:eastAsia="Times New Roman" w:hAnsi="Times New Roman"/>
          <w:sz w:val="24"/>
          <w:szCs w:val="24"/>
          <w:rtl w:val="0"/>
        </w:rPr>
        <w:t xml:space="preserve"> — заметил внутренний критик Гарри.</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сказал Дамблдор, — боюсь, я кое в чём должен тебе признаться. Признаться и извиниться.</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Извинения — это хорошо.</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вообще бессмыслица какая-то! О чём это я говорю?</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тяжело вздохнул:</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отчим и мачеха не злые! — выпалил Гарри. — В смысле, мои родители!</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Не злые? — Дамблдор выглядел удивлённым и разочарованным. — Даже чуть-чуть? Что-то не сходится…</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слизеринец Гарри закричал что было сил: «ЗАТКНИСЬ, ИДИОТ, ОН ЖЕ ТЕБЯ У НИХ ОТНИМЕТ!»</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Нет-нет! — сказал Гарри, </w:t>
      </w:r>
      <w:r w:rsidDel="00000000" w:rsidR="00000000" w:rsidRPr="00000000">
        <w:rPr>
          <w:rFonts w:ascii="Times New Roman" w:cs="Times New Roman" w:eastAsia="Times New Roman" w:hAnsi="Times New Roman"/>
          <w:sz w:val="24"/>
          <w:szCs w:val="24"/>
          <w:rtl w:val="0"/>
        </w:rPr>
        <w:t xml:space="preserve">побелев лицом</w:t>
      </w:r>
      <w:r w:rsidDel="00000000" w:rsidR="00000000" w:rsidRPr="00000000">
        <w:rPr>
          <w:rFonts w:ascii="Times New Roman" w:cs="Times New Roman" w:eastAsia="Times New Roman" w:hAnsi="Times New Roman"/>
          <w:sz w:val="24"/>
          <w:szCs w:val="24"/>
          <w:rtl w:val="0"/>
        </w:rPr>
        <w:t xml:space="preserve">. — Я хотел поберечь ваши чувства. На самом деле они очень злые…</w:t>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Дамблдор подался вперёд и пристально посмотрел на Гарри. — А что они делают?</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Говори быстрее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Они э-э… заставляют меня решать посуду и мыть задачи, и они не разрешают мне много читать, и…</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чень </w:t>
      </w:r>
      <w:r w:rsidDel="00000000" w:rsidR="00000000" w:rsidRPr="00000000">
        <w:rPr>
          <w:rFonts w:ascii="Times New Roman" w:cs="Times New Roman" w:eastAsia="Times New Roman" w:hAnsi="Times New Roman"/>
          <w:sz w:val="24"/>
          <w:szCs w:val="24"/>
          <w:rtl w:val="0"/>
        </w:rPr>
        <w:t xml:space="preserve">разозлит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Я очень зол! — сказал Гарри. — Ар-р-р!</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критик Гарри тут же выдал ему приз за худшее актёрское выступление в истории.</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директора блеснули слёзы.</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я очень зол! Так зол, что уйду сейчас же, если вам нечего больше сказать!</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i w:val="1"/>
          <w:sz w:val="24"/>
          <w:szCs w:val="24"/>
          <w:rtl w:val="0"/>
        </w:rPr>
        <w:t xml:space="preserve">Скорее </w:t>
      </w:r>
      <w:r w:rsidDel="00000000" w:rsidR="00000000" w:rsidRPr="00000000">
        <w:rPr>
          <w:rFonts w:ascii="Times New Roman" w:cs="Times New Roman" w:eastAsia="Times New Roman" w:hAnsi="Times New Roman"/>
          <w:i w:val="1"/>
          <w:sz w:val="24"/>
          <w:szCs w:val="24"/>
          <w:rtl w:val="0"/>
        </w:rPr>
        <w:t xml:space="preserve">БЕГИ от</w:t>
      </w:r>
      <w:r w:rsidDel="00000000" w:rsidR="00000000" w:rsidRPr="00000000">
        <w:rPr>
          <w:rFonts w:ascii="Times New Roman" w:cs="Times New Roman" w:eastAsia="Times New Roman" w:hAnsi="Times New Roman"/>
          <w:i w:val="1"/>
          <w:sz w:val="24"/>
          <w:szCs w:val="24"/>
          <w:rtl w:val="0"/>
        </w:rPr>
        <w:t xml:space="preserve">сюда, пока он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тебя не под</w:t>
      </w:r>
      <w:r w:rsidDel="00000000" w:rsidR="00000000" w:rsidRPr="00000000">
        <w:rPr>
          <w:rFonts w:ascii="Times New Roman" w:cs="Times New Roman" w:eastAsia="Times New Roman" w:hAnsi="Times New Roman"/>
          <w:i w:val="1"/>
          <w:sz w:val="24"/>
          <w:szCs w:val="24"/>
          <w:rtl w:val="0"/>
        </w:rPr>
        <w:t xml:space="preserve">жёг!</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завопили внутренние слизеринец, гриффиндорец и пуффендуец.</w:t>
      </w: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Del="00000000" w:rsidR="00000000" w:rsidRPr="00000000">
        <w:rPr>
          <w:rFonts w:ascii="Times New Roman" w:cs="Times New Roman" w:eastAsia="Times New Roman" w:hAnsi="Times New Roman"/>
          <w:sz w:val="24"/>
          <w:szCs w:val="24"/>
          <w:rtl w:val="0"/>
        </w:rPr>
        <w:t xml:space="preserve"> не хотелось бы услышать</w:t>
      </w:r>
      <w:r w:rsidDel="00000000" w:rsidR="00000000" w:rsidRPr="00000000">
        <w:rPr>
          <w:rFonts w:ascii="Times New Roman" w:cs="Times New Roman" w:eastAsia="Times New Roman" w:hAnsi="Times New Roman"/>
          <w:sz w:val="24"/>
          <w:szCs w:val="24"/>
          <w:rtl w:val="0"/>
        </w:rPr>
        <w:t xml:space="preserve">, что ты </w:t>
      </w:r>
      <w:r w:rsidDel="00000000" w:rsidR="00000000" w:rsidRPr="00000000">
        <w:rPr>
          <w:rFonts w:ascii="Times New Roman" w:cs="Times New Roman" w:eastAsia="Times New Roman" w:hAnsi="Times New Roman"/>
          <w:sz w:val="24"/>
          <w:szCs w:val="24"/>
          <w:rtl w:val="0"/>
        </w:rPr>
        <w:t xml:space="preserve">пострадал</w:t>
      </w:r>
      <w:r w:rsidDel="00000000" w:rsidR="00000000" w:rsidRPr="00000000">
        <w:rPr>
          <w:rFonts w:ascii="Times New Roman" w:cs="Times New Roman" w:eastAsia="Times New Roman" w:hAnsi="Times New Roman"/>
          <w:sz w:val="24"/>
          <w:szCs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666666"/>
          <w:sz w:val="24"/>
          <w:szCs w:val="24"/>
          <w:shd w:fill="eeeeee" w:val="clear"/>
        </w:rPr>
      </w:pPr>
      <w:r w:rsidDel="00000000" w:rsidR="00000000" w:rsidRPr="00000000">
        <w:rPr>
          <w:rFonts w:ascii="Times New Roman" w:cs="Times New Roman" w:eastAsia="Times New Roman" w:hAnsi="Times New Roman"/>
          <w:sz w:val="24"/>
          <w:szCs w:val="24"/>
          <w:rtl w:val="0"/>
        </w:rPr>
        <w:t xml:space="preserve">Гарри Поттер. Что за несносный мальчишка. Четверг, в конце концов, у всех, а во все истории влипает почему-то именно он.</w:t>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К счастью, никто не пострадал. Как Гарри объяснили немного ранее — когда он наотрез отказался приближаться к метле — </w:t>
      </w:r>
      <w:r w:rsidDel="00000000" w:rsidR="00000000" w:rsidRPr="00000000">
        <w:rPr>
          <w:rFonts w:ascii="Times New Roman" w:cs="Times New Roman" w:eastAsia="Times New Roman" w:hAnsi="Times New Roman"/>
          <w:sz w:val="24"/>
          <w:szCs w:val="24"/>
          <w:rtl w:val="0"/>
        </w:rPr>
        <w:t xml:space="preserve">в квиддиче бладжеры</w:t>
      </w:r>
      <w:r w:rsidDel="00000000" w:rsidR="00000000" w:rsidRPr="00000000">
        <w:rPr>
          <w:rFonts w:ascii="Times New Roman" w:cs="Times New Roman" w:eastAsia="Times New Roman" w:hAnsi="Times New Roman"/>
          <w:sz w:val="24"/>
          <w:szCs w:val="24"/>
          <w:rtl w:val="0"/>
        </w:rPr>
        <w:t xml:space="preserve"> специально с</w:t>
      </w:r>
      <w:r w:rsidDel="00000000" w:rsidR="00000000" w:rsidRPr="00000000">
        <w:rPr>
          <w:rFonts w:ascii="Times New Roman" w:cs="Times New Roman" w:eastAsia="Times New Roman" w:hAnsi="Times New Roman"/>
          <w:sz w:val="24"/>
          <w:szCs w:val="24"/>
          <w:rtl w:val="0"/>
        </w:rPr>
        <w:t xml:space="preserve">деланы из железа, чтобы причинять игрокам хоть какой-то вред, потому что волшебники намного крепче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w:t>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 Минерва МакГонагалл после столкновения упали, а все свитки, которые несла профессор, разлетелись по коридору.</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Наступила жуткая-прежуткая тишина.</w: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выдохнула профессор МакГонагалл, лёжа на полу рядом с Гарри. Затем тон её резко изменился. — Что вы делали в кабинете директора?!</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 пропищал Гарри.</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преподавателе по Защите?!</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наступила жуткая тишина.</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Del="00000000" w:rsidR="00000000" w:rsidRPr="00000000">
        <w:rPr>
          <w:rFonts w:ascii="Times New Roman" w:cs="Times New Roman" w:eastAsia="Times New Roman" w:hAnsi="Times New Roman"/>
          <w:sz w:val="24"/>
          <w:szCs w:val="24"/>
          <w:rtl w:val="0"/>
        </w:rPr>
        <w:t xml:space="preserve"> к стене,</w:t>
      </w:r>
      <w:r w:rsidDel="00000000" w:rsidR="00000000" w:rsidRPr="00000000">
        <w:rPr>
          <w:rFonts w:ascii="Times New Roman" w:cs="Times New Roman" w:eastAsia="Times New Roman" w:hAnsi="Times New Roman"/>
          <w:sz w:val="24"/>
          <w:szCs w:val="24"/>
          <w:rtl w:val="0"/>
        </w:rPr>
        <w:t xml:space="preserve"> будто испугавшись</w:t>
      </w:r>
      <w:r w:rsidDel="00000000" w:rsidR="00000000" w:rsidRPr="00000000">
        <w:rPr>
          <w:rFonts w:ascii="Times New Roman" w:cs="Times New Roman" w:eastAsia="Times New Roman" w:hAnsi="Times New Roman"/>
          <w:sz w:val="24"/>
          <w:szCs w:val="24"/>
          <w:rtl w:val="0"/>
        </w:rPr>
        <w:t xml:space="preserve"> её взгляда</w:t>
      </w:r>
      <w:r w:rsidDel="00000000" w:rsidR="00000000" w:rsidRPr="00000000">
        <w:rPr>
          <w:rFonts w:ascii="Times New Roman" w:cs="Times New Roman" w:eastAsia="Times New Roman" w:hAnsi="Times New Roman"/>
          <w:sz w:val="24"/>
          <w:szCs w:val="24"/>
          <w:rtl w:val="0"/>
        </w:rPr>
        <w:t xml:space="preserve">. — Прощу прощения, мистер Поттер. И извините, что не поверила вам.</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Да, мистер Поттер?</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 тихо спросил он, — мне правда стоит повсюду носить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булыжник, принадлежавший отцу?</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Эм, — сказал Гарри. — Вообще-то я </w:t>
      </w:r>
      <w:r w:rsidDel="00000000" w:rsidR="00000000" w:rsidRPr="00000000">
        <w:rPr>
          <w:rFonts w:ascii="Times New Roman" w:cs="Times New Roman" w:eastAsia="Times New Roman" w:hAnsi="Times New Roman"/>
          <w:sz w:val="24"/>
          <w:szCs w:val="24"/>
          <w:rtl w:val="0"/>
        </w:rPr>
        <w:t xml:space="preserve">подумал о том, чтобы </w:t>
      </w:r>
      <w:r w:rsidDel="00000000" w:rsidR="00000000" w:rsidRPr="00000000">
        <w:rPr>
          <w:rFonts w:ascii="Times New Roman" w:cs="Times New Roman" w:eastAsia="Times New Roman" w:hAnsi="Times New Roman"/>
          <w:sz w:val="24"/>
          <w:szCs w:val="24"/>
          <w:rtl w:val="0"/>
        </w:rPr>
        <w:t xml:space="preserve">трансфигурировать камень в кольцо и носить его на пальце. Если бы вы научили меня поддерживать трансфигурацию…</w:t>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К тому же в вашем возрасте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кольцо — слишком большая вещь для поддержания превращения, у вас будет серьёзнейшее истощение. Но я могу заказать для вас кольцо с ямкой для камня, для маленького камня, который будет касаться вашей кожи, и вы попрактикуетесь с чем-нибудь безопасным,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в самом деле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А… э-э…</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для него это странно.</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наклонилась и подобрала свитки.</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раз извиняюсь за недоверие, мистер Поттер. Но теперь и мне пора зайти к директору.</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Удачи, наверное…</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Благодарю, мистер Поттер.</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МакГонагалл, директор с</w:t>
      </w:r>
      <w:r w:rsidDel="00000000" w:rsidR="00000000" w:rsidRPr="00000000">
        <w:rPr>
          <w:rFonts w:ascii="Times New Roman" w:cs="Times New Roman" w:eastAsia="Times New Roman" w:hAnsi="Times New Roman"/>
          <w:sz w:val="24"/>
          <w:szCs w:val="24"/>
          <w:rtl w:val="0"/>
        </w:rPr>
        <w:t xml:space="preserve">жёг </w:t>
      </w:r>
      <w:r w:rsidDel="00000000" w:rsidR="00000000" w:rsidRPr="00000000">
        <w:rPr>
          <w:rFonts w:ascii="Times New Roman" w:cs="Times New Roman" w:eastAsia="Times New Roman" w:hAnsi="Times New Roman"/>
          <w:sz w:val="24"/>
          <w:szCs w:val="24"/>
          <w:rtl w:val="0"/>
        </w:rPr>
        <w:t xml:space="preserve">курицу!</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1" w:date="2018-05-13T21:47:18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"повернулся"?</w:t>
      </w:r>
    </w:p>
  </w:comment>
  <w:comment w:author="Alaric Lightin" w:id="2" w:date="2018-05-13T21:47:35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не нравится оборот "Флитвик наклонился к горгулье", потому что при росте Флитвика это вызывает странную картину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т.е. я это визуализирую как он "вытянулся телом в сторону горгульи", но, по-моему, по русски проще написать что-то вроде "повернулся".</w:t>
      </w:r>
    </w:p>
  </w:comment>
  <w:comment w:author="Alaric Lightin" w:id="0" w:date="2019-02-20T11:04:42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тавтологично. Можно убрать.</w:t>
      </w:r>
    </w:p>
  </w:comment>
  <w:comment w:author="Alaric Lightin" w:id="3" w:date="2019-02-20T11:12:46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устыдился чего, а не чему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