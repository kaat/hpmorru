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40" w:lineRule="auto"/>
        <w:contextualSpacing w:val="0"/>
        <w:jc w:val="center"/>
      </w:pPr>
      <w:bookmarkStart w:colFirst="0" w:colLast="0" w:name="h.ie3ifpkoqeeq" w:id="0"/>
      <w:bookmarkEnd w:id="0"/>
      <w:r w:rsidDel="00000000" w:rsidR="00000000" w:rsidRPr="00000000">
        <w:rPr>
          <w:rtl w:val="0"/>
        </w:rPr>
        <w:t xml:space="preserve">Глава 24. Гипотеза </w:t>
      </w:r>
      <w:r w:rsidDel="00000000" w:rsidR="00000000" w:rsidRPr="00000000">
        <w:rPr>
          <w:rtl w:val="0"/>
        </w:rPr>
        <w:t xml:space="preserve">макиавеллианского </w:t>
      </w:r>
      <w:r w:rsidDel="00000000" w:rsidR="00000000" w:rsidRPr="00000000">
        <w:rPr>
          <w:rtl w:val="0"/>
        </w:rPr>
        <w:t xml:space="preserve">интеллекта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570" w:firstLine="0"/>
        <w:contextualSpacing w:val="0"/>
        <w:rPr>
          <w:ins w:author="Alaric Lightin" w:id="0" w:date="2014-11-15T17:07:09Z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Роулинг, свернувшись, невидимый, бьет,</w:t>
        <w:br w:type="textWrapping"/>
        <w:t xml:space="preserve">Орка жестокий по кругу идет.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cyan"/>
          <w:rtl w:val="0"/>
        </w:rPr>
        <w:br w:type="textWrapping"/>
      </w:r>
      <w:ins w:author="Alaric Lightin" w:id="0" w:date="2014-11-15T17:07:0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1"/>
        <w:jc w:val="center"/>
        <w:pPrChange w:author="Alaric Lightin" w:id="0" w:date="2014-11-15T17:07:09Z">
          <w:pPr>
            <w:keepNext w:val="0"/>
            <w:keepLines w:val="0"/>
            <w:widowControl w:val="0"/>
            <w:spacing w:line="240" w:lineRule="auto"/>
            <w:ind w:left="570" w:firstLine="0"/>
            <w:contextualSpacing w:val="0"/>
          </w:pPr>
        </w:pPrChange>
      </w:pPr>
      <w:ins w:author="Alaric Lightin" w:id="0" w:date="2014-11-15T17:07:0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cyan"/>
            <w:rtl w:val="0"/>
          </w:rPr>
          <w:t xml:space="preserve">* * *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Акт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ждал у окна в небольшой нише, которая обнаружилась недалеко от Большого Зала.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душе скреблись кошки.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содеянное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придётся заплатить, и немало. Драко понял это, как только проснулся и осознал, что не осмеливается войти в Большой Зал, потому что боится увидеть там Гарри Поттера и понятия не имеет, что будет дальше.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Послышался звук шагов.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Типа, пришли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услышал Драко голос Винсента, — босс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сёдня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в духе, так что смотри...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решил содрать кожу с этого идиота живьём и отослать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освежёванное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тело с требованием прислать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взамен слугу поумнее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например, дохлую крысу.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звук шагов одного человека стих, а шаги другого стали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громче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Кошки на душе у Драко заскреблись сильнее.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поле зрения появился Гарри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цо было подчёркнуто-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бесстрастным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мантия с синей оторочкой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сидела кривовато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надел её не совсем правильно...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Твоя рука</w:t>
      </w:r>
      <w:ins w:author="Alaric Lightin" w:id="2" w:date="2016-02-26T18:10:18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…</w:t>
        </w:r>
      </w:ins>
      <w:del w:author="Alaric Lightin" w:id="2" w:date="2016-02-26T18:10:18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вырвалось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поднял левую руку,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 хотел на неё посмотреть.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 висела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безвольно,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мёртвая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Помфри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это временно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тихо произнёс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что к завтрашним занятиям рука будет почти как новая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мгновение новость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принесла облегчение.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Драко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дошло.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ходил к мадам Помфри, — прошептал он.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естественно,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ответил Гарри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ттер с видом человека, говорящего очевидные вещи.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меня рука не работала.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Драко медленно снисходило понимание того, каким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непроходимым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тупицей он оказался. Куда там старшекурсникам из Слизерина, которых он 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ругал тогда, на уроке Защиты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считал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 собой разумеющимся, что никто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побежит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жаловаться,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пострадает от рук Малфоя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Никто не захочет, чтобы на него обратил внимание Люциус Малфой, ни при каких обстоятельствах.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Гарри Поттер — не запуганный маленький пуффендуец, даже не пытающийся войти в игру.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принимал в ней участие,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внимание отца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привлёк.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Помфри? — с замиранием сердца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спросил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Флитвик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заявил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заклинание, наложенное на мою руку, — Тёмное пыточное проклятье. Что это чрезвычайно серьёзное дело, и отказываться говорить, кто это сделал, — абсолютно неприемлемо.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Повисло долгое молчание.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Наконец, Драко нашёл в себе силы спросить: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потом?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слегка улыбнулся: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принёс глубочайшие извин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ения — тут профессор Флитвик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сурово на меня посмотрел — и объяснил, что всё произошедшее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безусловно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чрезвычайно серьёзное, секретное,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деликатное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дело, и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директор уже поставлен в известность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ахнул: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Нет! Фл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итвик на это не купится! Он сверится с Дамблдором!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 Поттер. — Меня сразу же потащили в кабинет директора.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затрясло. Если Дамблдор приведёт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Поттера на заседание Визенгамота и Мальчик-Который-Выжил, добровольно или нет, под сывороткой правды подтвердит, что Драко его пытал… слишком многие любят Гарри Поттера, </w:t>
      </w:r>
      <w:ins w:author="Alaric Lightin" w:id="3" w:date="2016-02-26T18:11:0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это голосование отец может проиграть</w:t>
        </w:r>
      </w:ins>
      <w:del w:author="Alaric Lightin" w:id="3" w:date="2016-02-26T18:11:0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отец может </w:delText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проиграть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голосование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озможно, отцу удастся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убедить Дамблдора этого не делать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тогда ему придётся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заплатить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цена будет огромной. После окончания войны 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игры появились пра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вила: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так теперь никому угрожать нельзя.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Драко сам отдал себя в руки Дамблдора — стал заложником, притом весьма ценным.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теперь не сможет стать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Пожирателем См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ерти,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значит, не так важен для отца, как тот думает...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ысль терзала сердце, словно Режущее заклятье.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что? — прошептал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Дамблдор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сразу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вычислил,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сделал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курсе, что у нас какие-то совместные дела.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Хуже и не придумаешь.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Дамблдор не догадался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он, возможно, не рискну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бы использовать легилименцию, чтобы выяснить... но раз Дамблдор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знает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И? — выдавил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немного поболтали.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ухмыльнулся: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я объяснил ему, что в его интересах ничего по этому поводу не предпринимать.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 Драко врезался в кирпичную стену и разлетелся вдребезги. Некоторое время слизеринец стоял с отвисшей челюстью и как дурак таращился на Гарри Поттера.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потом вспомнил.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знает таин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ственный секрет Дамблдора, тот самый, с помощью которого Снейп сохраняет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власть.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теперь мог представить всю сцену. Дамблдор всё суровее смотрит на Гарри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скрывая нетерпение, объясняет,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пыточные проклятия — ужасно серьёзное дело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Гарри вежливо советует Дамблдору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держать рот на замке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 не хочет проблем на свою голову.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 предупреждал Драко о подобных людях. Они могут тебя уничтожить, но при этом остаются настолько приятными,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по-настоящему ненавидеть их сложно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Затем, — продолжил Гарри, — директор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сообщил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профессору Флитвику, что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секретное и деликатное дело, о котором он уже знает, и что,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его мнению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резкие действия в данном случае не помогут ни мне, ни кому-либо другому.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Флитвик начал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интриги директора, как обычно, заходят слишком далеко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я его прервал и объяснил, что эта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идея целиком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что директор меня ни к чему не принуждал. Профессор Флитвик развернулся и стал читать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нотацию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здесь 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вмешался директор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заявил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Мальчик-Который-Выжил обречён попадать в странные и опасные происшествия, поэтому я в большей безопасности, когда устраиваю их сам, а не жду, пока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мной случатся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 этом профессор Флитвик воздел свои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маленькие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ручки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небу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начал громко кричать на нас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обоих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его не волнует,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какую кашу мы тут вдвоём завариваем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пока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на факультете Когтевран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подобное больше случаться не должно, или он меня оттуда выкинет, и я отправлюсь в Гриффиндор,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и место всему этому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дамблдорству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ненавидеть Гарри стало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сложно.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любом случае, — сказал Гарри, — я не хочу вылететь из Когтеврана, и поэтому я пообещал профессору Флитвику,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подобно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 больше не повторится, либо я расскажу, кто это сделал.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глазах Гарри должен быть холод. Но его нет. Должна быть смертельная угроза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и её тоже 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понял, какой напрашивается вопрос, и поднявшееся было настроение мгновенно улетучилось.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Почему… ты не рассказал?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подошёл к окну, встал в луче света, проникавшего в маленькое окно, и посмотрел наружу, на зелёные лужайки Хогвартса. Яркий солнечный свет полностью окутал 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я не рассказал? — повторил Гарри. Его голос дрогнул. — Думаю, потому что не мог держать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зла.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знал, что первым причинил тебе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могу даже сказать, что мы в расчёте, ведь тебе было больнее,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чем мне.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торая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кирпичная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стена. С таким же успехом Гарри мог говорить на древнегреческом.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судорожно перебирал в уме знакомые шаблоны поведения и не находил ничего похожего. Гарри признавал свою вину, что было вовсе не в его интересах.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у Гарри достаточно власти над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превратить его в своего верного слугу, Гарри должен говорить совсем другое. Ему следовало бы подчёркивать свою доброту, а не 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какую боль он причинил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всё равно, — тихо, поч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 шёпотом, сказал Гарри, — пожалуйста, Драко, не делай так больше. Было больно, и я не уверен, что смо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 простить тебя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второй раз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Не уверен, что буду способен захотеть простить.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Выше всякого понимания.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Неужели Гарри пытается с ним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подружиться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не 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Поттер быть настолько глуп, чтобы верить,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после вчерашнего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между ними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возможна дружба.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быть чьим-то другом и союзником. Например, Драко хотел, чтобы Гарри стал его другом. Или можно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бесповоротно разрушить человеку жизнь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не одновременно.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объяснить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поведение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Гарри, Драко не понимал.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ему в голову пришла странная мысль. Он вспомнил,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вчера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неоднократно повторял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Проверь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Сегодня в тебе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проснулся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учёный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говорил тот,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даже если ты никогда не научишься использовать свою силу, ты всегда... будешь искать… способы... проверить... свои убеждения...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 зловещие слова, прерываемые судорожными вздохами боли,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крепко засели в памяти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Гарри только притворялся человеком, который случайно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обидел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друга и теперь раскаивается...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всё сделал умышленно! — воскликнул Драко, добавив в голос негодования. — Не в приступе гнева!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заранее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продумал!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Дурак,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должен был сказать Гарри Поттер,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конечно, всё шло по моему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плану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и теперь ты в моих руках...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повернулся к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То, что случилось вчера, </w:t>
      </w:r>
      <w:ins w:author="Alaric Lightin" w:id="4" w:date="2016-02-26T18:13:2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совсем не планировалось</w:t>
        </w:r>
      </w:ins>
      <w:del w:author="Alaric Lightin" w:id="4" w:date="2016-02-26T18:13:26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не было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запланировано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ответил он. Казалось, слова застревали у него в горле.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собирался объяснить тебе,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всегда лучше знать правду,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затем мы бы попытались узнать, как работает кровь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каким бы ответ не получился, мы бы его приняли. Вчера я... поторопился.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«Всегда лучше знать правду», — холодно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роцитировал Драко. — Думаешь, ты оказал мне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услугу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окончательно взорвало мозг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если у Люциуса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возникнет та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мысль, что и у меня?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проблема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том, что у сильных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он начнёт платить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деньги сильнейшим чистокровным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волшебникам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они заводили больше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бы теория чистоты крови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была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верна, то Люциус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должен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 сделать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попытаться решить задачу со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своей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стороны, где он может на что-то повлиять. Сейчас, Драко, ты единственный друг Люциуса, который может помешать ему потратить силы впустую, потому что только ты знаешь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настоящую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можешь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результаты.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Похоже, Гарри Поттера воспитывали в месте столь необычном, что он даже не волшебник,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волшебное существо какое-то.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Предугадать его слова или действия было совершенно невозможно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Почему?</w:t>
      </w:r>
      <w:ins w:author="Alaric Lightin" w:id="5" w:date="2016-02-26T18:14:12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!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ins w:author="Alaric Lightin" w:id="6" w:date="2016-02-26T18:14:2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вскричал</w:t>
        </w:r>
      </w:ins>
      <w:del w:author="Alaric Lightin" w:id="6" w:date="2016-02-26T18:14:2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спросил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Драко. Изобразить в голосе горечь предательства было совсем не сложно. — Почему ты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поступил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мной?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Ради 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протянул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Гарри, — ты наследник Люциуса. И хочешь верь, хочешь нет,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Дамблдор считает меня своим сторонником. Поэтому мы можем вырасти и стать пешками в их битве.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мы можем придумать что-нибудь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 Драко медленно переварил эту мысль.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хочешь спровоцировать их на битву до победного конца, а когда они выдохнутся, захватить власть?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Драко всё внутри похолодело от ужаса. Он </w:t>
      </w:r>
      <w:ins w:author="Alaric Lightin" w:id="7" w:date="2016-02-26T18:14:3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обязан</w:t>
        </w:r>
      </w:ins>
      <w:del w:author="Alaric Lightin" w:id="7" w:date="2016-02-26T18:14:36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должен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приложить все усилия,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допустить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Великие звёзды,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нет!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замотал головой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Нет?..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на это не пойдёшь, и я тоже,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пояснил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 —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мир,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не хотим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разрушать. Но представь: Люциус думает, что Заговор — твоё орудие и ты на его стороне. Дамблдор думает, что Заговор — моё орудие и я на его стороне. Люциус думает, что ты перетянул меня на свою сторону и что Дамблдор верит, что Заговор — мой, Дамблдор думает, что я перетянул тебя на свою сторону, а Люциус верит, что Заговор — твой. И таким образом они оба будут помогать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нам, стараясь при этом скрыть свою помощь друг от друга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не нужно было притворяться,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потерял дар речи.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Однажды отец водил его на спект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акль «Трагедия Лайта». Главный герой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невероятно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хитрый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слизеринец по имени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Лайт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хотел очистить мир, погрязший во зле, при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помощи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древнего кольца, которое могло убить любого, чьи имя и лицо были известны его владельцу. Лайт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противостоял другой невероятно хитрый слизеринец, злодей по имени Лоулайт, который скрывал своё настоящее лицо. На спектакле Драко вскрикивал и аплодировал во всех нужных местах, особенно в середине. Когда пьеса окончилась печально, Драко был очень расстроен,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 мягко указал ему, что в названии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случайно стояло слово «трагедия».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отец спросил у Драко, понял ли он, зачем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пошли на этот спектакль. Драко ответил: чтобы научить его быть таким же хитрым, как Лайт и Лоулайт, когда он вырастет.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 заявил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Драко не мог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ошибиться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сильнее. Хотя со стороны Лоулайта было очень умно скрывать лицо, у него не было никакой причины сообщать Лайту своё имя. Отец разнёс в пух и прах почти каждую деталь пьесы, а Драко с открытым ртом слушал его объяснения. Наконец отец сказал,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такие спектакли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всегда нереалистичны, ведь знай драматург, как поступил бы на самом деле кто-то настолько же сообразительный, как Лайт, то он сам бы занялся захватом мира, вместо того чтобы писать об этом пьесы.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отец и рассказал Драко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Правиле Трёх, которое гласило, что каждый план, выполнение которого зависит от более чем трёх различных событий, в реальной жизни обреч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ён на провал.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 также добавил, что только глупец строит планы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предельной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сложности, а значит следует ограничиться двумя событиями.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не мог подобрать слов, чтобы описать исключительную колоссальность неработоспособности генерального плана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Впрочем, это — естественная ошибка для того, кто считает себя очень хитрым, но плести интриги учился не у преподавателе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й, а по пьесам.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— произнёс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тебе такой план?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Неплохо...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медленно ответил Драко.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Кричать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«Потрясающе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!» и восхищённо ахать будет, пожалуй, перебором.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Гарри, можно вопрос?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Конечно, — отозвался тот.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Зачем ты купил Грейнджер дорогой кошель?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</w:t>
      </w:r>
      <w:ins w:author="Gleb Mazursky" w:id="8" w:date="2016-02-26T23:53:0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тел</w:t>
        </w:r>
      </w:ins>
      <w:del w:author="Gleb Mazursky" w:id="8" w:date="2016-02-26T23:53:0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чу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показать, что не затаил обиды, — мгновенно ответил Гарри. — Ну и надеюсь, в ближайшие пару месяцев ей будет очень неудобно отказывать, когда я буду обращаться к ней с небольшими просьбами.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Драко убедился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Гарри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пытается с ним подружиться.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ход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партии против Грейнджер и впрямь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умён. Может, даже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гениален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Притупить подозрения врага дружеским отношением и ненавязчиво сделать своим должником, чтобы получить возможность им манипулировать,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просто попросив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Сам Драко не смог бы применить такой трюк — жертва изначально относилась бы к нему слишком подозрительно — но для Мальчика-Который-Выжил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возможен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Итак, первым делом Гарри преподнёс врагу дорогой подарок...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бы до такого не додумался, но ведь может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сработать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Замыслы Гарри в отношении врагов бывают на первый взгляд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непонятными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даже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дурацкими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если разобраться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них появляется некий смысл. И становится ясно, что его целью было причинить вред.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 теперешних действиях Гарри по отношению к Драко смысла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было</w:t>
      </w:r>
      <w:ins w:author="Alaric Lightin" w:id="9" w:date="2016-02-26T18:15:3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вообще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что Гарри хотел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дружить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чуждым, невообразимым магловским образом, даже если при этом жизнь его друга будет разрушена до основания.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 затянулась.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знаю, что ужасно злоупотребил нашей дружбой, — наконец произнёс Гарри. — Но, пожалуйста, пойми, Драко, в конце концов я лишь хотел, чтобы мы вместе узнали правду. Ты сможешь меня простить?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Драко было два варианта, но только один из них позволял вернуться к другому позже, если он изменит своё решение...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тебя понял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солгал Драко, — поэтому — да.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просиял.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рад это слышать, Драко, — мягко сказал он.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Два ученика стояли у окна, Гарри — всё ещё в лучах солнца, Драко — в тени.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вдруг с отчаянием осознал, что хотя быть другом Гарри Поттера — это, несомненно, ужасно,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тот представляет для Драко такую серьезную угрозу, что быть его врагом — ещё хуже.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Наверно.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быть.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стать его врагом никогда не поздно...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обречён.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Итак, — произнёс Драко, — что теперь?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занимаемся в следующую субботу?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Надеюсь, занятие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будет похоже на предыдущее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волнуйся, не будет, — сказал Гарри. — Ещё пара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таких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суббот,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ins w:author="Alaric Lightin" w:id="10" w:date="2016-02-26T18:16:0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самого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обгонишь.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рассмеялся. Драко —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Да, пока ты не ушёл, — произнёс Гарри и застенчиво улыбнулся. — Я знаю, сейчас не время, но мне очень нужен твой совет.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слушаю, — ответил Драко, слегка сбитый с толку.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тут же вернулась серьёзность.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 покупку кошеля для Грейнджер ушла большая часть золота,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ое мне удалось стащить из своего хранилища в Гринготтсе...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…Ключ у МакГонагалл,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уже у Дамблдора. А я 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кое-что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затеваю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мне могут потребоваться деньги. Так вот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знаешь ли ты, как я могу получить доступ...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одолжу тебе денег, — совершенно машинально сказал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видно, что Гарри приятно удивлён.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Драко, ты не должен...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Сколько?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ответил, и Драко не смог полностью скрыть потрясение. Это были почти все карманные деньги, которые отец выдал ему на целый год. У Драко останется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галлеонов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Драко мысленно отвесил себе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пинка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будет написать отцу и объяснить, что деньги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ему удалось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одолжить их Гарри Поттеру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отец пришлёт ему поздравление, написанное золотыми чернилами, гигантскую шоколадную лягушку,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которую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съесть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за две недели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в десять раз больше галлеонов, на случай если Гарри Поттеру потребуется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один займ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слишком много, да, — сказал Гарри. — Извини, я не должен был...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— Малфой, если ты не забыл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ответил Драко.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 просто удивило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хочешь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много.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беспокойся, — радостно сказал Гарри. — Это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угрожает интересам твоей семьи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просто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задумал одно небольшое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злодейство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ж,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вопрос. Ты хочешь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деньги прямо сейчас?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Конечно, — ответил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отошли от окна и отправились в подземелья. Драко не смог удержаться от вопроса: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можешь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хотя бы сказать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против кого направлена твоя затея?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Против Риты Скитер.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мысленно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выругался,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говорить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нет» было уже поздно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пути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подземелья Драко немного собрался с мыслями.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Ненавидеть Гарри Поттера не получалось.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всё же пытался с ним подружиться, просто он сумасшедший.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 не менее, Драко не был намерен отказываться от мести или хотя бы откладывать её.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Кстати, — произнёс Драко, оглядевшись по сторонам и убедившись, что никого рядом нет. Конечно, их голоса должны 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Размыты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лишняя предосторожность никогда не повредит. — Я тут подумал. Когда мы будем набирать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новых людей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Заговор, нужно, чтобы они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считали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равны. Иначе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любой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них может сдать твой замысел отцу. Ты 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 этом, правда?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Естественно, — ответил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будем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равны? — спросил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Боюсь, что нет, — сказал Гарри. Было ясно, что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пытается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произнести это как можно мягче,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также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скрыть в изрядной степени снисходительный тон,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вполне в этом преуспевает.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Прости, Драко, но прямо сейчас ты даже не знаешь, что означает слово «Байесовский» в названии «Байесовский заговор». Тебе придётся учиться ещё несколько месяцев, чтобы </w:t>
      </w:r>
      <w:ins w:author="Alaric Lightin" w:id="11" w:date="2016-02-26T18:17:5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перед новичками ты мог произвести хотя бы достойное впечатление</w:t>
        </w:r>
      </w:ins>
      <w:del w:author="Alaric Lightin" w:id="11" w:date="2016-02-26T18:17:5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ты мог произвести 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хотя бы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</w:delText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достойное впечатление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перед новичками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что я недостаточно знаю о науке, — произнёс Драко умышленно нейтральным тоном.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покачал головой.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Дело не в том, что ты не знаешь специфических научных терминов вроде дезоксирибонуклеиновой кислоты.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ins w:author="Alaric Lightin" w:id="12" w:date="2016-02-26T18:18:08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как раз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помешало бы тебе быть равным мне. Дело в том, что ты не обучен методам рационального мышления,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более глубокому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научному знанию, которое лежит в основе всех остальных открытий.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попытаюсь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научить тебя этому знанию, но это гораздо сложнее. Вспомни, что было вчера, Драко. Да, ты проделал часть работы. Но под моим руководством. Ты отвечал на некоторые вопросы. Я их задавал. Ты помогал толкать. Я стоял у руля. И без методов рационального мышления, Драко, ты не сможешь направить Заговор в нужную сторону.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Ясно,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разочарованным тоном протянул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попытался говорить ещё мягче.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стараюсь уважать твой опыт, Драко, в том, что касается отношений с людьми. Но ты тоже должен уважать мой опыт, и совершенно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невозможно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ты наравне со мной управлял Заговором. Ты был учёным только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один день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ты знаешь только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один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секрет о дезоксирибонуклеиновой кислоте, и 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вовсе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владеешь методами рационального мышления.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понимаю, — сказал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было чистой правдой.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Отношений с людьми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значит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Захватить власть над Заговором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составит большого труда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 потом он убьёт Гарри Поттера, просто на всякий случай...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памяти Драко всплыло, как тошно ему вчера вечером было при мысли, что Гарри кричит от боли.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ещё несколько раз мысленно ругнулся.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Ладно.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будет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убивать Гарри. Гарри воспитан маглами, он не виноват, что сумасшедший.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живёт. Так у Драко будет возможность сказать ему, что он 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интересах самого Гарри и тот должен быть благодарен...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Драко в голову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пришла приятная мысль. Это ведь и впрямь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пойдёт Гарри во благо. Если бы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осуществить свой замысел,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пытаясь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одурачить Дамблдора и отца, он 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погиб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план мести стал идеальным.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сокрушит все надежды Гарри, точно так же, как Гарри сокрушил его собственные.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скажет, что сделал это ради самого Гарри, и это будет чистейшей правдой.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перехватит власть над Заговором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с помощью силы науки очистит мир волшебников, и отец будет гордиться им, как если бы он стал Пожирателем Смерти.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Злые планы Гарри Поттера будут разрушены, а правые силы восторжествуют.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Превосходная месть.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только...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commentRangeStart w:id="2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Просто сделай вид, будто делаешь вид, что ты учёный,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ему Гарри.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Драко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хватало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слов, чтобы точно описать, что не так с разумом Гарри...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поскольку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Драко никогда не слышал о термине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глубина рекурсии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…и оставалось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гадать, какие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замыслы могут рождаться в такой голове.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…если только Гарри, в качестве части еще более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масштабного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самом деле не нужен был Драко, пытающийся разрушить его замысел. Возможно, Гарри даже знает, что этот замысел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неработоспособен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весь его смысл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исключительно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том, чтобы Драко сыграл свою роль...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и с ума сойти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недолго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Должен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предел. Сам Тёмный Лорд не был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настолько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коварен. В реальной жизни такая сложность не встречается. Она уместна лишь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детских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сказках о глупых горгульях, которые отец рассказывал на ночь: в конце всегда обнаруживалось, что вместо того,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мешать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герою, горгульи действовали по его плану.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шёл рядом с Драко, улыбался и размышлял об эволюционном происхождении человеческого интеллекта.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начале, когда люди ещё плохо понимали, как работает эволюция, они зацикливались на дурацких идеях, например,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 эволюционировал, чтобы человек изобретал всё более совершенные инструменты».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идея — дурацкая, потому что если кто-то в племени придумает новый инструмент, им будут пользоваться все, потом о нём узнают другие племена, и спустя века его по-прежнему будут использовать их потомки. С точки зрения научного прогр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конечно, замечательно, но с точки зрения эволюции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изобретатель не получает особых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преи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муществ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передаче своих генов потомству, у него не будет намного больше детей, чем у остальных. Относительная частота гена в популяции увеличивается только в случае, если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даёт своему носителю преимущество при размножении по сравнению с другими членами племени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из-за чего в итоге этот отдельный мутировавший ген оказывается у всех. А гениальные изобретения появляются не настолько часто, чтобы обеспечить постоянный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отбор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результате которого сохранялись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гены изобретателей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Да, если сравнить людей и шимпанзе, первым бросается в глаза то,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людей 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ружья, танки и ядерное оружие, и можно легко ошибиться, решив, что интеллект существует для создания технологии. Это 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стественная, но неверная догадка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люди ещё плохо понимали, как работает эволюция, они зацикливались на дурацких идеях, например,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Изменялся климат, и племенам приходилось мигрировать, так что перед людьми возникали всё новые трудности, преодолевая которые они становились умнее».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мозг человека в четыре раза больше мозга шимпанзе. Мозг поглощает пятую часть энергии человека.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Люди настолько умнее других видов, что сравнивать их просто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абсурдно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тобы добиться такого, недостаточно несколько раз чуть-чуть усложнить обстановку.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этом случае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предки людей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стали бы лишь слегка умнее. Чтобы вырастить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столь чрезмерно огромный мозг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-переросток, нужен какой-то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неудержимый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эволюционный процесс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постоянно требующий всё новых и новых способностей.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сейчас у учёных есть достаточно неплохое предположение, что это был за неудержимый эволюционный процесс.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Когда-то Гарри прочёл широко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известную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книгу под названием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Политика у шимпанзе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книге описывалось, как взрослый шимпанзе по имени Луит боролся за власть со стареющим вожаком, Ероеном, с помощью молодого шимпанзе по имени Никки. Никки не встревал в стычки между Луитом и Ероеном,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мешал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другим сторонникам Ероена прийти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помощь, отвлекая их в нужное время.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когда 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уит победил и стал новым вожаком, Никки занял почётное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подле него.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…но ненадолго. Очень скоро Никки объединился с побеждённым Ероеном, сверг Луита и стал </w:t>
      </w:r>
      <w:commentRangeStart w:id="3"/>
      <w:commentRangeStart w:id="4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новым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новым вожаком.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этого начинаешь понимать, что к улучшению мыслительных способностей привели длящиеся миллионы лет попытки гоминидов перехитрить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друг друга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безудержная эволюционная гонка вооружений.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 человек (на месте Луита) сразу бы смекнул, что к чему.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шёл рядом с Гарри, стараясь не улыбаться, и думал о мести.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 может, пройдут годы, но однажды Гарри Поттер узнает, что значит недооценивать Малфоя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Учёный проснулся в Драко за один день.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 его собственным словам, ожидал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на это потребуются месяцы.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наследник Дома Малфоев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неминуемо станет более могущественным учёным, чем любой другой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волшебник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изучит все методы рационального мышления, о которых говорит Гарри Поттер, и когда настанет час...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 Lightin" w:id="0" w:date="2016-02-26T18:12:2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 идее, тут либо курсив, либо кавычки</w:t>
      </w:r>
    </w:p>
  </w:comment>
  <w:comment w:author="Alaric Lightin" w:id="1" w:date="2016-02-26T18:12:4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тут тоже надо подумать</w:t>
      </w:r>
    </w:p>
  </w:comment>
  <w:comment w:author="Alaric Lightin" w:id="3" w:date="2016-02-26T23:57:3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гм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если тут снять курсив, то будет как-то плохо смотреться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может, вообще убрать?</w:t>
      </w:r>
    </w:p>
  </w:comment>
  <w:comment w:author="Gleb Mazursky" w:id="4" w:date="2016-02-26T23:57:3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очередным</w:t>
      </w:r>
    </w:p>
  </w:comment>
  <w:comment w:author="Alaric Lightin" w:id="2" w:date="2016-02-26T18:19:0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подумать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