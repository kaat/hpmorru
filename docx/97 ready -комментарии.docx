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</w:rPr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озадаче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услышав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эту фразу,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«Fortius Quo Fidelius»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человеческой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архитектуры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отсутствующих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 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ичего,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настоящей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 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очень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многое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о вас, Гарри Поттер, и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рассказанн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собственный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о вас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причём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 же сердито, как мог бы выглядеть Люк Скайуокер, не настроенный выслушивать оправдания Кеноби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Для правды с определённой точки зрения есть специальное слово. И это слово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ложь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ложное убеждение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это тоже ничем хорошим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заканчивается.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сказал Драко.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вовсе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этом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ранее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сами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</w:t>
      </w:r>
      <w:ins w:author="Alaric Lightin" w:id="0" w:date="2019-02-20T12:20:49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в</w:t>
        </w:r>
      </w:ins>
      <w:del w:author="Alaric Lightin" w:id="0" w:date="2019-02-20T12:20:49Z">
        <w:r w:rsidDel="00000000" w:rsidR="00000000" w:rsidRPr="00000000">
          <w:rPr>
            <w:color w:val="000000"/>
            <w:sz w:val="24"/>
            <w:szCs w:val="24"/>
            <w:rtl w:val="0"/>
          </w:rPr>
          <w:delText xml:space="preserve">из</w:delText>
        </w:r>
      </w:del>
      <w:r w:rsidDel="00000000" w:rsidR="00000000" w:rsidRPr="00000000">
        <w:rPr>
          <w:color w:val="000000"/>
          <w:sz w:val="24"/>
          <w:szCs w:val="24"/>
          <w:rtl w:val="0"/>
        </w:rPr>
        <w:t xml:space="preserve">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сам понимает дружбу. А если не дадим, он станет нашим врагом, и,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просто он так понимает честь.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только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</w:t>
      </w:r>
      <w:del w:author="Alaric Lightin" w:id="1" w:date="2019-02-20T12:21:14Z">
        <w:r w:rsidDel="00000000" w:rsidR="00000000" w:rsidRPr="00000000">
          <w:rPr>
            <w:color w:val="000000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color w:val="000000"/>
          <w:sz w:val="24"/>
          <w:szCs w:val="24"/>
          <w:rtl w:val="0"/>
        </w:rPr>
        <w:t xml:space="preserve"> или кого-то подобного?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инкантатем...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</w:t>
      </w:r>
      <w:ins w:author="Alaric Lightin" w:id="2" w:date="2019-02-20T12:22:16Z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color w:val="000000"/>
          <w:sz w:val="24"/>
          <w:szCs w:val="24"/>
          <w:rtl w:val="0"/>
        </w:rPr>
        <w:t xml:space="preserve">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всё время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признал,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-напросто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проигнорировал их.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мотивы?! Или мы решим, что он просто злой, и остановимся на этом?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Всё сходится. Абсолютно всё. Человек, который совершил убийство — Альбус Дамблдор!  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всё это с первой недели занятий...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лишь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действительно ли рассуждения Драко имеют смысл. — И к доказательствам тоже.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было времени.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освобождаешь Дом Малфоев от любого обвинения в убийстве Гермионы Грейнджер?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Ты хотя бы представляешь, что ты наделал, болван?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чём ты вообще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… ЧТО?..</w:t>
      </w:r>
      <w:del w:author="Alaric Lightin" w:id="3" w:date="2019-08-13T15:28:26Z">
        <w:r w:rsidDel="00000000" w:rsidR="00000000" w:rsidRPr="00000000">
          <w:rPr>
            <w:color w:val="000000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"/>
        </w:tabs>
        <w:spacing w:line="240" w:lineRule="auto"/>
        <w:ind w:firstLine="705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52"/>
        <w:szCs w:val="5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