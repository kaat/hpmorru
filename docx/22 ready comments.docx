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2"/>
        <w:rPr>
          <w:ins w:author="Yuliy L" w:id="0" w:date="2018-05-21T10:38:20Z"/>
          <w:rPrChange w:author="Yuliy L" w:id="1" w:date="2018-05-21T10:38:20Z">
            <w:rPr/>
          </w:rPrChange>
        </w:rPr>
      </w:pPr>
      <w:ins w:author="Yuliy L" w:id="0" w:date="2018-05-21T10:38:20Z">
        <w:bookmarkStart w:colFirst="0" w:colLast="0" w:name="_ptt6d51p6lzi" w:id="0"/>
        <w:bookmarkEnd w:id="0"/>
        <w:commentRangeStart w:id="0"/>
        <w:commentRangeStart w:id="1"/>
        <w:commentRangeStart w:id="2"/>
        <w:commentRangeStart w:id="3"/>
        <w:commentRangeStart w:id="0"/>
        <w:commentRangeEnd w:id="0"/>
        <w:r w:rsidDel="00000000" w:rsidR="00000000" w:rsidRPr="00000000">
          <w:commentReference w:id="0"/>
        </w:r>
        <w:commentRangeStart w:id="1"/>
        <w:commentRangeEnd w:id="1"/>
        <w:r w:rsidDel="00000000" w:rsidR="00000000" w:rsidRPr="00000000">
          <w:commentReference w:id="1"/>
        </w:r>
        <w:commentRangeStart w:id="2"/>
        <w:commentRangeEnd w:id="2"/>
        <w:r w:rsidDel="00000000" w:rsidR="00000000" w:rsidRPr="00000000">
          <w:commentReference w:id="2"/>
        </w:r>
        <w:commentRangeStart w:id="3"/>
        <w:commentRangeEnd w:id="3"/>
        <w:r w:rsidDel="00000000" w:rsidR="00000000" w:rsidRPr="00000000">
          <w:commentReference w:id="3"/>
        </w:r>
        <w:r w:rsidDel="00000000" w:rsidR="00000000" w:rsidRPr="00000000">
          <w:rPr>
            <w:rtl w:val="0"/>
            <w:rPrChange w:author="Yuliy L" w:id="1" w:date="2018-05-21T10:38:20Z">
              <w:rPr/>
            </w:rPrChange>
          </w:rPr>
          <w:t xml:space="preserve">Глава 22. Научный метод</w:t>
        </w:r>
      </w:ins>
    </w:p>
    <w:p w:rsidR="00000000" w:rsidDel="00000000" w:rsidP="00000000" w:rsidRDefault="00000000" w:rsidRPr="00000000" w14:paraId="00000001">
      <w:pPr>
        <w:spacing w:line="240" w:lineRule="auto"/>
        <w:ind w:firstLine="570"/>
        <w:rPr>
          <w:ins w:author="Yuliy L" w:id="0" w:date="2018-05-21T10:38:20Z"/>
          <w:rFonts w:ascii="Times New Roman" w:cs="Times New Roman" w:eastAsia="Times New Roman" w:hAnsi="Times New Roman"/>
          <w:sz w:val="24"/>
          <w:szCs w:val="24"/>
          <w:highlight w:val="white"/>
          <w:rPrChange w:author="Yuliy L" w:id="1" w:date="2018-05-21T10:38:20Z">
            <w:rPr/>
          </w:rPrChange>
        </w:rPr>
      </w:pPr>
      <w:ins w:author="Yuliy L" w:id="0" w:date="2018-05-21T10:38:20Z">
        <w:commentRangeStart w:id="4"/>
        <w:commentRangeEnd w:id="4"/>
        <w:r w:rsidDel="00000000" w:rsidR="00000000" w:rsidRPr="00000000">
          <w:commentReference w:id="4"/>
        </w:r>
        <w:commentRangeStart w:id="5"/>
        <w:commentRangeEnd w:id="5"/>
        <w:r w:rsidDel="00000000" w:rsidR="00000000" w:rsidRPr="00000000">
          <w:commentReference w:id="5"/>
        </w:r>
        <w:commentRangeStart w:id="6"/>
        <w:commentRangeEnd w:id="6"/>
        <w:r w:rsidDel="00000000" w:rsidR="00000000" w:rsidRPr="00000000">
          <w:commentReference w:id="6"/>
        </w:r>
        <w:commentRangeStart w:id="7"/>
        <w:commentRangeEnd w:id="7"/>
        <w:r w:rsidDel="00000000" w:rsidR="00000000" w:rsidRPr="00000000">
          <w:commentReference w:id="7"/>
        </w:r>
        <w:r w:rsidDel="00000000" w:rsidR="00000000" w:rsidRPr="00000000">
          <w:rPr>
            <w:rtl w:val="0"/>
          </w:rPr>
        </w:r>
      </w:ins>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Что-то где-то когда-то пошло не так...</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ПЕТУНИЯ ЭВАНС вышла замуж за Майкла Верреса, профессора биохимии из Оксфорда.</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left"/>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вырос в доме, до краёв заполненном книгами. Однажды он укусил учительницу математики, которая не знала, что такое логарифм. Гарри </w:t>
      </w:r>
      <w:r w:rsidDel="00000000" w:rsidR="00000000" w:rsidRPr="00000000">
        <w:rPr>
          <w:rFonts w:ascii="Times New Roman" w:cs="Times New Roman" w:eastAsia="Times New Roman" w:hAnsi="Times New Roman"/>
          <w:sz w:val="24"/>
          <w:szCs w:val="24"/>
          <w:rtl w:val="0"/>
        </w:rPr>
        <w:t xml:space="preserve">прочёл </w:t>
      </w:r>
      <w:r w:rsidDel="00000000" w:rsidR="00000000" w:rsidRPr="00000000">
        <w:rPr>
          <w:rFonts w:ascii="Times New Roman" w:cs="Times New Roman" w:eastAsia="Times New Roman" w:hAnsi="Times New Roman"/>
          <w:sz w:val="24"/>
          <w:szCs w:val="24"/>
          <w:rtl w:val="0"/>
        </w:rPr>
        <w:t xml:space="preserve">«Гёделя, Эшера, Баха»,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Принятие решений в неопределённости: Правила и предубеждения» и первый том «Фейнмановских лекций по физике». </w:t>
      </w:r>
      <w:r w:rsidDel="00000000" w:rsidR="00000000" w:rsidRPr="00000000">
        <w:rPr>
          <w:rFonts w:ascii="Times New Roman" w:cs="Times New Roman" w:eastAsia="Times New Roman" w:hAnsi="Times New Roman"/>
          <w:sz w:val="24"/>
          <w:szCs w:val="24"/>
          <w:rtl w:val="0"/>
        </w:rPr>
        <w:t xml:space="preserve">Все его знакомые боятся, что он станет следующим Тёмным Лордом, но у Гарри есть план покруче. Он собирается открыть законы магии и стать богом.</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left"/>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ГЕРМИОНА ГРЕЙНДЖЕР </w:t>
      </w:r>
      <w:r w:rsidDel="00000000" w:rsidR="00000000" w:rsidRPr="00000000">
        <w:rPr>
          <w:rFonts w:ascii="Times New Roman" w:cs="Times New Roman" w:eastAsia="Times New Roman" w:hAnsi="Times New Roman"/>
          <w:sz w:val="24"/>
          <w:szCs w:val="24"/>
          <w:rtl w:val="0"/>
        </w:rPr>
        <w:t xml:space="preserve">обгоняет его по всем предметам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кроме полётов на метле.</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left"/>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sz w:val="24"/>
          <w:szCs w:val="24"/>
          <w:rtl w:val="0"/>
        </w:rPr>
        <w:t xml:space="preserve">ДРАКО МАЛФОЙ </w:t>
      </w:r>
      <w:r w:rsidDel="00000000" w:rsidR="00000000" w:rsidRPr="00000000">
        <w:rPr>
          <w:rFonts w:ascii="Times New Roman" w:cs="Times New Roman" w:eastAsia="Times New Roman" w:hAnsi="Times New Roman"/>
          <w:sz w:val="24"/>
          <w:szCs w:val="24"/>
          <w:rtl w:val="0"/>
        </w:rPr>
        <w:t xml:space="preserve">ведёт себя </w:t>
      </w:r>
      <w:r w:rsidDel="00000000" w:rsidR="00000000" w:rsidRPr="00000000">
        <w:rPr>
          <w:rFonts w:ascii="Times New Roman" w:cs="Times New Roman" w:eastAsia="Times New Roman" w:hAnsi="Times New Roman"/>
          <w:sz w:val="24"/>
          <w:szCs w:val="24"/>
          <w:rtl w:val="0"/>
        </w:rPr>
        <w:t xml:space="preserve">в точности как одиннадцатилетний мальчик, </w:t>
      </w:r>
      <w:r w:rsidDel="00000000" w:rsidR="00000000" w:rsidRPr="00000000">
        <w:rPr>
          <w:rFonts w:ascii="Times New Roman" w:cs="Times New Roman" w:eastAsia="Times New Roman" w:hAnsi="Times New Roman"/>
          <w:sz w:val="24"/>
          <w:szCs w:val="24"/>
          <w:rtl w:val="0"/>
        </w:rPr>
        <w:t xml:space="preserve">чей любящий отец —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кто иной, как Дарт Вейдер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w:t>
      </w:r>
      <w:r w:rsidDel="00000000" w:rsidR="00000000" w:rsidRPr="00000000">
        <w:rPr>
          <w:rFonts w:ascii="Times New Roman" w:cs="Times New Roman" w:eastAsia="Times New Roman" w:hAnsi="Times New Roman"/>
          <w:sz w:val="24"/>
          <w:szCs w:val="24"/>
          <w:rtl w:val="0"/>
        </w:rPr>
        <w:t xml:space="preserve">осуществил мечту всей своей жизни и теперь преподаёт защиту от Тёмных искусств</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или, как он предпочитает называть этот предмет, Боевую магию.</w:t>
      </w:r>
      <w:r w:rsidDel="00000000" w:rsidR="00000000" w:rsidRPr="00000000">
        <w:rPr>
          <w:rFonts w:ascii="Times New Roman" w:cs="Times New Roman" w:eastAsia="Times New Roman" w:hAnsi="Times New Roman"/>
          <w:sz w:val="24"/>
          <w:szCs w:val="24"/>
          <w:rtl w:val="0"/>
        </w:rPr>
        <w:t xml:space="preserve"> Все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w:t>
      </w:r>
      <w:r w:rsidDel="00000000" w:rsidR="00000000" w:rsidRPr="00000000">
        <w:rPr>
          <w:rFonts w:ascii="Times New Roman" w:cs="Times New Roman" w:eastAsia="Times New Roman" w:hAnsi="Times New Roman"/>
          <w:sz w:val="24"/>
          <w:szCs w:val="24"/>
          <w:rtl w:val="0"/>
        </w:rPr>
        <w:t xml:space="preserve"> гадают</w:t>
      </w:r>
      <w:r w:rsidDel="00000000" w:rsidR="00000000" w:rsidRPr="00000000">
        <w:rPr>
          <w:rFonts w:ascii="Times New Roman" w:cs="Times New Roman" w:eastAsia="Times New Roman" w:hAnsi="Times New Roman"/>
          <w:sz w:val="24"/>
          <w:szCs w:val="24"/>
          <w:rtl w:val="0"/>
        </w:rPr>
        <w:t xml:space="preserve">, что же не так с учителем Защиты </w:t>
      </w:r>
      <w:r w:rsidDel="00000000" w:rsidR="00000000" w:rsidRPr="00000000">
        <w:rPr>
          <w:rFonts w:ascii="Times New Roman" w:cs="Times New Roman" w:eastAsia="Times New Roman" w:hAnsi="Times New Roman"/>
          <w:sz w:val="24"/>
          <w:szCs w:val="24"/>
          <w:rtl w:val="0"/>
        </w:rPr>
        <w:t xml:space="preserve">на</w:t>
      </w:r>
      <w:r w:rsidDel="00000000" w:rsidR="00000000" w:rsidRPr="00000000">
        <w:rPr>
          <w:rFonts w:ascii="Times New Roman" w:cs="Times New Roman" w:eastAsia="Times New Roman" w:hAnsi="Times New Roman"/>
          <w:sz w:val="24"/>
          <w:szCs w:val="24"/>
          <w:rtl w:val="0"/>
        </w:rPr>
        <w:t xml:space="preserve"> этот раз.</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left"/>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ДАМБЛДОР либо сумасшедший</w:t>
      </w:r>
      <w:r w:rsidDel="00000000" w:rsidR="00000000" w:rsidRPr="00000000">
        <w:rPr>
          <w:rFonts w:ascii="Times New Roman" w:cs="Times New Roman" w:eastAsia="Times New Roman" w:hAnsi="Times New Roman"/>
          <w:sz w:val="24"/>
          <w:szCs w:val="24"/>
          <w:rtl w:val="0"/>
        </w:rPr>
        <w:t xml:space="preserve">, либо ведёт какую-то очень сложную игру, которая включает в себя сжигание курицы.</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ЗАМЕСТИТЕЛЬ ДИРЕКТОРА МИНЕРВА МАКГОНАГАЛЛ мечтает найти какое-нибудь укромное место,</w:t>
      </w:r>
      <w:r w:rsidDel="00000000" w:rsidR="00000000" w:rsidRPr="00000000">
        <w:rPr>
          <w:rFonts w:ascii="Times New Roman" w:cs="Times New Roman" w:eastAsia="Times New Roman" w:hAnsi="Times New Roman"/>
          <w:sz w:val="24"/>
          <w:szCs w:val="24"/>
          <w:rtl w:val="0"/>
        </w:rPr>
        <w:t xml:space="preserve"> чтобы как следует прокричаться.</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left"/>
        <w:rPr>
          <w:rFonts w:ascii="Times New Roman" w:cs="Times New Roman" w:eastAsia="Times New Roman" w:hAnsi="Times New Roman"/>
          <w:color w:val="ffffff"/>
          <w:sz w:val="24"/>
          <w:szCs w:val="24"/>
          <w:shd w:fill="38761d"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книге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И МЕТОДЫ РАЦИОНАЛЬНОГО МЫШЛЕНИЯ</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Вы не представляете, куда всё это </w:t>
      </w:r>
      <w:r w:rsidDel="00000000" w:rsidR="00000000" w:rsidRPr="00000000">
        <w:rPr>
          <w:rFonts w:ascii="Times New Roman" w:cs="Times New Roman" w:eastAsia="Times New Roman" w:hAnsi="Times New Roman"/>
          <w:i w:val="1"/>
          <w:sz w:val="24"/>
          <w:szCs w:val="24"/>
          <w:rtl w:val="0"/>
        </w:rPr>
        <w:t xml:space="preserve">зайдёт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От автора:</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Мнения персонажей данной истории необязательно совпадают с мнением автора. Мысли Гарри в его «тёплой» ипостаси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обычно хороший пример для подражания, особенно в тех случаях, когда он может подтвердить свои размышления </w:t>
      </w:r>
      <w:r w:rsidDel="00000000" w:rsidR="00000000" w:rsidRPr="00000000">
        <w:rPr>
          <w:rFonts w:ascii="Times New Roman" w:cs="Times New Roman" w:eastAsia="Times New Roman" w:hAnsi="Times New Roman"/>
          <w:sz w:val="24"/>
          <w:szCs w:val="24"/>
          <w:rtl w:val="0"/>
        </w:rPr>
        <w:t xml:space="preserve">цитатами из научных трудов</w:t>
      </w:r>
      <w:r w:rsidDel="00000000" w:rsidR="00000000" w:rsidRPr="00000000">
        <w:rPr>
          <w:rFonts w:ascii="Times New Roman" w:cs="Times New Roman" w:eastAsia="Times New Roman" w:hAnsi="Times New Roman"/>
          <w:sz w:val="24"/>
          <w:szCs w:val="24"/>
          <w:rtl w:val="0"/>
        </w:rPr>
        <w:t xml:space="preserve">. Но не всегда то, что делает или думает Гарри, — хорошая идея. Иначе это была бы плохая история. </w:t>
      </w:r>
      <w:r w:rsidDel="00000000" w:rsidR="00000000" w:rsidRPr="00000000">
        <w:rPr>
          <w:rFonts w:ascii="Times New Roman" w:cs="Times New Roman" w:eastAsia="Times New Roman" w:hAnsi="Times New Roman"/>
          <w:sz w:val="24"/>
          <w:szCs w:val="24"/>
          <w:rtl w:val="0"/>
        </w:rPr>
        <w:t xml:space="preserve">Менее положительным персонажам тоже свойственно преподносить ценные уроки, которые, впрочем, могут оказаться палкой о двух концах.</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3">
      <w:pPr>
        <w:rPr>
          <w:del w:author="Yuliy L" w:id="0" w:date="2018-05-21T10:38:20Z"/>
          <w:rPrChange w:author="Yuliy L" w:id="1" w:date="2018-05-21T10:38:20Z">
            <w:rPr/>
          </w:rPrChange>
        </w:rPr>
        <w:pPrChange w:author="Yuliy L" w:id="0" w:date="2018-05-21T10:38:20Z">
          <w:pPr>
            <w:pStyle w:val="Heading2"/>
            <w:pBdr>
              <w:top w:space="0" w:sz="0" w:val="nil"/>
              <w:left w:space="0" w:sz="0" w:val="nil"/>
              <w:bottom w:space="0" w:sz="0" w:val="nil"/>
              <w:right w:space="0" w:sz="0" w:val="nil"/>
              <w:between w:space="0" w:sz="0" w:val="nil"/>
            </w:pBdr>
            <w:shd w:fill="auto" w:val="clear"/>
            <w:spacing w:line="240" w:lineRule="auto"/>
          </w:pPr>
        </w:pPrChange>
      </w:pPr>
      <w:del w:author="Yuliy L" w:id="0" w:date="2018-05-21T10:38:20Z">
        <w:bookmarkStart w:colFirst="0" w:colLast="0" w:name="_ptt6d51p6lzi" w:id="0"/>
        <w:bookmarkEnd w:id="0"/>
        <w:commentRangeStart w:id="8"/>
        <w:commentRangeEnd w:id="8"/>
        <w:r w:rsidDel="00000000" w:rsidR="00000000" w:rsidRPr="00000000">
          <w:commentReference w:id="8"/>
        </w:r>
        <w:commentRangeStart w:id="9"/>
        <w:commentRangeEnd w:id="9"/>
        <w:r w:rsidDel="00000000" w:rsidR="00000000" w:rsidRPr="00000000">
          <w:commentReference w:id="9"/>
        </w:r>
        <w:commentRangeStart w:id="10"/>
        <w:commentRangeEnd w:id="10"/>
        <w:r w:rsidDel="00000000" w:rsidR="00000000" w:rsidRPr="00000000">
          <w:commentReference w:id="10"/>
        </w:r>
        <w:commentRangeStart w:id="11"/>
        <w:commentRangeEnd w:id="11"/>
        <w:r w:rsidDel="00000000" w:rsidR="00000000" w:rsidRPr="00000000">
          <w:commentReference w:id="11"/>
        </w:r>
        <w:r w:rsidDel="00000000" w:rsidR="00000000" w:rsidRPr="00000000">
          <w:rPr>
            <w:rtl w:val="0"/>
            <w:rPrChange w:author="Yuliy L" w:id="1" w:date="2018-05-21T10:38:20Z">
              <w:rPr/>
            </w:rPrChange>
          </w:rPr>
          <w:delText xml:space="preserve">Глава 22. Научный метод</w:delText>
        </w:r>
      </w:del>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del w:author="Yuliy L" w:id="0" w:date="2018-05-21T10:38:20Z"/>
          <w:rFonts w:ascii="Times New Roman" w:cs="Times New Roman" w:eastAsia="Times New Roman" w:hAnsi="Times New Roman"/>
          <w:sz w:val="24"/>
          <w:szCs w:val="24"/>
          <w:highlight w:val="white"/>
        </w:rPr>
      </w:pPr>
      <w:del w:author="Yuliy L" w:id="0" w:date="2018-05-21T10:38:20Z">
        <w:r w:rsidDel="00000000" w:rsidR="00000000" w:rsidRPr="00000000">
          <w:rPr>
            <w:rtl w:val="0"/>
          </w:rPr>
        </w:r>
      </w:del>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Основой стратегии является не выбор какого-то одного пути к Дж.К.Роулинг, а создание таких условий, чтобы все пути вели к Дж. К. Роулинг.</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674ea7"/>
          <w:sz w:val="24"/>
          <w:szCs w:val="24"/>
          <w:highlight w:val="whit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674ea7"/>
          <w:sz w:val="24"/>
          <w:szCs w:val="24"/>
          <w:highlight w:val="whit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Маленькая комната недалеко от спален Когтеврана, </w:t>
      </w:r>
      <w:r w:rsidDel="00000000" w:rsidR="00000000" w:rsidRPr="00000000">
        <w:rPr>
          <w:rFonts w:ascii="Times New Roman" w:cs="Times New Roman" w:eastAsia="Times New Roman" w:hAnsi="Times New Roman"/>
          <w:sz w:val="24"/>
          <w:szCs w:val="24"/>
          <w:rtl w:val="0"/>
        </w:rPr>
        <w:t xml:space="preserve">один из многих заброшенных классов Хогвартс</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Серый каменный пол, красные кирпичные стены, </w:t>
      </w:r>
      <w:r w:rsidDel="00000000" w:rsidR="00000000" w:rsidRPr="00000000">
        <w:rPr>
          <w:rFonts w:ascii="Times New Roman" w:cs="Times New Roman" w:eastAsia="Times New Roman" w:hAnsi="Times New Roman"/>
          <w:sz w:val="24"/>
          <w:szCs w:val="24"/>
          <w:rtl w:val="0"/>
        </w:rPr>
        <w:t xml:space="preserve">потолок из тёмного морёного дерева</w:t>
      </w:r>
      <w:r w:rsidDel="00000000" w:rsidR="00000000" w:rsidRPr="00000000">
        <w:rPr>
          <w:rFonts w:ascii="Times New Roman" w:cs="Times New Roman" w:eastAsia="Times New Roman" w:hAnsi="Times New Roman"/>
          <w:sz w:val="24"/>
          <w:szCs w:val="24"/>
          <w:rtl w:val="0"/>
        </w:rPr>
        <w:t xml:space="preserve">, четыре светящихся стеклянных шара на стенах. </w:t>
      </w:r>
      <w:r w:rsidDel="00000000" w:rsidR="00000000" w:rsidRPr="00000000">
        <w:rPr>
          <w:rFonts w:ascii="Times New Roman" w:cs="Times New Roman" w:eastAsia="Times New Roman" w:hAnsi="Times New Roman"/>
          <w:sz w:val="24"/>
          <w:szCs w:val="24"/>
          <w:rtl w:val="0"/>
        </w:rPr>
        <w:t xml:space="preserve">Круглый стол — широкая плита из чёрного мрамора о четырёх мраморных же ножках — оказался очень лёгким и по весу, и по массе: при необходимости его несложно было поднять и передвинуть. Два мягких кресла, на первый взгляд намертво прикрученных к полу в неудобных местах, подскакивали к человеку, едва тот делал вид, что собирается сесть.</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на первый, так и на второй взгляд по комнате носились летучие мыши.</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Именно в этот день, как когда-нибудь запишут будущие историки — </w:t>
      </w:r>
      <w:r w:rsidDel="00000000" w:rsidR="00000000" w:rsidRPr="00000000">
        <w:rPr>
          <w:rFonts w:ascii="Times New Roman" w:cs="Times New Roman" w:eastAsia="Times New Roman" w:hAnsi="Times New Roman"/>
          <w:sz w:val="24"/>
          <w:szCs w:val="24"/>
          <w:rtl w:val="0"/>
        </w:rPr>
        <w:t xml:space="preserve">конечно, </w:t>
      </w:r>
      <w:r w:rsidDel="00000000" w:rsidR="00000000" w:rsidRPr="00000000">
        <w:rPr>
          <w:rFonts w:ascii="Times New Roman" w:cs="Times New Roman" w:eastAsia="Times New Roman" w:hAnsi="Times New Roman"/>
          <w:sz w:val="24"/>
          <w:szCs w:val="24"/>
          <w:rtl w:val="0"/>
        </w:rPr>
        <w:t xml:space="preserve">если </w:t>
      </w:r>
      <w:r w:rsidDel="00000000" w:rsidR="00000000" w:rsidRPr="00000000">
        <w:rPr>
          <w:rFonts w:ascii="Times New Roman" w:cs="Times New Roman" w:eastAsia="Times New Roman" w:hAnsi="Times New Roman"/>
          <w:sz w:val="24"/>
          <w:szCs w:val="24"/>
          <w:rtl w:val="0"/>
        </w:rPr>
        <w:t xml:space="preserve">весь </w:t>
      </w:r>
      <w:r w:rsidDel="00000000" w:rsidR="00000000" w:rsidRPr="00000000">
        <w:rPr>
          <w:rFonts w:ascii="Times New Roman" w:cs="Times New Roman" w:eastAsia="Times New Roman" w:hAnsi="Times New Roman"/>
          <w:sz w:val="24"/>
          <w:szCs w:val="24"/>
          <w:rtl w:val="0"/>
        </w:rPr>
        <w:t xml:space="preserve">проект на самом деле приведёт </w:t>
      </w:r>
      <w:r w:rsidDel="00000000" w:rsidR="00000000" w:rsidRPr="00000000">
        <w:rPr>
          <w:rFonts w:ascii="Times New Roman" w:cs="Times New Roman" w:eastAsia="Times New Roman" w:hAnsi="Times New Roman"/>
          <w:sz w:val="24"/>
          <w:szCs w:val="24"/>
          <w:rtl w:val="0"/>
        </w:rPr>
        <w:t xml:space="preserve">хоть к чему-то,</w:t>
      </w:r>
      <w:r w:rsidDel="00000000" w:rsidR="00000000" w:rsidRPr="00000000">
        <w:rPr>
          <w:rFonts w:ascii="Times New Roman" w:cs="Times New Roman" w:eastAsia="Times New Roman" w:hAnsi="Times New Roman"/>
          <w:sz w:val="24"/>
          <w:szCs w:val="24"/>
          <w:rtl w:val="0"/>
        </w:rPr>
        <w:t xml:space="preserve"> — два первокурсника Хогвартса начали научное исследование магии.</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теоретик.</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И Гермиона Джин Грейнджер, экспериментатор и </w:t>
      </w:r>
      <w:r w:rsidDel="00000000" w:rsidR="00000000" w:rsidRPr="00000000">
        <w:rPr>
          <w:rFonts w:ascii="Times New Roman" w:cs="Times New Roman" w:eastAsia="Times New Roman" w:hAnsi="Times New Roman"/>
          <w:sz w:val="24"/>
          <w:szCs w:val="24"/>
          <w:rtl w:val="0"/>
        </w:rPr>
        <w:t xml:space="preserve">объект исследования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Гарри теперь лучше справлялся с уроками, по крайней мере с теми, которые он считал интересными. Он читал много книг, причём не только учебники для первокурсников. Каждый день он </w:t>
      </w:r>
      <w:r w:rsidDel="00000000" w:rsidR="00000000" w:rsidRPr="00000000">
        <w:rPr>
          <w:rFonts w:ascii="Times New Roman" w:cs="Times New Roman" w:eastAsia="Times New Roman" w:hAnsi="Times New Roman"/>
          <w:sz w:val="24"/>
          <w:szCs w:val="24"/>
          <w:rtl w:val="0"/>
        </w:rPr>
        <w:t xml:space="preserve">тратил</w:t>
      </w:r>
      <w:r w:rsidDel="00000000" w:rsidR="00000000" w:rsidRPr="00000000">
        <w:rPr>
          <w:rFonts w:ascii="Times New Roman" w:cs="Times New Roman" w:eastAsia="Times New Roman" w:hAnsi="Times New Roman"/>
          <w:sz w:val="24"/>
          <w:szCs w:val="24"/>
          <w:rtl w:val="0"/>
        </w:rPr>
        <w:t xml:space="preserve"> один из своих дополнительных часов на трансфигурацию, другой же час посвящал окклюменции. К стóящим предметам он подходил серьёзно — не только выполнял ежедневную домашнюю работу, </w:t>
      </w:r>
      <w:r w:rsidDel="00000000" w:rsidR="00000000" w:rsidRPr="00000000">
        <w:rPr>
          <w:rFonts w:ascii="Times New Roman" w:cs="Times New Roman" w:eastAsia="Times New Roman" w:hAnsi="Times New Roman"/>
          <w:sz w:val="24"/>
          <w:szCs w:val="24"/>
          <w:rtl w:val="0"/>
        </w:rPr>
        <w:t xml:space="preserve">но и посвящал своё свободное время внеклассным занятиям и чтению, пытаясь освоить предметы досконально, а не просто вызубрить ответы к экзаменам. </w:t>
      </w:r>
      <w:r w:rsidDel="00000000" w:rsidR="00000000" w:rsidRPr="00000000">
        <w:rPr>
          <w:rFonts w:ascii="Times New Roman" w:cs="Times New Roman" w:eastAsia="Times New Roman" w:hAnsi="Times New Roman"/>
          <w:sz w:val="24"/>
          <w:szCs w:val="24"/>
          <w:rtl w:val="0"/>
        </w:rPr>
        <w:t xml:space="preserve">За пределами Когтеврана такой подход встречался редко. И даже внутри Когтеврана его единственными соперниками теперь оставались Падма Патил (чьи родители про</w:t>
      </w:r>
      <w:r w:rsidDel="00000000" w:rsidR="00000000" w:rsidRPr="00000000">
        <w:rPr>
          <w:rFonts w:ascii="Times New Roman" w:cs="Times New Roman" w:eastAsia="Times New Roman" w:hAnsi="Times New Roman"/>
          <w:sz w:val="24"/>
          <w:szCs w:val="24"/>
          <w:rtl w:val="0"/>
        </w:rPr>
        <w:t xml:space="preserve">исходили </w:t>
      </w:r>
      <w:r w:rsidDel="00000000" w:rsidR="00000000" w:rsidRPr="00000000">
        <w:rPr>
          <w:rFonts w:ascii="Times New Roman" w:cs="Times New Roman" w:eastAsia="Times New Roman" w:hAnsi="Times New Roman"/>
          <w:sz w:val="24"/>
          <w:szCs w:val="24"/>
          <w:rtl w:val="0"/>
        </w:rPr>
        <w:t xml:space="preserve">не из англоговорящей</w:t>
      </w:r>
      <w:r w:rsidDel="00000000" w:rsidR="00000000" w:rsidRPr="00000000">
        <w:rPr>
          <w:rFonts w:ascii="Times New Roman" w:cs="Times New Roman" w:eastAsia="Times New Roman" w:hAnsi="Times New Roman"/>
          <w:sz w:val="24"/>
          <w:szCs w:val="24"/>
          <w:rtl w:val="0"/>
        </w:rPr>
        <w:t xml:space="preserve"> среды и поэтому привили ей уважение к труду), Энтони Голдштейн (относящийся к небольшой этнической группе, которая </w:t>
      </w:r>
      <w:r w:rsidDel="00000000" w:rsidR="00000000" w:rsidRPr="00000000">
        <w:rPr>
          <w:rFonts w:ascii="Times New Roman" w:cs="Times New Roman" w:eastAsia="Times New Roman" w:hAnsi="Times New Roman"/>
          <w:sz w:val="24"/>
          <w:szCs w:val="24"/>
          <w:rtl w:val="0"/>
        </w:rPr>
        <w:t xml:space="preserve">получает </w:t>
      </w:r>
      <w:r w:rsidDel="00000000" w:rsidR="00000000" w:rsidRPr="00000000">
        <w:rPr>
          <w:rFonts w:ascii="Times New Roman" w:cs="Times New Roman" w:eastAsia="Times New Roman" w:hAnsi="Times New Roman"/>
          <w:sz w:val="24"/>
          <w:szCs w:val="24"/>
          <w:rtl w:val="0"/>
        </w:rPr>
        <w:t xml:space="preserve">25% Нобелевских премий) и, конечно, Гермиона Грейнджер, которая выделялась среди прочих учеников, как Гулливер среди лилипутов.</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Для выполнения </w:t>
      </w:r>
      <w:r w:rsidDel="00000000" w:rsidR="00000000" w:rsidRPr="00000000">
        <w:rPr>
          <w:rFonts w:ascii="Times New Roman" w:cs="Times New Roman" w:eastAsia="Times New Roman" w:hAnsi="Times New Roman"/>
          <w:sz w:val="24"/>
          <w:szCs w:val="24"/>
          <w:rtl w:val="0"/>
        </w:rPr>
        <w:t xml:space="preserve">этого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эксперимента требовался объект исследования, способный выучить шестнадцать новых заклинаний самостоятельно, без посторонней помощи. </w:t>
      </w:r>
      <w:r w:rsidDel="00000000" w:rsidR="00000000" w:rsidRPr="00000000">
        <w:rPr>
          <w:rFonts w:ascii="Times New Roman" w:cs="Times New Roman" w:eastAsia="Times New Roman" w:hAnsi="Times New Roman"/>
          <w:sz w:val="24"/>
          <w:szCs w:val="24"/>
          <w:rtl w:val="0"/>
        </w:rPr>
        <w:t xml:space="preserve">То есть Гермиона Грейнджер. Без вариантов.</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Стоит также упомянуть, что в </w:t>
      </w:r>
      <w:r w:rsidDel="00000000" w:rsidR="00000000" w:rsidRPr="00000000">
        <w:rPr>
          <w:rFonts w:ascii="Times New Roman" w:cs="Times New Roman" w:eastAsia="Times New Roman" w:hAnsi="Times New Roman"/>
          <w:sz w:val="24"/>
          <w:szCs w:val="24"/>
          <w:rtl w:val="0"/>
        </w:rPr>
        <w:t xml:space="preserve">данный </w:t>
      </w:r>
      <w:r w:rsidDel="00000000" w:rsidR="00000000" w:rsidRPr="00000000">
        <w:rPr>
          <w:rFonts w:ascii="Times New Roman" w:cs="Times New Roman" w:eastAsia="Times New Roman" w:hAnsi="Times New Roman"/>
          <w:sz w:val="24"/>
          <w:szCs w:val="24"/>
          <w:rtl w:val="0"/>
        </w:rPr>
        <w:t xml:space="preserve">момент ни одна из летавших по комнате летучих мышей не</w:t>
      </w:r>
      <w:r w:rsidDel="00000000" w:rsidR="00000000" w:rsidRPr="00000000">
        <w:rPr>
          <w:rFonts w:ascii="Times New Roman" w:cs="Times New Roman" w:eastAsia="Times New Roman" w:hAnsi="Times New Roman"/>
          <w:sz w:val="24"/>
          <w:szCs w:val="24"/>
          <w:rtl w:val="0"/>
        </w:rPr>
        <w:t xml:space="preserve"> светилась.</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было трудно принять выводы, которые из этого следовали.</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опять произнесла Гермиона.</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На конце палочки Гермионы снова возникла </w:t>
      </w:r>
      <w:r w:rsidDel="00000000" w:rsidR="00000000" w:rsidRPr="00000000">
        <w:rPr>
          <w:rFonts w:ascii="Times New Roman" w:cs="Times New Roman" w:eastAsia="Times New Roman" w:hAnsi="Times New Roman"/>
          <w:sz w:val="24"/>
          <w:szCs w:val="24"/>
          <w:rtl w:val="0"/>
        </w:rPr>
        <w:t xml:space="preserve">летучая мышь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Никаких промежуточных состояний.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Секунда — пусто, </w:t>
      </w:r>
      <w:r w:rsidDel="00000000" w:rsidR="00000000" w:rsidRPr="00000000">
        <w:rPr>
          <w:rFonts w:ascii="Times New Roman" w:cs="Times New Roman" w:eastAsia="Times New Roman" w:hAnsi="Times New Roman"/>
          <w:sz w:val="24"/>
          <w:szCs w:val="24"/>
          <w:rtl w:val="0"/>
        </w:rPr>
        <w:t xml:space="preserve">следующая</w:t>
      </w:r>
      <w:r w:rsidDel="00000000" w:rsidR="00000000" w:rsidRPr="00000000">
        <w:rPr>
          <w:rFonts w:ascii="Times New Roman" w:cs="Times New Roman" w:eastAsia="Times New Roman" w:hAnsi="Times New Roman"/>
          <w:sz w:val="24"/>
          <w:szCs w:val="24"/>
          <w:rtl w:val="0"/>
        </w:rPr>
        <w:t xml:space="preserve"> секунда — летучая мышь.</w:t>
      </w:r>
      <w:r w:rsidDel="00000000" w:rsidR="00000000" w:rsidRPr="00000000">
        <w:rPr>
          <w:rFonts w:ascii="Times New Roman" w:cs="Times New Roman" w:eastAsia="Times New Roman" w:hAnsi="Times New Roman"/>
          <w:sz w:val="24"/>
          <w:szCs w:val="24"/>
          <w:rtl w:val="0"/>
        </w:rPr>
        <w:t xml:space="preserve"> И похоже,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когда она появилась, </w:t>
      </w:r>
      <w:r w:rsidDel="00000000" w:rsidR="00000000" w:rsidRPr="00000000">
        <w:rPr>
          <w:rFonts w:ascii="Times New Roman" w:cs="Times New Roman" w:eastAsia="Times New Roman" w:hAnsi="Times New Roman"/>
          <w:sz w:val="24"/>
          <w:szCs w:val="24"/>
          <w:rtl w:val="0"/>
        </w:rPr>
        <w:t xml:space="preserve">её крылья уже двигались.</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sz w:val="24"/>
          <w:szCs w:val="24"/>
          <w:rtl w:val="0"/>
        </w:rPr>
        <w:t xml:space="preserve">И она </w:t>
      </w:r>
      <w:r w:rsidDel="00000000" w:rsidR="00000000" w:rsidRPr="00000000">
        <w:rPr>
          <w:rFonts w:ascii="Times New Roman" w:cs="Times New Roman" w:eastAsia="Times New Roman" w:hAnsi="Times New Roman"/>
          <w:sz w:val="24"/>
          <w:szCs w:val="24"/>
          <w:rtl w:val="0"/>
        </w:rPr>
        <w:t xml:space="preserve">тоже не светилась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Может, хватит? — </w:t>
      </w:r>
      <w:r w:rsidDel="00000000" w:rsidR="00000000" w:rsidRPr="00000000">
        <w:rPr>
          <w:rFonts w:ascii="Times New Roman" w:cs="Times New Roman" w:eastAsia="Times New Roman" w:hAnsi="Times New Roman"/>
          <w:sz w:val="24"/>
          <w:szCs w:val="24"/>
          <w:rtl w:val="0"/>
        </w:rPr>
        <w:t xml:space="preserve">поинтересовалась</w:t>
      </w:r>
      <w:r w:rsidDel="00000000" w:rsidR="00000000" w:rsidRPr="00000000">
        <w:rPr>
          <w:rFonts w:ascii="Times New Roman" w:cs="Times New Roman" w:eastAsia="Times New Roman" w:hAnsi="Times New Roman"/>
          <w:sz w:val="24"/>
          <w:szCs w:val="24"/>
          <w:rtl w:val="0"/>
        </w:rPr>
        <w:t xml:space="preserve"> Гермиона.</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уверена, — произнёс Гарри сдавленным голосом</w:t>
      </w:r>
      <w:r w:rsidDel="00000000" w:rsidR="00000000" w:rsidRPr="00000000">
        <w:rPr>
          <w:rFonts w:ascii="Times New Roman" w:cs="Times New Roman" w:eastAsia="Times New Roman" w:hAnsi="Times New Roman"/>
          <w:sz w:val="24"/>
          <w:szCs w:val="24"/>
          <w:rtl w:val="0"/>
        </w:rPr>
        <w:t xml:space="preserve">, — что </w:t>
      </w:r>
      <w:r w:rsidDel="00000000" w:rsidR="00000000" w:rsidRPr="00000000">
        <w:rPr>
          <w:rFonts w:ascii="Times New Roman" w:cs="Times New Roman" w:eastAsia="Times New Roman" w:hAnsi="Times New Roman"/>
          <w:sz w:val="24"/>
          <w:szCs w:val="24"/>
          <w:rtl w:val="0"/>
        </w:rPr>
        <w:t xml:space="preserve">ещё немного</w:t>
      </w:r>
      <w:r w:rsidDel="00000000" w:rsidR="00000000" w:rsidRPr="00000000">
        <w:rPr>
          <w:rFonts w:ascii="Times New Roman" w:cs="Times New Roman" w:eastAsia="Times New Roman" w:hAnsi="Times New Roman"/>
          <w:sz w:val="24"/>
          <w:szCs w:val="24"/>
          <w:rtl w:val="0"/>
        </w:rPr>
        <w:t xml:space="preserve"> попрактиковавшись, ты всё равно не сможешь заставить её светиться?</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нарушал заранее за</w:t>
      </w:r>
      <w:r w:rsidDel="00000000" w:rsidR="00000000" w:rsidRPr="00000000">
        <w:rPr>
          <w:rFonts w:ascii="Times New Roman" w:cs="Times New Roman" w:eastAsia="Times New Roman" w:hAnsi="Times New Roman"/>
          <w:sz w:val="24"/>
          <w:szCs w:val="24"/>
          <w:rtl w:val="0"/>
        </w:rPr>
        <w:t xml:space="preserve">писанную</w:t>
      </w:r>
      <w:r w:rsidDel="00000000" w:rsidR="00000000" w:rsidRPr="00000000">
        <w:rPr>
          <w:rFonts w:ascii="Times New Roman" w:cs="Times New Roman" w:eastAsia="Times New Roman" w:hAnsi="Times New Roman"/>
          <w:sz w:val="24"/>
          <w:szCs w:val="24"/>
          <w:rtl w:val="0"/>
        </w:rPr>
        <w:t xml:space="preserve"> процедуру эксперимента, что было грехом, и нарушал её из-за того, что ему не нравились получаемые результаты, что</w:t>
      </w:r>
      <w:r w:rsidDel="00000000" w:rsidR="00000000" w:rsidRPr="00000000">
        <w:rPr>
          <w:rFonts w:ascii="Times New Roman" w:cs="Times New Roman" w:eastAsia="Times New Roman" w:hAnsi="Times New Roman"/>
          <w:sz w:val="24"/>
          <w:szCs w:val="24"/>
          <w:rtl w:val="0"/>
        </w:rPr>
        <w:t xml:space="preserve"> вообще</w:t>
      </w:r>
      <w:r w:rsidDel="00000000" w:rsidR="00000000" w:rsidRPr="00000000">
        <w:rPr>
          <w:rFonts w:ascii="Times New Roman" w:cs="Times New Roman" w:eastAsia="Times New Roman" w:hAnsi="Times New Roman"/>
          <w:sz w:val="24"/>
          <w:szCs w:val="24"/>
          <w:rtl w:val="0"/>
        </w:rPr>
        <w:t xml:space="preserve"> было </w:t>
      </w:r>
      <w:r w:rsidDel="00000000" w:rsidR="00000000" w:rsidRPr="00000000">
        <w:rPr>
          <w:rFonts w:ascii="Times New Roman" w:cs="Times New Roman" w:eastAsia="Times New Roman" w:hAnsi="Times New Roman"/>
          <w:sz w:val="24"/>
          <w:szCs w:val="24"/>
          <w:rtl w:val="0"/>
        </w:rPr>
        <w:t xml:space="preserve">грехом</w:t>
      </w:r>
      <w:r w:rsidDel="00000000" w:rsidR="00000000" w:rsidRPr="00000000">
        <w:rPr>
          <w:rFonts w:ascii="Times New Roman" w:cs="Times New Roman" w:eastAsia="Times New Roman" w:hAnsi="Times New Roman"/>
          <w:sz w:val="24"/>
          <w:szCs w:val="24"/>
          <w:rtl w:val="0"/>
        </w:rPr>
        <w:t xml:space="preserve"> смертным. За это можно </w:t>
      </w:r>
      <w:r w:rsidDel="00000000" w:rsidR="00000000" w:rsidRPr="00000000">
        <w:rPr>
          <w:rFonts w:ascii="Times New Roman" w:cs="Times New Roman" w:eastAsia="Times New Roman" w:hAnsi="Times New Roman"/>
          <w:sz w:val="24"/>
          <w:szCs w:val="24"/>
          <w:rtl w:val="0"/>
        </w:rPr>
        <w:t xml:space="preserve">попасть </w:t>
      </w:r>
      <w:r w:rsidDel="00000000" w:rsidR="00000000" w:rsidRPr="00000000">
        <w:rPr>
          <w:rFonts w:ascii="Times New Roman" w:cs="Times New Roman" w:eastAsia="Times New Roman" w:hAnsi="Times New Roman"/>
          <w:sz w:val="24"/>
          <w:szCs w:val="24"/>
          <w:rtl w:val="0"/>
        </w:rPr>
        <w:t xml:space="preserve">в Научный Ад, но </w:t>
      </w:r>
      <w:r w:rsidDel="00000000" w:rsidR="00000000" w:rsidRPr="00000000">
        <w:rPr>
          <w:rFonts w:ascii="Times New Roman" w:cs="Times New Roman" w:eastAsia="Times New Roman" w:hAnsi="Times New Roman"/>
          <w:sz w:val="24"/>
          <w:szCs w:val="24"/>
          <w:rtl w:val="0"/>
        </w:rPr>
        <w:t xml:space="preserve">сейчас</w:t>
      </w:r>
      <w:r w:rsidDel="00000000" w:rsidR="00000000" w:rsidRPr="00000000">
        <w:rPr>
          <w:rFonts w:ascii="Times New Roman" w:cs="Times New Roman" w:eastAsia="Times New Roman" w:hAnsi="Times New Roman"/>
          <w:sz w:val="24"/>
          <w:szCs w:val="24"/>
          <w:rtl w:val="0"/>
        </w:rPr>
        <w:t xml:space="preserve"> это казалось несущественным.</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Что ты изменил на этот раз? — немного устало спросила Гермиона.</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Длительности звуков «у», «е» и «и». </w:t>
      </w:r>
      <w:r w:rsidDel="00000000" w:rsidR="00000000" w:rsidRPr="00000000">
        <w:rPr>
          <w:rFonts w:ascii="Times New Roman" w:cs="Times New Roman" w:eastAsia="Times New Roman" w:hAnsi="Times New Roman"/>
          <w:sz w:val="24"/>
          <w:szCs w:val="24"/>
          <w:rtl w:val="0"/>
        </w:rPr>
        <w:t xml:space="preserve">Они должны соотноситься как 3 к 2 к 2, а не как 3 к 1 к 1.</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Fonts w:ascii="Times New Roman" w:cs="Times New Roman" w:eastAsia="Times New Roman" w:hAnsi="Times New Roman"/>
          <w:sz w:val="24"/>
          <w:szCs w:val="24"/>
          <w:rtl w:val="0"/>
        </w:rPr>
        <w:t xml:space="preserve"> — произнесла Гермиона.</w:t>
      </w: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У появившейся летучей мыши было только одно крыло. О</w:t>
      </w:r>
      <w:r w:rsidDel="00000000" w:rsidR="00000000" w:rsidRPr="00000000">
        <w:rPr>
          <w:rFonts w:ascii="Times New Roman" w:cs="Times New Roman" w:eastAsia="Times New Roman" w:hAnsi="Times New Roman"/>
          <w:sz w:val="24"/>
          <w:szCs w:val="24"/>
          <w:rtl w:val="0"/>
        </w:rPr>
        <w:t xml:space="preserve">на печально опустилась по спирали на пол</w:t>
      </w: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начала ползать кругами.</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 самом деле? — переспросила Гермиона.</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к 2 к 1.</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Угели бугели!</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 этот раз у летучей мыши вовсе не было крыльев, и она плюхнулась на пол </w:t>
      </w:r>
      <w:r w:rsidDel="00000000" w:rsidR="00000000" w:rsidRPr="00000000">
        <w:rPr>
          <w:rFonts w:ascii="Times New Roman" w:cs="Times New Roman" w:eastAsia="Times New Roman" w:hAnsi="Times New Roman"/>
          <w:sz w:val="24"/>
          <w:szCs w:val="24"/>
          <w:rtl w:val="0"/>
        </w:rPr>
        <w:t xml:space="preserve">словно обычная мёртвая мышь-полёвка.</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3 к 1 к 2.</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Очередная </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етучая мышь</w:t>
      </w:r>
      <w:r w:rsidDel="00000000" w:rsidR="00000000" w:rsidRPr="00000000">
        <w:rPr>
          <w:rFonts w:ascii="Times New Roman" w:cs="Times New Roman" w:eastAsia="Times New Roman" w:hAnsi="Times New Roman"/>
          <w:sz w:val="24"/>
          <w:szCs w:val="24"/>
          <w:rtl w:val="0"/>
        </w:rPr>
        <w:t xml:space="preserve"> взлетела к потолку, здоровая и сияющая зелёным светом.</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удовлетворённо кивнула.</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Замечательно, что дальше?</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Последовала длительная пауза.</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правда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Ты в самом деле должна сказать </w:t>
      </w:r>
      <w:r w:rsidDel="00000000" w:rsidR="00000000" w:rsidRPr="00000000">
        <w:rPr>
          <w:rFonts w:ascii="Times New Roman" w:cs="Times New Roman" w:eastAsia="Times New Roman" w:hAnsi="Times New Roman"/>
          <w:sz w:val="24"/>
          <w:szCs w:val="24"/>
          <w:rtl w:val="0"/>
        </w:rPr>
        <w:t xml:space="preserve">«Угели бугели» с </w:t>
      </w:r>
      <w:r w:rsidDel="00000000" w:rsidR="00000000" w:rsidRPr="00000000">
        <w:rPr>
          <w:rFonts w:ascii="Times New Roman" w:cs="Times New Roman" w:eastAsia="Times New Roman" w:hAnsi="Times New Roman"/>
          <w:sz w:val="24"/>
          <w:szCs w:val="24"/>
          <w:rtl w:val="0"/>
        </w:rPr>
        <w:t xml:space="preserve">длительностями звуков «у», «</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и «и», относящимися как 3 к 1 к 2, или мышь не будет светиться?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Во имя всего святого, почему?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нет?</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ГР-Р-Р-Р-Р-</w:t>
      </w:r>
      <w:r w:rsidDel="00000000" w:rsidR="00000000" w:rsidRPr="00000000">
        <w:rPr>
          <w:rFonts w:ascii="Times New Roman" w:cs="Times New Roman" w:eastAsia="Times New Roman" w:hAnsi="Times New Roman"/>
          <w:sz w:val="24"/>
          <w:szCs w:val="24"/>
          <w:rtl w:val="0"/>
        </w:rPr>
        <w:t xml:space="preserve">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Поразмыслив о природе магии, Гарри разработал ряд экспериментов</w:t>
      </w:r>
      <w:r w:rsidDel="00000000" w:rsidR="00000000" w:rsidRPr="00000000">
        <w:rPr>
          <w:rFonts w:ascii="Times New Roman" w:cs="Times New Roman" w:eastAsia="Times New Roman" w:hAnsi="Times New Roman"/>
          <w:sz w:val="24"/>
          <w:szCs w:val="24"/>
          <w:rtl w:val="0"/>
        </w:rPr>
        <w:t xml:space="preserve">, основанных на предположении, что практически все представления волшебников о магии неверны.</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самом деле вовсе не обязательно правильно говорить «Вингардиум л</w:t>
      </w:r>
      <w:r w:rsidDel="00000000" w:rsidR="00000000" w:rsidRPr="00000000">
        <w:rPr>
          <w:rFonts w:ascii="Times New Roman" w:cs="Times New Roman" w:eastAsia="Times New Roman" w:hAnsi="Times New Roman"/>
          <w:sz w:val="24"/>
          <w:szCs w:val="24"/>
          <w:rtl w:val="0"/>
        </w:rPr>
        <w:t xml:space="preserve">евиоcа</w:t>
      </w:r>
      <w:r w:rsidDel="00000000" w:rsidR="00000000" w:rsidRPr="00000000">
        <w:rPr>
          <w:rFonts w:ascii="Times New Roman" w:cs="Times New Roman" w:eastAsia="Times New Roman" w:hAnsi="Times New Roman"/>
          <w:sz w:val="24"/>
          <w:szCs w:val="24"/>
          <w:rtl w:val="0"/>
        </w:rPr>
        <w:t xml:space="preserve">», чтобы заставить предмет взлететь. Не думаете же вы, что вселенная проверяет, насколько точно кто-то п</w:t>
      </w:r>
      <w:r w:rsidDel="00000000" w:rsidR="00000000" w:rsidRPr="00000000">
        <w:rPr>
          <w:rFonts w:ascii="Times New Roman" w:cs="Times New Roman" w:eastAsia="Times New Roman" w:hAnsi="Times New Roman"/>
          <w:sz w:val="24"/>
          <w:szCs w:val="24"/>
          <w:rtl w:val="0"/>
        </w:rPr>
        <w:t xml:space="preserve">роизносит</w:t>
      </w:r>
      <w:r w:rsidDel="00000000" w:rsidR="00000000" w:rsidRPr="00000000">
        <w:rPr>
          <w:rFonts w:ascii="Times New Roman" w:cs="Times New Roman" w:eastAsia="Times New Roman" w:hAnsi="Times New Roman"/>
          <w:sz w:val="24"/>
          <w:szCs w:val="24"/>
          <w:rtl w:val="0"/>
        </w:rPr>
        <w:t xml:space="preserve"> «Вингардиум левиоса», и если</w:t>
      </w:r>
      <w:r w:rsidDel="00000000" w:rsidR="00000000" w:rsidRPr="00000000">
        <w:rPr>
          <w:rFonts w:ascii="Times New Roman" w:cs="Times New Roman" w:eastAsia="Times New Roman" w:hAnsi="Times New Roman"/>
          <w:sz w:val="24"/>
          <w:szCs w:val="24"/>
          <w:rtl w:val="0"/>
        </w:rPr>
        <w:t xml:space="preserve"> результат</w:t>
      </w:r>
      <w:r w:rsidDel="00000000" w:rsidR="00000000" w:rsidRPr="00000000">
        <w:rPr>
          <w:rFonts w:ascii="Times New Roman" w:cs="Times New Roman" w:eastAsia="Times New Roman" w:hAnsi="Times New Roman"/>
          <w:sz w:val="24"/>
          <w:szCs w:val="24"/>
          <w:rtl w:val="0"/>
        </w:rPr>
        <w:t xml:space="preserve"> ей не </w:t>
      </w:r>
      <w:r w:rsidDel="00000000" w:rsidR="00000000" w:rsidRPr="00000000">
        <w:rPr>
          <w:rFonts w:ascii="Times New Roman" w:cs="Times New Roman" w:eastAsia="Times New Roman" w:hAnsi="Times New Roman"/>
          <w:sz w:val="24"/>
          <w:szCs w:val="24"/>
          <w:rtl w:val="0"/>
        </w:rPr>
        <w:t xml:space="preserve">нравится, то перо не взлетает</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Для здравомыслящего человека </w:t>
      </w:r>
      <w:r w:rsidDel="00000000" w:rsidR="00000000" w:rsidRPr="00000000">
        <w:rPr>
          <w:rFonts w:ascii="Times New Roman" w:cs="Times New Roman" w:eastAsia="Times New Roman" w:hAnsi="Times New Roman"/>
          <w:sz w:val="24"/>
          <w:szCs w:val="24"/>
          <w:rtl w:val="0"/>
        </w:rPr>
        <w:t xml:space="preserve">это </w:t>
      </w:r>
      <w:r w:rsidDel="00000000" w:rsidR="00000000" w:rsidRPr="00000000">
        <w:rPr>
          <w:rFonts w:ascii="Times New Roman" w:cs="Times New Roman" w:eastAsia="Times New Roman" w:hAnsi="Times New Roman"/>
          <w:sz w:val="24"/>
          <w:szCs w:val="24"/>
          <w:rtl w:val="0"/>
        </w:rPr>
        <w:t xml:space="preserve">оч</w:t>
      </w:r>
      <w:r w:rsidDel="00000000" w:rsidR="00000000" w:rsidRPr="00000000">
        <w:rPr>
          <w:rFonts w:ascii="Times New Roman" w:cs="Times New Roman" w:eastAsia="Times New Roman" w:hAnsi="Times New Roman"/>
          <w:sz w:val="24"/>
          <w:szCs w:val="24"/>
          <w:rtl w:val="0"/>
        </w:rPr>
        <w:t xml:space="preserve">евидно.</w:t>
      </w:r>
      <w:r w:rsidDel="00000000" w:rsidR="00000000" w:rsidRPr="00000000">
        <w:rPr>
          <w:rFonts w:ascii="Times New Roman" w:cs="Times New Roman" w:eastAsia="Times New Roman" w:hAnsi="Times New Roman"/>
          <w:sz w:val="24"/>
          <w:szCs w:val="24"/>
          <w:rtl w:val="0"/>
        </w:rPr>
        <w:t xml:space="preserve"> Кто-то, вполне возможно, дошкольного возраста, но в любом случае англоговорящий волшебник, когда-то подумал, что «Вингардиум левиоcа» звучит довольно летуче, и произнёс эти слова, используя заклинание в первый раз. А потом всем </w:t>
      </w:r>
      <w:r w:rsidDel="00000000" w:rsidR="00000000" w:rsidRPr="00000000">
        <w:rPr>
          <w:rFonts w:ascii="Times New Roman" w:cs="Times New Roman" w:eastAsia="Times New Roman" w:hAnsi="Times New Roman"/>
          <w:sz w:val="24"/>
          <w:szCs w:val="24"/>
          <w:rtl w:val="0"/>
        </w:rPr>
        <w:t xml:space="preserve">рассказал, что для левитации необходимо произнести именно такую фразу.</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Но (рассудил Гарри) фраза эта не обязательна, она не может быть встроена во вселенную, всё это человеческие заморочки.</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Среди </w:t>
      </w:r>
      <w:r w:rsidDel="00000000" w:rsidR="00000000" w:rsidRPr="00000000">
        <w:rPr>
          <w:rFonts w:ascii="Times New Roman" w:cs="Times New Roman" w:eastAsia="Times New Roman" w:hAnsi="Times New Roman"/>
          <w:sz w:val="24"/>
          <w:szCs w:val="24"/>
          <w:rtl w:val="0"/>
        </w:rPr>
        <w:t xml:space="preserve">учёных</w:t>
      </w:r>
      <w:r w:rsidDel="00000000" w:rsidR="00000000" w:rsidRPr="00000000">
        <w:rPr>
          <w:rFonts w:ascii="Times New Roman" w:cs="Times New Roman" w:eastAsia="Times New Roman" w:hAnsi="Times New Roman"/>
          <w:sz w:val="24"/>
          <w:szCs w:val="24"/>
          <w:rtl w:val="0"/>
        </w:rPr>
        <w:t xml:space="preserve"> ходит</w:t>
      </w:r>
      <w:r w:rsidDel="00000000" w:rsidR="00000000" w:rsidRPr="00000000">
        <w:rPr>
          <w:rFonts w:ascii="Times New Roman" w:cs="Times New Roman" w:eastAsia="Times New Roman" w:hAnsi="Times New Roman"/>
          <w:sz w:val="24"/>
          <w:szCs w:val="24"/>
          <w:rtl w:val="0"/>
        </w:rPr>
        <w:t xml:space="preserve"> старая </w:t>
      </w:r>
      <w:r w:rsidDel="00000000" w:rsidR="00000000" w:rsidRPr="00000000">
        <w:rPr>
          <w:rFonts w:ascii="Times New Roman" w:cs="Times New Roman" w:eastAsia="Times New Roman" w:hAnsi="Times New Roman"/>
          <w:sz w:val="24"/>
          <w:szCs w:val="24"/>
          <w:rtl w:val="0"/>
        </w:rPr>
        <w:t xml:space="preserve">поучительная</w:t>
      </w:r>
      <w:r w:rsidDel="00000000" w:rsidR="00000000" w:rsidRPr="00000000">
        <w:rPr>
          <w:rFonts w:ascii="Times New Roman" w:cs="Times New Roman" w:eastAsia="Times New Roman" w:hAnsi="Times New Roman"/>
          <w:sz w:val="24"/>
          <w:szCs w:val="24"/>
          <w:rtl w:val="0"/>
        </w:rPr>
        <w:t xml:space="preserve"> история о Блондло и N-лучах.</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Вскоре после открытия </w:t>
      </w:r>
      <w:r w:rsidDel="00000000" w:rsidR="00000000" w:rsidRPr="00000000">
        <w:rPr>
          <w:rFonts w:ascii="Times New Roman" w:cs="Times New Roman" w:eastAsia="Times New Roman" w:hAnsi="Times New Roman"/>
          <w:sz w:val="24"/>
          <w:szCs w:val="24"/>
          <w:rtl w:val="0"/>
        </w:rPr>
        <w:t xml:space="preserve">рентгеновского излучения </w:t>
      </w:r>
      <w:r w:rsidDel="00000000" w:rsidR="00000000" w:rsidRPr="00000000">
        <w:rPr>
          <w:rFonts w:ascii="Times New Roman" w:cs="Times New Roman" w:eastAsia="Times New Roman" w:hAnsi="Times New Roman"/>
          <w:sz w:val="24"/>
          <w:szCs w:val="24"/>
          <w:rtl w:val="0"/>
        </w:rPr>
        <w:t xml:space="preserve">выдающийся французский физик, Проспер-Рене Блондло — именно он первым </w:t>
      </w:r>
      <w:r w:rsidDel="00000000" w:rsidR="00000000" w:rsidRPr="00000000">
        <w:rPr>
          <w:rFonts w:ascii="Times New Roman" w:cs="Times New Roman" w:eastAsia="Times New Roman" w:hAnsi="Times New Roman"/>
          <w:sz w:val="24"/>
          <w:szCs w:val="24"/>
          <w:rtl w:val="0"/>
        </w:rPr>
        <w:t xml:space="preserve">измерил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скорость радиоволн и </w:t>
      </w:r>
      <w:r w:rsidDel="00000000" w:rsidR="00000000" w:rsidRPr="00000000">
        <w:rPr>
          <w:rFonts w:ascii="Times New Roman" w:cs="Times New Roman" w:eastAsia="Times New Roman" w:hAnsi="Times New Roman"/>
          <w:sz w:val="24"/>
          <w:szCs w:val="24"/>
          <w:rtl w:val="0"/>
        </w:rPr>
        <w:t xml:space="preserve">показа</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что </w:t>
      </w:r>
      <w:r w:rsidDel="00000000" w:rsidR="00000000" w:rsidRPr="00000000">
        <w:rPr>
          <w:rFonts w:ascii="Times New Roman" w:cs="Times New Roman" w:eastAsia="Times New Roman" w:hAnsi="Times New Roman"/>
          <w:sz w:val="24"/>
          <w:szCs w:val="24"/>
          <w:rtl w:val="0"/>
        </w:rPr>
        <w:t xml:space="preserve">она равна скорости света, — </w:t>
      </w:r>
      <w:r w:rsidDel="00000000" w:rsidR="00000000" w:rsidRPr="00000000">
        <w:rPr>
          <w:rFonts w:ascii="Times New Roman" w:cs="Times New Roman" w:eastAsia="Times New Roman" w:hAnsi="Times New Roman"/>
          <w:sz w:val="24"/>
          <w:szCs w:val="24"/>
          <w:rtl w:val="0"/>
        </w:rPr>
        <w:t xml:space="preserve">объявил об открытии нового замечательного явления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N-лучей, которые вызывают слабое свечение</w:t>
      </w:r>
      <w:r w:rsidDel="00000000" w:rsidR="00000000" w:rsidRPr="00000000">
        <w:rPr>
          <w:rFonts w:ascii="Times New Roman" w:cs="Times New Roman" w:eastAsia="Times New Roman" w:hAnsi="Times New Roman"/>
          <w:sz w:val="24"/>
          <w:szCs w:val="24"/>
          <w:rtl w:val="0"/>
        </w:rPr>
        <w:t xml:space="preserve"> экрана</w:t>
      </w:r>
      <w:r w:rsidDel="00000000" w:rsidR="00000000" w:rsidRPr="00000000">
        <w:rPr>
          <w:rFonts w:ascii="Times New Roman" w:cs="Times New Roman" w:eastAsia="Times New Roman" w:hAnsi="Times New Roman"/>
          <w:sz w:val="24"/>
          <w:szCs w:val="24"/>
          <w:rtl w:val="0"/>
        </w:rPr>
        <w:t xml:space="preserve">. Свечение было сложно заметить, но оно было.</w:t>
      </w:r>
      <w:r w:rsidDel="00000000" w:rsidR="00000000" w:rsidRPr="00000000">
        <w:rPr>
          <w:rFonts w:ascii="Times New Roman" w:cs="Times New Roman" w:eastAsia="Times New Roman" w:hAnsi="Times New Roman"/>
          <w:color w:val="0000ff"/>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N-лучи обладали всевозможными интересными свойствами. Они преломлялись в алюминии. Если собранный с помощью алюминиевой призмы поток лучей пересекал нить, обработанную сульфидом кадмия, нить начинала слабо светиться в темноте.</w:t>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Вскоре множество других учёных — особенно из Франции — подтвердили результаты Блондло.</w:t>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был и ряд других, из Англии и Германии, которые сообщили, что не совсем уверены, что наблюдали слабое свечение.</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Блондло отвечал,</w:t>
      </w:r>
      <w:r w:rsidDel="00000000" w:rsidR="00000000" w:rsidRPr="00000000">
        <w:rPr>
          <w:rFonts w:ascii="Times New Roman" w:cs="Times New Roman" w:eastAsia="Times New Roman" w:hAnsi="Times New Roman"/>
          <w:sz w:val="24"/>
          <w:szCs w:val="24"/>
          <w:rtl w:val="0"/>
        </w:rPr>
        <w:t xml:space="preserve"> что, возможно, они неправильно собрали опытную установку.</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u w:val="single"/>
          <w:shd w:fill="38761d" w:val="clear"/>
        </w:rPr>
      </w:pPr>
      <w:r w:rsidDel="00000000" w:rsidR="00000000" w:rsidRPr="00000000">
        <w:rPr>
          <w:rFonts w:ascii="Times New Roman" w:cs="Times New Roman" w:eastAsia="Times New Roman" w:hAnsi="Times New Roman"/>
          <w:sz w:val="24"/>
          <w:szCs w:val="24"/>
          <w:rtl w:val="0"/>
        </w:rPr>
        <w:t xml:space="preserve">И вот</w:t>
      </w:r>
      <w:r w:rsidDel="00000000" w:rsidR="00000000" w:rsidRPr="00000000">
        <w:rPr>
          <w:rFonts w:ascii="Times New Roman" w:cs="Times New Roman" w:eastAsia="Times New Roman" w:hAnsi="Times New Roman"/>
          <w:sz w:val="24"/>
          <w:szCs w:val="24"/>
          <w:rtl w:val="0"/>
        </w:rPr>
        <w:t xml:space="preserve"> однажды он устроил демонстрацию N-лучей. Свет был выключен, Блондло проводил манипуляции со своим аппаратом, а его ассистент объявлял о свечении или затемнении экрана.</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прошло как по маслу, все результаты совпали с ожидаемыми.</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Даже несмотря на то, что американский учёный по имени Роберт Вуд незаметно вытащил алюминиевую призму из центра механизма Блондло.</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Так N-луч</w:t>
      </w:r>
      <w:r w:rsidDel="00000000" w:rsidR="00000000" w:rsidRPr="00000000">
        <w:rPr>
          <w:rFonts w:ascii="Times New Roman" w:cs="Times New Roman" w:eastAsia="Times New Roman" w:hAnsi="Times New Roman"/>
          <w:sz w:val="24"/>
          <w:szCs w:val="24"/>
          <w:rtl w:val="0"/>
        </w:rPr>
        <w:t xml:space="preserve">ам пришёл конец</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Как однажды сказал </w:t>
      </w:r>
      <w:r w:rsidDel="00000000" w:rsidR="00000000" w:rsidRPr="00000000">
        <w:rPr>
          <w:rFonts w:ascii="Times New Roman" w:cs="Times New Roman" w:eastAsia="Times New Roman" w:hAnsi="Times New Roman"/>
          <w:sz w:val="24"/>
          <w:szCs w:val="24"/>
          <w:rtl w:val="0"/>
        </w:rPr>
        <w:t xml:space="preserve">Филип</w:t>
      </w:r>
      <w:r w:rsidDel="00000000" w:rsidR="00000000" w:rsidRPr="00000000">
        <w:rPr>
          <w:rFonts w:ascii="Times New Roman" w:cs="Times New Roman" w:eastAsia="Times New Roman" w:hAnsi="Times New Roman"/>
          <w:sz w:val="24"/>
          <w:szCs w:val="24"/>
          <w:rtl w:val="0"/>
        </w:rPr>
        <w:t xml:space="preserve"> К. Дик, </w:t>
      </w:r>
      <w:r w:rsidDel="00000000" w:rsidR="00000000" w:rsidRPr="00000000">
        <w:rPr>
          <w:rFonts w:ascii="Times New Roman" w:cs="Times New Roman" w:eastAsia="Times New Roman" w:hAnsi="Times New Roman"/>
          <w:sz w:val="24"/>
          <w:szCs w:val="24"/>
          <w:rtl w:val="0"/>
        </w:rPr>
        <w:t xml:space="preserve">реальность — это то, что не исчезает, когда вы прекращаете в неё верить.</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С современной точки зрения ошибка Блондло очевидна. </w:t>
      </w:r>
      <w:r w:rsidDel="00000000" w:rsidR="00000000" w:rsidRPr="00000000">
        <w:rPr>
          <w:rFonts w:ascii="Times New Roman" w:cs="Times New Roman" w:eastAsia="Times New Roman" w:hAnsi="Times New Roman"/>
          <w:sz w:val="24"/>
          <w:szCs w:val="24"/>
          <w:rtl w:val="0"/>
        </w:rPr>
        <w:t xml:space="preserve">Ему не следовало сообщать </w:t>
      </w:r>
      <w:r w:rsidDel="00000000" w:rsidR="00000000" w:rsidRPr="00000000">
        <w:rPr>
          <w:rFonts w:ascii="Times New Roman" w:cs="Times New Roman" w:eastAsia="Times New Roman" w:hAnsi="Times New Roman"/>
          <w:sz w:val="24"/>
          <w:szCs w:val="24"/>
          <w:rtl w:val="0"/>
        </w:rPr>
        <w:t xml:space="preserve">ассистенту, что он делает. Перед тем как просить ассистента описать яркость экрана, Блондло должен был убедиться, что тот </w:t>
      </w:r>
      <w:r w:rsidDel="00000000" w:rsidR="00000000" w:rsidRPr="00000000">
        <w:rPr>
          <w:rFonts w:ascii="Times New Roman" w:cs="Times New Roman" w:eastAsia="Times New Roman" w:hAnsi="Times New Roman"/>
          <w:sz w:val="24"/>
          <w:szCs w:val="24"/>
          <w:rtl w:val="0"/>
        </w:rPr>
        <w:t xml:space="preserve">не знает, когда и каких результатов ожидает учёный. </w:t>
      </w:r>
      <w:r w:rsidDel="00000000" w:rsidR="00000000" w:rsidRPr="00000000">
        <w:rPr>
          <w:rFonts w:ascii="Times New Roman" w:cs="Times New Roman" w:eastAsia="Times New Roman" w:hAnsi="Times New Roman"/>
          <w:sz w:val="24"/>
          <w:szCs w:val="24"/>
          <w:rtl w:val="0"/>
        </w:rPr>
        <w:t xml:space="preserve">На этом вся история и закончилась бы.</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Сейчас такой способ называется «слепым методом», и современные учёные считают его чем-то совершенно естественным. </w:t>
      </w:r>
      <w:r w:rsidDel="00000000" w:rsidR="00000000" w:rsidRPr="00000000">
        <w:rPr>
          <w:rFonts w:ascii="Times New Roman" w:cs="Times New Roman" w:eastAsia="Times New Roman" w:hAnsi="Times New Roman"/>
          <w:sz w:val="24"/>
          <w:szCs w:val="24"/>
          <w:rtl w:val="0"/>
        </w:rPr>
        <w:t xml:space="preserve">Если вы проводите психологический эксперимент, чтобы узнать, </w:t>
      </w:r>
      <w:r w:rsidDel="00000000" w:rsidR="00000000" w:rsidRPr="00000000">
        <w:rPr>
          <w:rFonts w:ascii="Times New Roman" w:cs="Times New Roman" w:eastAsia="Times New Roman" w:hAnsi="Times New Roman"/>
          <w:sz w:val="24"/>
          <w:szCs w:val="24"/>
          <w:rtl w:val="0"/>
        </w:rPr>
        <w:t xml:space="preserve">будут ли люди сердиться больше, если их бить по голове красным молотком, а не зелёным, то вы не должны </w:t>
      </w:r>
      <w:r w:rsidDel="00000000" w:rsidR="00000000" w:rsidRPr="00000000">
        <w:rPr>
          <w:rFonts w:ascii="Times New Roman" w:cs="Times New Roman" w:eastAsia="Times New Roman" w:hAnsi="Times New Roman"/>
          <w:sz w:val="24"/>
          <w:szCs w:val="24"/>
          <w:rtl w:val="0"/>
        </w:rPr>
        <w:t xml:space="preserve">сами смотреть на испытуемых и решать, насколько они сердиты. </w:t>
      </w:r>
      <w:r w:rsidDel="00000000" w:rsidR="00000000" w:rsidRPr="00000000">
        <w:rPr>
          <w:rFonts w:ascii="Times New Roman" w:cs="Times New Roman" w:eastAsia="Times New Roman" w:hAnsi="Times New Roman"/>
          <w:sz w:val="24"/>
          <w:szCs w:val="24"/>
          <w:rtl w:val="0"/>
        </w:rPr>
        <w:t xml:space="preserve">Вам нужно сфотографировать их после удара и отослать фотографии экспертной группе,</w:t>
      </w:r>
      <w:r w:rsidDel="00000000" w:rsidR="00000000" w:rsidRPr="00000000">
        <w:rPr>
          <w:rFonts w:ascii="Times New Roman" w:cs="Times New Roman" w:eastAsia="Times New Roman" w:hAnsi="Times New Roman"/>
          <w:sz w:val="24"/>
          <w:szCs w:val="24"/>
          <w:rtl w:val="0"/>
        </w:rPr>
        <w:t xml:space="preserve"> которая оценит по десятибалльной шкале, насколько сердитым выглядит каждый человек, причём эксперты не должны знать, молотком какого цвета ударили каждого конкретного человека. </w:t>
      </w:r>
      <w:r w:rsidDel="00000000" w:rsidR="00000000" w:rsidRPr="00000000">
        <w:rPr>
          <w:rFonts w:ascii="Times New Roman" w:cs="Times New Roman" w:eastAsia="Times New Roman" w:hAnsi="Times New Roman"/>
          <w:sz w:val="24"/>
          <w:szCs w:val="24"/>
          <w:rtl w:val="0"/>
        </w:rPr>
        <w:t xml:space="preserve">Более того, нет никакого смысла сообщать оценивающим, в чём суть эксперимента. И уж конечно</w:t>
      </w:r>
      <w:r w:rsidDel="00000000" w:rsidR="00000000" w:rsidRPr="00000000">
        <w:rPr>
          <w:rFonts w:ascii="Times New Roman" w:cs="Times New Roman" w:eastAsia="Times New Roman" w:hAnsi="Times New Roman"/>
          <w:sz w:val="24"/>
          <w:szCs w:val="24"/>
          <w:rtl w:val="0"/>
        </w:rPr>
        <w:t xml:space="preserve"> нельзя сообщать испытуемым,</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они, по вашему мнению, должны сердиться больше, если их ударят красным молотком. </w:t>
      </w:r>
      <w:r w:rsidDel="00000000" w:rsidR="00000000" w:rsidRPr="00000000">
        <w:rPr>
          <w:rFonts w:ascii="Times New Roman" w:cs="Times New Roman" w:eastAsia="Times New Roman" w:hAnsi="Times New Roman"/>
          <w:sz w:val="24"/>
          <w:szCs w:val="24"/>
          <w:rtl w:val="0"/>
        </w:rPr>
        <w:t xml:space="preserve">Вы просто предлагаете им 20 фунтов, заманиваете в комнату, где проводится эксперимент, бьёте молотком, случайно выбирая его цвет, и фотографируете. </w:t>
      </w:r>
      <w:r w:rsidDel="00000000" w:rsidR="00000000" w:rsidRPr="00000000">
        <w:rPr>
          <w:rFonts w:ascii="Times New Roman" w:cs="Times New Roman" w:eastAsia="Times New Roman" w:hAnsi="Times New Roman"/>
          <w:sz w:val="24"/>
          <w:szCs w:val="24"/>
          <w:rtl w:val="0"/>
        </w:rPr>
        <w:t xml:space="preserve">Кстати,</w:t>
      </w:r>
      <w:r w:rsidDel="00000000" w:rsidR="00000000" w:rsidRPr="00000000">
        <w:rPr>
          <w:rFonts w:ascii="Times New Roman" w:cs="Times New Roman" w:eastAsia="Times New Roman" w:hAnsi="Times New Roman"/>
          <w:sz w:val="24"/>
          <w:szCs w:val="24"/>
          <w:rtl w:val="0"/>
        </w:rPr>
        <w:t xml:space="preserve"> удар молотком с фотографированием следует поручить ассистентам, которые не знают о гипотез</w:t>
      </w:r>
      <w:r w:rsidDel="00000000" w:rsidR="00000000" w:rsidRPr="00000000">
        <w:rPr>
          <w:rFonts w:ascii="Times New Roman" w:cs="Times New Roman" w:eastAsia="Times New Roman" w:hAnsi="Times New Roman"/>
          <w:sz w:val="24"/>
          <w:szCs w:val="24"/>
          <w:rtl w:val="0"/>
        </w:rPr>
        <w:t xml:space="preserve">е, чтобы у них не было стремления в каком-то случае бить сильнее или выбирать лучший момент для фотографирования.</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Блондло уничтожил свою репутацию ошибкой, которая, будучи совершённой на занятиях по планированию экспериментов у первокурсников, вызвала бы снижение оценки и, возможно, даже презрительный смех со стороны ассистента преподавателя… правда, </w:t>
      </w:r>
      <w:r w:rsidDel="00000000" w:rsidR="00000000" w:rsidRPr="00000000">
        <w:rPr>
          <w:rFonts w:ascii="Times New Roman" w:cs="Times New Roman" w:eastAsia="Times New Roman" w:hAnsi="Times New Roman"/>
          <w:sz w:val="24"/>
          <w:szCs w:val="24"/>
          <w:rtl w:val="0"/>
        </w:rPr>
        <w:t xml:space="preserve">в 1991 году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Но и</w:t>
      </w:r>
      <w:r w:rsidDel="00000000" w:rsidR="00000000" w:rsidRPr="00000000">
        <w:rPr>
          <w:rFonts w:ascii="Times New Roman" w:cs="Times New Roman" w:eastAsia="Times New Roman" w:hAnsi="Times New Roman"/>
          <w:sz w:val="24"/>
          <w:szCs w:val="24"/>
          <w:rtl w:val="0"/>
        </w:rPr>
        <w:t xml:space="preserve">стория с N-лучами </w:t>
      </w:r>
      <w:r w:rsidDel="00000000" w:rsidR="00000000" w:rsidRPr="00000000">
        <w:rPr>
          <w:rFonts w:ascii="Times New Roman" w:cs="Times New Roman" w:eastAsia="Times New Roman" w:hAnsi="Times New Roman"/>
          <w:sz w:val="24"/>
          <w:szCs w:val="24"/>
          <w:rtl w:val="0"/>
        </w:rPr>
        <w:t xml:space="preserve">произошла задолго до этого, в 1904-м, и потребовались месяцы, прежде чем Роберт Вуд сформулировал очевидную альтернативную гипотезу и придумал способ, как её проверить. Десятки же других ученых оказались обманутыми.</w:t>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Даже через двести с лишним лет после появления науки </w:t>
      </w:r>
      <w:r w:rsidDel="00000000" w:rsidR="00000000" w:rsidRPr="00000000">
        <w:rPr>
          <w:rFonts w:ascii="Times New Roman" w:cs="Times New Roman" w:eastAsia="Times New Roman" w:hAnsi="Times New Roman"/>
          <w:sz w:val="24"/>
          <w:szCs w:val="24"/>
          <w:rtl w:val="0"/>
        </w:rPr>
        <w:t xml:space="preserve">подобные, очевидные сейчас, ошибки</w:t>
      </w:r>
      <w:r w:rsidDel="00000000" w:rsidR="00000000" w:rsidRPr="00000000">
        <w:rPr>
          <w:rFonts w:ascii="Times New Roman" w:cs="Times New Roman" w:eastAsia="Times New Roman" w:hAnsi="Times New Roman"/>
          <w:sz w:val="24"/>
          <w:szCs w:val="24"/>
          <w:rtl w:val="0"/>
        </w:rPr>
        <w:t xml:space="preserve"> ещё встречались.</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Поэтому вполне можно было предположить, что в маленьком мире волшебников, где, судя по всему, </w:t>
      </w:r>
      <w:r w:rsidDel="00000000" w:rsidR="00000000" w:rsidRPr="00000000">
        <w:rPr>
          <w:rFonts w:ascii="Times New Roman" w:cs="Times New Roman" w:eastAsia="Times New Roman" w:hAnsi="Times New Roman"/>
          <w:sz w:val="24"/>
          <w:szCs w:val="24"/>
          <w:rtl w:val="0"/>
        </w:rPr>
        <w:t xml:space="preserve">о науке и слыхом не слыхивали</w:t>
      </w:r>
      <w:r w:rsidDel="00000000" w:rsidR="00000000" w:rsidRPr="00000000">
        <w:rPr>
          <w:rFonts w:ascii="Times New Roman" w:cs="Times New Roman" w:eastAsia="Times New Roman" w:hAnsi="Times New Roman"/>
          <w:sz w:val="24"/>
          <w:szCs w:val="24"/>
          <w:rtl w:val="0"/>
        </w:rPr>
        <w:t xml:space="preserve">, никто даже не пытался проверить простейшую идею, которая пришла бы в голову любому современному учёному в первую очередь.</w:t>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книгах было полно сложных инструкций для всего, что нужно сделать абсолютно правильно, чтобы</w:t>
      </w:r>
      <w:r w:rsidDel="00000000" w:rsidR="00000000" w:rsidRPr="00000000">
        <w:rPr>
          <w:rFonts w:ascii="Times New Roman" w:cs="Times New Roman" w:eastAsia="Times New Roman" w:hAnsi="Times New Roman"/>
          <w:sz w:val="24"/>
          <w:szCs w:val="24"/>
          <w:rtl w:val="0"/>
        </w:rPr>
        <w:t xml:space="preserve"> заклинание сработало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Возможно, предположил Гарри, весь смысл инструкций и проверок на занятиях в том, что они заставляют учеников</w:t>
      </w:r>
      <w:r w:rsidDel="00000000" w:rsidR="00000000" w:rsidRPr="00000000">
        <w:rPr>
          <w:rFonts w:ascii="Times New Roman" w:cs="Times New Roman" w:eastAsia="Times New Roman" w:hAnsi="Times New Roman"/>
          <w:sz w:val="24"/>
          <w:szCs w:val="24"/>
          <w:rtl w:val="0"/>
        </w:rPr>
        <w:t xml:space="preserve"> просто-напросто</w:t>
      </w:r>
      <w:r w:rsidDel="00000000" w:rsidR="00000000" w:rsidRPr="00000000">
        <w:rPr>
          <w:rFonts w:ascii="Times New Roman" w:cs="Times New Roman" w:eastAsia="Times New Roman" w:hAnsi="Times New Roman"/>
          <w:sz w:val="24"/>
          <w:szCs w:val="24"/>
          <w:rtl w:val="0"/>
        </w:rPr>
        <w:t xml:space="preserve"> сконцентрироваться на заклинании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Конечно, е</w:t>
      </w:r>
      <w:r w:rsidDel="00000000" w:rsidR="00000000" w:rsidRPr="00000000">
        <w:rPr>
          <w:rFonts w:ascii="Times New Roman" w:cs="Times New Roman" w:eastAsia="Times New Roman" w:hAnsi="Times New Roman"/>
          <w:sz w:val="24"/>
          <w:szCs w:val="24"/>
          <w:rtl w:val="0"/>
        </w:rPr>
        <w:t xml:space="preserve">сли тебе скажут просто взмахнуть палочкой и пожелать чего-нибудь, скорее всего ничего не получится.</w:t>
      </w:r>
      <w:r w:rsidDel="00000000" w:rsidR="00000000" w:rsidRPr="00000000">
        <w:rPr>
          <w:rFonts w:ascii="Times New Roman" w:cs="Times New Roman" w:eastAsia="Times New Roman" w:hAnsi="Times New Roman"/>
          <w:sz w:val="24"/>
          <w:szCs w:val="24"/>
          <w:rtl w:val="0"/>
        </w:rPr>
        <w:t xml:space="preserve"> Но если ты поверишь, что заклинание должно совершаться определённым способом, и натренируешься в нём, то ты уже не сможешь убедить себя, что заклинание может работать по-другому...</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конечно, ошибкой </w:t>
      </w:r>
      <w:r w:rsidDel="00000000" w:rsidR="00000000" w:rsidRPr="00000000">
        <w:rPr>
          <w:rFonts w:ascii="Times New Roman" w:cs="Times New Roman" w:eastAsia="Times New Roman" w:hAnsi="Times New Roman"/>
          <w:sz w:val="24"/>
          <w:szCs w:val="24"/>
          <w:rtl w:val="0"/>
        </w:rPr>
        <w:t xml:space="preserve">было бы </w:t>
      </w:r>
      <w:r w:rsidDel="00000000" w:rsidR="00000000" w:rsidRPr="00000000">
        <w:rPr>
          <w:rFonts w:ascii="Times New Roman" w:cs="Times New Roman" w:eastAsia="Times New Roman" w:hAnsi="Times New Roman"/>
          <w:sz w:val="24"/>
          <w:szCs w:val="24"/>
          <w:rtl w:val="0"/>
        </w:rPr>
        <w:t xml:space="preserve">пробовать первое, что пришло в голову, а именно — проверять эту гипотезу самостоятельно.</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что если человек </w:t>
      </w:r>
      <w:r w:rsidDel="00000000" w:rsidR="00000000" w:rsidRPr="00000000">
        <w:rPr>
          <w:rFonts w:ascii="Times New Roman" w:cs="Times New Roman" w:eastAsia="Times New Roman" w:hAnsi="Times New Roman"/>
          <w:sz w:val="24"/>
          <w:szCs w:val="24"/>
          <w:rtl w:val="0"/>
        </w:rPr>
        <w:t xml:space="preserve">вообще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знает</w:t>
      </w:r>
      <w:r w:rsidDel="00000000" w:rsidR="00000000" w:rsidRPr="00000000">
        <w:rPr>
          <w:rFonts w:ascii="Times New Roman" w:cs="Times New Roman" w:eastAsia="Times New Roman" w:hAnsi="Times New Roman"/>
          <w:sz w:val="24"/>
          <w:szCs w:val="24"/>
          <w:rtl w:val="0"/>
        </w:rPr>
        <w:t xml:space="preserve">, как работает исходное заклинание?</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Что если взять в библиотеке Хогвартса книгу глупых заклинаний для розыгрышей, которую Гермиона </w:t>
      </w:r>
      <w:r w:rsidDel="00000000" w:rsidR="00000000" w:rsidRPr="00000000">
        <w:rPr>
          <w:rFonts w:ascii="Times New Roman" w:cs="Times New Roman" w:eastAsia="Times New Roman" w:hAnsi="Times New Roman"/>
          <w:sz w:val="24"/>
          <w:szCs w:val="24"/>
          <w:rtl w:val="0"/>
        </w:rPr>
        <w:t xml:space="preserve">ещё не </w:t>
      </w:r>
      <w:r w:rsidDel="00000000" w:rsidR="00000000" w:rsidRPr="00000000">
        <w:rPr>
          <w:rFonts w:ascii="Times New Roman" w:cs="Times New Roman" w:eastAsia="Times New Roman" w:hAnsi="Times New Roman"/>
          <w:sz w:val="24"/>
          <w:szCs w:val="24"/>
          <w:rtl w:val="0"/>
        </w:rPr>
        <w:t xml:space="preserve">читала? При этом у части из них сохранить инструкции в правильном, исходном варианте, а в других изменить один жест или одно слово? Что если сохранить последовательность необходимых действий неизменной, но сказать, что заклинание, которое должно создавать красного червя, создаёт синего?</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 ж, выяснилось, что</w:t>
      </w:r>
      <w:r w:rsidDel="00000000" w:rsidR="00000000" w:rsidRPr="00000000">
        <w:rPr>
          <w:rFonts w:ascii="Times New Roman" w:cs="Times New Roman" w:eastAsia="Times New Roman" w:hAnsi="Times New Roman"/>
          <w:sz w:val="24"/>
          <w:szCs w:val="24"/>
          <w:rtl w:val="0"/>
        </w:rPr>
        <w:t xml:space="preserve"> в этом случае…</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до сих пор было трудно в это поверить...</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…если попросить Гермиону произнести «Угели бугели» с соотношением длительности гласных равным 3 к 1 к 1 вместо правильного 3 к 1 к 2, то летучая мышь появляется, но не светится.</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 то чтобы вера вообще не имела отношения к делу. Роль играли не только слова и движения палочкой.</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дать Гермионе полностью неверную информацию о том, что заклинание должно делать, оно переставало работать.</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Если ей вовсе не сказать, что заклинание должно делать, оно переставало работать.</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Если Гермиона представляла себе действие заклинания очень смутно, или лишь слегка неверно, заклинание работало именно так, как описано в книге, а не так, как ей было сказано. </w:t>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 настоящий момент Гарри в буквальном смысле бился головой о стену. Не сильно. Он не хотел повредить свои ценные мозги. Но ему было необходимо как-то выпустить свое разочарование, иначе бы он взорвался.</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Похоже, вселенной и </w:t>
      </w:r>
      <w:r w:rsidDel="00000000" w:rsidR="00000000" w:rsidRPr="00000000">
        <w:rPr>
          <w:rFonts w:ascii="Times New Roman" w:cs="Times New Roman" w:eastAsia="Times New Roman" w:hAnsi="Times New Roman"/>
          <w:sz w:val="24"/>
          <w:szCs w:val="24"/>
          <w:rtl w:val="0"/>
        </w:rPr>
        <w:t xml:space="preserve">впрямь позарез необходимо,</w:t>
      </w:r>
      <w:r w:rsidDel="00000000" w:rsidR="00000000" w:rsidRPr="00000000">
        <w:rPr>
          <w:rFonts w:ascii="Times New Roman" w:cs="Times New Roman" w:eastAsia="Times New Roman" w:hAnsi="Times New Roman"/>
          <w:sz w:val="24"/>
          <w:szCs w:val="24"/>
          <w:rtl w:val="0"/>
        </w:rPr>
        <w:t xml:space="preserve"> чтобы люди произносили «Вингардиум левиоса», причём строго определённым способом, и её не волн</w:t>
      </w:r>
      <w:r w:rsidDel="00000000" w:rsidR="00000000" w:rsidRPr="00000000">
        <w:rPr>
          <w:rFonts w:ascii="Times New Roman" w:cs="Times New Roman" w:eastAsia="Times New Roman" w:hAnsi="Times New Roman"/>
          <w:sz w:val="24"/>
          <w:szCs w:val="24"/>
          <w:rtl w:val="0"/>
        </w:rPr>
        <w:t xml:space="preserve">уют чьи-то мысли на тему, какую вообще роль может играть произношение в вопросе преодоления гравитации.</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ПОЧЕМУ-У-У-У-У-У-У-У-У?!</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Самым неприятным во всей ситуации</w:t>
      </w:r>
      <w:r w:rsidDel="00000000" w:rsidR="00000000" w:rsidRPr="00000000">
        <w:rPr>
          <w:rFonts w:ascii="Times New Roman" w:cs="Times New Roman" w:eastAsia="Times New Roman" w:hAnsi="Times New Roman"/>
          <w:sz w:val="24"/>
          <w:szCs w:val="24"/>
          <w:rtl w:val="0"/>
        </w:rPr>
        <w:t xml:space="preserve"> был ехидный вид развеселившейся Гермионы.</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Её </w:t>
      </w:r>
      <w:r w:rsidDel="00000000" w:rsidR="00000000" w:rsidRPr="00000000">
        <w:rPr>
          <w:rFonts w:ascii="Times New Roman" w:cs="Times New Roman" w:eastAsia="Times New Roman" w:hAnsi="Times New Roman"/>
          <w:sz w:val="24"/>
          <w:szCs w:val="24"/>
          <w:rtl w:val="0"/>
        </w:rPr>
        <w:t xml:space="preserve">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устроило </w:t>
      </w:r>
      <w:r w:rsidDel="00000000" w:rsidR="00000000" w:rsidRPr="00000000">
        <w:rPr>
          <w:rFonts w:ascii="Times New Roman" w:cs="Times New Roman" w:eastAsia="Times New Roman" w:hAnsi="Times New Roman"/>
          <w:sz w:val="24"/>
          <w:szCs w:val="24"/>
          <w:rtl w:val="0"/>
        </w:rPr>
        <w:t xml:space="preserve">просто сидеть и выполнять команды Гарри, </w:t>
      </w:r>
      <w:r w:rsidDel="00000000" w:rsidR="00000000" w:rsidRPr="00000000">
        <w:rPr>
          <w:rFonts w:ascii="Times New Roman" w:cs="Times New Roman" w:eastAsia="Times New Roman" w:hAnsi="Times New Roman"/>
          <w:sz w:val="24"/>
          <w:szCs w:val="24"/>
          <w:rtl w:val="0"/>
        </w:rPr>
        <w:t xml:space="preserve">если она не знает, зачем это делать</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Гарри объяснил, что они проверяют.</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объяснил, почему они это проверяют.</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объяснил, почему ни один волшебник скорее всего не пытался проделать что-то подобное ранее.</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объяснил, что на самом деле в некоторой степени уверен в результатах.</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Потому что, сказал Гарри, </w:t>
      </w:r>
      <w:r w:rsidDel="00000000" w:rsidR="00000000" w:rsidRPr="00000000">
        <w:rPr>
          <w:rFonts w:ascii="Times New Roman" w:cs="Times New Roman" w:eastAsia="Times New Roman" w:hAnsi="Times New Roman"/>
          <w:sz w:val="24"/>
          <w:szCs w:val="24"/>
          <w:rtl w:val="0"/>
        </w:rPr>
        <w:t xml:space="preserve">немыслимо</w:t>
      </w:r>
      <w:r w:rsidDel="00000000" w:rsidR="00000000" w:rsidRPr="00000000">
        <w:rPr>
          <w:rFonts w:ascii="Times New Roman" w:cs="Times New Roman" w:eastAsia="Times New Roman" w:hAnsi="Times New Roman"/>
          <w:sz w:val="24"/>
          <w:szCs w:val="24"/>
          <w:rtl w:val="0"/>
        </w:rPr>
        <w:t xml:space="preserve">, чтобы вселенная действительно хотела, чтобы кто-то говорил «Вингардиум левиоса».</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Гермиона указала, что книги, которые она прочла, говорят иное. Гермиона спросила, действительно ли Гарри думает, что в одиннадцать лет, проучившись в Хогвартсе всего месяц, он умнее, чем все волшебники в мире, </w:t>
      </w:r>
      <w:r w:rsidDel="00000000" w:rsidR="00000000" w:rsidRPr="00000000">
        <w:rPr>
          <w:rFonts w:ascii="Times New Roman" w:cs="Times New Roman" w:eastAsia="Times New Roman" w:hAnsi="Times New Roman"/>
          <w:sz w:val="24"/>
          <w:szCs w:val="24"/>
          <w:rtl w:val="0"/>
        </w:rPr>
        <w:t xml:space="preserve">которые с ним не согласны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ответил одним словом: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теперь Гарри смотрел на красный кирпич стены непосредственно перед ним и размышлял, как бы ему удариться головой </w:t>
      </w:r>
      <w:r w:rsidDel="00000000" w:rsidR="00000000" w:rsidRPr="00000000">
        <w:rPr>
          <w:rFonts w:ascii="Times New Roman" w:cs="Times New Roman" w:eastAsia="Times New Roman" w:hAnsi="Times New Roman"/>
          <w:sz w:val="24"/>
          <w:szCs w:val="24"/>
          <w:rtl w:val="0"/>
        </w:rPr>
        <w:t xml:space="preserve">так</w:t>
      </w:r>
      <w:r w:rsidDel="00000000" w:rsidR="00000000" w:rsidRPr="00000000">
        <w:rPr>
          <w:rFonts w:ascii="Times New Roman" w:cs="Times New Roman" w:eastAsia="Times New Roman" w:hAnsi="Times New Roman"/>
          <w:sz w:val="24"/>
          <w:szCs w:val="24"/>
          <w:rtl w:val="0"/>
        </w:rPr>
        <w:t xml:space="preserve">, чтобы получить сотрясение, которое исказит его долговременную память и позволит больше не помн</w:t>
      </w:r>
      <w:r w:rsidDel="00000000" w:rsidR="00000000" w:rsidRPr="00000000">
        <w:rPr>
          <w:rFonts w:ascii="Times New Roman" w:cs="Times New Roman" w:eastAsia="Times New Roman" w:hAnsi="Times New Roman"/>
          <w:sz w:val="24"/>
          <w:szCs w:val="24"/>
          <w:rtl w:val="0"/>
        </w:rPr>
        <w:t xml:space="preserve">ить о произошедшем. Гермиона не смеялась, но Гарри чувствовал, как она излучает желание засмеяться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 ощущение давило, словно осознание того факта, что тебя преследует серийный убийца, только </w:t>
      </w:r>
      <w:r w:rsidDel="00000000" w:rsidR="00000000" w:rsidRPr="00000000">
        <w:rPr>
          <w:rFonts w:ascii="Times New Roman" w:cs="Times New Roman" w:eastAsia="Times New Roman" w:hAnsi="Times New Roman"/>
          <w:sz w:val="24"/>
          <w:szCs w:val="24"/>
          <w:rtl w:val="0"/>
        </w:rPr>
        <w:t xml:space="preserve">ещё сильнее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Ладно, выскажись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сдался </w:t>
      </w:r>
      <w:r w:rsidDel="00000000" w:rsidR="00000000" w:rsidRPr="00000000">
        <w:rPr>
          <w:rFonts w:ascii="Times New Roman" w:cs="Times New Roman" w:eastAsia="Times New Roman" w:hAnsi="Times New Roman"/>
          <w:sz w:val="24"/>
          <w:szCs w:val="24"/>
          <w:rtl w:val="0"/>
        </w:rPr>
        <w:t xml:space="preserve">Гарри.</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собиралась, — вежливо ответила Гермиона Грейнджер. — Это нетактично.</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Забудь о такте, —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Хорошо! Итак, ты прочитал мне </w:t>
      </w:r>
      <w:r w:rsidDel="00000000" w:rsidR="00000000" w:rsidRPr="00000000">
        <w:rPr>
          <w:rFonts w:ascii="Times New Roman" w:cs="Times New Roman" w:eastAsia="Times New Roman" w:hAnsi="Times New Roman"/>
          <w:sz w:val="24"/>
          <w:szCs w:val="24"/>
          <w:rtl w:val="0"/>
        </w:rPr>
        <w:t xml:space="preserve">длиннющую лекцию</w:t>
      </w:r>
      <w:r w:rsidDel="00000000" w:rsidR="00000000" w:rsidRPr="00000000">
        <w:rPr>
          <w:rFonts w:ascii="Times New Roman" w:cs="Times New Roman" w:eastAsia="Times New Roman" w:hAnsi="Times New Roman"/>
          <w:sz w:val="24"/>
          <w:szCs w:val="24"/>
          <w:rtl w:val="0"/>
        </w:rPr>
        <w:t xml:space="preserve"> о том, как сложно заниматься основами науки, и что нам придётся потратить на эту задачу около </w:t>
      </w:r>
      <w:r w:rsidDel="00000000" w:rsidR="00000000" w:rsidRPr="00000000">
        <w:rPr>
          <w:rFonts w:ascii="Times New Roman" w:cs="Times New Roman" w:eastAsia="Times New Roman" w:hAnsi="Times New Roman"/>
          <w:sz w:val="24"/>
          <w:szCs w:val="24"/>
          <w:rtl w:val="0"/>
        </w:rPr>
        <w:t xml:space="preserve">тридцати пяти лет</w:t>
      </w:r>
      <w:r w:rsidDel="00000000" w:rsidR="00000000" w:rsidRPr="00000000">
        <w:rPr>
          <w:rFonts w:ascii="Times New Roman" w:cs="Times New Roman" w:eastAsia="Times New Roman" w:hAnsi="Times New Roman"/>
          <w:sz w:val="24"/>
          <w:szCs w:val="24"/>
          <w:rtl w:val="0"/>
        </w:rPr>
        <w:t xml:space="preserve">, но при этом ожидал, что мы сделаем величайшее открытие в истории магии в первый же час совместной работы. Ты не просто надеялся, ты действительно этого ждал. </w:t>
      </w:r>
      <w:r w:rsidDel="00000000" w:rsidR="00000000" w:rsidRPr="00000000">
        <w:rPr>
          <w:rFonts w:ascii="Times New Roman" w:cs="Times New Roman" w:eastAsia="Times New Roman" w:hAnsi="Times New Roman"/>
          <w:sz w:val="24"/>
          <w:szCs w:val="24"/>
          <w:rtl w:val="0"/>
        </w:rPr>
        <w:t xml:space="preserve">Это глупо.</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Спасибо. </w:t>
      </w:r>
      <w:r w:rsidDel="00000000" w:rsidR="00000000" w:rsidRPr="00000000">
        <w:rPr>
          <w:rFonts w:ascii="Times New Roman" w:cs="Times New Roman" w:eastAsia="Times New Roman" w:hAnsi="Times New Roman"/>
          <w:sz w:val="24"/>
          <w:szCs w:val="24"/>
          <w:rtl w:val="0"/>
        </w:rPr>
        <w:t xml:space="preserve">А т</w:t>
      </w:r>
      <w:r w:rsidDel="00000000" w:rsidR="00000000" w:rsidRPr="00000000">
        <w:rPr>
          <w:rFonts w:ascii="Times New Roman" w:cs="Times New Roman" w:eastAsia="Times New Roman" w:hAnsi="Times New Roman"/>
          <w:sz w:val="24"/>
          <w:szCs w:val="24"/>
          <w:rtl w:val="0"/>
        </w:rPr>
        <w:t xml:space="preserve">еперь...</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прочла все книги, которые ты мне дал, и я даже не знаю как это назвать. Самоуверенность? Ошибка планирования? Супердуперэффект озера Вобегон? Это должны назвать в твою честь. Предвзятость Гарри.</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Ладно, ладно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это </w:t>
      </w:r>
      <w:r w:rsidDel="00000000" w:rsidR="00000000" w:rsidRPr="00000000">
        <w:rPr>
          <w:rFonts w:ascii="Times New Roman" w:cs="Times New Roman" w:eastAsia="Times New Roman" w:hAnsi="Times New Roman"/>
          <w:sz w:val="24"/>
          <w:szCs w:val="24"/>
          <w:rtl w:val="0"/>
        </w:rPr>
        <w:t xml:space="preserve">очень </w:t>
      </w:r>
      <w:r w:rsidDel="00000000" w:rsidR="00000000" w:rsidRPr="00000000">
        <w:rPr>
          <w:rFonts w:ascii="Times New Roman" w:cs="Times New Roman" w:eastAsia="Times New Roman" w:hAnsi="Times New Roman"/>
          <w:sz w:val="24"/>
          <w:szCs w:val="24"/>
          <w:rtl w:val="0"/>
        </w:rPr>
        <w:t xml:space="preserve">мило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Так по-мальчишески.</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Завянь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как</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романтично.</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Бум. Бум. Бум.</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что дальше? — спросила Гермиона.</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прислонил голову к стене. Его лоб начал побаливать от ударов.</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Мне нужно всё переосмыслить и придумать другие эксперименты.</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Весь прошедший месяц Гарри тщательно разрабатывал серию экспериментов, которые должны были длиться до декабря.</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 бы</w:t>
      </w:r>
      <w:r w:rsidDel="00000000" w:rsidR="00000000" w:rsidRPr="00000000">
        <w:rPr>
          <w:rFonts w:ascii="Times New Roman" w:cs="Times New Roman" w:eastAsia="Times New Roman" w:hAnsi="Times New Roman"/>
          <w:sz w:val="24"/>
          <w:szCs w:val="24"/>
          <w:rtl w:val="0"/>
        </w:rPr>
        <w:t xml:space="preserve"> просто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грандиозный </w:t>
      </w:r>
      <w:r w:rsidDel="00000000" w:rsidR="00000000" w:rsidRPr="00000000">
        <w:rPr>
          <w:rFonts w:ascii="Times New Roman" w:cs="Times New Roman" w:eastAsia="Times New Roman" w:hAnsi="Times New Roman"/>
          <w:sz w:val="24"/>
          <w:szCs w:val="24"/>
          <w:rtl w:val="0"/>
        </w:rPr>
        <w:t xml:space="preserve">цикл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экспериментов, если бы </w:t>
      </w:r>
      <w:r w:rsidDel="00000000" w:rsidR="00000000" w:rsidRPr="00000000">
        <w:rPr>
          <w:rFonts w:ascii="Times New Roman" w:cs="Times New Roman" w:eastAsia="Times New Roman" w:hAnsi="Times New Roman"/>
          <w:sz w:val="24"/>
          <w:szCs w:val="24"/>
          <w:rtl w:val="0"/>
        </w:rPr>
        <w:t xml:space="preserve">самый первый</w:t>
      </w:r>
      <w:r w:rsidDel="00000000" w:rsidR="00000000" w:rsidRPr="00000000">
        <w:rPr>
          <w:rFonts w:ascii="Times New Roman" w:cs="Times New Roman" w:eastAsia="Times New Roman" w:hAnsi="Times New Roman"/>
          <w:sz w:val="24"/>
          <w:szCs w:val="24"/>
          <w:rtl w:val="0"/>
        </w:rPr>
        <w:t xml:space="preserve"> из них не опроверг основную гипотезу.</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мог поверить, что оказался таким идиотом.</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Поправка, — добавил он. — Мне нужно придумать</w:t>
      </w:r>
      <w:r w:rsidDel="00000000" w:rsidR="00000000" w:rsidRPr="00000000">
        <w:rPr>
          <w:rFonts w:ascii="Times New Roman" w:cs="Times New Roman" w:eastAsia="Times New Roman" w:hAnsi="Times New Roman"/>
          <w:sz w:val="24"/>
          <w:szCs w:val="24"/>
          <w:rtl w:val="0"/>
        </w:rPr>
        <w:t xml:space="preserve"> всего</w:t>
      </w:r>
      <w:r w:rsidDel="00000000" w:rsidR="00000000" w:rsidRPr="00000000">
        <w:rPr>
          <w:rFonts w:ascii="Times New Roman" w:cs="Times New Roman" w:eastAsia="Times New Roman" w:hAnsi="Times New Roman"/>
          <w:sz w:val="24"/>
          <w:szCs w:val="24"/>
          <w:rtl w:val="0"/>
        </w:rPr>
        <w:t xml:space="preserve"> один новый эксперимент. Я дам тебе знать, когда я это сделаю, мы проведём его, и потом я придумаю следующий. Похоже на план?</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П</w:t>
      </w:r>
      <w:r w:rsidDel="00000000" w:rsidR="00000000" w:rsidRPr="00000000">
        <w:rPr>
          <w:rFonts w:ascii="Times New Roman" w:cs="Times New Roman" w:eastAsia="Times New Roman" w:hAnsi="Times New Roman"/>
          <w:sz w:val="24"/>
          <w:szCs w:val="24"/>
          <w:rtl w:val="0"/>
        </w:rPr>
        <w:t xml:space="preserve">охоже, что </w:t>
      </w:r>
      <w:r w:rsidDel="00000000" w:rsidR="00000000" w:rsidRPr="00000000">
        <w:rPr>
          <w:rFonts w:ascii="Times New Roman" w:cs="Times New Roman" w:eastAsia="Times New Roman" w:hAnsi="Times New Roman"/>
          <w:sz w:val="24"/>
          <w:szCs w:val="24"/>
          <w:rtl w:val="0"/>
        </w:rPr>
        <w:t xml:space="preserve">кое-кто</w:t>
      </w:r>
      <w:r w:rsidDel="00000000" w:rsidR="00000000" w:rsidRPr="00000000">
        <w:rPr>
          <w:rFonts w:ascii="Times New Roman" w:cs="Times New Roman" w:eastAsia="Times New Roman" w:hAnsi="Times New Roman"/>
          <w:sz w:val="24"/>
          <w:szCs w:val="24"/>
          <w:rtl w:val="0"/>
        </w:rPr>
        <w:t xml:space="preserve"> впустую потратил </w:t>
      </w:r>
      <w:r w:rsidDel="00000000" w:rsidR="00000000" w:rsidRPr="00000000">
        <w:rPr>
          <w:rFonts w:ascii="Times New Roman" w:cs="Times New Roman" w:eastAsia="Times New Roman" w:hAnsi="Times New Roman"/>
          <w:sz w:val="24"/>
          <w:szCs w:val="24"/>
          <w:rtl w:val="0"/>
        </w:rPr>
        <w:t xml:space="preserve">огромное количество усилий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Бум</w:t>
      </w:r>
      <w:r w:rsidDel="00000000" w:rsidR="00000000" w:rsidRPr="00000000">
        <w:rPr>
          <w:rFonts w:ascii="Times New Roman" w:cs="Times New Roman" w:eastAsia="Times New Roman" w:hAnsi="Times New Roman"/>
          <w:sz w:val="24"/>
          <w:szCs w:val="24"/>
          <w:rtl w:val="0"/>
        </w:rPr>
        <w:t xml:space="preserve">. Ой. Он ударился немного сильнее, чем планировал.</w:t>
      </w: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произнесла Гермиона. Она откинулась на спинку кресла, и на её лице опять появилось ехидное выражение. — Что мы сегодня выяснили?</w:t>
      </w: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выяснил, — ответил Гарри сквозь зубы, — что, когда проводятся исследования самых основ по-настоящему запутанной проблемы, </w:t>
      </w:r>
      <w:r w:rsidDel="00000000" w:rsidR="00000000" w:rsidRPr="00000000">
        <w:rPr>
          <w:rFonts w:ascii="Times New Roman" w:cs="Times New Roman" w:eastAsia="Times New Roman" w:hAnsi="Times New Roman"/>
          <w:sz w:val="24"/>
          <w:szCs w:val="24"/>
          <w:rtl w:val="0"/>
        </w:rPr>
        <w:t xml:space="preserve">где у тебя нет ни малейшего представления</w:t>
      </w:r>
      <w:r w:rsidDel="00000000" w:rsidR="00000000" w:rsidRPr="00000000">
        <w:rPr>
          <w:rFonts w:ascii="Times New Roman" w:cs="Times New Roman" w:eastAsia="Times New Roman" w:hAnsi="Times New Roman"/>
          <w:sz w:val="24"/>
          <w:szCs w:val="24"/>
          <w:rtl w:val="0"/>
        </w:rPr>
        <w:t xml:space="preserve"> о чём-либо, мои книги по научной методологии </w:t>
      </w:r>
      <w:r w:rsidDel="00000000" w:rsidR="00000000" w:rsidRPr="00000000">
        <w:rPr>
          <w:rFonts w:ascii="Times New Roman" w:cs="Times New Roman" w:eastAsia="Times New Roman" w:hAnsi="Times New Roman"/>
          <w:sz w:val="24"/>
          <w:szCs w:val="24"/>
          <w:rtl w:val="0"/>
        </w:rPr>
        <w:t xml:space="preserve">нихрена</w:t>
      </w:r>
      <w:r w:rsidDel="00000000" w:rsidR="00000000" w:rsidRPr="00000000">
        <w:rPr>
          <w:rFonts w:ascii="Times New Roman" w:cs="Times New Roman" w:eastAsia="Times New Roman" w:hAnsi="Times New Roman"/>
          <w:sz w:val="24"/>
          <w:szCs w:val="24"/>
          <w:rtl w:val="0"/>
        </w:rPr>
        <w:t xml:space="preserve"> не стоят.</w:t>
      </w: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Выбирайте выражения, мистер Поттер! Некоторые из присутствующих — невинные юные </w:t>
      </w:r>
      <w:r w:rsidDel="00000000" w:rsidR="00000000" w:rsidRPr="00000000">
        <w:rPr>
          <w:rFonts w:ascii="Times New Roman" w:cs="Times New Roman" w:eastAsia="Times New Roman" w:hAnsi="Times New Roman"/>
          <w:sz w:val="24"/>
          <w:szCs w:val="24"/>
          <w:rtl w:val="0"/>
        </w:rPr>
        <w:t xml:space="preserve">девушки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Ладно. Если бы мои книги стоили </w:t>
      </w:r>
      <w:r w:rsidDel="00000000" w:rsidR="00000000" w:rsidRPr="00000000">
        <w:rPr>
          <w:rFonts w:ascii="Times New Roman" w:cs="Times New Roman" w:eastAsia="Times New Roman" w:hAnsi="Times New Roman"/>
          <w:sz w:val="24"/>
          <w:szCs w:val="24"/>
          <w:rtl w:val="0"/>
        </w:rPr>
        <w:t xml:space="preserve">хотя бы редьки — </w:t>
      </w:r>
      <w:r w:rsidDel="00000000" w:rsidR="00000000" w:rsidRPr="00000000">
        <w:rPr>
          <w:rFonts w:ascii="Times New Roman" w:cs="Times New Roman" w:eastAsia="Times New Roman" w:hAnsi="Times New Roman"/>
          <w:sz w:val="24"/>
          <w:szCs w:val="24"/>
          <w:rtl w:val="0"/>
        </w:rPr>
        <w:t xml:space="preserve">это просто овощ, ничего такого</w:t>
      </w:r>
      <w:r w:rsidDel="00000000" w:rsidR="00000000" w:rsidRPr="00000000">
        <w:rPr>
          <w:rFonts w:ascii="Times New Roman" w:cs="Times New Roman" w:eastAsia="Times New Roman" w:hAnsi="Times New Roman"/>
          <w:sz w:val="24"/>
          <w:szCs w:val="24"/>
          <w:rtl w:val="0"/>
        </w:rPr>
        <w:t xml:space="preserve">, — о</w:t>
      </w:r>
      <w:r w:rsidDel="00000000" w:rsidR="00000000" w:rsidRPr="00000000">
        <w:rPr>
          <w:rFonts w:ascii="Times New Roman" w:cs="Times New Roman" w:eastAsia="Times New Roman" w:hAnsi="Times New Roman"/>
          <w:sz w:val="24"/>
          <w:szCs w:val="24"/>
          <w:rtl w:val="0"/>
        </w:rPr>
        <w:t xml:space="preserve">ни</w:t>
      </w:r>
      <w:r w:rsidDel="00000000" w:rsidR="00000000" w:rsidRPr="00000000">
        <w:rPr>
          <w:rFonts w:ascii="Times New Roman" w:cs="Times New Roman" w:eastAsia="Times New Roman" w:hAnsi="Times New Roman"/>
          <w:sz w:val="24"/>
          <w:szCs w:val="24"/>
          <w:rtl w:val="0"/>
        </w:rPr>
        <w:t xml:space="preserve"> бы дали мне следующий важный совет: если есть запутанная проблема, и ты только начал изучать её, и у тебя есть </w:t>
      </w:r>
      <w:r w:rsidDel="00000000" w:rsidR="00000000" w:rsidRPr="00000000">
        <w:rPr>
          <w:rFonts w:ascii="Times New Roman" w:cs="Times New Roman" w:eastAsia="Times New Roman" w:hAnsi="Times New Roman"/>
          <w:sz w:val="24"/>
          <w:szCs w:val="24"/>
          <w:rtl w:val="0"/>
        </w:rPr>
        <w:t xml:space="preserve">фальсифицируемая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гипотеза, </w:t>
      </w:r>
      <w:r w:rsidDel="00000000" w:rsidR="00000000" w:rsidRPr="00000000">
        <w:rPr>
          <w:rFonts w:ascii="Times New Roman" w:cs="Times New Roman" w:eastAsia="Times New Roman" w:hAnsi="Times New Roman"/>
          <w:sz w:val="24"/>
          <w:szCs w:val="24"/>
          <w:rtl w:val="0"/>
        </w:rPr>
        <w:t xml:space="preserve">проверь</w:t>
      </w:r>
      <w:r w:rsidDel="00000000" w:rsidR="00000000" w:rsidRPr="00000000">
        <w:rPr>
          <w:rFonts w:ascii="Times New Roman" w:cs="Times New Roman" w:eastAsia="Times New Roman" w:hAnsi="Times New Roman"/>
          <w:sz w:val="24"/>
          <w:szCs w:val="24"/>
          <w:rtl w:val="0"/>
        </w:rPr>
        <w:t xml:space="preserve"> её каким-нибудь простым способом. Не занимайся разработкой детально продуманного цикла опытов, который бы произвёл впечатление на комиссию, распределяющую гранты. Просто как можно быстрее проверь, какие идеи неверны, прежде чем тратить на них кучу усилий. </w:t>
      </w:r>
      <w:r w:rsidDel="00000000" w:rsidR="00000000" w:rsidRPr="00000000">
        <w:rPr>
          <w:rFonts w:ascii="Times New Roman" w:cs="Times New Roman" w:eastAsia="Times New Roman" w:hAnsi="Times New Roman"/>
          <w:sz w:val="24"/>
          <w:szCs w:val="24"/>
          <w:rtl w:val="0"/>
        </w:rPr>
        <w:t xml:space="preserve">Сойдёт в качестве вывода?</w:t>
      </w: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Ммм… неплохо, — ответила Гермиона. — Но я также надеялась на что-то вроде: «Книги Гермионы не бесполезны. Они написаны старыми мудрыми волшебниками, которые знают о магии больше меня. Я должен обращать внимание на то, </w:t>
      </w:r>
      <w:r w:rsidDel="00000000" w:rsidR="00000000" w:rsidRPr="00000000">
        <w:rPr>
          <w:rFonts w:ascii="Times New Roman" w:cs="Times New Roman" w:eastAsia="Times New Roman" w:hAnsi="Times New Roman"/>
          <w:sz w:val="24"/>
          <w:szCs w:val="24"/>
          <w:rtl w:val="0"/>
        </w:rPr>
        <w:t xml:space="preserve">о чём говорится в книгах</w:t>
      </w:r>
      <w:r w:rsidDel="00000000" w:rsidR="00000000" w:rsidRPr="00000000">
        <w:rPr>
          <w:rFonts w:ascii="Times New Roman" w:cs="Times New Roman" w:eastAsia="Times New Roman" w:hAnsi="Times New Roman"/>
          <w:sz w:val="24"/>
          <w:szCs w:val="24"/>
          <w:rtl w:val="0"/>
        </w:rPr>
        <w:t xml:space="preserve"> Гермионы». </w:t>
      </w:r>
      <w:r w:rsidDel="00000000" w:rsidR="00000000" w:rsidRPr="00000000">
        <w:rPr>
          <w:rFonts w:ascii="Times New Roman" w:cs="Times New Roman" w:eastAsia="Times New Roman" w:hAnsi="Times New Roman"/>
          <w:sz w:val="24"/>
          <w:szCs w:val="24"/>
          <w:rtl w:val="0"/>
        </w:rPr>
        <w:t xml:space="preserve">Добавим это к </w:t>
      </w:r>
      <w:r w:rsidDel="00000000" w:rsidR="00000000" w:rsidRPr="00000000">
        <w:rPr>
          <w:rFonts w:ascii="Times New Roman" w:cs="Times New Roman" w:eastAsia="Times New Roman" w:hAnsi="Times New Roman"/>
          <w:sz w:val="24"/>
          <w:szCs w:val="24"/>
          <w:rtl w:val="0"/>
        </w:rPr>
        <w:t xml:space="preserve">твоим результатам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всему, челюсти Гарри стиснулись слишком плотно, чтобы он мог что-то произнести, поэтому он просто кивнул.</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Великолепно! — воскликнула Гермиона. — Мне понравился этот эксперимент. Мы узнали много нового, и это заняло у меня только </w:t>
      </w:r>
      <w:r w:rsidDel="00000000" w:rsidR="00000000" w:rsidRPr="00000000">
        <w:rPr>
          <w:rFonts w:ascii="Times New Roman" w:cs="Times New Roman" w:eastAsia="Times New Roman" w:hAnsi="Times New Roman"/>
          <w:sz w:val="24"/>
          <w:szCs w:val="24"/>
          <w:rtl w:val="0"/>
        </w:rPr>
        <w:t xml:space="preserve">час времени или около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А-А-А-А-А-А-А-А-А-А-А-А-А-А-А-А-А-А-А!</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подземельях Слизерина.</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Заброшенный класс, залитый призрачным зелёным светом. В этот раз свет был ярче и исходил из небольшой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зачарованной сферы. Тем не менее это был призрачный зелёный свет, отбрасывающий странные тени на пыльные столы.</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Две невысоких фигуры в серых плащах с капюшонами безмолвно вошли и уселись в кресла </w:t>
      </w:r>
      <w:r w:rsidDel="00000000" w:rsidR="00000000" w:rsidRPr="00000000">
        <w:rPr>
          <w:rFonts w:ascii="Times New Roman" w:cs="Times New Roman" w:eastAsia="Times New Roman" w:hAnsi="Times New Roman"/>
          <w:sz w:val="24"/>
          <w:szCs w:val="24"/>
          <w:rtl w:val="0"/>
        </w:rPr>
        <w:t xml:space="preserve">за одним столом,</w:t>
      </w:r>
      <w:r w:rsidDel="00000000" w:rsidR="00000000" w:rsidRPr="00000000">
        <w:rPr>
          <w:rFonts w:ascii="Times New Roman" w:cs="Times New Roman" w:eastAsia="Times New Roman" w:hAnsi="Times New Roman"/>
          <w:sz w:val="24"/>
          <w:szCs w:val="24"/>
          <w:rtl w:val="0"/>
        </w:rPr>
        <w:t xml:space="preserve"> друг напротив друга.</w:t>
      </w: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Вторая встреча Байесовского Заговора.</w:t>
      </w: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не был уверен, </w:t>
      </w:r>
      <w:r w:rsidDel="00000000" w:rsidR="00000000" w:rsidRPr="00000000">
        <w:rPr>
          <w:rFonts w:ascii="Times New Roman" w:cs="Times New Roman" w:eastAsia="Times New Roman" w:hAnsi="Times New Roman"/>
          <w:sz w:val="24"/>
          <w:szCs w:val="24"/>
          <w:rtl w:val="0"/>
        </w:rPr>
        <w:t xml:space="preserve">должен он был её ждать с нетерпением или нет</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Поттер же, </w:t>
      </w:r>
      <w:r w:rsidDel="00000000" w:rsidR="00000000" w:rsidRPr="00000000">
        <w:rPr>
          <w:rFonts w:ascii="Times New Roman" w:cs="Times New Roman" w:eastAsia="Times New Roman" w:hAnsi="Times New Roman"/>
          <w:sz w:val="24"/>
          <w:szCs w:val="24"/>
          <w:rtl w:val="0"/>
        </w:rPr>
        <w:t xml:space="preserve">судя по выражению лица</w:t>
      </w:r>
      <w:r w:rsidDel="00000000" w:rsidR="00000000" w:rsidRPr="00000000">
        <w:rPr>
          <w:rFonts w:ascii="Times New Roman" w:cs="Times New Roman" w:eastAsia="Times New Roman" w:hAnsi="Times New Roman"/>
          <w:sz w:val="24"/>
          <w:szCs w:val="24"/>
          <w:rtl w:val="0"/>
        </w:rPr>
        <w:t xml:space="preserve">, вовсе не задумывался, какое настроение подходит к этому случаю.</w:t>
      </w: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У Гарри Поттера был такой вид, будто он готов кого-то убить.</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Грейнджер, — сказал он, едва </w:t>
      </w:r>
      <w:r w:rsidDel="00000000" w:rsidR="00000000" w:rsidRPr="00000000">
        <w:rPr>
          <w:rFonts w:ascii="Times New Roman" w:cs="Times New Roman" w:eastAsia="Times New Roman" w:hAnsi="Times New Roman"/>
          <w:sz w:val="24"/>
          <w:szCs w:val="24"/>
          <w:rtl w:val="0"/>
        </w:rPr>
        <w:t xml:space="preserve">Драко </w:t>
      </w:r>
      <w:r w:rsidDel="00000000" w:rsidR="00000000" w:rsidRPr="00000000">
        <w:rPr>
          <w:rFonts w:ascii="Times New Roman" w:cs="Times New Roman" w:eastAsia="Times New Roman" w:hAnsi="Times New Roman"/>
          <w:sz w:val="24"/>
          <w:szCs w:val="24"/>
          <w:rtl w:val="0"/>
        </w:rPr>
        <w:t xml:space="preserve">открыл рот. — </w:t>
      </w:r>
      <w:r w:rsidDel="00000000" w:rsidR="00000000" w:rsidRPr="00000000">
        <w:rPr>
          <w:rFonts w:ascii="Times New Roman" w:cs="Times New Roman" w:eastAsia="Times New Roman" w:hAnsi="Times New Roman"/>
          <w:sz w:val="24"/>
          <w:szCs w:val="24"/>
          <w:rtl w:val="0"/>
        </w:rPr>
        <w:t xml:space="preserve">Не спрашивай!</w:t>
      </w: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«Не мог же он п</w:t>
      </w:r>
      <w:r w:rsidDel="00000000" w:rsidR="00000000" w:rsidRPr="00000000">
        <w:rPr>
          <w:rFonts w:ascii="Times New Roman" w:cs="Times New Roman" w:eastAsia="Times New Roman" w:hAnsi="Times New Roman"/>
          <w:sz w:val="24"/>
          <w:szCs w:val="24"/>
          <w:rtl w:val="0"/>
        </w:rPr>
        <w:t xml:space="preserve">ойти на второе свидание?»</w:t>
      </w:r>
      <w:r w:rsidDel="00000000" w:rsidR="00000000" w:rsidRPr="00000000">
        <w:rPr>
          <w:rFonts w:ascii="Times New Roman" w:cs="Times New Roman" w:eastAsia="Times New Roman" w:hAnsi="Times New Roman"/>
          <w:sz w:val="24"/>
          <w:szCs w:val="24"/>
          <w:rtl w:val="0"/>
        </w:rPr>
        <w:t xml:space="preserve"> — подумал </w:t>
      </w:r>
      <w:r w:rsidDel="00000000" w:rsidR="00000000" w:rsidRPr="00000000">
        <w:rPr>
          <w:rFonts w:ascii="Times New Roman" w:cs="Times New Roman" w:eastAsia="Times New Roman" w:hAnsi="Times New Roman"/>
          <w:sz w:val="24"/>
          <w:szCs w:val="24"/>
          <w:rtl w:val="0"/>
        </w:rPr>
        <w:t xml:space="preserve">Драко</w:t>
      </w:r>
      <w:r w:rsidDel="00000000" w:rsidR="00000000" w:rsidRPr="00000000">
        <w:rPr>
          <w:rFonts w:ascii="Times New Roman" w:cs="Times New Roman" w:eastAsia="Times New Roman" w:hAnsi="Times New Roman"/>
          <w:sz w:val="24"/>
          <w:szCs w:val="24"/>
          <w:rtl w:val="0"/>
        </w:rPr>
        <w:t xml:space="preserve">. Но это предположение выглядело абсурдным.</w:t>
      </w: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произнёс </w:t>
      </w:r>
      <w:r w:rsidDel="00000000" w:rsidR="00000000" w:rsidRPr="00000000">
        <w:rPr>
          <w:rFonts w:ascii="Times New Roman" w:cs="Times New Roman" w:eastAsia="Times New Roman" w:hAnsi="Times New Roman"/>
          <w:sz w:val="24"/>
          <w:szCs w:val="24"/>
          <w:rtl w:val="0"/>
        </w:rPr>
        <w:t xml:space="preserve">он</w:t>
      </w:r>
      <w:r w:rsidDel="00000000" w:rsidR="00000000" w:rsidRPr="00000000">
        <w:rPr>
          <w:rFonts w:ascii="Times New Roman" w:cs="Times New Roman" w:eastAsia="Times New Roman" w:hAnsi="Times New Roman"/>
          <w:sz w:val="24"/>
          <w:szCs w:val="24"/>
          <w:rtl w:val="0"/>
        </w:rPr>
        <w:t xml:space="preserve">. — Прошу прощения, но я в любом случае должен об этом спросить. Ты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правда заказал дорогой кошель из шкурки скрытня для этой грязнокровки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день рождения?</w:t>
      </w: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Да. И, конечно, ты уже догадался, зачем</w:t>
      </w:r>
      <w:r w:rsidDel="00000000" w:rsidR="00000000" w:rsidRPr="00000000">
        <w:rPr>
          <w:rFonts w:ascii="Times New Roman" w:cs="Times New Roman" w:eastAsia="Times New Roman" w:hAnsi="Times New Roman"/>
          <w:sz w:val="24"/>
          <w:szCs w:val="24"/>
          <w:rtl w:val="0"/>
        </w:rPr>
        <w:t xml:space="preserve"> я это сделал</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от разочарования вцепился себе в волосы под капюшоном.</w:t>
      </w:r>
      <w:r w:rsidDel="00000000" w:rsidR="00000000" w:rsidRPr="00000000">
        <w:rPr>
          <w:rFonts w:ascii="Times New Roman" w:cs="Times New Roman" w:eastAsia="Times New Roman" w:hAnsi="Times New Roman"/>
          <w:sz w:val="24"/>
          <w:szCs w:val="24"/>
          <w:rtl w:val="0"/>
        </w:rPr>
        <w:t xml:space="preserve"> Он</w:t>
      </w:r>
      <w:r w:rsidDel="00000000" w:rsidR="00000000" w:rsidRPr="00000000">
        <w:rPr>
          <w:rFonts w:ascii="Times New Roman" w:cs="Times New Roman" w:eastAsia="Times New Roman" w:hAnsi="Times New Roman"/>
          <w:sz w:val="24"/>
          <w:szCs w:val="24"/>
          <w:rtl w:val="0"/>
        </w:rPr>
        <w:t xml:space="preserve"> не был полностью уверен, что понял мотивы поступка Гарри, но теперь не мог в этом признаться. К тому же весь Слизерин был в курсе, что он обхаживает Гарри Поттера — на уроке Защиты Драко действовал достаточно </w:t>
      </w:r>
      <w:r w:rsidDel="00000000" w:rsidR="00000000" w:rsidRPr="00000000">
        <w:rPr>
          <w:rFonts w:ascii="Times New Roman" w:cs="Times New Roman" w:eastAsia="Times New Roman" w:hAnsi="Times New Roman"/>
          <w:sz w:val="24"/>
          <w:szCs w:val="24"/>
          <w:rtl w:val="0"/>
        </w:rPr>
        <w:t xml:space="preserve">прямолинейно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Гарри, — произнёс Драко, — люди знают, что я твой друг. Они, конечно, не знают о Заговоре, но они знают, что мы — друзья, и когда ты совершаешь такие поступки, это приводит к тому, что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выгляжу плохо.</w:t>
      </w: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Лицо Гарри Поттера стало непроницаемым.</w:t>
      </w:r>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Любой слизеринец, который не в состоянии понять идею притворства по отношению к недругам, должен быть стёрт в порошок и скормлен ручным змеям.</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Слизерине есть множество людей, которые не понимают, — серьёзно сказал Драко. — Большинство людей — идиоты, </w:t>
      </w:r>
      <w:r w:rsidDel="00000000" w:rsidR="00000000" w:rsidRPr="00000000">
        <w:rPr>
          <w:rFonts w:ascii="Times New Roman" w:cs="Times New Roman" w:eastAsia="Times New Roman" w:hAnsi="Times New Roman"/>
          <w:sz w:val="24"/>
          <w:szCs w:val="24"/>
          <w:rtl w:val="0"/>
        </w:rPr>
        <w:t xml:space="preserve">перед которыми, тем не менее, тоже </w:t>
      </w:r>
      <w:r w:rsidDel="00000000" w:rsidR="00000000" w:rsidRPr="00000000">
        <w:rPr>
          <w:rFonts w:ascii="Times New Roman" w:cs="Times New Roman" w:eastAsia="Times New Roman" w:hAnsi="Times New Roman"/>
          <w:sz w:val="24"/>
          <w:szCs w:val="24"/>
          <w:rtl w:val="0"/>
        </w:rPr>
        <w:t xml:space="preserve">необходимо держать </w:t>
      </w:r>
      <w:r w:rsidDel="00000000" w:rsidR="00000000" w:rsidRPr="00000000">
        <w:rPr>
          <w:rFonts w:ascii="Times New Roman" w:cs="Times New Roman" w:eastAsia="Times New Roman" w:hAnsi="Times New Roman"/>
          <w:sz w:val="24"/>
          <w:szCs w:val="24"/>
          <w:rtl w:val="0"/>
        </w:rPr>
        <w:t xml:space="preserve">лицо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 Гарри Поттер просто </w:t>
      </w:r>
      <w:r w:rsidDel="00000000" w:rsidR="00000000" w:rsidRPr="00000000">
        <w:rPr>
          <w:rFonts w:ascii="Times New Roman" w:cs="Times New Roman" w:eastAsia="Times New Roman" w:hAnsi="Times New Roman"/>
          <w:sz w:val="24"/>
          <w:szCs w:val="24"/>
          <w:rtl w:val="0"/>
        </w:rPr>
        <w:t xml:space="preserve">должен</w:t>
      </w:r>
      <w:r w:rsidDel="00000000" w:rsidR="00000000" w:rsidRPr="00000000">
        <w:rPr>
          <w:rFonts w:ascii="Times New Roman" w:cs="Times New Roman" w:eastAsia="Times New Roman" w:hAnsi="Times New Roman"/>
          <w:sz w:val="24"/>
          <w:szCs w:val="24"/>
          <w:rtl w:val="0"/>
        </w:rPr>
        <w:t xml:space="preserve"> это понять</w:t>
      </w:r>
      <w:r w:rsidDel="00000000" w:rsidR="00000000" w:rsidRPr="00000000">
        <w:rPr>
          <w:rFonts w:ascii="Times New Roman" w:cs="Times New Roman" w:eastAsia="Times New Roman" w:hAnsi="Times New Roman"/>
          <w:sz w:val="24"/>
          <w:szCs w:val="24"/>
          <w:rtl w:val="0"/>
        </w:rPr>
        <w:t xml:space="preserve">, если хочет чего-то добиться в жизни.</w:t>
      </w: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Какое тебе дело до того, что думают другие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правда планируешь потратить свою жизнь, объясняя всё, что ты делаешь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тупейшим идиотам из Слизерина? Позволишь им судить тебя? Прости, Драко, но я не буду опускать свои хитроумные замыслы на тот уровень, который смогут понять </w:t>
      </w:r>
      <w:r w:rsidDel="00000000" w:rsidR="00000000" w:rsidRPr="00000000">
        <w:rPr>
          <w:rFonts w:ascii="Times New Roman" w:cs="Times New Roman" w:eastAsia="Times New Roman" w:hAnsi="Times New Roman"/>
          <w:sz w:val="24"/>
          <w:szCs w:val="24"/>
          <w:rtl w:val="0"/>
        </w:rPr>
        <w:t xml:space="preserve">самые </w:t>
      </w:r>
      <w:r w:rsidDel="00000000" w:rsidR="00000000" w:rsidRPr="00000000">
        <w:rPr>
          <w:rFonts w:ascii="Times New Roman" w:cs="Times New Roman" w:eastAsia="Times New Roman" w:hAnsi="Times New Roman"/>
          <w:sz w:val="24"/>
          <w:szCs w:val="24"/>
          <w:rtl w:val="0"/>
        </w:rPr>
        <w:t xml:space="preserve">недалёкие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слизеринцы, просто потому, что в противном случае ты будешь хуже выглядеть. Даже твоя дружба такого не стоит. </w:t>
      </w:r>
      <w:r w:rsidDel="00000000" w:rsidR="00000000" w:rsidRPr="00000000">
        <w:rPr>
          <w:rFonts w:ascii="Times New Roman" w:cs="Times New Roman" w:eastAsia="Times New Roman" w:hAnsi="Times New Roman"/>
          <w:sz w:val="24"/>
          <w:szCs w:val="24"/>
          <w:rtl w:val="0"/>
        </w:rPr>
        <w:t xml:space="preserve">Это лишит жизнь любого веселья.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ебе </w:t>
      </w:r>
      <w:r w:rsidDel="00000000" w:rsidR="00000000" w:rsidRPr="00000000">
        <w:rPr>
          <w:rFonts w:ascii="Times New Roman" w:cs="Times New Roman" w:eastAsia="Times New Roman" w:hAnsi="Times New Roman"/>
          <w:sz w:val="24"/>
          <w:szCs w:val="24"/>
          <w:rtl w:val="0"/>
        </w:rPr>
        <w:t xml:space="preserve">же наверняка приходила когда-нибудь мысль, что если кто-то в Слизерине слишком глуп, чтобы дышать, потворствовать ему — ниже достоинства Малфоя.</w:t>
      </w: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был искренне уверен в обратном. Всегда. </w:t>
      </w:r>
      <w:r w:rsidDel="00000000" w:rsidR="00000000" w:rsidRPr="00000000">
        <w:rPr>
          <w:rFonts w:ascii="Times New Roman" w:cs="Times New Roman" w:eastAsia="Times New Roman" w:hAnsi="Times New Roman"/>
          <w:sz w:val="24"/>
          <w:szCs w:val="24"/>
          <w:rtl w:val="0"/>
        </w:rPr>
        <w:t xml:space="preserve">Потворствовать идиотам для него было так же естественно, как дышать.</w:t>
      </w:r>
      <w:r w:rsidDel="00000000" w:rsidR="00000000" w:rsidRPr="00000000">
        <w:rPr>
          <w:rFonts w:ascii="Times New Roman" w:cs="Times New Roman" w:eastAsia="Times New Roman" w:hAnsi="Times New Roman"/>
          <w:sz w:val="24"/>
          <w:szCs w:val="24"/>
          <w:rtl w:val="0"/>
        </w:rPr>
        <w:t xml:space="preserve"> Обойтись без этого казалось немыслимым.</w:t>
      </w: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Гарри, — наконец заговорил Драко, — просто делать, что хочешь, не думая, как это выглядит — неумно. </w:t>
      </w:r>
      <w:r w:rsidDel="00000000" w:rsidR="00000000" w:rsidRPr="00000000">
        <w:rPr>
          <w:rFonts w:ascii="Times New Roman" w:cs="Times New Roman" w:eastAsia="Times New Roman" w:hAnsi="Times New Roman"/>
          <w:sz w:val="24"/>
          <w:szCs w:val="24"/>
          <w:rtl w:val="0"/>
        </w:rPr>
        <w:t xml:space="preserve">Даже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самому </w:t>
      </w:r>
      <w:r w:rsidDel="00000000" w:rsidR="00000000" w:rsidRPr="00000000">
        <w:rPr>
          <w:rFonts w:ascii="Times New Roman" w:cs="Times New Roman" w:eastAsia="Times New Roman" w:hAnsi="Times New Roman"/>
          <w:sz w:val="24"/>
          <w:szCs w:val="24"/>
          <w:rtl w:val="0"/>
        </w:rPr>
        <w:t xml:space="preserve">Тёмному Лорду было не всё равно</w:t>
      </w:r>
      <w:r w:rsidDel="00000000" w:rsidR="00000000" w:rsidRPr="00000000">
        <w:rPr>
          <w:rFonts w:ascii="Times New Roman" w:cs="Times New Roman" w:eastAsia="Times New Roman" w:hAnsi="Times New Roman"/>
          <w:sz w:val="24"/>
          <w:szCs w:val="24"/>
          <w:rtl w:val="0"/>
        </w:rPr>
        <w:t xml:space="preserve">, как выглядят его </w:t>
      </w:r>
      <w:r w:rsidDel="00000000" w:rsidR="00000000" w:rsidRPr="00000000">
        <w:rPr>
          <w:rFonts w:ascii="Times New Roman" w:cs="Times New Roman" w:eastAsia="Times New Roman" w:hAnsi="Times New Roman"/>
          <w:sz w:val="24"/>
          <w:szCs w:val="24"/>
          <w:rtl w:val="0"/>
        </w:rPr>
        <w:t xml:space="preserve">поступки. Его боялись и ненавидели, и он точно знал, какой вид</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страха и ненависти он </w:t>
      </w:r>
      <w:r w:rsidDel="00000000" w:rsidR="00000000" w:rsidRPr="00000000">
        <w:rPr>
          <w:rFonts w:ascii="Times New Roman" w:cs="Times New Roman" w:eastAsia="Times New Roman" w:hAnsi="Times New Roman"/>
          <w:sz w:val="24"/>
          <w:szCs w:val="24"/>
          <w:rtl w:val="0"/>
        </w:rPr>
        <w:t xml:space="preserve">желает</w:t>
      </w:r>
      <w:r w:rsidDel="00000000" w:rsidR="00000000" w:rsidRPr="00000000">
        <w:rPr>
          <w:rFonts w:ascii="Times New Roman" w:cs="Times New Roman" w:eastAsia="Times New Roman" w:hAnsi="Times New Roman"/>
          <w:sz w:val="24"/>
          <w:szCs w:val="24"/>
          <w:rtl w:val="0"/>
        </w:rPr>
        <w:t xml:space="preserve"> создать. Все </w:t>
      </w:r>
      <w:r w:rsidDel="00000000" w:rsidR="00000000" w:rsidRPr="00000000">
        <w:rPr>
          <w:rFonts w:ascii="Times New Roman" w:cs="Times New Roman" w:eastAsia="Times New Roman" w:hAnsi="Times New Roman"/>
          <w:sz w:val="24"/>
          <w:szCs w:val="24"/>
          <w:rtl w:val="0"/>
        </w:rPr>
        <w:t xml:space="preserve">без исключения </w:t>
      </w:r>
      <w:r w:rsidDel="00000000" w:rsidR="00000000" w:rsidRPr="00000000">
        <w:rPr>
          <w:rFonts w:ascii="Times New Roman" w:cs="Times New Roman" w:eastAsia="Times New Roman" w:hAnsi="Times New Roman"/>
          <w:sz w:val="24"/>
          <w:szCs w:val="24"/>
          <w:rtl w:val="0"/>
        </w:rPr>
        <w:t xml:space="preserve">должны беспокоиться о том, что подумают другие.</w:t>
      </w: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Фигура в капюшоне пожала плечами.</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Возможно. Напомни мне как-нибудь </w:t>
      </w:r>
      <w:r w:rsidDel="00000000" w:rsidR="00000000" w:rsidRPr="00000000">
        <w:rPr>
          <w:rFonts w:ascii="Times New Roman" w:cs="Times New Roman" w:eastAsia="Times New Roman" w:hAnsi="Times New Roman"/>
          <w:sz w:val="24"/>
          <w:szCs w:val="24"/>
          <w:rtl w:val="0"/>
        </w:rPr>
        <w:t xml:space="preserve">рассказать тебе об экспериментах Аша</w:t>
      </w:r>
      <w:r w:rsidDel="00000000" w:rsidR="00000000" w:rsidRPr="00000000">
        <w:rPr>
          <w:rFonts w:ascii="Times New Roman" w:cs="Times New Roman" w:eastAsia="Times New Roman" w:hAnsi="Times New Roman"/>
          <w:sz w:val="24"/>
          <w:szCs w:val="24"/>
          <w:rtl w:val="0"/>
        </w:rPr>
        <w:t xml:space="preserve">, полагаю, тебе будет довольно интересно. Сейчас же я просто замечу, что опасно </w:t>
      </w:r>
      <w:r w:rsidDel="00000000" w:rsidR="00000000" w:rsidRPr="00000000">
        <w:rPr>
          <w:rFonts w:ascii="Times New Roman" w:cs="Times New Roman" w:eastAsia="Times New Roman" w:hAnsi="Times New Roman"/>
          <w:sz w:val="24"/>
          <w:szCs w:val="24"/>
          <w:rtl w:val="0"/>
        </w:rPr>
        <w:t xml:space="preserve">беспокоиться из-за мнения окружающих, когда к этому тебя ведут инстинкты, когда ты беспокоишься по-настоящему, а не просчитываешь ситуацию хладнокровно</w:t>
      </w:r>
      <w:r w:rsidDel="00000000" w:rsidR="00000000" w:rsidRPr="00000000">
        <w:rPr>
          <w:rFonts w:ascii="Times New Roman" w:cs="Times New Roman" w:eastAsia="Times New Roman" w:hAnsi="Times New Roman"/>
          <w:sz w:val="24"/>
          <w:szCs w:val="24"/>
          <w:rtl w:val="0"/>
        </w:rPr>
        <w:t xml:space="preserve">. Вспомни, </w:t>
      </w:r>
      <w:r w:rsidDel="00000000" w:rsidR="00000000" w:rsidRPr="00000000">
        <w:rPr>
          <w:rFonts w:ascii="Times New Roman" w:cs="Times New Roman" w:eastAsia="Times New Roman" w:hAnsi="Times New Roman"/>
          <w:sz w:val="24"/>
          <w:szCs w:val="24"/>
          <w:rtl w:val="0"/>
        </w:rPr>
        <w:t xml:space="preserve">старшекурсники из Слизерина </w:t>
      </w:r>
      <w:r w:rsidDel="00000000" w:rsidR="00000000" w:rsidRPr="00000000">
        <w:rPr>
          <w:rFonts w:ascii="Times New Roman" w:cs="Times New Roman" w:eastAsia="Times New Roman" w:hAnsi="Times New Roman"/>
          <w:sz w:val="24"/>
          <w:szCs w:val="24"/>
          <w:rtl w:val="0"/>
        </w:rPr>
        <w:t xml:space="preserve">издевались надо мной пятнадцать минут,  после чего я встал и великодушно их простил. Как и должен был сделать хороший и добродетельный Мальчик-Который-Выжил. Но мой хладнокровный расчёт подсказывает мне, Драко, что </w:t>
      </w:r>
      <w:r w:rsidDel="00000000" w:rsidR="00000000" w:rsidRPr="00000000">
        <w:rPr>
          <w:rFonts w:ascii="Times New Roman" w:cs="Times New Roman" w:eastAsia="Times New Roman" w:hAnsi="Times New Roman"/>
          <w:sz w:val="24"/>
          <w:szCs w:val="24"/>
          <w:rtl w:val="0"/>
        </w:rPr>
        <w:t xml:space="preserve">наитупейшие идиоты из Слизерина </w:t>
      </w:r>
      <w:r w:rsidDel="00000000" w:rsidR="00000000" w:rsidRPr="00000000">
        <w:rPr>
          <w:rFonts w:ascii="Times New Roman" w:cs="Times New Roman" w:eastAsia="Times New Roman" w:hAnsi="Times New Roman"/>
          <w:sz w:val="24"/>
          <w:szCs w:val="24"/>
          <w:rtl w:val="0"/>
        </w:rPr>
        <w:t xml:space="preserve">для меня бесполезны, поскольку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меня нет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голодной </w:t>
      </w:r>
      <w:r w:rsidDel="00000000" w:rsidR="00000000" w:rsidRPr="00000000">
        <w:rPr>
          <w:rFonts w:ascii="Times New Roman" w:cs="Times New Roman" w:eastAsia="Times New Roman" w:hAnsi="Times New Roman"/>
          <w:sz w:val="24"/>
          <w:szCs w:val="24"/>
          <w:rtl w:val="0"/>
        </w:rPr>
        <w:t xml:space="preserve">ручной змеи. Так что </w:t>
      </w:r>
      <w:r w:rsidDel="00000000" w:rsidR="00000000" w:rsidRPr="00000000">
        <w:rPr>
          <w:rFonts w:ascii="Times New Roman" w:cs="Times New Roman" w:eastAsia="Times New Roman" w:hAnsi="Times New Roman"/>
          <w:sz w:val="24"/>
          <w:szCs w:val="24"/>
          <w:rtl w:val="0"/>
        </w:rPr>
        <w:t xml:space="preserve">мне незачем</w:t>
      </w:r>
      <w:r w:rsidDel="00000000" w:rsidR="00000000" w:rsidRPr="00000000">
        <w:rPr>
          <w:rFonts w:ascii="Times New Roman" w:cs="Times New Roman" w:eastAsia="Times New Roman" w:hAnsi="Times New Roman"/>
          <w:sz w:val="24"/>
          <w:szCs w:val="24"/>
          <w:rtl w:val="0"/>
        </w:rPr>
        <w:t xml:space="preserve"> заботиться о том, что они думают по поводу моей борьбы с Гермионой Грейнджер.</w:t>
      </w: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еле удержался, чтобы не стиснуть кулаки от разочарования.</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всего лишь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грязнокровка, — произнёс он, пытаясь говорить спокойно и не переходить на крик. — Если она тебе не нравится, столкни её с лестницы.</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Когтевране узнают…</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Попроси Панси Паркинсон столкнуть её с лестницы! Тебе даже не придёт</w:t>
      </w:r>
      <w:r w:rsidDel="00000000" w:rsidR="00000000" w:rsidRPr="00000000">
        <w:rPr>
          <w:rFonts w:ascii="Times New Roman" w:cs="Times New Roman" w:eastAsia="Times New Roman" w:hAnsi="Times New Roman"/>
          <w:sz w:val="24"/>
          <w:szCs w:val="24"/>
          <w:rtl w:val="0"/>
        </w:rPr>
        <w:t xml:space="preserve">ся прибегать к </w:t>
      </w:r>
      <w:r w:rsidDel="00000000" w:rsidR="00000000" w:rsidRPr="00000000">
        <w:rPr>
          <w:rFonts w:ascii="Times New Roman" w:cs="Times New Roman" w:eastAsia="Times New Roman" w:hAnsi="Times New Roman"/>
          <w:sz w:val="24"/>
          <w:szCs w:val="24"/>
          <w:rtl w:val="0"/>
        </w:rPr>
        <w:t xml:space="preserve">манипул</w:t>
      </w:r>
      <w:r w:rsidDel="00000000" w:rsidR="00000000" w:rsidRPr="00000000">
        <w:rPr>
          <w:rFonts w:ascii="Times New Roman" w:cs="Times New Roman" w:eastAsia="Times New Roman" w:hAnsi="Times New Roman"/>
          <w:sz w:val="24"/>
          <w:szCs w:val="24"/>
          <w:rtl w:val="0"/>
        </w:rPr>
        <w:t xml:space="preserve">яциям, </w:t>
      </w:r>
      <w:r w:rsidDel="00000000" w:rsidR="00000000" w:rsidRPr="00000000">
        <w:rPr>
          <w:rFonts w:ascii="Times New Roman" w:cs="Times New Roman" w:eastAsia="Times New Roman" w:hAnsi="Times New Roman"/>
          <w:sz w:val="24"/>
          <w:szCs w:val="24"/>
          <w:rtl w:val="0"/>
        </w:rPr>
        <w:t xml:space="preserve">просто предложи ей сикль, и она это сделает!</w:t>
      </w: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я-то буду знать! Гермиона победила меня в соревновании по чтению книг, её оценки лучше моих! Я должен победить её силой своего ума, или это не будет считаться!</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всего лишь грязнокровка! Почему ты её </w:t>
      </w:r>
      <w:r w:rsidDel="00000000" w:rsidR="00000000" w:rsidRPr="00000000">
        <w:rPr>
          <w:rFonts w:ascii="Times New Roman" w:cs="Times New Roman" w:eastAsia="Times New Roman" w:hAnsi="Times New Roman"/>
          <w:sz w:val="24"/>
          <w:szCs w:val="24"/>
          <w:rtl w:val="0"/>
        </w:rPr>
        <w:t xml:space="preserve">настолько </w:t>
      </w:r>
      <w:r w:rsidDel="00000000" w:rsidR="00000000" w:rsidRPr="00000000">
        <w:rPr>
          <w:rFonts w:ascii="Times New Roman" w:cs="Times New Roman" w:eastAsia="Times New Roman" w:hAnsi="Times New Roman"/>
          <w:sz w:val="24"/>
          <w:szCs w:val="24"/>
          <w:rtl w:val="0"/>
        </w:rPr>
        <w:t xml:space="preserve">уважаешь?!</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Среди когтевранцев она — сила! Почему тебя заботит, что думают бессильные идиоты из Слизерина?</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называется политикой! И если ты </w:t>
      </w:r>
      <w:r w:rsidDel="00000000" w:rsidR="00000000" w:rsidRPr="00000000">
        <w:rPr>
          <w:rFonts w:ascii="Times New Roman" w:cs="Times New Roman" w:eastAsia="Times New Roman" w:hAnsi="Times New Roman"/>
          <w:sz w:val="24"/>
          <w:szCs w:val="24"/>
          <w:rtl w:val="0"/>
        </w:rPr>
        <w:t xml:space="preserve">не </w:t>
      </w:r>
      <w:r w:rsidDel="00000000" w:rsidR="00000000" w:rsidRPr="00000000">
        <w:rPr>
          <w:rFonts w:ascii="Times New Roman" w:cs="Times New Roman" w:eastAsia="Times New Roman" w:hAnsi="Times New Roman"/>
          <w:sz w:val="24"/>
          <w:szCs w:val="24"/>
          <w:rtl w:val="0"/>
        </w:rPr>
        <w:t xml:space="preserve">научишься играть в эту игру, ты не сможешь быть сильным!</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Сила — это умение достичь Луны! Сила — быть великим магом! Можно получить силу путями, которые не требуют тратить всю</w:t>
      </w:r>
      <w:r w:rsidDel="00000000" w:rsidR="00000000" w:rsidRPr="00000000">
        <w:rPr>
          <w:rFonts w:ascii="Times New Roman" w:cs="Times New Roman" w:eastAsia="Times New Roman" w:hAnsi="Times New Roman"/>
          <w:sz w:val="24"/>
          <w:szCs w:val="24"/>
          <w:rtl w:val="0"/>
        </w:rPr>
        <w:t xml:space="preserve"> жизн</w:t>
      </w:r>
      <w:r w:rsidDel="00000000" w:rsidR="00000000" w:rsidRPr="00000000">
        <w:rPr>
          <w:rFonts w:ascii="Times New Roman" w:cs="Times New Roman" w:eastAsia="Times New Roman" w:hAnsi="Times New Roman"/>
          <w:sz w:val="24"/>
          <w:szCs w:val="24"/>
          <w:rtl w:val="0"/>
        </w:rPr>
        <w:t xml:space="preserve">ь на </w:t>
      </w:r>
      <w:r w:rsidDel="00000000" w:rsidR="00000000" w:rsidRPr="00000000">
        <w:rPr>
          <w:rFonts w:ascii="Times New Roman" w:cs="Times New Roman" w:eastAsia="Times New Roman" w:hAnsi="Times New Roman"/>
          <w:sz w:val="24"/>
          <w:szCs w:val="24"/>
          <w:rtl w:val="0"/>
        </w:rPr>
        <w:t xml:space="preserve">обхаживание</w:t>
      </w:r>
      <w:r w:rsidDel="00000000" w:rsidR="00000000" w:rsidRPr="00000000">
        <w:rPr>
          <w:rFonts w:ascii="Times New Roman" w:cs="Times New Roman" w:eastAsia="Times New Roman" w:hAnsi="Times New Roman"/>
          <w:sz w:val="24"/>
          <w:szCs w:val="24"/>
          <w:rtl w:val="0"/>
        </w:rPr>
        <w:t xml:space="preserve"> болванов!</w:t>
      </w: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Они </w:t>
      </w:r>
      <w:r w:rsidDel="00000000" w:rsidR="00000000" w:rsidRPr="00000000">
        <w:rPr>
          <w:rFonts w:ascii="Times New Roman" w:cs="Times New Roman" w:eastAsia="Times New Roman" w:hAnsi="Times New Roman"/>
          <w:sz w:val="24"/>
          <w:szCs w:val="24"/>
          <w:rtl w:val="0"/>
        </w:rPr>
        <w:t xml:space="preserve">остановились и почти в у</w:t>
      </w:r>
      <w:r w:rsidDel="00000000" w:rsidR="00000000" w:rsidRPr="00000000">
        <w:rPr>
          <w:rFonts w:ascii="Times New Roman" w:cs="Times New Roman" w:eastAsia="Times New Roman" w:hAnsi="Times New Roman"/>
          <w:sz w:val="24"/>
          <w:szCs w:val="24"/>
          <w:rtl w:val="0"/>
        </w:rPr>
        <w:t xml:space="preserve">нисон сделали несколько глубоких вдохов, чтобы успокоиться.</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 — утирая пот со лба, произнёс Гарри Поттер через некоторое время. — Прости, Драко. У тебя есть политическая власть, и для тебя разумно сохранять её. Ты просто </w:t>
      </w:r>
      <w:r w:rsidDel="00000000" w:rsidR="00000000" w:rsidRPr="00000000">
        <w:rPr>
          <w:rFonts w:ascii="Times New Roman" w:cs="Times New Roman" w:eastAsia="Times New Roman" w:hAnsi="Times New Roman"/>
          <w:sz w:val="24"/>
          <w:szCs w:val="24"/>
          <w:rtl w:val="0"/>
        </w:rPr>
        <w:t xml:space="preserve">обязан</w:t>
      </w:r>
      <w:r w:rsidDel="00000000" w:rsidR="00000000" w:rsidRPr="00000000">
        <w:rPr>
          <w:rFonts w:ascii="Times New Roman" w:cs="Times New Roman" w:eastAsia="Times New Roman" w:hAnsi="Times New Roman"/>
          <w:sz w:val="24"/>
          <w:szCs w:val="24"/>
          <w:rtl w:val="0"/>
        </w:rPr>
        <w:t xml:space="preserve"> просчитывать, что думают слизеринцы. Это важная игра, и я не должен был плохо о ней отзываться. Но ты не можешь просить меня снизить уровень моей игры в Когтевране просто для того, чтобы ты не выглядел плохо из-за </w:t>
      </w:r>
      <w:r w:rsidDel="00000000" w:rsidR="00000000" w:rsidRPr="00000000">
        <w:rPr>
          <w:rFonts w:ascii="Times New Roman" w:cs="Times New Roman" w:eastAsia="Times New Roman" w:hAnsi="Times New Roman"/>
          <w:sz w:val="24"/>
          <w:szCs w:val="24"/>
          <w:rtl w:val="0"/>
        </w:rPr>
        <w:t xml:space="preserve">общения со мной</w:t>
      </w:r>
      <w:r w:rsidDel="00000000" w:rsidR="00000000" w:rsidRPr="00000000">
        <w:rPr>
          <w:rFonts w:ascii="Times New Roman" w:cs="Times New Roman" w:eastAsia="Times New Roman" w:hAnsi="Times New Roman"/>
          <w:sz w:val="24"/>
          <w:szCs w:val="24"/>
          <w:rtl w:val="0"/>
        </w:rPr>
        <w:t xml:space="preserve">. Скажи слизеринцам, что тебе приходится сжимать зубы, притворяясь моим другом.</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Именно так Драко и </w:t>
      </w:r>
      <w:r w:rsidDel="00000000" w:rsidR="00000000" w:rsidRPr="00000000">
        <w:rPr>
          <w:rFonts w:ascii="Times New Roman" w:cs="Times New Roman" w:eastAsia="Times New Roman" w:hAnsi="Times New Roman"/>
          <w:sz w:val="24"/>
          <w:szCs w:val="24"/>
          <w:rtl w:val="0"/>
        </w:rPr>
        <w:t xml:space="preserve">заявил </w:t>
      </w:r>
      <w:r w:rsidDel="00000000" w:rsidR="00000000" w:rsidRPr="00000000">
        <w:rPr>
          <w:rFonts w:ascii="Times New Roman" w:cs="Times New Roman" w:eastAsia="Times New Roman" w:hAnsi="Times New Roman"/>
          <w:sz w:val="24"/>
          <w:szCs w:val="24"/>
          <w:rtl w:val="0"/>
        </w:rPr>
        <w:t xml:space="preserve">слизеринцам, и он всё ещё </w:t>
      </w:r>
      <w:r w:rsidDel="00000000" w:rsidR="00000000" w:rsidRPr="00000000">
        <w:rPr>
          <w:rFonts w:ascii="Times New Roman" w:cs="Times New Roman" w:eastAsia="Times New Roman" w:hAnsi="Times New Roman"/>
          <w:sz w:val="24"/>
          <w:szCs w:val="24"/>
          <w:rtl w:val="0"/>
        </w:rPr>
        <w:t xml:space="preserve">не был уверен, </w:t>
      </w:r>
      <w:r w:rsidDel="00000000" w:rsidR="00000000" w:rsidRPr="00000000">
        <w:rPr>
          <w:rFonts w:ascii="Times New Roman" w:cs="Times New Roman" w:eastAsia="Times New Roman" w:hAnsi="Times New Roman"/>
          <w:sz w:val="24"/>
          <w:szCs w:val="24"/>
          <w:rtl w:val="0"/>
        </w:rPr>
        <w:t xml:space="preserve">было ли это ложью.</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Кстати, — сказал Драко. — </w:t>
      </w:r>
      <w:r w:rsidDel="00000000" w:rsidR="00000000" w:rsidRPr="00000000">
        <w:rPr>
          <w:rFonts w:ascii="Times New Roman" w:cs="Times New Roman" w:eastAsia="Times New Roman" w:hAnsi="Times New Roman"/>
          <w:sz w:val="24"/>
          <w:szCs w:val="24"/>
          <w:rtl w:val="0"/>
        </w:rPr>
        <w:t xml:space="preserve">Раз уж речь зашла о твоём имидже — боюсь, у меня плохие новости.</w:t>
      </w:r>
      <w:r w:rsidDel="00000000" w:rsidR="00000000" w:rsidRPr="00000000">
        <w:rPr>
          <w:rFonts w:ascii="Times New Roman" w:cs="Times New Roman" w:eastAsia="Times New Roman" w:hAnsi="Times New Roman"/>
          <w:sz w:val="24"/>
          <w:szCs w:val="24"/>
          <w:rtl w:val="0"/>
        </w:rPr>
        <w:t xml:space="preserve"> Рита Скитер услышала </w:t>
      </w:r>
      <w:r w:rsidDel="00000000" w:rsidR="00000000" w:rsidRPr="00000000">
        <w:rPr>
          <w:rFonts w:ascii="Times New Roman" w:cs="Times New Roman" w:eastAsia="Times New Roman" w:hAnsi="Times New Roman"/>
          <w:sz w:val="24"/>
          <w:szCs w:val="24"/>
          <w:rtl w:val="0"/>
        </w:rPr>
        <w:t xml:space="preserve">кое-какие из россказней</w:t>
      </w:r>
      <w:r w:rsidDel="00000000" w:rsidR="00000000" w:rsidRPr="00000000">
        <w:rPr>
          <w:rFonts w:ascii="Times New Roman" w:cs="Times New Roman" w:eastAsia="Times New Roman" w:hAnsi="Times New Roman"/>
          <w:sz w:val="24"/>
          <w:szCs w:val="24"/>
          <w:rtl w:val="0"/>
        </w:rPr>
        <w:t xml:space="preserve"> о тебе и начала задавать вопросы.</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поднял брови.</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Кто</w:t>
      </w:r>
      <w:r w:rsidDel="00000000" w:rsidR="00000000" w:rsidRPr="00000000">
        <w:rPr>
          <w:rFonts w:ascii="Times New Roman" w:cs="Times New Roman" w:eastAsia="Times New Roman" w:hAnsi="Times New Roman"/>
          <w:sz w:val="24"/>
          <w:szCs w:val="24"/>
          <w:rtl w:val="0"/>
        </w:rPr>
        <w:t xml:space="preserve">-кто?</w:t>
      </w: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Она пишет для </w:t>
      </w:r>
      <w:r w:rsidDel="00000000" w:rsidR="00000000" w:rsidRPr="00000000">
        <w:rPr>
          <w:rFonts w:ascii="Times New Roman" w:cs="Times New Roman" w:eastAsia="Times New Roman" w:hAnsi="Times New Roman"/>
          <w:sz w:val="24"/>
          <w:szCs w:val="24"/>
          <w:rtl w:val="0"/>
        </w:rPr>
        <w:t xml:space="preserve">«Ежедневного пророка</w:t>
      </w:r>
      <w:r w:rsidDel="00000000" w:rsidR="00000000" w:rsidRPr="00000000">
        <w:rPr>
          <w:rFonts w:ascii="Times New Roman" w:cs="Times New Roman" w:eastAsia="Times New Roman" w:hAnsi="Times New Roman"/>
          <w:sz w:val="24"/>
          <w:szCs w:val="24"/>
          <w:rtl w:val="0"/>
        </w:rPr>
        <w:t xml:space="preserve">», — ответил Драко, стараясь сохранить спокойствие в голосе. «Пророк» являлся одним из </w:t>
      </w:r>
      <w:r w:rsidDel="00000000" w:rsidR="00000000" w:rsidRPr="00000000">
        <w:rPr>
          <w:rFonts w:ascii="Times New Roman" w:cs="Times New Roman" w:eastAsia="Times New Roman" w:hAnsi="Times New Roman"/>
          <w:sz w:val="24"/>
          <w:szCs w:val="24"/>
          <w:rtl w:val="0"/>
        </w:rPr>
        <w:t xml:space="preserve">ключевых</w:t>
      </w:r>
      <w:r w:rsidDel="00000000" w:rsidR="00000000" w:rsidRPr="00000000">
        <w:rPr>
          <w:rFonts w:ascii="Times New Roman" w:cs="Times New Roman" w:eastAsia="Times New Roman" w:hAnsi="Times New Roman"/>
          <w:sz w:val="24"/>
          <w:szCs w:val="24"/>
          <w:rtl w:val="0"/>
        </w:rPr>
        <w:t xml:space="preserve"> инструментов его отца — тот использовал его </w:t>
      </w:r>
      <w:r w:rsidDel="00000000" w:rsidR="00000000" w:rsidRPr="00000000">
        <w:rPr>
          <w:rFonts w:ascii="Times New Roman" w:cs="Times New Roman" w:eastAsia="Times New Roman" w:hAnsi="Times New Roman"/>
          <w:sz w:val="24"/>
          <w:szCs w:val="24"/>
          <w:rtl w:val="0"/>
        </w:rPr>
        <w:t xml:space="preserve">словно</w:t>
      </w:r>
      <w:r w:rsidDel="00000000" w:rsidR="00000000" w:rsidRPr="00000000">
        <w:rPr>
          <w:rFonts w:ascii="Times New Roman" w:cs="Times New Roman" w:eastAsia="Times New Roman" w:hAnsi="Times New Roman"/>
          <w:sz w:val="24"/>
          <w:szCs w:val="24"/>
          <w:rtl w:val="0"/>
        </w:rPr>
        <w:t xml:space="preserve"> волшебную палочку. — Это газета, на которую люди действительно обращают внимание. Рита пишет о знаменитостях, и, как она сама утверждает, использует своё перо, чтобы проткнуть чересчур раздутые репутации. Если она не сможет найти слухи о тебе, она их просто выдумает.</w:t>
      </w: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Понятно, — сказал Гарри Поттер. Его залитое зелёным светом лицо под капюшоном приобрело задумчивый вид.</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Драко помедлил, перед тем как продолжить. К настоящему времени кто-нибудь уже точно сообщил отцу, что он ищет расположения Гарри Поттера. </w:t>
      </w:r>
      <w:r w:rsidDel="00000000" w:rsidR="00000000" w:rsidRPr="00000000">
        <w:rPr>
          <w:rFonts w:ascii="Times New Roman" w:cs="Times New Roman" w:eastAsia="Times New Roman" w:hAnsi="Times New Roman"/>
          <w:sz w:val="24"/>
          <w:szCs w:val="24"/>
          <w:rtl w:val="0"/>
        </w:rPr>
        <w:t xml:space="preserve">Драко не писал об этом домой, но отец, конечно, поймёт, что тот не</w:t>
      </w:r>
      <w:r w:rsidDel="00000000" w:rsidR="00000000" w:rsidRPr="00000000">
        <w:rPr>
          <w:rFonts w:ascii="Times New Roman" w:cs="Times New Roman" w:eastAsia="Times New Roman" w:hAnsi="Times New Roman"/>
          <w:sz w:val="24"/>
          <w:szCs w:val="24"/>
          <w:rtl w:val="0"/>
        </w:rPr>
        <w:t xml:space="preserve"> пытается сохранить свои действия в тайне, </w:t>
      </w:r>
      <w:r w:rsidDel="00000000" w:rsidR="00000000" w:rsidRPr="00000000">
        <w:rPr>
          <w:rFonts w:ascii="Times New Roman" w:cs="Times New Roman" w:eastAsia="Times New Roman" w:hAnsi="Times New Roman"/>
          <w:sz w:val="24"/>
          <w:szCs w:val="24"/>
          <w:rtl w:val="0"/>
        </w:rPr>
        <w:t xml:space="preserve">а ведёт собственную игру, оставаясь на стороне отца. </w:t>
      </w: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бы Драко переметнулся к врагу, то</w:t>
      </w:r>
      <w:r w:rsidDel="00000000" w:rsidR="00000000" w:rsidRPr="00000000">
        <w:rPr>
          <w:rFonts w:ascii="Times New Roman" w:cs="Times New Roman" w:eastAsia="Times New Roman" w:hAnsi="Times New Roman"/>
          <w:sz w:val="24"/>
          <w:szCs w:val="24"/>
          <w:rtl w:val="0"/>
        </w:rPr>
        <w:t xml:space="preserve"> посылал</w:t>
      </w:r>
      <w:r w:rsidDel="00000000" w:rsidR="00000000" w:rsidRPr="00000000">
        <w:rPr>
          <w:rFonts w:ascii="Times New Roman" w:cs="Times New Roman" w:eastAsia="Times New Roman" w:hAnsi="Times New Roman"/>
          <w:sz w:val="24"/>
          <w:szCs w:val="24"/>
          <w:rtl w:val="0"/>
        </w:rPr>
        <w:t xml:space="preserve"> бы ложные сообщения.</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этого следовало, что отец мог </w:t>
      </w:r>
      <w:r w:rsidDel="00000000" w:rsidR="00000000" w:rsidRPr="00000000">
        <w:rPr>
          <w:rFonts w:ascii="Times New Roman" w:cs="Times New Roman" w:eastAsia="Times New Roman" w:hAnsi="Times New Roman"/>
          <w:sz w:val="24"/>
          <w:szCs w:val="24"/>
          <w:rtl w:val="0"/>
        </w:rPr>
        <w:t xml:space="preserve">предвидеть дальнейшие действия Драко.</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Вести игру с отцом всерьёз было страшновато. Даже в одной команде. С одной стороны, это будоражило, но Драко также понимал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итоге выяснится, что отец играет лучше</w:t>
      </w:r>
      <w:r w:rsidDel="00000000" w:rsidR="00000000" w:rsidRPr="00000000">
        <w:rPr>
          <w:rFonts w:ascii="Times New Roman" w:cs="Times New Roman" w:eastAsia="Times New Roman" w:hAnsi="Times New Roman"/>
          <w:sz w:val="24"/>
          <w:szCs w:val="24"/>
          <w:rtl w:val="0"/>
        </w:rPr>
        <w:t xml:space="preserve">. По-другому и быть не могло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 наконец заговорил он. — Это не предложение. И не совет. </w:t>
      </w:r>
      <w:r w:rsidDel="00000000" w:rsidR="00000000" w:rsidRPr="00000000">
        <w:rPr>
          <w:rFonts w:ascii="Times New Roman" w:cs="Times New Roman" w:eastAsia="Times New Roman" w:hAnsi="Times New Roman"/>
          <w:sz w:val="24"/>
          <w:szCs w:val="24"/>
          <w:rtl w:val="0"/>
        </w:rPr>
        <w:t xml:space="preserve">Просто </w:t>
      </w:r>
      <w:r w:rsidDel="00000000" w:rsidR="00000000" w:rsidRPr="00000000">
        <w:rPr>
          <w:rFonts w:ascii="Times New Roman" w:cs="Times New Roman" w:eastAsia="Times New Roman" w:hAnsi="Times New Roman"/>
          <w:sz w:val="24"/>
          <w:szCs w:val="24"/>
          <w:rtl w:val="0"/>
        </w:rPr>
        <w:t xml:space="preserve">один из вариантов. Мой отец почти наверняка может помешать выходу этой статьи. </w:t>
      </w:r>
      <w:r w:rsidDel="00000000" w:rsidR="00000000" w:rsidRPr="00000000">
        <w:rPr>
          <w:rFonts w:ascii="Times New Roman" w:cs="Times New Roman" w:eastAsia="Times New Roman" w:hAnsi="Times New Roman"/>
          <w:sz w:val="24"/>
          <w:szCs w:val="24"/>
          <w:rtl w:val="0"/>
        </w:rPr>
        <w:t xml:space="preserve">Но тебе это будет стоить.</w:t>
      </w:r>
      <w:r w:rsidDel="00000000" w:rsidR="00000000" w:rsidRPr="00000000">
        <w:rPr>
          <w:rtl w:val="0"/>
        </w:rPr>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не сказал вслух, что отец наверняка ожидает, что он скажет это</w:t>
      </w:r>
      <w:r w:rsidDel="00000000" w:rsidR="00000000" w:rsidRPr="00000000">
        <w:rPr>
          <w:rFonts w:ascii="Times New Roman" w:cs="Times New Roman" w:eastAsia="Times New Roman" w:hAnsi="Times New Roman"/>
          <w:sz w:val="24"/>
          <w:szCs w:val="24"/>
          <w:rtl w:val="0"/>
        </w:rPr>
        <w:t xml:space="preserve"> Гарри Поттеру</w:t>
      </w:r>
      <w:r w:rsidDel="00000000" w:rsidR="00000000" w:rsidRPr="00000000">
        <w:rPr>
          <w:rFonts w:ascii="Times New Roman" w:cs="Times New Roman" w:eastAsia="Times New Roman" w:hAnsi="Times New Roman"/>
          <w:sz w:val="24"/>
          <w:szCs w:val="24"/>
          <w:rtl w:val="0"/>
        </w:rPr>
        <w:t xml:space="preserve">. Тот либо догадается сам, либо нет.</w:t>
      </w: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Гарри неожиданно покачал головой, </w:t>
      </w:r>
      <w:r w:rsidDel="00000000" w:rsidR="00000000" w:rsidRPr="00000000">
        <w:rPr>
          <w:rFonts w:ascii="Times New Roman" w:cs="Times New Roman" w:eastAsia="Times New Roman" w:hAnsi="Times New Roman"/>
          <w:sz w:val="24"/>
          <w:szCs w:val="24"/>
          <w:rtl w:val="0"/>
        </w:rPr>
        <w:t xml:space="preserve">под капюшоном мелькнула улыбка.</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Я не намерен мешать Рите Скитер печататься.</w:t>
      </w: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даже не пытался скрыть недоверие.</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w:t>
      </w:r>
      <w:r w:rsidDel="00000000" w:rsidR="00000000" w:rsidRPr="00000000">
        <w:rPr>
          <w:rFonts w:ascii="Times New Roman" w:cs="Times New Roman" w:eastAsia="Times New Roman" w:hAnsi="Times New Roman"/>
          <w:sz w:val="24"/>
          <w:szCs w:val="24"/>
          <w:rtl w:val="0"/>
        </w:rPr>
        <w:t xml:space="preserve">можешь </w:t>
      </w:r>
      <w:r w:rsidDel="00000000" w:rsidR="00000000" w:rsidRPr="00000000">
        <w:rPr>
          <w:rFonts w:ascii="Times New Roman" w:cs="Times New Roman" w:eastAsia="Times New Roman" w:hAnsi="Times New Roman"/>
          <w:sz w:val="24"/>
          <w:szCs w:val="24"/>
          <w:rtl w:val="0"/>
        </w:rPr>
        <w:t xml:space="preserve">же ты утверждать, что тебе всё равно, что о тебе пишут в газетах!</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это заботит меньше, чем ты думаешь, — ответил Гарри Поттер. — Но у меня есть свои способы справляться с такими, как Скитер. Мне не нужна помощь Люциуса.</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Драко не успел себя сдержать: на его лице проступила обеспокоенность.</w:t>
      </w:r>
      <w:r w:rsidDel="00000000" w:rsidR="00000000" w:rsidRPr="00000000">
        <w:rPr>
          <w:rFonts w:ascii="Times New Roman" w:cs="Times New Roman" w:eastAsia="Times New Roman" w:hAnsi="Times New Roman"/>
          <w:sz w:val="24"/>
          <w:szCs w:val="24"/>
          <w:rtl w:val="0"/>
        </w:rPr>
        <w:t xml:space="preserve"> Что бы Гарри Поттер ни планировал делать дальше, этого отец не ожидал, и мысли о дальнейшем развитии событий заставляли Драко серьёзно нервничать.</w:t>
      </w: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также понял, что волосы под капюшоном промокли от пота. Он никогда не носил капюшон раньше и не задумывался, что, возможно, на плащи Пожирателей Смерти было наложено что-то вроде охлаждающего заклинания.</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опять вытер пот со лба, поморщился, достал палочку, направил её вверх, глубоко вздохнул и произнёс:</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Мгновением позже Драко почувствовал поток холодного воздуха.</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Фригидейро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Поттер опустил палочку и убрал её обратно в карман мантии. Его рука слегка дрожала.</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комнате стало ощутимо прохладнее. Драко был впечатлён, хотя и мог проделать то же самое.</w:t>
      </w: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Итак, — сказал он. — Наука. Ты собирался рассказывать мне о крови.</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Нет, м</w:t>
      </w:r>
      <w:r w:rsidDel="00000000" w:rsidR="00000000" w:rsidRPr="00000000">
        <w:rPr>
          <w:rFonts w:ascii="Times New Roman" w:cs="Times New Roman" w:eastAsia="Times New Roman" w:hAnsi="Times New Roman"/>
          <w:sz w:val="24"/>
          <w:szCs w:val="24"/>
          <w:rtl w:val="0"/>
        </w:rPr>
        <w:t xml:space="preserve">ы собирались выяснить, как работает кровь, — поправил его Гарри Поттер. — С помощью экспериментов.</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 Драко. — Каких экспериментов?</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зловеще улыбнулся под капюшоном.</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это ты мне скажешь.</w:t>
      </w:r>
      <w:r w:rsidDel="00000000" w:rsidR="00000000" w:rsidRPr="00000000">
        <w:rPr>
          <w:rtl w:val="0"/>
        </w:rPr>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99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слышал о так называемом методе Сократа, в котором обучение происходило с помощью вопросов (назван в честь античного философа, который был слишком умён для магла, а следовательно, был замаскировавшимся чистокровным волшебником). Один из его учителей использовал метод Сократа. </w:t>
      </w:r>
      <w:r w:rsidDel="00000000" w:rsidR="00000000" w:rsidRPr="00000000">
        <w:rPr>
          <w:rFonts w:ascii="Times New Roman" w:cs="Times New Roman" w:eastAsia="Times New Roman" w:hAnsi="Times New Roman"/>
          <w:sz w:val="24"/>
          <w:szCs w:val="24"/>
          <w:highlight w:val="white"/>
          <w:rtl w:val="0"/>
        </w:rPr>
        <w:t xml:space="preserve">Раздражает</w:t>
      </w:r>
      <w:r w:rsidDel="00000000" w:rsidR="00000000" w:rsidRPr="00000000">
        <w:rPr>
          <w:rFonts w:ascii="Times New Roman" w:cs="Times New Roman" w:eastAsia="Times New Roman" w:hAnsi="Times New Roman"/>
          <w:sz w:val="24"/>
          <w:szCs w:val="24"/>
          <w:highlight w:val="white"/>
          <w:rtl w:val="0"/>
        </w:rPr>
        <w:t xml:space="preserve">, но зато эффективно.</w:t>
      </w:r>
      <w:r w:rsidDel="00000000" w:rsidR="00000000" w:rsidRPr="00000000">
        <w:rPr>
          <w:rtl w:val="0"/>
        </w:rPr>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был метод Поттера, и он был безумен.</w:t>
      </w: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Справедливости ради стоит заметить, что Гарри Поттер попробовал сначала использовать метод Сократа, но особых успехов не добился.</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Он спросил Драко, как тот может опровергнуть утверждение о том, что волшебники не могут повторить </w:t>
      </w:r>
      <w:r w:rsidDel="00000000" w:rsidR="00000000" w:rsidRPr="00000000">
        <w:rPr>
          <w:rFonts w:ascii="Times New Roman" w:cs="Times New Roman" w:eastAsia="Times New Roman" w:hAnsi="Times New Roman"/>
          <w:sz w:val="24"/>
          <w:szCs w:val="24"/>
          <w:rtl w:val="0"/>
        </w:rPr>
        <w:t xml:space="preserve">того</w:t>
      </w:r>
      <w:r w:rsidDel="00000000" w:rsidR="00000000" w:rsidRPr="00000000">
        <w:rPr>
          <w:rFonts w:ascii="Times New Roman" w:cs="Times New Roman" w:eastAsia="Times New Roman" w:hAnsi="Times New Roman"/>
          <w:sz w:val="24"/>
          <w:szCs w:val="24"/>
          <w:rtl w:val="0"/>
        </w:rPr>
        <w:t xml:space="preserve">, что делали восемь столетий назад, потому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смешивались</w:t>
      </w:r>
      <w:r w:rsidDel="00000000" w:rsidR="00000000" w:rsidRPr="00000000">
        <w:rPr>
          <w:rFonts w:ascii="Times New Roman" w:cs="Times New Roman" w:eastAsia="Times New Roman" w:hAnsi="Times New Roman"/>
          <w:sz w:val="24"/>
          <w:szCs w:val="24"/>
          <w:rtl w:val="0"/>
        </w:rPr>
        <w:t xml:space="preserve"> с маглорождёнными и сквибами.</w:t>
      </w: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На что </w:t>
      </w:r>
      <w:r w:rsidDel="00000000" w:rsidR="00000000" w:rsidRPr="00000000">
        <w:rPr>
          <w:rFonts w:ascii="Times New Roman" w:cs="Times New Roman" w:eastAsia="Times New Roman" w:hAnsi="Times New Roman"/>
          <w:sz w:val="24"/>
          <w:szCs w:val="24"/>
          <w:rtl w:val="0"/>
        </w:rPr>
        <w:t xml:space="preserve">Драко заявил, что не понимает, как Гарри Поттер может с невозмутимым видом утверждать, что это не ловушка.</w:t>
      </w: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shd w:fill="38761d" w:val="clear"/>
        </w:rPr>
      </w:pPr>
      <w:r w:rsidDel="00000000" w:rsidR="00000000" w:rsidRPr="00000000">
        <w:rPr>
          <w:rFonts w:ascii="Times New Roman" w:cs="Times New Roman" w:eastAsia="Times New Roman" w:hAnsi="Times New Roman"/>
          <w:sz w:val="24"/>
          <w:szCs w:val="24"/>
          <w:rtl w:val="0"/>
        </w:rPr>
        <w:t xml:space="preserve">Гарри Поттер не моргнув ответил, что за подобные жалкие, очевидные ловушки его самого стоило бы стереть в порошок и скормить ручным змеям. </w:t>
      </w:r>
      <w:r w:rsidDel="00000000" w:rsidR="00000000" w:rsidRPr="00000000">
        <w:rPr>
          <w:rFonts w:ascii="Times New Roman" w:cs="Times New Roman" w:eastAsia="Times New Roman" w:hAnsi="Times New Roman"/>
          <w:sz w:val="24"/>
          <w:szCs w:val="24"/>
          <w:rtl w:val="0"/>
        </w:rPr>
        <w:t xml:space="preserve">Но это вовсе не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ловушка, </w:t>
      </w:r>
      <w:r w:rsidDel="00000000" w:rsidR="00000000" w:rsidRPr="00000000">
        <w:rPr>
          <w:rFonts w:ascii="Times New Roman" w:cs="Times New Roman" w:eastAsia="Times New Roman" w:hAnsi="Times New Roman"/>
          <w:sz w:val="24"/>
          <w:szCs w:val="24"/>
          <w:rtl w:val="0"/>
        </w:rPr>
        <w:t xml:space="preserve">а метод, применяемый учёными. Если ты честно стараешься опровергнуть свои собственные теории и терпишь неудачу, значит, ты победил.</w:t>
      </w:r>
      <w:r w:rsidDel="00000000" w:rsidR="00000000" w:rsidRPr="00000000">
        <w:rPr>
          <w:rtl w:val="0"/>
        </w:rPr>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попытался указать на потрясающую тупость предположения, в соответствии с которым получалось, что лучшим способом выжить в дуэли было направить Авада Кедавру себе в ноги и промахнуться.</w:t>
      </w: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Поттер кивнул.</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покачал головой.</w:t>
      </w:r>
      <w:r w:rsidDel="00000000" w:rsidR="00000000" w:rsidRPr="00000000">
        <w:rPr>
          <w:rtl w:val="0"/>
        </w:rPr>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Затем Гарри Поттер описал идею</w:t>
      </w:r>
      <w:r w:rsidDel="00000000" w:rsidR="00000000" w:rsidRPr="00000000">
        <w:rPr>
          <w:rFonts w:ascii="Times New Roman" w:cs="Times New Roman" w:eastAsia="Times New Roman" w:hAnsi="Times New Roman"/>
          <w:sz w:val="24"/>
          <w:szCs w:val="24"/>
          <w:rtl w:val="0"/>
        </w:rPr>
        <w:t xml:space="preserve">, что учёные находят истину в поединке мнений, а поединка без оппонента быть не может. Поэтому Драко должен представить точку зрения противников гипотезы чистоты крови, чтобы потом её опровергнуть. Это Драко понял уже лучше, несмотря на слегка недовольный вид Гарри Поттера. Например, если очевидно, что в случае правильности принципов чистоты крови небо должно быть синим, а в противном случае — зелёным, и никто никогда не видел неба, то достаточно выйти на улицу и всем его показать, чтобы одержать победу. И если это случится шесть раз подряд, люди начнут замечать тенденцию.</w:t>
      </w: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Гарри Поттер продолжил заявлением, что все противники, придуманные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слишком слабы, поэтому для теории чистоты крови не будет чести победить их, ибо поединок не произведёт ни на кого впечатления. Это Драко тоже понял. «Волшебники становятся слабее, потому что домовые эльфы похищают у них магию» для него тоже звучало неубедительно.</w:t>
      </w:r>
      <w:r w:rsidDel="00000000" w:rsidR="00000000" w:rsidRPr="00000000">
        <w:rPr>
          <w:rtl w:val="0"/>
        </w:rPr>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0000ff"/>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(Хотя Гарри Поттер отметил, что данную гипотезу по крайней мере можно проверить: выяснить, становились ли домовые эльфы сильнее с течением времени, и нарисовать графики возрастания силы эльфов и упадка сил волшебников. Если они совпадут, это будет указанием в поддержку гипотезы эльфов. Всё это было сказано настолько серьёзным тоном, что у Драко возникло мимолётное искушение задать Добби несколько прямых вопросов под Сывороткой правды.)</w:t>
      </w:r>
      <w:r w:rsidDel="00000000" w:rsidR="00000000" w:rsidRPr="00000000">
        <w:rPr>
          <w:rtl w:val="0"/>
        </w:rPr>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И наконец, Гарри Поттер сказал, что Драко </w:t>
      </w:r>
      <w:r w:rsidDel="00000000" w:rsidR="00000000" w:rsidRPr="00000000">
        <w:rPr>
          <w:rFonts w:ascii="Times New Roman" w:cs="Times New Roman" w:eastAsia="Times New Roman" w:hAnsi="Times New Roman"/>
          <w:sz w:val="24"/>
          <w:szCs w:val="24"/>
          <w:rtl w:val="0"/>
        </w:rPr>
        <w:t xml:space="preserve">нельзя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устраивать подставной поединок. Учёные не тупые, им будет очевидно, что битва подстроена. Сражение должно быть настоящим, между двумя теориями, каждая из которых </w:t>
      </w:r>
      <w:r w:rsidDel="00000000" w:rsidR="00000000" w:rsidRPr="00000000">
        <w:rPr>
          <w:rFonts w:ascii="Times New Roman" w:cs="Times New Roman" w:eastAsia="Times New Roman" w:hAnsi="Times New Roman"/>
          <w:sz w:val="24"/>
          <w:szCs w:val="24"/>
          <w:rtl w:val="0"/>
        </w:rPr>
        <w:t xml:space="preserve">имеет право на существование</w:t>
      </w:r>
      <w:r w:rsidDel="00000000" w:rsidR="00000000" w:rsidRPr="00000000">
        <w:rPr>
          <w:rFonts w:ascii="Times New Roman" w:cs="Times New Roman" w:eastAsia="Times New Roman" w:hAnsi="Times New Roman"/>
          <w:sz w:val="24"/>
          <w:szCs w:val="24"/>
          <w:rtl w:val="0"/>
        </w:rPr>
        <w:t xml:space="preserve">, с проверкой, которую может пройти только </w:t>
      </w:r>
      <w:r w:rsidDel="00000000" w:rsidR="00000000" w:rsidRPr="00000000">
        <w:rPr>
          <w:rFonts w:ascii="Times New Roman" w:cs="Times New Roman" w:eastAsia="Times New Roman" w:hAnsi="Times New Roman"/>
          <w:sz w:val="24"/>
          <w:szCs w:val="24"/>
          <w:rtl w:val="0"/>
        </w:rPr>
        <w:t xml:space="preserve">истинная </w:t>
      </w:r>
      <w:r w:rsidDel="00000000" w:rsidR="00000000" w:rsidRPr="00000000">
        <w:rPr>
          <w:rFonts w:ascii="Times New Roman" w:cs="Times New Roman" w:eastAsia="Times New Roman" w:hAnsi="Times New Roman"/>
          <w:sz w:val="24"/>
          <w:szCs w:val="24"/>
          <w:rtl w:val="0"/>
        </w:rPr>
        <w:t xml:space="preserve">гипотеза. Что-то на самом деле </w:t>
      </w:r>
      <w:r w:rsidDel="00000000" w:rsidR="00000000" w:rsidRPr="00000000">
        <w:rPr>
          <w:rFonts w:ascii="Times New Roman" w:cs="Times New Roman" w:eastAsia="Times New Roman" w:hAnsi="Times New Roman"/>
          <w:sz w:val="24"/>
          <w:szCs w:val="24"/>
          <w:rtl w:val="0"/>
        </w:rPr>
        <w:t xml:space="preserve">должно </w:t>
      </w:r>
      <w:r w:rsidDel="00000000" w:rsidR="00000000" w:rsidRPr="00000000">
        <w:rPr>
          <w:rFonts w:ascii="Times New Roman" w:cs="Times New Roman" w:eastAsia="Times New Roman" w:hAnsi="Times New Roman"/>
          <w:sz w:val="24"/>
          <w:szCs w:val="24"/>
          <w:rtl w:val="0"/>
        </w:rPr>
        <w:t xml:space="preserve">пойти по-другому, в зависимости от того, какая из гипотез на самом деле верна, и наблюдающие опытные учёные должны быть способны подтвердить это. Гарри Поттер заявил, что он сам хочет узнать,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на самом деле работает кровь</w:t>
      </w:r>
      <w:r w:rsidDel="00000000" w:rsidR="00000000" w:rsidRPr="00000000">
        <w:rPr>
          <w:rFonts w:ascii="Times New Roman" w:cs="Times New Roman" w:eastAsia="Times New Roman" w:hAnsi="Times New Roman"/>
          <w:sz w:val="24"/>
          <w:szCs w:val="24"/>
          <w:rtl w:val="0"/>
        </w:rPr>
        <w:t xml:space="preserve">, и для этого ему нужно </w:t>
      </w:r>
      <w:r w:rsidDel="00000000" w:rsidR="00000000" w:rsidRPr="00000000">
        <w:rPr>
          <w:rFonts w:ascii="Times New Roman" w:cs="Times New Roman" w:eastAsia="Times New Roman" w:hAnsi="Times New Roman"/>
          <w:sz w:val="24"/>
          <w:szCs w:val="24"/>
          <w:rtl w:val="0"/>
        </w:rPr>
        <w:t xml:space="preserve">увидеть, что</w:t>
      </w:r>
      <w:r w:rsidDel="00000000" w:rsidR="00000000" w:rsidRPr="00000000">
        <w:rPr>
          <w:rFonts w:ascii="Times New Roman" w:cs="Times New Roman" w:eastAsia="Times New Roman" w:hAnsi="Times New Roman"/>
          <w:sz w:val="24"/>
          <w:szCs w:val="24"/>
          <w:rtl w:val="0"/>
        </w:rPr>
        <w:t xml:space="preserve"> теория чистоты крови на самом деле победила, и не собирается же Драко обманывать его гипотезами, которые легко разбить.</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Даже поняв эту мысль, Драко не смог придумать какую-нибудь «правдоподобную альтернативу», как это назвал Гарри, для идеи, что волшебники становится менее могущественными, поскольку мешают свою кровь с грязью. Это было слишком очевидной истиной.</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чего Гарри Поттер слегка </w:t>
      </w:r>
      <w:r w:rsidDel="00000000" w:rsidR="00000000" w:rsidRPr="00000000">
        <w:rPr>
          <w:rFonts w:ascii="Times New Roman" w:cs="Times New Roman" w:eastAsia="Times New Roman" w:hAnsi="Times New Roman"/>
          <w:sz w:val="24"/>
          <w:szCs w:val="24"/>
          <w:rtl w:val="0"/>
        </w:rPr>
        <w:t xml:space="preserve">раздражённо</w:t>
      </w:r>
      <w:r w:rsidDel="00000000" w:rsidR="00000000" w:rsidRPr="00000000">
        <w:rPr>
          <w:rFonts w:ascii="Times New Roman" w:cs="Times New Roman" w:eastAsia="Times New Roman" w:hAnsi="Times New Roman"/>
          <w:sz w:val="24"/>
          <w:szCs w:val="24"/>
          <w:rtl w:val="0"/>
        </w:rPr>
        <w:t xml:space="preserve"> заметил,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не может поверить, </w:t>
      </w:r>
      <w:r w:rsidDel="00000000" w:rsidR="00000000" w:rsidRPr="00000000">
        <w:rPr>
          <w:rFonts w:ascii="Times New Roman" w:cs="Times New Roman" w:eastAsia="Times New Roman" w:hAnsi="Times New Roman"/>
          <w:sz w:val="24"/>
          <w:szCs w:val="24"/>
          <w:rtl w:val="0"/>
        </w:rPr>
        <w:t xml:space="preserve">что </w:t>
      </w:r>
      <w:r w:rsidDel="00000000" w:rsidR="00000000" w:rsidRPr="00000000">
        <w:rPr>
          <w:rFonts w:ascii="Times New Roman" w:cs="Times New Roman" w:eastAsia="Times New Roman" w:hAnsi="Times New Roman"/>
          <w:sz w:val="24"/>
          <w:szCs w:val="24"/>
          <w:rtl w:val="0"/>
        </w:rPr>
        <w:t xml:space="preserve">у Драко и впрямь так плохо получается воображать себя на чужом месте.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Наверняка же</w:t>
      </w:r>
      <w:r w:rsidDel="00000000" w:rsidR="00000000" w:rsidRPr="00000000">
        <w:rPr>
          <w:rFonts w:ascii="Times New Roman" w:cs="Times New Roman" w:eastAsia="Times New Roman" w:hAnsi="Times New Roman"/>
          <w:sz w:val="24"/>
          <w:szCs w:val="24"/>
          <w:rtl w:val="0"/>
        </w:rPr>
        <w:t xml:space="preserve"> существовали Пожиратели Смерти, которые изображали врагов чистоты крови, и у них, </w:t>
      </w:r>
      <w:r w:rsidDel="00000000" w:rsidR="00000000" w:rsidRPr="00000000">
        <w:rPr>
          <w:rFonts w:ascii="Times New Roman" w:cs="Times New Roman" w:eastAsia="Times New Roman" w:hAnsi="Times New Roman"/>
          <w:sz w:val="24"/>
          <w:szCs w:val="24"/>
          <w:rtl w:val="0"/>
        </w:rPr>
        <w:t xml:space="preserve">без сомнения, нашлись бы</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правдоподобные </w:t>
      </w:r>
      <w:r w:rsidDel="00000000" w:rsidR="00000000" w:rsidRPr="00000000">
        <w:rPr>
          <w:rFonts w:ascii="Times New Roman" w:cs="Times New Roman" w:eastAsia="Times New Roman" w:hAnsi="Times New Roman"/>
          <w:sz w:val="24"/>
          <w:szCs w:val="24"/>
          <w:rtl w:val="0"/>
        </w:rPr>
        <w:t xml:space="preserve">аргументы против собственной стороны, чем то, что предлагает Драко. Если бы Драко изображал сторонника Дамблдора и высказал бы идею о домовых эльфах, он бы </w:t>
      </w:r>
      <w:r w:rsidDel="00000000" w:rsidR="00000000" w:rsidRPr="00000000">
        <w:rPr>
          <w:rFonts w:ascii="Times New Roman" w:cs="Times New Roman" w:eastAsia="Times New Roman" w:hAnsi="Times New Roman"/>
          <w:sz w:val="24"/>
          <w:szCs w:val="24"/>
          <w:rtl w:val="0"/>
        </w:rPr>
        <w:t xml:space="preserve">ни на секунду никого не одурачил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был вынужден признать, что в этом есть смысл.</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Тут и начался метод Поттера.</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Ну</w:t>
      </w:r>
      <w:r w:rsidDel="00000000" w:rsidR="00000000" w:rsidRPr="00000000">
        <w:rPr>
          <w:rFonts w:ascii="Times New Roman" w:cs="Times New Roman" w:eastAsia="Times New Roman" w:hAnsi="Times New Roman"/>
          <w:sz w:val="24"/>
          <w:szCs w:val="24"/>
          <w:highlight w:val="white"/>
          <w:rtl w:val="0"/>
        </w:rPr>
        <w:t xml:space="preserve">, доктор Малфой, — прохныкал Гарри Поттер. — Ну почему вы не хотите принять мою работу?</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Гарри Поттеру пришлось повторить фразу </w:t>
      </w:r>
      <w:r w:rsidDel="00000000" w:rsidR="00000000" w:rsidRPr="00000000">
        <w:rPr>
          <w:rFonts w:ascii="Times New Roman" w:cs="Times New Roman" w:eastAsia="Times New Roman" w:hAnsi="Times New Roman"/>
          <w:sz w:val="24"/>
          <w:szCs w:val="24"/>
          <w:highlight w:val="white"/>
          <w:rtl w:val="0"/>
        </w:rPr>
        <w:t xml:space="preserve">«просто сделай вид, будто делаешь вид, что ты учёный»</w:t>
      </w:r>
      <w:r w:rsidDel="00000000" w:rsidR="00000000" w:rsidRPr="00000000">
        <w:rPr>
          <w:rFonts w:ascii="Times New Roman" w:cs="Times New Roman" w:eastAsia="Times New Roman" w:hAnsi="Times New Roman"/>
          <w:sz w:val="24"/>
          <w:szCs w:val="24"/>
          <w:highlight w:val="white"/>
          <w:rtl w:val="0"/>
        </w:rPr>
        <w:t xml:space="preserve"> трижды, чтоб</w:t>
      </w:r>
      <w:r w:rsidDel="00000000" w:rsidR="00000000" w:rsidRPr="00000000">
        <w:rPr>
          <w:rFonts w:ascii="Times New Roman" w:cs="Times New Roman" w:eastAsia="Times New Roman" w:hAnsi="Times New Roman"/>
          <w:sz w:val="24"/>
          <w:szCs w:val="24"/>
          <w:rtl w:val="0"/>
        </w:rPr>
        <w:t xml:space="preserve">ы до Драко наконец дошёл её смысл.</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38761d"/>
          <w:sz w:val="24"/>
          <w:szCs w:val="24"/>
          <w:highlight w:val="white"/>
        </w:rPr>
      </w:pPr>
      <w:r w:rsidDel="00000000" w:rsidR="00000000" w:rsidRPr="00000000">
        <w:rPr>
          <w:rFonts w:ascii="Times New Roman" w:cs="Times New Roman" w:eastAsia="Times New Roman" w:hAnsi="Times New Roman"/>
          <w:sz w:val="24"/>
          <w:szCs w:val="24"/>
          <w:rtl w:val="0"/>
        </w:rPr>
        <w:t xml:space="preserve">Тогда</w:t>
      </w:r>
      <w:r w:rsidDel="00000000" w:rsidR="00000000" w:rsidRPr="00000000">
        <w:rPr>
          <w:rFonts w:ascii="Times New Roman" w:cs="Times New Roman" w:eastAsia="Times New Roman" w:hAnsi="Times New Roman"/>
          <w:sz w:val="24"/>
          <w:szCs w:val="24"/>
          <w:rtl w:val="0"/>
        </w:rPr>
        <w:t xml:space="preserve"> Драко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 понял, что с мозгами Гарри Поттера что-то </w:t>
      </w:r>
      <w:r w:rsidDel="00000000" w:rsidR="00000000" w:rsidRPr="00000000">
        <w:rPr>
          <w:rFonts w:ascii="Times New Roman" w:cs="Times New Roman" w:eastAsia="Times New Roman" w:hAnsi="Times New Roman"/>
          <w:sz w:val="24"/>
          <w:szCs w:val="24"/>
          <w:rtl w:val="0"/>
        </w:rPr>
        <w:t xml:space="preserve">сильно не в порядке</w:t>
      </w:r>
      <w:r w:rsidDel="00000000" w:rsidR="00000000" w:rsidRPr="00000000">
        <w:rPr>
          <w:rFonts w:ascii="Times New Roman" w:cs="Times New Roman" w:eastAsia="Times New Roman" w:hAnsi="Times New Roman"/>
          <w:sz w:val="24"/>
          <w:szCs w:val="24"/>
          <w:rtl w:val="0"/>
        </w:rPr>
        <w:t xml:space="preserve">, и любой, кто попробует на нём легилименцию, рискует</w:t>
      </w:r>
      <w:r w:rsidDel="00000000" w:rsidR="00000000" w:rsidRPr="00000000">
        <w:rPr>
          <w:rFonts w:ascii="Times New Roman" w:cs="Times New Roman" w:eastAsia="Times New Roman" w:hAnsi="Times New Roman"/>
          <w:sz w:val="24"/>
          <w:szCs w:val="24"/>
          <w:rtl w:val="0"/>
        </w:rPr>
        <w:t xml:space="preserve"> застрять в них навсегда</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Поттер </w:t>
      </w:r>
      <w:r w:rsidDel="00000000" w:rsidR="00000000" w:rsidRPr="00000000">
        <w:rPr>
          <w:rFonts w:ascii="Times New Roman" w:cs="Times New Roman" w:eastAsia="Times New Roman" w:hAnsi="Times New Roman"/>
          <w:sz w:val="24"/>
          <w:szCs w:val="24"/>
          <w:rtl w:val="0"/>
        </w:rPr>
        <w:t xml:space="preserve">пустился в дальнейшие объяснения</w:t>
      </w:r>
      <w:r w:rsidDel="00000000" w:rsidR="00000000" w:rsidRPr="00000000">
        <w:rPr>
          <w:rFonts w:ascii="Times New Roman" w:cs="Times New Roman" w:eastAsia="Times New Roman" w:hAnsi="Times New Roman"/>
          <w:sz w:val="24"/>
          <w:szCs w:val="24"/>
          <w:rtl w:val="0"/>
        </w:rPr>
        <w:t xml:space="preserve">: Драко — Пожиратель Смерти, который скрывается </w:t>
      </w:r>
      <w:r w:rsidDel="00000000" w:rsidR="00000000" w:rsidRPr="00000000">
        <w:rPr>
          <w:rFonts w:ascii="Times New Roman" w:cs="Times New Roman" w:eastAsia="Times New Roman" w:hAnsi="Times New Roman"/>
          <w:sz w:val="24"/>
          <w:szCs w:val="24"/>
          <w:rtl w:val="0"/>
        </w:rPr>
        <w:t xml:space="preserve">под </w:t>
      </w:r>
      <w:r w:rsidDel="00000000" w:rsidR="00000000" w:rsidRPr="00000000">
        <w:rPr>
          <w:rFonts w:ascii="Times New Roman" w:cs="Times New Roman" w:eastAsia="Times New Roman" w:hAnsi="Times New Roman"/>
          <w:sz w:val="24"/>
          <w:szCs w:val="24"/>
          <w:rtl w:val="0"/>
        </w:rPr>
        <w:t xml:space="preserve">личиной доктора Малфоя, редактора в научном журнале. Он хочет отклонить работу своего врага, доктора Поттера, под названием «О наследуемости магических способностей». Но если Пожиратель Смерти не </w:t>
      </w:r>
      <w:r w:rsidDel="00000000" w:rsidR="00000000" w:rsidRPr="00000000">
        <w:rPr>
          <w:rFonts w:ascii="Times New Roman" w:cs="Times New Roman" w:eastAsia="Times New Roman" w:hAnsi="Times New Roman"/>
          <w:sz w:val="24"/>
          <w:szCs w:val="24"/>
          <w:rtl w:val="0"/>
        </w:rPr>
        <w:t xml:space="preserve">будет похож на настоящего учён</w:t>
      </w:r>
      <w:r w:rsidDel="00000000" w:rsidR="00000000" w:rsidRPr="00000000">
        <w:rPr>
          <w:rFonts w:ascii="Times New Roman" w:cs="Times New Roman" w:eastAsia="Times New Roman" w:hAnsi="Times New Roman"/>
          <w:sz w:val="24"/>
          <w:szCs w:val="24"/>
          <w:rtl w:val="0"/>
        </w:rPr>
        <w:t xml:space="preserve">ого, его раскроют и казнят. В то же время за доктором Малфоем наблюдают претенденты на его место, так что необходимо отклонить работу доктора Поттера на основании объективных научных причин, иначе доктор Малфой потеряет пост редактора.</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как только Распределяющая шляпа не оказалась в больнице Святого Мунго?</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была самая сложная роль, сыграть которую его</w:t>
      </w:r>
      <w:r w:rsidDel="00000000" w:rsidR="00000000" w:rsidRPr="00000000">
        <w:rPr>
          <w:rFonts w:ascii="Times New Roman" w:cs="Times New Roman" w:eastAsia="Times New Roman" w:hAnsi="Times New Roman"/>
          <w:sz w:val="24"/>
          <w:szCs w:val="24"/>
          <w:rtl w:val="0"/>
        </w:rPr>
        <w:t xml:space="preserve"> когда-либо</w:t>
      </w:r>
      <w:r w:rsidDel="00000000" w:rsidR="00000000" w:rsidRPr="00000000">
        <w:rPr>
          <w:rFonts w:ascii="Times New Roman" w:cs="Times New Roman" w:eastAsia="Times New Roman" w:hAnsi="Times New Roman"/>
          <w:sz w:val="24"/>
          <w:szCs w:val="24"/>
          <w:rtl w:val="0"/>
        </w:rPr>
        <w:t xml:space="preserve"> просили</w:t>
      </w:r>
      <w:r w:rsidDel="00000000" w:rsidR="00000000" w:rsidRPr="00000000">
        <w:rPr>
          <w:rFonts w:ascii="Times New Roman" w:cs="Times New Roman" w:eastAsia="Times New Roman" w:hAnsi="Times New Roman"/>
          <w:sz w:val="24"/>
          <w:szCs w:val="24"/>
          <w:rtl w:val="0"/>
        </w:rPr>
        <w:t xml:space="preserve">, но отказаться от подобного вызова Драко не мог.</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 прямо сейчас они, как выразился Гарри, </w:t>
      </w:r>
      <w:r w:rsidDel="00000000" w:rsidR="00000000" w:rsidRPr="00000000">
        <w:rPr>
          <w:rFonts w:ascii="Times New Roman" w:cs="Times New Roman" w:eastAsia="Times New Roman" w:hAnsi="Times New Roman"/>
          <w:sz w:val="24"/>
          <w:szCs w:val="24"/>
          <w:rtl w:val="0"/>
        </w:rPr>
        <w:t xml:space="preserve">вживались в роль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Боюсь, доктор Поттер, вы написали работу чернилами не того цвета, — сказал Драко. — Следующий!</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великолепно изобразил отчаяние, и Драко не мог не почувствовать вспышку радости доктора Малфоя, даже если на самом деле доктор Малфой был Пожирателем Смерти.</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Это было весело. Он бы так целый день провёл.</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с унылым видом поднялся со стула и поплёлся прочь. Сделав пару шагов, он превратился в Гарри Поттера, который показал Драко оттопыренный вверх большой палец, </w:t>
      </w:r>
      <w:r w:rsidDel="00000000" w:rsidR="00000000" w:rsidRPr="00000000">
        <w:rPr>
          <w:rFonts w:ascii="Times New Roman" w:cs="Times New Roman" w:eastAsia="Times New Roman" w:hAnsi="Times New Roman"/>
          <w:sz w:val="24"/>
          <w:szCs w:val="24"/>
          <w:highlight w:val="white"/>
          <w:rtl w:val="0"/>
        </w:rPr>
        <w:t xml:space="preserve">а</w:t>
      </w:r>
      <w:r w:rsidDel="00000000" w:rsidR="00000000" w:rsidRPr="00000000">
        <w:rPr>
          <w:rFonts w:ascii="Times New Roman" w:cs="Times New Roman" w:eastAsia="Times New Roman" w:hAnsi="Times New Roman"/>
          <w:sz w:val="24"/>
          <w:szCs w:val="24"/>
          <w:highlight w:val="white"/>
          <w:rtl w:val="0"/>
        </w:rPr>
        <w:t xml:space="preserve"> затем снова стал доктором Поттером, который возвращался к столу с широкой улыбкой.</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сел и протянул доктору Малфою лист пергамента, на котором было написано:</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38761d"/>
          <w:sz w:val="24"/>
          <w:szCs w:val="24"/>
          <w:highlight w:val="white"/>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w:t>
      </w:r>
      <w:r w:rsidDel="00000000" w:rsidR="00000000" w:rsidRPr="00000000">
        <w:rPr>
          <w:rFonts w:ascii="Times New Roman" w:cs="Times New Roman" w:eastAsia="Times New Roman" w:hAnsi="Times New Roman"/>
          <w:i w:val="1"/>
          <w:sz w:val="24"/>
          <w:szCs w:val="24"/>
          <w:rtl w:val="0"/>
        </w:rPr>
        <w:t xml:space="preserve"> наследуемости магических способностей</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 Г. Дж. Поттер-Эванс-Веррес, Институт </w:t>
      </w:r>
      <w:r w:rsidDel="00000000" w:rsidR="00000000" w:rsidRPr="00000000">
        <w:rPr>
          <w:rFonts w:ascii="Times New Roman" w:cs="Times New Roman" w:eastAsia="Times New Roman" w:hAnsi="Times New Roman"/>
          <w:i w:val="1"/>
          <w:sz w:val="24"/>
          <w:szCs w:val="24"/>
          <w:rtl w:val="0"/>
        </w:rPr>
        <w:t xml:space="preserve">до</w:t>
      </w:r>
      <w:r w:rsidDel="00000000" w:rsidR="00000000" w:rsidRPr="00000000">
        <w:rPr>
          <w:rFonts w:ascii="Times New Roman" w:cs="Times New Roman" w:eastAsia="Times New Roman" w:hAnsi="Times New Roman"/>
          <w:i w:val="1"/>
          <w:sz w:val="24"/>
          <w:szCs w:val="24"/>
          <w:rtl w:val="0"/>
        </w:rPr>
        <w:t xml:space="preserve">статочно развитой</w:t>
      </w:r>
      <w:r w:rsidDel="00000000" w:rsidR="00000000" w:rsidRPr="00000000">
        <w:rPr>
          <w:rFonts w:ascii="Times New Roman" w:cs="Times New Roman" w:eastAsia="Times New Roman" w:hAnsi="Times New Roman"/>
          <w:i w:val="1"/>
          <w:sz w:val="24"/>
          <w:szCs w:val="24"/>
          <w:rtl w:val="0"/>
        </w:rPr>
        <w:t xml:space="preserve"> науки</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Моё наблюдение:</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Современные волшебники не могут творить столь же впечатляющие заклинания,</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что и волшебники, жившие 800 лет назад.</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Мой вывод:</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Волшебники стали слабее из-за смешения крови</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0"/>
        <w:jc w:val="center"/>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с маглорождёнными и </w:t>
      </w:r>
      <w:r w:rsidDel="00000000" w:rsidR="00000000" w:rsidRPr="00000000">
        <w:rPr>
          <w:rFonts w:ascii="Times New Roman" w:cs="Times New Roman" w:eastAsia="Times New Roman" w:hAnsi="Times New Roman"/>
          <w:i w:val="1"/>
          <w:sz w:val="24"/>
          <w:szCs w:val="24"/>
          <w:rtl w:val="0"/>
        </w:rPr>
        <w:t xml:space="preserve">сквибами.</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Прошу прощения, д</w:t>
      </w:r>
      <w:r w:rsidDel="00000000" w:rsidR="00000000" w:rsidRPr="00000000">
        <w:rPr>
          <w:rFonts w:ascii="Times New Roman" w:cs="Times New Roman" w:eastAsia="Times New Roman" w:hAnsi="Times New Roman"/>
          <w:sz w:val="24"/>
          <w:szCs w:val="24"/>
          <w:rtl w:val="0"/>
        </w:rPr>
        <w:t xml:space="preserve">октор Малфой, — </w:t>
      </w:r>
      <w:r w:rsidDel="00000000" w:rsidR="00000000" w:rsidRPr="00000000">
        <w:rPr>
          <w:rFonts w:ascii="Times New Roman" w:cs="Times New Roman" w:eastAsia="Times New Roman" w:hAnsi="Times New Roman"/>
          <w:sz w:val="24"/>
          <w:szCs w:val="24"/>
          <w:rtl w:val="0"/>
        </w:rPr>
        <w:t xml:space="preserve">заискивающе начал</w:t>
      </w:r>
      <w:r w:rsidDel="00000000" w:rsidR="00000000" w:rsidRPr="00000000">
        <w:rPr>
          <w:rFonts w:ascii="Times New Roman" w:cs="Times New Roman" w:eastAsia="Times New Roman" w:hAnsi="Times New Roman"/>
          <w:sz w:val="24"/>
          <w:szCs w:val="24"/>
          <w:rtl w:val="0"/>
        </w:rPr>
        <w:t xml:space="preserve"> доктор Поттер, — </w:t>
      </w:r>
      <w:r w:rsidDel="00000000" w:rsidR="00000000" w:rsidRPr="00000000">
        <w:rPr>
          <w:rFonts w:ascii="Times New Roman" w:cs="Times New Roman" w:eastAsia="Times New Roman" w:hAnsi="Times New Roman"/>
          <w:sz w:val="24"/>
          <w:szCs w:val="24"/>
          <w:rtl w:val="0"/>
        </w:rPr>
        <w:t xml:space="preserve">я тут подумал,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мог бы «Журнал невоспроизводимых результатов» </w:t>
      </w:r>
      <w:r w:rsidDel="00000000" w:rsidR="00000000" w:rsidRPr="00000000">
        <w:rPr>
          <w:rFonts w:ascii="Times New Roman" w:cs="Times New Roman" w:eastAsia="Times New Roman" w:hAnsi="Times New Roman"/>
          <w:sz w:val="24"/>
          <w:szCs w:val="24"/>
          <w:rtl w:val="0"/>
        </w:rPr>
        <w:t xml:space="preserve">рассмотреть для публикации мою работу «О наследуемости магических способностей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взглянул на пергамент и улыбнулся, раздумывая о возможных причинах отказа. Если бы он был преподавателем, он бы не принял эссе, потому что оно было слишком коротким, поэтому…</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Слишком большой объём, доктор Поттер, — заключил доктор Малфой.</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мгновение на лице доктора Поттера появилось выражение искреннего замешательства.</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А-а, — протянул он наконец. — А если я вычеркну отдельные строки про наблюдения и заключения и просто напишу: «поэтому…»?</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объём будет слишком маленький. Следующий!</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Доктор Поттер </w:t>
      </w:r>
      <w:r w:rsidDel="00000000" w:rsidR="00000000" w:rsidRPr="00000000">
        <w:rPr>
          <w:rFonts w:ascii="Times New Roman" w:cs="Times New Roman" w:eastAsia="Times New Roman" w:hAnsi="Times New Roman"/>
          <w:sz w:val="24"/>
          <w:szCs w:val="24"/>
          <w:rtl w:val="0"/>
        </w:rPr>
        <w:t xml:space="preserve">снова</w:t>
      </w:r>
      <w:r w:rsidDel="00000000" w:rsidR="00000000" w:rsidRPr="00000000">
        <w:rPr>
          <w:rFonts w:ascii="Times New Roman" w:cs="Times New Roman" w:eastAsia="Times New Roman" w:hAnsi="Times New Roman"/>
          <w:sz w:val="24"/>
          <w:szCs w:val="24"/>
          <w:rtl w:val="0"/>
        </w:rPr>
        <w:t xml:space="preserve"> поплёлся прочь.</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Ладно, — сказал Гарри Поттер, — смотрю, ты уже наловчился, даже слишком</w:t>
      </w:r>
      <w:r w:rsidDel="00000000" w:rsidR="00000000" w:rsidRPr="00000000">
        <w:rPr>
          <w:rFonts w:ascii="Times New Roman" w:cs="Times New Roman" w:eastAsia="Times New Roman" w:hAnsi="Times New Roman"/>
          <w:i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Ещё два раза </w:t>
      </w:r>
      <w:r w:rsidDel="00000000" w:rsidR="00000000" w:rsidRPr="00000000">
        <w:rPr>
          <w:rFonts w:ascii="Times New Roman" w:cs="Times New Roman" w:eastAsia="Times New Roman" w:hAnsi="Times New Roman"/>
          <w:sz w:val="24"/>
          <w:szCs w:val="24"/>
          <w:highlight w:val="white"/>
          <w:rtl w:val="0"/>
        </w:rPr>
        <w:t xml:space="preserve">в тренировочном режиме</w:t>
      </w:r>
      <w:r w:rsidDel="00000000" w:rsidR="00000000" w:rsidRPr="00000000">
        <w:rPr>
          <w:rFonts w:ascii="Times New Roman" w:cs="Times New Roman" w:eastAsia="Times New Roman" w:hAnsi="Times New Roman"/>
          <w:sz w:val="24"/>
          <w:szCs w:val="24"/>
          <w:highlight w:val="white"/>
          <w:rtl w:val="0"/>
        </w:rPr>
        <w:t xml:space="preserve">, а потом по-настоящему и без пауз. Я подойду, и ты должен </w:t>
      </w:r>
      <w:r w:rsidDel="00000000" w:rsidR="00000000" w:rsidRPr="00000000">
        <w:rPr>
          <w:rFonts w:ascii="Times New Roman" w:cs="Times New Roman" w:eastAsia="Times New Roman" w:hAnsi="Times New Roman"/>
          <w:sz w:val="24"/>
          <w:szCs w:val="24"/>
          <w:highlight w:val="white"/>
          <w:rtl w:val="0"/>
        </w:rPr>
        <w:t xml:space="preserve">будешь </w:t>
      </w:r>
      <w:r w:rsidDel="00000000" w:rsidR="00000000" w:rsidRPr="00000000">
        <w:rPr>
          <w:rFonts w:ascii="Times New Roman" w:cs="Times New Roman" w:eastAsia="Times New Roman" w:hAnsi="Times New Roman"/>
          <w:sz w:val="24"/>
          <w:szCs w:val="24"/>
          <w:highlight w:val="white"/>
          <w:rtl w:val="0"/>
        </w:rPr>
        <w:t xml:space="preserve">отвергнуть статью из-за её содержания. Также помни — твои учёные-соперники не дремлют.</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Следующая статья доктора Поттера была идеальна во всех отношениях, своего рода чудом, но, к сожалению, пришлось отвергнуть и её, потому что у журнала доктора Малфоя были проблемы с буквой «</w:t>
      </w:r>
      <w:r w:rsidDel="00000000" w:rsidR="00000000" w:rsidRPr="00000000">
        <w:rPr>
          <w:rFonts w:ascii="Times New Roman" w:cs="Times New Roman" w:eastAsia="Times New Roman" w:hAnsi="Times New Roman"/>
          <w:sz w:val="24"/>
          <w:szCs w:val="24"/>
          <w:highlight w:val="white"/>
          <w:rtl w:val="0"/>
        </w:rPr>
        <w:t xml:space="preserve">Е</w:t>
      </w:r>
      <w:r w:rsidDel="00000000" w:rsidR="00000000" w:rsidRPr="00000000">
        <w:rPr>
          <w:rFonts w:ascii="Times New Roman" w:cs="Times New Roman" w:eastAsia="Times New Roman" w:hAnsi="Times New Roman"/>
          <w:sz w:val="24"/>
          <w:szCs w:val="24"/>
          <w:highlight w:val="white"/>
          <w:rtl w:val="0"/>
        </w:rPr>
        <w:t xml:space="preserve">». А когда доктор Поттер предложил переписать статью, не используя слов с этой буквой, доктор Малфой объяснил, что вообще-то проблемы есть со всеми гласными.</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Следующая статья была отвергнута, потому что вторник.</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 самом деле была суббота.</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попробовал указать на это, но в ответ услышал: «Следующий!».</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начал понимать, почему Снейп, имея возможность шантажировать Дамблдора, ограничился получением должности, которая позволила ему измываться над учениками.)</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 потом...</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Поттер приблизился к нему с </w:t>
      </w:r>
      <w:r w:rsidDel="00000000" w:rsidR="00000000" w:rsidRPr="00000000">
        <w:rPr>
          <w:rFonts w:ascii="Times New Roman" w:cs="Times New Roman" w:eastAsia="Times New Roman" w:hAnsi="Times New Roman"/>
          <w:sz w:val="24"/>
          <w:szCs w:val="24"/>
          <w:highlight w:val="white"/>
          <w:rtl w:val="0"/>
        </w:rPr>
        <w:t xml:space="preserve">высокомерной </w:t>
      </w:r>
      <w:r w:rsidDel="00000000" w:rsidR="00000000" w:rsidRPr="00000000">
        <w:rPr>
          <w:rFonts w:ascii="Times New Roman" w:cs="Times New Roman" w:eastAsia="Times New Roman" w:hAnsi="Times New Roman"/>
          <w:sz w:val="24"/>
          <w:szCs w:val="24"/>
          <w:highlight w:val="white"/>
          <w:rtl w:val="0"/>
        </w:rPr>
        <w:t xml:space="preserve">ухмылкой.</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w:t>
      </w:r>
      <w:r w:rsidDel="00000000" w:rsidR="00000000" w:rsidRPr="00000000">
        <w:rPr>
          <w:rFonts w:ascii="Times New Roman" w:cs="Times New Roman" w:eastAsia="Times New Roman" w:hAnsi="Times New Roman"/>
          <w:sz w:val="24"/>
          <w:szCs w:val="24"/>
          <w:rtl w:val="0"/>
        </w:rPr>
        <w:t xml:space="preserve">от моя </w:t>
      </w:r>
      <w:r w:rsidDel="00000000" w:rsidR="00000000" w:rsidRPr="00000000">
        <w:rPr>
          <w:rFonts w:ascii="Times New Roman" w:cs="Times New Roman" w:eastAsia="Times New Roman" w:hAnsi="Times New Roman"/>
          <w:sz w:val="24"/>
          <w:szCs w:val="24"/>
          <w:rtl w:val="0"/>
        </w:rPr>
        <w:t xml:space="preserve">последняя</w:t>
      </w:r>
      <w:r w:rsidDel="00000000" w:rsidR="00000000" w:rsidRPr="00000000">
        <w:rPr>
          <w:rFonts w:ascii="Times New Roman" w:cs="Times New Roman" w:eastAsia="Times New Roman" w:hAnsi="Times New Roman"/>
          <w:sz w:val="24"/>
          <w:szCs w:val="24"/>
          <w:rtl w:val="0"/>
        </w:rPr>
        <w:t xml:space="preserve"> статья — «О </w:t>
      </w:r>
      <w:r w:rsidDel="00000000" w:rsidR="00000000" w:rsidRPr="00000000">
        <w:rPr>
          <w:rFonts w:ascii="Times New Roman" w:cs="Times New Roman" w:eastAsia="Times New Roman" w:hAnsi="Times New Roman"/>
          <w:sz w:val="24"/>
          <w:szCs w:val="24"/>
          <w:rtl w:val="0"/>
        </w:rPr>
        <w:t xml:space="preserve">наследуемости</w:t>
      </w:r>
      <w:r w:rsidDel="00000000" w:rsidR="00000000" w:rsidRPr="00000000">
        <w:rPr>
          <w:rFonts w:ascii="Times New Roman" w:cs="Times New Roman" w:eastAsia="Times New Roman" w:hAnsi="Times New Roman"/>
          <w:sz w:val="24"/>
          <w:szCs w:val="24"/>
          <w:rtl w:val="0"/>
        </w:rPr>
        <w:t xml:space="preserve"> магических способностей», — уверенно заявил доктор Поттер и протянул листок. — Я решил опубликовать её в вашем журнале, поэтому подготовил её с учётом</w:t>
      </w:r>
      <w:r w:rsidDel="00000000" w:rsidR="00000000" w:rsidRPr="00000000">
        <w:rPr>
          <w:rFonts w:ascii="Times New Roman" w:cs="Times New Roman" w:eastAsia="Times New Roman" w:hAnsi="Times New Roman"/>
          <w:sz w:val="24"/>
          <w:szCs w:val="24"/>
          <w:rtl w:val="0"/>
        </w:rPr>
        <w:t xml:space="preserve"> ваших требований к</w:t>
      </w:r>
      <w:r w:rsidDel="00000000" w:rsidR="00000000" w:rsidRPr="00000000">
        <w:rPr>
          <w:rFonts w:ascii="Times New Roman" w:cs="Times New Roman" w:eastAsia="Times New Roman" w:hAnsi="Times New Roman"/>
          <w:sz w:val="24"/>
          <w:szCs w:val="24"/>
          <w:rtl w:val="0"/>
        </w:rPr>
        <w:t xml:space="preserve"> публикации</w:t>
      </w:r>
      <w:r w:rsidDel="00000000" w:rsidR="00000000" w:rsidRPr="00000000">
        <w:rPr>
          <w:rFonts w:ascii="Times New Roman" w:cs="Times New Roman" w:eastAsia="Times New Roman" w:hAnsi="Times New Roman"/>
          <w:sz w:val="24"/>
          <w:szCs w:val="24"/>
          <w:rtl w:val="0"/>
        </w:rPr>
        <w:t xml:space="preserve">, так чт</w:t>
      </w:r>
      <w:r w:rsidDel="00000000" w:rsidR="00000000" w:rsidRPr="00000000">
        <w:rPr>
          <w:rFonts w:ascii="Times New Roman" w:cs="Times New Roman" w:eastAsia="Times New Roman" w:hAnsi="Times New Roman"/>
          <w:sz w:val="24"/>
          <w:szCs w:val="24"/>
          <w:highlight w:val="white"/>
          <w:rtl w:val="0"/>
        </w:rPr>
        <w:t xml:space="preserve">о никаких заминок не возникнет.</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Пожиратель Смерти решил выследить и убить доктора Поттера после выполнения этого задания. Доктор Малфой сохранял на лице вежливую улыбку — соперники по-прежнему следили за ним. Он сказал...</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(Пауза затянулась, доктор Поттер нетерпеливо глядел на него.)</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...Позвольте взглянуть.</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Доктор Малфой взял листок и внимательно его прочитал.</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Пожиратель Смерти</w:t>
      </w:r>
      <w:r w:rsidDel="00000000" w:rsidR="00000000" w:rsidRPr="00000000">
        <w:rPr>
          <w:rFonts w:ascii="Times New Roman" w:cs="Times New Roman" w:eastAsia="Times New Roman" w:hAnsi="Times New Roman"/>
          <w:sz w:val="24"/>
          <w:szCs w:val="24"/>
          <w:highlight w:val="white"/>
          <w:rtl w:val="0"/>
        </w:rPr>
        <w:t xml:space="preserve"> заволновался</w:t>
      </w:r>
      <w:r w:rsidDel="00000000" w:rsidR="00000000" w:rsidRPr="00000000">
        <w:rPr>
          <w:rFonts w:ascii="Times New Roman" w:cs="Times New Roman" w:eastAsia="Times New Roman" w:hAnsi="Times New Roman"/>
          <w:sz w:val="24"/>
          <w:szCs w:val="24"/>
          <w:highlight w:val="white"/>
          <w:rtl w:val="0"/>
        </w:rPr>
        <w:t xml:space="preserve">, что он на самом деле </w:t>
      </w:r>
      <w:r w:rsidDel="00000000" w:rsidR="00000000" w:rsidRPr="00000000">
        <w:rPr>
          <w:rFonts w:ascii="Times New Roman" w:cs="Times New Roman" w:eastAsia="Times New Roman" w:hAnsi="Times New Roman"/>
          <w:sz w:val="24"/>
          <w:szCs w:val="24"/>
          <w:highlight w:val="white"/>
          <w:rtl w:val="0"/>
        </w:rPr>
        <w:t xml:space="preserve">никакой не учёный</w:t>
      </w:r>
      <w:r w:rsidDel="00000000" w:rsidR="00000000" w:rsidRPr="00000000">
        <w:rPr>
          <w:rFonts w:ascii="Times New Roman" w:cs="Times New Roman" w:eastAsia="Times New Roman" w:hAnsi="Times New Roman"/>
          <w:sz w:val="24"/>
          <w:szCs w:val="24"/>
          <w:highlight w:val="white"/>
          <w:rtl w:val="0"/>
        </w:rPr>
        <w:t xml:space="preserve">. Драко попытался </w:t>
      </w:r>
      <w:r w:rsidDel="00000000" w:rsidR="00000000" w:rsidRPr="00000000">
        <w:rPr>
          <w:rFonts w:ascii="Times New Roman" w:cs="Times New Roman" w:eastAsia="Times New Roman" w:hAnsi="Times New Roman"/>
          <w:sz w:val="24"/>
          <w:szCs w:val="24"/>
          <w:highlight w:val="white"/>
          <w:rtl w:val="0"/>
        </w:rPr>
        <w:t xml:space="preserve">представить себе</w:t>
      </w:r>
      <w:r w:rsidDel="00000000" w:rsidR="00000000" w:rsidRPr="00000000">
        <w:rPr>
          <w:rFonts w:ascii="Times New Roman" w:cs="Times New Roman" w:eastAsia="Times New Roman" w:hAnsi="Times New Roman"/>
          <w:sz w:val="24"/>
          <w:szCs w:val="24"/>
          <w:highlight w:val="white"/>
          <w:rtl w:val="0"/>
        </w:rPr>
        <w:t xml:space="preserve">, что бы сказал на его месте Гарри Поттер.</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Ах, вам нужно рассмотреть другие возможные объяснения вашего, эм-м, наблюдения, не только выбранное вами...</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В самом деле? — прервал его доктор Поттер.</w:t>
      </w:r>
      <w:r w:rsidDel="00000000" w:rsidR="00000000" w:rsidRPr="00000000">
        <w:rPr>
          <w:rFonts w:ascii="Times New Roman" w:cs="Times New Roman" w:eastAsia="Times New Roman" w:hAnsi="Times New Roman"/>
          <w:sz w:val="24"/>
          <w:szCs w:val="24"/>
          <w:rtl w:val="0"/>
        </w:rPr>
        <w:t xml:space="preserve"> — К</w:t>
      </w:r>
      <w:r w:rsidDel="00000000" w:rsidR="00000000" w:rsidRPr="00000000">
        <w:rPr>
          <w:rFonts w:ascii="Times New Roman" w:cs="Times New Roman" w:eastAsia="Times New Roman" w:hAnsi="Times New Roman"/>
          <w:sz w:val="24"/>
          <w:szCs w:val="24"/>
          <w:rtl w:val="0"/>
        </w:rPr>
        <w:t xml:space="preserve">акие,</w:t>
      </w:r>
      <w:r w:rsidDel="00000000" w:rsidR="00000000" w:rsidRPr="00000000">
        <w:rPr>
          <w:rFonts w:ascii="Times New Roman" w:cs="Times New Roman" w:eastAsia="Times New Roman" w:hAnsi="Times New Roman"/>
          <w:sz w:val="24"/>
          <w:szCs w:val="24"/>
          <w:rtl w:val="0"/>
        </w:rPr>
        <w:t xml:space="preserve"> напр</w:t>
      </w:r>
      <w:r w:rsidDel="00000000" w:rsidR="00000000" w:rsidRPr="00000000">
        <w:rPr>
          <w:rFonts w:ascii="Times New Roman" w:cs="Times New Roman" w:eastAsia="Times New Roman" w:hAnsi="Times New Roman"/>
          <w:sz w:val="24"/>
          <w:szCs w:val="24"/>
          <w:highlight w:val="white"/>
          <w:rtl w:val="0"/>
        </w:rPr>
        <w:t xml:space="preserve">имер?</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Дом</w:t>
      </w:r>
      <w:r w:rsidDel="00000000" w:rsidR="00000000" w:rsidRPr="00000000">
        <w:rPr>
          <w:rFonts w:ascii="Times New Roman" w:cs="Times New Roman" w:eastAsia="Times New Roman" w:hAnsi="Times New Roman"/>
          <w:sz w:val="24"/>
          <w:szCs w:val="24"/>
          <w:highlight w:val="white"/>
          <w:rtl w:val="0"/>
        </w:rPr>
        <w:t xml:space="preserve">овые </w:t>
      </w:r>
      <w:r w:rsidDel="00000000" w:rsidR="00000000" w:rsidRPr="00000000">
        <w:rPr>
          <w:rFonts w:ascii="Times New Roman" w:cs="Times New Roman" w:eastAsia="Times New Roman" w:hAnsi="Times New Roman"/>
          <w:sz w:val="24"/>
          <w:szCs w:val="24"/>
          <w:highlight w:val="white"/>
          <w:rtl w:val="0"/>
        </w:rPr>
        <w:t xml:space="preserve">эльфы крадут нашу магию»?</w:t>
      </w:r>
      <w:r w:rsidDel="00000000" w:rsidR="00000000" w:rsidRPr="00000000">
        <w:rPr>
          <w:rFonts w:ascii="Times New Roman" w:cs="Times New Roman" w:eastAsia="Times New Roman" w:hAnsi="Times New Roman"/>
          <w:sz w:val="24"/>
          <w:szCs w:val="24"/>
          <w:highlight w:val="white"/>
          <w:rtl w:val="0"/>
        </w:rPr>
        <w:t xml:space="preserve"> Вся собранная мною информация ведёт только к одному заключению, доктор Малфой. Никакие другие гипотезы невозможны.</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что было сил пытался заставить свой мозг придумать, что он сказал бы, будь он на стороне Дамблдора. Как же </w:t>
      </w:r>
      <w:r w:rsidDel="00000000" w:rsidR="00000000" w:rsidRPr="00000000">
        <w:rPr>
          <w:rFonts w:ascii="Times New Roman" w:cs="Times New Roman" w:eastAsia="Times New Roman" w:hAnsi="Times New Roman"/>
          <w:sz w:val="24"/>
          <w:szCs w:val="24"/>
          <w:highlight w:val="white"/>
          <w:rtl w:val="0"/>
        </w:rPr>
        <w:t xml:space="preserve">они</w:t>
      </w:r>
      <w:r w:rsidDel="00000000" w:rsidR="00000000" w:rsidRPr="00000000">
        <w:rPr>
          <w:rFonts w:ascii="Times New Roman" w:cs="Times New Roman" w:eastAsia="Times New Roman" w:hAnsi="Times New Roman"/>
          <w:sz w:val="24"/>
          <w:szCs w:val="24"/>
          <w:highlight w:val="white"/>
          <w:rtl w:val="0"/>
        </w:rPr>
        <w:t xml:space="preserve"> объясняли уменьшение силы магов? Раньше его никогда не заботил этот вопрос...</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Если у вас нет другого объяснения для собранных мною данных, то вам придётся опубликовать мою статью, доктор Малфой.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Последней каплей </w:t>
      </w:r>
      <w:r w:rsidDel="00000000" w:rsidR="00000000" w:rsidRPr="00000000">
        <w:rPr>
          <w:rFonts w:ascii="Times New Roman" w:cs="Times New Roman" w:eastAsia="Times New Roman" w:hAnsi="Times New Roman"/>
          <w:sz w:val="24"/>
          <w:szCs w:val="24"/>
          <w:highlight w:val="white"/>
          <w:rtl w:val="0"/>
        </w:rPr>
        <w:t xml:space="preserve">стала насмешка на лице доктора Поттера.</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Ах так? — рявкнул доктор Малфой. — А с чего вы решили, что магия не исчезает</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сама по себе?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Время остановилось.</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Драко и Гарри Поттер обменялись </w:t>
      </w:r>
      <w:r w:rsidDel="00000000" w:rsidR="00000000" w:rsidRPr="00000000">
        <w:rPr>
          <w:rFonts w:ascii="Times New Roman" w:cs="Times New Roman" w:eastAsia="Times New Roman" w:hAnsi="Times New Roman"/>
          <w:sz w:val="24"/>
          <w:szCs w:val="24"/>
          <w:rtl w:val="0"/>
        </w:rPr>
        <w:t xml:space="preserve">взглядами</w:t>
      </w:r>
      <w:r w:rsidDel="00000000" w:rsidR="00000000" w:rsidRPr="00000000">
        <w:rPr>
          <w:rFonts w:ascii="Times New Roman" w:cs="Times New Roman" w:eastAsia="Times New Roman" w:hAnsi="Times New Roman"/>
          <w:sz w:val="24"/>
          <w:szCs w:val="24"/>
          <w:rtl w:val="0"/>
        </w:rPr>
        <w:t xml:space="preserve">, полными потрясения и ужаса.</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Поттер выпалил какое-то, вероятно, очень плохое слово для воспитанного маглами.</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Я не подумал об этом! — </w:t>
      </w:r>
      <w:r w:rsidDel="00000000" w:rsidR="00000000" w:rsidRPr="00000000">
        <w:rPr>
          <w:rFonts w:ascii="Times New Roman" w:cs="Times New Roman" w:eastAsia="Times New Roman" w:hAnsi="Times New Roman"/>
          <w:sz w:val="24"/>
          <w:szCs w:val="24"/>
          <w:rtl w:val="0"/>
        </w:rPr>
        <w:t xml:space="preserve">воскликнул </w:t>
      </w:r>
      <w:r w:rsidDel="00000000" w:rsidR="00000000" w:rsidRPr="00000000">
        <w:rPr>
          <w:rFonts w:ascii="Times New Roman" w:cs="Times New Roman" w:eastAsia="Times New Roman" w:hAnsi="Times New Roman"/>
          <w:sz w:val="24"/>
          <w:szCs w:val="24"/>
          <w:rtl w:val="0"/>
        </w:rPr>
        <w:t xml:space="preserve">он. — А должен был! Магия уходит. Чёрт, чёрт, чёрт!</w:t>
      </w:r>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Тревога Гарри Поттера оказалась заразительной. </w:t>
      </w:r>
      <w:r w:rsidDel="00000000" w:rsidR="00000000" w:rsidRPr="00000000">
        <w:rPr>
          <w:rFonts w:ascii="Times New Roman" w:cs="Times New Roman" w:eastAsia="Times New Roman" w:hAnsi="Times New Roman"/>
          <w:sz w:val="24"/>
          <w:szCs w:val="24"/>
          <w:rtl w:val="0"/>
        </w:rPr>
        <w:t xml:space="preserve">Драко машинально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полез в карман мантии и стиснул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волшебную палочку. Он</w:t>
      </w:r>
      <w:r w:rsidDel="00000000" w:rsidR="00000000" w:rsidRPr="00000000">
        <w:rPr>
          <w:rFonts w:ascii="Times New Roman" w:cs="Times New Roman" w:eastAsia="Times New Roman" w:hAnsi="Times New Roman"/>
          <w:sz w:val="24"/>
          <w:szCs w:val="24"/>
          <w:rtl w:val="0"/>
        </w:rPr>
        <w:t xml:space="preserve">-то</w:t>
      </w:r>
      <w:r w:rsidDel="00000000" w:rsidR="00000000" w:rsidRPr="00000000">
        <w:rPr>
          <w:rFonts w:ascii="Times New Roman" w:cs="Times New Roman" w:eastAsia="Times New Roman" w:hAnsi="Times New Roman"/>
          <w:sz w:val="24"/>
          <w:szCs w:val="24"/>
          <w:rtl w:val="0"/>
        </w:rPr>
        <w:t xml:space="preserve"> думал, что дом Малфоев в безопасности. Раз они роднились только с семьями, которые могли проследить свою родословную хотя бы на четыре поколения назад, то им ничего не грозило. Раньше ему не приходило в голову, что этого может быть недостаточно, чтобы предотвратить конец магии.</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tl w:val="0"/>
        </w:rPr>
        <w:t xml:space="preserve">— Гарри, что нам делать? </w:t>
      </w:r>
      <w:r w:rsidDel="00000000" w:rsidR="00000000" w:rsidRPr="00000000">
        <w:rPr>
          <w:rFonts w:ascii="Times New Roman" w:cs="Times New Roman" w:eastAsia="Times New Roman" w:hAnsi="Times New Roman"/>
          <w:sz w:val="24"/>
          <w:szCs w:val="24"/>
          <w:rtl w:val="0"/>
        </w:rPr>
        <w:t xml:space="preserve">— в панике Драко чуть ли не кричал.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нам делать?!</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Дай </w:t>
      </w:r>
      <w:r w:rsidDel="00000000" w:rsidR="00000000" w:rsidRPr="00000000">
        <w:rPr>
          <w:rFonts w:ascii="Times New Roman" w:cs="Times New Roman" w:eastAsia="Times New Roman" w:hAnsi="Times New Roman"/>
          <w:sz w:val="24"/>
          <w:szCs w:val="24"/>
          <w:rtl w:val="0"/>
        </w:rPr>
        <w:t xml:space="preserve">мне </w:t>
      </w:r>
      <w:r w:rsidDel="00000000" w:rsidR="00000000" w:rsidRPr="00000000">
        <w:rPr>
          <w:rFonts w:ascii="Times New Roman" w:cs="Times New Roman" w:eastAsia="Times New Roman" w:hAnsi="Times New Roman"/>
          <w:sz w:val="24"/>
          <w:szCs w:val="24"/>
          <w:rtl w:val="0"/>
        </w:rPr>
        <w:t xml:space="preserve">подумать!</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несколько мгновений Гарри схватил с ближайшего стола те же перо и пергамент, которые он использовал для изображения статьи, и начал что-то быстро писать.</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Мы </w:t>
      </w:r>
      <w:r w:rsidDel="00000000" w:rsidR="00000000" w:rsidRPr="00000000">
        <w:rPr>
          <w:rFonts w:ascii="Times New Roman" w:cs="Times New Roman" w:eastAsia="Times New Roman" w:hAnsi="Times New Roman"/>
          <w:sz w:val="24"/>
          <w:szCs w:val="24"/>
          <w:rtl w:val="0"/>
        </w:rPr>
        <w:t xml:space="preserve">разберёмся</w:t>
      </w:r>
      <w:r w:rsidDel="00000000" w:rsidR="00000000" w:rsidRPr="00000000">
        <w:rPr>
          <w:rFonts w:ascii="Times New Roman" w:cs="Times New Roman" w:eastAsia="Times New Roman" w:hAnsi="Times New Roman"/>
          <w:sz w:val="24"/>
          <w:szCs w:val="24"/>
          <w:rtl w:val="0"/>
        </w:rPr>
        <w:t xml:space="preserve">, — непроницаемым голосом сказал Гарри. — Если магия исчезает из мира, мы </w:t>
      </w:r>
      <w:r w:rsidDel="00000000" w:rsidR="00000000" w:rsidRPr="00000000">
        <w:rPr>
          <w:rFonts w:ascii="Times New Roman" w:cs="Times New Roman" w:eastAsia="Times New Roman" w:hAnsi="Times New Roman"/>
          <w:sz w:val="24"/>
          <w:szCs w:val="24"/>
          <w:rtl w:val="0"/>
        </w:rPr>
        <w:t xml:space="preserve">установим,</w:t>
      </w:r>
      <w:r w:rsidDel="00000000" w:rsidR="00000000" w:rsidRPr="00000000">
        <w:rPr>
          <w:rFonts w:ascii="Times New Roman" w:cs="Times New Roman" w:eastAsia="Times New Roman" w:hAnsi="Times New Roman"/>
          <w:sz w:val="24"/>
          <w:szCs w:val="24"/>
          <w:rtl w:val="0"/>
        </w:rPr>
        <w:t xml:space="preserve"> как быстро она исчезает и как много времени у нас осталось, чтобы что-нибудь сделать. А затем мы </w:t>
      </w:r>
      <w:r w:rsidDel="00000000" w:rsidR="00000000" w:rsidRPr="00000000">
        <w:rPr>
          <w:rFonts w:ascii="Times New Roman" w:cs="Times New Roman" w:eastAsia="Times New Roman" w:hAnsi="Times New Roman"/>
          <w:sz w:val="24"/>
          <w:szCs w:val="24"/>
          <w:rtl w:val="0"/>
        </w:rPr>
        <w:t xml:space="preserve">выясним</w:t>
      </w:r>
      <w:r w:rsidDel="00000000" w:rsidR="00000000" w:rsidRPr="00000000">
        <w:rPr>
          <w:rFonts w:ascii="Times New Roman" w:cs="Times New Roman" w:eastAsia="Times New Roman" w:hAnsi="Times New Roman"/>
          <w:sz w:val="24"/>
          <w:szCs w:val="24"/>
          <w:rtl w:val="0"/>
        </w:rPr>
        <w:t xml:space="preserve">, почему она исчезает, и тогда сделаем что-нибудь по этому поводу. Драко, силы волшебников уменьшаются с постоянной скоростью или внезапными скачками?</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Я… Я не знаю...</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Ты говорил мне, что никто не сравнится с четырьмя основателями Хогвартса. Поэтому это происходит уже как минимум восемь веков, так? Не слышал ли ты</w:t>
      </w:r>
      <w:r w:rsidDel="00000000" w:rsidR="00000000" w:rsidRPr="00000000">
        <w:rPr>
          <w:rFonts w:ascii="Times New Roman" w:cs="Times New Roman" w:eastAsia="Times New Roman" w:hAnsi="Times New Roman"/>
          <w:sz w:val="24"/>
          <w:szCs w:val="24"/>
          <w:rtl w:val="0"/>
        </w:rPr>
        <w:t xml:space="preserve"> о проблемах, которые внезапно начались пятьсот лет назад, или о чём-то в этом духе?</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попытался заставить метавшийся в панике мозг работать.</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Мне всегда говорили,</w:t>
      </w:r>
      <w:r w:rsidDel="00000000" w:rsidR="00000000" w:rsidRPr="00000000">
        <w:rPr>
          <w:rFonts w:ascii="Times New Roman" w:cs="Times New Roman" w:eastAsia="Times New Roman" w:hAnsi="Times New Roman"/>
          <w:sz w:val="24"/>
          <w:szCs w:val="24"/>
          <w:rtl w:val="0"/>
        </w:rPr>
        <w:t xml:space="preserve"> что никто не был настолько искусен, как Мерлин, а после этого никто не был так хорош, как основатели Хогвартса.</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Хорошо, — сказал Гарри, продолжая писать. —</w:t>
      </w:r>
      <w:r w:rsidDel="00000000" w:rsidR="00000000" w:rsidRPr="00000000">
        <w:rPr>
          <w:rFonts w:ascii="Times New Roman" w:cs="Times New Roman" w:eastAsia="Times New Roman" w:hAnsi="Times New Roman"/>
          <w:sz w:val="24"/>
          <w:szCs w:val="24"/>
          <w:rtl w:val="0"/>
        </w:rPr>
        <w:t xml:space="preserve"> Потому что около трёх столетий назад маглы начали сомневаться в существовании магии, и я думал, что это может быть как-то связано. А примерно сто пятьдесят лет назад маглы дошли до технологий такого уровня, что они перестают работать в присутствии магии, и я подумал, не может ли это работать и в обратном направлении.</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вылетел из кресла в таком гневе</w:t>
      </w:r>
      <w:r w:rsidDel="00000000" w:rsidR="00000000" w:rsidRPr="00000000">
        <w:rPr>
          <w:rFonts w:ascii="Times New Roman" w:cs="Times New Roman" w:eastAsia="Times New Roman" w:hAnsi="Times New Roman"/>
          <w:sz w:val="24"/>
          <w:szCs w:val="24"/>
          <w:rtl w:val="0"/>
        </w:rPr>
        <w:t xml:space="preserve">, что с трудом выговаривал слова:</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 это маглы!…</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 Проклятье! — прорычал Гарри. — Ты хотя бы себя слышишь? Это началось</w:t>
      </w:r>
      <w:r w:rsidDel="00000000" w:rsidR="00000000" w:rsidRPr="00000000">
        <w:rPr>
          <w:rFonts w:ascii="Times New Roman" w:cs="Times New Roman" w:eastAsia="Times New Roman" w:hAnsi="Times New Roman"/>
          <w:sz w:val="24"/>
          <w:szCs w:val="24"/>
          <w:rtl w:val="0"/>
        </w:rPr>
        <w:t xml:space="preserve"> как минимум восемь веков</w:t>
      </w:r>
      <w:r w:rsidDel="00000000" w:rsidR="00000000" w:rsidRPr="00000000">
        <w:rPr>
          <w:rFonts w:ascii="Times New Roman" w:cs="Times New Roman" w:eastAsia="Times New Roman" w:hAnsi="Times New Roman"/>
          <w:sz w:val="24"/>
          <w:szCs w:val="24"/>
          <w:rtl w:val="0"/>
        </w:rPr>
        <w:t xml:space="preserve"> назад, а маглы </w:t>
      </w:r>
      <w:r w:rsidDel="00000000" w:rsidR="00000000" w:rsidRPr="00000000">
        <w:rPr>
          <w:rFonts w:ascii="Times New Roman" w:cs="Times New Roman" w:eastAsia="Times New Roman" w:hAnsi="Times New Roman"/>
          <w:sz w:val="24"/>
          <w:szCs w:val="24"/>
          <w:rtl w:val="0"/>
        </w:rPr>
        <w:t xml:space="preserve">в то время</w:t>
      </w:r>
      <w:r w:rsidDel="00000000" w:rsidR="00000000" w:rsidRPr="00000000">
        <w:rPr>
          <w:rFonts w:ascii="Times New Roman" w:cs="Times New Roman" w:eastAsia="Times New Roman" w:hAnsi="Times New Roman"/>
          <w:sz w:val="24"/>
          <w:szCs w:val="24"/>
          <w:rtl w:val="0"/>
        </w:rPr>
        <w:t xml:space="preserve"> ничем интересным не занимались! Мы должны выяснить </w:t>
      </w:r>
      <w:r w:rsidDel="00000000" w:rsidR="00000000" w:rsidRPr="00000000">
        <w:rPr>
          <w:rFonts w:ascii="Times New Roman" w:cs="Times New Roman" w:eastAsia="Times New Roman" w:hAnsi="Times New Roman"/>
          <w:sz w:val="24"/>
          <w:szCs w:val="24"/>
          <w:rtl w:val="0"/>
        </w:rPr>
        <w:t xml:space="preserve">настоящую пр</w:t>
      </w:r>
      <w:r w:rsidDel="00000000" w:rsidR="00000000" w:rsidRPr="00000000">
        <w:rPr>
          <w:rFonts w:ascii="Times New Roman" w:cs="Times New Roman" w:eastAsia="Times New Roman" w:hAnsi="Times New Roman"/>
          <w:sz w:val="24"/>
          <w:szCs w:val="24"/>
          <w:rtl w:val="0"/>
        </w:rPr>
        <w:t xml:space="preserve">ичину! Маглы </w:t>
      </w:r>
      <w:r w:rsidDel="00000000" w:rsidR="00000000" w:rsidRPr="00000000">
        <w:rPr>
          <w:rFonts w:ascii="Times New Roman" w:cs="Times New Roman" w:eastAsia="Times New Roman" w:hAnsi="Times New Roman"/>
          <w:sz w:val="24"/>
          <w:szCs w:val="24"/>
          <w:rtl w:val="0"/>
        </w:rPr>
        <w:t xml:space="preserve">могут </w:t>
      </w:r>
      <w:r w:rsidDel="00000000" w:rsidR="00000000" w:rsidRPr="00000000">
        <w:rPr>
          <w:rFonts w:ascii="Times New Roman" w:cs="Times New Roman" w:eastAsia="Times New Roman" w:hAnsi="Times New Roman"/>
          <w:sz w:val="24"/>
          <w:szCs w:val="24"/>
          <w:rtl w:val="0"/>
        </w:rPr>
        <w:t xml:space="preserve">иметь отношение к исчезновению магии, но </w:t>
      </w:r>
      <w:r w:rsidDel="00000000" w:rsidR="00000000" w:rsidRPr="00000000">
        <w:rPr>
          <w:rFonts w:ascii="Times New Roman" w:cs="Times New Roman" w:eastAsia="Times New Roman" w:hAnsi="Times New Roman"/>
          <w:sz w:val="24"/>
          <w:szCs w:val="24"/>
          <w:rtl w:val="0"/>
        </w:rPr>
        <w:t xml:space="preserve">могут и не иметь</w:t>
      </w:r>
      <w:r w:rsidDel="00000000" w:rsidR="00000000" w:rsidRPr="00000000">
        <w:rPr>
          <w:rFonts w:ascii="Times New Roman" w:cs="Times New Roman" w:eastAsia="Times New Roman" w:hAnsi="Times New Roman"/>
          <w:sz w:val="24"/>
          <w:szCs w:val="24"/>
          <w:rtl w:val="0"/>
        </w:rPr>
        <w:t xml:space="preserve"> — если в этом случае ты свалишь всю вину на них и это помешает нам выяснить, что </w:t>
      </w:r>
      <w:r w:rsidDel="00000000" w:rsidR="00000000" w:rsidRPr="00000000">
        <w:rPr>
          <w:rFonts w:ascii="Times New Roman" w:cs="Times New Roman" w:eastAsia="Times New Roman" w:hAnsi="Times New Roman"/>
          <w:sz w:val="24"/>
          <w:szCs w:val="24"/>
          <w:rtl w:val="0"/>
        </w:rPr>
        <w:t xml:space="preserve">на самом деле</w:t>
      </w:r>
      <w:r w:rsidDel="00000000" w:rsidR="00000000" w:rsidRPr="00000000">
        <w:rPr>
          <w:rFonts w:ascii="Times New Roman" w:cs="Times New Roman" w:eastAsia="Times New Roman" w:hAnsi="Times New Roman"/>
          <w:sz w:val="24"/>
          <w:szCs w:val="24"/>
          <w:rtl w:val="0"/>
        </w:rPr>
        <w:t xml:space="preserve"> происходит, однажды утром ты проснёшься и обнаружишь, что твоя палочка стала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У Драко перехватило дыхание.</w:t>
      </w:r>
      <w:r w:rsidDel="00000000" w:rsidR="00000000" w:rsidRPr="00000000">
        <w:rPr>
          <w:rFonts w:ascii="Times New Roman" w:cs="Times New Roman" w:eastAsia="Times New Roman" w:hAnsi="Times New Roman"/>
          <w:sz w:val="24"/>
          <w:szCs w:val="24"/>
          <w:rtl w:val="0"/>
        </w:rPr>
        <w:t xml:space="preserve"> Его отец часто в своих речах произносил «</w:t>
      </w:r>
      <w:r w:rsidDel="00000000" w:rsidR="00000000" w:rsidRPr="00000000">
        <w:rPr>
          <w:rFonts w:ascii="Times New Roman" w:cs="Times New Roman" w:eastAsia="Times New Roman" w:hAnsi="Times New Roman"/>
          <w:sz w:val="24"/>
          <w:szCs w:val="24"/>
          <w:rtl w:val="0"/>
        </w:rPr>
        <w:t xml:space="preserve">волшебные палочки сломаются в наших руках</w:t>
      </w:r>
      <w:r w:rsidDel="00000000" w:rsidR="00000000" w:rsidRPr="00000000">
        <w:rPr>
          <w:rFonts w:ascii="Times New Roman" w:cs="Times New Roman" w:eastAsia="Times New Roman" w:hAnsi="Times New Roman"/>
          <w:sz w:val="24"/>
          <w:szCs w:val="24"/>
          <w:rtl w:val="0"/>
        </w:rPr>
        <w:t xml:space="preserve">», но Драко никогда по-настоящему не задумывался, что же это </w:t>
      </w:r>
      <w:r w:rsidDel="00000000" w:rsidR="00000000" w:rsidRPr="00000000">
        <w:rPr>
          <w:rFonts w:ascii="Times New Roman" w:cs="Times New Roman" w:eastAsia="Times New Roman" w:hAnsi="Times New Roman"/>
          <w:sz w:val="24"/>
          <w:szCs w:val="24"/>
          <w:rtl w:val="0"/>
        </w:rPr>
        <w:t xml:space="preserve">на самом деле </w:t>
      </w:r>
      <w:r w:rsidDel="00000000" w:rsidR="00000000" w:rsidRPr="00000000">
        <w:rPr>
          <w:rFonts w:ascii="Times New Roman" w:cs="Times New Roman" w:eastAsia="Times New Roman" w:hAnsi="Times New Roman"/>
          <w:sz w:val="24"/>
          <w:szCs w:val="24"/>
          <w:rtl w:val="0"/>
        </w:rPr>
        <w:t xml:space="preserve">означает</w:t>
      </w:r>
      <w:r w:rsidDel="00000000" w:rsidR="00000000" w:rsidRPr="00000000">
        <w:rPr>
          <w:rFonts w:ascii="Times New Roman" w:cs="Times New Roman" w:eastAsia="Times New Roman" w:hAnsi="Times New Roman"/>
          <w:sz w:val="24"/>
          <w:szCs w:val="24"/>
          <w:rtl w:val="0"/>
        </w:rPr>
        <w:t xml:space="preserve">, в конце концов, </w:t>
      </w:r>
      <w:r w:rsidDel="00000000" w:rsidR="00000000" w:rsidRPr="00000000">
        <w:rPr>
          <w:rFonts w:ascii="Times New Roman" w:cs="Times New Roman" w:eastAsia="Times New Roman" w:hAnsi="Times New Roman"/>
          <w:sz w:val="24"/>
          <w:szCs w:val="24"/>
          <w:rtl w:val="0"/>
        </w:rPr>
        <w:t xml:space="preserve">с ним-то </w:t>
      </w:r>
      <w:r w:rsidDel="00000000" w:rsidR="00000000" w:rsidRPr="00000000">
        <w:rPr>
          <w:rFonts w:ascii="Times New Roman" w:cs="Times New Roman" w:eastAsia="Times New Roman" w:hAnsi="Times New Roman"/>
          <w:sz w:val="24"/>
          <w:szCs w:val="24"/>
          <w:rtl w:val="0"/>
        </w:rPr>
        <w:t xml:space="preserve">это не должно было случиться. А теперь внезапно подобная перспектива показалась очень реальной. </w:t>
      </w:r>
      <w:r w:rsidDel="00000000" w:rsidR="00000000" w:rsidRPr="00000000">
        <w:rPr>
          <w:rFonts w:ascii="Times New Roman" w:cs="Times New Roman" w:eastAsia="Times New Roman" w:hAnsi="Times New Roman"/>
          <w:sz w:val="24"/>
          <w:szCs w:val="24"/>
          <w:rtl w:val="0"/>
        </w:rPr>
        <w:t xml:space="preserve">Обычной деревяшкой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несложно было себе это представить: он достаёт палочку, пытается сотворить заклинание — и обнаруживает, что ничего не выходит.</w:t>
      </w:r>
      <w:r w:rsidDel="00000000" w:rsidR="00000000" w:rsidRPr="00000000">
        <w:rPr>
          <w:rFonts w:ascii="Times New Roman" w:cs="Times New Roman" w:eastAsia="Times New Roman" w:hAnsi="Times New Roman"/>
          <w:sz w:val="24"/>
          <w:szCs w:val="24"/>
          <w:rtl w:val="0"/>
        </w:rPr>
        <w:t xml:space="preserve"> И такое может случиться</w:t>
      </w:r>
      <w:r w:rsidDel="00000000" w:rsidR="00000000" w:rsidRPr="00000000">
        <w:rPr>
          <w:rFonts w:ascii="Times New Roman" w:cs="Times New Roman" w:eastAsia="Times New Roman" w:hAnsi="Times New Roman"/>
          <w:sz w:val="24"/>
          <w:szCs w:val="24"/>
          <w:rtl w:val="0"/>
        </w:rPr>
        <w:t xml:space="preserve"> буквально</w:t>
      </w:r>
      <w:r w:rsidDel="00000000" w:rsidR="00000000" w:rsidRPr="00000000">
        <w:rPr>
          <w:rFonts w:ascii="Times New Roman" w:cs="Times New Roman" w:eastAsia="Times New Roman" w:hAnsi="Times New Roman"/>
          <w:sz w:val="24"/>
          <w:szCs w:val="24"/>
          <w:rtl w:val="0"/>
        </w:rPr>
        <w:t xml:space="preserve"> с </w:t>
      </w:r>
      <w:r w:rsidDel="00000000" w:rsidR="00000000" w:rsidRPr="00000000">
        <w:rPr>
          <w:rFonts w:ascii="Times New Roman" w:cs="Times New Roman" w:eastAsia="Times New Roman" w:hAnsi="Times New Roman"/>
          <w:sz w:val="24"/>
          <w:szCs w:val="24"/>
          <w:rtl w:val="0"/>
        </w:rPr>
        <w:t xml:space="preserve">каждым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Больше не будет волшебников, не будет магии, никогда. Будут лишь маглы, у которых останется несколько леген</w:t>
      </w:r>
      <w:r w:rsidDel="00000000" w:rsidR="00000000" w:rsidRPr="00000000">
        <w:rPr>
          <w:rFonts w:ascii="Times New Roman" w:cs="Times New Roman" w:eastAsia="Times New Roman" w:hAnsi="Times New Roman"/>
          <w:sz w:val="24"/>
          <w:szCs w:val="24"/>
          <w:rtl w:val="0"/>
        </w:rPr>
        <w:t xml:space="preserve">д о </w:t>
      </w:r>
      <w:r w:rsidDel="00000000" w:rsidR="00000000" w:rsidRPr="00000000">
        <w:rPr>
          <w:rFonts w:ascii="Times New Roman" w:cs="Times New Roman" w:eastAsia="Times New Roman" w:hAnsi="Times New Roman"/>
          <w:sz w:val="24"/>
          <w:szCs w:val="24"/>
          <w:rtl w:val="0"/>
        </w:rPr>
        <w:t xml:space="preserve">величии предков. Некоторых из этих маглов будут звать Малфоями, </w:t>
      </w:r>
      <w:r w:rsidDel="00000000" w:rsidR="00000000" w:rsidRPr="00000000">
        <w:rPr>
          <w:rFonts w:ascii="Times New Roman" w:cs="Times New Roman" w:eastAsia="Times New Roman" w:hAnsi="Times New Roman"/>
          <w:sz w:val="24"/>
          <w:szCs w:val="24"/>
          <w:rtl w:val="0"/>
        </w:rPr>
        <w:t xml:space="preserve">и больше от их имени не останется ничего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Впервые в жизни</w:t>
      </w:r>
      <w:r w:rsidDel="00000000" w:rsidR="00000000" w:rsidRPr="00000000">
        <w:rPr>
          <w:rFonts w:ascii="Times New Roman" w:cs="Times New Roman" w:eastAsia="Times New Roman" w:hAnsi="Times New Roman"/>
          <w:sz w:val="24"/>
          <w:szCs w:val="24"/>
          <w:rtl w:val="0"/>
        </w:rPr>
        <w:t xml:space="preserve"> Драко осознал, почему существуют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Пожиратели Смерти.</w:t>
      </w: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i w:val="1"/>
          <w:sz w:val="18"/>
          <w:szCs w:val="18"/>
          <w:highlight w:val="white"/>
        </w:rPr>
      </w:pPr>
      <w:r w:rsidDel="00000000" w:rsidR="00000000" w:rsidRPr="00000000">
        <w:rPr>
          <w:rFonts w:ascii="Times New Roman" w:cs="Times New Roman" w:eastAsia="Times New Roman" w:hAnsi="Times New Roman"/>
          <w:sz w:val="24"/>
          <w:szCs w:val="24"/>
          <w:rtl w:val="0"/>
        </w:rPr>
        <w:t xml:space="preserve">Он всегда считал </w:t>
      </w:r>
      <w:r w:rsidDel="00000000" w:rsidR="00000000" w:rsidRPr="00000000">
        <w:rPr>
          <w:rFonts w:ascii="Times New Roman" w:cs="Times New Roman" w:eastAsia="Times New Roman" w:hAnsi="Times New Roman"/>
          <w:sz w:val="24"/>
          <w:szCs w:val="24"/>
          <w:rtl w:val="0"/>
        </w:rPr>
        <w:t xml:space="preserve">сам</w:t>
      </w:r>
      <w:r w:rsidDel="00000000" w:rsidR="00000000" w:rsidRPr="00000000">
        <w:rPr>
          <w:rFonts w:ascii="Times New Roman" w:cs="Times New Roman" w:eastAsia="Times New Roman" w:hAnsi="Times New Roman"/>
          <w:sz w:val="24"/>
          <w:szCs w:val="24"/>
          <w:rtl w:val="0"/>
        </w:rPr>
        <w:t xml:space="preserve">о собой разумеющимся, что, когда вырастет, он станет Пожирателем Смерти. Теперь Драко понял</w:t>
      </w:r>
      <w:r w:rsidDel="00000000" w:rsidR="00000000" w:rsidRPr="00000000">
        <w:rPr>
          <w:rFonts w:ascii="Times New Roman" w:cs="Times New Roman" w:eastAsia="Times New Roman" w:hAnsi="Times New Roman"/>
          <w:sz w:val="24"/>
          <w:szCs w:val="24"/>
          <w:rtl w:val="0"/>
        </w:rPr>
        <w:t xml:space="preserve">, почему отец и его друзья клялись отдать жизнь, </w:t>
      </w:r>
      <w:r w:rsidDel="00000000" w:rsidR="00000000" w:rsidRPr="00000000">
        <w:rPr>
          <w:rFonts w:ascii="Times New Roman" w:cs="Times New Roman" w:eastAsia="Times New Roman" w:hAnsi="Times New Roman"/>
          <w:sz w:val="24"/>
          <w:szCs w:val="24"/>
          <w:rtl w:val="0"/>
        </w:rPr>
        <w:t xml:space="preserve">лишь бы</w:t>
      </w:r>
      <w:r w:rsidDel="00000000" w:rsidR="00000000" w:rsidRPr="00000000">
        <w:rPr>
          <w:rFonts w:ascii="Times New Roman" w:cs="Times New Roman" w:eastAsia="Times New Roman" w:hAnsi="Times New Roman"/>
          <w:sz w:val="24"/>
          <w:szCs w:val="24"/>
          <w:rtl w:val="0"/>
        </w:rPr>
        <w:t xml:space="preserve"> предотвратить </w:t>
      </w:r>
      <w:r w:rsidDel="00000000" w:rsidR="00000000" w:rsidRPr="00000000">
        <w:rPr>
          <w:rFonts w:ascii="Times New Roman" w:cs="Times New Roman" w:eastAsia="Times New Roman" w:hAnsi="Times New Roman"/>
          <w:sz w:val="24"/>
          <w:szCs w:val="24"/>
          <w:rtl w:val="0"/>
        </w:rPr>
        <w:t xml:space="preserve">кошмар, который может произойти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Бывают случаи</w:t>
      </w:r>
      <w:r w:rsidDel="00000000" w:rsidR="00000000" w:rsidRPr="00000000">
        <w:rPr>
          <w:rFonts w:ascii="Times New Roman" w:cs="Times New Roman" w:eastAsia="Times New Roman" w:hAnsi="Times New Roman"/>
          <w:sz w:val="24"/>
          <w:szCs w:val="24"/>
          <w:rtl w:val="0"/>
        </w:rPr>
        <w:t xml:space="preserve">, когда ты не можешь просто стоять в стороне и наблюдать. Но что если это произойдет всё равно, что если все жертвы, все друзья, которых они потеряли в борьбе с Дамблдором,</w:t>
      </w:r>
      <w:r w:rsidDel="00000000" w:rsidR="00000000" w:rsidRPr="00000000">
        <w:rPr>
          <w:rFonts w:ascii="Times New Roman" w:cs="Times New Roman" w:eastAsia="Times New Roman" w:hAnsi="Times New Roman"/>
          <w:sz w:val="24"/>
          <w:szCs w:val="24"/>
          <w:rtl w:val="0"/>
        </w:rPr>
        <w:t xml:space="preserve"> целые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семьи</w:t>
      </w:r>
      <w:r w:rsidDel="00000000" w:rsidR="00000000" w:rsidRPr="00000000">
        <w:rPr>
          <w:rFonts w:ascii="Times New Roman" w:cs="Times New Roman" w:eastAsia="Times New Roman" w:hAnsi="Times New Roman"/>
          <w:sz w:val="24"/>
          <w:szCs w:val="24"/>
          <w:rtl w:val="0"/>
        </w:rPr>
        <w:t xml:space="preserve">, которые они потеряли, что если всё это было </w:t>
      </w:r>
      <w:r w:rsidDel="00000000" w:rsidR="00000000" w:rsidRPr="00000000">
        <w:rPr>
          <w:rFonts w:ascii="Times New Roman" w:cs="Times New Roman" w:eastAsia="Times New Roman" w:hAnsi="Times New Roman"/>
          <w:sz w:val="24"/>
          <w:szCs w:val="24"/>
          <w:rtl w:val="0"/>
        </w:rPr>
        <w:t xml:space="preserve">напрасно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Магия </w:t>
      </w:r>
      <w:r w:rsidDel="00000000" w:rsidR="00000000" w:rsidRPr="00000000">
        <w:rPr>
          <w:rFonts w:ascii="Times New Roman" w:cs="Times New Roman" w:eastAsia="Times New Roman" w:hAnsi="Times New Roman"/>
          <w:sz w:val="24"/>
          <w:szCs w:val="24"/>
          <w:rtl w:val="0"/>
        </w:rPr>
        <w:t xml:space="preserve">не может</w:t>
      </w:r>
      <w:r w:rsidDel="00000000" w:rsidR="00000000" w:rsidRPr="00000000">
        <w:rPr>
          <w:rFonts w:ascii="Times New Roman" w:cs="Times New Roman" w:eastAsia="Times New Roman" w:hAnsi="Times New Roman"/>
          <w:sz w:val="24"/>
          <w:szCs w:val="24"/>
          <w:rtl w:val="0"/>
        </w:rPr>
        <w:t xml:space="preserve"> исчезать, — сказал Драко. Его голос срывался. — Это было бы </w:t>
      </w:r>
      <w:r w:rsidDel="00000000" w:rsidR="00000000" w:rsidRPr="00000000">
        <w:rPr>
          <w:rFonts w:ascii="Times New Roman" w:cs="Times New Roman" w:eastAsia="Times New Roman" w:hAnsi="Times New Roman"/>
          <w:sz w:val="24"/>
          <w:szCs w:val="24"/>
          <w:rtl w:val="0"/>
        </w:rPr>
        <w:t xml:space="preserve">несправедливо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Гарри прекратил писать и сердито посмотрел на него. </w:t>
      </w:r>
      <w:r w:rsidDel="00000000" w:rsidR="00000000" w:rsidRPr="00000000">
        <w:rPr>
          <w:rtl w:val="0"/>
        </w:rPr>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Твой отец никогда не говорил тебе, что жизнь несправедлива?</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Отец говорил так каждый раз, когда Драко использовал это слово.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но это слишком ужасно, </w:t>
      </w:r>
      <w:r w:rsidDel="00000000" w:rsidR="00000000" w:rsidRPr="00000000">
        <w:rPr>
          <w:rFonts w:ascii="Times New Roman" w:cs="Times New Roman" w:eastAsia="Times New Roman" w:hAnsi="Times New Roman"/>
          <w:sz w:val="24"/>
          <w:szCs w:val="24"/>
          <w:rtl w:val="0"/>
        </w:rPr>
        <w:t xml:space="preserve">чтобы быть правдой</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Драко, позволь мне тебя кое с чем познакомить. Я называю это Литанией Тарского. </w:t>
      </w:r>
      <w:r w:rsidDel="00000000" w:rsidR="00000000" w:rsidRPr="00000000">
        <w:rPr>
          <w:rFonts w:ascii="Times New Roman" w:cs="Times New Roman" w:eastAsia="Times New Roman" w:hAnsi="Times New Roman"/>
          <w:sz w:val="24"/>
          <w:szCs w:val="24"/>
          <w:rtl w:val="0"/>
        </w:rPr>
        <w:t xml:space="preserve">Её подстраивают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под конкретное</w:t>
      </w:r>
      <w:r w:rsidDel="00000000" w:rsidR="00000000" w:rsidRPr="00000000">
        <w:rPr>
          <w:rFonts w:ascii="Times New Roman" w:cs="Times New Roman" w:eastAsia="Times New Roman" w:hAnsi="Times New Roman"/>
          <w:sz w:val="24"/>
          <w:szCs w:val="24"/>
          <w:rtl w:val="0"/>
        </w:rPr>
        <w:t xml:space="preserve"> применени</w:t>
      </w:r>
      <w:r w:rsidDel="00000000" w:rsidR="00000000" w:rsidRPr="00000000">
        <w:rPr>
          <w:rFonts w:ascii="Times New Roman" w:cs="Times New Roman" w:eastAsia="Times New Roman" w:hAnsi="Times New Roman"/>
          <w:sz w:val="24"/>
          <w:szCs w:val="24"/>
          <w:rtl w:val="0"/>
        </w:rPr>
        <w:t xml:space="preserve">е</w:t>
      </w:r>
      <w:r w:rsidDel="00000000" w:rsidR="00000000" w:rsidRPr="00000000">
        <w:rPr>
          <w:rFonts w:ascii="Times New Roman" w:cs="Times New Roman" w:eastAsia="Times New Roman" w:hAnsi="Times New Roman"/>
          <w:sz w:val="24"/>
          <w:szCs w:val="24"/>
          <w:rtl w:val="0"/>
        </w:rPr>
        <w:t xml:space="preserve">. В нашем случае она будет звучать примерно так: «</w:t>
      </w:r>
      <w:r w:rsidDel="00000000" w:rsidR="00000000" w:rsidRPr="00000000">
        <w:rPr>
          <w:rFonts w:ascii="Times New Roman" w:cs="Times New Roman" w:eastAsia="Times New Roman" w:hAnsi="Times New Roman"/>
          <w:sz w:val="24"/>
          <w:szCs w:val="24"/>
          <w:rtl w:val="0"/>
        </w:rPr>
        <w:t xml:space="preserve">Если магия уходит из мира, я хочу верить, что магия уходит из мира. Если магия не уходит из мира, я хочу верить, что магия не уходит из мира. Я не буду цепляться за веру, которой не хочу».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Если мы живём в мире, из которого магия уходит, </w:t>
      </w:r>
      <w:r w:rsidDel="00000000" w:rsidR="00000000" w:rsidRPr="00000000">
        <w:rPr>
          <w:rFonts w:ascii="Times New Roman" w:cs="Times New Roman" w:eastAsia="Times New Roman" w:hAnsi="Times New Roman"/>
          <w:sz w:val="24"/>
          <w:szCs w:val="24"/>
          <w:rtl w:val="0"/>
        </w:rPr>
        <w:t xml:space="preserve">в это нам и следует верить</w:t>
      </w:r>
      <w:r w:rsidDel="00000000" w:rsidR="00000000" w:rsidRPr="00000000">
        <w:rPr>
          <w:rFonts w:ascii="Times New Roman" w:cs="Times New Roman" w:eastAsia="Times New Roman" w:hAnsi="Times New Roman"/>
          <w:sz w:val="24"/>
          <w:szCs w:val="24"/>
          <w:rtl w:val="0"/>
        </w:rPr>
        <w:t xml:space="preserve">, чтобы знать, чтобы предотвратить, чтобы, при наихудшем стечении обстоятельств, подготовиться и сделать всё возможное за оставшееся нам время. Неверием мы не помешаем катастрофе. Так что единственный вопрос, который должен нас занимать, это «Уходит ли магия на самом деле?», и если таков мир, в котором мы живём, тогда в это мы и хотим верить. Литания Дж</w:t>
      </w:r>
      <w:r w:rsidDel="00000000" w:rsidR="00000000" w:rsidRPr="00000000">
        <w:rPr>
          <w:rFonts w:ascii="Times New Roman" w:cs="Times New Roman" w:eastAsia="Times New Roman" w:hAnsi="Times New Roman"/>
          <w:sz w:val="24"/>
          <w:szCs w:val="24"/>
          <w:rtl w:val="0"/>
        </w:rPr>
        <w:t xml:space="preserve">ендлина</w:t>
      </w:r>
      <w:r w:rsidDel="00000000" w:rsidR="00000000" w:rsidRPr="00000000">
        <w:rPr>
          <w:rFonts w:ascii="Times New Roman" w:cs="Times New Roman" w:eastAsia="Times New Roman" w:hAnsi="Times New Roman"/>
          <w:sz w:val="24"/>
          <w:szCs w:val="24"/>
          <w:rtl w:val="0"/>
        </w:rPr>
        <w:t xml:space="preserve">: «Правда не перестаёт быть правдой. Признание не сделает её хуже». Понял, Драко? </w:t>
      </w:r>
      <w:r w:rsidDel="00000000" w:rsidR="00000000" w:rsidRPr="00000000">
        <w:rPr>
          <w:rFonts w:ascii="Times New Roman" w:cs="Times New Roman" w:eastAsia="Times New Roman" w:hAnsi="Times New Roman"/>
          <w:sz w:val="24"/>
          <w:szCs w:val="24"/>
          <w:rtl w:val="0"/>
        </w:rPr>
        <w:t xml:space="preserve">Я хочу, чтобы потом ты выучил их наизусть</w:t>
      </w:r>
      <w:r w:rsidDel="00000000" w:rsidR="00000000" w:rsidRPr="00000000">
        <w:rPr>
          <w:rFonts w:ascii="Times New Roman" w:cs="Times New Roman" w:eastAsia="Times New Roman" w:hAnsi="Times New Roman"/>
          <w:sz w:val="24"/>
          <w:szCs w:val="24"/>
          <w:rtl w:val="0"/>
        </w:rPr>
        <w:t xml:space="preserve">. И ты будешь повторять эти слова всякий раз, когда у тебя появится искушение поверить в то, что правдой не является. Впрочем</w:t>
      </w:r>
      <w:r w:rsidDel="00000000" w:rsidR="00000000" w:rsidRPr="00000000">
        <w:rPr>
          <w:rFonts w:ascii="Times New Roman" w:cs="Times New Roman" w:eastAsia="Times New Roman" w:hAnsi="Times New Roman"/>
          <w:sz w:val="24"/>
          <w:szCs w:val="24"/>
          <w:rtl w:val="0"/>
        </w:rPr>
        <w:t xml:space="preserve">, скажи это прямо сейчас.</w:t>
      </w:r>
      <w:r w:rsidDel="00000000" w:rsidR="00000000" w:rsidRPr="00000000">
        <w:rPr>
          <w:rFonts w:ascii="Times New Roman" w:cs="Times New Roman" w:eastAsia="Times New Roman" w:hAnsi="Times New Roman"/>
          <w:sz w:val="24"/>
          <w:szCs w:val="24"/>
          <w:rtl w:val="0"/>
        </w:rPr>
        <w:t xml:space="preserve"> Повторяй за мной: «Правда не перестаёт быть правдой. Признание не сделает её хуже». Давай.</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Правда не перестаёт быть правдой, — дрожащим голосом отозвался Драко. — Признание не сделает её хуже.</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Если магия уходит из мира, я хочу верить, что магия уходит из мира. Если магия не уходит из мира, я хочу верить, что магия не уходит из мира. Повтори.</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Драко с каким-то нехорошим предчувствием повторил эти слова.</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Хорошо, — сказал Гарри. — </w:t>
      </w:r>
      <w:r w:rsidDel="00000000" w:rsidR="00000000" w:rsidRPr="00000000">
        <w:rPr>
          <w:rFonts w:ascii="Times New Roman" w:cs="Times New Roman" w:eastAsia="Times New Roman" w:hAnsi="Times New Roman"/>
          <w:sz w:val="24"/>
          <w:szCs w:val="24"/>
          <w:rtl w:val="0"/>
        </w:rPr>
        <w:t xml:space="preserve">Помни: возможно, это не так</w:t>
      </w:r>
      <w:r w:rsidDel="00000000" w:rsidR="00000000" w:rsidRPr="00000000">
        <w:rPr>
          <w:rFonts w:ascii="Times New Roman" w:cs="Times New Roman" w:eastAsia="Times New Roman" w:hAnsi="Times New Roman"/>
          <w:sz w:val="24"/>
          <w:szCs w:val="24"/>
          <w:rtl w:val="0"/>
        </w:rPr>
        <w:t xml:space="preserve">, и тогда ты не должен в это верить. </w:t>
      </w:r>
      <w:r w:rsidDel="00000000" w:rsidR="00000000" w:rsidRPr="00000000">
        <w:rPr>
          <w:rFonts w:ascii="Times New Roman" w:cs="Times New Roman" w:eastAsia="Times New Roman" w:hAnsi="Times New Roman"/>
          <w:sz w:val="24"/>
          <w:szCs w:val="24"/>
          <w:rtl w:val="0"/>
        </w:rPr>
        <w:t xml:space="preserve">Сперва </w:t>
      </w:r>
      <w:r w:rsidDel="00000000" w:rsidR="00000000" w:rsidRPr="00000000">
        <w:rPr>
          <w:rFonts w:ascii="Times New Roman" w:cs="Times New Roman" w:eastAsia="Times New Roman" w:hAnsi="Times New Roman"/>
          <w:sz w:val="24"/>
          <w:szCs w:val="24"/>
          <w:rtl w:val="0"/>
        </w:rPr>
        <w:t xml:space="preserve">мы хотим узнать, что в действительности происходит, в каком мире мы живём.</w:t>
      </w:r>
      <w:r w:rsidDel="00000000" w:rsidR="00000000" w:rsidRPr="00000000">
        <w:rPr>
          <w:rtl w:val="0"/>
        </w:rPr>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18"/>
          <w:szCs w:val="18"/>
          <w:highlight w:val="white"/>
        </w:rPr>
      </w:pPr>
      <w:r w:rsidDel="00000000" w:rsidR="00000000" w:rsidRPr="00000000">
        <w:rPr>
          <w:rFonts w:ascii="Times New Roman" w:cs="Times New Roman" w:eastAsia="Times New Roman" w:hAnsi="Times New Roman"/>
          <w:sz w:val="24"/>
          <w:szCs w:val="24"/>
          <w:rtl w:val="0"/>
        </w:rPr>
        <w:t xml:space="preserve">Гарри вернулся к своей работе, быстро написал что-то ещё, после чего повернул пергамент так, чтобы Драко мог прочесть, что на нем написано. Драко склонился над столом. Гарри поднес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ящуюся зелёную сферу поближе.</w:t>
      </w: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u w:val="single"/>
        </w:rPr>
      </w:pPr>
      <w:r w:rsidDel="00000000" w:rsidR="00000000" w:rsidRPr="00000000">
        <w:rPr>
          <w:rFonts w:ascii="Times New Roman" w:cs="Times New Roman" w:eastAsia="Times New Roman" w:hAnsi="Times New Roman"/>
          <w:i w:val="1"/>
          <w:sz w:val="24"/>
          <w:szCs w:val="24"/>
          <w:highlight w:val="white"/>
          <w:u w:val="single"/>
          <w:rtl w:val="0"/>
        </w:rPr>
        <w:t xml:space="preserve">Наблюдение:</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Маги не так могущественны, как во времена основания Хогвартса.</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u w:val="single"/>
        </w:rPr>
      </w:pPr>
      <w:r w:rsidDel="00000000" w:rsidR="00000000" w:rsidRPr="00000000">
        <w:rPr>
          <w:rFonts w:ascii="Times New Roman" w:cs="Times New Roman" w:eastAsia="Times New Roman" w:hAnsi="Times New Roman"/>
          <w:i w:val="1"/>
          <w:sz w:val="24"/>
          <w:szCs w:val="24"/>
          <w:highlight w:val="white"/>
          <w:u w:val="single"/>
          <w:rtl w:val="0"/>
        </w:rPr>
        <w:t xml:space="preserve">Гипотезы:</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1. Магия уходит из мира сама по себе.</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2. Волшебники смешиваются с </w:t>
      </w:r>
      <w:r w:rsidDel="00000000" w:rsidR="00000000" w:rsidRPr="00000000">
        <w:rPr>
          <w:rFonts w:ascii="Times New Roman" w:cs="Times New Roman" w:eastAsia="Times New Roman" w:hAnsi="Times New Roman"/>
          <w:i w:val="1"/>
          <w:sz w:val="24"/>
          <w:szCs w:val="24"/>
          <w:highlight w:val="white"/>
          <w:rtl w:val="0"/>
        </w:rPr>
        <w:t xml:space="preserve">маглами</w:t>
      </w:r>
      <w:r w:rsidDel="00000000" w:rsidR="00000000" w:rsidRPr="00000000">
        <w:rPr>
          <w:rFonts w:ascii="Times New Roman" w:cs="Times New Roman" w:eastAsia="Times New Roman" w:hAnsi="Times New Roman"/>
          <w:i w:val="1"/>
          <w:sz w:val="24"/>
          <w:szCs w:val="24"/>
          <w:highlight w:val="white"/>
          <w:rtl w:val="0"/>
        </w:rPr>
        <w:t xml:space="preserve"> и сквибами.</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3. Знания о могущественных заклинаниях утрачены.</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4. Волшебники в детстве неправильно питаются, или ещё что-то, не связанное с кровью, мешает им вырастать сильными.</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5. Технологии маглов влияют на магию. (Уже 800 лет?)</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6. У могущественных волшебников рождается меньше детей. (Драко = единственный ребёнок? Проверить наличие детей у трёх сильных магов — Квиррелла / Дамблдора / Тёмного Лорда.)</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highlight w:val="white"/>
          <w:u w:val="single"/>
          <w:rtl w:val="0"/>
        </w:rPr>
        <w:t xml:space="preserve">Эксперименты:</w:t>
      </w:r>
      <w:r w:rsidDel="00000000" w:rsidR="00000000" w:rsidRPr="00000000">
        <w:rPr>
          <w:rFonts w:ascii="Times New Roman" w:cs="Times New Roman" w:eastAsia="Times New Roman" w:hAnsi="Times New Roman"/>
          <w:i w:val="1"/>
          <w:sz w:val="24"/>
          <w:szCs w:val="24"/>
          <w:highlight w:val="white"/>
          <w:rtl w:val="0"/>
        </w:rPr>
        <w:t xml:space="preserv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Хорошо, — Гарри теперь дышал немного спокойнее. — Когда нужно </w:t>
      </w:r>
      <w:r w:rsidDel="00000000" w:rsidR="00000000" w:rsidRPr="00000000">
        <w:rPr>
          <w:rFonts w:ascii="Times New Roman" w:cs="Times New Roman" w:eastAsia="Times New Roman" w:hAnsi="Times New Roman"/>
          <w:sz w:val="24"/>
          <w:szCs w:val="24"/>
          <w:highlight w:val="white"/>
          <w:rtl w:val="0"/>
        </w:rPr>
        <w:t xml:space="preserve">исследовать</w:t>
      </w:r>
      <w:r w:rsidDel="00000000" w:rsidR="00000000" w:rsidRPr="00000000">
        <w:rPr>
          <w:rFonts w:ascii="Times New Roman" w:cs="Times New Roman" w:eastAsia="Times New Roman" w:hAnsi="Times New Roman"/>
          <w:sz w:val="24"/>
          <w:szCs w:val="24"/>
          <w:highlight w:val="white"/>
          <w:rtl w:val="0"/>
        </w:rPr>
        <w:t xml:space="preserve"> совершенно непонятное явление, </w:t>
      </w:r>
      <w:r w:rsidDel="00000000" w:rsidR="00000000" w:rsidRPr="00000000">
        <w:rPr>
          <w:rFonts w:ascii="Times New Roman" w:cs="Times New Roman" w:eastAsia="Times New Roman" w:hAnsi="Times New Roman"/>
          <w:sz w:val="24"/>
          <w:szCs w:val="24"/>
          <w:highlight w:val="white"/>
          <w:rtl w:val="0"/>
        </w:rPr>
        <w:t xml:space="preserve">разумнее всего</w:t>
      </w:r>
      <w:r w:rsidDel="00000000" w:rsidR="00000000" w:rsidRPr="00000000">
        <w:rPr>
          <w:rFonts w:ascii="Times New Roman" w:cs="Times New Roman" w:eastAsia="Times New Roman" w:hAnsi="Times New Roman"/>
          <w:sz w:val="24"/>
          <w:szCs w:val="24"/>
          <w:highlight w:val="white"/>
          <w:rtl w:val="0"/>
        </w:rPr>
        <w:t xml:space="preserve"> провести несколько очень простых экспериментов, которые</w:t>
      </w:r>
      <w:r w:rsidDel="00000000" w:rsidR="00000000" w:rsidRPr="00000000">
        <w:rPr>
          <w:rFonts w:ascii="Times New Roman" w:cs="Times New Roman" w:eastAsia="Times New Roman" w:hAnsi="Times New Roman"/>
          <w:sz w:val="24"/>
          <w:szCs w:val="24"/>
          <w:rtl w:val="0"/>
        </w:rPr>
        <w:t xml:space="preserve"> можно сделать </w:t>
      </w:r>
      <w:r w:rsidDel="00000000" w:rsidR="00000000" w:rsidRPr="00000000">
        <w:rPr>
          <w:rFonts w:ascii="Times New Roman" w:cs="Times New Roman" w:eastAsia="Times New Roman" w:hAnsi="Times New Roman"/>
          <w:sz w:val="24"/>
          <w:szCs w:val="24"/>
          <w:rtl w:val="0"/>
        </w:rPr>
        <w:t xml:space="preserve">сразу же.</w:t>
      </w:r>
      <w:r w:rsidDel="00000000" w:rsidR="00000000" w:rsidRPr="00000000">
        <w:rPr>
          <w:rFonts w:ascii="Times New Roman" w:cs="Times New Roman" w:eastAsia="Times New Roman" w:hAnsi="Times New Roman"/>
          <w:sz w:val="24"/>
          <w:szCs w:val="24"/>
          <w:rtl w:val="0"/>
        </w:rPr>
        <w:t xml:space="preserve"> Нам нужны какие-</w:t>
      </w:r>
      <w:r w:rsidDel="00000000" w:rsidR="00000000" w:rsidRPr="00000000">
        <w:rPr>
          <w:rFonts w:ascii="Times New Roman" w:cs="Times New Roman" w:eastAsia="Times New Roman" w:hAnsi="Times New Roman"/>
          <w:sz w:val="24"/>
          <w:szCs w:val="24"/>
          <w:rtl w:val="0"/>
        </w:rPr>
        <w:t xml:space="preserve">нибудь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лёгкие проверочные </w:t>
      </w:r>
      <w:r w:rsidDel="00000000" w:rsidR="00000000" w:rsidRPr="00000000">
        <w:rPr>
          <w:rFonts w:ascii="Times New Roman" w:cs="Times New Roman" w:eastAsia="Times New Roman" w:hAnsi="Times New Roman"/>
          <w:sz w:val="24"/>
          <w:szCs w:val="24"/>
          <w:rtl w:val="0"/>
        </w:rPr>
        <w:t xml:space="preserve">вопросы, </w:t>
      </w:r>
      <w:r w:rsidDel="00000000" w:rsidR="00000000" w:rsidRPr="00000000">
        <w:rPr>
          <w:rFonts w:ascii="Times New Roman" w:cs="Times New Roman" w:eastAsia="Times New Roman" w:hAnsi="Times New Roman"/>
          <w:sz w:val="24"/>
          <w:szCs w:val="24"/>
          <w:rtl w:val="0"/>
        </w:rPr>
        <w:t xml:space="preserve">позволяющие сделать выбор в пользу одной из гипотез</w:t>
      </w:r>
      <w:r w:rsidDel="00000000" w:rsidR="00000000" w:rsidRPr="00000000">
        <w:rPr>
          <w:rFonts w:ascii="Times New Roman" w:cs="Times New Roman" w:eastAsia="Times New Roman" w:hAnsi="Times New Roman"/>
          <w:sz w:val="24"/>
          <w:szCs w:val="24"/>
          <w:rtl w:val="0"/>
        </w:rPr>
        <w:t xml:space="preserve">. Н</w:t>
      </w:r>
      <w:r w:rsidDel="00000000" w:rsidR="00000000" w:rsidRPr="00000000">
        <w:rPr>
          <w:rFonts w:ascii="Times New Roman" w:cs="Times New Roman" w:eastAsia="Times New Roman" w:hAnsi="Times New Roman"/>
          <w:sz w:val="24"/>
          <w:szCs w:val="24"/>
          <w:highlight w:val="white"/>
          <w:rtl w:val="0"/>
        </w:rPr>
        <w:t xml:space="preserve">аблюдения, которые позволят нам выделить одну и</w:t>
      </w:r>
      <w:r w:rsidDel="00000000" w:rsidR="00000000" w:rsidRPr="00000000">
        <w:rPr>
          <w:rFonts w:ascii="Times New Roman" w:cs="Times New Roman" w:eastAsia="Times New Roman" w:hAnsi="Times New Roman"/>
          <w:sz w:val="24"/>
          <w:szCs w:val="24"/>
          <w:rtl w:val="0"/>
        </w:rPr>
        <w:t xml:space="preserve">з них</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остолбенев, уставился в список. Внезапно он понял, что знает множество чистокровных магов, у которых только один ребёнок. Он сам, Винсент, Грегори, да практически </w:t>
      </w:r>
      <w:r w:rsidDel="00000000" w:rsidR="00000000" w:rsidRPr="00000000">
        <w:rPr>
          <w:rFonts w:ascii="Times New Roman" w:cs="Times New Roman" w:eastAsia="Times New Roman" w:hAnsi="Times New Roman"/>
          <w:sz w:val="24"/>
          <w:szCs w:val="24"/>
          <w:highlight w:val="white"/>
          <w:rtl w:val="0"/>
        </w:rPr>
        <w:t xml:space="preserve">все</w:t>
      </w:r>
      <w:r w:rsidDel="00000000" w:rsidR="00000000" w:rsidRPr="00000000">
        <w:rPr>
          <w:rFonts w:ascii="Times New Roman" w:cs="Times New Roman" w:eastAsia="Times New Roman" w:hAnsi="Times New Roman"/>
          <w:sz w:val="24"/>
          <w:szCs w:val="24"/>
          <w:highlight w:val="white"/>
          <w:rtl w:val="0"/>
        </w:rPr>
        <w:t xml:space="preserve">. Двумя самыми могущественными магами по общему мнению были Дамблдор и Тёмный Лорд, и ни один из них не имел детей, как и предположил Гарри...</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Довольно трудно будет разделить номера 2 и 6, — сказал Гарри. — В обоих случаях речь идёт о крови — придётся составлять график угасания волшебства по времени, выяснять, есть ли в нём связь с числом детей у различных групп магов, измерять способности маглорождённых и сравнивать их со способностями чистокровных магов... — пальцы Гарри нервно барабанили по столу. — Давай пока что просто объединим пункты 6 и 2 и назовём их «</w:t>
      </w:r>
      <w:r w:rsidDel="00000000" w:rsidR="00000000" w:rsidRPr="00000000">
        <w:rPr>
          <w:rFonts w:ascii="Times New Roman" w:cs="Times New Roman" w:eastAsia="Times New Roman" w:hAnsi="Times New Roman"/>
          <w:sz w:val="24"/>
          <w:szCs w:val="24"/>
          <w:highlight w:val="white"/>
          <w:rtl w:val="0"/>
        </w:rPr>
        <w:t xml:space="preserve">гипотезой крови</w:t>
      </w:r>
      <w:r w:rsidDel="00000000" w:rsidR="00000000" w:rsidRPr="00000000">
        <w:rPr>
          <w:rFonts w:ascii="Times New Roman" w:cs="Times New Roman" w:eastAsia="Times New Roman" w:hAnsi="Times New Roman"/>
          <w:sz w:val="24"/>
          <w:szCs w:val="24"/>
          <w:highlight w:val="white"/>
          <w:rtl w:val="0"/>
        </w:rPr>
        <w:t xml:space="preserve">». Пункт 4 маловероятен — все бы заметили внезапное ослабление магии после перехода волшебников на новый рацион. И предположить, что его изменение происходило с одинаковой скоростью на протяжении 800 лет, тоже получается с трудом. Пункт 5 маловероятен по той же причине — угасание происходит постепенно, а технологический прорыв у маглов произошёл сравнительно недавно. Четвёртый пункт похож на второй, а пятый похож на первый. Так что главное, чтобы наш эксперимент выдавал различные результаты для гипотез 1, 2 и 3. — Гарри повернул листок к себе, </w:t>
      </w:r>
      <w:r w:rsidDel="00000000" w:rsidR="00000000" w:rsidRPr="00000000">
        <w:rPr>
          <w:rFonts w:ascii="Times New Roman" w:cs="Times New Roman" w:eastAsia="Times New Roman" w:hAnsi="Times New Roman"/>
          <w:sz w:val="24"/>
          <w:szCs w:val="24"/>
          <w:highlight w:val="white"/>
          <w:rtl w:val="0"/>
        </w:rPr>
        <w:t xml:space="preserve">обвёл эти цифры</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и повернул лист обратно. — Магия угасает, кровь слабеет, знание исчезает. Какой эксперимент позволит нам получить три разных результата и укажет на верность одной из гипотез? И что мы должны увидеть, чтобы понять, что все три теории ошибочны?</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Мне-то откуда знать!</w:t>
      </w:r>
      <w:r w:rsidDel="00000000" w:rsidR="00000000" w:rsidRPr="00000000">
        <w:rPr>
          <w:rFonts w:ascii="Times New Roman" w:cs="Times New Roman" w:eastAsia="Times New Roman" w:hAnsi="Times New Roman"/>
          <w:sz w:val="24"/>
          <w:szCs w:val="24"/>
          <w:highlight w:val="white"/>
          <w:rtl w:val="0"/>
        </w:rPr>
        <w:t xml:space="preserve"> — </w:t>
      </w:r>
      <w:r w:rsidDel="00000000" w:rsidR="00000000" w:rsidRPr="00000000">
        <w:rPr>
          <w:rFonts w:ascii="Times New Roman" w:cs="Times New Roman" w:eastAsia="Times New Roman" w:hAnsi="Times New Roman"/>
          <w:sz w:val="24"/>
          <w:szCs w:val="24"/>
          <w:highlight w:val="white"/>
          <w:rtl w:val="0"/>
        </w:rPr>
        <w:t xml:space="preserve">выпалил</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Драко, — Почему ты спрашиваешь меня? Это ведь ты учёный!</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Д</w:t>
      </w:r>
      <w:r w:rsidDel="00000000" w:rsidR="00000000" w:rsidRPr="00000000">
        <w:rPr>
          <w:rFonts w:ascii="Times New Roman" w:cs="Times New Roman" w:eastAsia="Times New Roman" w:hAnsi="Times New Roman"/>
          <w:sz w:val="24"/>
          <w:szCs w:val="24"/>
          <w:highlight w:val="white"/>
          <w:rtl w:val="0"/>
        </w:rPr>
        <w:t xml:space="preserve">рако, — в просьбе Гарри сквозило отчаяние</w:t>
      </w:r>
      <w:r w:rsidDel="00000000" w:rsidR="00000000" w:rsidRPr="00000000">
        <w:rPr>
          <w:rFonts w:ascii="Times New Roman" w:cs="Times New Roman" w:eastAsia="Times New Roman" w:hAnsi="Times New Roman"/>
          <w:color w:val="0000ff"/>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 я </w:t>
      </w:r>
      <w:r w:rsidDel="00000000" w:rsidR="00000000" w:rsidRPr="00000000">
        <w:rPr>
          <w:rFonts w:ascii="Times New Roman" w:cs="Times New Roman" w:eastAsia="Times New Roman" w:hAnsi="Times New Roman"/>
          <w:sz w:val="24"/>
          <w:szCs w:val="24"/>
          <w:highlight w:val="white"/>
          <w:rtl w:val="0"/>
        </w:rPr>
        <w:t xml:space="preserve">знаю только то, что знают учёные-маглы! Это ты вырос в мире волшебников, не я! Ты больше знаком с магией, и ты больше знаешь </w:t>
      </w:r>
      <w:r w:rsidDel="00000000" w:rsidR="00000000" w:rsidRPr="00000000">
        <w:rPr>
          <w:rFonts w:ascii="Times New Roman" w:cs="Times New Roman" w:eastAsia="Times New Roman" w:hAnsi="Times New Roman"/>
          <w:sz w:val="24"/>
          <w:szCs w:val="24"/>
          <w:highlight w:val="white"/>
          <w:rtl w:val="0"/>
        </w:rPr>
        <w:t xml:space="preserve">о </w:t>
      </w:r>
      <w:r w:rsidDel="00000000" w:rsidR="00000000" w:rsidRPr="00000000">
        <w:rPr>
          <w:rFonts w:ascii="Times New Roman" w:cs="Times New Roman" w:eastAsia="Times New Roman" w:hAnsi="Times New Roman"/>
          <w:sz w:val="24"/>
          <w:szCs w:val="24"/>
          <w:highlight w:val="white"/>
          <w:rtl w:val="0"/>
        </w:rPr>
        <w:t xml:space="preserve">магии, и изначально это была твоя идея, так что подумай об этом как учёный и найди ответ!</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с усилием сглотнул и уставился на листок.</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Магия угасает... волшебники смешиваются с маглами... знания теряются...</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Как будет выглядеть мир, если магия угасает? — </w:t>
      </w:r>
      <w:r w:rsidDel="00000000" w:rsidR="00000000" w:rsidRPr="00000000">
        <w:rPr>
          <w:rFonts w:ascii="Times New Roman" w:cs="Times New Roman" w:eastAsia="Times New Roman" w:hAnsi="Times New Roman"/>
          <w:sz w:val="24"/>
          <w:szCs w:val="24"/>
          <w:highlight w:val="white"/>
          <w:rtl w:val="0"/>
        </w:rPr>
        <w:t xml:space="preserve">подсказал</w:t>
      </w:r>
      <w:r w:rsidDel="00000000" w:rsidR="00000000" w:rsidRPr="00000000">
        <w:rPr>
          <w:rFonts w:ascii="Times New Roman" w:cs="Times New Roman" w:eastAsia="Times New Roman" w:hAnsi="Times New Roman"/>
          <w:sz w:val="24"/>
          <w:szCs w:val="24"/>
          <w:highlight w:val="white"/>
          <w:rtl w:val="0"/>
        </w:rPr>
        <w:t xml:space="preserve"> Гарри. — Ты больше знаешь о магии, тебе и думать. Представь, что рассказываешь мне об этом </w:t>
      </w:r>
      <w:r w:rsidDel="00000000" w:rsidR="00000000" w:rsidRPr="00000000">
        <w:rPr>
          <w:rFonts w:ascii="Times New Roman" w:cs="Times New Roman" w:eastAsia="Times New Roman" w:hAnsi="Times New Roman"/>
          <w:sz w:val="24"/>
          <w:szCs w:val="24"/>
          <w:highlight w:val="white"/>
          <w:rtl w:val="0"/>
        </w:rPr>
        <w:t xml:space="preserve">сказку</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Что в ней будет </w:t>
      </w:r>
      <w:r w:rsidDel="00000000" w:rsidR="00000000" w:rsidRPr="00000000">
        <w:rPr>
          <w:rFonts w:ascii="Times New Roman" w:cs="Times New Roman" w:eastAsia="Times New Roman" w:hAnsi="Times New Roman"/>
          <w:sz w:val="24"/>
          <w:szCs w:val="24"/>
          <w:highlight w:val="white"/>
          <w:rtl w:val="0"/>
        </w:rPr>
        <w:t xml:space="preserve">происходит</w:t>
      </w:r>
      <w:r w:rsidDel="00000000" w:rsidR="00000000" w:rsidRPr="00000000">
        <w:rPr>
          <w:rFonts w:ascii="Times New Roman" w:cs="Times New Roman" w:eastAsia="Times New Roman" w:hAnsi="Times New Roman"/>
          <w:sz w:val="24"/>
          <w:szCs w:val="24"/>
          <w:highlight w:val="white"/>
          <w:rtl w:val="0"/>
        </w:rPr>
        <w:t xml:space="preserve">ь?</w:t>
      </w:r>
      <w:r w:rsidDel="00000000" w:rsidR="00000000" w:rsidRPr="00000000">
        <w:rPr>
          <w:rtl w:val="0"/>
        </w:rPr>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Драко представил.</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Чары </w:t>
      </w:r>
      <w:r w:rsidDel="00000000" w:rsidR="00000000" w:rsidRPr="00000000">
        <w:rPr>
          <w:rFonts w:ascii="Times New Roman" w:cs="Times New Roman" w:eastAsia="Times New Roman" w:hAnsi="Times New Roman"/>
          <w:sz w:val="24"/>
          <w:szCs w:val="24"/>
          <w:highlight w:val="white"/>
          <w:rtl w:val="0"/>
        </w:rPr>
        <w:t xml:space="preserve">перестанут </w:t>
      </w:r>
      <w:r w:rsidDel="00000000" w:rsidR="00000000" w:rsidRPr="00000000">
        <w:rPr>
          <w:rFonts w:ascii="Times New Roman" w:cs="Times New Roman" w:eastAsia="Times New Roman" w:hAnsi="Times New Roman"/>
          <w:sz w:val="24"/>
          <w:szCs w:val="24"/>
          <w:highlight w:val="white"/>
          <w:rtl w:val="0"/>
        </w:rPr>
        <w:t xml:space="preserve">действовать.</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highlight w:val="white"/>
          <w:rtl w:val="0"/>
        </w:rPr>
        <w:t xml:space="preserve">Однажды волшебники проснутся и обнаружат, что их палочки — просто куски дерева...</w:t>
      </w: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будет выглядеть мир, если кровь магов </w:t>
      </w:r>
      <w:r w:rsidDel="00000000" w:rsidR="00000000" w:rsidRPr="00000000">
        <w:rPr>
          <w:rFonts w:ascii="Times New Roman" w:cs="Times New Roman" w:eastAsia="Times New Roman" w:hAnsi="Times New Roman"/>
          <w:sz w:val="24"/>
          <w:szCs w:val="24"/>
          <w:rtl w:val="0"/>
        </w:rPr>
        <w:t xml:space="preserve">становится слабее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Люди не с</w:t>
      </w:r>
      <w:r w:rsidDel="00000000" w:rsidR="00000000" w:rsidRPr="00000000">
        <w:rPr>
          <w:rFonts w:ascii="Times New Roman" w:cs="Times New Roman" w:eastAsia="Times New Roman" w:hAnsi="Times New Roman"/>
          <w:sz w:val="24"/>
          <w:szCs w:val="24"/>
          <w:rtl w:val="0"/>
        </w:rPr>
        <w:t xml:space="preserve">могут</w:t>
      </w:r>
      <w:r w:rsidDel="00000000" w:rsidR="00000000" w:rsidRPr="00000000">
        <w:rPr>
          <w:rFonts w:ascii="Times New Roman" w:cs="Times New Roman" w:eastAsia="Times New Roman" w:hAnsi="Times New Roman"/>
          <w:sz w:val="24"/>
          <w:szCs w:val="24"/>
          <w:rtl w:val="0"/>
        </w:rPr>
        <w:t xml:space="preserve"> делать то, что делали их предки.</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Как будет выглядеть мир, если теряются </w:t>
      </w:r>
      <w:r w:rsidDel="00000000" w:rsidR="00000000" w:rsidRPr="00000000">
        <w:rPr>
          <w:rFonts w:ascii="Times New Roman" w:cs="Times New Roman" w:eastAsia="Times New Roman" w:hAnsi="Times New Roman"/>
          <w:sz w:val="24"/>
          <w:szCs w:val="24"/>
          <w:rtl w:val="0"/>
        </w:rPr>
        <w:t xml:space="preserve">знания</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Прежде всего, л</w:t>
      </w:r>
      <w:r w:rsidDel="00000000" w:rsidR="00000000" w:rsidRPr="00000000">
        <w:rPr>
          <w:rFonts w:ascii="Times New Roman" w:cs="Times New Roman" w:eastAsia="Times New Roman" w:hAnsi="Times New Roman"/>
          <w:sz w:val="24"/>
          <w:szCs w:val="24"/>
          <w:rtl w:val="0"/>
        </w:rPr>
        <w:t xml:space="preserve">юди не будут знать, как вообще такие заклинания использовать...</w:t>
      </w:r>
      <w:r w:rsidDel="00000000" w:rsidR="00000000" w:rsidRPr="00000000">
        <w:rPr>
          <w:rFonts w:ascii="Times New Roman" w:cs="Times New Roman" w:eastAsia="Times New Roman" w:hAnsi="Times New Roman"/>
          <w:sz w:val="24"/>
          <w:szCs w:val="24"/>
          <w:rtl w:val="0"/>
        </w:rPr>
        <w:t xml:space="preserve"> — произнёс Драко и</w:t>
      </w:r>
      <w:r w:rsidDel="00000000" w:rsidR="00000000" w:rsidRPr="00000000">
        <w:rPr>
          <w:rFonts w:ascii="Times New Roman" w:cs="Times New Roman" w:eastAsia="Times New Roman" w:hAnsi="Times New Roman"/>
          <w:sz w:val="24"/>
          <w:szCs w:val="24"/>
          <w:rtl w:val="0"/>
        </w:rPr>
        <w:t xml:space="preserve"> удивлённо замолк</w:t>
      </w:r>
      <w:r w:rsidDel="00000000" w:rsidR="00000000" w:rsidRPr="00000000">
        <w:rPr>
          <w:rFonts w:ascii="Times New Roman" w:cs="Times New Roman" w:eastAsia="Times New Roman" w:hAnsi="Times New Roman"/>
          <w:sz w:val="24"/>
          <w:szCs w:val="24"/>
          <w:rtl w:val="0"/>
        </w:rPr>
        <w:t xml:space="preserve">. — Это ведь эксперимент, </w:t>
      </w:r>
      <w:r w:rsidDel="00000000" w:rsidR="00000000" w:rsidRPr="00000000">
        <w:rPr>
          <w:rFonts w:ascii="Times New Roman" w:cs="Times New Roman" w:eastAsia="Times New Roman" w:hAnsi="Times New Roman"/>
          <w:sz w:val="24"/>
          <w:szCs w:val="24"/>
          <w:rtl w:val="0"/>
        </w:rPr>
        <w:t xml:space="preserve">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Один из экспериментов, — решительно кивнул Гарри.</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записал его на листке под заголовком «Эксперименты»:</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i w:val="1"/>
          <w:sz w:val="24"/>
          <w:szCs w:val="24"/>
          <w:rtl w:val="0"/>
        </w:rPr>
        <w:t xml:space="preserve">А. </w:t>
      </w:r>
      <w:r w:rsidDel="00000000" w:rsidR="00000000" w:rsidRPr="00000000">
        <w:rPr>
          <w:rFonts w:ascii="Times New Roman" w:cs="Times New Roman" w:eastAsia="Times New Roman" w:hAnsi="Times New Roman"/>
          <w:i w:val="1"/>
          <w:sz w:val="24"/>
          <w:szCs w:val="24"/>
          <w:highlight w:val="white"/>
          <w:rtl w:val="0"/>
        </w:rPr>
        <w:t xml:space="preserve">Существуют ли заклинания, которые мы знаем, но не можем использовать (1 или 2) или утраченные заклинания, о которых ничего не известно, кроме факта их существования (3)?</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Таким образом, это позволит отличить гипотезы 1 и 2 от гипотезы 3. Теперь нам нужно как-то различать 1 и 2. Магия угасает, кровь слабеет, как мы можем обнаружить разницу? — спросил Гарри.</w:t>
      </w:r>
      <w:r w:rsidDel="00000000" w:rsidR="00000000" w:rsidRPr="00000000">
        <w:rPr>
          <w:rtl w:val="0"/>
        </w:rPr>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Можно узнать,</w:t>
      </w:r>
      <w:r w:rsidDel="00000000" w:rsidR="00000000" w:rsidRPr="00000000">
        <w:rPr>
          <w:rFonts w:ascii="Times New Roman" w:cs="Times New Roman" w:eastAsia="Times New Roman" w:hAnsi="Times New Roman"/>
          <w:sz w:val="24"/>
          <w:szCs w:val="24"/>
          <w:rtl w:val="0"/>
        </w:rPr>
        <w:t xml:space="preserve"> какие заклинания могли творить первогодки в Хогвартсе, — </w:t>
      </w:r>
      <w:r w:rsidDel="00000000" w:rsidR="00000000" w:rsidRPr="00000000">
        <w:rPr>
          <w:rFonts w:ascii="Times New Roman" w:cs="Times New Roman" w:eastAsia="Times New Roman" w:hAnsi="Times New Roman"/>
          <w:sz w:val="24"/>
          <w:szCs w:val="24"/>
          <w:rtl w:val="0"/>
        </w:rPr>
        <w:t xml:space="preserve">предложил</w:t>
      </w:r>
      <w:r w:rsidDel="00000000" w:rsidR="00000000" w:rsidRPr="00000000">
        <w:rPr>
          <w:rFonts w:ascii="Times New Roman" w:cs="Times New Roman" w:eastAsia="Times New Roman" w:hAnsi="Times New Roman"/>
          <w:sz w:val="24"/>
          <w:szCs w:val="24"/>
          <w:rtl w:val="0"/>
        </w:rPr>
        <w:t xml:space="preserve"> Драко. — Если они были способны на заклинания заметно мощнее нынешних, значит кровь была сильнее...</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покачал головой:</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 Или сама магия была сильнее. Нам придётся найти способ, как отличить одно от другого. — Гарри встал со стула и начал нервно прохаживаться по классу. — Нет, погоди, твой способ </w:t>
      </w:r>
      <w:r w:rsidDel="00000000" w:rsidR="00000000" w:rsidRPr="00000000">
        <w:rPr>
          <w:rFonts w:ascii="Times New Roman" w:cs="Times New Roman" w:eastAsia="Times New Roman" w:hAnsi="Times New Roman"/>
          <w:sz w:val="24"/>
          <w:szCs w:val="24"/>
          <w:rtl w:val="0"/>
        </w:rPr>
        <w:t xml:space="preserve">всё-таки</w:t>
      </w:r>
      <w:r w:rsidDel="00000000" w:rsidR="00000000" w:rsidRPr="00000000">
        <w:rPr>
          <w:rFonts w:ascii="Times New Roman" w:cs="Times New Roman" w:eastAsia="Times New Roman" w:hAnsi="Times New Roman"/>
          <w:sz w:val="24"/>
          <w:szCs w:val="24"/>
          <w:rtl w:val="0"/>
        </w:rPr>
        <w:t xml:space="preserve"> может быть полезен. Предположим, разные заклинания требуют разное количество магической энергии. В таком случае, если окружающая магия слабеет, то сначала пропадут мощные заклинания, а то, что все обычно учат на первом курсе, будет по-прежнему работать. — Шаги Гарри ускорились. — Это не очень хороший эксперимент, в большей степени он говорит о том, исчезает ли мощная магия или исчезает вся магия, чья-то кровь может быть слишком слабой для мощных заклинаний, но достаточно сильной для простых... Драко, тебе что-нибудь известно о том, были ли сильные маги в рамках одной </w:t>
      </w:r>
      <w:r w:rsidDel="00000000" w:rsidR="00000000" w:rsidRPr="00000000">
        <w:rPr>
          <w:rFonts w:ascii="Times New Roman" w:cs="Times New Roman" w:eastAsia="Times New Roman" w:hAnsi="Times New Roman"/>
          <w:sz w:val="24"/>
          <w:szCs w:val="24"/>
          <w:rtl w:val="0"/>
        </w:rPr>
        <w:t xml:space="preserve">эры</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маги только этого века, сильными уже в детском возрасте? Если Тёмный Лорд использовал Охлаждающее заклинание в свои 11 лет, то замораживал ли он целую комнату?</w:t>
      </w: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нахмурился, пытаясь вспомнить.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припомню, чтобы я слышал что-то о Тёмном Лорде, но Дамблдор творил нечто поразительное на своём экзамене по трансфигурации на пятом курсе... Полагаю, другие сильные волшебники также были заметны уже в Хогвартсе...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нахмурился, продолжая вышагивать.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Они могли просто </w:t>
      </w:r>
      <w:r w:rsidDel="00000000" w:rsidR="00000000" w:rsidRPr="00000000">
        <w:rPr>
          <w:rFonts w:ascii="Times New Roman" w:cs="Times New Roman" w:eastAsia="Times New Roman" w:hAnsi="Times New Roman"/>
          <w:sz w:val="24"/>
          <w:szCs w:val="24"/>
          <w:rtl w:val="0"/>
        </w:rPr>
        <w:t xml:space="preserve">усерднее</w:t>
      </w:r>
      <w:r w:rsidDel="00000000" w:rsidR="00000000" w:rsidRPr="00000000">
        <w:rPr>
          <w:rFonts w:ascii="Times New Roman" w:cs="Times New Roman" w:eastAsia="Times New Roman" w:hAnsi="Times New Roman"/>
          <w:sz w:val="24"/>
          <w:szCs w:val="24"/>
          <w:rtl w:val="0"/>
        </w:rPr>
        <w:t xml:space="preserve"> учиться. Тем не менее, если первогодки учили те же самые заклинания и их сила не отличалась от современной, мы можем считать это </w:t>
      </w:r>
      <w:r w:rsidDel="00000000" w:rsidR="00000000" w:rsidRPr="00000000">
        <w:rPr>
          <w:rFonts w:ascii="Times New Roman" w:cs="Times New Roman" w:eastAsia="Times New Roman" w:hAnsi="Times New Roman"/>
          <w:sz w:val="24"/>
          <w:szCs w:val="24"/>
          <w:rtl w:val="0"/>
        </w:rPr>
        <w:t xml:space="preserve">слабым </w:t>
      </w:r>
      <w:r w:rsidDel="00000000" w:rsidR="00000000" w:rsidRPr="00000000">
        <w:rPr>
          <w:rFonts w:ascii="Times New Roman" w:cs="Times New Roman" w:eastAsia="Times New Roman" w:hAnsi="Times New Roman"/>
          <w:sz w:val="24"/>
          <w:szCs w:val="24"/>
          <w:rtl w:val="0"/>
        </w:rPr>
        <w:t xml:space="preserve">свидетельством в пользу 1 перед 2... подожди. — Гарри замер. — У меня есть другой эксперимент для различения 1 и 2. Мне потребуется время, чтобы объяснить </w:t>
      </w:r>
      <w:r w:rsidDel="00000000" w:rsidR="00000000" w:rsidRPr="00000000">
        <w:rPr>
          <w:rFonts w:ascii="Times New Roman" w:cs="Times New Roman" w:eastAsia="Times New Roman" w:hAnsi="Times New Roman"/>
          <w:sz w:val="24"/>
          <w:szCs w:val="24"/>
          <w:rtl w:val="0"/>
        </w:rPr>
        <w:t xml:space="preserve">его</w:t>
      </w:r>
      <w:r w:rsidDel="00000000" w:rsidR="00000000" w:rsidRPr="00000000">
        <w:rPr>
          <w:rFonts w:ascii="Times New Roman" w:cs="Times New Roman" w:eastAsia="Times New Roman" w:hAnsi="Times New Roman"/>
          <w:sz w:val="24"/>
          <w:szCs w:val="24"/>
          <w:rtl w:val="0"/>
        </w:rPr>
        <w:t xml:space="preserve"> суть, он использует некоторые научные знания о крови и наследственности, зато его несложно провести. Если мы объединим твой эксперимент и мой эксперимент и они оба укажут на один из вариантов, то у нас будет хорошая подсказка. — Гарри почти бегом вернулся к столу, взял пергамент и написал:</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 В древности первогодки использовали</w:t>
      </w:r>
      <w:r w:rsidDel="00000000" w:rsidR="00000000" w:rsidRPr="00000000">
        <w:rPr>
          <w:rFonts w:ascii="Times New Roman" w:cs="Times New Roman" w:eastAsia="Times New Roman" w:hAnsi="Times New Roman"/>
          <w:i w:val="1"/>
          <w:color w:val="0000ff"/>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 же заклинания с той же силой, что и сейчас?</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(Слабое свидетельство в пользу 1 перед 2, но, возможно, ослабление крови влияет только на мощные заклинания.)</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i w:val="1"/>
          <w:sz w:val="24"/>
          <w:szCs w:val="24"/>
          <w:rtl w:val="0"/>
        </w:rPr>
        <w:t xml:space="preserve">C. Дополнительный эксперимент на различение 1 и 2 с использованием</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научных знаний о крови, объясню позже.</w:t>
      </w:r>
      <w:r w:rsidDel="00000000" w:rsidR="00000000" w:rsidRPr="00000000">
        <w:rPr>
          <w:rtl w:val="0"/>
        </w:rPr>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color w:val="ffffff"/>
          <w:sz w:val="24"/>
          <w:szCs w:val="24"/>
          <w:shd w:fill="999999" w:val="clear"/>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сказал Гарри. — По крайней мере, мы можем попытаться </w:t>
      </w:r>
      <w:r w:rsidDel="00000000" w:rsidR="00000000" w:rsidRPr="00000000">
        <w:rPr>
          <w:rFonts w:ascii="Times New Roman" w:cs="Times New Roman" w:eastAsia="Times New Roman" w:hAnsi="Times New Roman"/>
          <w:sz w:val="24"/>
          <w:szCs w:val="24"/>
          <w:rtl w:val="0"/>
        </w:rPr>
        <w:t xml:space="preserve">различить</w:t>
      </w:r>
      <w:r w:rsidDel="00000000" w:rsidR="00000000" w:rsidRPr="00000000">
        <w:rPr>
          <w:rFonts w:ascii="Times New Roman" w:cs="Times New Roman" w:eastAsia="Times New Roman" w:hAnsi="Times New Roman"/>
          <w:sz w:val="24"/>
          <w:szCs w:val="24"/>
          <w:rtl w:val="0"/>
        </w:rPr>
        <w:t xml:space="preserve"> 1, 2 и 3. Давай начнём прямо сейчас. Мы сможем н</w:t>
      </w:r>
      <w:r w:rsidDel="00000000" w:rsidR="00000000" w:rsidRPr="00000000">
        <w:rPr>
          <w:rFonts w:ascii="Times New Roman" w:cs="Times New Roman" w:eastAsia="Times New Roman" w:hAnsi="Times New Roman"/>
          <w:sz w:val="24"/>
          <w:szCs w:val="24"/>
          <w:rtl w:val="0"/>
        </w:rPr>
        <w:t xml:space="preserve">апридумывать других экспериментов уже</w:t>
      </w:r>
      <w:r w:rsidDel="00000000" w:rsidR="00000000" w:rsidRPr="00000000">
        <w:rPr>
          <w:rFonts w:ascii="Times New Roman" w:cs="Times New Roman" w:eastAsia="Times New Roman" w:hAnsi="Times New Roman"/>
          <w:sz w:val="24"/>
          <w:szCs w:val="24"/>
          <w:rtl w:val="0"/>
        </w:rPr>
        <w:t xml:space="preserve"> после того, как попробуем те, что есть. Будет выглядеть несколько странно, если Драко Малфой и Гарри Поттер станут ходить вместе и задавать вопросы, но у меня есть идея. Ты пройдёшь по Хогвартсу, найдёшь старые портреты и спросишь их о том, какие заклинания они изучали на первом курсе. Это просто портреты,</w:t>
      </w:r>
      <w:r w:rsidDel="00000000" w:rsidR="00000000" w:rsidRPr="00000000">
        <w:rPr>
          <w:rFonts w:ascii="Times New Roman" w:cs="Times New Roman" w:eastAsia="Times New Roman" w:hAnsi="Times New Roman"/>
          <w:sz w:val="24"/>
          <w:szCs w:val="24"/>
          <w:rtl w:val="0"/>
        </w:rPr>
        <w:t xml:space="preserve"> они не заметят ничего странного в том, что</w:t>
      </w:r>
      <w:r w:rsidDel="00000000" w:rsidR="00000000" w:rsidRPr="00000000">
        <w:rPr>
          <w:rFonts w:ascii="Times New Roman" w:cs="Times New Roman" w:eastAsia="Times New Roman" w:hAnsi="Times New Roman"/>
          <w:sz w:val="24"/>
          <w:szCs w:val="24"/>
          <w:rtl w:val="0"/>
        </w:rPr>
        <w:t xml:space="preserve"> Драко Малфой задаёт такие вопросы. А я </w:t>
      </w:r>
      <w:r w:rsidDel="00000000" w:rsidR="00000000" w:rsidRPr="00000000">
        <w:rPr>
          <w:rFonts w:ascii="Times New Roman" w:cs="Times New Roman" w:eastAsia="Times New Roman" w:hAnsi="Times New Roman"/>
          <w:sz w:val="24"/>
          <w:szCs w:val="24"/>
          <w:rtl w:val="0"/>
        </w:rPr>
        <w:t xml:space="preserve">порасспрашиваю</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портреты поновее</w:t>
      </w:r>
      <w:r w:rsidDel="00000000" w:rsidR="00000000" w:rsidRPr="00000000">
        <w:rPr>
          <w:rFonts w:ascii="Times New Roman" w:cs="Times New Roman" w:eastAsia="Times New Roman" w:hAnsi="Times New Roman"/>
          <w:sz w:val="24"/>
          <w:szCs w:val="24"/>
          <w:rtl w:val="0"/>
        </w:rPr>
        <w:t xml:space="preserve"> и живых людей о заклинаниях, которые мы знаем, но не умеем использовать. Никто не заметит ничего необычного в том, что странные вопросы задаёт Гарри Поттер. На меня ложится сложное исследование по забытым заклинаниям, потому я попрошу тебя собрать данные для моего научного эксперимента. Это простой вопрос, который можно задать портретам. Наверное, тебе лучше его записать. Готов?</w:t>
      </w: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вновь сел и, покопавшись в сумке, достал пергамент и перо. Когда всё было готово, он поднял голову и решительно сказал:</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Найди портреты, которые были знакомы с какой-нибудь женатой парой сквибов... не делай такое лицо, Драко, это важные сведения. Опроси </w:t>
      </w:r>
      <w:r w:rsidDel="00000000" w:rsidR="00000000" w:rsidRPr="00000000">
        <w:rPr>
          <w:rFonts w:ascii="Times New Roman" w:cs="Times New Roman" w:eastAsia="Times New Roman" w:hAnsi="Times New Roman"/>
          <w:sz w:val="24"/>
          <w:szCs w:val="24"/>
          <w:rtl w:val="0"/>
        </w:rPr>
        <w:t xml:space="preserve">новые</w:t>
      </w:r>
      <w:r w:rsidDel="00000000" w:rsidR="00000000" w:rsidRPr="00000000">
        <w:rPr>
          <w:rFonts w:ascii="Times New Roman" w:cs="Times New Roman" w:eastAsia="Times New Roman" w:hAnsi="Times New Roman"/>
          <w:sz w:val="24"/>
          <w:szCs w:val="24"/>
          <w:rtl w:val="0"/>
        </w:rPr>
        <w:t xml:space="preserve"> портреты гриффиндорцев, например. Нужно найти тех, кто был знаком с какой-нибудь женатой парой сквибов достаточно хорошо, чтобы назвать имена всех детей. Запиши имя каждого ребёнка и укажи, был ли ребёнок волшебником, сквибом или маглом. Если они не знают, был ли ребенок сквибом или маглом, то пиши «не волшебник». Запиши это для каждого ребёнка пары, без исключения. Если портрет знает лишь имена детей-магов, но не знает имена </w:t>
      </w:r>
      <w:r w:rsidDel="00000000" w:rsidR="00000000" w:rsidRPr="00000000">
        <w:rPr>
          <w:rFonts w:ascii="Times New Roman" w:cs="Times New Roman" w:eastAsia="Times New Roman" w:hAnsi="Times New Roman"/>
          <w:sz w:val="24"/>
          <w:szCs w:val="24"/>
          <w:rtl w:val="0"/>
        </w:rPr>
        <w:t xml:space="preserve">всех </w:t>
      </w:r>
      <w:r w:rsidDel="00000000" w:rsidR="00000000" w:rsidRPr="00000000">
        <w:rPr>
          <w:rFonts w:ascii="Times New Roman" w:cs="Times New Roman" w:eastAsia="Times New Roman" w:hAnsi="Times New Roman"/>
          <w:sz w:val="24"/>
          <w:szCs w:val="24"/>
          <w:rtl w:val="0"/>
        </w:rPr>
        <w:t xml:space="preserve">детей, то не записывай для этой пары</w:t>
      </w:r>
      <w:r w:rsidDel="00000000" w:rsidR="00000000" w:rsidRPr="00000000">
        <w:rPr>
          <w:rFonts w:ascii="Times New Roman" w:cs="Times New Roman" w:eastAsia="Times New Roman" w:hAnsi="Times New Roman"/>
          <w:sz w:val="24"/>
          <w:szCs w:val="24"/>
          <w:rtl w:val="0"/>
        </w:rPr>
        <w:t xml:space="preserve"> вообще </w:t>
      </w:r>
      <w:r w:rsidDel="00000000" w:rsidR="00000000" w:rsidRPr="00000000">
        <w:rPr>
          <w:rFonts w:ascii="Times New Roman" w:cs="Times New Roman" w:eastAsia="Times New Roman" w:hAnsi="Times New Roman"/>
          <w:sz w:val="24"/>
          <w:szCs w:val="24"/>
          <w:rtl w:val="0"/>
        </w:rPr>
        <w:t xml:space="preserve">ничего</w:t>
      </w:r>
      <w:r w:rsidDel="00000000" w:rsidR="00000000" w:rsidRPr="00000000">
        <w:rPr>
          <w:rFonts w:ascii="Times New Roman" w:cs="Times New Roman" w:eastAsia="Times New Roman" w:hAnsi="Times New Roman"/>
          <w:sz w:val="24"/>
          <w:szCs w:val="24"/>
          <w:rtl w:val="0"/>
        </w:rPr>
        <w:t xml:space="preserve">. Очень важно получить сведения только от того, кто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всех детей семейства сквибов, знает хотя бы поимённо. Постарайся записать хотя бы сорок имён, если получится. И если хватит времени на большее, то ещё лучше. Тебе всё понятно?</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Повтори, — проговорил Драко, когда закончил записывать, и Гарри повторил.</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Всё понятно, — заключил Драко, — но зачем...</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line="240" w:lineRule="auto"/>
        <w:ind w:firstLine="57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связано с одним из секретов крови, который уже открыт учёными. Я объясню, когда ты вернёшься. Встретимся здесь снова через час, в 18:22. Г</w:t>
      </w:r>
      <w:r w:rsidDel="00000000" w:rsidR="00000000" w:rsidRPr="00000000">
        <w:rPr>
          <w:rFonts w:ascii="Times New Roman" w:cs="Times New Roman" w:eastAsia="Times New Roman" w:hAnsi="Times New Roman"/>
          <w:sz w:val="24"/>
          <w:szCs w:val="24"/>
          <w:rtl w:val="0"/>
        </w:rPr>
        <w:t xml:space="preserve">отов?</w:t>
      </w: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решительно кивнул. </w:t>
      </w:r>
      <w:r w:rsidDel="00000000" w:rsidR="00000000" w:rsidRPr="00000000">
        <w:rPr>
          <w:rFonts w:ascii="Times New Roman" w:cs="Times New Roman" w:eastAsia="Times New Roman" w:hAnsi="Times New Roman"/>
          <w:sz w:val="24"/>
          <w:szCs w:val="24"/>
          <w:rtl w:val="0"/>
        </w:rPr>
        <w:t xml:space="preserve">Всё это происходило в большой спешке, </w:t>
      </w:r>
      <w:r w:rsidDel="00000000" w:rsidR="00000000" w:rsidRPr="00000000">
        <w:rPr>
          <w:rFonts w:ascii="Times New Roman" w:cs="Times New Roman" w:eastAsia="Times New Roman" w:hAnsi="Times New Roman"/>
          <w:sz w:val="24"/>
          <w:szCs w:val="24"/>
          <w:rtl w:val="0"/>
        </w:rPr>
        <w:t xml:space="preserve">но ему давно объяснили, когда нужно спешит</w:t>
      </w:r>
      <w:r w:rsidDel="00000000" w:rsidR="00000000" w:rsidRPr="00000000">
        <w:rPr>
          <w:rFonts w:ascii="Times New Roman" w:cs="Times New Roman" w:eastAsia="Times New Roman" w:hAnsi="Times New Roman"/>
          <w:sz w:val="24"/>
          <w:szCs w:val="24"/>
          <w:rtl w:val="0"/>
        </w:rPr>
        <w:t xml:space="preserve">ь</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Тогда </w:t>
      </w:r>
      <w:r w:rsidDel="00000000" w:rsidR="00000000" w:rsidRPr="00000000">
        <w:rPr>
          <w:rFonts w:ascii="Times New Roman" w:cs="Times New Roman" w:eastAsia="Times New Roman" w:hAnsi="Times New Roman"/>
          <w:sz w:val="24"/>
          <w:szCs w:val="24"/>
          <w:rtl w:val="0"/>
        </w:rPr>
        <w:t xml:space="preserve">вперёд</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воскликнул</w:t>
      </w:r>
      <w:r w:rsidDel="00000000" w:rsidR="00000000" w:rsidRPr="00000000">
        <w:rPr>
          <w:rFonts w:ascii="Times New Roman" w:cs="Times New Roman" w:eastAsia="Times New Roman" w:hAnsi="Times New Roman"/>
          <w:sz w:val="24"/>
          <w:szCs w:val="24"/>
          <w:rtl w:val="0"/>
        </w:rPr>
        <w:t xml:space="preserve"> Гарри Поттер. Он стянул </w:t>
      </w:r>
      <w:r w:rsidDel="00000000" w:rsidR="00000000" w:rsidRPr="00000000">
        <w:rPr>
          <w:rFonts w:ascii="Times New Roman" w:cs="Times New Roman" w:eastAsia="Times New Roman" w:hAnsi="Times New Roman"/>
          <w:sz w:val="24"/>
          <w:szCs w:val="24"/>
          <w:rtl w:val="0"/>
        </w:rPr>
        <w:t xml:space="preserve">плащ с капюшоном</w:t>
      </w:r>
      <w:r w:rsidDel="00000000" w:rsidR="00000000" w:rsidRPr="00000000">
        <w:rPr>
          <w:rFonts w:ascii="Times New Roman" w:cs="Times New Roman" w:eastAsia="Times New Roman" w:hAnsi="Times New Roman"/>
          <w:sz w:val="24"/>
          <w:szCs w:val="24"/>
          <w:rtl w:val="0"/>
        </w:rPr>
        <w:t xml:space="preserve">, скормил его </w:t>
      </w:r>
      <w:r w:rsidDel="00000000" w:rsidR="00000000" w:rsidRPr="00000000">
        <w:rPr>
          <w:rFonts w:ascii="Times New Roman" w:cs="Times New Roman" w:eastAsia="Times New Roman" w:hAnsi="Times New Roman"/>
          <w:sz w:val="24"/>
          <w:szCs w:val="24"/>
          <w:rtl w:val="0"/>
        </w:rPr>
        <w:t xml:space="preserve">своему кошелю</w:t>
      </w:r>
      <w:r w:rsidDel="00000000" w:rsidR="00000000" w:rsidRPr="00000000">
        <w:rPr>
          <w:rFonts w:ascii="Times New Roman" w:cs="Times New Roman" w:eastAsia="Times New Roman" w:hAnsi="Times New Roman"/>
          <w:sz w:val="24"/>
          <w:szCs w:val="24"/>
          <w:rtl w:val="0"/>
        </w:rPr>
        <w:t xml:space="preserve"> и не дожидаясь, пока </w:t>
      </w:r>
      <w:r w:rsidDel="00000000" w:rsidR="00000000" w:rsidRPr="00000000">
        <w:rPr>
          <w:rFonts w:ascii="Times New Roman" w:cs="Times New Roman" w:eastAsia="Times New Roman" w:hAnsi="Times New Roman"/>
          <w:sz w:val="24"/>
          <w:szCs w:val="24"/>
          <w:rtl w:val="0"/>
        </w:rPr>
        <w:t xml:space="preserve">тот</w:t>
      </w:r>
      <w:r w:rsidDel="00000000" w:rsidR="00000000" w:rsidRPr="00000000">
        <w:rPr>
          <w:rFonts w:ascii="Times New Roman" w:cs="Times New Roman" w:eastAsia="Times New Roman" w:hAnsi="Times New Roman"/>
          <w:sz w:val="24"/>
          <w:szCs w:val="24"/>
          <w:rtl w:val="0"/>
        </w:rPr>
        <w:t xml:space="preserve"> доест, повернулся и поспешил к двери, по пути натолкнувшись на стол и чуть не упав.</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Когда Драко освободился от своего </w:t>
      </w:r>
      <w:r w:rsidDel="00000000" w:rsidR="00000000" w:rsidRPr="00000000">
        <w:rPr>
          <w:rFonts w:ascii="Times New Roman" w:cs="Times New Roman" w:eastAsia="Times New Roman" w:hAnsi="Times New Roman"/>
          <w:sz w:val="24"/>
          <w:szCs w:val="24"/>
          <w:rtl w:val="0"/>
        </w:rPr>
        <w:t xml:space="preserve">плаща</w:t>
      </w:r>
      <w:r w:rsidDel="00000000" w:rsidR="00000000" w:rsidRPr="00000000">
        <w:rPr>
          <w:rFonts w:ascii="Times New Roman" w:cs="Times New Roman" w:eastAsia="Times New Roman" w:hAnsi="Times New Roman"/>
          <w:sz w:val="24"/>
          <w:szCs w:val="24"/>
          <w:rtl w:val="0"/>
        </w:rPr>
        <w:t xml:space="preserve"> и сложил его в </w:t>
      </w:r>
      <w:r w:rsidDel="00000000" w:rsidR="00000000" w:rsidRPr="00000000">
        <w:rPr>
          <w:rFonts w:ascii="Times New Roman" w:cs="Times New Roman" w:eastAsia="Times New Roman" w:hAnsi="Times New Roman"/>
          <w:sz w:val="24"/>
          <w:szCs w:val="24"/>
          <w:rtl w:val="0"/>
        </w:rPr>
        <w:t xml:space="preserve">су</w:t>
      </w:r>
      <w:r w:rsidDel="00000000" w:rsidR="00000000" w:rsidRPr="00000000">
        <w:rPr>
          <w:rFonts w:ascii="Times New Roman" w:cs="Times New Roman" w:eastAsia="Times New Roman" w:hAnsi="Times New Roman"/>
          <w:sz w:val="24"/>
          <w:szCs w:val="24"/>
          <w:rtl w:val="0"/>
        </w:rPr>
        <w:t xml:space="preserve">мку, Гарри Поттер уже исчез.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57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выскочил из класса почти бегом.</w:t>
      </w:r>
      <w:r w:rsidDel="00000000" w:rsidR="00000000" w:rsidRPr="00000000">
        <w:rPr>
          <w:rtl w:val="0"/>
        </w:rPr>
      </w:r>
    </w:p>
    <w:sectPr>
      <w:pgSz w:h="16838" w:w="11906"/>
      <w:pgMar w:bottom="566.9291338582677" w:top="566.9291338582677" w:left="566.9291338582677" w:right="566.9291338582677"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Yuliy L" w:id="0" w:date="2018-05-21T10:39:51Z">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Есть мнение, что расположение названия главы не в начале главы запутывает читателей, а также ломает форматирование в электронных книгах. Думаю, что в печатных такие постмодернистские эксперименты автора также могут странно восприниматься.</w:t>
      </w:r>
    </w:p>
  </w:comment>
  <w:comment w:author="Alaric Lightin" w:id="1" w:date="2018-08-15T12:59:54Z">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опубликованном варианте вёрстки в проекте Михаила Самина этот эксперимент выглядит как некоторая небольшая интерлюдия. Мне кажется достаточно интересным решением сделать "фиктивную" главу между 21 и 22 и вставить туда этот текст.</w:t>
      </w:r>
    </w:p>
  </w:comment>
  <w:comment w:author="Yuliy L" w:id="2" w:date="2018-09-26T06:40:17Z">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Фиктивная глава может сбить нумерацию на сайте, вообще мне такая идея не кажется оправданной.</w:t>
      </w:r>
    </w:p>
  </w:comment>
  <w:comment w:author="Alaric Lightin" w:id="3" w:date="2018-09-26T22:23:42Z">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Мне всё же не кажется, что это часть главы. И отказываться от "постмодернистских экспериментов автора" из-за чисто технических трудностей мне представляется не слишком хорошей идеей.</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Печатные же издания вообще эту трудность успешно решают. ("Баловство" просто вытащило этот текст в начало книги как аннотацию).</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 для меня тут главное, что этот текст просто не является частью главы. Даже просто его удалить (в англоязычной вёрстке так и сделано, например) и то лучше, чем впихивать его в главу.</w:t>
      </w:r>
    </w:p>
  </w:comment>
  <w:comment w:author="Yuliy L" w:id="4" w:date="2018-05-21T10:39:51Z">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Есть мнение, что расположение названия главы не в начале главы запутывает читателей, а также ломает форматирование в электронных книгах. Думаю, что в печатных такие постмодернистские эксперименты автора также могут странно восприниматься.</w:t>
      </w:r>
    </w:p>
  </w:comment>
  <w:comment w:author="Alaric Lightin" w:id="5" w:date="2018-08-15T12:59:54Z">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опубликованном варианте вёрстки в проекте Михаила Самина этот эксперимент выглядит как некоторая небольшая интерлюдия. Мне кажется достаточно интересным решением сделать "фиктивную" главу между 21 и 22 и вставить туда этот текст.</w:t>
      </w:r>
    </w:p>
  </w:comment>
  <w:comment w:author="Yuliy L" w:id="6" w:date="2018-09-26T06:40:17Z">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Фиктивная глава может сбить нумерацию на сайте, вообще мне такая идея не кажется оправданной.</w:t>
      </w:r>
    </w:p>
  </w:comment>
  <w:comment w:author="Alaric Lightin" w:id="7" w:date="2018-09-26T22:23:42Z">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Мне всё же не кажется, что это часть главы. И отказываться от "постмодернистских экспериментов автора" из-за чисто технических трудностей мне представляется не слишком хорошей идеей.</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Печатные же издания вообще эту трудность успешно решают. ("Баловство" просто вытащило этот текст в начало книги как аннотацию).</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 для меня тут главное, что этот текст просто не является частью главы. Даже просто его удалить (в англоязычной вёрстке так и сделано, например) и то лучше, чем впихивать его в главу.</w:t>
      </w:r>
    </w:p>
  </w:comment>
  <w:comment w:author="Yuliy L" w:id="8" w:date="2018-05-21T10:39:51Z">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Есть мнение, что расположение названия главы не в начале главы запутывает читателей, а также ломает форматирование в электронных книгах. Думаю, что в печатных такие постмодернистские эксперименты автора также могут странно восприниматься.</w:t>
      </w:r>
    </w:p>
  </w:comment>
  <w:comment w:author="Alaric Lightin" w:id="9" w:date="2018-08-15T12:59:54Z">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опубликованном варианте вёрстки в проекте Михаила Самина этот эксперимент выглядит как некоторая небольшая интерлюдия. Мне кажется достаточно интересным решением сделать "фиктивную" главу между 21 и 22 и вставить туда этот текст.</w:t>
      </w:r>
    </w:p>
  </w:comment>
  <w:comment w:author="Yuliy L" w:id="10" w:date="2018-09-26T06:40:17Z">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Фиктивная глава может сбить нумерацию на сайте, вообще мне такая идея не кажется оправданной.</w:t>
      </w:r>
    </w:p>
  </w:comment>
  <w:comment w:author="Alaric Lightin" w:id="11" w:date="2018-09-26T22:23:42Z">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Мне всё же не кажется, что это часть главы. И отказываться от "постмодернистских экспериментов автора" из-за чисто технических трудностей мне представляется не слишком хорошей идеей.</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Печатные же издания вообще эту трудность успешно решают. ("Баловство" просто вытащило этот текст в начало книги как аннотацию).</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Но для меня тут главное, что этот текст просто не является частью главы. Даже просто его удалить (в англоязычной вёрстке так и сделано, например) и то лучше, чем впихивать его в главу.</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pPr>
    <w:rPr>
      <w:b w:val="1"/>
      <w:sz w:val="48"/>
      <w:szCs w:val="48"/>
    </w:rPr>
  </w:style>
  <w:style w:type="paragraph" w:styleId="Heading2">
    <w:name w:val="heading 2"/>
    <w:basedOn w:val="Normal"/>
    <w:next w:val="Normal"/>
    <w:pPr>
      <w:spacing w:line="240" w:lineRule="auto"/>
      <w:jc w:val="center"/>
    </w:pPr>
    <w:rPr>
      <w:rFonts w:ascii="Times New Roman" w:cs="Times New Roman" w:eastAsia="Times New Roman" w:hAnsi="Times New Roman"/>
      <w:b w:val="1"/>
      <w:sz w:val="24"/>
      <w:szCs w:val="24"/>
      <w:highlight w:val="white"/>
    </w:rPr>
  </w:style>
  <w:style w:type="paragraph" w:styleId="Heading3">
    <w:name w:val="heading 3"/>
    <w:basedOn w:val="Normal"/>
    <w:next w:val="Normal"/>
    <w:pPr>
      <w:keepNext w:val="0"/>
      <w:keepLines w:val="0"/>
      <w:widowControl w:val="0"/>
      <w:spacing w:after="80" w:before="280" w:lineRule="auto"/>
    </w:pPr>
    <w:rPr>
      <w:b w:val="1"/>
      <w:sz w:val="28"/>
      <w:szCs w:val="28"/>
    </w:rPr>
  </w:style>
  <w:style w:type="paragraph" w:styleId="Heading4">
    <w:name w:val="heading 4"/>
    <w:basedOn w:val="Normal"/>
    <w:next w:val="Normal"/>
    <w:pPr>
      <w:keepNext w:val="0"/>
      <w:keepLines w:val="0"/>
      <w:widowControl w:val="0"/>
      <w:spacing w:after="40" w:before="240" w:lineRule="auto"/>
    </w:pPr>
    <w:rPr>
      <w:b w:val="1"/>
      <w:sz w:val="24"/>
      <w:szCs w:val="24"/>
    </w:rPr>
  </w:style>
  <w:style w:type="paragraph" w:styleId="Heading5">
    <w:name w:val="heading 5"/>
    <w:basedOn w:val="Normal"/>
    <w:next w:val="Normal"/>
    <w:pPr>
      <w:keepNext w:val="0"/>
      <w:keepLines w:val="0"/>
      <w:widowControl w:val="0"/>
      <w:spacing w:after="40" w:before="220" w:lineRule="auto"/>
    </w:pPr>
    <w:rPr>
      <w:b w:val="1"/>
      <w:sz w:val="22"/>
      <w:szCs w:val="22"/>
    </w:rPr>
  </w:style>
  <w:style w:type="paragraph" w:styleId="Heading6">
    <w:name w:val="heading 6"/>
    <w:basedOn w:val="Normal"/>
    <w:next w:val="Normal"/>
    <w:pPr>
      <w:keepNext w:val="0"/>
      <w:keepLines w:val="0"/>
      <w:widowControl w:val="0"/>
      <w:spacing w:after="40" w:before="200" w:lineRule="auto"/>
    </w:pPr>
    <w:rPr>
      <w:b w:val="1"/>
      <w:sz w:val="20"/>
      <w:szCs w:val="20"/>
    </w:rPr>
  </w:style>
  <w:style w:type="paragraph" w:styleId="Title">
    <w:name w:val="Title"/>
    <w:basedOn w:val="Normal"/>
    <w:next w:val="Normal"/>
    <w:pPr>
      <w:keepNext w:val="0"/>
      <w:keepLines w:val="0"/>
      <w:widowControl w:val="0"/>
      <w:spacing w:after="120" w:before="480" w:lineRule="auto"/>
    </w:pPr>
    <w:rPr>
      <w:b w:val="1"/>
      <w:sz w:val="72"/>
      <w:szCs w:val="72"/>
    </w:rPr>
  </w:style>
  <w:style w:type="paragraph" w:styleId="Subtitle">
    <w:name w:val="Subtitle"/>
    <w:basedOn w:val="Normal"/>
    <w:next w:val="Normal"/>
    <w:pPr>
      <w:keepNext w:val="0"/>
      <w:keepLines w:val="0"/>
      <w:widowControl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