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64" w:lineRule="auto"/>
        <w:jc w:val="center"/>
        <w:rPr/>
      </w:pPr>
      <w:bookmarkStart w:colFirst="0" w:colLast="0" w:name="_zynrbetdgn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114. Заткнись и сделай невозможное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Высоко в безоблачном небе плыла горбатая Луна. Посреди темноты во всём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великолепии сияли звёзды и Млечный путь. Невообразимо далёкие светила молча взирали на кладбище.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color w:val="f1c2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миг, когда Гарри осознал, что у него нет никакой возможности спасти всех, голоса в его голове утихли, слились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едино. Весь его разум поглотила единственная цель.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Пятьдесят секунд.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Сорок секунд.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firstLine="570"/>
        <w:rPr>
          <w:rFonts w:ascii="Times New Roman" w:cs="Times New Roman" w:eastAsia="Times New Roman" w:hAnsi="Times New Roman"/>
          <w:color w:val="f1c2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кользнул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кладбищу и остановился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ближайшем к нему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Пожирателе Смерти.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Тридцать секунд?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Двадцать секунд?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Время почти выш-шло,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прошипел Волдеморт.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дейс-ствительно знаю с-секреты, которые тебе хотелос-сь бы узнать,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поднимая взгляда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Тёмного Лорда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мне кажетс-ся, с-самым ценным знанием для тебя будут мои размыш-шления, как может быть разруш-шен мир.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Однако, ес-сли я с-сообщ-щу эти мыс-сли, это может привес-сти к разруш-шению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мира. Не знаю пророчес-ство,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оно с-сущ-щес-ствует, довольно выс-сока вероятнос-сть, что любое моё дейс-ствие может привес-сти к этому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 другой с-стороны, возможно, ес-сли я рас-скажу тебе, разруш-шение мира не с-случитс-ся, пос-скольку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кажетс-cя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заинтерес-сован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предотвратить его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в с-сос-стоянии принять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реш-шение с-самос-стоятельно.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Требуетс-ся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разбудить девочку-друга, чтобы проконс-сультироватьс-ся. Обет требует.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некоторое время воцарилась тишина. После чего Тёмный Лорд, парящий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позади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полукруга Пожирателей Смерти, начал испускать звуки, которые по мнению Салазара Слизерина соответствовали змеиному смеху.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Значит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знаеш-шь, как разруш-шить мир?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раздалось холодно-весёлое шипение.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 с-стану умыш-шленно предс-ставлять с-способ. Ты мог подс-строить, чтобы твой с-слуга украл мои мыс-сли. Обет запрещ-щает. Но, думаю, с-смогу изобрес-сти с-способ, ес-сли девочка с-скажет попытатьс-ся.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Гарри медленно переместился на другого Пожирателя Смерти, затем на третьего.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змеиный смех.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Умно.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Придуманная тобой тактика зас-служивает похвалы.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Но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Знаю, это раздражает, но,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кону мир и твоя вечнос-сть, разве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лучш-ше…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 заниматьс-ся такими с-сложнос-стями и откладывать твой конец, рис-ск для мира лиш-шь увеличитс-ся. Я с-сам ос-свою магловс-ские науки и подумаю обо вс-сём, что ты мог бы вообразить. А теперь рас-сказывай о с-секретах, которые ты можеш-шь мне поведать, или вс-сё за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кончитс-ся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продолжал переводить взгляд с одного Пожирателя на другого. Мальчик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смотре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на Тёмного Лорда, тот оставался лишь парящей чернотой на периферии зрения.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Рот Гарри продолжал говорить, но речь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половину его внимания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Мне приш-шла мыс-сль, которую ты, учитель, мог не учес-сть. Нес-смотря на вс-се твои предос-сторожнос-сти, попытка убить меня может провалитьс-ся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из-за некоторых ос-собых обс-стоятельс-ств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и, не ис-сключено, что это приведёт к тому, что позже я разруш-шу мир. В иной с-ситуации я не с-счёл бы это вероятным, но, раз с-существует пророчес-ство,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вполне возможно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Волдеморт неподвижно завис в воздухе.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Каких обс-стоятельс-ств?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 обязан рас-сказывать.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шипящих звуках теперь слышался холодный гнев.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Хоть я и понимаю прекрас-сно твоё отчаяние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твои попытки выкрутитьс-ся, эта бес-седа начинает меня раздражать.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не с-сможеш-шь переубедить меня: ос-ставить тебя в живых будет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больш-шим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рис-ском.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должен рас-сказать мне с-свою мыс-сль, чтобы не подвергать мир опас-снос-сти. Говори!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Нет. Обет не обязыва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меня с-совершать какие-либо активные дейс-ствия.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 уставился вниз на Гарри Поттера, который лишь скользнул взглядом по разъярённому лицу, а затем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вернулись к следующему Пожирателю Смерти.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Пожирателей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изменили позы,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все они по-прежнему стояли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поднятыми палочками и молчали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Эмоции за серебряными масками-черепами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 невозможно прочесть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 снова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рассмеялся.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Думаеш-шь, с-сможеш-шь пережить с-свою с-смерть? Нет, мальчик, с-с тобой мои крес-стражи не с-связаны. Я бы об этом знал.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Или ес-сть иная причина, по которой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думаеш-шь, что с-сможеш-шь выжить, нес-смотря на все запланированные мной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дейс-ствия,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чтобы убить тебя?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позволял себе отвлекаться. Повторяющиеся неудачи не имели значения, они только вели к следующему действию в цепи, но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ещё было нужно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самое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следующее действие… 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 теперь рас-сказывай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с-секреты,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 Тёмный Лорд.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Или я…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Пожиратели жизни будут прес-следовать тебя повс-сюду, вечно тебя ненавидеть и ис-скать тебя, где бы ты ни был.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 у меня с-сейчас-с получилос-сь с-сделать то, что я хотел, ты с-станеш-ш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их целью!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С-секрет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Чар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Защ-щитника будет недос-ступен тебе ещ-щё долгое время, возможно,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икогда его не узнаеш-шь! С-секрет 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учш-шей защ-щиты против пожирателей жизни умрё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 вмес-сте с-со мной!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Мне это начинает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надоедать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Тёмного Лорда умолк.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Ага, яс-сно. Пожиратели жизни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дейс-ствуют с-соглас-сно ожиданиям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Ты говориш-шь мне, что за мной будут охотитьс-ся, я ожидаю, что за мной будут охотитьс-ся, и они охотятс-ся за мной. Это редкос-сть, но не что-то нес-слыханное. Ценный с-секрет, да. Вижу много с-спос-собов ис-спользовать,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безжалостная улыбка.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позволяю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тебе выбрать человека, который будет с-спас-сён.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Выбираю с-себя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Пос-советовал бы тебе умереть с-с дос-стоинс-ством, но, зная с-себя, понимаю тщ-щетнос-сть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подобных с-слов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разозлил меня и впус-стую потратил мой щ-щедрый дар, я забираю его обратно.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Ещ-щё с-секреты?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Да. Тоже вес-сьма интерес-сные. До некоторых из них с-сам ты догадаеш-шьс-ся нес-скоро, если вообщ-ще догадаеш-шьс-ся. Ес-сли я с-скажу вс-сё, что не подвергает рис-ску с-сущ-щес-ствование мира, ты </w:t>
      </w:r>
      <w:ins w:author="Alaric Lightin" w:id="0" w:date="2019-08-13T15:50:0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с-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соглас</w:t>
      </w:r>
      <w:ins w:author="Alaric Lightin" w:id="1" w:date="2019-08-13T15:50:09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-с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иш</w:t>
      </w:r>
      <w:ins w:author="Alaric Lightin" w:id="2" w:date="2019-08-13T15:50:15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-ш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ьс</w:t>
      </w:r>
      <w:ins w:author="Alaric Lightin" w:id="3" w:date="2019-08-13T15:50:52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-с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не мучить никого из моих друзей и с-семьи? Вес-сь этот разговор началс-ся, потому что ты не ос-ставил мне возможнос-сти с-спас</w:t>
      </w:r>
      <w:ins w:author="Alaric Lightin" w:id="4" w:date="2019-08-13T15:51:10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-с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 вс-сех.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несколько секунд Тёмный Лорд неподвижно замер в воздухе.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взгляд Гарри продолжал медленно скользить по кладбищу,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рука всё так же крепко сжимала палочку.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миг, когда Гарри понял, что не осталось способа спасти всех…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мог произносить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 английском. Но трансфигурация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овала слов.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не контактировало с его палочкой, кроме воздуха, который невозможно трансфигурировать. Но Волдеморт не знал о частичной трансфигурации,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 её помощью Гарри трансфигурировал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крошечный кусочек материала самой палочки.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тянеш-шь время,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Тёмный Лорд.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Про-с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то, ч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отс-срочить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с-смерть? Или с-с другой целью?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промолчал. Его незаметные никому действия замедлились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пока его разум искал, как продолжить разговор даже вопреки воле Тёмного Лорда.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Открой мне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с-свою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цел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ь, 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 разговор оконче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н, 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твои друзья будут с-страдать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 с-самой с-смерти!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Опус-сти оружие маглов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не направляй палочку в мою с-сторону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Гарри, изо всех сил стараясь, чтобы его шипение прозвучало как можно холоднее и опаснее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Ничего не приказывай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с-своим с-слугам. Я дейс-ствительно обладаю с-спос-собнос-стями, о которых тебе неведомо. Могу ис-спользовать одну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с-спос-собнос-стей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чтоб вызвать мощ-щный взрыв почти мгновенно, не произнос-ся заклинаний.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Убьёт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воё новое тело, вс-сех с-слуг,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отброс-сит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Камень неизвес-стно куда.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своём нынешнем уровне подготовки Гар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 мог трансфигурировать один кубический миллиметр практически мгновенно,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усилием воли и маги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кубический миллиметр антиматерии.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было угрозой всему миру.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Волдеморт словно окаменел.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каким-то образом блефуеш-шь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 блефую. Я утверждаю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змеином языке,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могу с-сделать это почти мгновенно, думаю, до того, как меня кос</w:t>
      </w:r>
      <w:ins w:author="Alaric Lightin" w:id="5" w:date="2019-08-13T15:51:38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-с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нётся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какое-либо заклинание.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вс-сё ещ-щё очень мало знаеш-шь о науке.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Мощ-щь, которую я призову, с-сильнее, чем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процес-с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питающ-щий звёзды.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Тебе помеш-шает Обет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Волдеморт.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Ты не можеш-шь рис-сковать с-сущ-щес-ствованием мира.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Нельзя рис-сковать, ис-сключено, никаких умных идей!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 рис-скую миром. Я оценил мощ-щность взрыва, она нес-сравнимо меньш-ше.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не знаеш-шь этого НАВЕРНЯКА, дурак! Не можеш-шь быть УВЕРЕН!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ипени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Волдеморта становилось всё выше.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Ес-сть причины для увереннос-сти. Обет не ос-становит меня.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лице Волдеморта всё явственнее проступала ярость,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в его шипении слышался и оттенок страха.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Боль, что ис-спытают вс-се, кто дорог тебе, будет невообразимой…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Заткнис-сь.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Вс-се твои угрозы для меня уже ничего не значат, пос-скольку теория игр велит мне их игнорировать.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Ты угрожаеш-шь мне лиш-шь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потому, чт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 ожидаеш-шь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моей на то реакции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Гарри тоже осознал до крайности ясно.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Предложи мне что-нибудь, чего я хочу, учитель. Ради с-своего нового тела, ради того, чтоб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с-сохранить Камень, ради жизней с-своих с-слуг.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Рот Гарри говорил автоматически,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основное внимание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 сконцентрировано на другом.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лунном свете блестит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полоска серебра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крошечной точки на конце палочки Гарри, из кубического миллиметра,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ставшего основой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тянулась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тонкая нить трансфигурированного паучьего шёлка. Она бы порвалась сразу, если б кто-нибудь попробовал её разорвать. Кто-нибудь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заметить отблеск от этой нити, но вряд ли этот отблеск привлёк бы серьёзное внимание.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быстро трансфигурировать такую нить, ведь её толщина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составляла всего лишь десятую долю миллиметра,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десять сантиметров длины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давали меньше кубического миллиметра объёма, а Гарри был способен трансфигурировать кубический миллиметр за доли секунды. Гарри трансфигурировал 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направлении от себя,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увеличива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её длину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максимально возможной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скоростью, при которой не было риска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трансфигурации.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ить паучьего шёлка протянул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капюшону очередного Пожирателя Смерти,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обвила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вокруг шеи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вернулась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обратно к центру паутины.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Волдеморта теперь ничего не выражало.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не имееш-шь права уйти отс-сюда живым. С-со мной бы с-соглас-силис-сь даже разумные люди из тех, кого называют хорош-шими, это я с-скажу даже на парс-селтанге. Но ес-сли ты с-соглас-сиш-шьс-ся умереть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как подобает хорош-шему человеку,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буду хорош-шо обращ-щаться с-с твоими друзьями и вс-се они получат мою защ-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щ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Капюшон последнего Пожирателя Смерти захлестнула петля. Паутина была закончена.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Петли 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обвивали шеи всех Пожирателей Смерти. Концы этих петель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соединялись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центральным кругом, а от этого центрального круга три нити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уходили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центр. Вся паутина по-прежнему соединялась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изначальной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нитью,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отходящей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палочки Гарри.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несколько секунд почти невидимые, отражающие лунный свет нити стали чёрными.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Волокна тоньше, прочнее и острее стальной проволоки, нити, сплетённые из углеродных нанотрубок. Каждая трубка представляла из себя единую молекулу.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прошипел.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Хочу, чтобы ты также пообещ-щал хорош-шо обращ-щатьс-ся с народами, которые окажутс-ся под твоей влас-стью. Не с-соглаш-шус-сь на меньш-шее.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Волдеморт безмолвно парил в воздухе.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змеином лице зарождалась ярость.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тёмной паутины поползли вверх две последние чёрные нити, уже состоящие из нанотрубок. Они легко протянулись по воздуху к самому Тёмному Лорду, одна поднялась над рукавом левой руки, в которой Волдеморт держал пистолет, другая - над рукавом правой, в которой он сжимал тисовую палочку. Гарри создал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нити с некоторым запасом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 учётом того, что они будут опускаться под собственным весом. Каждая из нитей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петлю и прошла через неё, создавая скользящий узел. Затем Гарри трансфигурировал нити в более короткие,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затягиваться вокруг рукавов…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Краем сознания Гарри почувствовал покалывание от того, что магия Волдеморта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собственной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 Тёмного Лорда расширились, его рот распахнулся.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трансфигурировал сходящиеся к центру чёрной паутины чёрные нити в такие же нити, но в четыре раза короче. Круг сжался, все нити резко дёрнулись и петли затянулись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Падают тёмные одежды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смотрел на Пожирателей, он не видел падающие маски и кровь. На краю сознания он почувствовал выбросы магии, такие же, какие чувствовал в момент смерти Гермионы. Но он проигнорировал их. Глаза Гарри были прикованы к рукам Тёмного Лорда, которые вместе с палочкой и пистолетом полетели вниз. Палочка Гарри взметнулась вверх…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СТУПОФАЙ!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Красный сгусток цвета Оглушающего проклятья с огромной скоростью понёсся в направлении Волдеморта.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же миг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обращая внимания на раны,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Тёмный Лорд рванулся вниз и вправо.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красный сгусток Рыскающего сногсшибателя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тайного заклинания, придуманного профессором Флитвиком,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развернулся в воздухе и врезался в Волдеморта.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шраме Гарри вспыхнула жгучая боль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закричал, взгляд затуманила красная пелена.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боли и полнейшего изнеможения Гарри выронил палочку.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firstLine="5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 сразу же начала отступать… 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