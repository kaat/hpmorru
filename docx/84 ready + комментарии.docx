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line="288" w:lineRule="auto"/>
        <w:ind w:left="-15"/>
        <w:contextualSpacing w:val="0"/>
        <w:jc w:val="center"/>
      </w:pPr>
      <w:bookmarkStart w:colFirst="0" w:colLast="0" w:name="_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ведь 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совершенно уверена, что вы никогда бы не сделали такого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Гарри думает, что я этого не 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sz w:val="24"/>
          <w:szCs w:val="24"/>
          <w:rtl w:val="0"/>
        </w:rPr>
        <w:t xml:space="preserve">осознанно </w:t>
      </w:r>
      <w:r w:rsidDel="00000000" w:rsidR="00000000" w:rsidRPr="00000000">
        <w:rPr>
          <w:rFonts w:ascii="Times New Roman" w:cs="Times New Roman" w:eastAsia="Times New Roman" w:hAnsi="Times New Roman"/>
          <w:sz w:val="24"/>
          <w:szCs w:val="24"/>
          <w:rtl w:val="0"/>
        </w:rPr>
        <w:t xml:space="preserve">пыталась вести себя нормально,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этот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Очень жаль? — продолжил за неё Дамблдор. — Почему? За что ты просишь прощения?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я не должна была...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могла заставить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w:t>
      </w:r>
      <w:r w:rsidDel="00000000" w:rsidR="00000000" w:rsidRPr="00000000">
        <w:rPr>
          <w:rFonts w:ascii="Times New Roman" w:cs="Times New Roman" w:eastAsia="Times New Roman" w:hAnsi="Times New Roman"/>
          <w:sz w:val="24"/>
          <w:szCs w:val="24"/>
          <w:rtl w:val="0"/>
        </w:rPr>
        <w:t xml:space="preserve">да, полагаю, мальчик мог бы сдержать</w:t>
      </w:r>
      <w:r w:rsidDel="00000000" w:rsidR="00000000" w:rsidRPr="00000000">
        <w:rPr>
          <w:rFonts w:ascii="Times New Roman" w:cs="Times New Roman" w:eastAsia="Times New Roman" w:hAnsi="Times New Roman"/>
          <w:sz w:val="24"/>
          <w:szCs w:val="24"/>
          <w:rtl w:val="0"/>
        </w:rPr>
        <w:t xml:space="preserve"> своё 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сами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Почему из-за мысли о заключении в Азкабане она полностью расклеилась</w:t>
      </w:r>
      <w:r w:rsidDel="00000000" w:rsidR="00000000" w:rsidRPr="00000000">
        <w:rPr>
          <w:rFonts w:ascii="Times New Roman" w:cs="Times New Roman" w:eastAsia="Times New Roman" w:hAnsi="Times New Roman"/>
          <w:sz w:val="24"/>
          <w:szCs w:val="24"/>
          <w:rtl w:val="0"/>
        </w:rPr>
        <w:t xml:space="preserve">, почему она забыла о том, что значит быть Хорошей...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Значит, я действительно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Есть миллион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w:t>
      </w:r>
      <w:r w:rsidDel="00000000" w:rsidR="00000000" w:rsidRPr="00000000">
        <w:rPr>
          <w:rFonts w:ascii="Times New Roman" w:cs="Times New Roman" w:eastAsia="Times New Roman" w:hAnsi="Times New Roman"/>
          <w:sz w:val="24"/>
          <w:szCs w:val="24"/>
          <w:rtl w:val="0"/>
        </w:rPr>
        <w:t xml:space="preserve">Но даже когда тебя сломили, всё, что происходит после — тоже часть жизни героя.</w:t>
      </w:r>
      <w:r w:rsidDel="00000000" w:rsidR="00000000" w:rsidRPr="00000000">
        <w:rPr>
          <w:rFonts w:ascii="Times New Roman" w:cs="Times New Roman" w:eastAsia="Times New Roman" w:hAnsi="Times New Roman"/>
          <w:sz w:val="24"/>
          <w:szCs w:val="24"/>
          <w:rtl w:val="0"/>
        </w:rPr>
        <w:t xml:space="preserve"> Которым ты являешься, Гермиона Грейнджер, и которым ты всегда будешь.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 в заключение, — сказал</w:t>
      </w:r>
      <w:ins w:author="Alaric Lightin" w:id="0" w:date="2017-01-18T15:58:20Z">
        <w:r w:rsidDel="00000000" w:rsidR="00000000" w:rsidRPr="00000000">
          <w:rPr>
            <w:rFonts w:ascii="Times New Roman" w:cs="Times New Roman" w:eastAsia="Times New Roman" w:hAnsi="Times New Roman"/>
            <w:sz w:val="24"/>
            <w:szCs w:val="24"/>
            <w:rtl w:val="0"/>
          </w:rPr>
          <w:t xml:space="preserve">а</w:t>
        </w:r>
      </w:ins>
      <w:r w:rsidDel="00000000" w:rsidR="00000000" w:rsidRPr="00000000">
        <w:rPr>
          <w:rFonts w:ascii="Times New Roman" w:cs="Times New Roman" w:eastAsia="Times New Roman" w:hAnsi="Times New Roman"/>
          <w:sz w:val="24"/>
          <w:szCs w:val="24"/>
          <w:rtl w:val="0"/>
        </w:rPr>
        <w:t xml:space="preserve">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sz w:val="24"/>
          <w:szCs w:val="24"/>
          <w:rtl w:val="0"/>
        </w:rPr>
        <w:t xml:space="preserve">причём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он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sz w:val="24"/>
          <w:szCs w:val="24"/>
          <w:rtl w:val="0"/>
        </w:rPr>
        <w:t xml:space="preserve">просто нет!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Только не снова, Альбус! — сказала Минерва. — Сам-Знаешь-Кто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как-</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«Спи, моя радость, усни…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ни в какую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спев ему песенку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(Этот вопрос не был 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смотрел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вдруг </w:t>
      </w:r>
      <w:r w:rsidDel="00000000" w:rsidR="00000000" w:rsidRPr="00000000">
        <w:rPr>
          <w:rFonts w:ascii="Times New Roman" w:cs="Times New Roman" w:eastAsia="Times New Roman" w:hAnsi="Times New Roman"/>
          <w:sz w:val="24"/>
          <w:szCs w:val="24"/>
          <w:rtl w:val="0"/>
        </w:rPr>
        <w:t xml:space="preserve">обнаружу, что авроры злоупотребляют этим,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r w:rsidDel="00000000" w:rsidR="00000000" w:rsidRPr="00000000">
        <w:rPr>
          <w:rFonts w:ascii="Times New Roman" w:cs="Times New Roman" w:eastAsia="Times New Roman" w:hAnsi="Times New Roman"/>
          <w:sz w:val="24"/>
          <w:szCs w:val="24"/>
          <w:rtl w:val="0"/>
        </w:rPr>
        <w:t xml:space="preserve">домовые</w:t>
      </w:r>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убита</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являлся теперь единственным наследником Древнейшего Дома.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sz w:val="24"/>
          <w:szCs w:val="24"/>
          <w:rtl w:val="0"/>
        </w:rPr>
        <w:t xml:space="preserve">Дом…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настолько нормально, настолько обычно для их общения, что в горле у неё запершило.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несли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чушь.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оба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Её разуму потребовалось 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сквозь него и уходили. Но тебе нужно помнить, что </w:t>
      </w:r>
      <w:r w:rsidDel="00000000" w:rsidR="00000000" w:rsidRPr="00000000">
        <w:rPr>
          <w:rFonts w:ascii="Times New Roman" w:cs="Times New Roman" w:eastAsia="Times New Roman" w:hAnsi="Times New Roman"/>
          <w:sz w:val="24"/>
          <w:szCs w:val="24"/>
          <w:rtl w:val="0"/>
        </w:rPr>
        <w:t xml:space="preserve">подобная практика была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бассейна без подогрева.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вера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капитан Макмиллан…</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Покину Хогвартс?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sz w:val="24"/>
          <w:szCs w:val="24"/>
          <w:rtl w:val="0"/>
        </w:rPr>
        <w:t xml:space="preserve">невиновной...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Гарри считает…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я 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 то время, как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ему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sz w:val="24"/>
          <w:szCs w:val="24"/>
          <w:rtl w:val="0"/>
        </w:rPr>
        <w:t xml:space="preserve">чудовищно!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бы вы думать обо мне лучше?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sz w:val="24"/>
          <w:szCs w:val="24"/>
          <w:rtl w:val="0"/>
        </w:rPr>
        <w:t xml:space="preserve">просто для того, чтобы убрать её с дороги, чтобы она не мешала его планам относительно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