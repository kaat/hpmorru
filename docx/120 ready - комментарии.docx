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s5z98khoeu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120.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Мне есть что защищать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Драко Малфой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слёзы высохли ещё несколько часов назад. Теперь он просто ждал, когда ему сообщат, что станет с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сиротой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опекой Хогвартса, чья жизнь и счастье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руках врагов его семьи.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Винсент и Грегори покинули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Малфоя. Пустота переполняла его настолько,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 не осталось даже для притворной обходительности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отец мёртв, как и его крёстный отец — мистер МакНейр, как и его второй крёстный — мистер Эйвери. Даже Сириус Блэк, двоюродный брат его матери, каким-то образом умудрился умереть. А последняя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выжившая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дома Блэков не была другом ни одному Малфою.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Мальчик не ответил. После некоторой паузы дверь отворилась, и на пороге появился…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Уходи, — сказал Драко Малфой Мальчику-К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него не получилось произнести это слово хоть сколько-нибудь убедительно.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ненадолго, — ответил Гарри Поттер, заходя в кабинет. 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жно принять одно решение,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выбор можешь только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отвернулся к стене,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даже на то, чтобы просто смотреть на Гарри Поттера, ему уже не хватало сил.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решить, — сказал Гарри, —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Драко Малфоем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подразумеваю ничего зловещего. В любом случае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будешь расти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богатым наследником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Благородного и Древнейшего Дома. Дело в том, — голос Гарри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дело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не знаешь всей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меня преслед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ует мысль,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её узнаешь, ты заявишь, что больше не желаешь, чтобы я был твоим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я по-прежнему хочу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просто…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сказать тебе… и постоянно лгать, чтобы быть твоим другом…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 могу.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неправильно. Я… я больше не хочу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хочу больше тобой манипулировать.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достаточно из-за меня пострадал.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ffff"/>
          <w:sz w:val="20"/>
          <w:szCs w:val="20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Тогда не пытайся быть моим другом, у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 не слишком получается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появились в сознании Драко, но губы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произнесли.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практически потерял Гарри — из-за того, как Гарри играл с их дружбой, из-за лжи и манипуляций.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 думать о возвращении в Слизерин в одиночку, возможно, без Винсента и Грегори, если их матери разорвут соглашение… Драко не хотел этого,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 вернуться в Слизерин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оказаться на всю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окружении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согласился, чтобы их распределили в Слизерин.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хватило здравого смысла, чтобы вспомнить, что очень многие его настоящие друзья дружат и с Гарри, что Падма — когтевранка, что даже Теодор — лейтенант Хаоса. От Дома Малфоев остались лишь традиции, и эти традиции утверждали, что глупо говорить победителю войны, чтобы он убирался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пытался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опустошённо ответил Драко. — Расскажи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я сейчас и сделаю, — произнёс Гарри. — А когда я уйду,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 и запечатает последние полчаса твоей памяти. Но до того, зная всю правду, ты решишь, хочешь ли ты и дальше иметь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со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Гарри опять дрогнул. — Так вот. Согласно записям, которые я прочёл перед тем,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сюда, вся эта история началась ещё в 1926 году, когда родился волшебник-полукровка по имени Том Морфин Риддл. Его мать умерла при родах, и он воспитывался в магловском приюте, пока профессор Дамблдор не принёс ему письмо из Хогвартса…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говорил и говорил, и его слова крушили остатки разума Драко, как удары молота.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Тёмный Лорд был полукровкой. Он никогда, даже на долю секунды, не верил в чистоту крови.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1c232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Лорд Волдеморт для Тома Риддла был лишь дурной шуткой.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Пожиратели Смерти должны были проиграть Дэвиду Монро,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тот мог захватить 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Отказавшись от первоначального плана, Том Риддл не пытался победить по-настоящему, а продолжал играть в Волдеморта, потому что ему нравилось помыкать Пожирателями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Волдеморт использовал меня, пытаясь подставить отца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обвини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 его в покушении на моё убийство, а затем ещё раз использовал меня, чтобы добраться до Философского Камня.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помнил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ему уже сказали, что его вместе с профессором Спраут использовали как пешку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 него не будут выдвигать никаких обвинений.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прозвучали последние ужасные слова.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Ты… — прошептал Драко Малфой. — Ты…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я прошлой ночью убил твоего отца и всех остальных Пожирателей Смерти. Волдеморт приказал им стрелять в меня сразу же, если я что-нибудь сделаю, поэтому мне пришлось их убить. Волдеморт был угрозой всему миру, и только 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его остановить, — казалось, Гарри Поттеру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выдавлива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себя слова. — В тот миг я не думал о тебе, о Теодоре, о Винсенте и Грегори,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подумал, ничего бы не изменилось.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умудрился совершенно не понять,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«мистер Белый» — это Люциус,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понял, я всё равно не рискнул бы оставить его в живых, ведь он мог владеть беспалочковой магией. Задолго до всего этого мне приходила в голову мысль, что политический ландшафт стал бы только лучше, если бы все Пожиратели Смерти внезапно умерли. Я всегда считал Пожирателей Смерти ужасными людьми, ещё со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первой встречи,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старался тебе этого не показывать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если бы твой отец не оказался на том кладбище и мне дали бы кнопку, нажав на которую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мог бы его убить,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нажимать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речь шла только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политических соображениях. Что я теперь чувствую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раскаиваюсь ли я…  Да, часть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вопит в обычном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человеческом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из-за того, что я кого-то убил. А другая часть говорит,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моральной точки зрения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Пожиратели Смерти отреклись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права на жизнь в тот день, когда присоединились к Волдеморту. Они первыми направили на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 и так далее.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прямо сейчас мне 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 от того,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это обернулось для тебя.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очередной раз.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кажется, — голос Гарри опять немного дрогнул, — будто всё, что я делаю, лишь вредит тебе, несмотря на все мои благие намерения.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находясь рядом со мной, ты постоянно что-то теряешь. Поэтому, если ты скажешь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держаться подальше, я так и сделаю.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ты захочешь,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попытался 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твоим друго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-настоящему,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стану.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будет больше никаких манипуляций, никаких попыток тебя использовать,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никаких рискованных ситуаций для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Клянусь.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плакал, открыто плакал перед лицом своего врага, забыв о приличиях и самообладании. Не осталось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ради кого стоило бы сдерживаться.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было ложью, ложь громоздилась на горы лжи, лжи, лжи…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умереть, — выдавил Драко. — Ты должен умереть за то, что убил отца.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лишь заполнили его ещё большим количеством пустоты, но он не мог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лишь покачал головой.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это не вариант?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страдать.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головой.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потребовал, чтобы лорд Малфой дал ответ.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отказался.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 заставить себя произнести ни один из вариантов ответа.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хотел, чтобы победитель войны и их общие друзья оставили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одиночестве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он не хотел давать Гарри отпущение грехов, которое тот желал.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Драко Малфой отказался отвечать, а затем время для этого отрезка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истекло.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Его слёзы высохли ещё несколько часов назад. Теперь он просто ждал, когда ему сообщат, что станет с ним, сиротой под опекой Хогвартса, чья жизнь и счастье оказались в руках врагов его семьи. 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прийти,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 Винсент и Грегори покинули его, матери призвали 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Пустота переполняла его настолько, что места не осталось даже для лжи.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 Всё с самого начала было напрасно.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После небольшой вежливой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паузы дверь отворилась, и на пороге появилась директриса МакГонагалл, одетая примерно так же, как она одевалась в бытность профессором.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окликнула его победивший враг его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Пожалуйста, пойдёмте со мной.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ышел вместе с ней в коридор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 дверями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увидел ждущего Гарри Поттера,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мозг отказался как-либо реагировать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я хотел тебе сообщить, — сказал Гарри Поттер. — Я обнаружил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пергамент, надпись на котором гласила, что вну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находится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оружие против Дома Малфой. Надпись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мне не следует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пергамент, пока итог всей войны не повиснет на волоске. Я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тебе, что я нашёл внутри,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посчитал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таком случае твоё решение может оказаться предвзятым. Как ты думаешь, если хорошему человеку, который никогда не убивал и не лгал, пришлось сделать выбор между одним и другим, какой выбор был бы хуже?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проигнорировал Гарри Поттера и ушёл вместе с директрисой МакГонагалл. Печально проводивший их взглядом Гарри остался позади.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прежний кабинет директрисы, где та взмахом палочки зажгла огонь в камине, произнесла в зелёное пламя: «Бюро путешествий Грин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готтса», — 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Драко, шагнула в камин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неимением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других вариантов Драко Малфой последовал за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лежала в постели, чувствуя себя этим утром даже более вяло, чем обычно. Она проснулась слишком рано — солнце только взошло, впрочем, сейчас от прямых лучей дом защищали небоскрёбы. В висках слегка отдавалось похмелье, во рту пересохло. Она старалась не злоупотреблять выпивкой (хотя и не понимала почему), но вчера на неё нахлынуло… особенно сильное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уныние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словно она потеряла что-то важное.  Не в первый раз и не в сотый она подумала о переезде — в Аделаиду или в Перт, может быть, даже в Перт Амбой, если понадобится. Её неотступно преследовало ощущение, что она должна находиться не здесь, а где-то ещё. И хотя ей вполне хватало на жизнь денег, получаемых от страховой компании, шиковать она не могла. У неё не было средств, чтобы колесить по миру в поисках неизвестности, которой, как подсказывали ей чувства, она принадлежала. Она довольно много смотрела телевизор, брала напрокат видеофильмы о путешествиях, но никакое из мест, увиденных на экране, не казалось ей более «правильным», чем Сидней.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она потеряла в ДТП свою память — не только память о погибшей семье, которая теперь для неё ничего не значила, но даже воспоминания о том, как пользоваться плитой,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ороженной, остановившейся во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подозревала, нет, она знала: чего бы ни ждало её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бы ключ ни было нужно повернуть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заставить её жизнь снова двигаться,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потеряла из-за того лишившегося управления микроавтобуса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Почти каждое утро она думала,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строила предположения, что же она потеряла, что же исчезло, совершенно исчезло из её жизни и её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позвонили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застонала и повернула голову, чтобы посмотреть на экран электронного будильника, стоявшего рядом с кроватью. Часы показывали 6:31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тра. Кто-то совсем спятил? Ну что ж, в таком случае, пусть этот идиот подождёт,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она, не торопясь, выберется из постели.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она встала и, не обращая внимания на вновь зазвеневший звонок, нырнула в ванную и оделась.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проковыляла вниз по ступенькам, игнорируя в очередной раз возникшее чувство, что на звонки в дверь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отвечать кто-то другой.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там?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она в закрытую дверь. В двери был глазок, но через него ничего не было видно.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Нэнси Мэнсон? — послышался голос женщины, говорящей с чётким шотландским акцентом.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осторожно ответила она.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Эуноэ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голос шотландки. Дверь пронзила вспышка света, Нэнси потрясённо отпрыгнула, но вспышка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покачну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лась и прижала руку ко лбу. Вспышки света, так просто проходящие сквозь дверь и попадающие в людей, — это… это было…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чем-то особенно удивительным…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будете ли вы любезны открыть дверь? — попросила шотландка за дверью. — Война окончена, и ваши воспоминания в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ором времени вернутся. Здесь кое-кому нужно вас увидеть.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воспоминания…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1c232"/>
          <w:sz w:val="20"/>
          <w:szCs w:val="20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казалось, что её голова уже переполняется от запрятанного содержимого, которое принялся возвращать её мозг, но всё же она смогла протянуть руку и распахнуть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ней стояла женщина, одетая как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совершенно нормальная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ведьма — в чёрной мантии и остроконечной шляпе…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del w:author="Alaric Lightin" w:id="0" w:date="2019-08-13T15:57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мальчик с короткими белыми волосам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(совершенно нормальной)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тёмной мантии с зелёной оторочкой. Мальчик смотрел на неё, раскрыв рот. Его глаза расширились и начали заполняться слезами.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Мантия с зелёной оторочкой и белые волосы…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шевельнулось что-то тёплое. Сердце забилось сильнее. Она осознала, что, возможно, предмет её десятилетних поисков стоит перед ней прямо сейчас. Где-то глубоко внутри, вокруг её сердца, трескался лёд. Часть её, которая так долго оставалась неподвижной, готовилась вырваться на свободу.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смотрел на неё. Её губы беззвучно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всплыло загадочное имя.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firstLine="573.0708661417323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Люциус? — прошептала она.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