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2"/>
        <w:pBdr>
          <w:top w:space="0" w:sz="0" w:val="nil"/>
          <w:left w:space="0" w:sz="0" w:val="nil"/>
          <w:bottom w:space="0" w:sz="0" w:val="nil"/>
          <w:right w:space="0" w:sz="0" w:val="nil"/>
          <w:between w:space="0" w:sz="0" w:val="nil"/>
        </w:pBdr>
        <w:shd w:fill="auto" w:val="clear"/>
        <w:spacing w:line="240" w:lineRule="auto"/>
        <w:contextualSpacing w:val="0"/>
        <w:jc w:val="center"/>
        <w:rPr/>
      </w:pPr>
      <w:bookmarkStart w:colFirst="0" w:colLast="0" w:name="_za0nxr2cwh2o" w:id="0"/>
      <w:bookmarkEnd w:id="0"/>
      <w:r w:rsidDel="00000000" w:rsidR="00000000" w:rsidRPr="00000000">
        <w:rPr>
          <w:rtl w:val="0"/>
        </w:rPr>
        <w:t xml:space="preserve">Глава 9. Название скрыто. Часть 1</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All your base are belong to J. K. Rowling.</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contextualSpacing w:val="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i w:val="1"/>
        </w:rPr>
      </w:pPr>
      <w:r w:rsidDel="00000000" w:rsidR="00000000" w:rsidRPr="00000000">
        <w:rPr>
          <w:rFonts w:ascii="Times New Roman" w:cs="Times New Roman" w:eastAsia="Times New Roman" w:hAnsi="Times New Roman"/>
          <w:i w:val="1"/>
          <w:sz w:val="24"/>
          <w:szCs w:val="24"/>
          <w:rtl w:val="0"/>
        </w:rPr>
        <w:t xml:space="preserve">Нельзя быть абсолютно уверенным, что какое-нибудь маленькое событие не помешает осущ</w:t>
      </w:r>
      <w:r w:rsidDel="00000000" w:rsidR="00000000" w:rsidRPr="00000000">
        <w:rPr>
          <w:i w:val="1"/>
          <w:rtl w:val="0"/>
        </w:rPr>
        <w:t xml:space="preserve">ествлению генерального плана.</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i w:val="1"/>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pPr>
      <w:r w:rsidDel="00000000" w:rsidR="00000000" w:rsidRPr="00000000">
        <w:rPr>
          <w:rtl w:val="0"/>
        </w:rPr>
        <w:t xml:space="preserve">— Аббот, Ханна!</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pPr>
      <w:r w:rsidDel="00000000" w:rsidR="00000000" w:rsidRPr="00000000">
        <w:rPr>
          <w:rtl w:val="0"/>
        </w:rPr>
        <w:t xml:space="preserve">Пауза.</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pPr>
      <w:r w:rsidDel="00000000" w:rsidR="00000000" w:rsidRPr="00000000">
        <w:rPr>
          <w:rtl w:val="0"/>
        </w:rPr>
        <w:t xml:space="preserve">— ПУФФЕНДУЙ!</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pPr>
      <w:r w:rsidDel="00000000" w:rsidR="00000000" w:rsidRPr="00000000">
        <w:rPr>
          <w:rtl w:val="0"/>
        </w:rPr>
        <w:t xml:space="preserve">—</w:t>
      </w:r>
      <w:r w:rsidDel="00000000" w:rsidR="00000000" w:rsidRPr="00000000">
        <w:rPr>
          <w:rtl w:val="0"/>
        </w:rPr>
        <w:t xml:space="preserve"> Боунс, Сьюзен!</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pPr>
      <w:r w:rsidDel="00000000" w:rsidR="00000000" w:rsidRPr="00000000">
        <w:rPr>
          <w:rtl w:val="0"/>
        </w:rPr>
        <w:t xml:space="preserve">Пауза.</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pPr>
      <w:r w:rsidDel="00000000" w:rsidR="00000000" w:rsidRPr="00000000">
        <w:rPr>
          <w:rtl w:val="0"/>
        </w:rPr>
        <w:t xml:space="preserve">— ПУФФЕНДУЙ!</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pPr>
      <w:r w:rsidDel="00000000" w:rsidR="00000000" w:rsidRPr="00000000">
        <w:rPr>
          <w:rtl w:val="0"/>
        </w:rPr>
        <w:t xml:space="preserve">— Бут, Терри!</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pPr>
      <w:r w:rsidDel="00000000" w:rsidR="00000000" w:rsidRPr="00000000">
        <w:rPr>
          <w:rtl w:val="0"/>
        </w:rPr>
        <w:t xml:space="preserve">Пауза.</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pPr>
      <w:r w:rsidDel="00000000" w:rsidR="00000000" w:rsidRPr="00000000">
        <w:rPr>
          <w:rtl w:val="0"/>
        </w:rPr>
        <w:t xml:space="preserve">— КОГТЕВРАН!</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мельком глянул на своего нового товарища по факультету, только чтобы увидеть лицо, не более. Он всё ещё приходил в себя после встречи с привидениями. И самое печальное — у него понемногу получалось. Как-то слишком уж быстро. По идее, на это нужен был хотя бы день. А может быть, и вся жизнь. В идеале было бы не приходить в себя вовсе.</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Корнер, Майкл!</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Длинная пауза.</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КОГТЕВРАН!</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кафедрой перед большим профессорским столом стояла профессор МакГонагалл. Она выглядела строгой и строго оглядывала зал</w:t>
      </w:r>
      <w:r w:rsidDel="00000000" w:rsidR="00000000" w:rsidRPr="00000000">
        <w:rPr>
          <w:rFonts w:ascii="Times New Roman" w:cs="Times New Roman" w:eastAsia="Times New Roman" w:hAnsi="Times New Roman"/>
          <w:sz w:val="24"/>
          <w:szCs w:val="24"/>
          <w:rtl w:val="0"/>
        </w:rPr>
        <w:t xml:space="preserve">, называя одно имя за другим, </w:t>
      </w:r>
      <w:r w:rsidDel="00000000" w:rsidR="00000000" w:rsidRPr="00000000">
        <w:rPr>
          <w:rtl w:val="0"/>
        </w:rPr>
        <w:t xml:space="preserve">и</w:t>
      </w:r>
      <w:r w:rsidDel="00000000" w:rsidR="00000000" w:rsidRPr="00000000">
        <w:rPr>
          <w:rFonts w:ascii="Times New Roman" w:cs="Times New Roman" w:eastAsia="Times New Roman" w:hAnsi="Times New Roman"/>
          <w:sz w:val="24"/>
          <w:szCs w:val="24"/>
          <w:rtl w:val="0"/>
        </w:rPr>
        <w:t xml:space="preserve"> улыбнулась только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Гермионе и ещё нескольким ученикам. Позади неё в кресле с высокой спинкой, которое больше походило на золотой трон, сидел морщинистый старец в очках. Его седая борода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казал</w:t>
      </w:r>
      <w:r w:rsidDel="00000000" w:rsidR="00000000" w:rsidRPr="00000000">
        <w:rPr>
          <w:rtl w:val="0"/>
        </w:rPr>
        <w:t xml:space="preserve">а</w:t>
      </w:r>
      <w:r w:rsidDel="00000000" w:rsidR="00000000" w:rsidRPr="00000000">
        <w:rPr>
          <w:rFonts w:ascii="Times New Roman" w:cs="Times New Roman" w:eastAsia="Times New Roman" w:hAnsi="Times New Roman"/>
          <w:sz w:val="24"/>
          <w:szCs w:val="24"/>
          <w:rtl w:val="0"/>
        </w:rPr>
        <w:t xml:space="preserve">сь столь длинной, что наверняка почти касалась пола. </w:t>
      </w:r>
      <w:r w:rsidDel="00000000" w:rsidR="00000000" w:rsidRPr="00000000">
        <w:rPr>
          <w:rFonts w:ascii="Times New Roman" w:cs="Times New Roman" w:eastAsia="Times New Roman" w:hAnsi="Times New Roman"/>
          <w:sz w:val="24"/>
          <w:szCs w:val="24"/>
          <w:rtl w:val="0"/>
        </w:rPr>
        <w:t xml:space="preserve">Старик с благожелательным видом наблюдал за распределением. </w:t>
      </w:r>
      <w:r w:rsidDel="00000000" w:rsidR="00000000" w:rsidRPr="00000000">
        <w:rPr>
          <w:rFonts w:ascii="Times New Roman" w:cs="Times New Roman" w:eastAsia="Times New Roman" w:hAnsi="Times New Roman"/>
          <w:sz w:val="24"/>
          <w:szCs w:val="24"/>
          <w:rtl w:val="0"/>
        </w:rPr>
        <w:t xml:space="preserve">Он </w:t>
      </w:r>
      <w:r w:rsidDel="00000000" w:rsidR="00000000" w:rsidRPr="00000000">
        <w:rPr>
          <w:rFonts w:ascii="Times New Roman" w:cs="Times New Roman" w:eastAsia="Times New Roman" w:hAnsi="Times New Roman"/>
          <w:sz w:val="24"/>
          <w:szCs w:val="24"/>
          <w:rtl w:val="0"/>
        </w:rPr>
        <w:t xml:space="preserve">был практически воплощённым стереотипом “премудрого старца”</w:t>
      </w:r>
      <w:r w:rsidDel="00000000" w:rsidR="00000000" w:rsidRPr="00000000">
        <w:rPr>
          <w:rFonts w:ascii="Times New Roman" w:cs="Times New Roman" w:eastAsia="Times New Roman" w:hAnsi="Times New Roman"/>
          <w:sz w:val="24"/>
          <w:szCs w:val="24"/>
          <w:rtl w:val="0"/>
        </w:rPr>
        <w:t xml:space="preserve">, разве что без налёта восточной таинственности. (</w:t>
      </w:r>
      <w:r w:rsidDel="00000000" w:rsidR="00000000" w:rsidRPr="00000000">
        <w:rPr>
          <w:rFonts w:ascii="Times New Roman" w:cs="Times New Roman" w:eastAsia="Times New Roman" w:hAnsi="Times New Roman"/>
          <w:sz w:val="24"/>
          <w:szCs w:val="24"/>
          <w:rtl w:val="0"/>
        </w:rPr>
        <w:t xml:space="preserve">Впрочем, Гарри уже не торопился с выводами на основе стереотипной внешности, ведь, когда он в первый раз увидел МакГонагалл, </w:t>
      </w:r>
      <w:r w:rsidDel="00000000" w:rsidR="00000000" w:rsidRPr="00000000">
        <w:rPr>
          <w:rtl w:val="0"/>
        </w:rPr>
        <w:t xml:space="preserve">то</w:t>
      </w:r>
      <w:r w:rsidDel="00000000" w:rsidR="00000000" w:rsidRPr="00000000">
        <w:rPr>
          <w:rFonts w:ascii="Times New Roman" w:cs="Times New Roman" w:eastAsia="Times New Roman" w:hAnsi="Times New Roman"/>
          <w:sz w:val="24"/>
          <w:szCs w:val="24"/>
          <w:rtl w:val="0"/>
        </w:rPr>
        <w:t xml:space="preserve"> подумал, что она должна </w:t>
      </w:r>
      <w:r w:rsidDel="00000000" w:rsidR="00000000" w:rsidRPr="00000000">
        <w:rPr>
          <w:rFonts w:ascii="Times New Roman" w:cs="Times New Roman" w:eastAsia="Times New Roman" w:hAnsi="Times New Roman"/>
          <w:sz w:val="24"/>
          <w:szCs w:val="24"/>
          <w:rtl w:val="0"/>
        </w:rPr>
        <w:t xml:space="preserve">злобно хохотать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Старый волшебник аплодировал каждому распределённому </w:t>
      </w:r>
      <w:r w:rsidDel="00000000" w:rsidR="00000000" w:rsidRPr="00000000">
        <w:rPr>
          <w:rtl w:val="0"/>
        </w:rPr>
        <w:t xml:space="preserve">ученику</w:t>
      </w:r>
      <w:r w:rsidDel="00000000" w:rsidR="00000000" w:rsidRPr="00000000">
        <w:rPr>
          <w:rFonts w:ascii="Times New Roman" w:cs="Times New Roman" w:eastAsia="Times New Roman" w:hAnsi="Times New Roman"/>
          <w:sz w:val="24"/>
          <w:szCs w:val="24"/>
          <w:rtl w:val="0"/>
        </w:rPr>
        <w:t xml:space="preserve"> с </w:t>
      </w:r>
      <w:r w:rsidDel="00000000" w:rsidR="00000000" w:rsidRPr="00000000">
        <w:rPr>
          <w:rFonts w:ascii="Times New Roman" w:cs="Times New Roman" w:eastAsia="Times New Roman" w:hAnsi="Times New Roman"/>
          <w:sz w:val="24"/>
          <w:szCs w:val="24"/>
          <w:rtl w:val="0"/>
        </w:rPr>
        <w:t xml:space="preserve">неизменной и на удивление радостной улыбкой.</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Слева от золотого трона сидел мужчина с суровым лицом и пронзительным </w:t>
      </w:r>
      <w:r w:rsidDel="00000000" w:rsidR="00000000" w:rsidRPr="00000000">
        <w:rPr>
          <w:rFonts w:ascii="Times New Roman" w:cs="Times New Roman" w:eastAsia="Times New Roman" w:hAnsi="Times New Roman"/>
          <w:sz w:val="24"/>
          <w:szCs w:val="24"/>
          <w:rtl w:val="0"/>
        </w:rPr>
        <w:t xml:space="preserve">взглядом</w:t>
      </w:r>
      <w:r w:rsidDel="00000000" w:rsidR="00000000" w:rsidRPr="00000000">
        <w:rPr>
          <w:rFonts w:ascii="Times New Roman" w:cs="Times New Roman" w:eastAsia="Times New Roman" w:hAnsi="Times New Roman"/>
          <w:sz w:val="24"/>
          <w:szCs w:val="24"/>
          <w:rtl w:val="0"/>
        </w:rPr>
        <w:t xml:space="preserve">. Он никому не аплодировал, и всякий раз, когда Гарри смотрел на него, </w:t>
      </w:r>
      <w:r w:rsidDel="00000000" w:rsidR="00000000" w:rsidRPr="00000000">
        <w:rPr>
          <w:rFonts w:ascii="Times New Roman" w:cs="Times New Roman" w:eastAsia="Times New Roman" w:hAnsi="Times New Roman"/>
          <w:sz w:val="24"/>
          <w:szCs w:val="24"/>
          <w:rtl w:val="0"/>
        </w:rPr>
        <w:t xml:space="preserve">мужчина</w:t>
      </w:r>
      <w:r w:rsidDel="00000000" w:rsidR="00000000" w:rsidRPr="00000000">
        <w:rPr>
          <w:rFonts w:ascii="Times New Roman" w:cs="Times New Roman" w:eastAsia="Times New Roman" w:hAnsi="Times New Roman"/>
          <w:sz w:val="24"/>
          <w:szCs w:val="24"/>
          <w:rtl w:val="0"/>
        </w:rPr>
        <w:t xml:space="preserve"> каким-то образом ловил его </w:t>
      </w:r>
      <w:r w:rsidDel="00000000" w:rsidR="00000000" w:rsidRPr="00000000">
        <w:rPr>
          <w:rFonts w:ascii="Times New Roman" w:cs="Times New Roman" w:eastAsia="Times New Roman" w:hAnsi="Times New Roman"/>
          <w:sz w:val="24"/>
          <w:szCs w:val="24"/>
          <w:rtl w:val="0"/>
        </w:rPr>
        <w:t xml:space="preserve">взгляд.</w:t>
      </w:r>
      <w:r w:rsidDel="00000000" w:rsidR="00000000" w:rsidRPr="00000000">
        <w:rPr>
          <w:rFonts w:ascii="Times New Roman" w:cs="Times New Roman" w:eastAsia="Times New Roman" w:hAnsi="Times New Roman"/>
          <w:sz w:val="24"/>
          <w:szCs w:val="24"/>
          <w:rtl w:val="0"/>
        </w:rPr>
        <w:t xml:space="preserve"> Ещё левее располагался бледный </w:t>
      </w:r>
      <w:r w:rsidDel="00000000" w:rsidR="00000000" w:rsidRPr="00000000">
        <w:rPr>
          <w:rtl w:val="0"/>
        </w:rPr>
        <w:t xml:space="preserve">волшебник</w:t>
      </w:r>
      <w:r w:rsidDel="00000000" w:rsidR="00000000" w:rsidRPr="00000000">
        <w:rPr>
          <w:rFonts w:ascii="Times New Roman" w:cs="Times New Roman" w:eastAsia="Times New Roman" w:hAnsi="Times New Roman"/>
          <w:sz w:val="24"/>
          <w:szCs w:val="24"/>
          <w:rtl w:val="0"/>
        </w:rPr>
        <w:t xml:space="preserve">, которого Гарри видел в “Дырявом котле”. Его глаза постоянно метались, словно он нервничал из-за присутствия такого количества людей вокруг. Иногда он вздрагивал и ёрзал на стуле, и, по какой-то причине, </w:t>
      </w:r>
      <w:r w:rsidDel="00000000" w:rsidR="00000000" w:rsidRPr="00000000">
        <w:rPr>
          <w:rFonts w:ascii="Times New Roman" w:cs="Times New Roman" w:eastAsia="Times New Roman" w:hAnsi="Times New Roman"/>
          <w:sz w:val="24"/>
          <w:szCs w:val="24"/>
          <w:rtl w:val="0"/>
        </w:rPr>
        <w:t xml:space="preserve">взгляд </w:t>
      </w:r>
      <w:r w:rsidDel="00000000" w:rsidR="00000000" w:rsidRPr="00000000">
        <w:rPr>
          <w:rFonts w:ascii="Times New Roman" w:cs="Times New Roman" w:eastAsia="Times New Roman" w:hAnsi="Times New Roman"/>
          <w:sz w:val="24"/>
          <w:szCs w:val="24"/>
          <w:rtl w:val="0"/>
        </w:rPr>
        <w:t xml:space="preserve">Гарри всё время возвращался к нему. Левее этого мужчины сидели </w:t>
      </w:r>
      <w:r w:rsidDel="00000000" w:rsidR="00000000" w:rsidRPr="00000000">
        <w:rPr>
          <w:rFonts w:ascii="Times New Roman" w:cs="Times New Roman" w:eastAsia="Times New Roman" w:hAnsi="Times New Roman"/>
          <w:sz w:val="24"/>
          <w:szCs w:val="24"/>
          <w:rtl w:val="0"/>
        </w:rPr>
        <w:t xml:space="preserve">три старые ведьмы, которых, судя по всему, ученики не слишком интересовали.</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color w:val="00ff00"/>
          <w:sz w:val="24"/>
          <w:szCs w:val="24"/>
        </w:rPr>
      </w:pPr>
      <w:r w:rsidDel="00000000" w:rsidR="00000000" w:rsidRPr="00000000">
        <w:rPr>
          <w:rFonts w:ascii="Times New Roman" w:cs="Times New Roman" w:eastAsia="Times New Roman" w:hAnsi="Times New Roman"/>
          <w:sz w:val="24"/>
          <w:szCs w:val="24"/>
          <w:rtl w:val="0"/>
        </w:rPr>
        <w:t xml:space="preserve">По правую сторону от золотого трона сидела круглолицая </w:t>
      </w:r>
      <w:r w:rsidDel="00000000" w:rsidR="00000000" w:rsidRPr="00000000">
        <w:rPr>
          <w:rtl w:val="0"/>
        </w:rPr>
        <w:t xml:space="preserve">женщина</w:t>
      </w:r>
      <w:r w:rsidDel="00000000" w:rsidR="00000000" w:rsidRPr="00000000">
        <w:rPr>
          <w:rFonts w:ascii="Times New Roman" w:cs="Times New Roman" w:eastAsia="Times New Roman" w:hAnsi="Times New Roman"/>
          <w:sz w:val="24"/>
          <w:szCs w:val="24"/>
          <w:rtl w:val="0"/>
        </w:rPr>
        <w:t xml:space="preserve"> среднего возраста в жёлтой шляпе. Она аплодировала всем ученикам, кроме слизеринцев. Рядом с ней на стуле стоял маленький человечек с пышной белой бородой, который аплодировал всем, но улыбался только когтевранцам. А на самом краю, занимая место как минимум трёх существ более скромных размеров, сидело гороподобное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оздание, которое встретило</w:t>
      </w:r>
      <w:r w:rsidDel="00000000" w:rsidR="00000000" w:rsidRPr="00000000">
        <w:rPr>
          <w:rFonts w:ascii="Times New Roman" w:cs="Times New Roman" w:eastAsia="Times New Roman" w:hAnsi="Times New Roman"/>
          <w:sz w:val="24"/>
          <w:szCs w:val="24"/>
          <w:rtl w:val="0"/>
        </w:rPr>
        <w:t xml:space="preserve"> их после поезда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представилось </w:t>
      </w:r>
      <w:r w:rsidDel="00000000" w:rsidR="00000000" w:rsidRPr="00000000">
        <w:rPr>
          <w:rFonts w:ascii="Times New Roman" w:cs="Times New Roman" w:eastAsia="Times New Roman" w:hAnsi="Times New Roman"/>
          <w:sz w:val="24"/>
          <w:szCs w:val="24"/>
          <w:rtl w:val="0"/>
        </w:rPr>
        <w:t xml:space="preserve">как</w:t>
      </w:r>
      <w:r w:rsidDel="00000000" w:rsidR="00000000" w:rsidRPr="00000000">
        <w:rPr>
          <w:rFonts w:ascii="Times New Roman" w:cs="Times New Roman" w:eastAsia="Times New Roman" w:hAnsi="Times New Roman"/>
          <w:sz w:val="24"/>
          <w:szCs w:val="24"/>
          <w:rtl w:val="0"/>
        </w:rPr>
        <w:t xml:space="preserve"> Хагрид, хранитель земель и ключей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ff00"/>
          <w:sz w:val="24"/>
          <w:szCs w:val="24"/>
          <w:rtl w:val="0"/>
        </w:rPr>
        <w:t xml:space="preserv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Человек, который стоит на стуле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декан Когтеврана?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шёпотом спросил Гарри у Гермионы.</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этот раз она не ответила. </w:t>
      </w:r>
      <w:r w:rsidDel="00000000" w:rsidR="00000000" w:rsidRPr="00000000">
        <w:rPr>
          <w:rFonts w:ascii="Times New Roman" w:cs="Times New Roman" w:eastAsia="Times New Roman" w:hAnsi="Times New Roman"/>
          <w:sz w:val="24"/>
          <w:szCs w:val="24"/>
          <w:rtl w:val="0"/>
        </w:rPr>
        <w:t xml:space="preserve">Гермиона не отрывала взгляд от Распределяющей шляпы</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она</w:t>
      </w:r>
      <w:r w:rsidDel="00000000" w:rsidR="00000000" w:rsidRPr="00000000">
        <w:rPr>
          <w:rFonts w:ascii="Times New Roman" w:cs="Times New Roman" w:eastAsia="Times New Roman" w:hAnsi="Times New Roman"/>
          <w:sz w:val="24"/>
          <w:szCs w:val="24"/>
          <w:rtl w:val="0"/>
        </w:rPr>
        <w:t xml:space="preserve"> переминалась с ноги на ногу так часто, что Гарри казалось</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ещё немног</w:t>
      </w:r>
      <w:r w:rsidDel="00000000" w:rsidR="00000000" w:rsidRPr="00000000">
        <w:rPr>
          <w:rFonts w:ascii="Times New Roman" w:cs="Times New Roman" w:eastAsia="Times New Roman" w:hAnsi="Times New Roman"/>
          <w:sz w:val="24"/>
          <w:szCs w:val="24"/>
          <w:rtl w:val="0"/>
        </w:rPr>
        <w:t xml:space="preserve">о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она взлетит.</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Да,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ответила </w:t>
      </w:r>
      <w:r w:rsidDel="00000000" w:rsidR="00000000" w:rsidRPr="00000000">
        <w:rPr>
          <w:rFonts w:ascii="Times New Roman" w:cs="Times New Roman" w:eastAsia="Times New Roman" w:hAnsi="Times New Roman"/>
          <w:sz w:val="24"/>
          <w:szCs w:val="24"/>
          <w:rtl w:val="0"/>
        </w:rPr>
        <w:t xml:space="preserve">одна из старост, </w:t>
      </w:r>
      <w:r w:rsidDel="00000000" w:rsidR="00000000" w:rsidRPr="00000000">
        <w:rPr>
          <w:rFonts w:ascii="Times New Roman" w:cs="Times New Roman" w:eastAsia="Times New Roman" w:hAnsi="Times New Roman"/>
          <w:sz w:val="24"/>
          <w:szCs w:val="24"/>
          <w:rtl w:val="0"/>
        </w:rPr>
        <w:t xml:space="preserve">стоявших с ними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молодая девушка </w:t>
      </w:r>
      <w:r w:rsidDel="00000000" w:rsidR="00000000" w:rsidRPr="00000000">
        <w:rPr>
          <w:rFonts w:ascii="Times New Roman" w:cs="Times New Roman" w:eastAsia="Times New Roman" w:hAnsi="Times New Roman"/>
          <w:sz w:val="24"/>
          <w:szCs w:val="24"/>
          <w:rtl w:val="0"/>
        </w:rPr>
        <w:t xml:space="preserve">в синих цветах</w:t>
      </w:r>
      <w:r w:rsidDel="00000000" w:rsidR="00000000" w:rsidRPr="00000000">
        <w:rPr>
          <w:rFonts w:ascii="Times New Roman" w:cs="Times New Roman" w:eastAsia="Times New Roman" w:hAnsi="Times New Roman"/>
          <w:sz w:val="24"/>
          <w:szCs w:val="24"/>
          <w:rtl w:val="0"/>
        </w:rPr>
        <w:t xml:space="preserve"> Когтеврана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мисс Клируотер, если Гарри ничего не перепутал.</w:t>
      </w:r>
      <w:r w:rsidDel="00000000" w:rsidR="00000000" w:rsidRPr="00000000">
        <w:rPr>
          <w:rFonts w:ascii="Times New Roman" w:cs="Times New Roman" w:eastAsia="Times New Roman" w:hAnsi="Times New Roman"/>
          <w:sz w:val="24"/>
          <w:szCs w:val="24"/>
          <w:rtl w:val="0"/>
        </w:rPr>
        <w:t xml:space="preserve"> Она ответила тихо, но в её голосе была слышна нотка гордости.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профессор Заклинаний</w:t>
      </w:r>
      <w:r w:rsidDel="00000000" w:rsidR="00000000" w:rsidRPr="00000000">
        <w:rPr>
          <w:rFonts w:ascii="Times New Roman" w:cs="Times New Roman" w:eastAsia="Times New Roman" w:hAnsi="Times New Roman"/>
          <w:sz w:val="24"/>
          <w:szCs w:val="24"/>
          <w:rtl w:val="0"/>
        </w:rPr>
        <w:t xml:space="preserve">, Филиус Флитвик, лучший специалист по заклинаниям из ныне живущих и в прошлом чемпион дуэлей…</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Почему он такой маленький?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прошипел ученик, чьего имени Гарри не помнил.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Он что, полукровка?</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Девушка-староста смерила спросившего холодным взглядом.</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Среди предков профессора, действительно, были и гоблины...</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вырвалось у Гарри. Гермиона и ещё несколько учеников тут же шикнули на него.</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Теперь и Гарри достался на удивление грозный взгляд старосты Когтеврана.</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color w:val="ff0000"/>
          <w:sz w:val="20"/>
          <w:szCs w:val="20"/>
          <w:highlight w:val="white"/>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В смысле…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зашептал Гарри.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Я не вижу в этом ничего плохого… просто… как это может быть? Если скрестить два разных вида, жизнеспособного потомства не будет! Генетические инструкции для каждого органа, в которых есть различия, перепутаются… Это всё равно, что попытаться построить…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Гарри не мог использовать аналогию с перепутавшимися чертежами двигателей, потому что у волшебников нет машин,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полуповозку-полулодку или что-то в этом духе...</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Староста Когтеврана по-прежнему сурово смотрела на него.</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И почему же это нельзя </w:t>
      </w:r>
      <w:r w:rsidDel="00000000" w:rsidR="00000000" w:rsidRPr="00000000">
        <w:rPr>
          <w:rFonts w:ascii="Times New Roman" w:cs="Times New Roman" w:eastAsia="Times New Roman" w:hAnsi="Times New Roman"/>
          <w:sz w:val="24"/>
          <w:szCs w:val="24"/>
          <w:rtl w:val="0"/>
        </w:rPr>
        <w:t xml:space="preserve">сделать </w:t>
      </w:r>
      <w:r w:rsidDel="00000000" w:rsidR="00000000" w:rsidRPr="00000000">
        <w:rPr>
          <w:rFonts w:ascii="Times New Roman" w:cs="Times New Roman" w:eastAsia="Times New Roman" w:hAnsi="Times New Roman"/>
          <w:sz w:val="24"/>
          <w:szCs w:val="24"/>
          <w:rtl w:val="0"/>
        </w:rPr>
        <w:t xml:space="preserve">полуповозку-полулодку?</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Тс-с!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шикнул другой староста, хотя ведьма из Когтеврана спросила довольно тихо.</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Я хотел сказать…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Гарри пытался придумать, как спросить, произошли ли гоблины от людей или от какого-то общего с людьми предка, например, Homo erectus, или их каким-то образом создали из людей. Если они, скажем, генетически всё-таки люди с передаваемыми по наследству магическими изменениями, эффект которых снижается, если “гоблином” является лишь один из родителей, то это объясняло бы возможность межвидового скрещивания. И в этом случае гоблины не являются невероятно важным источником информации о развитии интеллекта у других видов, помимо Homo sapiens. Теперь, </w:t>
      </w:r>
      <w:r w:rsidDel="00000000" w:rsidR="00000000" w:rsidRPr="00000000">
        <w:rPr>
          <w:rFonts w:ascii="Times New Roman" w:cs="Times New Roman" w:eastAsia="Times New Roman" w:hAnsi="Times New Roman"/>
          <w:sz w:val="24"/>
          <w:szCs w:val="24"/>
          <w:rtl w:val="0"/>
        </w:rPr>
        <w:t xml:space="preserve">когда Гарри об этом задумался, он осознал, что гоблины в Гринготтсе нельзя сказать, что проявляли какое-то по-настоящему чуждое нечеловеческое мышление, </w:t>
      </w:r>
      <w:r w:rsidDel="00000000" w:rsidR="00000000" w:rsidRPr="00000000">
        <w:rPr>
          <w:rFonts w:ascii="Times New Roman" w:cs="Times New Roman" w:eastAsia="Times New Roman" w:hAnsi="Times New Roman"/>
          <w:sz w:val="24"/>
          <w:szCs w:val="24"/>
          <w:rtl w:val="0"/>
        </w:rPr>
        <w:t xml:space="preserve">в них не было ничего </w:t>
      </w:r>
      <w:r w:rsidDel="00000000" w:rsidR="00000000" w:rsidRPr="00000000">
        <w:rPr>
          <w:rFonts w:ascii="Times New Roman" w:cs="Times New Roman" w:eastAsia="Times New Roman" w:hAnsi="Times New Roman"/>
          <w:sz w:val="24"/>
          <w:szCs w:val="24"/>
          <w:rtl w:val="0"/>
        </w:rPr>
        <w:t xml:space="preserve">похожего</w:t>
      </w:r>
      <w:r w:rsidDel="00000000" w:rsidR="00000000" w:rsidRPr="00000000">
        <w:rPr>
          <w:rFonts w:ascii="Times New Roman" w:cs="Times New Roman" w:eastAsia="Times New Roman" w:hAnsi="Times New Roman"/>
          <w:sz w:val="24"/>
          <w:szCs w:val="24"/>
          <w:rtl w:val="0"/>
        </w:rPr>
        <w:t xml:space="preserve"> на </w:t>
      </w:r>
      <w:r w:rsidDel="00000000" w:rsidR="00000000" w:rsidRPr="00000000">
        <w:rPr>
          <w:rFonts w:ascii="Times New Roman" w:cs="Times New Roman" w:eastAsia="Times New Roman" w:hAnsi="Times New Roman"/>
          <w:sz w:val="24"/>
          <w:szCs w:val="24"/>
          <w:rtl w:val="0"/>
        </w:rPr>
        <w:t xml:space="preserve">дирдиров или кукловодо</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В смысле, откуда же появились го</w:t>
      </w:r>
      <w:r w:rsidDel="00000000" w:rsidR="00000000" w:rsidRPr="00000000">
        <w:rPr>
          <w:rFonts w:ascii="Times New Roman" w:cs="Times New Roman" w:eastAsia="Times New Roman" w:hAnsi="Times New Roman"/>
          <w:sz w:val="24"/>
          <w:szCs w:val="24"/>
          <w:rtl w:val="0"/>
        </w:rPr>
        <w:t xml:space="preserve">блины?</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Из Литвы,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отстранённо шепнула Гермиона, по-прежнему не сводя глаз с Распределяющей шляпы, и заработала улыбку от девушки-старосты.</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Ладно, забудьте, </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сдался Гарри.</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Стоявшая за трибуной профессор МакГонагалл объявила:</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Голдштейн, Энтони!</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КОГТЕВРАН!</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Georgia" w:cs="Georgia" w:eastAsia="Georgia" w:hAnsi="Georgia"/>
          <w:color w:val="222222"/>
          <w:highlight w:val="white"/>
        </w:rPr>
      </w:pPr>
      <w:r w:rsidDel="00000000" w:rsidR="00000000" w:rsidRPr="00000000">
        <w:rPr>
          <w:rFonts w:ascii="Times New Roman" w:cs="Times New Roman" w:eastAsia="Times New Roman" w:hAnsi="Times New Roman"/>
          <w:sz w:val="24"/>
          <w:szCs w:val="24"/>
          <w:rtl w:val="0"/>
        </w:rPr>
        <w:t xml:space="preserve">Гермиона </w:t>
      </w:r>
      <w:r w:rsidDel="00000000" w:rsidR="00000000" w:rsidRPr="00000000">
        <w:rPr>
          <w:rFonts w:ascii="Times New Roman" w:cs="Times New Roman" w:eastAsia="Times New Roman" w:hAnsi="Times New Roman"/>
          <w:sz w:val="24"/>
          <w:szCs w:val="24"/>
          <w:rtl w:val="0"/>
        </w:rPr>
        <w:t xml:space="preserve">раскачивалась на носочках </w:t>
      </w:r>
      <w:r w:rsidDel="00000000" w:rsidR="00000000" w:rsidRPr="00000000">
        <w:rPr>
          <w:rtl w:val="0"/>
        </w:rPr>
        <w:t xml:space="preserve">с такой силой, что фактически </w:t>
      </w:r>
      <w:r w:rsidDel="00000000" w:rsidR="00000000" w:rsidRPr="00000000">
        <w:rPr>
          <w:rFonts w:ascii="Times New Roman" w:cs="Times New Roman" w:eastAsia="Times New Roman" w:hAnsi="Times New Roman"/>
          <w:sz w:val="24"/>
          <w:szCs w:val="24"/>
          <w:rtl w:val="0"/>
        </w:rPr>
        <w:t xml:space="preserve">подпрыгива</w:t>
      </w:r>
      <w:r w:rsidDel="00000000" w:rsidR="00000000" w:rsidRPr="00000000">
        <w:rPr>
          <w:rtl w:val="0"/>
        </w:rPr>
        <w:t xml:space="preserve">ла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pPr>
      <w:r w:rsidDel="00000000" w:rsidR="00000000" w:rsidRPr="00000000">
        <w:rPr>
          <w:rtl w:val="0"/>
        </w:rPr>
        <w:t xml:space="preserve">— </w:t>
      </w:r>
      <w:r w:rsidDel="00000000" w:rsidR="00000000" w:rsidRPr="00000000">
        <w:rPr>
          <w:sz w:val="24"/>
          <w:szCs w:val="24"/>
          <w:rtl w:val="0"/>
        </w:rPr>
        <w:t xml:space="preserve">Гойл, Грегори!</w:t>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pPr>
      <w:r w:rsidDel="00000000" w:rsidR="00000000" w:rsidRPr="00000000">
        <w:rPr>
          <w:rFonts w:ascii="Times New Roman" w:cs="Times New Roman" w:eastAsia="Times New Roman" w:hAnsi="Times New Roman"/>
          <w:sz w:val="24"/>
          <w:szCs w:val="24"/>
          <w:rtl w:val="0"/>
        </w:rPr>
        <w:t xml:space="preserve">Почти целую минуту в зале стояла напряжённая тишина.</w:t>
      </w: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pP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СЛИЗЕРИН!</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Грейнджер, Гермиона!</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сорвалась с места, ринулась вперёд, схватила с табурета старую залатанную шляпу и с силой нахлобучила её на голову. Гарри поморщился. Гермиона сама же рассказала ему про Распределяющую шляпу, однако сейчас вела себя явно неподобающим образом по отношению к незаменимому, жизненно необходимому артефакту, созданному восемьсот лет назад с помощью давно забытой магии, который прямо сейчас проникнет в её разум посредством сложной телепатии, находясь при этом далеко не в лучшей физической форме.</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КОГТЕВРАН!</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Опять же, нашла о чём волноваться. В какой безумной альтернативной вселенной эта девочка могла не попасть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Когтевран? Если бы Гермиону Грейнджер не зачислили в Когтевран, </w:t>
      </w:r>
      <w:r w:rsidDel="00000000" w:rsidR="00000000" w:rsidRPr="00000000">
        <w:rPr>
          <w:rFonts w:ascii="Times New Roman" w:cs="Times New Roman" w:eastAsia="Times New Roman" w:hAnsi="Times New Roman"/>
          <w:sz w:val="24"/>
          <w:szCs w:val="24"/>
          <w:rtl w:val="0"/>
        </w:rPr>
        <w:t xml:space="preserve">то </w:t>
      </w:r>
      <w:r w:rsidDel="00000000" w:rsidR="00000000" w:rsidRPr="00000000">
        <w:rPr>
          <w:rFonts w:ascii="Times New Roman" w:cs="Times New Roman" w:eastAsia="Times New Roman" w:hAnsi="Times New Roman"/>
          <w:sz w:val="24"/>
          <w:szCs w:val="24"/>
          <w:rtl w:val="0"/>
        </w:rPr>
        <w:t xml:space="preserve">зачем тогда вообще было придумывать этот факультет?</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 вежливые приветствия Гермиона села за стол к когтевранцам. Интересно, были бы их поздравления громче или тише, если бы они понимали, с каким конкурентом в её лице они собираются разделить трапезу? Гарри знал число «Пи» до шестого знака после запятой, потому что более высокой точности для решения практических задач обычно не требовалось. Гермиона же помнила «Пи» до сотого знака просто потому, что</w:t>
      </w:r>
      <w:r w:rsidDel="00000000" w:rsidR="00000000" w:rsidRPr="00000000">
        <w:rPr>
          <w:rFonts w:ascii="Times New Roman" w:cs="Times New Roman" w:eastAsia="Times New Roman" w:hAnsi="Times New Roman"/>
          <w:sz w:val="24"/>
          <w:szCs w:val="24"/>
          <w:rtl w:val="0"/>
        </w:rPr>
        <w:t xml:space="preserve"> оно было написано с такой точностью</w:t>
      </w:r>
      <w:r w:rsidDel="00000000" w:rsidR="00000000" w:rsidRPr="00000000">
        <w:rPr>
          <w:rFonts w:ascii="Times New Roman" w:cs="Times New Roman" w:eastAsia="Times New Roman" w:hAnsi="Times New Roman"/>
          <w:sz w:val="24"/>
          <w:szCs w:val="24"/>
          <w:rtl w:val="0"/>
        </w:rPr>
        <w:t xml:space="preserve"> на задней обложке её учебника по математике.</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радости Гарри, Невилл Лонгботтом попал в Пуффендуй. </w:t>
      </w:r>
      <w:r w:rsidDel="00000000" w:rsidR="00000000" w:rsidRPr="00000000">
        <w:rPr>
          <w:rFonts w:ascii="Times New Roman" w:cs="Times New Roman" w:eastAsia="Times New Roman" w:hAnsi="Times New Roman"/>
          <w:sz w:val="24"/>
          <w:szCs w:val="24"/>
          <w:rtl w:val="0"/>
        </w:rPr>
        <w:t xml:space="preserve">Если верность и товарищество и правда отличительные черт</w:t>
      </w:r>
      <w:r w:rsidDel="00000000" w:rsidR="00000000" w:rsidRPr="00000000">
        <w:rPr>
          <w:rtl w:val="0"/>
        </w:rPr>
        <w:t xml:space="preserve">ы этого факультета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то поступить туда и обрести целый факультет надёжных друзей — отличный вариант для Невилла. Умные дети — в Когтевране, хитрые — в Слизерине, искатели приключений — в Гриффиндоре, а те, кто по-настоящему работает — в Пуффендуе.</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Гарри не ошибся, в первую очередь обратившись за помощью в поисках жабы именно к старосте Когтеврана. Девушка читала книгу и, даже не посмотрев на него, ткнула палочкой в сторону Невилла и что-то пробормотала. После чего Невилл с застывшим лицом двинулся в пятый вагон</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зашёл в четвёртое купе, в котором и правда </w:t>
      </w:r>
      <w:r w:rsidDel="00000000" w:rsidR="00000000" w:rsidRPr="00000000">
        <w:rPr>
          <w:rtl w:val="0"/>
        </w:rPr>
        <w:t xml:space="preserve">нашёл свою</w:t>
      </w:r>
      <w:r w:rsidDel="00000000" w:rsidR="00000000" w:rsidRPr="00000000">
        <w:rPr>
          <w:rFonts w:ascii="Times New Roman" w:cs="Times New Roman" w:eastAsia="Times New Roman" w:hAnsi="Times New Roman"/>
          <w:sz w:val="24"/>
          <w:szCs w:val="24"/>
          <w:rtl w:val="0"/>
        </w:rPr>
        <w:t xml:space="preserve"> жаб</w:t>
      </w:r>
      <w:r w:rsidDel="00000000" w:rsidR="00000000" w:rsidRPr="00000000">
        <w:rPr>
          <w:rtl w:val="0"/>
        </w:rPr>
        <w:t xml:space="preserve">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Когда Драко оказался в Слизерине, Гарри с облегчением выдохнул. Так и должно было случиться, но нельз</w:t>
      </w:r>
      <w:r w:rsidDel="00000000" w:rsidR="00000000" w:rsidRPr="00000000">
        <w:rPr>
          <w:rFonts w:ascii="Times New Roman" w:cs="Times New Roman" w:eastAsia="Times New Roman" w:hAnsi="Times New Roman"/>
          <w:rtl w:val="0"/>
        </w:rPr>
        <w:t xml:space="preserve">я быть абсолютно уверенным, что какое-нибудь маленькое событие не помешает осуществлению генерального плана.</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Профессор МакГонагалл вызвала “Перкс, Салли-Энн”, и от группы детей </w:t>
      </w:r>
      <w:r w:rsidDel="00000000" w:rsidR="00000000" w:rsidRPr="00000000">
        <w:rPr>
          <w:rFonts w:ascii="Times New Roman" w:cs="Times New Roman" w:eastAsia="Times New Roman" w:hAnsi="Times New Roman"/>
          <w:rtl w:val="0"/>
        </w:rPr>
        <w:t xml:space="preserve">отделилась бледная, очень худенькая девочка. Она казалась какой-то нематериальной, создавалось ощущение, будто она исчезнет, если перестать на неё смотреть, и </w:t>
      </w:r>
      <w:r w:rsidDel="00000000" w:rsidR="00000000" w:rsidRPr="00000000">
        <w:rPr>
          <w:rFonts w:ascii="Times New Roman" w:cs="Times New Roman" w:eastAsia="Times New Roman" w:hAnsi="Times New Roman"/>
          <w:rtl w:val="0"/>
        </w:rPr>
        <w:t xml:space="preserve">больше увидеть или даже вспомнить её не удастся</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А затем (с лёгким трепетом, который она постаралась тщательно скрыть и который смогли бы заметить лишь те, кто очень хорошо её </w:t>
      </w:r>
      <w:r w:rsidDel="00000000" w:rsidR="00000000" w:rsidRPr="00000000">
        <w:rPr>
          <w:rFonts w:ascii="Times New Roman" w:cs="Times New Roman" w:eastAsia="Times New Roman" w:hAnsi="Times New Roman"/>
          <w:rtl w:val="0"/>
        </w:rPr>
        <w:t xml:space="preserve">зна</w:t>
      </w:r>
      <w:r w:rsidDel="00000000" w:rsidR="00000000" w:rsidRPr="00000000">
        <w:rPr>
          <w:rtl w:val="0"/>
        </w:rPr>
        <w:t xml:space="preserve">л</w:t>
      </w:r>
      <w:r w:rsidDel="00000000" w:rsidR="00000000" w:rsidRPr="00000000">
        <w:rPr>
          <w:rFonts w:ascii="Times New Roman" w:cs="Times New Roman" w:eastAsia="Times New Roman" w:hAnsi="Times New Roman"/>
          <w:rtl w:val="0"/>
        </w:rPr>
        <w:t xml:space="preserve">) Минерва МакГонагалл сделала глубокий вдох и произнесла:</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570"/>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Поттер, Гарри!</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зале воцарилась полная тишина.</w:t>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Все разговоры прекратились.</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Все головы повернулись в его сторону.</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Впервые в жизни Гарри почувствовал, что у него появилась возможность узнать, что такое страх сцены.</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line="240" w:lineRule="auto"/>
        <w:ind w:left="0" w:firstLine="57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Гарри сразу же подавил это чувство. Если он хочет жить в магической Британии и при этом сделать что-нибудь стоящее, он должен привыкнуть к тому, что все вокруг на него смотрят. </w:t>
      </w:r>
      <w:r w:rsidDel="00000000" w:rsidR="00000000" w:rsidRPr="00000000">
        <w:rPr>
          <w:rFonts w:ascii="Times New Roman" w:cs="Times New Roman" w:eastAsia="Times New Roman" w:hAnsi="Times New Roman"/>
          <w:rtl w:val="0"/>
        </w:rPr>
        <w:t xml:space="preserve">Приклеив уверенную фальшивую улыбку себе на лицо, он поднял ногу, </w:t>
      </w:r>
      <w:r w:rsidDel="00000000" w:rsidR="00000000" w:rsidRPr="00000000">
        <w:rPr>
          <w:rFonts w:ascii="Times New Roman" w:cs="Times New Roman" w:eastAsia="Times New Roman" w:hAnsi="Times New Roman"/>
          <w:rtl w:val="0"/>
        </w:rPr>
        <w:t xml:space="preserve">чтобы</w:t>
      </w:r>
      <w:r w:rsidDel="00000000" w:rsidR="00000000" w:rsidRPr="00000000">
        <w:rPr>
          <w:rFonts w:ascii="Times New Roman" w:cs="Times New Roman" w:eastAsia="Times New Roman" w:hAnsi="Times New Roman"/>
          <w:rtl w:val="0"/>
        </w:rPr>
        <w:t xml:space="preserve"> шагнуть вперёд…</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40" w:lineRule="auto"/>
        <w:ind w:firstLine="705"/>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Гарри Поттер!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закричал то ли Фред, то ли Джордж Уизли. </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40" w:lineRule="auto"/>
        <w:ind w:firstLine="705"/>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Гарри Поттер!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выкрикнул второй близнец, и миг спустя уже весь гриффиндорский стол, а за ним и добрая часть столов Когтеврана и Пуффендуя скандировали:</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40" w:lineRule="auto"/>
        <w:ind w:firstLine="705"/>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Гарри Поттер! Гарри Поттер! Гарри Поттер!</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40" w:lineRule="auto"/>
        <w:ind w:firstLine="705"/>
        <w:contextualSpacing w:val="0"/>
        <w:rPr/>
      </w:pPr>
      <w:r w:rsidDel="00000000" w:rsidR="00000000" w:rsidRPr="00000000">
        <w:rPr>
          <w:rFonts w:ascii="Times New Roman" w:cs="Times New Roman" w:eastAsia="Times New Roman" w:hAnsi="Times New Roman"/>
          <w:rtl w:val="0"/>
        </w:rPr>
        <w:t xml:space="preserve">И Гарри </w:t>
      </w:r>
      <w:r w:rsidDel="00000000" w:rsidR="00000000" w:rsidRPr="00000000">
        <w:rPr>
          <w:rtl w:val="0"/>
        </w:rPr>
        <w:t xml:space="preserve">двинулся</w:t>
      </w:r>
      <w:r w:rsidDel="00000000" w:rsidR="00000000" w:rsidRPr="00000000">
        <w:rPr>
          <w:rFonts w:ascii="Times New Roman" w:cs="Times New Roman" w:eastAsia="Times New Roman" w:hAnsi="Times New Roman"/>
          <w:rtl w:val="0"/>
        </w:rPr>
        <w:t xml:space="preserve"> вперёд. Слишком медленно, как он понял через мгновение, но было уже слишком поздно менять темп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это выглядело бы странно.</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40" w:lineRule="auto"/>
        <w:ind w:firstLine="705"/>
        <w:contextualSpacing w:val="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40" w:lineRule="auto"/>
        <w:ind w:firstLine="705"/>
        <w:contextualSpacing w:val="0"/>
        <w:jc w:val="center"/>
        <w:rPr/>
      </w:pPr>
      <w:r w:rsidDel="00000000" w:rsidR="00000000" w:rsidRPr="00000000">
        <w:rPr>
          <w:rFonts w:ascii="Times New Roman" w:cs="Times New Roman" w:eastAsia="Times New Roman" w:hAnsi="Times New Roman"/>
          <w:rtl w:val="0"/>
        </w:rPr>
        <w:t xml:space="preserve">* * *</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40" w:lineRule="auto"/>
        <w:ind w:firstLine="705"/>
        <w:contextualSpacing w:val="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240" w:lineRule="auto"/>
        <w:ind w:firstLine="705"/>
        <w:contextualSpacing w:val="0"/>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Гарри Поттер! Гарри Поттер! ГАРРИ ПОТТЕР!</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40" w:lineRule="auto"/>
        <w:ind w:firstLine="705"/>
        <w:contextualSpacing w:val="0"/>
        <w:rPr/>
      </w:pPr>
      <w:r w:rsidDel="00000000" w:rsidR="00000000" w:rsidRPr="00000000">
        <w:rPr>
          <w:rFonts w:ascii="Times New Roman" w:cs="Times New Roman" w:eastAsia="Times New Roman" w:hAnsi="Times New Roman"/>
          <w:rtl w:val="0"/>
        </w:rPr>
        <w:t xml:space="preserve">Слишком хорошо представляя, что она увидит, Минерва МакГонагалл обернулась и оглядела сидящих за профессорским столом.</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40" w:lineRule="auto"/>
        <w:ind w:firstLine="705"/>
        <w:contextualSpacing w:val="0"/>
        <w:rPr/>
      </w:pPr>
      <w:r w:rsidDel="00000000" w:rsidR="00000000" w:rsidRPr="00000000">
        <w:rPr>
          <w:rFonts w:ascii="Times New Roman" w:cs="Times New Roman" w:eastAsia="Times New Roman" w:hAnsi="Times New Roman"/>
          <w:rtl w:val="0"/>
        </w:rPr>
        <w:t xml:space="preserve">Трелони лихорадочно обмахивалась веером, Флитвик взирал на происходящее с любопытством, Хагрид аплодировал в одиночестве, Спраут выглядела недовольной, Вектор и Синистра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ошеломлёнными, а Квиррелл смотрел в никуда пустым взглядом. Альбус доброжелательно улыбался. А Северус Снейп побелевшими от напряжения пальцами </w:t>
      </w:r>
      <w:r w:rsidDel="00000000" w:rsidR="00000000" w:rsidRPr="00000000">
        <w:rPr>
          <w:rFonts w:ascii="Times New Roman" w:cs="Times New Roman" w:eastAsia="Times New Roman" w:hAnsi="Times New Roman"/>
          <w:rtl w:val="0"/>
        </w:rPr>
        <w:t xml:space="preserve">сжимал </w:t>
      </w:r>
      <w:r w:rsidDel="00000000" w:rsidR="00000000" w:rsidRPr="00000000">
        <w:rPr>
          <w:rFonts w:ascii="Times New Roman" w:cs="Times New Roman" w:eastAsia="Times New Roman" w:hAnsi="Times New Roman"/>
          <w:rtl w:val="0"/>
        </w:rPr>
        <w:t xml:space="preserve">пустой серебряный кубок с такой силой, что уже успел слегка его погнуть.</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240" w:lineRule="auto"/>
        <w:ind w:firstLine="705"/>
        <w:contextualSpacing w:val="0"/>
        <w:rPr/>
      </w:pPr>
      <w:r w:rsidDel="00000000" w:rsidR="00000000" w:rsidRPr="00000000">
        <w:rPr>
          <w:rFonts w:ascii="Times New Roman" w:cs="Times New Roman" w:eastAsia="Times New Roman" w:hAnsi="Times New Roman"/>
          <w:rtl w:val="0"/>
        </w:rPr>
        <w:t xml:space="preserve">Широко улыбаясь и слегка раскланиваясь в обе стороны, Гарри Поттер точно выверенным шагом шёл вперёд между факультетскими столами. Словно принц, вступающий во владение замком.</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240" w:lineRule="auto"/>
        <w:ind w:firstLine="705"/>
        <w:contextualSpacing w:val="0"/>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Спаси нас от ещё каких-нибудь тёмных лордов!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крикнул один из блинецов Уизли.</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240" w:lineRule="auto"/>
        <w:ind w:firstLine="705"/>
        <w:contextualSpacing w:val="0"/>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Особенно, если они есть среди профессоров!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поддержал его другой.</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240" w:lineRule="auto"/>
        <w:ind w:firstLine="705"/>
        <w:contextualSpacing w:val="0"/>
        <w:rPr/>
      </w:pPr>
      <w:r w:rsidDel="00000000" w:rsidR="00000000" w:rsidRPr="00000000">
        <w:rPr>
          <w:rFonts w:ascii="Times New Roman" w:cs="Times New Roman" w:eastAsia="Times New Roman" w:hAnsi="Times New Roman"/>
          <w:rtl w:val="0"/>
        </w:rPr>
        <w:t xml:space="preserve">За всеми столами, кроме слизеринского, раздался смех.</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40" w:lineRule="auto"/>
        <w:ind w:firstLine="705"/>
        <w:contextualSpacing w:val="0"/>
        <w:rPr/>
      </w:pPr>
      <w:r w:rsidDel="00000000" w:rsidR="00000000" w:rsidRPr="00000000">
        <w:rPr>
          <w:rFonts w:ascii="Times New Roman" w:cs="Times New Roman" w:eastAsia="Times New Roman" w:hAnsi="Times New Roman"/>
          <w:rtl w:val="0"/>
        </w:rPr>
        <w:t xml:space="preserve">Минерва плотно сжала губы. Она ещё поговорит с Ужасами Уизли по поводу последней части. Наверное, они думают, что в самый первый день снять баллы с Гриффиндора невозможно, и потому она не сможет ничего сделать. Но если им плевать на отработки, она придумает что-нибудь ещё.</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240" w:lineRule="auto"/>
        <w:ind w:firstLine="705"/>
        <w:contextualSpacing w:val="0"/>
        <w:rPr/>
      </w:pPr>
      <w:r w:rsidDel="00000000" w:rsidR="00000000" w:rsidRPr="00000000">
        <w:rPr>
          <w:rFonts w:ascii="Times New Roman" w:cs="Times New Roman" w:eastAsia="Times New Roman" w:hAnsi="Times New Roman"/>
          <w:rtl w:val="0"/>
        </w:rPr>
        <w:t xml:space="preserve">Затем с внезапным испугом она посмотрела на Снейпа: ведь он же должен понимать, что этот Поттер не может знать, о ком шла речь…</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40" w:lineRule="auto"/>
        <w:ind w:firstLine="705"/>
        <w:contextualSpacing w:val="0"/>
        <w:rPr/>
      </w:pPr>
      <w:r w:rsidDel="00000000" w:rsidR="00000000" w:rsidRPr="00000000">
        <w:rPr>
          <w:rFonts w:ascii="Times New Roman" w:cs="Times New Roman" w:eastAsia="Times New Roman" w:hAnsi="Times New Roman"/>
          <w:rtl w:val="0"/>
        </w:rPr>
        <w:t xml:space="preserve">Снейп уже спрятал гнев за маской безразличия. Неуловимая улыбка играла на его губах. Не обращая внимания на стол гриффиндорцев, он смотрел на Гарри Поттера.</w:t>
      </w:r>
      <w:r w:rsidDel="00000000" w:rsidR="00000000" w:rsidRPr="00000000">
        <w:rPr>
          <w:rFonts w:ascii="Times New Roman" w:cs="Times New Roman" w:eastAsia="Times New Roman" w:hAnsi="Times New Roman"/>
          <w:rtl w:val="0"/>
        </w:rPr>
        <w:t xml:space="preserve"> Его руки сжимали искорёженные останки серебряного кубка.</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40" w:lineRule="auto"/>
        <w:ind w:firstLine="705"/>
        <w:contextualSpacing w:val="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240" w:lineRule="auto"/>
        <w:ind w:firstLine="705"/>
        <w:contextualSpacing w:val="0"/>
        <w:jc w:val="center"/>
        <w:rPr/>
      </w:pPr>
      <w:r w:rsidDel="00000000" w:rsidR="00000000" w:rsidRPr="00000000">
        <w:rPr>
          <w:rFonts w:ascii="Times New Roman" w:cs="Times New Roman" w:eastAsia="Times New Roman" w:hAnsi="Times New Roman"/>
          <w:rtl w:val="0"/>
        </w:rPr>
        <w:t xml:space="preserve">* * *</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240" w:lineRule="auto"/>
        <w:ind w:firstLine="705"/>
        <w:contextualSpacing w:val="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240" w:lineRule="auto"/>
        <w:ind w:firstLine="705"/>
        <w:contextualSpacing w:val="0"/>
        <w:rPr/>
      </w:pPr>
      <w:r w:rsidDel="00000000" w:rsidR="00000000" w:rsidRPr="00000000">
        <w:rPr>
          <w:rFonts w:ascii="Times New Roman" w:cs="Times New Roman" w:eastAsia="Times New Roman" w:hAnsi="Times New Roman"/>
          <w:rtl w:val="0"/>
        </w:rPr>
        <w:t xml:space="preserve">С застывшей улыбкой на лице Гарри шёл вперёд. Он был польщён подобным приёмом, но вместе с тем чувствовал себя ужасно.</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240" w:lineRule="auto"/>
        <w:ind w:firstLine="705"/>
        <w:contextualSpacing w:val="0"/>
        <w:rPr/>
      </w:pPr>
      <w:r w:rsidDel="00000000" w:rsidR="00000000" w:rsidRPr="00000000">
        <w:rPr>
          <w:rFonts w:ascii="Times New Roman" w:cs="Times New Roman" w:eastAsia="Times New Roman" w:hAnsi="Times New Roman"/>
          <w:rtl w:val="0"/>
        </w:rPr>
        <w:t xml:space="preserve">Люди приветствовали его за то, что он совершил ещё лёжа в колыбели. И даже, по сути, не довёл до конца. </w:t>
      </w:r>
      <w:r w:rsidDel="00000000" w:rsidR="00000000" w:rsidRPr="00000000">
        <w:rPr>
          <w:rFonts w:ascii="Times New Roman" w:cs="Times New Roman" w:eastAsia="Times New Roman" w:hAnsi="Times New Roman"/>
          <w:rtl w:val="0"/>
        </w:rPr>
        <w:t xml:space="preserve">Ведь неизвестно как, неизвестно где</w:t>
      </w:r>
      <w:r w:rsidDel="00000000" w:rsidR="00000000" w:rsidRPr="00000000">
        <w:rPr>
          <w:rFonts w:ascii="Times New Roman" w:cs="Times New Roman" w:eastAsia="Times New Roman" w:hAnsi="Times New Roman"/>
          <w:rtl w:val="0"/>
        </w:rPr>
        <w:t xml:space="preserve"> Тёмный Лорд продолжал жить. Встречали бы они его так же горячо, если б знали об этом?</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240" w:lineRule="auto"/>
        <w:ind w:firstLine="705"/>
        <w:contextualSpacing w:val="0"/>
        <w:rPr/>
      </w:pPr>
      <w:r w:rsidDel="00000000" w:rsidR="00000000" w:rsidRPr="00000000">
        <w:rPr>
          <w:rFonts w:ascii="Times New Roman" w:cs="Times New Roman" w:eastAsia="Times New Roman" w:hAnsi="Times New Roman"/>
          <w:rtl w:val="0"/>
        </w:rPr>
        <w:t xml:space="preserve">Но однажды сила Тёмного Лорда уже </w:t>
      </w:r>
      <w:r w:rsidDel="00000000" w:rsidR="00000000" w:rsidRPr="00000000">
        <w:rPr>
          <w:rFonts w:ascii="Times New Roman" w:cs="Times New Roman" w:eastAsia="Times New Roman" w:hAnsi="Times New Roman"/>
          <w:rtl w:val="0"/>
        </w:rPr>
        <w:t xml:space="preserve">была </w:t>
      </w:r>
      <w:r w:rsidDel="00000000" w:rsidR="00000000" w:rsidRPr="00000000">
        <w:rPr>
          <w:rFonts w:ascii="Times New Roman" w:cs="Times New Roman" w:eastAsia="Times New Roman" w:hAnsi="Times New Roman"/>
          <w:rtl w:val="0"/>
        </w:rPr>
        <w:t xml:space="preserve">сломлена.</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240" w:lineRule="auto"/>
        <w:ind w:firstLine="705"/>
        <w:contextualSpacing w:val="0"/>
        <w:rPr/>
      </w:pPr>
      <w:r w:rsidDel="00000000" w:rsidR="00000000" w:rsidRPr="00000000">
        <w:rPr>
          <w:rFonts w:ascii="Times New Roman" w:cs="Times New Roman" w:eastAsia="Times New Roman" w:hAnsi="Times New Roman"/>
          <w:rtl w:val="0"/>
        </w:rPr>
        <w:t xml:space="preserve">И Гарри снова защитит их. Раз уж существует пророчество на этот счёт. Нет, защитит, невзирая на предписания дурацких пророчеств.</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240" w:lineRule="auto"/>
        <w:ind w:firstLine="705"/>
        <w:contextualSpacing w:val="0"/>
        <w:rPr/>
      </w:pPr>
      <w:r w:rsidDel="00000000" w:rsidR="00000000" w:rsidRPr="00000000">
        <w:rPr>
          <w:rFonts w:ascii="Times New Roman" w:cs="Times New Roman" w:eastAsia="Times New Roman" w:hAnsi="Times New Roman"/>
          <w:rtl w:val="0"/>
        </w:rPr>
        <w:t xml:space="preserve">Гарри Поттер не мог позволить себе подвести людей, которые верили в него и приветствовали его: блеснуть и раствориться во тьме, как это бывает со многими одарёнными детьми. Разочаровать всех. </w:t>
      </w:r>
      <w:r w:rsidDel="00000000" w:rsidR="00000000" w:rsidRPr="00000000">
        <w:rPr>
          <w:rFonts w:ascii="Times New Roman" w:cs="Times New Roman" w:eastAsia="Times New Roman" w:hAnsi="Times New Roman"/>
          <w:rtl w:val="0"/>
        </w:rPr>
        <w:t xml:space="preserve">Оказаться недостойным</w:t>
      </w:r>
      <w:r w:rsidDel="00000000" w:rsidR="00000000" w:rsidRPr="00000000">
        <w:rPr>
          <w:rFonts w:ascii="Times New Roman" w:cs="Times New Roman" w:eastAsia="Times New Roman" w:hAnsi="Times New Roman"/>
          <w:rtl w:val="0"/>
        </w:rPr>
        <w:t xml:space="preserve"> своей репутации символа Света </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неважно</w:t>
      </w:r>
      <w:r w:rsidDel="00000000" w:rsidR="00000000" w:rsidRPr="00000000">
        <w:rPr>
          <w:rFonts w:ascii="Times New Roman" w:cs="Times New Roman" w:eastAsia="Times New Roman" w:hAnsi="Times New Roman"/>
          <w:rtl w:val="0"/>
        </w:rPr>
        <w:t xml:space="preserve">, как он её заработал.</w:t>
      </w:r>
      <w:r w:rsidDel="00000000" w:rsidR="00000000" w:rsidRPr="00000000">
        <w:rPr>
          <w:rFonts w:ascii="Times New Roman" w:cs="Times New Roman" w:eastAsia="Times New Roman" w:hAnsi="Times New Roman"/>
          <w:rtl w:val="0"/>
        </w:rPr>
        <w:t xml:space="preserve"> Нет. Он оправдает все их ожидания. </w:t>
      </w:r>
      <w:r w:rsidDel="00000000" w:rsidR="00000000" w:rsidRPr="00000000">
        <w:rPr>
          <w:rFonts w:ascii="Times New Roman" w:cs="Times New Roman" w:eastAsia="Times New Roman" w:hAnsi="Times New Roman"/>
          <w:rtl w:val="0"/>
        </w:rPr>
        <w:t xml:space="preserve">Неважно, сколько времени это займёт, но, даже если ради этого ему придётся умереть, он оправдает их ожидания целиком и полностью.</w:t>
      </w:r>
      <w:r w:rsidDel="00000000" w:rsidR="00000000" w:rsidRPr="00000000">
        <w:rPr>
          <w:rFonts w:ascii="Times New Roman" w:cs="Times New Roman" w:eastAsia="Times New Roman" w:hAnsi="Times New Roman"/>
          <w:rtl w:val="0"/>
        </w:rPr>
        <w:t xml:space="preserve"> Более того, он </w:t>
      </w:r>
      <w:r w:rsidDel="00000000" w:rsidR="00000000" w:rsidRPr="00000000">
        <w:rPr>
          <w:rFonts w:ascii="Times New Roman" w:cs="Times New Roman" w:eastAsia="Times New Roman" w:hAnsi="Times New Roman"/>
          <w:rtl w:val="0"/>
        </w:rPr>
        <w:t xml:space="preserve">даже превзойдёт </w:t>
      </w:r>
      <w:r w:rsidDel="00000000" w:rsidR="00000000" w:rsidRPr="00000000">
        <w:rPr>
          <w:rFonts w:ascii="Times New Roman" w:cs="Times New Roman" w:eastAsia="Times New Roman" w:hAnsi="Times New Roman"/>
          <w:rtl w:val="0"/>
        </w:rPr>
        <w:t xml:space="preserve">эти ожидания, и люди, оглядываясь назад, будут удивляться тому, что ждали от него столь малого.</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240" w:lineRule="auto"/>
        <w:ind w:firstLine="705"/>
        <w:contextualSpacing w:val="0"/>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ГАРРИ ПОТТЕР! ГАРРИ ПОТТЕР! ГАРРИ ПОТТЕР!</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240" w:lineRule="auto"/>
        <w:ind w:firstLine="705"/>
        <w:contextualSpacing w:val="0"/>
        <w:rPr/>
      </w:pPr>
      <w:r w:rsidDel="00000000" w:rsidR="00000000" w:rsidRPr="00000000">
        <w:rPr>
          <w:rFonts w:ascii="Times New Roman" w:cs="Times New Roman" w:eastAsia="Times New Roman" w:hAnsi="Times New Roman"/>
          <w:rtl w:val="0"/>
        </w:rPr>
        <w:t xml:space="preserve">Гарри сделал последний шаг к Распределяющей шляпе. Он отвесил поклон Ордену Хаоса за гриффиндорским столом, затем повернулся, поклонился остальной части зала </w:t>
      </w:r>
      <w:r w:rsidDel="00000000" w:rsidR="00000000" w:rsidRPr="00000000">
        <w:rPr>
          <w:rFonts w:ascii="Times New Roman" w:cs="Times New Roman" w:eastAsia="Times New Roman" w:hAnsi="Times New Roman"/>
          <w:rtl w:val="0"/>
        </w:rPr>
        <w:t xml:space="preserve">и подождал, пока стихнут смешки и аплодисменты</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240" w:lineRule="auto"/>
        <w:ind w:firstLine="7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задворках его сознания мелькнул вопрос, обладает ли Распределяющая шляпа разумом, то есть осознает ли она себя мыслящим существом, и если так, не скучно ли ей общаться лишь с одиннадцатилетними детьми единственный раз в год? Да и её песня как бы намекала: «Я болтливая шляпа, и всё </w:t>
      </w:r>
      <w:r w:rsidDel="00000000" w:rsidR="00000000" w:rsidRPr="00000000">
        <w:rPr>
          <w:rFonts w:ascii="Times New Roman" w:cs="Times New Roman" w:eastAsia="Times New Roman" w:hAnsi="Times New Roman"/>
          <w:sz w:val="24"/>
          <w:szCs w:val="24"/>
          <w:rtl w:val="0"/>
        </w:rPr>
        <w:t xml:space="preserve">просто класс, я сплю весь год, поработав час</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в зале стало совсем тихо, Гарри уселся на табуретку и осторожно поместил телепатический артефакт, созданный восемьсот лет назад с помощью давно забытой магии, себе на голову.</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изо всех сил подумал: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Подожди, не объявляй мой факультет! У меня есть к тебе вопросы! Применяли ли ко мне когда-нибудь заклинание Обливиэйт? Распределяла ли ты Тёмного Лорда, когда он был ребёнком, и можешь ли ты рассказать мне о его слабостях? Знаешь ли ты, почему я получил палочку — сестру палочки Тёмного Лорда? Связан ли дух Тёмного Лорда с моим шрамом, и является ли это причиной моих приступов злости? Это самые важные вопросы, но если у тебя есть ещё секунда, может, ты расскажешь мне что-нибудь о том, как снова открыть забытую магию, создавшую тебя?</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тишине души Гарри, где раньше никогда не было каких-либо голосов, кроме его собственного, появился второй, незнакомый, заметно обеспокоенный голос:</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60"/>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Ох, ничего себе! Такое со мной впервые…</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t xml:space="preserve">___________________________________________</w:t>
      </w: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6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Пародия на песню из шоу «Летающий Цирк Монти Пайтона»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«I’m a lumberjack and I’m okay. I sleep all night and work all day.»</w:t>
      </w:r>
      <w:r w:rsidDel="00000000" w:rsidR="00000000" w:rsidRPr="00000000">
        <w:rPr>
          <w:rtl w:val="0"/>
        </w:rPr>
      </w:r>
    </w:p>
    <w:sectPr>
      <w:pgSz w:h="16838" w:w="11906"/>
      <w:pgMar w:bottom="566.9291338582677" w:top="566.9291338582677" w:left="566.9291338582677" w:right="566.929133858267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
      </w:rPr>
    </w:rPrDefault>
    <w:pPrDefault>
      <w:pPr>
        <w:widowControl w:val="0"/>
        <w:ind w:firstLine="56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48"/>
      <w:szCs w:val="48"/>
    </w:rPr>
  </w:style>
  <w:style w:type="paragraph" w:styleId="Heading2">
    <w:name w:val="heading 2"/>
    <w:basedOn w:val="Normal"/>
    <w:next w:val="Normal"/>
    <w:pPr>
      <w:spacing w:line="240" w:lineRule="auto"/>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0"/>
      <w:keepLines w:val="0"/>
      <w:widowControl w:val="0"/>
      <w:spacing w:after="80" w:before="280" w:lineRule="auto"/>
      <w:contextualSpacing w:val="1"/>
    </w:pPr>
    <w:rPr>
      <w:b w:val="1"/>
      <w:sz w:val="28"/>
      <w:szCs w:val="28"/>
    </w:rPr>
  </w:style>
  <w:style w:type="paragraph" w:styleId="Heading4">
    <w:name w:val="heading 4"/>
    <w:basedOn w:val="Normal"/>
    <w:next w:val="Normal"/>
    <w:pPr>
      <w:keepNext w:val="0"/>
      <w:keepLines w:val="0"/>
      <w:widowControl w:val="0"/>
      <w:spacing w:after="40" w:before="240" w:lineRule="auto"/>
      <w:contextualSpacing w:val="1"/>
    </w:pPr>
    <w:rPr>
      <w:b w:val="1"/>
      <w:sz w:val="24"/>
      <w:szCs w:val="24"/>
    </w:rPr>
  </w:style>
  <w:style w:type="paragraph" w:styleId="Heading5">
    <w:name w:val="heading 5"/>
    <w:basedOn w:val="Normal"/>
    <w:next w:val="Normal"/>
    <w:pPr>
      <w:keepNext w:val="0"/>
      <w:keepLines w:val="0"/>
      <w:widowControl w:val="0"/>
      <w:spacing w:after="40" w:before="220" w:lineRule="auto"/>
      <w:contextualSpacing w:val="1"/>
    </w:pPr>
    <w:rPr>
      <w:b w:val="1"/>
      <w:sz w:val="22"/>
      <w:szCs w:val="22"/>
    </w:rPr>
  </w:style>
  <w:style w:type="paragraph" w:styleId="Heading6">
    <w:name w:val="heading 6"/>
    <w:basedOn w:val="Normal"/>
    <w:next w:val="Normal"/>
    <w:pPr>
      <w:keepNext w:val="0"/>
      <w:keepLines w:val="0"/>
      <w:widowControl w:val="0"/>
      <w:spacing w:after="40" w:before="200" w:lineRule="auto"/>
      <w:contextualSpacing w:val="1"/>
    </w:pPr>
    <w:rPr>
      <w:b w:val="1"/>
      <w:sz w:val="20"/>
      <w:szCs w:val="20"/>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