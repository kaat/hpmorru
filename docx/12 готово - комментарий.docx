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jmbpsw76q34v" w:id="0"/>
      <w:bookmarkEnd w:id="0"/>
      <w:r w:rsidDel="00000000" w:rsidR="00000000" w:rsidRPr="00000000">
        <w:rPr>
          <w:rtl w:val="0"/>
        </w:rPr>
        <w:t xml:space="preserve">Глава 12. Самоконтроль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Пх'нглуи мглв'нафх Дж. К. Роулинг вгах'нагл фхтагн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«Интересно, а с ним что не так?»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Турпин, Лиза!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Шур-шур-шур… Гарри Поттер… шур-шур… Слизерин… шур-шур… нет, правда, что за… шур-шур-шур.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присоединился к аплодисментам. Девочка робко подошла к когтевранскому столу,  оторочка её мантии посинела. Было видно, что в Лизе Турпин желание сесть как можно дальше от Гарри Поттера борется с желанием подбежать и втиснуться как можно ближе, чтобы тут же засыпать его вопросами.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Побывать в центре невероятного и любопытного события, а потом попасть в Когтевран — это как перемазаться в соусе для барбекю и упасть в яму с голодными котятами.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пообещал Распределяющей шляпе ничего не рассказывать, — в который уже раз шептал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в самом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я правда обещал Шляпе об этом не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Ладно, я обещал Шляпе не пересказывать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бóльшую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часть нашей беседы, а остальное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личное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и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Так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отвяжитесь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Хотите знать? Хорошо! Вот часть того, что случилось! Я рассказал Шляпе, что МакГонагалл грозилась её сжечь, а Шляпа велела передать МакГонагалл, что она дерзкая девица, которой не следует совать нос в дела старших!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Если вы мне всё равно не верите, 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зачем вообще спрашиваете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я тоже не знаю, как победил Тёмного Лорда! Узнаете — сообщите мне!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рявкнула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Никаких разговоров до конца Распределения!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Зал на миг притих, ожидая конкретных и правдоподобных угроз, но, не дождавшись, продолжил шептаться.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встал, благодушно улыбаясь.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Мгновенная тишина. Кто-то ткнул в бок Гарри локтем, и он прервался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снова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Заметка на будущее: с Дамблдором шутки плохи.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никак не мог прийти в себя после Инцидента с Распределяющей Шляпой. Особенно если учесть, что, как только Гарри снял Шляпу с головы, словно из ниоткуда раздался тихий шёпот, похожий одновременно и на английский язык, и на шипение: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С-салют с-слизеринцу от С-слизерина: ес-сли хочеш-шь узнать мои с-секреты, поговори с-с моим змеем.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подозревал, что это не было частью стандартной процедуры Распределения. И что сам Салазар Слизерин потрудился над добавлением этой магии во время создания шляпы. И что Шляпа об этом ничего не знала. И что случилось это потому, что Шляпа выкрикнула «СЛИЗЕРИН». Плюс-минус какие-нибудь другие условия. И что когтевранец вроде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совершенно точно не должен был это услышать.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что если он соберётся спросить об этом Драко Малфоя (если, конечно, найдёт способ заставить его поклясться держать язык за зубами), то Прыский чай будет очень кстати.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Ох, стоило только отказаться от пути Тёмного Лорда и снять Шляпу, как вселенная тут же начала ставить палки в колёса. Иногда лучше всего залечь на дно и не дёргаться. И, похоже, сегодня как раз такой день.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ГРИФФИНДОР!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Рон Уизли заслужил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уйму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аплодисментов, и не только от гриффиндорцев. По всей видимости, семейство Уизли здесь любили. Немного помедлив, Гарри с улыбкой присоединился.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Хотя, если можно отвернуться от Тёмной Стороны сегодня, зачем откладывать до завтра?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плевать на судьбу, плевать на вселенную. Он ещё покажет этой Шляпе.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Забини, Блейз!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зааплодировал и Блейзу Забини, не обращая внимания на косые взгляды, которыми его наградили все, включая самого Забини.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МакГонагалл перестала выкрикивать имена, и Гарри спохватился: «Забини, Блейз», похоже, замыкал алфавитный список, а значит, Гарри приветствовал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Ну и чёрт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встал и направился к трибуне. По всей видимости, их ожидала приветственная речь…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Гарри осенила идея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гениального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эксперимента.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упоминала, что Дамблдор считается самым могущественным из ныне живущих волшебников,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сунул руку в кошель и шепнул: «Прыский чай».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напиток сработал, Дамблдору придётся сказать что-нибудь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невероятное, что Гарри, готовый ко всем неожиданностям, всё равно подавится. Например, что всем ученикам Хогвартса весь учебный год запрещается носить одежду или что он сейчас их всех превратит в кошек.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хоть кто-то в мире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противостоять силе Прыского чая, то это Дамблдор. А если и он не сможет, значит Прыский чай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всемогущ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желая привлекать внимания, Гарри откупорил банку напитка под столом. Тихое шипение привлекло к нему лишь несколько мимолётных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Добро пожаловать! Добро пожаловать в Хогвартс! — распахнул руки Дамблдор, улыбаясь так широко, будто нет ничего приятнее, чем созерцать перед собой полный зал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набрал в рот Прыского чая и опустил банку. Он будет пить осторожно и глотать понемногу, чтобы не закашляться во что бы то ни стало…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Пока банкет не начался, хочу сказать пару слов. Вот они: славно-славно, трам-бабам, плюх-плюх-плюх! Благодарю!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восторженно заулюлюкали и захлопали в ладоши, а Дамблдор вернулся на своё место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сидел одеревенев, а лимонад тёк у него по щекам. Хорошо хоть, что подавился он очень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очень-очень-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зря так поступил. Удивительно, насколько это оказалось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очевидно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секунду после того, как стало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Наверно, неладное можно было заметить ещё тогда, когда он представлял, как Дамблдор грозится превратить всех в кошек… Или если бы он вспомнил свою «заметку на будущее»… или недавнее решение лучше относиться к людям… Да будь у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хоть капля здравого смысла…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безнадёжно. Его уже ничто не спасёт. Слава Тёмному Лорду Гарри. От судьбы не уйдёшь.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 поинтересовался, всё ли с Гарри хорошо. (Другие начали накладывать себе еду, которая волшебным образом появилась на столе — фи, этим нас уже не удивить…)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всё в порядке, — сказал Гарри. — Простите. Но. Это была…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обычная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для директора речь? Вы все… не слишком-то удивились…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А, Дамблдор сумасшедший, это всем известно, — сообщил один из старших когтевранцев, представившийся именем, которое Гарри даже не попытался запомнить. — Занятный случай, невероятно могущественный волшебник, но совершенно 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голове, — он замялся. — Я бы спросил, почему какая-то зелёная жидкость вытекла у тебя изо рта и испарилась, но, подозреваю, об этом ты тоже обещал Шляпе не распространяться.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Усилием воли Гарри заставил себя не смотреть на уличавшую его банку недопитого Прыского чая в руке.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конце концов, Прыский чай не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создал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«Придире» заголовок о нём и Драко. Драко объяснил это таким образом, будто всё произошло… естественным путём? Будто поменялась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сама история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мысленно бился головой о стол. «Дыщ-дыщ-дыщ», — звучало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Одна ученица, понизив голос, прошептала: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слышала, что Дамблдор на самом деле гениальный манипулятор, и он прикидывается психом просто для того, чтобы никто об этом не подозревал.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тоже это слышала, — подтвердила другая, и все за столом украдкой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привлекло внимание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Понятно, — протянул он шёпотом. — Значит, все знают, что Дамблдор — тайный мастер плетения интриг.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Большинство учеников кивнули. Некоторые из них внезапно задумались, в том числе и сидевший рядом с Гарри старшекурсник.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«Это точно стол Когтеврана?» — хотел спросить Гарри, но удержался.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Гениально! — восхитился он. — Если все об этом знают, то никто не догадается, что это тайна!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Именно, — подтвердил один из соседей и нахмурился. — Подожди-ка, что-то здесь не так…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Заметка на будущее: верхний квартиль учеников Хогвартса, известный также под названием «факультет Когтевран», не является самым элитарным в мире заведением для одарённых детей.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Но, по крайней мере, сегодня открылся очень важный факт. Прыский чай всесилен. А значит…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удивлённо моргнул, когда его разум добрался, наконец, до очевидного вывода.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…как только найдётся заклинание, которое позволит управлять чувством юмора, он сможет совершить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всё,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Нужно просто заколдовать себя так, чтобы прыснуть от неожиданности лишь тогда, когда произойдёт то, чего он хочет, и выпить банку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Хм, путь к божественности оказался на удивление коротким. Даже я не ожидал, что открою его в первый же день в школе.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Правда, следует учесть, что не прошло и десяти минут после распределения, а он уже умудрился подложить всему Хогвартсу громадную свинью.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чувствовал по этому поводу некоторое раскаяние — Мерлин знает, чем семь лет будет заниматься безумный директор школы, — но гордость за содеянное тоже присутствовала.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Завтра. Не позднее завтрашнего дня он перестанет идти по тропе Тёмного Лорда Гарри, возможность стать которым пугала всё больше…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 то же время чем-то странно притягивала. Некая часть его сознания уже обдумывала детали униформы для приспешников.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Ешь, — прорычал уже знакомый старшекурсник, ткнув пальцем в рёбра Гарри. — Не думай. 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 полном автомате стал наполнять тарелку чем-то похожим на голубые сосиски с сияющими пупырышками или чем-то там ещё, да неважно чем.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ты думаешь, Распре… — начала Падма Патил, одна из когтевранок-первокурсниц.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приставать во время еды! — хором перебили по крайней мере трое.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на факультете такое правило, — пояснил кто-то. — Иначе мы тут вообще все с голоду поумираем.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обнаружил, что ему очень, очень не хочется, чтобы его идея на самом деле сработала и Прыский чай и впрямь оказался всесильным. Дело не в том, что он не желает становиться всесильным — совсем наоборот — просто он не хочет жить во вселенной с такими правилами. Есть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унизительное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том, чтобы достигнуть могущества путём остроумного использования лимонада.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проверить эту теорию дальнейшими экспериментами он всё же собирался.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Знаешь, — сказал старшекурсник, — мы разработали специальную систему, чтобы заставлять есть таких, как ты. Хочешь, продемонстрирую?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сдался и принялся за голубую сосиску. Вкусная, особенно сияющие пупырышки.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Обед прошёл на удивление быстро. Гарри попытался откусить хотя бы по маленькому кусочку от каждого необычного блюда. Любопытство не позволяло ему остаться в неведении насчёт их вкуса. Слава богу, он не в ресторане, где приходится выбирать только один незнакомый пункт меню и уходить, не попробовав остальные.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ненавидел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это, считая чем-то вроде камеры пыток для поистине любознательных: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Раскрой только одну тайну из списка, ха-ха-ха!»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Настало время десерта, для которого Гарри совершенно забыл оставить место. Пришлось признать поражение, съев лишь кусочек пирожного с патокой.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Наверняка же всё это подают к столу чаще, чем раз в год.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Итак, какие у нас планы, помимо обычных школьных забот?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Пункт 1. Исследовать искажающие разум чары, чтобы протестировать всесильность Прыского чая. Хотя лучше исследовать вообще все чары, связанные с сознанием.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Разум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основа могущества человека, а значит, всякая магия, которая с ним связана, — самая полезная магия на свете.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Пункт 2. Хотя нет, это пункт 1, пунктом 2 был предыдущий. Пройтись по хогвартской и когтевранской библиотекам и ознакомиться с системой каталогизации книг. Прочитать все названия. Второй проход — все оглавления. Скооперироваться с Гермионой, у неё память намного лучше. Разузнать, есть ли здесь межбиблиотечный заём и организовать, если возможно, посещение других библиотек для себя и Гермионы, особенно Гермионы. Если у других факультетов тоже имеются свои библиотеки, найти способ проникнуть туда легально или нелегально.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Вариант 3А: Найти способ убедить Гермиону втайне ото всех начать исследование фразы «слизеринцу от Слизерина: если ищешь мои секреты, поговори с моим змеем». Проблема: вряд ли что-либо настолько секретное часто упоминается в справочной литературе. Скорее всего, даже подсказку удастся найти не скоро.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Пункт 0. Узнать, существуют ли заклинания для поиска и сортировки информации. Библиотечная магия сама по себе не так важна, как магия разума, но имеет более высокий приоритет.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Вариант 3Б: Найти заклинание, которое бы заставило Драко Малфоя хранить секреты или магически подтверждало искренность его обещания эти секреты не выдавать (сыворотка правды?), и затем поинтересоваться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насчёт сообщения Слизерина…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честно… У Гарри было неважное предчувствие по поводу варианта 3Б.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 и, если поразмыслить, вариант 3А тоже что-то не очень.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Мысли Гарри вернулись к, возможно, худшему моменту в его жизни — к тем долгим секундам леденящего кровь ужаса под Шляпой, когда он думал, что потерпел полный провал. Тогда он пожелал вернуться назад во времени хотя бы на пару минут и изменить что-то, пока не было слишком поздно…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затем получилось так, что слишком поздно уже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Желание исполнено.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Нельзя изменить прошлое. Но можно изначально поступить правильно,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 первого раза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Весь этот поиск слизеринских секретов… страшно смахивал на историю, вспоминая о которой годами позже, оглядываешься назад и говоришь: «Вот тогда-то всё и пошло наперекосяк». И отчаянно желаешь вернуться в прошлое и всё изменить…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Желание исполнено. И что теперь?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Мысль не совсем очевидная,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ведь нигде не сказано, что в отношении этого шёпота он вообще должен что-либо предпринимать, верно? Пусть всё идёт так, как будто ничего не произошло. Через двадцать лет он захочет, чтобы двадцать лет назад он поступил именно так, а двадцать лет назад для двадцати лет спустя — это сейчас. Исправлять давно минувшее очень легко, надо просто вовремя подумать о будущем.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Или, что ещё менее очевидно, он расскажет об этом, ох, ну хотя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вместо Драко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Гермионы. Она соберёт несколько умелых людей, и они снимут лишнее заклинание со Шляпы.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да. Это оказалось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чрезвычайно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хорошей идеей, стоило о ней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Сейчас это было яснее ясного, но почему-то раньше варианты 3В и 3Г не приходили ему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присудил себе +1 балл по профилактической программе «Как не стать Тёмным Лордом».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Шутка у Шляпы получилась жестокой. Но результат был налицо. Гарри теперь намного лучше понимал точку зрения жертвы.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Пункт 4. Извиниться перед Невиллом Лонгботтомом.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Ладно, похоже, начало положено, теперь главное не сбиться с пути. С каждым днём я во всех отношениях становлюсь Светлее и Светлее…</w:t>
      </w:r>
      <w:r w:rsidDel="00000000" w:rsidR="00000000" w:rsidRPr="00000000">
        <w:rPr>
          <w:rFonts w:ascii="Times New Roman" w:cs="Times New Roman" w:eastAsia="Times New Roman" w:hAnsi="Times New Roman"/>
          <w:sz w:val="20"/>
          <w:vertAlign w:val="superscript"/>
          <w:rtl w:val="0"/>
        </w:rPr>
        <w:t xml:space="preserve">[1]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этому времени практически все соседи Гарри уже закончили трапезу, а грязные тарелки и пустые подносы начали исчезать.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на столах ничего не осталось, Дамблдор снова встал.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ничего не мог с собой поделать: ему снова захотелось выпить Прыского чая.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«Да ты издеваешься»,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подумал Гарри, обращаясь к этой части своего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ведь эксперимент не считается, если результаты невозможно повторить, правда? А хуже всё равно уже некуда. Разве не интересно, что случится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Разве не любопытно? А вдруг результат изменится?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Спорим, что это ты — та часть моего разума, которая подбила меня разыграть Невилла Лонгботтома?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Ну, 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Разве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ясно, что, поступив так, как хочешь ты, я уже через секунду начну сожалеть о содеянном?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Да. Так что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Кхм, — прокашлялся с трибуны Дамблдор, поглаживая длинную седую бороду. — Теперь, когда все напились и наелись, ещё несколько объявлений. Первокурсники должны запомнить, что посещение леса на территории школы запрещено для всех учеников. Именно поэтому он называется Запретный Лес. Если бы проход в него был разрешён, он бы назывался Разрешённый Лес.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Логично.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Заметка на будущее: Запретный Лес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запретный.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Наш завхоз мистер Филч попросил меня также напомнить, что на переменах ученикам нельзя колдовать в коридорах. Увы, все мы знаем, что то,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должно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то, как всё обстоит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две разные вещи. Спасибо, что не забываете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Э-э…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Набор в команды по квиддичу будет проводиться во вторую неделю семестра. Всем, кто хочет играть за команду своего факультета, следует связаться с мадам Хуч. Тем же, кто хочет в принципе переиначить все правила игры в квиддич, следует связаться с Гарри Поттером.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поперхнулся слюной и зашёлся в приступе кашля, и все в зале разом на него посмотрели. Какого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Он ни разу не встречался взглядом с Дамблдором… вроде бы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уж точно не размышлял о квиддиче! Он не обсуждал игру ни с кем, кроме Рона Уизли,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вряд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Рон кому-то сказал… или Рон побежал к профессорам жаловаться?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ОТКУДА…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Кроме того, должен предупредить, что правый коридор третьего этажа под запретом для всех, кто не хочет умереть очень мучительной смертью. Он защищён системой смертельно опасных ловушек, которые вы не сможете </w:t>
      </w:r>
      <w:ins w:author="alariclightin" w:id="0" w:date="2015-03-03T06:22:4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преодолеть</w:t>
        </w:r>
      </w:ins>
      <w:del w:author="alariclightin" w:id="0" w:date="2015-03-03T06:22:4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обойти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особенно на первом курсе.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Удивляться дальше уже не было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последнее: хочу выразить огромную благодарность Квиринусу Квирреллу за то, что он отважно согласился стать преподавателем защиты от Тёмных Искусств в Хогвартсе, — проницательный взгляд Дамблдора пробежался по ученикам. — Надеюсь, вы проявите по отношению к профессору Квирреллу всё возможное гостеприимство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терпимость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пока он оказывает эту невероятную услугу вам и школе,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будете надоедать нам пустяковыми жалобами на его счёт,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хотите попробовать занять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вообще о чём?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передаю слово новому члену преподавательского состава, профессору Квирреллу, который изъявил желание выступить с речью.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удощавый и нервный молодой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которого Гарри встретил в «Дырявом Котле», медленно прошёл к трибуне, со страхом озираясь по сторонам. Гарри успел рассмотреть его затылок. Было похоже, что, несмотря на молодость, профессор Квиррелл уже начинал лысеть.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Интересно, а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не так? — прошептал старшекурсник, сидевший рядом с Гарри. Подобными тихими комментариями обменивался весь стол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встал за трибуну и замер, моргая.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А-а… — выдавил он. И снова: — А-а.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храбрость, по-видимому, совсем оставила его, и он замолчал, лишь изредка подёргиваясь.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Отлично, — прошептал старшекурсник, — кажется, нам предстоит ещё один весёленький курс Защиты…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Приветствую, мои юные ученики, — отчеканил профессор Квиррелл сухим, уверенным тоном. — Все мы знаем, что Хогвартсу катастрофически не везёт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 выборе кадров на эту должность, и я не сомневаюсь, что многие из вас уже задаются вопросом, какая беда поразит в этом году меня. Уверяю вас, что этой бедой точно не станет моя некомпетентность, — он слегка улыбнулся. — Верите или нет, я давно мечтал попытать себя в роли профессора защиты от Тёмных Искусств в Школе чародейства и волшебства Хогвартс. Первым этот предмет преподавал сам Салазар Слизерин, и уже в четырнадцатом веке появилась традиция: величайшие волшебники любых убеждений пробовали себя в этой профессии. Среди прошлых профессоров Защиты числится не только легендарный странствующий герой Гарольд Ши, но также знаменитая бессмертная Баба-Яга — да, я вижу, некоторые из вас до сих пор содрогаются, услышав её имя, невзирая на то, что она вот уже шесть сотен лет как мертва. Наверно, интересное было времечко для обучения в Хогвартсе, 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тяжело сглотнул, пытаясь подавить внезапную волну эмоций, накрывшую его, когда профессор Квиррелл начал говорить. Педантичный голос напомнил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 одного лектора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 Оксфорда, и он внезапно осознал, что не увидит дом, маму и папу до самого Рождества.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привыкли, что профессора Защиты часто оказываются недоумками, негодяями или неудачниками. Но для тех, кто знаком с историей, у моего предмета совершенно иная репутация. Не каждый, кто преподавал здесь, был лучшим, но лучшие всегда преподавали в Хогвартсе. В столь досточтимой компании я, предвкушая этот день, посчитал зазорным поставить себе планку ниже совершенства. И я намереваюсь преподавать так, чтобы этот год запомнился каждому из вас лучшим курсом Защиты за всю учёбу. Всё, чему вы у меня научитесь, послужит вам надёжной основой в искусстве Защиты, вне зависимости от того, какие учителя у вас были раньше и будут после.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профессора Квиррелла стало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Нам 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много наверстать, а времени у нас мало. Поэтому я намереваюсь отступить от некоторых традиций хогвартского обучения, а также организовать кое-какие внеклассные мероприятия, — он на миг замолк. — Если же этого окажется недостаточно, возможно, я найду для вас новый стимул. Вы мои долгожданные ученики, и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будете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выкладываться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программе на моих долгожданных уроках Защиты. Я мог бы добавить какую-нибудь зловещую угрозу, вроде: «Или вас ожидают страшные муки», но это было бы слишком банально, не находите? А я горжусь своей изобретательностью. Благодарю.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этого энергия и уверенность, видимо, покинули профессора — он стоял с отвисшей челюстью, словно только сейчас обнаружил, что выступил перед всей школой. Затем Квиррелл резко развернулся и зашаркал к столу, сгорбившись так, будто его изнутри грозила засосать чёрная дыра.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слегка не в себе, — прошептал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Ха. Могло быть и хуже, — со знанием дела заметил старшекурсник.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вернулся за трибуну.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теперь, — произнёс директор, — перед тем, как пойти спать, давайте споём школьный гимн! Каждый поёт любимые слова на любимый мотив, поехали!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0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Эмиль Куэ — французский психолог и фармацевт, разработавший метод психотерапии и личностного роста, основанный на самовнушении. Эта фраза — одна из тех, которые он использовал в своей методике.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3-03T06:22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лучше гармонировало со 104-й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