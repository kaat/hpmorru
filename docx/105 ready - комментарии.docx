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zifxlz4g8o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105. Истина. Часть 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Том Риддл.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 эхом отдавались в голове у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отзвуки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резонировали и тут же затухали, разбитые шаблоны тщетно пытались выстроиться в новую целостную картину.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Том Риддл это…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Том Риддл был…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Загадк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не только это требовало его внимания.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правлял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пистолет.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 какой-то причине Лорд Волдеморт до сих пор не выстрелил.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вам нужно?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трудом выговорил Гарри.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Твоя смерть, — откликнулся профессор Квиррелл, — не входит в список того, что я собираюсь озвучить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 меня было достаточно времени, чтобы убить тебя.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Судьбоносная битва между Лордом Волдемортом и Мальчиком-Который-Выжил — плод воображения Дамблдора.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знаю, где живёт твоя семья в Оксфорде, и я знаю, что такое снайперская винтовка.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бы погиб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до того, как получил палочку. Надеюсь, Том, это понятно?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Абсолютно, — прошептал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трясло, тело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отрабатывало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программу, созданную, чтобы убегать от тигров,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не применять сложные заклинания и тем более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тем не менее Гарри понял, что человек, направивший на него пистолет, ждёт от него конкретного действия, точнее, вопроса.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Поэтому Гарри его задал.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вы зовёте меня Томом?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смерил Гарри взглядом.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я зову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омом? Ответь сам.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сказал бы, что твой интеллект оправдал все мои надежды,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уж на это его должно хватить.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color w:val="f1c232"/>
          <w:sz w:val="24"/>
          <w:szCs w:val="24"/>
          <w:shd w:fill="6aa84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 появился у Гарри на языке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того, как мозг успел сосредоточиться на вопросе.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Том Риддл — ваше имя. Наше имя.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 Волдеморт — это Том Риддл,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смысле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был им,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смысле… не знаю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Неплохо, — кивнул профессор Квиррелл. — Один раз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победил Тёмного Лорда, и второго раза не будет.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уже уничтожил Гарри Поттера, почти ничего не оставив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стёр различия между нашими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душами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позволив нам существовать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одном мире.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видишь, что про сражение со мной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лгали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можешь разумно действовать в собственных интересах.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можешь, — пистолет слегка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качнулся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вперёд, и на лбу у Гарри выступили капли пота. — Бросай палочку.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упала на пол.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Шаг назад, — потребовал профессор Квиррелл.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подчинился.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Подними руки к шее и сними Маховик времени, касаясь исключительно цепочки. Положи его на пол, потом сделай ещё шаг назад.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опять подчинился.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Даже в состоянии шока мозг искал способ повернуть Маховик времени, сделать неожиданны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 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игрышный ход, но Гарри понимал, что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представил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себя на месте Гарри и перебирает те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Сними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кошель, положи на землю, сделай шаг назад.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послушался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сказал профессор защиты.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Итак. Мне пора обрести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Философский Камень.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Этих четырёх первокурсников я собираюсь взять с собой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предварительно стерев их последние воспоминания, но так, чтобы они помнили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свой исходный замысел.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Снейпа возьму под контроль и поставлю охранять дверь. Я планирую убить его за предательство моей другой ипостаси,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огда Камень будет у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Троих наследников благородных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прихвачу с собой и поработаю над тем, чтобы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будущем они всегда были мне верны.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И, да будет тебе известно, я взял заложников.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уже привёл в действие заклинание, которое убьёт сотни учеников Хогвартса, в том числе многих, кого ты называешь друзьями.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я добуду Камень, с его помощью я смогу остановить это заклинание.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мне помешают или есл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решу не останавливать заклинание — сотни учеников погибнут,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 Квиррелл говорил всё также спокойно.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заинтересован как-нибудь повлиять на то, что произойдёт?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улыбнулся, услышав от тебя «нет», но вряд ли на это стоит надеяться.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попросил вас, профессор, этого не делать, — сумел выдавить Гарри. Горе и ужас охватывали его, лезвия, вспарывающие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эмоциональную связь, причиняли такие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страдания,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вонзались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плоть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Почему, профессор Квиррелл, почему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 обернулось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пусть всё будет не так, не так, по-другому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сказал профессор Квиррелл, приглашающе взмахнув пистолетом. — Разрешаю тебе предложить взамен что-нибудь, нужное мне. Это редкая привилегия. Когда Лорд Волдеморт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хочет,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не торгуется, мальчик.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 разума Гарри лихорадочно перебирала варианты в поисках чего-нибудь, что может оказаться для Лорда Волдеморта или профессора Квиррелла более ценным, чем дети-заложники или смерть Снейпа.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Другая его часть, та, что никогда не переставала думать, уже знала ответ.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уже знаете, что вы хотите от меня,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чувствовал тошноту, душа истекала кровью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Скажите сами.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поможешь мне добыть Философский Камень.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сглотнул. Его взгляд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против воли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перескакивал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пистолета на лицо профессора Квиррелла и обратно.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понимал, что книжный герой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такой ситуации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бы: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«Нет».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теперь, когда он сам очутился на месте героя, ответ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«Нет» казалс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бессмысленным.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разочарован,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ты задумался,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профессор Квиррелл. — Совершенно очевидно, что в данный момент ты должен принять все мои условия, потому что у меня на руках все козыри.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учил тебя, как поступать в таких ситуациях: тебе следует сразу же притвориться, что ты проиграл.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Сопротивляясь, ты не добьёшься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ничего, кроме боли. Ты должен был вычислить, что выгоднее ответить сразу, не вызывая моё недоверие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любопытством разглядывал Гарри. — Может, Дамблдор забил тебе голову чепухой про благородное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сопротивление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Меня всегда забавляли подобные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мораль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ные принципы — ими так легко манипулировать.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Заверяю тебя, я легко могу продемонстрировать,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и с моральной точки зрения сопротивление будет выглядеть гораздо хуже, и советую подчиниться, пока я этого не сделал.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Пистолет всё так же смотрел на Гарри, но профессор Квиррелл взмахнул второй рукой, и Трейси Дэвис, медленно вращаясь, взмыла в воздух. Её руки и ноги раскинулись звездой...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успела свежая волна адреналина добраться до сердца Гарри, как Трейси снова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опустилась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Решай, — 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Моё терпение уже на исходе.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Надо было отвечать сразу, чтобы ему не успела прийти мысль оторвать Трейси ноги. Хотя, нет, директор говорил, нельзя показывать Лорду Волдеморту, что я буду подчиняться, если он станет угрожать моим друзьям, потому что тогда он будет шантажировать меня снова и снова… Только ведь его слова — не шантаж, он постоянно именно так и действует...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несколько раз глубоко вдохнул. Часть сознания, действующая на автопилоте, вопила другим субличностям,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может позволить себе пребывать в ступоре.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Шок рано или поздно заканчивается, нейроны всё так же передают сигналы, при работающем мозге разум может отключиться, только если «Я»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посчитает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разум должен отключиться...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собирался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испытывать ваше терпение, — сказал Гарри. 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сорвался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хорошо. Лорд Волдеморт, подумав, что Гарри до сих пор в шоке, может дать ему немного времени.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у Лорда Волдеморта и была репутация человека, который держит своё слово,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об этом неизвестно.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Понимаю твои опасения, — ответил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Квиррелл. — Есть простое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решение, и я планировал прибегнуть к нему в любом случае.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Змеи не с-спос-собны лгать.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Учитывая моё крайнее отвращение к человеческой глупости, я бы советовал тебе воздержаться от фраз вроде «Что вы хотите этим сказать?» Ты достаточно умён, а у меня нет времени на пустые беседы, столь ценимые заурядными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людьми.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сглотнул. Змеи не способны лгать.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Два плюс-с два будет четыре.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Гарри хотел сказать, что два плюс два будет три, но слово «четыре» само сорвалось с языка.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Салазар Слизерин накладывал на себя и всех своих детей проклятие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Змееуст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на самом деле,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хотел обеспечить своим потомкам возможность верить друг другу на слово,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какие бы интриги они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плели против других</w:t>
      </w:r>
      <w:ins w:author="Alaric Lightin" w:id="0" w:date="2019-08-13T15:37:4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,</w:t>
        </w:r>
      </w:ins>
      <w:del w:author="Alaric Lightin" w:id="0" w:date="2019-08-13T15:37:4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 Квиррелл принял позу, знакомую Гарри по урокам Боевой магии. Он словно надел привычную маску, но пистолет в его руке всё так же смотрел на Гарри.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Окклюменция позволяет обмануть Сыворотку правды, но не проклятие Змееуста, можешь 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тоже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роверить. А теперь слушай.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Пойдём с-со мной, обещ-щай ис-спользовать вс-се с-силы, чтобы добыть Камень,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тогда эти дети ос-станутс-ся здес-сь, и я не причиню им зла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Я дейс-ствительно взял заложников, с-сотни учеников с-сегодня умрут, ес-сли я не ос-становлю запущ-щенный план. Получив Камень, я с-сохраню им жизни.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запомни, хорошенько запомни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меня нельзя по-настоящ-щему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убить ни одним с-спос-собом, извес-стным мне,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ес-сли я не получу камень, это не помеш-шает мне вернутьс-ся 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 с-спас-сёт ни тебя, ни других от моего гнева.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в голову наверняка приходят разные горячие мысли. Так вот, мальчик, ничего хорошего они тебе не принесут.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Отдаю должное твоей способности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раздражать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и советую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воздержаться.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говорили,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настоящая сил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Камня отличается от той, что приписывают ему легенды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Гарри для него самого звучал странно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говорили это на парселтанге.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Прежде, чем я соглашусь вам помочь, объясните, что он делает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среди перечисленного окажется что-нибудь, дающее абсолютную власть над вселенной,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ничто не сможет оправдать существенное возрастание вероятности исхода, при котором Лорд Волдеморт получит Камень.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— улыбнулся профессор Квиррелл, — ты начал думать.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лучше — в награду я предложу 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один стимул помогать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Вечная жизнь и молодость, создание золота и серебра. Предположим, владелец Камня 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получает всё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даёт Камень?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ли адреналин, бурлящий в крови,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поспособствовал работе мозга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ли помогла информация о том, что свидетельства не лгут и ответ существует.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делает трансфигурацию постоянной.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замер, услышав то, что произнёс его собственный язык.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Правильно, — сказал профессор Квиррелл. — Таким образом, тот, кто владеет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Камнем, может трансфигурировать человека.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Измученный разум Гарри пережил очередное потрясение, когда понял, какой стимул ему предлагают.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выкрал останки мисс Грейнджер и трансфигурировал их в неприметный объект, — продолжил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Квиррелл. — Ты должен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хранить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при себе,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поддерживать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трансфигурацию. Ага, ты посмотрел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кольцо у себя на пальце. Конечно, камнем в кольце мисс Грейнджер быть не может, верно? Слишком очевидно. Нет, я бы предположил, что ты трансфигурировал останки в само кольцо, чтобы аура трансфигурированного камня замаскировала трансфигурацию кольца.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выдавил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была ложь, и он бросил взгляд на кольцо умышленно.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ожидал, что кольцо вызовет подозрения, он даже пытался спровоцировать их, чтобы в очередной раз подтвердить свою непричастность, но никт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ничего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заподозрил.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Дамблдор просто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почувствовал, что в стали нет магии.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Элегантно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правильно, — сказал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Идём со мной, помоги мне достать Камень, и я воскрешу для тебя Гермиону Грейнджер.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смерть дурно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подействовала на тебя,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прочь это изменить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Насколько я тебя понимаю, таково твоё величайшее желание. Я сделал тебе немало одолжений, мне не трудно сделать ещё одно, — профессор Спраут с пустыми глазами поднялась с земли и наставила палочку на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Помоги мне обрес-сти Камень транс-сфигурации, и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приложу вс-се с-силы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чтобы вернуть твоей подружке ис-стинную и долгую жизнь. Учти, мальчик,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меня кончаетс-ся терпение,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тебе не понравитс-ся, что с-случитс-ся дальш-ше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Последнюю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фразу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Квиррелл прошипел так, что в голове возник образ змеи, готовой напасть.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теперь.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теперь, после череды потрясений, когда мир перевернулся с ног на голову, даже теперь мозг Гарри не перестал быть мозгом. Уже готовые нейронные цепи продолжали достраивать логические связи.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понимал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держишь человека под прицелом, не обязательно делать настолько щедрое предложение.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Разве только 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отчаянно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нужна его помощь, чтобы достать из волшебного зеркала Философский Камень.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Строить планы было некогда.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приложил столько усилий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заручиться его поддержкой… Гарри очень хотел потребовать, чтобы профессор Квиррелл в обмен на помощь пообещал в будущем никого не убивать, но был практически уверен, что тот ответит: «Не неси чушь». На болтовню времени не было, поэтому верхнюю планку допустимого придётся угадывать…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профессора Квиррелла сузились глаза, губы разошлись…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готов помочь,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орвалось с языка Гарри, — но взамен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нужно ваше обещание, что по завершении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повернётесь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против меня.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хочу, чтобы вы не убивали профессора Снейпа или кого-либо ещё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Хогвартсе как минимум неделю. И мне нужны ответы — правда обо всём, что здесь происходило, и всё, что вы знаете о моей природе.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Светло-голубые глаза бесстрастно изучали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Сдаётся мне, можно было попросить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что-нибудь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получше,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сказал внутренний слизеринец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Однако,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думаю, отсутствие времени нас оправдывает, и, что бы ни пришлось делать дальше, информация точно не помешает.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ейчас Гарри было не до этого голоса. Холодные мурашки пробежали по его спине, когда он услышал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обращённые к человеку, наставлявшему на него пистолет.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этих условиях ты обещаешь помочь мне достать Камень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уточнил профессор Квиррелл.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не в силах говорить, кивнул.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С-соглас-сен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прошипел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Помоги мне, и ты получиш-шь ответы на с-с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вопрос-сы — о прош-шлых с-событиях, но не о моих планах. Я не намереваюс-сь в будущ-щем поднимать на тебя руку или магию, ес-сли ты с-сам не поднимеш-шь руку или не обратиш-шь магию против меня. Неделю не с-стану убивать никого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пределах ш-школы, ес-сли не буду вынужден. Обещ-щай, что не будеш-шь пытатьс-ся предупредить обо мне или с-сбежать. Обещ-щай приложить вс-се с-силы, чтобы помочь мне обрес-сти Камень. И я верну твоей подружке ис-стинную жизнь и здоровье, и ни я, ни с-служащ-щие мне не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попытаемс-ся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причинить ей вред,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кривая ухмылка.—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Обещ-щай, мальчик, и будет с-сделка.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Обещаю, — прошептал Гарри.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 — завопили другие части его разума...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Ну, он держит нас под прицелом,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отметил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нас же нет выбора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остаётся извлечь максимум поль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Сволочь ты,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пуффендуец.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Думаешь, Гермиона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этого хотела бы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 Мы тут говорим о Лорде Волдеморте, мы вообще представляем, скольких он убил и ещё убьёт?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Протестую. Мы идём на компромисс с Лордом Волдемортом не ради Гермионы,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заявил слизеринец.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него, вообще-то, пистолет, и другим способом мы его остановить не сможем. К тому же мама с папой посоветовали бы делать, как он говорит.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не сводил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роизнеси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обещание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парселтанге.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помогу вам обрес-сти Камень… Боюс-сь, не могу обещ-щать, что приложу вс-се с-силы, ибо душ-ша к том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не лежит. Но я с-собираюс-сь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пос-стара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тьс-ся. Не с-сделаю ничего, ес-сли буду думать, что это разозлит вас-с. Не позову на помощ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-щ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ь, ес-сли буду думать, что вы убьёте приш-шедших или погибнут заложники. Мне жаль, учитель, это вс-сё, что я могу обещ-щать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 принято, и разум сразу успокоился. Гарри пойдёт с профессором Квирреллом, поможет ему достать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Камень, спасёт заложников, и… и…</w:t>
      </w:r>
      <w:ins w:author="Alaric Lightin" w:id="1" w:date="2019-08-13T15:38:3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знал, что будет дальше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собирался что-нибудь придумать.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на самом деле жаль? — усмехнулся профессор Квиррелл. — Полагаю, этого хватит. Впрочем, учти ещё два обстоятельства. Первое: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меня ес-сть план, как ос-становить даже с-смотрителя ш-школы, ес-сли он вс-станет у нас-с на пути.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Второе: время от времени я буду задавать вопрос на парселтанге, не предал ли ты меня.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С-сделка заключена.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раут обернула палочку Гарри блестящей тканью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затем положила её на пол и снова направила свою палочку на Гарри. Лишь после этого профессор Квиррелл опустил пистолет — тот словно испарился — поднял свёрток с палочкой и спрятал в складках мантии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спящего тела Лесата Лестрейнджа сняли Истинную Мантию Невидимости, и профессор Квиррелл тоже забрал её себе, как и Маховик времени, и кошель Гарри.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минут у профессора Квиррелла ушли на заклинания Обливиэйт, а также чары Ложной памяти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том их варианте, когда жертва сама заполняет пробелы, опираясь на собственные догадки.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Спраут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спящих детей с таким сердитым и озабоченным выражением, будто они — жертвы несчастного случая на уроке травоведения. Ученики взмыли в воздух и поплыли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следом за ней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коридору.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вернулся к лежащему на полу профессору зельеварения, склонился над ним и дотронулся палочкой до его лба.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Алиенис нервус мобиле лигнум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он сделал шаг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назад и начал двигать в воздухе пальцами, будто управляя марионеткой.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Снейп плавным движением оттолкнулся от земли и занял своё место перед дверью.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Алохомора,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профессор Квиррелл, направив палочку на запретную дверь. Похоже, ситуация забавляла его. — Мальчик,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окажешь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 честь?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уже жалел о том, что принял единственно верное решение.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Странное ощущение: делать что-нибудь, понимая, что поступаешь неправильно. Не эгоистично, а просто неправильно на каком-то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глубинном уровне.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человек сзади держал пистолет — стоило Гарри помедлить, и оружие снова появилось в руке профессора.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положил ладонь на дверное кольцо и несколько раз глубоко вдохнул, пытаясь хоть как-то успокоить мысли. Пройти через все испытания, не дать себя застрелить, не допустить смерти заложников, изменить ход событий к лучшему, найти подходящие возможности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ими воспользоваться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было хорошим, но остальные варианты казались ещё хуже.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толкнул запретную дверь и шагнул внутрь.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