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xtipb922up4r" w:colLast="0"/>
      <w:bookmarkEnd w:id="0"/>
      <w:r w:rsidRPr="00000000" w:rsidR="00000000" w:rsidDel="00000000">
        <w:rPr>
          <w:rtl w:val="0"/>
        </w:rPr>
        <w:t xml:space="preserve">Глава 72. </w:t>
      </w:r>
      <w:r w:rsidRPr="00000000" w:rsidR="00000000" w:rsidDel="00000000">
        <w:rPr>
          <w:rtl w:val="0"/>
        </w:rPr>
        <w:t xml:space="preserve">Самоактуализация. Часть </w:t>
      </w:r>
      <w:r w:rsidRPr="00000000" w:rsidR="00000000" w:rsidDel="00000000">
        <w:rPr>
          <w:rtl w:val="0"/>
        </w:rPr>
        <w:t xml:space="preserve">7.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  <w:t xml:space="preserve">Правдоподобное отрицание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концу ужина зимнее солнце уже давно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зашло,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Гермиона покидала Большой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 тусклом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свете звёзд, подмигивающих с зачарованного потолка. Она направлялась в Башню Когтеврана вместе со своим напарником по учёбе, Гарри Поттером, у которого,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казалось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последнее время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учёбы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возмутительно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времени.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не было ни малейшего представления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же он успевает делать домашнюю работу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Разве что её делают домовые эльфы, пока он спит.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все в зале провожали их глазами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они проходили через массивные двери обеденного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больше похожи на ворота крепости, чем 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через что должны проходить ученики по дороге с ужина.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шли молча. Сзади доносился отдалённый гомон учеников. Через некоторое время после того, как он стих окончательно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 наконец заговорила: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зачем ты это сделал?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Сделал что? — рассеянно переспросил Мальчик-Который-Выжил, словно его разум был где-то далеко и сейчас был занят гораздо более важными проблемами.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ты прост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 «нет»?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Ну, — протянул Гарри под перестук их обуви по каменному полу,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дело в том, что я не могу просто говорить «нет» каждый раз, когда кто-нибудь спрашивает меня о том, чего я не делал. Смотри,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кто-нибудь спросит меня: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это ты устроил розыгрыш с невидимыми чернилами?»,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«Нет», а потом меня спросят: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«Гарри, ты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кто заколдовал метлу гриффиндорского ловца?», и мне придётся ответить: «Я отказываюсь отвечать на этот вопрос».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всё равно что признаться.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поэтому..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осторожно начала Гермиона, — ты сказал всем... — она сконцентрировалась, пытаясь точно вспомнить его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бы, чисто гипотетически, заговор против хулиганов действительно существовал, то ты не подтвердил бы и не опровергнул, что настоящий глава заговора — это призрак Салазара Слизерина. И более того, ты даже не признал бы, что такой заговор действительно существует, поэтому спрашивать тебя об этом не имеет смысла.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слегка улыбнулся Гарри Поттер. — Это научит их принимать всерьёз и гипотетические сценарии.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 ты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отвечать ни на что...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Они могут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поверить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тебе, если ты будешь отрицать, — сказал Гарри. — Поэтому лучше вообще ничего не говорить, если, конечно, ты не хочешь, чтобы тебя считали лгуньей.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— беспомощно возразила Гермиона. — Но... ведь теперь все думают, что я заодно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Салазаром Слизерином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гриффиндорцы... 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на неё смотрят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слизеринцы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Такова уж доля героя, — сказал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же видела, что пишут в «Придире» обо мне?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секунду Гермиона представила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родителей, читающих газетную статью, в которой вместо рассказа о том, как она выиграла национальное первенство по орфографии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каком-нибудь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её достижении, заслуживающем попасть на страницы газет, написано: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ЗАЛЕТЕЛ ОТ ГЕРМИОНЫ ГРЕЙНДЖЕР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этого было достаточно,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переосмыслить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всю эту затею с женским героизмом.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раз уж речь зашла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мисс Грейнджер, как продвигается ваш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квест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 налётом официоза спросил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начала Гермиона, — если призрак Салазара Слизерина не появится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 скажет нам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где можно найти хулиганов, то вряд ли нам улыбнётся удача.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она сожалела об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мельком взглянула на Гарри — мальчик смотрел на неё странным пристальным взглядом.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Знаешь, Гермиона, — сказал он тихо, словн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очень хотел, чтобы кроме неё никто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всём мире его не услышал, — я думаю, ты права.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Некоторым людям гораздо сильнее помогают стать героем, чем другим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считаю это нечестным.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схватил её за рукав мантии и потащил в боковой проход, на ходу вытаскивая палочку. Не успела Гермиона открыть рот от удивления, как они оказались в изгибе коридора, который был так узок, что им двоим едва хватало места. Гарри направил палочку в сторону, откуда они пришли, и тихо пробормотал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«Квиетус»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ещё раз, уже в другом направлении.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внимательно огляделся, причём посмотрел не только по сторонам, но также вверх и вниз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после чего засунул руку в свой кошель и произнёс: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Мантия-невидимка.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Э-э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вырвалось у Гермионы.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Гарри уже доставал из кошеля-скрытня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сложенную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мерцающую чёрную ткань.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волнуйся, — с лёгкой улыбкой сказал он, — они настолько редкие,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удосужился запретить их школьными правилами...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протянул ей тёмную бархатную ткань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неожиданно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официально сказал: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отдаю я, но одалживаю тебя, моя мантия, Гермионе Джин Грейнджер. Защищай её как следует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уставилась на мерцающий бархат мантии, которая поглощала практически весь падающий на неё свет и лишь изредка странно поблёскивала. Ткань была абсолютно чёрной, но на ней не было видно ни пылинки, ни пушинки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вообще 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И чем дольше Гермиона смотрела на неё, тем больше казалось, что она смотрит на пустое место, но стоило моргнуть и перед ней вновь была лишь чёрная мантия.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Возьми её,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Почти бездумно девочка протянула руку к материи. Затем, когда её мозг наконец очнулся и она уже собиралась отдёрнуть руку, Гарри просто отпустил мантию. Та начала падать, и Гермиона инстинктивно под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хватила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её. В тот миг, когда пальцы коснулись мантии, что-то внутри неё вздрогнуло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впервые взяла в руки свою палочку. Она словно услышала песню, которая звучала почти беззвучно на самом краешке её сознания.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один из моих квестовых предметов, Гермиона, — мягко сказал Гарри. — Она принадлежала моему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отцу, и она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не одалживай её никому, не показывай, не говори, что она вообще существует... Но если она тебе понадобится на время, просто подойди ко мне и попроси.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Ещё как можешь. Потому что нет ничего честного в том, что однажды утром я нашёл её в подарочной коробке около кровати, а ты... нет, — Гарри на секунду задумался. — Но если у тебя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своя собственная мантия-невидимка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бери в голову.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все выводы из того, что у Гарри есть мантия-невидимка, наконец сложились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неё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голове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обвиняюще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ткнула пальцем в Гарри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впрочем, так как они стояли очень близко, она не смогла даже нормально вытянуть руку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от нахлынувшего возмущения чуть ли не 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Так во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удалось исчезнуть из кладовки в кабинете зельеварения! А ещё когда ты... — она прервалась —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 учётом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мантии-невидимки было непонятно, как ему удалось...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 наигранной безучастностью полировал ногти о свою одежду.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ты же знала, что здесь замешан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трюк, да?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теперь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героиня будет таинственным образом знать, где и когда найти хулиганов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словно она подслушала их планы,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её возрасте никто не смог бы стать невидимым, чтобы шпионить за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Воцарилось молчание.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Гарри...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она, — я... я уже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уверена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борьба с хулиганами такая уж стоящая затея.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пристально смотрел на неё.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Потому что кто-то из девочек может пострадать?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кивнула. Просто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них есть право выбора, Гермиона, как и у тебя.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решил не делать очевидной глупости, которую все делают в книгах — я не стану оберегать тебя от всего, из-за чего ты будешь чувствовать себя одновременно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защищённой и беспомощной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Потому что в этом случае ты всерьёз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разозлишься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оттолкнёшь меня, пытаясь получить хоть немного свободы, и попадёшь в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неприятности,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которыми героически справишься, после чего у меня наступит прозрение и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пойму... ну и дальше по тому же сценарию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Я уже знаю, к чему приведёт эта история, потому могу её просто пропустить. Если я в состоянии предугадать, о чём я буду думать позже, то ничто не мешает мне подумать об этом сейчас. В любом случае, я считаю, что тебе 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 не стоит пытаться ограждать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своих друзей от опасностей. Просто скажи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прямо, что эта история наверняка закончится каким-нибудь кошмаром, и если после этого они всё ещё будут хотеть стать героинями, то пусть так и будет.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Именно в такие моменты Гермиона сомневалась, сможет ли она когда-нибудь привыкнуть к способу мышления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я на самом деле, — на секунду у неё комок подкатил к горлу, — очень,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очень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хочу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чтобы кто-нибудь из них пострадал! В особенности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из-за чего-то, что начала я!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Гермиона, — серьёзно ответил Гарри, — я уверен, что ты поступаешь правильно.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я не знаю, как можно сделать им в конечном итоге хуже, чем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возможности даже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попробовать.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что если кто-то из них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пострадает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ей стало трудно говорить. Гермиона вспомнила рассказ капитана Эрни о том, как Гарри смотрел прямо в глаза хулигана, когда тот всё сильнее и сильнее выворачивал ему палец, пока наконец не пришла помощь в лице профессора Спраут. Следующая мысль была о Ханне и её тонких пальчиках с ногтями, которые та каждое утро красит в жёлтый цвет Пуффендуя, и Гермиона постаралась выкинуть из головы эту картинку.  — И после этого... они никогда уже не посмеют сделать что-нибудь отважное...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думаю, что одно влечёт за собой другое, — твёрдо сказал Гарри. — Даже если всё пойдёт наперекосяк и случится что-нибудь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кошмарно невообразимое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не думаю, что в наших головах всё происходит, как ты описала. Важно верить в себя, верить в то, что ты можешь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вырваться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свои границы. Попытаться и пострадать — наверняка не может быть хуже, чем...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застрять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ошибаешься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 мгновение задумался, чуть печально пожал плечами и ответил: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прав?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опять посмотрела на чёрную ткань, переброшенную через её руку. Внутренняя сторона мантии, касаясь руки, вызывала странное двоякое ощущение — мягкости и надёжности, будто мантия ободряюще сжимала её ладонь.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вновь подняла руку, протягивая мантию Гарри.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Мальчик не шевельнулся.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Я... — начала Гермиона, — я благодарна тебе, очень благодарна, но я ещё ничего не решила. Пусть она пока останется у тебя. И... Гарри, я не думаю, что шпионить за людьми — хорошо...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Даже за теми, про кого известно, что они хулиганы и издеваются над слабыми? — уточнил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Гарри. — Надо мной никогда не издевались, однако я прошёл через очень реалистичную симуляцию, и мне не понравилось. Над тобой когда-нибудь издевались?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— тихо ответила Гермиона, по-прежнему протягивая Гарри мантию-невидимку.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Гарри забрал свою мантию — Гермиона почувствовала слабый укол потери, когда беззвучная песнь исчезла из её разума — и начал засовывать чёрную ткань обратно в кошель.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кошель закончил поглощать мантию, Гарри повернулся, чтобы снять барьер тишины...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И, эм-м... — замялась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Гермиона. — Это ведь не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 самая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Мантия Невидимости? О которой мы прочитали в библиотеке,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восемнадцатой странице «Иллюстрированного списка утраченных артефактов» Готтшалка в переводе Паулы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Виер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вновь повернулся к ней и, слегка улыбаясь,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тем же самым тоном, которым он разговаривал с учениками за ужином,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не могу ни подтвердить, ни опровергнуть, что обладаю магическим артефактом невероятной силы.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Наступила ночь, Гермиона уже легла в постель. Она до сих пор не могла решиться.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время ужина, когда у неё ещё не было действенного способа находить хулиганов, её жизнь была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теперь ей опять нужно было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делать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выбор, и на этот раз не за себя, а за своих друзей. Перед её мысленным взором стояло морщинистое лицо Дамблдора, на котором были видны отголоски скрытой боли, и она снова и снова слышала, как Гарри говорит: «У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них есть право выбора, Гермиона, как и у тебя</w:t>
      </w:r>
      <w:r w:rsidRPr="00000000" w:rsidR="00000000" w:rsidDel="00000000">
        <w:rPr>
          <w:rFonts w:cs="Times New Roman" w:hAnsi="Times New Roman" w:eastAsia="Times New Roman" w:ascii="Times New Roman"/>
          <w:color w:val="674ea7"/>
          <w:sz w:val="24"/>
          <w:rtl w:val="0"/>
        </w:rPr>
        <w:t xml:space="preserve">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ещё её пальцы помнили прикосновение мантии, и это ощущение возвращалось снова и снова. В нём была какая-то сила, заставлявшая мысли возвращаться к древнему артефакту и к песне, которую 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одновременно ощущала и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том краешке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сознания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магии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который теперь снова окутывала тишина.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разговаривал с мантией, словно та была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разумна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просил её позаботиться о Гермионе. Он также сказал, что мантия принадлежала его отцу,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она незаменима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Но... Ведь не мог же Гарри так сделать?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Вот так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предложить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один из трёх Даров Смерти, созданных за столетия до Хогвартса?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могла бы сказать, что чувствует себя польщённой, однако это выходило так далеко за границы польщённости, что ей оставалось только гадать — кем именно она является для Гарри.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Гарри из тех людей, которые одалживают древние утраченные магические артефакты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любому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кого посчитают другом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всё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задумалась</w:t>
      </w:r>
      <w:r w:rsidRPr="00000000" w:rsidR="00000000" w:rsidDel="00000000">
        <w:rPr>
          <w:rFonts w:cs="Times New Roman" w:hAnsi="Times New Roman" w:eastAsia="Times New Roman" w:ascii="Times New Roman"/>
          <w:color w:val="0000ff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именно часть своей жизни, по словам Гарри, он решил пропустить — ту часть, в которой он пытался держать её в безопасности, под защитой...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смотрела на потолок когтевранской спальни. Где-то в отдалении переговаривались Мэнди и Су. Гермиона настроила чары Тишины так, чтобы не было слышно, о чём именно они говорят, и до неё доносилось лишь неясное бормотание. Сон в общей спальне с остальными девочками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дарил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 некое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ощущение уюта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знала,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всегда включает чары Тишины на полную мощность.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у Гермионы появилась мысль, что, возможно, Гарри действительно... ну...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бы это...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Неравнодушен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 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Этой ночью Гермиона Грейнджер долго не могла заснуть.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на следующее утро, проснувшись, она обнаружила торчащий из-под подушки клочок пергамента, на котором было написано: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половине одиннадцатого ты найдёшь хулигана в четвёртом коридоре, налево от кабинета зельеварения. — 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следующим утром Гермиона входила в Большой 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в её животе порхали бабочки размером с гиппогрифа. До когтевранского стола оставалось лишь несколько шагов, 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решения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всё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заметила, что рядом с Падмой есть свободное место. Если она хочет всё рассказать Падме и попросить ту передать это дальше Дафне и Трейси, ей нужно сесть именно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подошла к пустующему месту рядом с Падмой.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языке крутились 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Падма, я получила таинственное сообщение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как будто какая-то толстая кирпичная стена мешала этим словам вырваться наружу. Если Гермиона это скажет, она подвергнет Ханну, Сьюзен и Дафну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опасности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Поведёт их прямо навстречу неприятностям. И это Неправильно.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Конечно, она может попытаться справиться с хулиганом и в одиночку, ничего не говоря друзьям, но было совершенно очевидно, что это тоже Неправильно.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знала, что столкнулась с моральной дилеммой, прямо как все те волшебники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ведьмы,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которых она читала в книгах. Вот только в книгах у людей всегда был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правильный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неправильный выбор, а не как у неё, два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неправильных,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казалось немного несправедливым. Но у неё было чувство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навеенное рассказами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ри про 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потом напишут о них в книгах, — что она стоит перед Героическим выбором, и что сегодня утром, прямо сейчас, она определяет, в какую сторону пойдёт вся её дальнейшая жизнь.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Тихо! — зашипела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причём её голос был гораздо громче шёпота Парвати. — У Зла повсюду есть уши!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Ш-ш-ш-ш!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ещё громче зашикали три остальные девочки.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Крайне, полностью, абсолютно окончательно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оглядываясь по сторонам, Гермиона села за стол. Она смотрела перед собой, словно в столовом серебре и на тарелке мог скрываться ответ на мучающий её вопрос. Она думала изо всех сил...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Спустя несколько секун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она услышала, как Падма шепчет ей на ухо: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 знает, где можно будет найти хулигана, сегодня, в половине одиннадцатого.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мнению Сьюзен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Тётушка иногда рассказывала ей истории, которые начинались похожим образом — люди совершали поступки, глупость которых им была заранее известна. Заканчивались эти истории обычно тем, что кто-то оказывался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обречён»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всему полу, стенам, и тётушкиным туфлям.</w:t>
      </w:r>
    </w:p>
    <w:p w:rsidP="00000000" w:rsidRPr="00000000" w:rsidR="00000000" w:rsidDel="00000000" w:rsidRDefault="00000000">
      <w:pPr>
        <w:ind w:firstLine="57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Эй, Падма, — прошептала Парвати. Голос её был едва слышен за шорохом ног восьми девочек, следующих друг за другом по пятам по коридору, ведущему к классу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елье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варения. — Не з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почему Гермиона вздыхала всё утро?..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бравшись до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четвёртого прохода слева от класса Зельеварения, где, по словам таинственного информатора Дафны, над кем-то будут издеваться, вся восьмёрка стала двигаться медленнее, звук шагов стал тише,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и, наконец, генерал Грейнджер показала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жестами: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Лаванда подняла руку 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 только Гермиона повернулась к ней, озадаченно указала пальцем прямо по коридору, затем указала на себя и попыталась изобразить что-то ещё, чего Сьюзен не поняла...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помотала головой и повторно, в этот раз медленнее, чётко выраженными жестами воспроизвела сигнал: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Стойте, я посмотрю, что впереди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с ещё более недоумённым выражением на лице указала в ту сторону, откуда они пришли, а другой рукой изобразила что-то прыгающее.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 уже все девочки выглядели сбитыми с толку даже больше Лаванды, и Сьюзен с некоторой горечью подумала, что, очевидно, часа практики два дня назад было недостаточно, чтобы запомнить новый набор кодовых сигналов.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указала пальцем на Лаванду, затем на пол под ногами Лаванды. Выражение её лица очень чётко показывало, что это значит: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Ты. Стой. Здесь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Лаванда кивнула.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дум дум,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голове Сьюзен звучал марш Легиона Хаоса,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 дум дум дум дум дум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[Здесь присутствует непереводимая игра слов: «дум» — «doom» в оригинале — может также означать «обречены». — Прим. перев. ]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пошарила в своей мантии и достала небольшую палочку c зеркальцем на конце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окуляром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Очень, очень аккуратно она подкралась к стене, прямо к тому месту, откуда начинался боковой проход, и выставила за угол самый краешек зеркала.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чуть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-чуть.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ещё.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 генерал Грейнджер осторожно выглянула за угол сама.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Генерал Грейнджер обернулась к ним, кивнула и показала жестом: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следуйте за мной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Крадущаяся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 Сьюзен почувствовала себя немного лучше.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Плана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по которой они должны были оказаться на месте за тридцать минут до хулигана, на самом деле сработала. Быть может, они только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слегка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обречены?..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десять часов двадцать девять минут, почти по расписанию, появился хулиган. Если бы здесь кто-то был — хотя с виду коридор пустовал — он бы услышал, как уверенные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шаги ботинок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проследовали по главному коридору, свернули на боковой проход, прошли до первого поворота, завернули за него и в некотором удивлении остановились при виде перегородившей проход кирпичной стены, которой раньше тут не было.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плечами, отвернулся и прислонился к стене, чтобы следить за главным проходом прямо за углом.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конце концов, это замок Хогвартс.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второпях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трансфигурированными тонкими панелями, которым придали вид кирпичной стены, ждали девочки.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разговаривая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не двигаясь, почти даже не дыша. Они лишь смотрели сквозь отверстия для глаз, которые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предусмотрительно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оставили в стене.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Сьюзен увидела хулигана, у неё сердце ушло в пятки. Тот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как семикурсник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старше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оторочка на его мантии была зелёной, а не красной, как они надеялись, у него были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мускулы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и, присмотревшись к тому, как он движется, Сьюзен поняла, что у него есть опыт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дуэлей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они все услышали шум множества ног, приближающийся по коридору. Гриффиндорцы и слизеринцы с четвёртого курса высыпали из класса зельеварения.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протопали мимо, потом начали стихать и затихли совсем. Хулиган ничего не предпринимал. На мгновение Сьюзен почувствовала облегчение...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послышались шаги, на этот раз их было меньше.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Шаги опять прошли мимо, хулиган по-прежнему ничего не предпринимал.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повторилось несколько раз.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Наконец, когда послышался очень слабый звук приближающихся шагов одного человека, семеро девочек услышали чёткий, холодный и негромкий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хулигана: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Кто-то из девочек даже ахнул, хотя к счастью очень и очень тихо.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они не могут рассчитывать даже на одно попадание...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осознала, что хулиганы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не думала, что у ЖОПРПГ получится слишком многое до того, как хулиганы начнут принимать меры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 Но... Гермиона уже победила троих... и вся школа вчера гудела, обсуждая призрака Салазара Слизерина...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Он ждёт нас!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хотела прошептать, что надо всё бросить, отказаться от плана. Но было невозможно донести это сообщение до...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Силенсио,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спокойно и размеренно произнёс хулиган, направляя палочку в коридор. Вокруг слизеринца мерцала синяя дымка чар Щита.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жертва.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поле их зрения показался юноша с четвёртого курса. Он висел вниз головой, как будто невидимая рука держала его за ногу. Мантия с красной оторочкой начала сползать по бедру, из-под неё показались подштанники. Рот юноши открывался и закрывался, но не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тебе интересно, что происходит, — сказал слизеринец-семикурсник. — Не беспокойся. Всё настолько просто, что поймёт даже гриффиндорец.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этими словами слизерине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ц сжал левую руку в кулак и сильно ударил гриффиндорца в живот. Четверокурсник отчаянно дёрнулся, но по-прежнему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было слышно ни слова.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моя жертва, — продолжил слизеринец. — Я хулиган. Я тебя изобью. И мы посмотрим, попробует ли кто-нибудь остановить меня.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миг Сьюзен осознала, что это ловушка.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 этот же самый миг прозвенел оглушительно-пронзительный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девчачий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Остановись,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злодей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 Фините инкантатем!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Лаванда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в ужасе подумала Сьюзен. Гриффиндорка вызвалась отвлечь внимание хулигана, чтобы остальные смогли неожиданно на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 этом и заключался план, но теперь...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 имя Хог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вартса, — они не могли видеть Лаванду, но слышали её крик, — и во имя всех героинь, приказываю тебе убираться от... А-А-А!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Экспеллиармус,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хулиган.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Ступефай. Акцио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дура-героиня.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Лаванда вплыла в их поле зрения, без сознания и как будто подвешенная за одну ногу, Сьюзен моргнула: Лаванда была одета не в обычную мантию Хогвартса, а в яркую ало-золотую юбку и блузку.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тоже удивлённо посмотрел на одежду девочки. Затем направил на неё палочку и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 инкантатем».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одежда не изменилась.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пожал плечами и, по-прежнему стоя лицом к Лаванде — а не к висящему четверокурснику, — сжал руку в кулак...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Лаганн!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завопили пять голосов, и пять зелёных спиралей вырвались из пяти палочек сквозь пять щелей в фальшивой стене. Мгновением позже Гермиона крикнула: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Пять зелёных спиралей безрезультатно разбились о синюю дымку. Красный сгусток, посланный Гермионой, отразился от дымки и попал в четверокурсника, который дёрнулся и замер.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Хулиган-семикурсник развернулся и зловеще улыбнулся. Девочки-первокурсницы с визгом бросились в атаку.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распахнулись, и она тут же откатилась с места, где лежала на полу. Её лёгкие 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горели,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всё тело болело от пропущенного удара. Судя по всему, прошло всего несколько секунд боя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падала, всё ещё вытянув руку в её сторону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Глиссео!»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 Гермиона, но старшекурсник просто махнул вниз палочкой, оставляющей за собой светящийся зелёный след, и чары Гермионы прямо на глазах рассыпались облаком сине-белых искр. Затем, практически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останавливая движения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палочки, хулиган сказал: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Ступефай!»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Гермиону отшвынуло назад.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Сьюзен, собрав всю оставшуюся у неё магию, крикнула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«Иннервейт»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сторону Гермионы, и хулиган сразу же развернулся к пуффендуйке. Его палочка уже была направлена на неё, и крик Падмы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«Призматис!»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лишь на мгновение опередил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«Импедимента!»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слизеринца.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Радужная сфера образовалась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вокруг хулигана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слизеринец с седьмого курса пошатнулся от своего собственного отражённого заклятия. Но мгновением позже он махнул палочкой, коснулся себя, а затем проткнул палочкой Призматическую Сферу Падмы, которая лопнула, как мыльный пузырь.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завопила Парвати в сторону Ханны, а Трейси и Лаванда одновременно выкрикнули 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Вингардиум Левиоса!»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Сжимающая палочку рука Ханны Аббот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дрожала от истощения. У девочки не осталось сил даже на один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Иннервейт.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коридоре было тихо. На полу лежали Падма, Трейси и Лаванда. Гермиона и Парвати лежали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 на друге у стены. Сьюзен стояла как окаменевшая и лишь её глаза беспомощно следили за происходящим. Даже гриффиндорец неподвижно распростёрся здесь же (Гермиона разбудила его, и он тоже сражался, но этого оказалось недостаточно).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была очень короткая битва.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по-прежнему улыбался. Единственным признаком, что ему пришлось приложить какие-то усилия, была рябь, пробегающая по окружающему его синему сиянию, да несколько капель пота на лбу.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медленно вытер пот со лба и направился к Ханне словно летифолд в облике человека.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развернулась и бросилась наутёк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крутанулась на месте и побежала. Крик застрял у неё в горле. Она промчалась мимо упавших панелей фальшивой кирпичной стены. Она бежала по коридору изо всех сил,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петляя, чтобы увернуться от заклинаний, которые могут полететь ей в спину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Ханна почти добежала до поворота, когда сзади раздалось короткое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Клюс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!»,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её ноги свело ужасной судорогой. Ханна упала, проскользила по полу и ударилась головой в стену. Но боль от этого удара была незаметна по сравнению с болью в перекручиваемых мышцах. Девочка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закричала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повернула голову и увидела, что хулиган по-прежнему неторопливо приближается к ней со зловещей улыбкой на лице.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Мышцы её ног будто завязали узлом. Превозмогая боль, Ханна перекатилась за угол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крикнула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Убирайся!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так не думаю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хулиган. У него был низкий, пугающий голос, как у взрослого, и раздавался он уже совсем рядом.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Хулиган завернул за угол, и Дафна Гринграсс вогнала Древнейший Клинок ему прямо в пах.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Весь коридор озарила вспышка...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Семеро девочек покидали лазарет в подавленном состоянии. Их подруга осталась на больничной койке.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сказала, что через тридцать пять минут с Ханной всё будет в порядке. Порванные мышцы легко срастить.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Переговоры на себя взяла Дафна, и по её словам, у Ханны вышел несчастный случай с заклинанием Бегущей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дороги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именно он вызвал спазмы в ноге. Мадам Помфри пристально посмотрела на девочек, но ничего не сказала, несмотря на то, что для использования упомянутого заклинания нужно владеть магией на уровне семикурсника.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Мадам Помфри выдала Дафне зелье для лечения тяжёлого магического истощения и предостерегла её от использования любых заклинания в течение следующих трёх часов.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словам Дафны выходило, что истощение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вызвано безуспешными попытками спасти Ханну, используя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вовсе не чарами Древнейшего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Меча,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забравшими все её силы, чтобы пробить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Остальные девочки решили промолчать о синяках, скрываемых мантиями,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позже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попросить старших девочек вылечить их чарами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Эпискей.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 красноречия Дафны был свой предел.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приключение, думала Сьюзен, прошло на грани, совсем на грани. Если бы хулиган всего лишь заглянул за угол... если бы он воспользовался паузой и восстановил своё заклинание Щита...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Нам нужно остановиться, — сказала Сьюзен, как только они всемером оказались за пределами слышимости кабинета целителя. — Нам нужно прекратить всё это.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какой-то причине все посмотрели на генерала Грейнджер, хоть они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должны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были решать подобные вопросы голосованием.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Солнечный генерал, казалось, не заметила их взглядов, она просто шагала, глядя куда-то вперёд.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Немного погодя, Гермиона Грейнджер задумчиво и слегка печально ответила: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Ханна сказа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ла, что не хочет, чтобы мы останавливались. Не уверена, что будет правильно, если мы...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ради неё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будем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такими храбрыми, как 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девочки, кроме Сьюзен, кивнули.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Думаю, дальше всё будет так же плохо, как сегодня, — сказала Парвати. — Но мы справимся. Мы это доказали.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не смогла придумать, как на это ответить. Ей показалось, что вопль во всё горло о вопиющем идиотизме и 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том, что они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их не убедит. К тому же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бросить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остальных она тоже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могла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Неужели проклятия тяжёлой работы мало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почему пуффендуйцы вдобавок ко всему остальному должны быть ещё и верными?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Кстати, Лаванда, — заговорила Падма. — Во имя подштанников Мерлина, что это на тебе там было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Мой геройский наряд, — ответила гриффиндорка.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поворачивая головы, Дафна устало произнесла: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 костюм гриффиндорского солдата из пьесы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Хроники солдат Луны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его трансфигурировала? — озадаченно спросила Парвати. — Но хулиган сказал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Не-а! — воскликнула Лаванда. — Он настоящий! Я просто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заранее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трансфигурировала свой геройский наряд в обычную рубашку и юбку. Поэтому мне нужно было лишь использовать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Фините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себя, когда я увидела хулигана. Парвати, хочешь себе такой же? Мне этот костюм вчера сделали Катарина и Джошуа с шестого курса за двенадцать сиклей...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По-моему, — сказала генерал Грейнджер, — в этом мы будем выглядеть немного глупо.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— произнесла Лаванда, — мы можем проголосовать...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Лично я, — ответила генерал Грейнджер, — не хочу, чтобы мой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труп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нашли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таком костюме, и поэтому мне всё равно, как 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проголосует.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Сьюзен проигнорировала этот спор. Она пыталась придумать какую-нибудь умную стратегию, чтобы они все были не настолько обречены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Большой Зал Хогвартса на мгновение затих, когда они всемером пришли на обед.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затем послышались аплодисменты.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редкими, это не была общая овация 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б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льшая часть аплодисментов доносилась из-за стола Гриффиндора, поменьше — от Пуффендуя и Когтеврана. Слизерин и вовсе не было слышно.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Дафны вытянулось. 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надеялась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Ну, может быть, после того, как они спасут слизеринца от хулигана из Гриффиндора, остальные слизеринцы поймут...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Она посмотрела в сторону стола Пуффендуя.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Невилл Лонгботтом аплодировал, подняв руки высоко над головой, но не улыбался. Возможно, он уже знал, что случилось с Ханной, или просто недоумевал, почему её нет с ними.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Затем, не удержавшись, она обратила взгляд на преподавательский стол.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обеспокоенно хмурилась. Они с профессором МакГонагалл быстро что-то говорили, повернув головы к директору, который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слушал их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серьёзным видом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Профессор Флитвик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смирившимся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Квиррелл вяло тыкал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суп ложкой, зажатой в дрожащем кулаке.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смотрел прямо на...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Неё?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Гермиону Грейнджер, стоявшую рядом?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Едва заметная улыбка коснулась губ профессора Зельеварения — он поднял руки и один раз свёл их вместе движением слишком медленным, чтобы считаться настоящим хлопком, после чего вернулся к изучению содержимого своей тарелки, игнорируя разговоры окружающих.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почувствовала, как холодок пробегает по её спине, и поторопилась к столу Слизерина. Сьюзен, Лаванда и Парвати отделились от их группы, направившись к столам Пуффендуя и Гриффиндора в другой стороне Большого зала.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Они проходили мимо той части слизеринского стола, где сидела команда Слизерина по квиддичу, и в этот момент...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внезапно споткнулась — споткнулась так сильно, словно кто-то дёрнул её за ногу — и с размаху рухнула между сидевшими за столом Маркусом Флинтом и Люцианом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Боулом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Раздался хлюпающий звук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упала лицом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точно в тарелку Флинта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бифштексом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пюре.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Дальше всё происходило очень быстро, а может, это Дафна воспринимала всё слишком медленно.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негодующим рёвом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Флинт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дёрнул Гермиону назад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с силой бросил в сторону стола Когтевран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Она налетела на чью-то спину и упала на пол.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Тишина разошлась как круги по воде.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приподнялась на руках, но так и не встала на ноги. Дафна видела, как девочку бьёт дрожь,  лицо Гермионы всё ещё было покрыто слоем пюре с кусочками мяса.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не разговаривал, никто не шевелился. И точно так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никто во всём Большом зале, как и сама Дафна, не мог вообразить, что случится дальше.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голос Флинта, мощный голоc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апитана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команды Слизерина, который привык отдавать приказы на поле для квиддича, угрожающе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прогремел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Девчонка, ты испортила мою еду.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Снова повисла тишина. Дафна могла видеть, как Гермиона, всё ещё сильно дрожа, повернулась в сторону Флинта.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Извинись, — произнёс тот.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начал вставать, но замер на полпути, словно вдруг что-то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осознал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Тогда пятеро других когтевранцев поднялись из-за стола.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игроки команды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Слизерина по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виддичу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тут же вскочили на ноги с палочками наготове. Тогда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поднялся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стол Гриффиндора, а затем и Пуффендуй. Дафна автоматически повернула голову к учительскому столу и увидела, что директор всё ещё сидит,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наблюдая, просто наблюдая. Дамблдор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просто наблюдал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одной рукой как будто придерживая профессора МакГонагалл — ещё секунда и кто-нибудь выкрикнет заклинание, и тогда будет слишком поздно.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 Дамблдор ничего не делает...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раздался голос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Мои извинения.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Дафна обернулась, и от потрясения у неё отвисла челюсть.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Скорджифай,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произнёс тот же ровный голос, и всё пюре мигом исчезло, открыв изумлённое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Малфой приблизился к ней, убрал свою волшебную палочку, встал перед ней на одно колено и предложил руку.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Простите за случившееся, мисс Грейнджер, — вежливо сказал Драко, — полагаю, некоторым из присутствующих показалось, что это смешно.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приняла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протянутую руку, и Дафна внезапно поняла, что должно случится дальше...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приподнял Гермиону, чтобы затем бросить.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просто помог ей подняться на ноги.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Спасибо, — сказала Гермиона.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Пожалуйста, — громко ответил Драко. Он не смотрел по сторонам и не видел, как все четыре факультета школы Хогвартс уставились на него в полном изумлении. — Просто запомните — быть хитрым и целеустремлённым не означает быть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таким.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 вернулся на своё место за столом Слизерина и уселся там, словно он только что не...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только что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Гермиона добралась до ближайшего пустого места на скамье Когтеврана и опустилась туда.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учеников медленно села на свои места.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Дафна, ты в порядке? — спросила Трейси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Сердце Драко билось так бешено,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он беспокоился, не вырвется ли оно наружу и не взорвётся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от того заклинания, которое Амикус Кэрроу однажды применил к щенку.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полностью контролировал своё лицо, потому что знал (ему вдалбливали это снова и снова), что, если покажет хотя бы толику страха, который он ощущал внутри себя, его товарищи по факультету набросятся и разорвут его на части, как выводок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акромантул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ов.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Некогда было советоваться с Гарри Поттером, некогда было планировать или просто подумать, был лишь миг осознания, что начинать спасать репутацию Слизерина нужно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прямо сейчас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всех сторон слизеринского стола на Драко смотрели рассерженные лица.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гораздо больше было просто растерянных.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 ладно, я сдаюсь, — сказал незнакомый шестикурсник, сидевший напротив Драко двумя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местами правее. — Зачем ты это сделал, Малфой?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Хотя во рту ужасно пересохло, Драко не стал сглатывать, понимая, что это может выдать его страх. Вместо этого он подхватил с тарелки немного моркови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 всей еды на его тарелке в моркови было больше всего влаги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разжевал и проглотил, соображая с максимально возможной скоростью.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— как можно более язвительно начал Драко. Его сердце забилось ещё чаще, все вокруг перестали разговаривать, чтобы послушать, что он скажет, — возможно, и существует способ выставить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 в ещё худшем свете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нападать на первокурсниц со всех четырёх факультетов, которые объединилис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для борьбы с хулиганами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я что-то не могу придумать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То, что делает Гринграсс, идёт нам на пользу.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Растерянное выражение не сошло с лиц присутствующих.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Что? — спросил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Подожди.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Какую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пользу? — поинтересовалась пятикурсница, сидевшая справа.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Благодаря этому Слизерин выглядит лучше, — пояснил Драко.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Слизеринцы недоумевающе смотрели на него,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пытался объяснить им алгебру.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Выглядит лучше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для кого?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уточнил шестикурсник.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 ты помог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грязнокровке,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возразила пятикурсница. — Каким образом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должно выглядеть хорошо?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Рот Драко захлопнулся. Его мозг внезапно стал жертвой какой-то отвратительной неисправности, он не мог говорить ничего кроме правды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тут пятикурсник сказал: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Возможно, это какая-то чрезвычайно умная схема Малфоя. Знаете, как в «Трагедии Лайта», где всё, что выглядит как неудача — часть плана. А в конце — голова Грейнджер на пике, и никто не подозревает, что это его рук дело.</w:t>
      </w:r>
    </w:p>
    <w:p w:rsidP="00000000" w:rsidRPr="00000000" w:rsidR="00000000" w:rsidDel="00000000" w:rsidRDefault="00000000">
      <w:pPr>
        <w:spacing w:lineRule="auto" w:line="274"/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 в этом есть смысл, — согласился кто-то из сидящих поодаль за столом, и многие закивали.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знаешь, что задумал босс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вполголоса спросил Винсент.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Грегори Гойл не ответил. В его голове звучали слова его господина, сказанные в день, когда поползли слухи о том, что Салазар Слизерин показывает Поттеру и Грейнджер, где находить хулиганов: «Не могу поверить, что я поверил каждому её слову».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Мистер Гойл? — прошептал Винсент.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Губы Грегори Гойла сложились в беззвучное «О, нет».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этот день Гермиона ушла с обеда пораньше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в силу определённых причин она не испытывала голода.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Несколько секунд чудовищного унижения по-прежнему горели у неё в голове. Она всё ещё чувствовала, как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лицо окунается в картофельное пюре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как она отлетает в сторону, и слышала в ушах голос парня из Слизерина, который говорит «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Извинись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»... Впервые в жизни она ощущала, как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ненавидит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кого-то. Ненавидит парня, который швырнул её (ей сказали, что его зовут Маркус Флинт), и того, кто в начале сбил её с ног проклятьем... Одно ужасное мгновение Гермионе хотелось пойти и сказать Гарри, что если он проявит в их отношении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креативность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она не будет возражать.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успела она отойти от Большого зала, как услышала, что её кто-то догоняет и, обернувшись,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к ней бежит Дафна.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она выслушала то, что её Солнечный солдат хотела сказать.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Как ты не понимаешь?! — голос Дафны едва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срывался на крик.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кто-то ведёт себя мило по отношению к тебе, это ещё не означает, что он твой друг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Он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Драко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Его отец — Пожиратель Смерти, родители всех его друзей — Нотта,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Крэбба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Гойла, — все, буквально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все, кто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окружают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Пожиратели Смерти, понимаешь? Они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презирают маглорождённых, они хотят, чтобы все такие как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умерли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они думают, что вы можете сгодиться только на то, что быть принесёнными в жертву в ужасных Тёмных ритуалах! Драко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следующий лорд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 с рождения учили ненавидеть тебя и с рождения учили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вр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Яростно сверкающие серо-зелёные глаза Дафны требовали, чтобы Гермиона поняла и согласилась.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Он... — начала было Гермиона: ей вспомнилась крыша Хогвартса, тот резкий толчок, когда она начала падать, и рука Драко Малфоя, сжимающая её руку так крепко, что потом у неё были синяки. Ей пришлось дважды просить его, прежде чем он позволил ей упасть. — Возможно, Драко Малфой не такой, как они.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Шёпот Дафны больше напоминал крик: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Если в итоге он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причинит тебе боли в десять раз больше, чем сделал хорошего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жизнь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кончена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ты это понимаешь? Я хочу сказать, что Люциус Малфой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буквально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лишит его наследства. Ты хоть представляешь себе, каков шанс, что он не замышляет чего-нибудь?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Крошечный? — еле слышно предположила Гермиона 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Нулевой, — прошипела Дафна, — то есть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никакой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 Даже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меньше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чем нулевой!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настолько мал, что ты не найдёшь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помощью трёх Увеличивающих заклинаний, Указывающего заклинания и... и... и древней карты вместе с кентавром-прорицателем!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в Слизерине знают, что он замышляет что-то против тебя и не хочет, чтобы его подозревали. Я слышала, кто-то говорил, что видел, как он направил на тебя свою палочку перед тем, как ты споткнулась... Неужели ты не понимаешь?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Э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всё  — часть плана Малфоя!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ел бифштекс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соцветиями цветной капусты и огневичным соусом (настоящие яйца огневицы не использовались, просто на вкус он был как огонь), пытаясь не засмеяться и пытаясь не заплакать.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слышал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 правдоподобном отрицании,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осознавал, насколько оно важно, пока не обнаружил,</w:t>
      </w:r>
      <w:r w:rsidRPr="00000000" w:rsidR="00000000" w:rsidDel="00000000">
        <w:rPr>
          <w:rFonts w:cs="Times New Roman" w:hAnsi="Times New Roman" w:eastAsia="Times New Roman" w:ascii="Times New Roman"/>
          <w:color w:val="cc0000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Малфоев его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может быть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принципе.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Хотите знать мой план? — сказал Драко. 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мой план. Я планирую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ничего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делать, и тогда в следующий раз,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люди решат, что я что-то задумал, они будут в этом сомневаться. 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Ха... — отозвался пятикурсник. — Я тебе не верю, это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звучит недостаточно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хитро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чтобы бы быть правдой...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Этого он от тебя и добивается, — сказала пятикурсница.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Альбус, — угрожающе сказала Минерва, —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спланировали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это?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у, если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правда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щёл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кнул пальцами под столом,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не признался в этом так просто...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Дрожащая рука профессора Защиты опять уронила ложку в суп.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значит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вас подставила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возмутилась Милисента.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после обеда они направились из Большого зала в комнату Дафны и теперь вдвоём сидели на её кровати, скрестив ноги по-турецки.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глазами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рорицательницы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которые пронзают само Время,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видела,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побеждаете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прищурив свои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простого смертного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Дафна внимательно смотрела на Милисенту.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Этот парень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ждал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нас.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да! — ответила Милисента. — Все знают, что вы охотитесь на хулиганов!</w:t>
      </w:r>
    </w:p>
    <w:p w:rsidP="00000000" w:rsidRPr="00000000" w:rsidR="00000000" w:rsidDel="00000000" w:rsidRDefault="00000000">
      <w:pPr>
        <w:spacing w:lineRule="auto" w:line="274"/>
        <w:ind w:left="0"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 Ханну попало действительно болезненное проклятье, — сказала Дафна. — Ей пришлось  пойти к целителю, Милисента! Мы же друзья, ты должна была меня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предупредить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Дафна,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сказала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тебе... — слизеринка замолчала, будто припоминая что-то, и затем продолжила. — То есть, я говорила тебе: то, что я Вижу,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должно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произойти. Если я попытаюсь это изменить, если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кто-нибудь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попытается это изменить, произойдут по-настоящему ужасные, кошмарные, нехорошие, очень плохие вещи. И затем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любом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произойдёт. Если я Вижу, что вас изобьют,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могу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это тебе рассказать, потому что тогда вы постараетесь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ходить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тогда...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она замолкла.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тогда? — скептически спросила Дафна. — Что случится, если мы просто не пойдём?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не знаю!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воскликнула Милисента. — 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возможно, по сравнению с этим стать закуской для летифолдов — просто увеселительный пикник!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Послушай, даже я знаю, что пророчества так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работают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Дафна на мгновение задумалась. — По крайней мере, в пьесах они работают не так...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Надо сказать, во всех трагедиях, где пытались избежать пророчества, именно это его 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осуществляло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а в тех трагедиях, где, напротив, пытались действовать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согласно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пророчеству, только поэтому оно и сбывалось. Но герой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мог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подправить пророчество под себя, если был достаточно умён; или кто-то, кто сильно его любит, мог занять его место, или же, приложив достаточно усилий, можно было разрушить пророчество полностью... С другой стороны,  в пьесах пророки не помнили, что именно они Видели...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Милисента, видимо, заметила сомнения Дафны, потому что стала выглядеть чуть уверенней.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так это же не пьеса! — резко сказала она. — Давай так, я скажу тебе, если Увижу, будет ли схватка лёгкой или тяжёлой. Но это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я могу сделать, понимаешь? И если я скажу «тяжёлой», вы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можете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приходить! Или... или...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глаза Милисенты закатились, и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глухо произнесла: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Те, кто попытаются обмануть судьбу, встретят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печальный и мрачный конец...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Спраут, поджав губы, покачала головой.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Но... — сказала Сьюзан. — Но в тот раз вы помогли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Гарри Поттеру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предельно ясно объяснили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сказала профессор Спраут так, будто кто-то применил Уменьшающие чары, чтобы сжать её горло, — что следить за порядком на факультете Слизерин — это работа профессора Снейпа, а не моя... Мисс Боунс, пожалуйста, вы совсем не обязаны...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Нет, обязана, — безрадостно отозвалась Сьюзен. — Я пуффендуйка,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должны быть верными.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Таинственный пергамент по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 подушкой?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их защищённом Квиетусом укромном уголке, где они учились, Гарри Поттер поднял голову.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Затем зелёные глаза мальчика сузились. — Он бы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 не от Санта-Клауса?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Пауза.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Ладно, — сказала Гермиона. —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спрашивать, а ты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будешь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отвечать мне, и мы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притворимся, что ты ничего не говорил, и я ничего об этом не знаю...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только девушка осталась одна, Сьюзен подошла к столу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предварительно оглядев гостиную и убедившись, что за ней никто не наблюдает (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причём именно так, как учила её тётя, поэтому окружающим не было заметно, что она оглядывалась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).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Привет, Сьюзи, — сказала семикурсница с Пуффендуя.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уже нужно ещё..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Скажи пожалуйста, я могу с тобой немного поговорить наедине? — попросила Сьюзен.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Джейме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семикурсник из Слизерина, считавшийся до недавнего времени восходящей звездой дуэлей среди молодёжи — стоял в кабинете профессора Снейпа по стойке смирно, стиснув зубы и ощущая, как пот градом катится по его спине.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отчётливо помню, — произнёс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факультета, сардонически растягивая слова, — что не далее как сегодня утром я предупреждал вас и нескольких ваших товарищей о группе первокурсниц, встреча с которыми может оказаться весьма неприятной, если боец проявит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неосмотрительность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позволит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застать себя врасплох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неторопливо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обошёл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Джейме кругом.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Я... — начал Джейме: его лоб продолжал покрываться испариной, так как он прекрасно понимал, насколько нелепо и жалко прозвучат его оправдания. — Сэр, у них не должно было получиться, — одна первогодка не могла разбить его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важно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насколько древним было её заклинание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Гринграсс помогли...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было очевидно, что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екан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это не поверит.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О, я более чем согласен, — негромко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протянул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Спейп с явственной угрозой в голосе, — у них не должно было получиться. Я начинаю думать, что план мистера Малфоя, каким бы он ни был, не лишён смысла,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Асторга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Вряд ли на репутации Слизерина хорошо скажется ситуация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когда наши бойцы, вместо того чтобы демонстрировать свою силу, проигрывают маленьким девочкам!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Снейпа стал громче: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Хорошо, что у вас хватило вкуса, чтобы быть поверженным первокурсницей факультета Слизерин из Благородного Дома. В противном случае я бы сам снял с вас баллы!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Эти слова заставили кулаки Джейме Асторги сжаться, но он не смог придумать достойного ответа.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Прошло ещё какое-то время, прежде чем Джейме было позволено покинуть кабинет декана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стены, пол и потолок увидели улыбку Северуса Снейпа.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тот вечер Драко посетила сова его отца — Танаксу. Она не была зелёной лишь потому, что в природе не существует зелёных сов. Лучшим вариантом, который отец смог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найти,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оказалась сова с оперением чистейшего серебристого цвета, с огромными светящимися зелёными глазами и клювом, который по остроте и грозности не уступал зубам змеи. Текст на пергаменте, закреплённом на лапке Танаксу, был предельно коротким</w:t>
      </w:r>
      <w:r w:rsidRPr="00000000" w:rsidR="00000000" w:rsidDel="00000000">
        <w:rPr>
          <w:rFonts w:cs="Times New Roman" w:hAnsi="Times New Roman" w:eastAsia="Times New Roman" w:ascii="Times New Roman"/>
          <w:color w:val="ff9900"/>
          <w:sz w:val="24"/>
          <w:rtl w:val="0"/>
        </w:rPr>
        <w:t xml:space="preserve">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 ты делаешь, сын мой?»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Ответ, отправленный Драко, был столь же коротким: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пытаюсь исправить ущерб, нанесённый репутации Слизерина, отец.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»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Ровно через промежуток времени, который требуется сове, чтобы преодолеть расстояние от Хогвартса до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Малфой-манора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обратно, семейная сова принесла ещё один пергамент, на котором было написано лишь: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«Что ты делаешь на самом деле?»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уставился на пергамент. Его руки дрожали, когда он протянул записку ближе к свету камина. Шесть слов, выведенных чёрными чернилами,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должны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были страшить больше смерти. 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Времени на размышления не было — его отец также знал в точности, сколько времени нужно сове, что добраться от Малфой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-манора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Хогвартса и обратно, и он поймёт, если Драко будет медлить, сочиняя правдоподобную ложь.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Драко всё-таки дождался, пока его руки перестанут дрожать, прежде чем написать свой ответ — единственный довод, который, по его мнению, отец мог бы принять: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«Я готовлюсь к следующей войне.»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Драко обернул пергамент вокруг лапки совы и закрепил его, после чего отправил Танаксу в полёт сквозь коридоры Хогвартса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ноч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ь.</w:t>
      </w:r>
    </w:p>
    <w:p w:rsidP="00000000" w:rsidRPr="00000000" w:rsidR="00000000" w:rsidDel="00000000" w:rsidRDefault="00000000">
      <w:pPr>
        <w:ind w:firstLine="57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подождал, но ответа не было.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 w:date="2013-04-09T06:13:58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помню точно подходящий фразеологизм</w:t>
      </w:r>
    </w:p>
  </w:comment>
  <w:comment w:id="1" w:date="2013-04-09T10:59:28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, и тихий свет подмигивающих с зачарованного потолка звезд струился по Большому залу, когда Гермиона...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Может, так? Только "струился" немного настораживает</w:t>
      </w:r>
    </w:p>
  </w:comment>
  <w:comment w:id="2" w:date="2013-04-21T15:25:2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Джэйми</w:t>
      </w:r>
    </w:p>
  </w:comment>
  <w:comment w:id="3" w:date="2013-04-09T06:46:15Z" w:author="Unknow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заговор тут звучит странновато, но не знаю даже можно ли на что-то сменить</w:t>
      </w:r>
    </w:p>
  </w:comment>
  <w:comment w:id="4" w:date="2013-04-17T12:14:27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"тайна"</w:t>
      </w:r>
    </w:p>
  </w:comment>
  <w:comment w:id="5" w:date="2013-04-09T11:19:29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...что пишут в "Придире" обо мне?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даже без курсива - в русском такой порядок слов и без того означает ударение на "мне"</w:t>
      </w:r>
    </w:p>
  </w:comment>
  <w:comment w:id="6" w:date="2013-03-22T00:56:2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английском там идет указание на принадлежность главы к арке, надобы в русском как-то сделать</w:t>
      </w:r>
    </w:p>
  </w:comment>
  <w:comment w:id="7" w:date="2013-04-21T10:40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8" w:date="2013-04-18T13:06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вообще я не уверен, что это нужно вставлять, потому что в оригинальном тексте вообще нет ничего про хулиганов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другой стороны, если у нас даже переводчики путаются, что имеется в виду...</w:t>
      </w:r>
    </w:p>
  </w:comment>
  <w:comment w:id="9" w:date="2013-04-21T10:32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смущает, особенно встряска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внутри неё вздрогнуло?</w:t>
      </w:r>
    </w:p>
  </w:comment>
  <w:comment w:id="10" w:date="2013-04-21T12:27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" w:date="2013-04-21T11:57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не так важен этот промежуток времени, чтобы ради него такую конструкцию разбабахивать.</w:t>
      </w:r>
    </w:p>
  </w:comment>
  <w:comment w:id="12" w:date="2013-04-21T12:17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автор там забабахал ничуть не меньшую конструкцию, мы её даже не полностью передали :)</w:t>
      </w:r>
    </w:p>
  </w:comment>
  <w:comment w:id="13" w:date="2013-03-27T08:49:2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они между собой на вы?</w:t>
      </w:r>
    </w:p>
  </w:comment>
  <w:comment w:id="14" w:date="2013-04-04T04:21:32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сомневаюсь</w:t>
      </w:r>
    </w:p>
  </w:comment>
  <w:comment w:id="15" w:date="2013-04-09T11:20:2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тут.</w:t>
      </w:r>
    </w:p>
  </w:comment>
  <w:comment w:id="16" w:date="2013-04-18T06:38:4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клуба? речь вроде о соревнованиях или просто "среди молодёжи"</w:t>
      </w:r>
    </w:p>
  </w:comment>
  <w:comment w:id="17" w:date="2013-04-09T07:52:2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</w:t>
      </w:r>
    </w:p>
  </w:comment>
  <w:comment w:id="18" w:date="2013-04-21T12:57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который выглядел очень серьёзным?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официальным тут совсем не подходит</w:t>
      </w:r>
    </w:p>
  </w:comment>
  <w:comment w:id="19" w:date="2013-04-21T14:54:5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" w:date="2013-04-21T13:45:2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максимально возможной скоростью</w:t>
      </w:r>
    </w:p>
  </w:comment>
  <w:comment w:id="21" w:date="2013-03-24T01:10:10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решил повторить, чтобы звучало формальней,</w:t>
      </w:r>
    </w:p>
  </w:comment>
  <w:comment w:id="22" w:date="2013-03-26T10:16:43Z" w:author="Dima Motsar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заменить на "Ну.." или "Что ж"?</w:t>
      </w:r>
    </w:p>
  </w:comment>
  <w:comment w:id="23" w:date="2013-04-21T15:19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таком варианте запятая не нужна</w:t>
      </w:r>
    </w:p>
  </w:comment>
  <w:comment w:id="24" w:date="2013-04-18T05:08:1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ммм... в оригинале "всегда" нет, там только "все"</w:t>
      </w:r>
    </w:p>
  </w:comment>
  <w:comment w:id="25" w:date="2013-03-25T13:14:19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Астория?</w:t>
      </w:r>
    </w:p>
  </w:comment>
  <w:comment w:id="26" w:date="2013-03-25T13:19:13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фамилия такая)</w:t>
      </w:r>
    </w:p>
  </w:comment>
  <w:comment w:id="27" w:date="2013-03-25T13:58:0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она пишется по другому - Astoria, а не Astorga</w:t>
      </w:r>
    </w:p>
  </w:comment>
  <w:comment w:id="28" w:date="2013-04-02T04:02:06Z" w:author="Berik Moldashev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тогда уж Хайме Асторга. Если до конца идти =)</w:t>
      </w:r>
    </w:p>
  </w:comment>
  <w:comment w:id="29" w:date="2013-04-16T14:47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 к Хайме Асторга</w:t>
      </w:r>
    </w:p>
  </w:comment>
  <w:comment w:id="30" w:date="2013-04-21T14:19:1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аларик +1, только я бы убрала "когда"</w:t>
      </w:r>
    </w:p>
  </w:comment>
  <w:comment w:id="31" w:date="2013-04-21T13:07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бы поставил запятую</w:t>
      </w:r>
    </w:p>
  </w:comment>
  <w:comment w:id="32" w:date="2013-04-21T14:05:1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33" w:date="2013-04-21T14:08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опустить, по-моему</w:t>
      </w:r>
    </w:p>
  </w:comment>
  <w:comment w:id="34" w:date="2013-04-21T15:08:0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будут в этом сомневаться. имхо так понятнее</w:t>
      </w:r>
    </w:p>
  </w:comment>
  <w:comment w:id="35" w:date="2013-04-04T03:56:14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тут другое значение -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"ему не нужно было оглыдваться, чтобы знать, что все четыре факультета сейчас смотрят на него"</w:t>
      </w:r>
    </w:p>
  </w:comment>
  <w:comment w:id="36" w:date="2013-04-18T12:52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прикованы к ним?</w:t>
      </w:r>
    </w:p>
  </w:comment>
  <w:comment w:id="37" w:date="2013-04-18T05:40:05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точн?</w:t>
      </w:r>
    </w:p>
  </w:comment>
  <w:comment w:id="38" w:date="2013-04-18T05:40:45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ну, дух витает прямо ))</w:t>
      </w:r>
    </w:p>
  </w:comment>
  <w:comment w:id="39" w:date="2013-04-18T05:41:0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можно и убрать</w:t>
      </w:r>
    </w:p>
  </w:comment>
  <w:comment w:id="40" w:date="2013-04-21T12:46:1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Судя по всему?</w:t>
      </w:r>
    </w:p>
  </w:comment>
  <w:comment w:id="41" w:date="2013-04-09T11:42:5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чего-то</w:t>
      </w:r>
    </w:p>
  </w:comment>
  <w:comment w:id="42" w:date="2013-04-21T14:14:4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некое. так органичнее, имхо</w:t>
      </w:r>
    </w:p>
  </w:comment>
  <w:comment w:id="43" w:date="2013-04-09T10:54:5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зпт</w:t>
      </w:r>
    </w:p>
  </w:comment>
  <w:comment w:id="44" w:date="2013-04-21T14:22:1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предложение не согласовано :/ есть подчинённое, но оно ничему не подчинено</w:t>
      </w:r>
    </w:p>
  </w:comment>
  <w:comment w:id="45" w:date="2013-04-21T12:51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говорит</w:t>
      </w:r>
    </w:p>
  </w:comment>
  <w:comment w:id="46" w:date="2013-04-21T16:47:3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47" w:date="2013-04-09T11:25:47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 ?</w:t>
      </w:r>
    </w:p>
  </w:comment>
  <w:comment w:id="48" w:date="2013-04-21T15:47:3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Ещё как можешь?</w:t>
      </w:r>
    </w:p>
  </w:comment>
  <w:comment w:id="49" w:date="2013-04-09T10:50:0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50" w:date="2013-04-09T10:57:5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:</w:t>
      </w:r>
    </w:p>
  </w:comment>
  <w:comment w:id="51" w:date="2013-04-21T16:41:0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перебила? это когда дафна целый абзац успела подумать, надо полагать, молча?</w:t>
      </w:r>
    </w:p>
  </w:comment>
  <w:comment w:id="52" w:date="2013-04-21T15:05:1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хм, нужна здесь запятая? мне кажется нет</w:t>
      </w:r>
    </w:p>
  </w:comment>
  <w:comment w:id="53" w:date="2013-04-21T15:05:2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нужна</w:t>
      </w:r>
    </w:p>
  </w:comment>
  <w:comment w:id="54" w:date="2013-04-21T12:27:0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55" w:date="2013-04-21T11:09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гм :)</w:t>
      </w:r>
    </w:p>
  </w:comment>
  <w:comment w:id="56" w:date="2013-04-16T06:25:58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над кем-то будут издеваться?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будет происходить издевательство?</w:t>
      </w:r>
    </w:p>
  </w:comment>
  <w:comment w:id="57" w:date="2013-04-09T07:35:0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маленькой</w:t>
      </w:r>
    </w:p>
  </w:comment>
  <w:comment w:id="58" w:date="2013-04-21T14:31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некрасиво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Ханна падала, всё ещё вытянув руку в её сторону</w:t>
      </w:r>
    </w:p>
  </w:comment>
  <w:comment w:id="59" w:date="2013-04-21T12:11:2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...и, кстати, в оригинале нет</w:t>
      </w:r>
    </w:p>
  </w:comment>
  <w:comment w:id="60" w:date="2013-04-21T14:32:3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61" w:date="2013-04-09T11:28:06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истории / рассказа (повтор, пока получается статья в статье)</w:t>
      </w:r>
    </w:p>
  </w:comment>
  <w:comment w:id="62" w:date="2013-04-21T10:34:5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</w:comment>
  <w:comment w:id="63" w:date="2013-04-21T13:05:5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"так и не встала на ноги"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кажется, что она умышленно не стала вставать</w:t>
      </w:r>
    </w:p>
  </w:comment>
  <w:comment w:id="64" w:date="2013-04-21T14:53:1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65" w:date="2013-04-21T15:07:3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эта конструкция показалась какой-то сложной</w:t>
      </w:r>
    </w:p>
  </w:comment>
  <w:comment w:id="66" w:date="2013-04-21T13:46:5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почему именно вот теперь? она заполнилась тишиной, насколько я понял, уже давно, теперь остались только эти самые воспоминания.</w:t>
      </w:r>
    </w:p>
  </w:comment>
  <w:comment w:id="67" w:date="2013-04-09T08:14:39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абсолютно ненужное уточнение, которого притом нет в оригинале</w:t>
      </w:r>
    </w:p>
  </w:comment>
  <w:comment w:id="68" w:date="2013-04-21T11:45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"и до неё доносилось"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 есть получается непонятно, к чему этот обрывок относится</w:t>
      </w:r>
    </w:p>
  </w:comment>
  <w:comment w:id="69" w:date="2013-04-09T11:28:38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70" w:date="2013-04-09T11:49:53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71" w:date="2013-03-28T07:02:05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или Акромантулов?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не помню, встречалоь ли это где по тексту, но в списке терминов нету</w:t>
      </w:r>
    </w:p>
  </w:comment>
  <w:comment w:id="72" w:date="2013-03-30T01:09:4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Акромантулов</w:t>
      </w:r>
    </w:p>
  </w:comment>
  <w:comment w:id="73" w:date="2013-04-09T11:39:0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74" w:date="2013-04-21T15:29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</w:t>
      </w:r>
    </w:p>
  </w:comment>
  <w:comment w:id="75" w:date="2013-04-18T13:10:07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"Ага"? "Точно"?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Там Yep</w:t>
      </w:r>
    </w:p>
  </w:comment>
  <w:comment w:id="76" w:date="2013-04-21T13:36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нового предложения "Он не смотрел по сторонам и не видел, как все четыре..."</w:t>
      </w:r>
    </w:p>
  </w:comment>
  <w:comment w:id="77" w:date="2013-04-09T12:34:5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тихо</w:t>
      </w:r>
    </w:p>
  </w:comment>
  <w:comment w:id="78" w:date="2013-04-21T13:35:1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запятая</w:t>
      </w:r>
    </w:p>
  </w:comment>
  <w:comment w:id="79" w:date="2013-04-21T11:46:0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напарником?</w:t>
      </w:r>
    </w:p>
  </w:comment>
  <w:comment w:id="80" w:date="2013-04-21T13:16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81" w:date="2013-04-21T16:40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видимо?</w:t>
      </w:r>
    </w:p>
  </w:comment>
  <w:comment w:id="82" w:date="2013-04-21T14:01:0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девочка. плохо смотрятся две Гермионы подряд</w:t>
      </w:r>
    </w:p>
  </w:comment>
  <w:comment w:id="83" w:date="2013-04-13T16:10:13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охх, какой же здесь оборот, прям не зна</w:t>
      </w:r>
    </w:p>
  </w:comment>
  <w:comment w:id="84" w:date="2013-04-21T10:22:2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можно опустить</w:t>
      </w:r>
    </w:p>
  </w:comment>
  <w:comment w:id="85" w:date="2013-04-21T06:56:38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bad - плохо</w:t>
      </w:r>
    </w:p>
  </w:comment>
  <w:comment w:id="86" w:date="2013-04-16T14:30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вставил, и не уверен, что надо</w:t>
      </w:r>
    </w:p>
  </w:comment>
  <w:comment w:id="87" w:date="2013-04-18T13:23:0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потащил</w:t>
      </w:r>
    </w:p>
  </w:comment>
  <w:comment w:id="88" w:date="2013-04-21T14:05:3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виду?</w:t>
      </w:r>
    </w:p>
  </w:comment>
  <w:comment w:id="89" w:date="2013-04-21T15:27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90" w:date="2013-04-21T13:04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налетела на чью-то спину</w:t>
      </w:r>
    </w:p>
  </w:comment>
  <w:comment w:id="91" w:date="2013-04-09T11:50:2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92" w:date="2013-04-21T14:18:0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в тексте совсем иное</w:t>
      </w:r>
    </w:p>
  </w:comment>
  <w:comment w:id="93" w:date="2013-04-21T15:40:1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отдалённый?</w:t>
      </w:r>
    </w:p>
  </w:comment>
  <w:comment w:id="94" w:date="2013-04-12T10:00:28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лёгкую черную ткань, переброшенную через ее руку.</w:t>
      </w:r>
    </w:p>
  </w:comment>
  <w:comment w:id="95" w:date="2013-04-27T07:38:11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ощущение уюта?</w:t>
      </w:r>
    </w:p>
  </w:comment>
  <w:comment w:id="96" w:date="2013-04-27T12:19:2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+1/2</w:t>
      </w:r>
    </w:p>
  </w:comment>
  <w:comment w:id="97" w:date="2013-04-21T13:37:2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туда?</w:t>
      </w:r>
    </w:p>
  </w:comment>
  <w:comment w:id="98" w:date="2013-04-08T04:42:1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не знаю, как оно правильно называется</w:t>
      </w:r>
    </w:p>
  </w:comment>
  <w:comment w:id="99" w:date="2013-04-14T10:44:17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соцветия</w:t>
      </w:r>
    </w:p>
  </w:comment>
  <w:comment w:id="100" w:date="2013-04-14T14:29:4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точно :)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
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2013/4/14 Chaika Che (Google Документы) &lt;</w:t>
      </w:r>
    </w:p>
  </w:comment>
  <w:comment w:id="101" w:date="2013-04-21T13:38:2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считаю, что это тоже относится к part</w:t>
      </w:r>
    </w:p>
  </w:comment>
  <w:comment w:id="102" w:date="2013-04-09T09:51:2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</w:t>
      </w:r>
    </w:p>
  </w:comment>
  <w:comment w:id="103" w:date="2013-04-10T04:14:31Z" w:author="n.strogantsev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более приглушенным</w:t>
      </w:r>
    </w:p>
  </w:comment>
  <w:comment w:id="104" w:date="2013-04-21T13:59:15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язык жестов должен быть довольно лаконичен</w:t>
      </w:r>
    </w:p>
  </w:comment>
  <w:comment w:id="105" w:date="2013-04-15T07:55:0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 на что</w:t>
      </w:r>
    </w:p>
  </w:comment>
  <w:comment w:id="106" w:date="2013-04-21T14:54:56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приказы. в этом же предложении капитан команды</w:t>
      </w:r>
    </w:p>
  </w:comment>
  <w:comment w:id="107" w:date="2013-04-21T10:23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 оно вообще?</w:t>
      </w:r>
    </w:p>
  </w:comment>
  <w:comment w:id="108" w:date="2013-04-21T11:07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просто "повернулся"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запятая</w:t>
      </w:r>
    </w:p>
  </w:comment>
  <w:comment w:id="109" w:date="2013-04-21T12:41:5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0" w:date="2013-04-18T13:12:0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лучше "первенство", на мой взгляд :)</w:t>
      </w:r>
    </w:p>
  </w:comment>
  <w:comment w:id="111" w:date="2013-04-15T07:53:39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 большой буквы?</w:t>
      </w:r>
    </w:p>
  </w:comment>
  <w:comment w:id="112" w:date="2013-04-21T13:00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тоже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тут речь о том, что "в режиме зомби и это видно по лицу"</w:t>
      </w:r>
    </w:p>
  </w:comment>
  <w:comment w:id="113" w:date="2013-04-21T14:05:0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кто-то здесь был?</w:t>
      </w:r>
    </w:p>
  </w:comment>
  <w:comment w:id="114" w:date="2013-04-12T10:03:16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ободряюще сжимала ее ладонь ?</w:t>
      </w:r>
    </w:p>
  </w:comment>
  <w:comment w:id="115" w:date="2013-04-21T12:29:2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16" w:date="2013-04-21T14:02:3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17" w:date="2013-04-21T16:02:0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какое-то</w:t>
      </w:r>
    </w:p>
  </w:comment>
  <w:comment w:id="118" w:date="2013-04-18T05:25:0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убрать?</w:t>
      </w:r>
    </w:p>
  </w:comment>
  <w:comment w:id="119" w:date="2013-04-21T14:15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20" w:date="2013-04-09T11:30:1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21" w:date="2013-04-21T12:21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22" w:date="2013-04-21T12:27:5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 запятая</w:t>
      </w:r>
    </w:p>
  </w:comment>
  <w:comment w:id="123" w:date="2013-04-21T13:06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124" w:date="2013-04-21T14:51:2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здесь идиома, лучше на русский дословно не переводить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http://idioms.thefreedictionary.com/would+not+be+caught+dead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 somebody would not be caught dead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someone would never do or wear something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Etymology: based on the idea that something very bad would make even a dead person uncomfortable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раньше повешусь, чем покажусь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я в гроб не лягу в таком костюме?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Кто-нибудь русский аналог знает?</w:t>
      </w:r>
    </w:p>
  </w:comment>
  <w:comment w:id="125" w:date="2013-04-21T14:53:06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гроб краше кладут?</w:t>
      </w:r>
    </w:p>
  </w:comment>
  <w:comment w:id="126" w:date="2013-04-21T16:01:3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буквальный перевод здесь как раз имеет своё очарование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намекает, что если их убьют, она не хочет, чтобы её труп нашли в этом костюме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собственно трактовка в приведенном описании это как раз допускает :) и акцент автора на dead по-моему тоже намекает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т.е. по-моему здесь автор в целях игры слов использует идиому буквально</w:t>
      </w:r>
    </w:p>
  </w:comment>
  <w:comment w:id="127" w:date="2013-04-21T16:21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в тебе говорит confirmation bias. ты к варианту привык, он тебе нравится. я когда его читал еле понял, что тут имеется в виду, потому что знаком с английской идиомой.</w:t>
      </w:r>
    </w:p>
  </w:comment>
  <w:comment w:id="128" w:date="2013-04-21T16:46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привёл, по-моему, достаточно серьезные свидетельства</w:t>
      </w:r>
    </w:p>
  </w:comment>
  <w:comment w:id="129" w:date="2013-04-09T11:48:2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30" w:date="2013-04-21T14:30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меня смущает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оборвал после "не обязаны"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 равно "делать это" не говорит ни о чем</w:t>
      </w:r>
    </w:p>
  </w:comment>
  <w:comment w:id="131" w:date="2013-04-18T05:33:48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</w:t>
      </w:r>
    </w:p>
  </w:comment>
  <w:comment w:id="132" w:date="2013-04-21T12:52:3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лишняя, по-моему</w:t>
      </w:r>
    </w:p>
  </w:comment>
  <w:comment w:id="133" w:date="2013-04-10T03:40:28Z" w:author="n.strogantseva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притворной, наигранной</w:t>
      </w:r>
    </w:p>
  </w:comment>
  <w:comment w:id="134" w:date="2013-04-11T13:47:1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неа. язвительным</w:t>
      </w:r>
    </w:p>
  </w:comment>
  <w:comment w:id="135" w:date="2013-04-21T11:37:0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слегка смущает</w:t>
      </w:r>
    </w:p>
  </w:comment>
  <w:comment w:id="136" w:date="2013-04-09T11:11:44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рассеянно</w:t>
      </w:r>
    </w:p>
  </w:comment>
  <w:comment w:id="137" w:date="2013-04-21T12:31:3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выводы из?</w:t>
      </w:r>
    </w:p>
  </w:comment>
  <w:comment w:id="138" w:date="2013-04-21T14:49:1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все таки лучше было бы - лично я не хочу, чтобы мой труп нашли в таком костюме. труп - курсивом</w:t>
      </w:r>
    </w:p>
  </w:comment>
  <w:comment w:id="139" w:date="2013-04-21T16:12:4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так тоже можно</w:t>
      </w:r>
    </w:p>
  </w:comment>
  <w:comment w:id="140" w:date="2013-04-21T15:16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случаи перепутаны :)))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брать в голову нужно если она есть :)</w:t>
      </w:r>
    </w:p>
  </w:comment>
  <w:comment w:id="141" w:date="2013-04-21T15:48:1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у меня разве по-другому получается?</w:t>
      </w:r>
    </w:p>
  </w:comment>
  <w:comment w:id="142" w:date="2013-04-21T16:14:1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тебя если тебе _не_ досталась, не бери в голову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по смыслу как раз - если досталась(есть), не бери в голову</w:t>
      </w:r>
    </w:p>
  </w:comment>
  <w:comment w:id="143" w:date="2013-04-21T16:16:0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а, до меня дошло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но мне всё равно не нравится, двусмысленно как-то</w:t>
      </w:r>
    </w:p>
  </w:comment>
  <w:comment w:id="144" w:date="2013-04-15T08:21:40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тут надо как-то по другому</w:t>
      </w:r>
    </w:p>
  </w:comment>
  <w:comment w:id="145" w:date="2013-04-21T13:48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просто "и"</w:t>
      </w:r>
    </w:p>
  </w:comment>
  <w:comment w:id="146" w:date="2013-04-09T08:06:23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понятно что не в другой момент :)</w:t>
      </w:r>
    </w:p>
  </w:comment>
  <w:comment w:id="147" w:date="2013-04-21T12:46:02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что не нравится? имхо как есть два вводных подряд - это плохо.</w:t>
      </w:r>
    </w:p>
  </w:comment>
  <w:comment w:id="148" w:date="2013-04-21T13:17:4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не вводное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предположим - это действие :)</w:t>
      </w:r>
    </w:p>
  </w:comment>
  <w:comment w:id="149" w:date="2013-04-09T07:44:3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</w:t>
      </w:r>
    </w:p>
  </w:comment>
  <w:comment w:id="150" w:date="2013-04-11T01:03:24Z" w:author="Babayeva Gune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соглашусь</w:t>
      </w:r>
    </w:p>
  </w:comment>
  <w:comment w:id="151" w:date="2013-04-16T04:50:44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застрять? протупить? :)</w:t>
      </w:r>
    </w:p>
  </w:comment>
  <w:comment w:id="152" w:date="2013-04-09T10:52:5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нравится мне тут "это", лучше - слова прозвучали или фраза прозвучала</w:t>
      </w:r>
    </w:p>
  </w:comment>
  <w:comment w:id="153" w:date="2013-04-09T11:30:5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</w:t>
      </w:r>
    </w:p>
  </w:comment>
  <w:comment w:id="154" w:date="2013-04-09T12:41:3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эм...</w:t>
      </w:r>
    </w:p>
  </w:comment>
  <w:comment w:id="155" w:date="2013-04-15T08:17:51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где там становиться?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the whole heroine business</w:t>
      </w:r>
    </w:p>
  </w:comment>
  <w:comment w:id="156" w:date="2013-04-21T10:54:21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"на секунду у неё комок подкатил к горлу"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 меня складывается ощущение, что тут не какое-то простое "запнулось"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собственно, там и дальше видно</w:t>
      </w:r>
    </w:p>
  </w:comment>
  <w:comment w:id="157" w:date="2013-04-21T13:09:5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переставил бы в начало</w:t>
      </w:r>
    </w:p>
  </w:comment>
  <w:comment w:id="158" w:date="2013-04-21T15:23:4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ребята, это Джэйми, вы чего?!</w:t>
      </w:r>
    </w:p>
  </w:comment>
  <w:comment w:id="159" w:date="2013-04-21T10:25:4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огляделся уже подразумевает "вокруг"</w:t>
      </w:r>
    </w:p>
  </w:comment>
  <w:comment w:id="160" w:date="2013-04-21T12:21:5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61" w:date="2013-04-21T16:04:0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убрала</w:t>
      </w:r>
    </w:p>
  </w:comment>
  <w:comment w:id="162" w:date="2013-04-21T15:39:4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Почти все в зале провожали их глазами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(кстати, откуда взялись ученики, в оригинале этого уточнения нет)</w:t>
      </w:r>
    </w:p>
  </w:comment>
  <w:comment w:id="163" w:date="2013-04-18T05:55:03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думаю, тут другой смысл</w:t>
      </w:r>
    </w:p>
  </w:comment>
  <w:comment w:id="164" w:date="2013-04-18T05:57:37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65" w:date="2013-04-11T13:11:20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может какой-то другой?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официальный?</w:t>
      </w:r>
    </w:p>
  </w:comment>
  <w:comment w:id="166" w:date="2013-04-09T10:58:2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маленькая буква</w:t>
      </w:r>
    </w:p>
  </w:comment>
  <w:comment w:id="167" w:date="2013-04-21T13:10:36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убрал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нужна запятая в любом случае</w:t>
      </w:r>
    </w:p>
  </w:comment>
  <w:comment w:id="168" w:date="2013-04-21T12:15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речь не о том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Гермиона видит, что у Гарри уйма времени на занятия с ним, но совершенно не видит, когда он при этом домашнюю работу делает</w:t>
      </w:r>
    </w:p>
  </w:comment>
  <w:comment w:id="169" w:date="2013-04-21T12:07:3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</w:t>
      </w:r>
    </w:p>
  </w:comment>
  <w:comment w:id="170" w:date="2013-04-16T14:31:52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всё-таки меня это несколько смущает</w:t>
      </w:r>
    </w:p>
  </w:comment>
  <w:comment w:id="171" w:date="2013-04-18T05:16:35Z" w:author="Berik Moldashev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согласен</w:t>
      </w:r>
    </w:p>
  </w:comment>
  <w:comment w:id="172" w:date="2013-04-10T05:22:15Z" w:author="Berik Moldashev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убрать</w:t>
      </w:r>
    </w:p>
  </w:comment>
  <w:comment w:id="173" w:date="2013-04-17T12:35:42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самой влажной из всего что было на тарелке</w:t>
      </w:r>
    </w:p>
  </w:comment>
  <w:comment w:id="174" w:date="2013-04-21T14:09:24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вроде про уколы говорят - слабый</w:t>
      </w:r>
    </w:p>
  </w:comment>
  <w:comment w:id="175" w:date="2013-04-21T12:51:38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Сьюзен, собрав всю оставшуюся у неё магию, крикнула "Иннервейт" в сторону Гермионы, и хулиган сразу же развернулся к пуффендуйке. Его палочка уже была направлена на неё, и крик Падмы "Призматис!" лишь на мгновение опередил "Импедимента!" слизеринца.</w:t>
      </w:r>
    </w:p>
  </w:comment>
  <w:comment w:id="176" w:date="2013-04-21T14:32:1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77" w:date="2013-04-21T16:27:49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отвисла</w:t>
      </w:r>
    </w:p>
  </w:comment>
  <w:comment w:id="178" w:date="2013-04-21T14:24:40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потом?</w:t>
      </w:r>
    </w:p>
  </w:comment>
  <w:comment w:id="179" w:date="2013-03-26T09:36:54Z" w:author="Александр Савин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желтые цвета ?</w:t>
      </w:r>
    </w:p>
  </w:comment>
  <w:comment w:id="180" w:date="2013-04-12T09:55:17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цвет 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_В тексте один цвет - желтый. А если "цвета", желто-черное сочетание представляется._</w:t>
      </w:r>
    </w:p>
  </w:comment>
  <w:comment w:id="181" w:date="2013-04-09T08:40:44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троеточие?</w:t>
      </w:r>
    </w:p>
  </w:comment>
  <w:comment w:id="182" w:date="2013-04-21T14:34:4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 бы</w:t>
      </w:r>
    </w:p>
  </w:comment>
  <w:comment w:id="183" w:date="2013-04-21T13:53:3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имхо, лишнее. уже есть раньше - не вижу смысла его тут повторять</w:t>
      </w:r>
    </w:p>
  </w:comment>
  <w:comment w:id="184" w:date="2013-04-21T14:43:2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 оригинале намеренный повтор.</w:t>
      </w:r>
    </w:p>
  </w:comment>
  <w:comment w:id="185" w:date="2013-04-21T14:51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кажется, что как есть выглядит достаточно неплохо и вполне справляется с задачей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мне не нравится "делать" на конце</w:t>
      </w:r>
    </w:p>
  </w:comment>
  <w:comment w:id="186" w:date="2013-04-21T16:18:4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а с это на конце лучше?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имхо мое с задачей справляется лучше.</w:t>
      </w:r>
    </w:p>
  </w:comment>
  <w:comment w:id="187" w:date="2013-04-21T16:26:44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"всё это" - это устойчивый оборот, который не оставляет вопросов, что именно имеется в виду :)</w:t>
      </w:r>
    </w:p>
  </w:comment>
  <w:comment w:id="188" w:date="2013-04-09T11:47:51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лишнее</w:t>
      </w:r>
    </w:p>
  </w:comment>
  <w:comment w:id="189" w:date="2013-04-21T10:41:00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по-моему, тут лучше точку поставить</w:t>
      </w:r>
    </w:p>
  </w:comment>
  <w:comment w:id="190" w:date="2013-04-09T11:01:54Z" w:author="Sofia S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видела контекст, но напрашивается _"по исследованию"_ или _"по заданию"_, тем более, дальше в предложении есть слово _"учёба"_</w:t>
      </w:r>
    </w:p>
  </w:comment>
  <w:comment w:id="191" w:date="2013-04-10T23:24:26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192" w:date="2013-04-18T12:41:0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что-то меня все три варианта смущают</w:t>
      </w:r>
    </w:p>
  </w:comment>
  <w:comment w:id="193" w:date="2013-04-19T01:50:22Z" w:author="Новицкий Дмитрий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угу</w:t>
      </w:r>
    </w:p>
  </w:comment>
  <w:comment w:id="194" w:date="2013-04-09T11:49:1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зпт</w:t>
      </w:r>
    </w:p>
  </w:comment>
  <w:comment w:id="195" w:date="2013-04-19T14:17:12Z" w:author="Gleb Mazursky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при этом?</w:t>
      </w:r>
    </w:p>
  </w:comment>
  <w:comment w:id="196" w:date="2013-04-21T11:47:29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бы вообще убрал и сделал бы это предложение отдельным абзацем</w:t>
      </w:r>
    </w:p>
  </w:comment>
  <w:comment w:id="197" w:date="2013-04-21T13:05:3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 к убрать</w:t>
      </w:r>
    </w:p>
  </w:comment>
  <w:comment w:id="198" w:date="2013-04-21T07:01:17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разве с большой?</w:t>
      </w:r>
    </w:p>
  </w:comment>
  <w:comment w:id="199" w:date="2013-04-21T14:37:13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определённо с маленькой</w:t>
      </w:r>
    </w:p>
  </w:comment>
  <w:comment w:id="200" w:date="2013-04-09T08:38:36Z" w:author="Elspet Darkl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лишнее</w:t>
      </w:r>
    </w:p>
  </w:comment>
  <w:comment w:id="201" w:date="2013-04-21T14:07:2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мне такое перечисление не нравится (услышал шаги, затем как....)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нужно сразу с "как" начинать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он бы услышал, как из главного коридора доносятся твёрдые шаги, перемещаются в боковой проход...</w:t>
      </w:r>
    </w:p>
  </w:comment>
  <w:comment w:id="202" w:date="2013-04-21T15:07:47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по-моему не нужно</w:t>
      </w:r>
    </w:p>
  </w:comment>
  <w:comment w:id="203" w:date="2013-04-21T13:40:55Z" w:author="alariclightin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был лишь миг осознания</w:t>
      </w:r>
    </w:p>
  </w:comment>
  <w:comment w:id="204" w:date="2013-04-21T15:00:14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5" w:date="2013-04-09T11:47:59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и это</w:t>
      </w:r>
    </w:p>
  </w:comment>
  <w:comment w:id="206" w:date="2013-04-09T11:20:12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вот тут меня зпт смущают. точно надо?</w:t>
      </w:r>
    </w:p>
  </w:comment>
  <w:comment w:id="207" w:date="2013-04-21T14:52:25Z" w:author="Chaika Che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убрала бы - перегружено причастными оборотами</w:t>
      </w:r>
    </w:p>
  </w:comment>
  <w:comment w:id="208" w:date="2013-04-21T14:56:03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+1</w:t>
      </w:r>
    </w:p>
  </w:comment>
  <w:comment w:id="209" w:date="2013-04-21T15:19:10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не нужно?</w:t>
      </w:r>
    </w:p>
  </w:comment>
  <w:comment w:id="210" w:date="2013-04-21T14:17:21Z" w:author="Victor Gavrish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откуда? lean - это прислониться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contextualSpacing w:val="1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contextualSpacing w:val="1"/>
      <w:jc w:val="center"/>
    </w:pPr>
    <w:rPr>
      <w:rFonts w:cs="Times New Roman" w:hAnsi="Times New Roman" w:eastAsia="Times New Roman" w:ascii="Times New Roman"/>
      <w:b w:val="1"/>
      <w:sz w:val="24"/>
    </w:rPr>
  </w:style>
  <w:style w:styleId="Heading3" w:type="paragraph">
    <w:name w:val="heading 3"/>
    <w:basedOn w:val="Normal"/>
    <w:next w:val="Normal"/>
    <w:pPr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72 готово.docx</dc:title>
</cp:coreProperties>
</file>