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88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81. Цена бесценного. Часть 3</w:t>
      </w:r>
    </w:p>
    <w:p w:rsidP="00000000" w:rsidRPr="00000000" w:rsidR="00000000" w:rsidDel="00000000" w:rsidRDefault="00000000">
      <w:pPr>
        <w:spacing w:lineRule="auto" w:line="288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Уходящие вверх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ярусы тёмного камня и море поднятых рук.</w:t>
      </w:r>
    </w:p>
    <w:p w:rsidP="00000000" w:rsidRPr="00000000" w:rsidR="00000000" w:rsidDel="00000000" w:rsidRDefault="00000000">
      <w:pPr>
        <w:spacing w:lineRule="auto" w:line="288"/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Лорды и леди Визенгамота в фиолетовых мантиях, отмеченных серебряной литерой «В», с холодным упрёком смотрели на дрожащую девочку, закованную в цепи. Если в рамках какой-то этической системы они и порицали себя, то определённо ставили это себе в заслугу.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мог ровно дышать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тёмная сторона придумала план... и отступила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назад. 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тон не пойдёт на пользу Гермионе. Будучи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наполовину погружённым в свою тёмную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почему-то этого не понимал...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Голосование по делу окончено, — провозгласил секретарь, завершив подсчёты.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 признаёт долг крови Гермионы Грейнджер перед Домом Малфоев за покушение на убийство его наследника и пресечение его рода.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Малфой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ловеще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беловолосый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волшебник,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говорю, что её долг будет оплачен...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сжал кулаки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выкрикнул: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Долгом Дома Малфоев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Поттеров!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рявкнула женщина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тяжёлом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розовом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макияже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сидящая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министром Фаджем.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уже не в первый раз нарушаете здесь порядок!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Авроры, выведите его!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Подождите, — вмешалась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Августа Лонгботтом с верхнего яруса. — Про какой долг вы говорите?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Люциуса, сжимавшие трость, побелели.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Малфоев нет долга перед вами!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 был далеко не идеален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основывался на газетной статье женщины,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чьи воспоминания были изменены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Рита Скитер, судя по всему, считала правдоподобным, что мистер Уизли якобы оказался в долгу перед Джеймсом Поттером,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удивлён, что вы забыли, — спокойно сказал Гарри. — Несомненно, то был мучительный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болезненный период вашей жизни, когда вы трудились под заклятием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Империус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Того-Кого-Нельзя-Называть, пока не были освобождены усилиями дома Поттеров. Моей матерью, Лили Поттер, которая отдала жизнь ради этого, моим отцом, Джеймсом Поттером, который отдал жизнь ради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Древнейшем зале воцарилось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молчание.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Действительно, блестяще подмечено, мистер Поттер, — воскликнула старая ведьма, которую называли «мадам Боунс». — Я тоже весьма удивлена, что лорд Малфой забыл о столь значимом событии. Для него это, вероятно, был очень счастливый день.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— сказала Августа Лонгботтом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верена, он был очень благодарен.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Боунс кивнула.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Дом Малфоев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может отрицать этот долг... если, конечно, лорд Малфой не хочет сообщить нам, что его воспоминания были не совсем точны.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это было бы крайне интересно с профессиональной точки зрения.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всегда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рады любым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сведениям,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позволяют нам узнать больше о тех тёмных днях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Люциуса Малфоя стиснули серебряную рукоятку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-змею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трости, как будто он собрался нанести удар,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обрушить на кого-то скрытую в ней мощь...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 Малфой вдруг расслабился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холодно улыбнулся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Конечно. Должен признаться,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сперва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идёт речь,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ребёнок в целом прав. Тем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эти два долга отменяют друг друга. В конце концов, Дом Поттеров лишь пытался спасти себя...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высоты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Дамблдор.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…и потому, — продолжил Люциус Малфой, — я требую также денежной компенсации в уплату долга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сыну. Это —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ощутил внутри странную дрожь. В статье говорилось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Уизли потребовал дополнительно десять тысяч галлеонов...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Сколько? — спросил Мальчик-Который-Выжил.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по-прежнему холодно улыбался.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 тысяч галлеонов. Если в вашем хранилище нет такой сумм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олагаю, я должен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недостающую часть.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Дамблдоровская сторона зала разразилась протестами. Даже некоторые фиолетовые мантии из середины, судя по всему, были потрясены этим заявлением.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Нужно ли выносить этот вопрос на голосование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 Люциус Малфой.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лишь немногие из нас хотели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увидеть маленькую убийцу на свободе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Предлагаю открытое голосование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необходимость дополнительной компенсации в сто тысяч галлеонов для уплаты долга!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Секретарь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итог этого голосования тоже был очевиден.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несколько раз глубоко вздохнул.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 пытайся об этом задуматься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угрожающе заявил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внутренний гриффиндорец.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значительн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ое приобретение,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заметил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Нам нужно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времени, чтобы всё обдумать.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 не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яжело.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было. Два миллиона фунтов — это всего лишь деньги. А деньги стоят столько, сколько на них можно купить...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насколько сильной может быть психологическая привязанность к «всего лишь деньгам»,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мучительно представлять потерю хранилища, полного золота, пусть даже ещё год назад ты не представлял, что оно существует.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Кимболл Киннисон не стал бы колебаться,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Серьёзно, тут не о чем думать. Да что ты за герой такой? Знаешь,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ненавижу тебя за то, что ты думаешь об этом дольше 50 миллисекунд.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— реальность,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реальных людей потерять все деньги гораздо более мучительно, чем для книжных героев.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вообще на чьей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стороне?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отстаиваю какую-либо точку зрения,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ответил когтевранец.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говорю так, потому что это правда.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Нельзя ли с помощью ста тысяч галлеонов спасти больше, чем одну жизнь, если потратить их по-другому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У нас впереди исследования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сражения...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разница между 40000 галлеонов в банке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60000 галлеонов долга совсем немаленькая...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Значит,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используем один из способов быстро разбогатеть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назад,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пуффендуец.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 могут и не сработать,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И большинство из них требуют стартового капитала...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 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гриффиндорец,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голосую за то, чтобы спасти Гермиону, а затем об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ъединиться и убить нашего внутреннего слизеринца.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Секретарь объявил, что подсчёты закончены и предложение принято...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согласен, — произнесли губы Гарри. Без запинки, без раздумий, словно внутренний спор был притворством и иллюзией, а настоящий владелец этого голоса в нём не участвовал.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Маска спокойствия на лице Люциуса Малфоя разлетелась вдребезги.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глаза распахнулис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 полном изумлении уставился на Гарри. Его рот приоткрылся, но слов не последовало. Если Малфой и издал какие-нибудь звуки, то они утонули в шуме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пронёсшихся по Визенгамоту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Короткий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удар по камню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толпу умолкнуть.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прозвучал голос Дамблдора.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Гарри дёрнулась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 уставился на древнего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Морщинистое лицо 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побледне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седая борода заметно дрожала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выглядел так, словно был неизлечимо болен и у него началась предсмертная агония.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мне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Гарри... Но ты не можешь решат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 это сам — я всё ещё твой опекун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был слишком потрясён, чтобы сказать что-то более внятное.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позволить тебе оказаться в долгу у Люциуса Малфоя, Гарри! Не могу! Ты не понимаешь... не осознаёшь...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понятия не имел,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его 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принадлежала эта мысль, это мог быть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неизвестный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Чистая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ярость и гнев заполнили его. На мгновение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гнева сейчас пронесётся через зал, ударит в директора и тот замертво упадёт с возвышения...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мысленный голос прозвучал, а стар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ый волшебник по-прежнему стоял, глядя на Гарри. Длинная тёмная палочка в правой руке, короткий чёрный жезл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левой.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перевёл взгляд на красно-золотую птицу, которая умостилась на чёрной ткани мантии, покрывавшей плечи 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молчала, когда ни один феникс не 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молчать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Фоукс, — обратился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звучал странно, даже для его собственных ушей, — ты не мог бы накричать 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огненная птица на плече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закричала. Возможно, Визенгамот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на феникса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наложены чары тишины, потому что иначе он, вероятно, 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переставая. Однако, Фоукс всё же ударил своего хозяина, его золотое крыло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размаху опустилось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старого волшебника.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я не могу! — воскликнул старый волшебник, в его голосе слышалась мучительная боль. — Я поступаю так, как должен!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посмотрев на красно-золотую птицу, Гарри понял, что он должен сделать. Это решение должно было прийти ему в голову с самого начала.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тогда я тоже поступлю так, как должен, — ответил Гарри Дамблдору, словно в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них двоих. — Вы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понимаете,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я?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покачал дрожащей головой.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ты станешь старше, ты поймешь...</w:t>
      </w:r>
    </w:p>
    <w:p w:rsidP="00000000" w:rsidRPr="00000000" w:rsidR="00000000" w:rsidDel="00000000" w:rsidRDefault="00000000">
      <w:pPr>
        <w:spacing w:lineRule="auto" w:after="0" w:line="288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Речь не об этом, — его голос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странно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ушей.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говорю о том, что ни при каких обстоятельствах я не позволю скормить Гермиону Грейнджер дементорам. Точка. Мне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 этому поводу говорит закон, и на что мне придётся пойти. Мне объяснить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дробнее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вдалеке незнакомый мужской голос сказал:</w:t>
      </w:r>
    </w:p>
    <w:p w:rsidP="00000000" w:rsidRPr="00000000" w:rsidR="00000000" w:rsidDel="00000000" w:rsidRDefault="00000000">
      <w:pPr>
        <w:spacing w:lineRule="auto" w:after="0" w:line="288" w:before="0"/>
        <w:ind w:left="0" w:firstLine="540" w:right="0"/>
        <w:contextualSpacing w:val="0"/>
        <w:jc w:val="left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Убедитесь, что её доставят прямо в Азкабан, и выставите дополнительную охрану.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ждал, сверля старого волше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бника взглядом, затем, не дождавшись ответа, продолжил: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отправлюсь в Азкабан, — сказал он старому волшебнику, как будто они остались одни во всём мире,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того, как туда попадёт Гермиона, и начну щёлкать пальцами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Возможно, это будет стоить мне жизни, но к тому времени, когда её доставят на остров, Азкабана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будет.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члены Визенгамота потрясённо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ахнули.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большинство начало смеяться.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начала, как ты туда попадёшь, мальчик? — спросил один из смеющихся волшебников.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есть свои способы, — прозвучал отрешённый голос мальчика. Гарри не отрывал взгляда от Дамблдора, от старого волшебника,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поражённо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взирал на него. Гарри не смотрел на Фоукса, он старался ничем не выдать свой план, но мысленно он был готов призвать феникса, чтобы тот перенёс его, наполнить свой разум яростью и светом, изо всех сил призвать огненную птицу, ведь, возможно, ему придётся сделать это практически мгновенно, если Дамблдор направит свою палочку...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готов на это пойти? — спросил его старый волшебник, словно они были одни в этом зале.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наполнила зал, изумлённые взгляды устремились на Верховного чародея Визенгамота, который, по-видимому, на полном серьёзе воспринял эту безумную угрозу.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старого волшебника смотрели на Гарри, лишь на него одного: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рискнёшь всем — абсолютно всем — ради неё?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неверный ответ, и ты это знаешь,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сказал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Серьёзно.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это правильный ответ.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никакие доводы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тебя не остановят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спросил старый волшебник.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Очевидно, нет, — ответил Гарри.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отрываясь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смотрели друг на друга.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чудовищная глупость, — сказал старый волшебник.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 курсе, — ответил герой, — а теперь, прочь с дороги.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Странный огонёк мелькнул в древних голубых глазах.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скажешь, Гарри Поттер, но знай, наш разговор ещё не окончен.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вокруг них снова ожил.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снимаю свой запрет, — сказал старый волшебник, — Гарри Поттер может поступать, как ему угодно.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Визенгамот взорвался криками удивления и замолчал лишь после удара каменного жезла.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повернул голову к лорду Малфою, который выглядел,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узрел кошку, которая превратилась в человека и начала поедать других кошек. Сказать, что он выглядел сбитым с толку, значило не сказать почти ничего.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собираетесь... — медленно произнёс Люциус Малфой. — Вы действительно собираетесь заплатить сто тысяч галлеонов, чтобы спасти одну грязнокровку?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 моём хранилище в Гринготтсе лежит примерно сорок тысяч, — уточнил Гарри. Было странно,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 о потере всех денег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мучительной, чем мысль о более чем 50% риске погибнуть при попытке разрушить Азкабан. — Что до оставшихся шестидесяти тысяч... какие на этот счёт правила?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Время этого платежа наступит, когда ты окончишь Хогвартс, — сообщил старый волшебник с высоты. — Но, боюсь, до того лорд Малфой получает определённые права в отношении тебя.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Люциус Малфой стоял неподвижно, хмурясь на Гарри.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же она для вас?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для вас, если вы согласились заплатить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ую цену, чтобы уберечь её?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друг, — тихо ответил мальчик.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Люциуса Малфоя сузились.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судя по полученному мною донесению, вы не способны использовать чары Патронуса, и это известно Дамблдору. Сила одного единственного дементора чуть не убила вас. Вы не посмеете появиться вблизи Азкабана лично...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было в январе, — сказал Гарри. — Сейчас — апрель.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Люциуса Малфоя оставался холодным и взвешивающим.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притворяетесь, что можете разрушить Азкабан, а Дамблдор притворяется, что в это верит.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промолчал.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Белоголовый мужчина слегка повернулся к центру зала, как будто обращаясь ко всему Визенгамоту.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снимаю своё предложение! — прокричал лорд Малфой. — Я не приму долг перед Домом Поттеров в качестве возмещения, даже за сто тысяч галлеонов! Долг крови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девчонки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Домом Малфоев остаётся!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 в очередной раз взорвался криками.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есчестно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 кто-то. — Вы признали долг перед Домом Поттеров, и тем не менее вы... — затем голос оборвался.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признаю долг, но закон не обязывает меня принимать его, как возмещение, — мрачно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Девчонка не принадлежит Дому Поттеров. Мой долг перед Домом Поттеров — не долг перед ней. Что же касается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бесчестия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— лорд Малфой сделал паузу. — Что же до тяжкого стыда, который я испытываю из-за своей неблагодарности перед Поттерами, которые сделали для меня так много... — Люциус Малфой склонил голову. — Да простят меня мои предки.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мальчик? — подал голос мужчина со шрамами на лице, сидевший справа от лорда Малфоя. — Теперь иди и уничтожь Азкабан!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хотел на это посмотреть, — послышался другой голос. — Вы будете продавать билеты?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не посчитал, что пришло время сдаться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Девчонка не принадлежит Дому Поттеров...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он заметил очевидный способ решения данной дилеммы почти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ему потребовалось бы больше времени, но за последнее время он краем уха услышал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разговоров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между старшекурсницами Когтеврана и прочёл ряд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статей из «Придиры».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тем не менее, принять решение оказалось не так просто.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нелепо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та часть Гарри, которая только что объявила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Контролёром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Внутренней Непротиворечивости.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Наши действия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последовательны.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ты чувствуешь,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готов рискнуть своей чёртовой ЖИЗНЬЮ и наверняка ПОГИБНУТЬ ради Гермионы, чем расстаться с глупой кучей золота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А теперь ты упираешься, лишь бы не жениться?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СИСТЕМНАЯ ОШИБКА.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Знаешь что,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Внутренний Контролёр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— Ты — дурак.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сказал «нет»,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СИСТЕМНАЯ ОШИБКА».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голосую за уничтожение Азкабана,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 гриффиндорец.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Этим всё равно придётся заняться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Очень, очень глупо,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отметил Контролёр Внутренней Непротиворечивости.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завязывайте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я беру управление нашим телом на себя.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глубоко вдохнул, и открыл рот...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этому моменту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полностью забыл о существовании профессора МакГонагалл, которая всё это время сидела рядом. На её лице успел смениться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интересных выражений, которые Гарри не видел, поскольку был отвлечён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чрезмерно грубо сказать,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 о ней, потому что не считал её реальным игроком. Говоря гораздо мягче, профессор МакГонагалл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казалась решением для какой-либо из его текущих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потому не являлась частью вселенной.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Гарри, в крови которого была уже изрядная доля адреналина, поразился и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дпрыгнул на месте, когда профессор МакГонагалл с глазами, горящими отчаянной надеждой, и полувысохшими слезами на щеках, стремительно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вскочила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воскликнула: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за мной!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дожидаясь ответа, она бросилась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ступеням вниз, где их ждало кресло из тёмного металла.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секунду Гарри побежал следом, но до нижнего яруса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добрался не так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странным кошачьим движением перескочила половину лестницы и приземлилась рядом с тройкой авро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Те, с изумлением на лицах, направили палочки на неё.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Мисс Грейнджер! — крикнула профессор МакГонагалл. — Вы ещё можете говорить?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так же, как и в случае с профессором МакГонагалл, Гарри в определённом смысле забыл о существовании Гермионы Грейнджер.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это время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смотрел вверх,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вниз. Он не считал её решением какой-либо из своих текущих проблем.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 сложно рассуждать наверняка, но очень вероятно,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Гарри не забывал смотреть на Гермиону и думал, что она должна чувствовать, вряд ли бы это ему хоть чем-нибудь помогло.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достиг конца лестницы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полностью разглядел Гермиону Грейнджер...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Бездумно он закрыл глаза, но было уже слишком поздно.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увидеть.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Воротник её школьной мантии, насквозь промокший от слёз.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как она отворачивалась от него.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видел — и это зрение нельзя было отключить, закрыв глаза — что Гермиона испытывала худший позор в своей жизни, оказавшись в таком положении перед аристократами магической Британии, перед профессором МакГонагалл, Дамблдором и перед ним самим. А затем её приговорили к Азкабану, где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останется один на один с тьмой, холодом и самыми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худшими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воспоминаниями, которые будут пожирать её, пока она не сойдёт с ума и не умрёт. А потом она услышала,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собирается отдать все свои деньги, влезть в долг, а может даже и пожертвовать своей жизнью, чтобы спасти её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в нескольких шагах позади неё стоял дементор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не произнесла ни слова...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Д-да, — прошептала Гермиона Грейнджер.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м-могу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г-говорить.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открыл глаза и увидел её лицо. Теперь она смотрела на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лице не отражались те чувства, которые он приписывал 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не может отразиться что-то,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сложное.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мышцы лица могут делать — это сжиматься в узлы.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Г-г-гарри, м-мне так, мне так...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Помолчи,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Ж-жаль...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бы ты не встретила меня в поезде, то не оказалась бы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что помолчи.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Вы, оба, прекратите свои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сказала МакГонагалл со своим обычным шотландским акцентом (было странно — насколько хорошо это помогло). — Мистер Поттер, держите свою палочку так, чтобы пальцы мисс Грейнджер могли её коснуться. Мисс Грейнджер, повторяйте за мной. Св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жизнью и магией...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повиновался — он коснулся палочкой пальцев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та дрожащим голосом повторила: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Своей жизнью и магией...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Клянусь служить Дому Поттеров... — продолжала профессор МакГонагалл.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дожидалась дальнейших инструкций.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полились из неё рекой: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Клянусь служить Дому Поттеров, повиноваться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лаве, стоять по правую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руку, сражаться по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велению и везде следовать за ним до конца моих дней..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эти слова вырвались на одном отчаянном выдохе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бы Гарри был достаточно безумен, чтобы прервать её, он не успел бы ничего сказать или даже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ряйте за мной, — сказала профессор МакГонагалл. — Я, Гарри, наследник и последний потомок Дома Поттеров, принимаю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служение до конца этого мира и его магии.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вдох и повторил: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Гарри, наследник и последний потомок Дома Поттеров, принимаю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служение до конца этого мира и его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и всё, — сказала профессор МакГонагалл. — Отлично.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голову и увидел, что весь Визенгамот, о существовании которого он успел забыть, смотрит на них.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Минерва МакГонагалл,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деканом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пусть и не всегда поступала соответственно, посмотрела вверх, туда, где стоял Люциус Малфой, и перед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Визенгамотом сказала: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сожалею о каждом балле по трансфигурации, который я когда-либо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 подлое ничтожество.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Люциус ни собирался ответить, его перебил стук короткого жезла в руке Дамблдора.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Гм!  — сказал старый волшебник за кафедрой из чёрного камня. — Заседание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затянулось, и если его вскоре не закончить, то некоторые из нас могут пропустить обед. В данных вопросах закон предельно ясен. Вы уже проголосовали по условиям соглашения, так что Люциус Малфой не может отклонить его на законных основаниях. А теперь, поскольку мы уже давно вышли за отведенное время, я, в соответствии с последним решением выживших участников восемьдесят восьмого собрания Визенгамота, объявляю заседание закрытым.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трижды ударил жезлом из чёрного камня.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Глупцы! — закричал Люциус Малфой. Его белые волосы взметнулись словно от порыва ветра, а лицо побелело от гнева. — Вы думаете, это сойдёт вам с рук? Думаете, девчонка, пытавшаяся убить моего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ына, уйдёт безнаказанной?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Жабоподобная женщина с розовым макияжем, чьего имени Гарри уже не мог вспомнить, поднялась с места.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конечно, нет, — сказала она с тошнотворной улыбкой. — Ведь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убийцей, и я думаю, министерству стоит уделить ей особое внимание...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вряд ли будет благоразумным, если она сможет разгуливать без надзора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почувствовал, что с него хватит.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дожидаясь следующей реплики, Гарри резко развернулся и широким шагом двинулся в сторону...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истинное обличье которого мог видеть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отсутствия цвета и пространства, раны мира, над которой парил оборванный плащ, совершенно недостаточно охраняемой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бегающей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лунной белкой и порхающим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воробьём.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тёмная сторона уже осмотрела зал в поисках всего, что можно использовать как оружие, и заметила, что враг был достаточно глуп,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 дементора. Это действительно было мощное оружие, и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оружием Гарр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владел лучше, чем его мнимые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хозяева. Однажды в Азкабане Гарри приказал двенадцати дементорам развернуться и уйти, и они ушли.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Дементоры — это Смерть, а чары Патронуса работают, когда вы концентрируетесь на счастливых мыслях вместо смерти.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теория Гарри верна, одной этой фразы будет достаточно, чтобы патронусы авроров лопнули, как мыльные пузыри, и никто в досягаемости его голоса не сможет вызвать новый патронус.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собираюсь отменить чары Патронуса и блокировать создание новых патронусов. А затем мой дементор, летя быстрее любой метлы, поцелует каждого, кто голосовал за то, чтобы отправить двенадцатилетнюю девочку в Азкабан.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Произнести эти слова, чтобы создать ожидание «если-тогда», и подождать, пока до людей не дойдёт, и они не начнут смеяться. Затем произнести роковую истину, и когда патронусы авроров исчезнут, подтверждая сказанное,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людей, или угроза уничтожения со стороны Гарри заставит дементора подчиниться. Те, кто искал соглашений со тьмой, будут ею поглощены.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и было другим решением, предложенным его тёмной стороной.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обращая внимания на возгласы удивления за его спиной, Гарри миновал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патронусов, и оказался в одном шаге от Смерти. Ничем не сдерживаемый страх захлестнул его, как водоворот, как будто он оказался в огромной ванной, совсем рядом с воронкой вытекающей воды. Теперь ложные патронусы больше не стояли между ними, и Гарри мог достигнуть дементора, так же как и дементор мог достичь Гарри. Он посмотрел прямо в высасывающую пустоту и...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Земля среди звёзд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триумф от спасени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Гермионы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однажды та реальность, чей тенью ты являешься, перестанет существовать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собрал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серебряные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эмоции, которые питали его чары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Патронус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 в дементора, ожидая, что тень смерти сбежит от него...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...одновременно он вскинул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вверх и крикнул «БУ!»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рванулась прочь от Гарри и в конце концов упёрлась в чёрный камень стены.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зале Визенгамота воцарилась гробовая тишина.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спиной к пустоте и взглянул туда, где стояла женщина-жаба.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побледнела под своим розовым макияжем, её рот открывался и закрывался, как у рыбы.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сделать вам одно предложение, — сказал Мальчик-Который-Выжил. — Я никогда не узнаю,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вмешиваетесь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мои дела или дела тех, кто со мной. А вы никогда не узнаете, почему неубиваемое, пожирающее души чудовище боится меня. А теперь сядьте и помолчите.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Женщина-жаба опустилась на своё место на скамье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единого слова.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голову ещё выше.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Загадка, лорд Малфой! — крикнул мальчик через весь Древнейший Зал. — Я знаю, вы не учились в Когтевране, но всё равно попытайтесь ответить! Что уничтожает Тёмных Лордов, пугает дементоров, и должно вам шестьдесят тысяч галлеонов?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миг лорд Малфой замер с широко раскрытыми глазами, а затем на его лице снова появилось выражение спокойного пренебрежения: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открыто угрожаете мне, мистер Поттер? — холодно сказал он.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вам не угрожаю, — ответил Мальчик-Который-Выжил. — Я вас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пугаю.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разные вещи.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Достаточно, 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вмешалась профессор МакГонагалл. — Так 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опоздаем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урок трансфигурации. И вернитесь обратно, вы совсем запугали бедного дементора. — Она повернулась к аврорам. — Мистер Кляйнер, будьте любезны!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ним, и один из авроров приложил короткий стержень из тёмного металла к тёмному металлическому креслу, неслышно прошептав слова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освобождения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Цепи змеями соскользнули с неё, так же как и появились, и Гермиона вскочила на ноги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только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огла, и наполовину бегом, наполовину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сделала несколько шагов.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руки...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...и Гермиона наполовину прыгнула, наполовину рухнула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объятия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 МакГонагалл, и начала истерично рыдать.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Хмм,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какой-то из голосов внутри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думал, это мы заслужили обнять её.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Ох, заткнись.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держала Гермиону так крепко, что её можно было принять за мать, держащую своё дитя, а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 бабушку. Через несколько мгновений рыдания Гермионы стали реже, а потом прекратились. Профессор МакГонагалл внезапно подхватила её и сжала ещё крепче, руки девочки свободно свисали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глаза были закрыты...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ней всё будет в порядке,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Гарри профессор МакГонагалл, не глядя в его сторону. — Ей просто нужно провести несколько часов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одной из кроватей у мадам Помфри.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кивнул Гарри. — Давайте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доставим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к мадам Помфри.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Дамблдор, спускаясь по каменным ступеням. — Давайте и правда все отправимся домой. 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синие глаза, твёрдые, как сапфиры, не отрываясь, смотрели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Лорды и леди Визенгамота покидают деревянные скамьи тем же путём, которым пришли, и выглядят довольно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взволнованно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Подавляющее большинство думает: «Дементор испугался Мальчика-Который-Выжил!»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Самые проницательные уже размышляют, как изменится хрупкий баланс сил в Визенгамоте с появлением на доске новой 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игуры.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думает: «Интересно, как он это сделал.»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этом суть Визенгамота: 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аристократы, многие — богатые предприниматели, ещё несколько попали сюда из-за своего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статуса в других сферах. Некоторые из них глупы. Большинство же проницательны в сферах бизнеса и политики, но их проницательность ограничена. Почти никто из них не прошёл путём могущественного волшебника. Они не вчитывались в древние книги, не изучали старые свитки, выискивая правду слишком могущественную, чтобы лежать на поверхности, и замаскированную в загадках. Они не охотились за истинной магией, скрытой среди сотен волшебных сказок. Когда они не смотрят на очередную долговую расписку, они теряют свою проницательность и охотно погружаются в мир бессмысленных идей. Они верят в Дары смерти, и верят, что Мерлин победил ужасного Тоторо и заключил Ри в тюрьму. Они знают (потому что это тоже часть стандартных легенд), что могущественные волшебники должны уметь различать правду среди сотни возможных вариантов лжи. Но им не приходит в голову, что они могли бы поступать так же.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(Почему нет? Действительно, почему волшебники, у которых достаточно положения в обществе и богатства, чтобы приложить руки к практически любому делу, предпочитают тратить свою жизнь в борьбе за выгодные монополии на импорт чернил? Директор Хогвартса вряд 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здесь повод для обсуждения — конечно, большинство людей не должны становиться могущественными волшебниками,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большинство не должно быть героями. Профессор Защиты мог бы объяснить пространно и цинично, почему их амбиции столь тривиальны — для него тоже здесь нет загадки. И только Гарри Поттер, несмотря на все прочитанные книги, не мог этого понять. Для Мальчика-Который-Выжил жизненный выбор лордов и леди Визенгамота был непостижим — как хороших, так и плохих. Так кто из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мудрый?)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большинство членов Визенгамота никогда не шли путем, который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едёт к могущественному волшебству, они не ищут то, что скрыто от глаз. Для них не существует слова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не ищут объяснений. Не ищут причин. Мальчик-Который-Выжил, который уже был на пол-пути, чтобы занять свое место среди легенд, теперь окончательно оказался там.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дементоры боятся Мальчика-Который-Выжил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стало данностью. Десять лет назад им сказали, что годовалый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младенец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победил самого ужасного Тёмного Лорда их поколения, возможно, самого ужасного Тёмного Лорда в истории, и они точно так же просто поверили в это.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вещи не подлежат сомнению (знают они каким-то необъяснимым образом). Если самый страшный в истории Тёмный Лорд вступает в противостояние с невинным младенцем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бы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проиграть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Правила этой пьесы требуют такой развязки. Предполагается, что надо аплодировать, а не вставать с места и спрашивать: «Почему?» Это просто причуда повествования — в конце маленький ребёнок уничтожает Тёмного Лорда, и если кто-то собирается ставить это под сомнение, то ему вообще не стоило приходить на представление.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не приходит в голову подумать дважды над причинами событий, свидетелями которых они сегодня стали в Древнейшем Зале.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не понимают, что используют логику художественного произведения в реальной жизни. Если бы они внимательно рассмотрели Мальчика-Который-Выжил с помощью той же логики, которую они используют, разбирая политические альянсы и деловые соглашения... но какой мозг будет себя утруждать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этим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перед носом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стоит живая легенда?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сидевших на этих деревянных скамьях есть немногие, кто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думает таким образом.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членов Визенгамота принадлежат к числу тех, кто вчитывался в полуистлевшие свитки и слушал расска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 о том, что случилось с кузеном чьего-либо брата, не для развлечения, а для поисков могущества и истины. Они уже отметили ту ночь в Годриковой лощине, в докладе Альбуса Дамблдора, как аномальное и потенциально важное событие. Они размышляли, почему это произошло, если это вообще произошло, а если этого не было, то зачем Дамблдор лжёт.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когда 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адцатилетний мальчик поднимается и говорит «Люциус Малфой» холодным взрослым голосом и продолжает говорить слова, которые просто не ожидаешь услышать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первокурсника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Хогвартса, они не позволяют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этому факту стать частью размытого пятна из легенд и сюжетов для пьес, где не действуют никакие законы.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отмечают это как знак.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добавляют это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список.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этот список начинает выглядеть несколько тревожно.</w:t>
      </w:r>
    </w:p>
    <w:p w:rsidP="00000000" w:rsidRPr="00000000" w:rsidR="00000000" w:rsidDel="00000000" w:rsidRDefault="00000000">
      <w:pPr>
        <w:spacing w:lineRule="auto" w:line="288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ситуация не становится лучше, когда мальчик кричит дементору «БУ!»,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гниющий труп вжимается в противоположную стену и его ужасный болезненный для ушей голос скрежещет: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Уберите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проявился?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это "осознаваем"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проявился не лучше, но да немного смущает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"Мир вокруг них вернулся"?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замнём для ясности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"снова ожил"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понимаешь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мучительной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прийти ему в голову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вообще это "подлое ничтожество"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словарь вполне допускает такую трактовку и мне кажется это более верным, чем уклоны в зоологию :)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звучит очень по-английски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будто они остались одни во всём мире"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повторять строго аналогичный оборот выше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попытке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чудовищная глупость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есть разница.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не одно и тоже.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подслушал несколько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ненароком услышал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ненароком - не так важно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важно)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кажется что эти девушки из К только об этом и говорят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и есть собственно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да?))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мне вариант Глеба всё же нра больше, а первую часть можно и из твоего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number - это, по-моему, не "несколько"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больше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количество когда можно пересчитать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определённом смысле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без запятых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возразил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"и, конечно же, моими."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стихать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(+1 к этому варианту)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вроде "Ладно, хватит, я беру управление нашим телом на себя."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чёрт с вами?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просто "хватит болтать"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 с вами - это соглашаться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нём не участвовал"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поняла "они уходили ... и выглядели..." или "они уходили.., выглядя..."?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даже не мечтал всего лишь год назад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возвышении?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кажется, что здесь перестарались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которые позволяют нам узнать больше о тех тёмных днях?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низа?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Целостности, а Последовательности или в крайнем случае Логичности или Непротиворечивости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таки целостности или непротиворечивости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Целостность-то?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идет именно о непротиворечивости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синоним Последовательности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курсивом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избегала его взгляда/избегала встречаться с ним взглядом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говорить слишком хладнокровно (холодным тоном) было бы не на пользу Гермионе; аргумент  который только-наполовину-холодный Гарри почему-то не использовал (реализовал)…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завершив все подсчеты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"предварительного"?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Коллинзу, в английском decision - это не только собственно решение, как итог, но и процесс решения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я бы сказал "без каких-либо раздумий"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Гарре хочет к МакГонагалл в объятья?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я сейчас ещё подумаю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казалось, что мы и сами заслужили, чтобы её обнять?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кривовато, как-то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не лучше, по-моему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вниз, где ....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"нижней платформы" переставить в следующий абзац: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 побежал следом, до нижней платформы он добрался медленнее - профессор МакГонагалл ...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воспоминания были не совсем точны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нужно ещё жестче: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чрезмерной грубостью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overly harsh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сжимающие трость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ярусах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произнесли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нужно что-то более экспресивное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совсем не о том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чем тогда?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2013/8/8 alariclightin (Google Документы) &lt;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тут "чтобы сказать что-то внятное"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сказать что-то более внятное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цифру прописью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совсем запугали ... :)))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новое предложение?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реальным игроком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или, как в прошлой главе, оставить "PC" (вполне распространенный сленг)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все обдумать?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они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 не смертельно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которую называли "мадам Боунс"/к которой обращались как "мадам Боунс"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отмечают?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уверенность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моему и тут нарративнее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складнее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финальной фразы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тут три "и", но они не однородные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конца моей жизни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всё-таки больше нравится "Незамутнённые"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да, это относится и к "гневу"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ахнули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побледнела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вот это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всё-таки предлагаю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за последнее время он..."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борьбе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"всего лишь"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"пропустят" :)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лучше вариант Димы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уходящие вверх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Могут ли сто тысяч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кажется, лишнее, потому что тут оба относятся к одному "когда"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колебаться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поразился?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"оказаться в долгу у"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"Наверняка, он был очень благодарен."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прошлом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бывают ночные?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послеполуденный  или просто убрать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Ё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ради?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+ добавил бы "свою"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отдала за это свою жизнь 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-1, так пафосней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зачем Гарри говорить с пафосом? (по-моему он здесь неуместен)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 же, и звучит более официально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2013/8/6 Александр Савин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я бы согласился на как есть, но меня крайне смущает повтор "предложение"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никто не придумает, как его убрать в предыдущем случае, то лучше уж тут "я согласен"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взметнулись?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выкрикнул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это. данное там ниже повторяется, и вообще не к месту тут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просто убрать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к чему этот каламбур тут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криво, а о чём речь - и так ясно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прозвучал голос Д.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поставить после слова "нет"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по обоим пунктам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перенести после ответа: холодно ответил он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Snouers: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покушение на убийство его отпрыска и окончание его линии (семейной линии)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отчаянной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что там была за история с этой статьей. Переведите кто-нибудь плз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- это усиление, усиление и так передаёт "же"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хз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"отворачивалась"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профессиональный интерес в данном вопросе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протянул руки?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распростёр объятия - это перебор, по-моему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зала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бульварного кольца чтоли?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с бульварного?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ок, "из середины"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сомнительная запятая, но не уверен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неменее, ему было сложно на это решиться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голоса учтены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"подсчеты закончены"?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мучительная боль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точка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81 готово.docx</dc:title>
</cp:coreProperties>
</file>