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goau3psluft4" w:colLast="0"/>
      <w:bookmarkEnd w:id="0"/>
      <w:r w:rsidRPr="00000000" w:rsidR="00000000" w:rsidDel="00000000">
        <w:rPr>
          <w:rFonts w:cs="Times New Roman" w:hAnsi="Times New Roman" w:eastAsia="Times New Roman" w:ascii="Times New Roman"/>
          <w:sz w:val="24"/>
          <w:rtl w:val="0"/>
        </w:rPr>
        <w:t xml:space="preserve">Глава 100. Меры предосторожности.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13 мая 1992 года.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Тени, порождённые дрожащим огнём масляной лампы, танцевали </w:t>
      </w:r>
      <w:r w:rsidRPr="00000000" w:rsidR="00000000" w:rsidDel="00000000">
        <w:rPr>
          <w:rFonts w:cs="Times New Roman" w:hAnsi="Times New Roman" w:eastAsia="Times New Roman" w:ascii="Times New Roman"/>
          <w:sz w:val="24"/>
          <w:rtl w:val="0"/>
        </w:rPr>
        <w:t xml:space="preserve">на лице Аргуса Филча, искажая его черты. </w:t>
      </w:r>
      <w:r w:rsidRPr="00000000" w:rsidR="00000000" w:rsidDel="00000000">
        <w:rPr>
          <w:rFonts w:cs="Times New Roman" w:hAnsi="Times New Roman" w:eastAsia="Times New Roman" w:ascii="Times New Roman"/>
          <w:sz w:val="24"/>
          <w:rtl w:val="0"/>
        </w:rPr>
        <w:t xml:space="preserve">Двери Хогвартса позади становились всё дальше, а </w:t>
      </w:r>
      <w:r w:rsidRPr="00000000" w:rsidR="00000000" w:rsidDel="00000000">
        <w:rPr>
          <w:rFonts w:cs="Times New Roman" w:hAnsi="Times New Roman" w:eastAsia="Times New Roman" w:ascii="Times New Roman"/>
          <w:sz w:val="24"/>
          <w:rtl w:val="0"/>
        </w:rPr>
        <w:t xml:space="preserve">темнота вокруг сгущалась всё сильнее</w:t>
      </w:r>
      <w:r w:rsidRPr="00000000" w:rsidR="00000000" w:rsidDel="00000000">
        <w:rPr>
          <w:rFonts w:cs="Times New Roman" w:hAnsi="Times New Roman" w:eastAsia="Times New Roman" w:ascii="Times New Roman"/>
          <w:sz w:val="24"/>
          <w:rtl w:val="0"/>
        </w:rPr>
        <w:t xml:space="preserve">. Тропа под ногами была размокшей и едва различимой.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Весна пока не успела полностью прикрыть деревья, оголённые зимой</w:t>
      </w:r>
      <w:r w:rsidRPr="00000000" w:rsidR="00000000" w:rsidDel="00000000">
        <w:rPr>
          <w:rFonts w:cs="Times New Roman" w:hAnsi="Times New Roman" w:eastAsia="Times New Roman" w:ascii="Times New Roman"/>
          <w:sz w:val="24"/>
          <w:rtl w:val="0"/>
        </w:rPr>
        <w:t xml:space="preserve">. Про</w:t>
      </w:r>
      <w:r w:rsidRPr="00000000" w:rsidR="00000000" w:rsidDel="00000000">
        <w:rPr>
          <w:rFonts w:cs="Times New Roman" w:hAnsi="Times New Roman" w:eastAsia="Times New Roman" w:ascii="Times New Roman"/>
          <w:sz w:val="24"/>
          <w:rtl w:val="0"/>
        </w:rPr>
        <w:t xml:space="preserve">свечивающи</w:t>
      </w:r>
      <w:r w:rsidRPr="00000000" w:rsidR="00000000" w:rsidDel="00000000">
        <w:rPr>
          <w:rFonts w:cs="Times New Roman" w:hAnsi="Times New Roman" w:eastAsia="Times New Roman" w:ascii="Times New Roman"/>
          <w:sz w:val="24"/>
          <w:rtl w:val="0"/>
        </w:rPr>
        <w:t xml:space="preserve">е сквозь редкую листву ветки напоминали скелеты, их тощие пальцы тянулись к небу. </w:t>
      </w:r>
      <w:r w:rsidRPr="00000000" w:rsidR="00000000" w:rsidDel="00000000">
        <w:rPr>
          <w:rFonts w:cs="Times New Roman" w:hAnsi="Times New Roman" w:eastAsia="Times New Roman" w:ascii="Times New Roman"/>
          <w:sz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крепко сжимал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идите за мной, — отозвался Аргус Филч.</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всё происходящее</w:t>
      </w:r>
      <w:r w:rsidRPr="00000000" w:rsidR="00000000" w:rsidDel="00000000">
        <w:rPr>
          <w:rFonts w:cs="Times New Roman" w:hAnsi="Times New Roman" w:eastAsia="Times New Roman" w:ascii="Times New Roman"/>
          <w:sz w:val="24"/>
          <w:rtl w:val="0"/>
        </w:rPr>
        <w:t xml:space="preserve"> несколько</w:t>
      </w:r>
      <w:r w:rsidRPr="00000000" w:rsidR="00000000" w:rsidDel="00000000">
        <w:rPr>
          <w:rFonts w:cs="Times New Roman" w:hAnsi="Times New Roman" w:eastAsia="Times New Roman" w:ascii="Times New Roman"/>
          <w:sz w:val="24"/>
          <w:rtl w:val="0"/>
        </w:rPr>
        <w:t xml:space="preserve"> раздражало. </w:t>
      </w:r>
      <w:r w:rsidRPr="00000000" w:rsidR="00000000" w:rsidDel="00000000">
        <w:rPr>
          <w:rFonts w:cs="Times New Roman" w:hAnsi="Times New Roman" w:eastAsia="Times New Roman" w:ascii="Times New Roman"/>
          <w:sz w:val="24"/>
          <w:rtl w:val="0"/>
        </w:rPr>
        <w:t xml:space="preserve">Серебряные Слизеринцы действуют в интересах школы, и это </w:t>
      </w:r>
      <w:r w:rsidRPr="00000000" w:rsidR="00000000" w:rsidDel="00000000">
        <w:rPr>
          <w:rFonts w:cs="Times New Roman" w:hAnsi="Times New Roman" w:eastAsia="Times New Roman" w:ascii="Times New Roman"/>
          <w:sz w:val="24"/>
          <w:rtl w:val="0"/>
        </w:rPr>
        <w:t xml:space="preserve">должны призна</w:t>
      </w:r>
      <w:r w:rsidRPr="00000000" w:rsidR="00000000" w:rsidDel="00000000">
        <w:rPr>
          <w:rFonts w:cs="Times New Roman" w:hAnsi="Times New Roman" w:eastAsia="Times New Roman" w:ascii="Times New Roman"/>
          <w:sz w:val="24"/>
          <w:rtl w:val="0"/>
        </w:rPr>
        <w:t xml:space="preserve">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RPr="00000000" w:rsidR="00000000" w:rsidDel="00000000">
        <w:rPr>
          <w:rFonts w:cs="Times New Roman" w:hAnsi="Times New Roman" w:eastAsia="Times New Roman" w:ascii="Times New Roman"/>
          <w:sz w:val="24"/>
          <w:rtl w:val="0"/>
        </w:rPr>
        <w:t xml:space="preserve">повторится</w:t>
      </w:r>
      <w:r w:rsidRPr="00000000" w:rsidR="00000000" w:rsidDel="00000000">
        <w:rPr>
          <w:rFonts w:cs="Times New Roman" w:hAnsi="Times New Roman" w:eastAsia="Times New Roman" w:ascii="Times New Roman"/>
          <w:sz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Огни Хогвартcа почти исчезли вдалеке, и Филч заговорил снова: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Держу пари, вы теперь дважды подумаете, прежде чем нарушать школьные правила, а?</w:t>
      </w:r>
      <w:r w:rsidRPr="00000000" w:rsidR="00000000" w:rsidDel="00000000">
        <w:rPr>
          <w:rFonts w:cs="Times New Roman" w:hAnsi="Times New Roman" w:eastAsia="Times New Roman" w:ascii="Times New Roman"/>
          <w:sz w:val="24"/>
          <w:rtl w:val="0"/>
        </w:rPr>
        <w:t xml:space="preserve"> — Филч </w:t>
      </w:r>
      <w:r w:rsidRPr="00000000" w:rsidR="00000000" w:rsidDel="00000000">
        <w:rPr>
          <w:rFonts w:cs="Times New Roman" w:hAnsi="Times New Roman" w:eastAsia="Times New Roman" w:ascii="Times New Roman"/>
          <w:sz w:val="24"/>
          <w:rtl w:val="0"/>
        </w:rPr>
        <w:t xml:space="preserve">повернул голову от лампы </w:t>
      </w:r>
      <w:r w:rsidRPr="00000000" w:rsidR="00000000" w:rsidDel="00000000">
        <w:rPr>
          <w:rFonts w:cs="Times New Roman" w:hAnsi="Times New Roman" w:eastAsia="Times New Roman" w:ascii="Times New Roman"/>
          <w:sz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пропустил всё мимо ушей.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Филчу было очень далеко до Амикуса Кэрроу.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RPr="00000000" w:rsidR="00000000" w:rsidDel="00000000">
        <w:rPr>
          <w:rFonts w:cs="Times New Roman" w:hAnsi="Times New Roman" w:eastAsia="Times New Roman" w:ascii="Times New Roman"/>
          <w:sz w:val="24"/>
          <w:rtl w:val="0"/>
        </w:rPr>
        <w:t xml:space="preserve"> славянской внешности</w:t>
      </w:r>
      <w:r w:rsidRPr="00000000" w:rsidR="00000000" w:rsidDel="00000000">
        <w:rPr>
          <w:rFonts w:cs="Times New Roman" w:hAnsi="Times New Roman" w:eastAsia="Times New Roman" w:ascii="Times New Roman"/>
          <w:sz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RPr="00000000" w:rsidR="00000000" w:rsidDel="00000000">
        <w:rPr>
          <w:rFonts w:cs="Times New Roman" w:hAnsi="Times New Roman" w:eastAsia="Times New Roman" w:ascii="Times New Roman"/>
          <w:sz w:val="24"/>
          <w:rtl w:val="0"/>
        </w:rPr>
        <w:t xml:space="preserve">мягки</w:t>
      </w:r>
      <w:r w:rsidRPr="00000000" w:rsidR="00000000" w:rsidDel="00000000">
        <w:rPr>
          <w:rFonts w:cs="Times New Roman" w:hAnsi="Times New Roman" w:eastAsia="Times New Roman" w:ascii="Times New Roman"/>
          <w:sz w:val="24"/>
          <w:rtl w:val="0"/>
        </w:rPr>
        <w:t xml:space="preserve">ми даже в старые времена.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полминуты Аргус Филч молчал, видимо пытаясь придумать достойный ответ, и наконец усмехнулся: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Посмотрим, как ты запоёшь, когда… когда узнаешь, </w:t>
      </w:r>
      <w:r w:rsidRPr="00000000" w:rsidR="00000000" w:rsidDel="00000000">
        <w:rPr>
          <w:rFonts w:cs="Times New Roman" w:hAnsi="Times New Roman" w:eastAsia="Times New Roman" w:ascii="Times New Roman"/>
          <w:sz w:val="24"/>
          <w:rtl w:val="0"/>
        </w:rPr>
        <w:t xml:space="preserve">что вы сегодня будете делат</w:t>
      </w:r>
      <w:r w:rsidRPr="00000000" w:rsidR="00000000" w:rsidDel="00000000">
        <w:rPr>
          <w:rFonts w:cs="Times New Roman" w:hAnsi="Times New Roman" w:eastAsia="Times New Roman" w:ascii="Times New Roman"/>
          <w:sz w:val="24"/>
          <w:rtl w:val="0"/>
        </w:rPr>
        <w:t xml:space="preserve">ь! 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Говорю же, я ещё слишком </w:t>
      </w:r>
      <w:r w:rsidRPr="00000000" w:rsidR="00000000" w:rsidDel="00000000">
        <w:rPr>
          <w:rFonts w:cs="Times New Roman" w:hAnsi="Times New Roman" w:eastAsia="Times New Roman" w:ascii="Times New Roman"/>
          <w:sz w:val="24"/>
          <w:rtl w:val="0"/>
        </w:rPr>
        <w:t xml:space="preserve">молода</w:t>
      </w:r>
      <w:r w:rsidRPr="00000000" w:rsidR="00000000" w:rsidDel="00000000">
        <w:rPr>
          <w:rFonts w:cs="Times New Roman" w:hAnsi="Times New Roman" w:eastAsia="Times New Roman" w:ascii="Times New Roman"/>
          <w:sz w:val="24"/>
          <w:rtl w:val="0"/>
        </w:rPr>
        <w:t xml:space="preserve"> для этого! — повторила Трейси. — Придётся подождать, пока я вырасту!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Впереди Драко увидел хижину странных пропорций. В окнах виднелся свет.</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Филч резко и громко свистнул. Впереди послышался собачий лай.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пороге дома появилась фигура, и деревья вокруг сразу показались маленькими. За ней появилась собака. Рядом с</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Драко сузились, прежде чем он успел это осознать. </w:t>
      </w:r>
      <w:r w:rsidRPr="00000000" w:rsidR="00000000" w:rsidDel="00000000">
        <w:rPr>
          <w:rFonts w:cs="Times New Roman" w:hAnsi="Times New Roman" w:eastAsia="Times New Roman" w:ascii="Times New Roman"/>
          <w:sz w:val="24"/>
          <w:rtl w:val="0"/>
        </w:rPr>
        <w:t xml:space="preserve">Как Серебряному Слизеринцу ему не следовало</w:t>
      </w:r>
      <w:r w:rsidRPr="00000000" w:rsidR="00000000" w:rsidDel="00000000">
        <w:rPr>
          <w:rFonts w:cs="Times New Roman" w:hAnsi="Times New Roman" w:eastAsia="Times New Roman" w:ascii="Times New Roman"/>
          <w:sz w:val="24"/>
          <w:rtl w:val="0"/>
        </w:rPr>
        <w:t xml:space="preserve"> испытывать предубеждение в</w:t>
      </w:r>
      <w:r w:rsidRPr="00000000" w:rsidR="00000000" w:rsidDel="00000000">
        <w:rPr>
          <w:rFonts w:cs="Times New Roman" w:hAnsi="Times New Roman" w:eastAsia="Times New Roman" w:ascii="Times New Roman"/>
          <w:sz w:val="24"/>
          <w:rtl w:val="0"/>
        </w:rPr>
        <w:t xml:space="preserve"> отношении</w:t>
      </w:r>
      <w:r w:rsidRPr="00000000" w:rsidR="00000000" w:rsidDel="00000000">
        <w:rPr>
          <w:rFonts w:cs="Times New Roman" w:hAnsi="Times New Roman" w:eastAsia="Times New Roman" w:ascii="Times New Roman"/>
          <w:sz w:val="24"/>
          <w:rtl w:val="0"/>
        </w:rPr>
        <w:t xml:space="preserve"> какого бы то ни было разумного существа</w:t>
      </w:r>
      <w:r w:rsidRPr="00000000" w:rsidR="00000000" w:rsidDel="00000000">
        <w:rPr>
          <w:rFonts w:cs="Times New Roman" w:hAnsi="Times New Roman" w:eastAsia="Times New Roman" w:ascii="Times New Roman"/>
          <w:sz w:val="24"/>
          <w:rtl w:val="0"/>
        </w:rPr>
        <w:t xml:space="preserve">, особенно на виду у других людей.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такое? — спросил вышедший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громким, грубым голосом </w:t>
      </w:r>
      <w:r w:rsidRPr="00000000" w:rsidR="00000000" w:rsidDel="00000000">
        <w:rPr>
          <w:rFonts w:cs="Times New Roman" w:hAnsi="Times New Roman" w:eastAsia="Times New Roman" w:ascii="Times New Roman"/>
          <w:sz w:val="24"/>
          <w:rtl w:val="0"/>
        </w:rPr>
        <w:t xml:space="preserve">полувеликана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зонтик </w:t>
      </w:r>
      <w:r w:rsidRPr="00000000" w:rsidR="00000000" w:rsidDel="00000000">
        <w:rPr>
          <w:rFonts w:cs="Times New Roman" w:hAnsi="Times New Roman" w:eastAsia="Times New Roman" w:ascii="Times New Roman"/>
          <w:sz w:val="24"/>
          <w:rtl w:val="0"/>
        </w:rPr>
        <w:t xml:space="preserve">сиял </w:t>
      </w:r>
      <w:r w:rsidRPr="00000000" w:rsidR="00000000" w:rsidDel="00000000">
        <w:rPr>
          <w:rFonts w:cs="Times New Roman" w:hAnsi="Times New Roman" w:eastAsia="Times New Roman" w:ascii="Times New Roman"/>
          <w:sz w:val="24"/>
          <w:rtl w:val="0"/>
        </w:rPr>
        <w:t xml:space="preserve">белым светом — гораздо ярче, чем тусклая лампа Филча.</w:t>
      </w:r>
      <w:r w:rsidRPr="00000000" w:rsidR="00000000" w:rsidDel="00000000">
        <w:rPr>
          <w:rFonts w:cs="Times New Roman" w:hAnsi="Times New Roman" w:eastAsia="Times New Roman" w:ascii="Times New Roman"/>
          <w:sz w:val="24"/>
          <w:rtl w:val="0"/>
        </w:rPr>
        <w:t xml:space="preserve"> В другой руке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держал арбалет, а на плече у него висел колчан</w:t>
      </w:r>
      <w:r w:rsidRPr="00000000" w:rsidR="00000000" w:rsidDel="00000000">
        <w:rPr>
          <w:rFonts w:cs="Times New Roman" w:hAnsi="Times New Roman" w:eastAsia="Times New Roman" w:ascii="Times New Roman"/>
          <w:sz w:val="24"/>
          <w:rtl w:val="0"/>
        </w:rPr>
        <w:t xml:space="preserve"> с арбалетными </w:t>
      </w:r>
      <w:r w:rsidRPr="00000000" w:rsidR="00000000" w:rsidDel="00000000">
        <w:rPr>
          <w:rFonts w:cs="Times New Roman" w:hAnsi="Times New Roman" w:eastAsia="Times New Roman" w:ascii="Times New Roman"/>
          <w:sz w:val="24"/>
          <w:rtl w:val="0"/>
        </w:rPr>
        <w:t xml:space="preserve">болтами.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Ученики на отработке, — громко ответил Филч. — Они помогут тебе искать в Лесу то… что бы там их ни жрало.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Лесу</w:t>
      </w:r>
      <w:r w:rsidRPr="00000000" w:rsidR="00000000" w:rsidDel="00000000">
        <w:rPr>
          <w:rFonts w:cs="Times New Roman" w:hAnsi="Times New Roman" w:eastAsia="Times New Roman" w:ascii="Times New Roman"/>
          <w:sz w:val="24"/>
          <w:rtl w:val="0"/>
        </w:rPr>
        <w:t xml:space="preserve">? — ахнула Трейси. — Нам нельзя ходить туда ночью!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Верно, — сказал Филч, повернувшись к ним. — Вы отправитесь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лес, и</w:t>
      </w:r>
      <w:r w:rsidRPr="00000000" w:rsidR="00000000" w:rsidDel="00000000">
        <w:rPr>
          <w:rFonts w:cs="Times New Roman" w:hAnsi="Times New Roman" w:eastAsia="Times New Roman" w:ascii="Times New Roman"/>
          <w:sz w:val="24"/>
          <w:rtl w:val="0"/>
        </w:rPr>
        <w:t xml:space="preserve"> сильно сомневаюсь, что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вернётесь оттуда целыми и невредимыми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запнулась Трейси. — </w:t>
      </w:r>
      <w:r w:rsidRPr="00000000" w:rsidR="00000000" w:rsidDel="00000000">
        <w:rPr>
          <w:rFonts w:cs="Times New Roman" w:hAnsi="Times New Roman" w:eastAsia="Times New Roman" w:ascii="Times New Roman"/>
          <w:sz w:val="24"/>
          <w:rtl w:val="0"/>
        </w:rPr>
        <w:t xml:space="preserve">Я слышала, там живут оборотни,</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ещё вампиры, а все знают, что получается, если где-то одновременно оказываются </w:t>
      </w: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 оборотень и вампир!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Огромный полувеликан нахмурился.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Аргус, я-то думал, пойдёшь ты и, может, пара семикурсников. Какая ж это помощь, коли мне за ними всё время приглядывать надо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Аргус злорадно ухмыльнулся.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Полувеликан оглушительно вздохнул (звук получился, как если бы у нормального человека вышибли весь воздух из лёгких </w:t>
      </w:r>
      <w:r w:rsidRPr="00000000" w:rsidR="00000000" w:rsidDel="00000000">
        <w:rPr>
          <w:rFonts w:cs="Times New Roman" w:hAnsi="Times New Roman" w:eastAsia="Times New Roman" w:ascii="Times New Roman"/>
          <w:sz w:val="24"/>
          <w:rtl w:val="0"/>
        </w:rPr>
        <w:t xml:space="preserve">проклятьем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Удара дубиной</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своё сделал. </w:t>
      </w:r>
      <w:r w:rsidRPr="00000000" w:rsidR="00000000" w:rsidDel="00000000">
        <w:rPr>
          <w:rFonts w:cs="Times New Roman" w:hAnsi="Times New Roman" w:eastAsia="Times New Roman" w:ascii="Times New Roman"/>
          <w:sz w:val="24"/>
          <w:rtl w:val="0"/>
        </w:rPr>
        <w:t xml:space="preserve">Дальше </w:t>
      </w:r>
      <w:r w:rsidRPr="00000000" w:rsidR="00000000" w:rsidDel="00000000">
        <w:rPr>
          <w:rFonts w:cs="Times New Roman" w:hAnsi="Times New Roman" w:eastAsia="Times New Roman" w:ascii="Times New Roman"/>
          <w:sz w:val="24"/>
          <w:rtl w:val="0"/>
        </w:rPr>
        <w:t xml:space="preserve">сам разберусь.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Вернусь на рассвете, — сказал Филч. — Заберу, что там от них </w:t>
      </w:r>
      <w:r w:rsidRPr="00000000" w:rsidR="00000000" w:rsidDel="00000000">
        <w:rPr>
          <w:rFonts w:cs="Times New Roman" w:hAnsi="Times New Roman" w:eastAsia="Times New Roman" w:ascii="Times New Roman"/>
          <w:sz w:val="24"/>
          <w:rtl w:val="0"/>
        </w:rPr>
        <w:t xml:space="preserve">останется, — добавил </w:t>
      </w:r>
      <w:r w:rsidRPr="00000000" w:rsidR="00000000" w:rsidDel="00000000">
        <w:rPr>
          <w:rFonts w:cs="Times New Roman" w:hAnsi="Times New Roman" w:eastAsia="Times New Roman" w:ascii="Times New Roman"/>
          <w:sz w:val="24"/>
          <w:rtl w:val="0"/>
        </w:rPr>
        <w:t xml:space="preserve">он ехидно, после чего развернулся и двинулся обратно к замку. Лампа, раскачиваясь, удалялась во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Хагрид, — теперь слушайте сюда.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w:t>
      </w:r>
      <w:r w:rsidRPr="00000000" w:rsidR="00000000" w:rsidDel="00000000">
        <w:rPr>
          <w:rFonts w:cs="Times New Roman" w:hAnsi="Times New Roman" w:eastAsia="Times New Roman" w:ascii="Times New Roman"/>
          <w:sz w:val="24"/>
          <w:rtl w:val="0"/>
        </w:rPr>
        <w:t xml:space="preserve">стал</w:t>
      </w:r>
      <w:r w:rsidRPr="00000000" w:rsidR="00000000" w:rsidDel="00000000">
        <w:rPr>
          <w:rFonts w:cs="Times New Roman" w:hAnsi="Times New Roman" w:eastAsia="Times New Roman" w:ascii="Times New Roman"/>
          <w:sz w:val="24"/>
          <w:rtl w:val="0"/>
        </w:rPr>
        <w:t xml:space="preserve"> быть, </w:t>
      </w:r>
      <w:r w:rsidRPr="00000000" w:rsidR="00000000" w:rsidDel="00000000">
        <w:rPr>
          <w:rFonts w:cs="Times New Roman" w:hAnsi="Times New Roman" w:eastAsia="Times New Roman" w:ascii="Times New Roman"/>
          <w:sz w:val="24"/>
          <w:rtl w:val="0"/>
        </w:rPr>
        <w:t xml:space="preserve">нам придётся заняться кой-чем опасным</w:t>
      </w:r>
      <w:r w:rsidRPr="00000000" w:rsidR="00000000" w:rsidDel="00000000">
        <w:rPr>
          <w:rFonts w:cs="Times New Roman" w:hAnsi="Times New Roman" w:eastAsia="Times New Roman" w:ascii="Times New Roman"/>
          <w:sz w:val="24"/>
          <w:rtl w:val="0"/>
        </w:rPr>
        <w:t xml:space="preserve">, и я не хочу, чтоб </w:t>
      </w:r>
      <w:r w:rsidRPr="00000000" w:rsidR="00000000" w:rsidDel="00000000">
        <w:rPr>
          <w:rFonts w:cs="Times New Roman" w:hAnsi="Times New Roman" w:eastAsia="Times New Roman" w:ascii="Times New Roman"/>
          <w:sz w:val="24"/>
          <w:rtl w:val="0"/>
        </w:rPr>
        <w:t xml:space="preserve">кто-то рисковал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Пойдёмте вот туда.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Что-то 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единорогов там, в Лесу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гигант.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 </w:t>
      </w:r>
      <w:r w:rsidRPr="00000000" w:rsidR="00000000" w:rsidDel="00000000">
        <w:rPr>
          <w:rFonts w:cs="Times New Roman" w:hAnsi="Times New Roman" w:eastAsia="Times New Roman" w:ascii="Times New Roman"/>
          <w:sz w:val="24"/>
          <w:rtl w:val="0"/>
        </w:rPr>
        <w:t xml:space="preserve">Он смутно помнил, что пару недель назад — ближе к концу апреля — слышал что-то такое.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хотите, чтобы мы по следу серебряной крови нашли раненого единорога? — возбуждённо спросила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Драко сумел удержаться от рефлекторной усмешки.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Филч сказал нам об отработке сегодня за обедом.</w:t>
      </w:r>
      <w:r w:rsidRPr="00000000" w:rsidR="00000000" w:rsidDel="00000000">
        <w:rPr>
          <w:rFonts w:cs="Times New Roman" w:hAnsi="Times New Roman" w:eastAsia="Times New Roman" w:ascii="Times New Roman"/>
          <w:sz w:val="24"/>
          <w:rtl w:val="0"/>
        </w:rPr>
        <w:t xml:space="preserve"> Мистер Хагрид не стал бы откладывать</w:t>
      </w:r>
      <w:r w:rsidRPr="00000000" w:rsidR="00000000" w:rsidDel="00000000">
        <w:rPr>
          <w:rFonts w:cs="Times New Roman" w:hAnsi="Times New Roman" w:eastAsia="Times New Roman" w:ascii="Times New Roman"/>
          <w:sz w:val="24"/>
          <w:rtl w:val="0"/>
        </w:rPr>
        <w:t xml:space="preserve"> поиски </w:t>
      </w:r>
      <w:r w:rsidRPr="00000000" w:rsidR="00000000" w:rsidDel="00000000">
        <w:rPr>
          <w:rFonts w:cs="Times New Roman" w:hAnsi="Times New Roman" w:eastAsia="Times New Roman" w:ascii="Times New Roman"/>
          <w:sz w:val="24"/>
          <w:rtl w:val="0"/>
        </w:rPr>
        <w:t xml:space="preserve">раненого единорога. </w:t>
      </w:r>
      <w:r w:rsidRPr="00000000" w:rsidR="00000000" w:rsidDel="00000000">
        <w:rPr>
          <w:rFonts w:cs="Times New Roman" w:hAnsi="Times New Roman" w:eastAsia="Times New Roman" w:ascii="Times New Roman"/>
          <w:sz w:val="24"/>
          <w:rtl w:val="0"/>
        </w:rPr>
        <w:t xml:space="preserve">Если бы нам нужно было искать что-то подобное, мы бы занялись этим днём, когда светло.</w:t>
      </w:r>
      <w:r w:rsidRPr="00000000" w:rsidR="00000000" w:rsidDel="00000000">
        <w:rPr>
          <w:rFonts w:cs="Times New Roman" w:hAnsi="Times New Roman" w:eastAsia="Times New Roman" w:ascii="Times New Roman"/>
          <w:sz w:val="24"/>
          <w:rtl w:val="0"/>
        </w:rPr>
        <w:t xml:space="preserve"> Так что… — Драко поднял палец, как это делал в пьесах инспектор Леон. — Полагаю, мы ищем что-то, что выходит только по ночам.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Угу, — задумчиво </w:t>
      </w:r>
      <w:r w:rsidRPr="00000000" w:rsidR="00000000" w:rsidDel="00000000">
        <w:rPr>
          <w:rFonts w:cs="Times New Roman" w:hAnsi="Times New Roman" w:eastAsia="Times New Roman" w:ascii="Times New Roman"/>
          <w:sz w:val="24"/>
          <w:rtl w:val="0"/>
        </w:rPr>
        <w:t xml:space="preserve">подтвердил </w:t>
      </w:r>
      <w:r w:rsidRPr="00000000" w:rsidR="00000000" w:rsidDel="00000000">
        <w:rPr>
          <w:rFonts w:cs="Times New Roman" w:hAnsi="Times New Roman" w:eastAsia="Times New Roman" w:ascii="Times New Roman"/>
          <w:sz w:val="24"/>
          <w:rtl w:val="0"/>
        </w:rPr>
        <w:t xml:space="preserve">полу</w:t>
      </w:r>
      <w:r w:rsidRPr="00000000" w:rsidR="00000000" w:rsidDel="00000000">
        <w:rPr>
          <w:rFonts w:cs="Times New Roman" w:hAnsi="Times New Roman" w:eastAsia="Times New Roman" w:ascii="Times New Roman"/>
          <w:sz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Рубеус Хагрид направил свет своего зонта на двух старших слизеринцев.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а вы кто? Что-то я тебя плохо помню, парень.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Камелия Уолт, — представилась ведьма. — А это — </w:t>
      </w:r>
      <w:r w:rsidRPr="00000000" w:rsidR="00000000" w:rsidDel="00000000">
        <w:rPr>
          <w:rFonts w:cs="Times New Roman" w:hAnsi="Times New Roman" w:eastAsia="Times New Roman" w:ascii="Times New Roman"/>
          <w:sz w:val="24"/>
          <w:rtl w:val="0"/>
        </w:rPr>
        <w:t xml:space="preserve">Юрий</w:t>
      </w:r>
      <w:r w:rsidRPr="00000000" w:rsidR="00000000" w:rsidDel="00000000">
        <w:rPr>
          <w:rFonts w:cs="Times New Roman" w:hAnsi="Times New Roman" w:eastAsia="Times New Roman" w:ascii="Times New Roman"/>
          <w:sz w:val="24"/>
          <w:rtl w:val="0"/>
        </w:rPr>
        <w:t xml:space="preserve"> Юлий, — она указала на юношу славянской внешности, упоминавшего Дурмстранг. — Его семья приехала с визитом из у</w:t>
      </w:r>
      <w:r w:rsidRPr="00000000" w:rsidR="00000000" w:rsidDel="00000000">
        <w:rPr>
          <w:rFonts w:cs="Times New Roman" w:hAnsi="Times New Roman" w:eastAsia="Times New Roman" w:ascii="Times New Roman"/>
          <w:sz w:val="24"/>
          <w:rtl w:val="0"/>
        </w:rPr>
        <w:t xml:space="preserve">краинских </w:t>
      </w:r>
      <w:r w:rsidRPr="00000000" w:rsidR="00000000" w:rsidDel="00000000">
        <w:rPr>
          <w:rFonts w:cs="Times New Roman" w:hAnsi="Times New Roman" w:eastAsia="Times New Roman" w:ascii="Times New Roman"/>
          <w:sz w:val="24"/>
          <w:rtl w:val="0"/>
        </w:rPr>
        <w:t xml:space="preserve">земель, так что</w:t>
      </w:r>
      <w:r w:rsidRPr="00000000" w:rsidR="00000000" w:rsidDel="00000000">
        <w:rPr>
          <w:rFonts w:cs="Times New Roman" w:hAnsi="Times New Roman" w:eastAsia="Times New Roman" w:ascii="Times New Roman"/>
          <w:sz w:val="24"/>
          <w:rtl w:val="0"/>
        </w:rPr>
        <w:t xml:space="preserve"> он в Хогвартсе только на этот год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Старшекурсник кивнул, на секунду его лицо приобрело высокомерное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это — Клык, — </w:t>
      </w:r>
      <w:r w:rsidRPr="00000000" w:rsidR="00000000" w:rsidDel="00000000">
        <w:rPr>
          <w:rFonts w:cs="Times New Roman" w:hAnsi="Times New Roman" w:eastAsia="Times New Roman" w:ascii="Times New Roman"/>
          <w:sz w:val="24"/>
          <w:rtl w:val="0"/>
        </w:rPr>
        <w:t xml:space="preserve">указал на собаку Хагрид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все пятеро отправились в Л</w:t>
      </w:r>
      <w:r w:rsidRPr="00000000" w:rsidR="00000000" w:rsidDel="00000000">
        <w:rPr>
          <w:rFonts w:cs="Times New Roman" w:hAnsi="Times New Roman" w:eastAsia="Times New Roman" w:ascii="Times New Roman"/>
          <w:sz w:val="24"/>
          <w:rtl w:val="0"/>
        </w:rPr>
        <w:t xml:space="preserve">ес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RPr="00000000" w:rsidR="00000000" w:rsidDel="00000000">
        <w:rPr>
          <w:rFonts w:cs="Times New Roman" w:hAnsi="Times New Roman" w:eastAsia="Times New Roman" w:ascii="Times New Roman"/>
          <w:sz w:val="24"/>
          <w:rtl w:val="0"/>
        </w:rPr>
        <w:t xml:space="preserve">но не мог вспомнить никого, кто охотился бы на единорогов</w:t>
      </w:r>
      <w:r w:rsidRPr="00000000" w:rsidR="00000000" w:rsidDel="00000000">
        <w:rPr>
          <w:rFonts w:cs="Times New Roman" w:hAnsi="Times New Roman" w:eastAsia="Times New Roman" w:ascii="Times New Roman"/>
          <w:sz w:val="24"/>
          <w:rtl w:val="0"/>
        </w:rPr>
        <w:t xml:space="preserve">. — Какие существа </w:t>
      </w:r>
      <w:r w:rsidRPr="00000000" w:rsidR="00000000" w:rsidDel="00000000">
        <w:rPr>
          <w:rFonts w:cs="Times New Roman" w:hAnsi="Times New Roman" w:eastAsia="Times New Roman" w:ascii="Times New Roman"/>
          <w:sz w:val="24"/>
          <w:rtl w:val="0"/>
        </w:rPr>
        <w:t xml:space="preserve">на это способны</w:t>
      </w:r>
      <w:r w:rsidRPr="00000000" w:rsidR="00000000" w:rsidDel="00000000">
        <w:rPr>
          <w:rFonts w:cs="Times New Roman" w:hAnsi="Times New Roman" w:eastAsia="Times New Roman" w:ascii="Times New Roman"/>
          <w:sz w:val="24"/>
          <w:rtl w:val="0"/>
        </w:rPr>
        <w:t xml:space="preserve">, кто-нибудь 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Оборотни! —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Дэвис?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точно, — согласилась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в Л</w:t>
      </w:r>
      <w:r w:rsidRPr="00000000" w:rsidR="00000000" w:rsidDel="00000000">
        <w:rPr>
          <w:rFonts w:cs="Times New Roman" w:hAnsi="Times New Roman" w:eastAsia="Times New Roman" w:ascii="Times New Roman"/>
          <w:sz w:val="24"/>
          <w:rtl w:val="0"/>
        </w:rPr>
        <w:t xml:space="preserve">есу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оборотней</w:t>
      </w:r>
      <w:r w:rsidRPr="00000000" w:rsidR="00000000" w:rsidDel="00000000">
        <w:rPr>
          <w:rFonts w:cs="Times New Roman" w:hAnsi="Times New Roman" w:eastAsia="Times New Roman" w:ascii="Times New Roman"/>
          <w:sz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 одного ранили.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почти против воли задумался о загадке.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кто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быстр,</w:t>
      </w:r>
      <w:r w:rsidRPr="00000000" w:rsidR="00000000" w:rsidDel="00000000">
        <w:rPr>
          <w:rFonts w:cs="Times New Roman" w:hAnsi="Times New Roman" w:eastAsia="Times New Roman" w:ascii="Times New Roman"/>
          <w:sz w:val="24"/>
          <w:rtl w:val="0"/>
        </w:rPr>
        <w:t xml:space="preserve"> чтобы поймать единорога?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может тут дело и не в быстроте</w:t>
      </w:r>
      <w:r w:rsidRPr="00000000" w:rsidR="00000000" w:rsidDel="00000000">
        <w:rPr>
          <w:rFonts w:cs="Times New Roman" w:hAnsi="Times New Roman" w:eastAsia="Times New Roman" w:ascii="Times New Roman"/>
          <w:sz w:val="24"/>
          <w:rtl w:val="0"/>
        </w:rPr>
        <w:t xml:space="preserve">, — ответил Хагрид, наградив Драко загадочным взглядом. — </w:t>
      </w:r>
      <w:r w:rsidRPr="00000000" w:rsidR="00000000" w:rsidDel="00000000">
        <w:rPr>
          <w:rFonts w:cs="Times New Roman" w:hAnsi="Times New Roman" w:eastAsia="Times New Roman" w:ascii="Times New Roman"/>
          <w:sz w:val="24"/>
          <w:rtl w:val="0"/>
        </w:rPr>
        <w:t xml:space="preserve">Волшебные существа охотятся столькими способами, что и не сосчитаешь.</w:t>
      </w:r>
      <w:r w:rsidRPr="00000000" w:rsidR="00000000" w:rsidDel="00000000">
        <w:rPr>
          <w:rFonts w:cs="Times New Roman" w:hAnsi="Times New Roman" w:eastAsia="Times New Roman" w:ascii="Times New Roman"/>
          <w:sz w:val="24"/>
          <w:rtl w:val="0"/>
        </w:rPr>
        <w:t xml:space="preserve"> Яды, темнота, ловушки. </w:t>
      </w:r>
      <w:r w:rsidRPr="00000000" w:rsidR="00000000" w:rsidDel="00000000">
        <w:rPr>
          <w:rFonts w:cs="Times New Roman" w:hAnsi="Times New Roman" w:eastAsia="Times New Roman" w:ascii="Times New Roman"/>
          <w:sz w:val="24"/>
          <w:rtl w:val="0"/>
        </w:rPr>
        <w:t xml:space="preserve">Чертенята</w:t>
      </w:r>
      <w:r w:rsidRPr="00000000" w:rsidR="00000000" w:rsidDel="00000000">
        <w:rPr>
          <w:rFonts w:cs="Times New Roman" w:hAnsi="Times New Roman" w:eastAsia="Times New Roman" w:ascii="Times New Roman"/>
          <w:sz w:val="24"/>
          <w:rtl w:val="0"/>
        </w:rPr>
        <w:t xml:space="preserve">, которых ты не сможешь увидеть или услышать или вс</w:t>
      </w:r>
      <w:r w:rsidRPr="00000000" w:rsidR="00000000" w:rsidDel="00000000">
        <w:rPr>
          <w:rFonts w:cs="Times New Roman" w:hAnsi="Times New Roman" w:eastAsia="Times New Roman" w:ascii="Times New Roman"/>
          <w:sz w:val="24"/>
          <w:rtl w:val="0"/>
        </w:rPr>
        <w:t xml:space="preserve">помнить</w:t>
      </w:r>
      <w:r w:rsidRPr="00000000" w:rsidR="00000000" w:rsidDel="00000000">
        <w:rPr>
          <w:rFonts w:cs="Times New Roman" w:hAnsi="Times New Roman" w:eastAsia="Times New Roman" w:ascii="Times New Roman"/>
          <w:sz w:val="24"/>
          <w:rtl w:val="0"/>
        </w:rPr>
        <w:t xml:space="preserve">, даже когда они обглодают твоё лицо. </w:t>
      </w:r>
      <w:r w:rsidRPr="00000000" w:rsidR="00000000" w:rsidDel="00000000">
        <w:rPr>
          <w:rFonts w:cs="Times New Roman" w:hAnsi="Times New Roman" w:eastAsia="Times New Roman" w:ascii="Times New Roman"/>
          <w:sz w:val="24"/>
          <w:rtl w:val="0"/>
        </w:rPr>
        <w:t xml:space="preserve">Всегда найдётся что-то новое и чудесное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Облако закрыло луну, погрузив лес во</w:t>
      </w:r>
      <w:r w:rsidRPr="00000000" w:rsidR="00000000" w:rsidDel="00000000">
        <w:rPr>
          <w:rFonts w:cs="Times New Roman" w:hAnsi="Times New Roman" w:eastAsia="Times New Roman" w:ascii="Times New Roman"/>
          <w:sz w:val="24"/>
          <w:rtl w:val="0"/>
        </w:rPr>
        <w:t xml:space="preserve"> мрак, которы</w:t>
      </w:r>
      <w:r w:rsidRPr="00000000" w:rsidR="00000000" w:rsidDel="00000000">
        <w:rPr>
          <w:rFonts w:cs="Times New Roman" w:hAnsi="Times New Roman" w:eastAsia="Times New Roman" w:ascii="Times New Roman"/>
          <w:sz w:val="24"/>
          <w:rtl w:val="0"/>
        </w:rPr>
        <w:t xml:space="preserve">й разгонял лишь светящийся зонтик Хагрида.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бишь, пока сражаешься — проиграть невозможно. Проблема в том, что встретив Парисскую гидру большинство </w:t>
      </w:r>
      <w:r w:rsidRPr="00000000" w:rsidR="00000000" w:rsidDel="00000000">
        <w:rPr>
          <w:rFonts w:cs="Times New Roman" w:hAnsi="Times New Roman" w:eastAsia="Times New Roman" w:ascii="Times New Roman"/>
          <w:sz w:val="24"/>
          <w:rtl w:val="0"/>
        </w:rPr>
        <w:t xml:space="preserve">существ </w:t>
      </w:r>
      <w:r w:rsidRPr="00000000" w:rsidR="00000000" w:rsidDel="00000000">
        <w:rPr>
          <w:rFonts w:cs="Times New Roman" w:hAnsi="Times New Roman" w:eastAsia="Times New Roman" w:ascii="Times New Roman"/>
          <w:sz w:val="24"/>
          <w:rtl w:val="0"/>
        </w:rPr>
        <w:t xml:space="preserve">сдаются слишком рано. Все головы отсечь — довольно долгое занятие, понимаешь.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что, — подал голос старшекурсник-иностранец. — В Дурмстранге нас учат сражаться с Бухгольцской гидрой. </w:t>
      </w:r>
      <w:r w:rsidRPr="00000000" w:rsidR="00000000" w:rsidDel="00000000">
        <w:rPr>
          <w:rFonts w:cs="Times New Roman" w:hAnsi="Times New Roman" w:eastAsia="Times New Roman" w:ascii="Times New Roman"/>
          <w:sz w:val="24"/>
          <w:rtl w:val="0"/>
        </w:rPr>
        <w:t xml:space="preserve">Более нудной битвы и представить нельзя! То есть, буквально нельзя. </w:t>
      </w:r>
      <w:r w:rsidRPr="00000000" w:rsidR="00000000" w:rsidDel="00000000">
        <w:rPr>
          <w:rFonts w:cs="Times New Roman" w:hAnsi="Times New Roman" w:eastAsia="Times New Roman" w:ascii="Times New Roman"/>
          <w:sz w:val="24"/>
          <w:rtl w:val="0"/>
        </w:rPr>
        <w:t xml:space="preserve">Первогодки не верят, когда мы говорим, что победа возможна! Инструктору приходится отдавать приказ снова и снова, </w:t>
      </w:r>
      <w:r w:rsidRPr="00000000" w:rsidR="00000000" w:rsidDel="00000000">
        <w:rPr>
          <w:rFonts w:cs="Times New Roman" w:hAnsi="Times New Roman" w:eastAsia="Times New Roman" w:ascii="Times New Roman"/>
          <w:sz w:val="24"/>
          <w:rtl w:val="0"/>
        </w:rPr>
        <w:t xml:space="preserve">пока до них наконец не дойдёт.</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шли почти полчаса, направляясь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глубже и глубже в </w:t>
      </w:r>
      <w:r w:rsidRPr="00000000" w:rsidR="00000000" w:rsidDel="00000000">
        <w:rPr>
          <w:rFonts w:cs="Times New Roman" w:hAnsi="Times New Roman" w:eastAsia="Times New Roman" w:ascii="Times New Roman"/>
          <w:sz w:val="24"/>
          <w:rtl w:val="0"/>
        </w:rPr>
        <w:t xml:space="preserve">лес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этому времени они оказались среди настолько толстых деревьев, что держаться тропы стало практически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увидел… </w:t>
      </w:r>
      <w:r w:rsidRPr="00000000" w:rsidR="00000000" w:rsidDel="00000000">
        <w:rPr>
          <w:rFonts w:cs="Times New Roman" w:hAnsi="Times New Roman" w:eastAsia="Times New Roman" w:ascii="Times New Roman"/>
          <w:sz w:val="24"/>
          <w:rtl w:val="0"/>
        </w:rPr>
        <w:t xml:space="preserve">густые</w:t>
      </w:r>
      <w:r w:rsidRPr="00000000" w:rsidR="00000000" w:rsidDel="00000000">
        <w:rPr>
          <w:rFonts w:cs="Times New Roman" w:hAnsi="Times New Roman" w:eastAsia="Times New Roman" w:ascii="Times New Roman"/>
          <w:sz w:val="24"/>
          <w:rtl w:val="0"/>
        </w:rPr>
        <w:t xml:space="preserve"> брызги на корнях деревьев, ярко блестящие в лунном свете.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Кровь единорога, — сказал Хагрид. В голосе огромного человека звучала грусть.</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На поляне впереди, сквозь переплетённые ветви гигантского дуба </w:t>
      </w:r>
      <w:r w:rsidRPr="00000000" w:rsidR="00000000" w:rsidDel="00000000">
        <w:rPr>
          <w:rFonts w:cs="Times New Roman" w:hAnsi="Times New Roman" w:eastAsia="Times New Roman" w:ascii="Times New Roman"/>
          <w:sz w:val="24"/>
          <w:rtl w:val="0"/>
        </w:rPr>
        <w:t xml:space="preserve">они увидели распростёртое на земле </w:t>
      </w:r>
      <w:r w:rsidRPr="00000000" w:rsidR="00000000" w:rsidDel="00000000">
        <w:rPr>
          <w:rFonts w:cs="Times New Roman" w:hAnsi="Times New Roman" w:eastAsia="Times New Roman" w:ascii="Times New Roman"/>
          <w:sz w:val="24"/>
          <w:rtl w:val="0"/>
        </w:rPr>
        <w:t xml:space="preserve">существо</w:t>
      </w:r>
      <w:r w:rsidRPr="00000000" w:rsidR="00000000" w:rsidDel="00000000">
        <w:rPr>
          <w:rFonts w:cs="Times New Roman" w:hAnsi="Times New Roman" w:eastAsia="Times New Roman" w:ascii="Times New Roman"/>
          <w:sz w:val="24"/>
          <w:rtl w:val="0"/>
        </w:rPr>
        <w:t xml:space="preserve">. Это зрелище было прекрасным и печальным одновременно.</w:t>
      </w:r>
      <w:r w:rsidRPr="00000000" w:rsidR="00000000" w:rsidDel="00000000">
        <w:rPr>
          <w:rFonts w:cs="Times New Roman" w:hAnsi="Times New Roman" w:eastAsia="Times New Roman" w:ascii="Times New Roman"/>
          <w:sz w:val="24"/>
          <w:rtl w:val="0"/>
        </w:rPr>
        <w:t xml:space="preserve"> Почва вокруг </w:t>
      </w:r>
      <w:r w:rsidRPr="00000000" w:rsidR="00000000" w:rsidDel="00000000">
        <w:rPr>
          <w:rFonts w:cs="Times New Roman" w:hAnsi="Times New Roman" w:eastAsia="Times New Roman" w:ascii="Times New Roman"/>
          <w:sz w:val="24"/>
          <w:rtl w:val="0"/>
        </w:rPr>
        <w:t xml:space="preserve">него </w:t>
      </w:r>
      <w:r w:rsidRPr="00000000" w:rsidR="00000000" w:rsidDel="00000000">
        <w:rPr>
          <w:rFonts w:cs="Times New Roman" w:hAnsi="Times New Roman" w:eastAsia="Times New Roman" w:ascii="Times New Roman"/>
          <w:sz w:val="24"/>
          <w:rtl w:val="0"/>
        </w:rPr>
        <w:t xml:space="preserve">блестела лунным серебром из-за впитавшейся крови. </w:t>
      </w:r>
      <w:r w:rsidRPr="00000000" w:rsidR="00000000" w:rsidDel="00000000">
        <w:rPr>
          <w:rFonts w:cs="Times New Roman" w:hAnsi="Times New Roman" w:eastAsia="Times New Roman" w:ascii="Times New Roman"/>
          <w:sz w:val="24"/>
          <w:rtl w:val="0"/>
        </w:rPr>
        <w:t xml:space="preserve">Единорог </w:t>
      </w:r>
      <w:r w:rsidRPr="00000000" w:rsidR="00000000" w:rsidDel="00000000">
        <w:rPr>
          <w:rFonts w:cs="Times New Roman" w:hAnsi="Times New Roman" w:eastAsia="Times New Roman" w:ascii="Times New Roman"/>
          <w:sz w:val="24"/>
          <w:rtl w:val="0"/>
        </w:rPr>
        <w:t xml:space="preserve">был не белым,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бледно-</w:t>
      </w:r>
      <w:r w:rsidRPr="00000000" w:rsidR="00000000" w:rsidDel="00000000">
        <w:rPr>
          <w:rFonts w:cs="Times New Roman" w:hAnsi="Times New Roman" w:eastAsia="Times New Roman" w:ascii="Times New Roman"/>
          <w:sz w:val="24"/>
          <w:rtl w:val="0"/>
        </w:rPr>
        <w:t xml:space="preserve">голубым,</w:t>
      </w:r>
      <w:r w:rsidRPr="00000000" w:rsidR="00000000" w:rsidDel="00000000">
        <w:rPr>
          <w:rFonts w:cs="Times New Roman" w:hAnsi="Times New Roman" w:eastAsia="Times New Roman" w:ascii="Times New Roman"/>
          <w:sz w:val="24"/>
          <w:rtl w:val="0"/>
        </w:rPr>
        <w:t xml:space="preserve"> по крайней мере так казалось в свете луны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го стройные ноги </w:t>
      </w:r>
      <w:r w:rsidRPr="00000000" w:rsidR="00000000" w:rsidDel="00000000">
        <w:rPr>
          <w:rFonts w:cs="Times New Roman" w:hAnsi="Times New Roman" w:eastAsia="Times New Roman" w:ascii="Times New Roman"/>
          <w:sz w:val="24"/>
          <w:rtl w:val="0"/>
        </w:rPr>
        <w:t xml:space="preserve">торчали </w:t>
      </w:r>
      <w:r w:rsidRPr="00000000" w:rsidR="00000000" w:rsidDel="00000000">
        <w:rPr>
          <w:rFonts w:cs="Times New Roman" w:hAnsi="Times New Roman" w:eastAsia="Times New Roman" w:ascii="Times New Roman"/>
          <w:sz w:val="24"/>
          <w:rtl w:val="0"/>
        </w:rPr>
        <w:t xml:space="preserve">под странными углами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сломанные</w:t>
      </w: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тёмно-зелёная грива, разметавшаяся</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тёмным листьям на земле, блестела, словно жемчуг</w:t>
      </w:r>
      <w:r w:rsidRPr="00000000" w:rsidR="00000000" w:rsidDel="00000000">
        <w:rPr>
          <w:rFonts w:cs="Times New Roman" w:hAnsi="Times New Roman" w:eastAsia="Times New Roman" w:ascii="Times New Roman"/>
          <w:sz w:val="24"/>
          <w:rtl w:val="0"/>
        </w:rPr>
        <w:t xml:space="preserve">. На крупе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единорога было небольшое пятно, похожее на звезду с восемью лучами, исходящими из центра. Половина бока была вырвана. </w:t>
      </w:r>
      <w:r w:rsidRPr="00000000" w:rsidR="00000000" w:rsidDel="00000000">
        <w:rPr>
          <w:rFonts w:cs="Times New Roman" w:hAnsi="Times New Roman" w:eastAsia="Times New Roman" w:ascii="Times New Roman"/>
          <w:sz w:val="24"/>
          <w:rtl w:val="0"/>
        </w:rPr>
        <w:t xml:space="preserve">Сквозь страшную дыру, которую, похоже, оставили чьи-то зубы, виднелись рёбра и внутренние органы.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Драко перехватило дыхание.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она, — сказал Хагрид печальным шёпотом, громким, как голос обычного человека. — </w:t>
      </w:r>
      <w:r w:rsidRPr="00000000" w:rsidR="00000000" w:rsidDel="00000000">
        <w:rPr>
          <w:rFonts w:cs="Times New Roman" w:hAnsi="Times New Roman" w:eastAsia="Times New Roman" w:ascii="Times New Roman"/>
          <w:sz w:val="24"/>
          <w:rtl w:val="0"/>
        </w:rPr>
        <w:t xml:space="preserve">Тут</w:t>
      </w:r>
      <w:r w:rsidRPr="00000000" w:rsidR="00000000" w:rsidDel="00000000">
        <w:rPr>
          <w:rFonts w:cs="Times New Roman" w:hAnsi="Times New Roman" w:eastAsia="Times New Roman" w:ascii="Times New Roman"/>
          <w:sz w:val="24"/>
          <w:rtl w:val="0"/>
        </w:rPr>
        <w:t xml:space="preserve">а я её и нашёл этим утром, мёртвую</w:t>
      </w:r>
      <w:r w:rsidRPr="00000000" w:rsidR="00000000" w:rsidDel="00000000">
        <w:rPr>
          <w:rFonts w:cs="Times New Roman" w:hAnsi="Times New Roman" w:eastAsia="Times New Roman" w:ascii="Times New Roman"/>
          <w:sz w:val="24"/>
          <w:rtl w:val="0"/>
        </w:rPr>
        <w:t xml:space="preserve">, как камень. Она — первый… была первым единорогом, которого я встретил в этих лесах. Я называл её Аликорн. </w:t>
      </w:r>
      <w:r w:rsidRPr="00000000" w:rsidR="00000000" w:rsidDel="00000000">
        <w:rPr>
          <w:rFonts w:cs="Times New Roman" w:hAnsi="Times New Roman" w:eastAsia="Times New Roman" w:ascii="Times New Roman"/>
          <w:sz w:val="24"/>
          <w:rtl w:val="0"/>
        </w:rPr>
        <w:t xml:space="preserve">Хотя теперь, ей, наверное, уже всё равно.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назвали единорога Аликорн, — несколько отстранённо повторила старшекурсница.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ведь у неё нет крыльев, — заметила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 Обычная вежливость, я бы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Никто ничего не ответил, и</w:t>
      </w:r>
      <w:r w:rsidRPr="00000000" w:rsidR="00000000" w:rsidDel="00000000">
        <w:rPr>
          <w:rFonts w:cs="Times New Roman" w:hAnsi="Times New Roman" w:eastAsia="Times New Roman" w:ascii="Times New Roman"/>
          <w:sz w:val="24"/>
          <w:rtl w:val="0"/>
        </w:rPr>
        <w:t xml:space="preserve">, немного выждав,</w:t>
      </w:r>
      <w:r w:rsidRPr="00000000" w:rsidR="00000000" w:rsidDel="00000000">
        <w:rPr>
          <w:rFonts w:cs="Times New Roman" w:hAnsi="Times New Roman" w:eastAsia="Times New Roman" w:ascii="Times New Roman"/>
          <w:sz w:val="24"/>
          <w:rtl w:val="0"/>
        </w:rPr>
        <w:t xml:space="preserve"> огромный человек резко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RPr="00000000" w:rsidR="00000000" w:rsidDel="00000000">
        <w:rPr>
          <w:rFonts w:cs="Times New Roman" w:hAnsi="Times New Roman" w:eastAsia="Times New Roman" w:ascii="Times New Roman"/>
          <w:sz w:val="24"/>
          <w:rtl w:val="0"/>
        </w:rPr>
        <w:t xml:space="preserve">В Лесу ничто не сможет вам навредить, пока вы с Клыком.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Выпустите вверх зелёные искры, если найдёте что-то интересное,</w:t>
      </w:r>
      <w:r w:rsidRPr="00000000" w:rsidR="00000000" w:rsidDel="00000000">
        <w:rPr>
          <w:rFonts w:cs="Times New Roman" w:hAnsi="Times New Roman" w:eastAsia="Times New Roman" w:ascii="Times New Roman"/>
          <w:sz w:val="24"/>
          <w:rtl w:val="0"/>
        </w:rPr>
        <w:t xml:space="preserve"> и красные — если попадёте в неприятности. Дэвис, Малфой — за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лесу было темно и тихо. </w:t>
      </w:r>
      <w:r w:rsidRPr="00000000" w:rsidR="00000000" w:rsidDel="00000000">
        <w:rPr>
          <w:rFonts w:cs="Times New Roman" w:hAnsi="Times New Roman" w:eastAsia="Times New Roman" w:ascii="Times New Roman"/>
          <w:sz w:val="24"/>
          <w:rtl w:val="0"/>
        </w:rPr>
        <w:t xml:space="preserve">Когда они отправились по следу, Рубеус Хагрид приглушил сияние своего зонтика, так что Драко и Трейси </w:t>
      </w:r>
      <w:r w:rsidRPr="00000000" w:rsidR="00000000" w:rsidDel="00000000">
        <w:rPr>
          <w:rFonts w:cs="Times New Roman" w:hAnsi="Times New Roman" w:eastAsia="Times New Roman" w:ascii="Times New Roman"/>
          <w:sz w:val="24"/>
          <w:rtl w:val="0"/>
        </w:rPr>
        <w:t xml:space="preserve">вынуждены были обходиться</w:t>
      </w:r>
      <w:r w:rsidRPr="00000000" w:rsidR="00000000" w:rsidDel="00000000">
        <w:rPr>
          <w:rFonts w:cs="Times New Roman" w:hAnsi="Times New Roman" w:eastAsia="Times New Roman" w:ascii="Times New Roman"/>
          <w:sz w:val="24"/>
          <w:rtl w:val="0"/>
        </w:rPr>
        <w:t xml:space="preserve"> лишь светом л</w:t>
      </w:r>
      <w:r w:rsidRPr="00000000" w:rsidR="00000000" w:rsidDel="00000000">
        <w:rPr>
          <w:rFonts w:cs="Times New Roman" w:hAnsi="Times New Roman" w:eastAsia="Times New Roman" w:ascii="Times New Roman"/>
          <w:sz w:val="24"/>
          <w:rtl w:val="0"/>
        </w:rPr>
        <w:t xml:space="preserve">уны</w:t>
      </w:r>
      <w:r w:rsidRPr="00000000" w:rsidR="00000000" w:rsidDel="00000000">
        <w:rPr>
          <w:rFonts w:cs="Times New Roman" w:hAnsi="Times New Roman" w:eastAsia="Times New Roman" w:ascii="Times New Roman"/>
          <w:sz w:val="24"/>
          <w:rtl w:val="0"/>
        </w:rPr>
        <w:t xml:space="preserve">, из-за чего иногда спотыкались и падали.</w:t>
      </w:r>
      <w:r w:rsidRPr="00000000" w:rsidR="00000000" w:rsidDel="00000000">
        <w:rPr>
          <w:rFonts w:cs="Times New Roman" w:hAnsi="Times New Roman" w:eastAsia="Times New Roman" w:ascii="Times New Roman"/>
          <w:sz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RPr="00000000" w:rsidR="00000000" w:rsidDel="00000000">
        <w:rPr>
          <w:rFonts w:cs="Times New Roman" w:hAnsi="Times New Roman" w:eastAsia="Times New Roman" w:ascii="Times New Roman"/>
          <w:sz w:val="24"/>
          <w:rtl w:val="0"/>
        </w:rPr>
        <w:t xml:space="preserve">пятно серебристо-голубой крови на опавших листьях.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шли по кровавому следу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где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тварь, </w:t>
      </w:r>
      <w:r w:rsidRPr="00000000" w:rsidR="00000000" w:rsidDel="00000000">
        <w:rPr>
          <w:rFonts w:cs="Times New Roman" w:hAnsi="Times New Roman" w:eastAsia="Times New Roman" w:ascii="Times New Roman"/>
          <w:sz w:val="24"/>
          <w:rtl w:val="0"/>
        </w:rPr>
        <w:t xml:space="preserve">должно быть,</w:t>
      </w:r>
      <w:r w:rsidRPr="00000000" w:rsidR="00000000" w:rsidDel="00000000">
        <w:rPr>
          <w:rFonts w:cs="Times New Roman" w:hAnsi="Times New Roman" w:eastAsia="Times New Roman" w:ascii="Times New Roman"/>
          <w:sz w:val="24"/>
          <w:rtl w:val="0"/>
        </w:rPr>
        <w:t xml:space="preserve"> в первый раз ранила единорога.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тебе болтают всякое, — вполголоса произнёс Хагрид спустя некоторое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всё это правда, — сказала Трейси. — </w:t>
      </w:r>
      <w:r w:rsidRPr="00000000" w:rsidR="00000000" w:rsidDel="00000000">
        <w:rPr>
          <w:rFonts w:cs="Times New Roman" w:hAnsi="Times New Roman" w:eastAsia="Times New Roman" w:ascii="Times New Roman"/>
          <w:sz w:val="24"/>
          <w:rtl w:val="0"/>
        </w:rPr>
        <w:t xml:space="preserve">Вообще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я не про тебя, — ответил Хагрид. — </w:t>
      </w:r>
      <w:r w:rsidRPr="00000000" w:rsidR="00000000" w:rsidDel="00000000">
        <w:rPr>
          <w:rFonts w:cs="Times New Roman" w:hAnsi="Times New Roman" w:eastAsia="Times New Roman" w:ascii="Times New Roman"/>
          <w:sz w:val="24"/>
          <w:rtl w:val="0"/>
        </w:rPr>
        <w:t xml:space="preserve">Ты и впрямь признался под сывороткой правды, что пытался помочь мисс Грейнджер, причём трижды?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какое-то время взвешивал слова и наконец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му </w:t>
      </w:r>
      <w:r w:rsidRPr="00000000" w:rsidR="00000000" w:rsidDel="00000000">
        <w:rPr>
          <w:rFonts w:cs="Times New Roman" w:hAnsi="Times New Roman" w:eastAsia="Times New Roman" w:ascii="Times New Roman"/>
          <w:sz w:val="24"/>
          <w:rtl w:val="0"/>
        </w:rPr>
        <w:t xml:space="preserve">не хотелось создавать впечатление, будто</w:t>
      </w:r>
      <w:r w:rsidRPr="00000000" w:rsidR="00000000" w:rsidDel="00000000">
        <w:rPr>
          <w:rFonts w:cs="Times New Roman" w:hAnsi="Times New Roman" w:eastAsia="Times New Roman" w:ascii="Times New Roman"/>
          <w:sz w:val="24"/>
          <w:rtl w:val="0"/>
        </w:rPr>
        <w:t xml:space="preserve"> он ставит себе это в заслугу.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Огромный человек покачал головой, его великанские ступни всё так же бесшумно ступали по лесу.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правде, я удивлён. </w:t>
      </w:r>
      <w:r w:rsidRPr="00000000" w:rsidR="00000000" w:rsidDel="00000000">
        <w:rPr>
          <w:rFonts w:cs="Times New Roman" w:hAnsi="Times New Roman" w:eastAsia="Times New Roman" w:ascii="Times New Roman"/>
          <w:sz w:val="24"/>
          <w:rtl w:val="0"/>
        </w:rPr>
        <w:t xml:space="preserve">И ты тоже, Дэвис, пытаешься навести порядок в коридорах. Вы уверены</w:t>
      </w:r>
      <w:r w:rsidRPr="00000000" w:rsidR="00000000" w:rsidDel="00000000">
        <w:rPr>
          <w:rFonts w:cs="Times New Roman" w:hAnsi="Times New Roman" w:eastAsia="Times New Roman" w:ascii="Times New Roman"/>
          <w:sz w:val="24"/>
          <w:rtl w:val="0"/>
        </w:rPr>
        <w:t xml:space="preserve">, что Распределяющая шляпа отправила вас, куда надо? Известно, что в</w:t>
      </w:r>
      <w:r w:rsidRPr="00000000" w:rsidR="00000000" w:rsidDel="00000000">
        <w:rPr>
          <w:rFonts w:cs="Times New Roman" w:hAnsi="Times New Roman" w:eastAsia="Times New Roman" w:ascii="Times New Roman"/>
          <w:sz w:val="24"/>
          <w:rtl w:val="0"/>
        </w:rPr>
        <w:t xml:space="preserve">се свернувшие на кривую дорожку учились в Слизерине.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это неверно, — возразила Трейси. — А </w:t>
      </w:r>
      <w:r w:rsidRPr="00000000" w:rsidR="00000000" w:rsidDel="00000000">
        <w:rPr>
          <w:rFonts w:cs="Times New Roman" w:hAnsi="Times New Roman" w:eastAsia="Times New Roman" w:ascii="Times New Roman"/>
          <w:sz w:val="24"/>
          <w:rtl w:val="0"/>
        </w:rPr>
        <w:t xml:space="preserve">как же Сяонан Тонг Чёрный Ворон, Спенсер из Хилла или мистер Кайвон?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w:t>
      </w:r>
      <w:r w:rsidRPr="00000000" w:rsidR="00000000" w:rsidDel="00000000">
        <w:rPr>
          <w:rFonts w:cs="Times New Roman" w:hAnsi="Times New Roman" w:eastAsia="Times New Roman" w:ascii="Times New Roman"/>
          <w:sz w:val="24"/>
          <w:rtl w:val="0"/>
        </w:rPr>
        <w:t xml:space="preserve">? — переспросил Хагрид.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одни</w:t>
      </w:r>
      <w:r w:rsidRPr="00000000" w:rsidR="00000000" w:rsidDel="00000000">
        <w:rPr>
          <w:rFonts w:cs="Times New Roman" w:hAnsi="Times New Roman" w:eastAsia="Times New Roman" w:ascii="Times New Roman"/>
          <w:sz w:val="24"/>
          <w:rtl w:val="0"/>
        </w:rPr>
        <w:t xml:space="preserve"> из лучших </w:t>
      </w:r>
      <w:r w:rsidRPr="00000000" w:rsidR="00000000" w:rsidDel="00000000">
        <w:rPr>
          <w:rFonts w:cs="Times New Roman" w:hAnsi="Times New Roman" w:eastAsia="Times New Roman" w:ascii="Times New Roman"/>
          <w:sz w:val="24"/>
          <w:rtl w:val="0"/>
        </w:rPr>
        <w:t xml:space="preserve">тёмных волшебников за </w:t>
      </w:r>
      <w:r w:rsidRPr="00000000" w:rsidR="00000000" w:rsidDel="00000000">
        <w:rPr>
          <w:rFonts w:cs="Times New Roman" w:hAnsi="Times New Roman" w:eastAsia="Times New Roman" w:ascii="Times New Roman"/>
          <w:sz w:val="24"/>
          <w:rtl w:val="0"/>
        </w:rPr>
        <w:t xml:space="preserve">последние </w:t>
      </w:r>
      <w:r w:rsidRPr="00000000" w:rsidR="00000000" w:rsidDel="00000000">
        <w:rPr>
          <w:rFonts w:cs="Times New Roman" w:hAnsi="Times New Roman" w:eastAsia="Times New Roman" w:ascii="Times New Roman"/>
          <w:sz w:val="24"/>
          <w:rtl w:val="0"/>
        </w:rPr>
        <w:t xml:space="preserve">два столетия, — ответила Трейси. —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лучшие из выпускников Хогвартса</w:t>
      </w:r>
      <w:r w:rsidRPr="00000000" w:rsidR="00000000" w:rsidDel="00000000">
        <w:rPr>
          <w:rFonts w:cs="Times New Roman" w:hAnsi="Times New Roman" w:eastAsia="Times New Roman" w:ascii="Times New Roman"/>
          <w:sz w:val="24"/>
          <w:rtl w:val="0"/>
        </w:rPr>
        <w:t xml:space="preserve">, кто при этом не был в </w:t>
      </w:r>
      <w:r w:rsidRPr="00000000" w:rsidR="00000000" w:rsidDel="00000000">
        <w:rPr>
          <w:rFonts w:cs="Times New Roman" w:hAnsi="Times New Roman" w:eastAsia="Times New Roman" w:ascii="Times New Roman"/>
          <w:sz w:val="24"/>
          <w:rtl w:val="0"/>
        </w:rPr>
        <w:t xml:space="preserve">Слизерине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голос стал тише, растеряв весь энтузиазм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left="0" w:firstLine="0"/>
        <w:contextualSpacing w:val="0"/>
        <w:rPr/>
      </w:pPr>
      <w:r w:rsidRPr="00000000" w:rsidR="00000000" w:rsidDel="00000000">
        <w:rPr>
          <w:rFonts w:cs="Times New Roman" w:hAnsi="Times New Roman" w:eastAsia="Times New Roman" w:ascii="Times New Roman"/>
          <w:sz w:val="24"/>
          <w:rtl w:val="0"/>
        </w:rPr>
        <w:t xml:space="preserve">         — Мисс Грейнджер всегда говорила, что </w:t>
      </w:r>
      <w:r w:rsidRPr="00000000" w:rsidR="00000000" w:rsidDel="00000000">
        <w:rPr>
          <w:rFonts w:cs="Times New Roman" w:hAnsi="Times New Roman" w:eastAsia="Times New Roman" w:ascii="Times New Roman"/>
          <w:sz w:val="24"/>
          <w:rtl w:val="0"/>
        </w:rPr>
        <w:t xml:space="preserve">я должна </w:t>
      </w:r>
      <w:r w:rsidRPr="00000000" w:rsidR="00000000" w:rsidDel="00000000">
        <w:rPr>
          <w:rFonts w:cs="Times New Roman" w:hAnsi="Times New Roman" w:eastAsia="Times New Roman" w:ascii="Times New Roman"/>
          <w:sz w:val="24"/>
          <w:rtl w:val="0"/>
        </w:rPr>
        <w:t xml:space="preserve">изучать всё, что 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w:t>
      </w:r>
      <w:r w:rsidRPr="00000000" w:rsidR="00000000" w:rsidDel="00000000">
        <w:rPr>
          <w:rFonts w:cs="Times New Roman" w:hAnsi="Times New Roman" w:eastAsia="Times New Roman" w:ascii="Times New Roman"/>
          <w:i w:val="1"/>
          <w:sz w:val="24"/>
          <w:rtl w:val="0"/>
        </w:rPr>
        <w:t xml:space="preserve">вероятностью для слизеринца стать Тёмным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вероятностью Тёмного оказаться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слизеринцем</w:t>
      </w:r>
      <w:r w:rsidRPr="00000000" w:rsidR="00000000" w:rsidDel="00000000">
        <w:rPr>
          <w:rFonts w:cs="Times New Roman" w:hAnsi="Times New Roman" w:eastAsia="Times New Roman" w:ascii="Times New Roman"/>
          <w:sz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RPr="00000000" w:rsidR="00000000" w:rsidDel="00000000">
        <w:rPr>
          <w:rFonts w:cs="Times New Roman" w:hAnsi="Times New Roman" w:eastAsia="Times New Roman" w:ascii="Times New Roman"/>
          <w:sz w:val="24"/>
          <w:rtl w:val="0"/>
        </w:rPr>
        <w:t xml:space="preserve">Тёмных волшебников не так уж и много, ими не могут быть все слизеринцы,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ли, как </w:t>
      </w:r>
      <w:r w:rsidRPr="00000000" w:rsidR="00000000" w:rsidDel="00000000">
        <w:rPr>
          <w:rFonts w:cs="Times New Roman" w:hAnsi="Times New Roman" w:eastAsia="Times New Roman" w:ascii="Times New Roman"/>
          <w:sz w:val="24"/>
          <w:rtl w:val="0"/>
        </w:rPr>
        <w:t xml:space="preserve">говорил</w:t>
      </w:r>
      <w:r w:rsidRPr="00000000" w:rsidR="00000000" w:rsidDel="00000000">
        <w:rPr>
          <w:rFonts w:cs="Times New Roman" w:hAnsi="Times New Roman" w:eastAsia="Times New Roman" w:ascii="Times New Roman"/>
          <w:sz w:val="24"/>
          <w:rtl w:val="0"/>
        </w:rPr>
        <w:t xml:space="preserve"> отец, любой Малфой, безусловно, должен владеть многими из тайных искусств, но наиболее… </w:t>
      </w:r>
      <w:r w:rsidRPr="00000000" w:rsidR="00000000" w:rsidDel="00000000">
        <w:rPr>
          <w:rFonts w:cs="Times New Roman" w:hAnsi="Times New Roman" w:eastAsia="Times New Roman" w:ascii="Times New Roman"/>
          <w:i w:val="1"/>
          <w:sz w:val="24"/>
          <w:rtl w:val="0"/>
        </w:rPr>
        <w:t xml:space="preserve">затратные</w:t>
      </w:r>
      <w:r w:rsidRPr="00000000" w:rsidR="00000000" w:rsidDel="00000000">
        <w:rPr>
          <w:rFonts w:cs="Times New Roman" w:hAnsi="Times New Roman" w:eastAsia="Times New Roman" w:ascii="Times New Roman"/>
          <w:sz w:val="24"/>
          <w:rtl w:val="0"/>
        </w:rPr>
        <w:t xml:space="preserve"> ритуалы лучше оставить полезным глупцам вроде Амикуса Кэрроу.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 ты гришь, — произнёс Хагрид, — что большинство Тёмных волшебников — слизеринцы…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большинство слизеринцев — не Тёмные волшебники, — закончил Драко. </w:t>
      </w:r>
      <w:r w:rsidRPr="00000000" w:rsidR="00000000" w:rsidDel="00000000">
        <w:rPr>
          <w:rFonts w:cs="Times New Roman" w:hAnsi="Times New Roman" w:eastAsia="Times New Roman" w:ascii="Times New Roman"/>
          <w:sz w:val="24"/>
          <w:rtl w:val="0"/>
        </w:rPr>
        <w:t xml:space="preserve">У него появилось нехорошее предчувствие, что на этой части объяснения они застрянут</w:t>
      </w:r>
      <w:r w:rsidRPr="00000000" w:rsidR="00000000" w:rsidDel="00000000">
        <w:rPr>
          <w:rFonts w:cs="Times New Roman" w:hAnsi="Times New Roman" w:eastAsia="Times New Roman" w:ascii="Times New Roman"/>
          <w:sz w:val="24"/>
          <w:rtl w:val="0"/>
        </w:rPr>
        <w:t xml:space="preserve">, но, как и в сражении с гидрой, главным было не сдаваться.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Никогда об этом не думал с такой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точки зрения, — </w:t>
      </w:r>
      <w:r w:rsidRPr="00000000" w:rsidR="00000000" w:rsidDel="00000000">
        <w:rPr>
          <w:rFonts w:cs="Times New Roman" w:hAnsi="Times New Roman" w:eastAsia="Times New Roman" w:ascii="Times New Roman"/>
          <w:sz w:val="24"/>
          <w:rtl w:val="0"/>
        </w:rPr>
        <w:t xml:space="preserve">пора</w:t>
      </w:r>
      <w:r w:rsidRPr="00000000" w:rsidR="00000000" w:rsidDel="00000000">
        <w:rPr>
          <w:rFonts w:cs="Times New Roman" w:hAnsi="Times New Roman" w:eastAsia="Times New Roman" w:ascii="Times New Roman"/>
          <w:sz w:val="24"/>
          <w:rtl w:val="0"/>
        </w:rPr>
        <w:t xml:space="preserve">зился Хагрид. — Но, хм, если не все из вашего факультета — змеи, тогда почему... </w:t>
      </w:r>
      <w:r w:rsidRPr="00000000" w:rsidR="00000000" w:rsidDel="00000000">
        <w:rPr>
          <w:rFonts w:cs="Times New Roman" w:hAnsi="Times New Roman" w:eastAsia="Times New Roman" w:ascii="Times New Roman"/>
          <w:i w:val="1"/>
          <w:sz w:val="24"/>
          <w:rtl w:val="0"/>
        </w:rPr>
        <w:t xml:space="preserve">за дерево!</w:t>
      </w:r>
    </w:p>
    <w:p w:rsidP="00000000" w:rsidRPr="00000000" w:rsidR="00000000" w:rsidDel="00000000" w:rsidRDefault="00000000">
      <w:pPr>
        <w:keepNext w:val="0"/>
        <w:keepLines w:val="0"/>
        <w:widowControl w:val="0"/>
        <w:ind w:left="0" w:firstLine="720"/>
        <w:contextualSpacing w:val="0"/>
        <w:rPr/>
      </w:pPr>
      <w:r w:rsidRPr="00000000" w:rsidR="00000000" w:rsidDel="00000000">
        <w:rPr>
          <w:rFonts w:cs="Times New Roman" w:hAnsi="Times New Roman" w:eastAsia="Times New Roman" w:ascii="Times New Roman"/>
          <w:sz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знал, — пробормотал Хагрид, — </w:t>
      </w:r>
      <w:r w:rsidRPr="00000000" w:rsidR="00000000" w:rsidDel="00000000">
        <w:rPr>
          <w:rFonts w:cs="Times New Roman" w:hAnsi="Times New Roman" w:eastAsia="Times New Roman" w:ascii="Times New Roman"/>
          <w:sz w:val="24"/>
          <w:rtl w:val="0"/>
        </w:rPr>
        <w:t xml:space="preserve">в лесу завелось что-то, чего тут быть 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направились туда, откуда </w:t>
      </w:r>
      <w:r w:rsidRPr="00000000" w:rsidR="00000000" w:rsidDel="00000000">
        <w:rPr>
          <w:rFonts w:cs="Times New Roman" w:hAnsi="Times New Roman" w:eastAsia="Times New Roman" w:ascii="Times New Roman"/>
          <w:sz w:val="24"/>
          <w:rtl w:val="0"/>
        </w:rPr>
        <w:t xml:space="preserve">доносился</w:t>
      </w:r>
      <w:r w:rsidRPr="00000000" w:rsidR="00000000" w:rsidDel="00000000">
        <w:rPr>
          <w:rFonts w:cs="Times New Roman" w:hAnsi="Times New Roman" w:eastAsia="Times New Roman" w:ascii="Times New Roman"/>
          <w:sz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RPr="00000000" w:rsidR="00000000" w:rsidDel="00000000">
        <w:rPr>
          <w:rFonts w:cs="Times New Roman" w:hAnsi="Times New Roman" w:eastAsia="Times New Roman" w:ascii="Times New Roman"/>
          <w:sz w:val="24"/>
          <w:rtl w:val="0"/>
        </w:rPr>
        <w:t xml:space="preserve">в небо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Вдалеке</w:t>
      </w:r>
      <w:r w:rsidRPr="00000000" w:rsidR="00000000" w:rsidDel="00000000">
        <w:rPr>
          <w:rFonts w:cs="Times New Roman" w:hAnsi="Times New Roman" w:eastAsia="Times New Roman" w:ascii="Times New Roman"/>
          <w:sz w:val="24"/>
          <w:rtl w:val="0"/>
        </w:rPr>
        <w:t xml:space="preserve"> в воздухе сверкнула </w:t>
      </w:r>
      <w:r w:rsidRPr="00000000" w:rsidR="00000000" w:rsidDel="00000000">
        <w:rPr>
          <w:rFonts w:cs="Times New Roman" w:hAnsi="Times New Roman" w:eastAsia="Times New Roman" w:ascii="Times New Roman"/>
          <w:sz w:val="24"/>
          <w:rtl w:val="0"/>
        </w:rPr>
        <w:t xml:space="preserve">россыпь красных искр.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двое, ждите здесь! — крикнул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Хагрид. — Стойте, где стоите, я за вами вернусь!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Прежде, чем Драко успел сказать хоть слово, Хагрид развернулся и помчался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напролом через подлесок.</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и Трейси стояли и смотрели друг на друга. </w:t>
      </w:r>
      <w:r w:rsidRPr="00000000" w:rsidR="00000000" w:rsidDel="00000000">
        <w:rPr>
          <w:rFonts w:cs="Times New Roman" w:hAnsi="Times New Roman" w:eastAsia="Times New Roman" w:ascii="Times New Roman"/>
          <w:sz w:val="24"/>
          <w:rtl w:val="0"/>
        </w:rPr>
        <w:t xml:space="preserve">Постепенно все звуки затихли, лишь тихо шелестела листва. </w:t>
      </w:r>
      <w:r w:rsidRPr="00000000" w:rsidR="00000000" w:rsidDel="00000000">
        <w:rPr>
          <w:rFonts w:cs="Times New Roman" w:hAnsi="Times New Roman" w:eastAsia="Times New Roman" w:ascii="Times New Roman"/>
          <w:sz w:val="24"/>
          <w:rtl w:val="0"/>
        </w:rPr>
        <w:t xml:space="preserve">Трейси выглядела испуганной, но пыталась это скрыть. Драк</w:t>
      </w:r>
      <w:r w:rsidRPr="00000000" w:rsidR="00000000" w:rsidDel="00000000">
        <w:rPr>
          <w:rFonts w:cs="Times New Roman" w:hAnsi="Times New Roman" w:eastAsia="Times New Roman" w:ascii="Times New Roman"/>
          <w:sz w:val="24"/>
          <w:rtl w:val="0"/>
        </w:rPr>
        <w:t xml:space="preserve">о п</w:t>
      </w:r>
      <w:r w:rsidRPr="00000000" w:rsidR="00000000" w:rsidDel="00000000">
        <w:rPr>
          <w:rFonts w:cs="Times New Roman" w:hAnsi="Times New Roman" w:eastAsia="Times New Roman" w:ascii="Times New Roman"/>
          <w:sz w:val="24"/>
          <w:rtl w:val="0"/>
        </w:rPr>
        <w:t xml:space="preserve">роисходящее опять же скорее раздражало. У него сложилось стойкое впечатление, что, когда Рубеус Хагрид составлял планы на сегодняшнюю ночь, он и пяти секунд не потратил на размышления о том, как действовать, если что-то вдруг пойдёт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теперь? — голос Трейси прозвучал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тоньше обычного.</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Ждём, </w:t>
      </w:r>
      <w:r w:rsidRPr="00000000" w:rsidR="00000000" w:rsidDel="00000000">
        <w:rPr>
          <w:rFonts w:cs="Times New Roman" w:hAnsi="Times New Roman" w:eastAsia="Times New Roman" w:ascii="Times New Roman"/>
          <w:sz w:val="24"/>
          <w:rtl w:val="0"/>
        </w:rPr>
        <w:t xml:space="preserve">пока не </w:t>
      </w:r>
      <w:r w:rsidRPr="00000000" w:rsidR="00000000" w:rsidDel="00000000">
        <w:rPr>
          <w:rFonts w:cs="Times New Roman" w:hAnsi="Times New Roman" w:eastAsia="Times New Roman" w:ascii="Times New Roman"/>
          <w:sz w:val="24"/>
          <w:rtl w:val="0"/>
        </w:rPr>
        <w:t xml:space="preserve">вернётся мистер Хагрид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минуты. </w:t>
      </w:r>
      <w:r w:rsidRPr="00000000" w:rsidR="00000000" w:rsidDel="00000000">
        <w:rPr>
          <w:rFonts w:cs="Times New Roman" w:hAnsi="Times New Roman" w:eastAsia="Times New Roman" w:ascii="Times New Roman"/>
          <w:sz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RPr="00000000" w:rsidR="00000000" w:rsidDel="00000000">
        <w:rPr>
          <w:rFonts w:cs="Times New Roman" w:hAnsi="Times New Roman" w:eastAsia="Times New Roman" w:ascii="Times New Roman"/>
          <w:sz w:val="24"/>
          <w:rtl w:val="0"/>
        </w:rPr>
        <w:t xml:space="preserve">убедиться</w:t>
      </w:r>
      <w:r w:rsidRPr="00000000" w:rsidR="00000000" w:rsidDel="00000000">
        <w:rPr>
          <w:rFonts w:cs="Times New Roman" w:hAnsi="Times New Roman" w:eastAsia="Times New Roman" w:ascii="Times New Roman"/>
          <w:sz w:val="24"/>
          <w:rtl w:val="0"/>
        </w:rPr>
        <w:t xml:space="preserve">, что она ещё не полная.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прошептала Трейси, — я начинаю немного нервничать, мистер Малфой.</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Драко слегка задумался. Если</w:t>
      </w:r>
      <w:r w:rsidRPr="00000000" w:rsidR="00000000" w:rsidDel="00000000">
        <w:rPr>
          <w:rFonts w:cs="Times New Roman" w:hAnsi="Times New Roman" w:eastAsia="Times New Roman" w:ascii="Times New Roman"/>
          <w:sz w:val="24"/>
          <w:rtl w:val="0"/>
        </w:rPr>
        <w:t xml:space="preserve"> честно, в этом </w:t>
      </w:r>
      <w:r w:rsidRPr="00000000" w:rsidR="00000000" w:rsidDel="00000000">
        <w:rPr>
          <w:rFonts w:cs="Times New Roman" w:hAnsi="Times New Roman" w:eastAsia="Times New Roman" w:ascii="Times New Roman"/>
          <w:sz w:val="24"/>
          <w:rtl w:val="0"/>
        </w:rPr>
        <w:t xml:space="preserve">что-то было</w:t>
      </w:r>
      <w:r w:rsidRPr="00000000" w:rsidR="00000000" w:rsidDel="00000000">
        <w:rPr>
          <w:rFonts w:cs="Times New Roman" w:hAnsi="Times New Roman" w:eastAsia="Times New Roman" w:ascii="Times New Roman"/>
          <w:sz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 и в этой пьесе полувеликан бросил бы его в Запретном лесу, ему сразу бы захотелось крикнуть мальчишке на сцене, что тот должен…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засунул руку под мантию и вытащил зеркало. Лёгкий стук по поверхности, и в зеркале появился </w:t>
      </w:r>
      <w:r w:rsidRPr="00000000" w:rsidR="00000000" w:rsidDel="00000000">
        <w:rPr>
          <w:rFonts w:cs="Times New Roman" w:hAnsi="Times New Roman" w:eastAsia="Times New Roman" w:ascii="Times New Roman"/>
          <w:sz w:val="24"/>
          <w:rtl w:val="0"/>
        </w:rPr>
        <w:t xml:space="preserve">мужчина </w:t>
      </w:r>
      <w:r w:rsidRPr="00000000" w:rsidR="00000000" w:rsidDel="00000000">
        <w:rPr>
          <w:rFonts w:cs="Times New Roman" w:hAnsi="Times New Roman" w:eastAsia="Times New Roman" w:ascii="Times New Roman"/>
          <w:sz w:val="24"/>
          <w:rtl w:val="0"/>
        </w:rPr>
        <w:t xml:space="preserve">в красной мантии, который почти сразу нахмурился.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авроров Э</w:t>
      </w:r>
      <w:r w:rsidRPr="00000000" w:rsidR="00000000" w:rsidDel="00000000">
        <w:rPr>
          <w:rFonts w:cs="Times New Roman" w:hAnsi="Times New Roman" w:eastAsia="Times New Roman" w:ascii="Times New Roman"/>
          <w:sz w:val="24"/>
          <w:rtl w:val="0"/>
        </w:rPr>
        <w:t xml:space="preserve">неаш</w:t>
      </w:r>
      <w:r w:rsidRPr="00000000" w:rsidR="00000000" w:rsidDel="00000000">
        <w:rPr>
          <w:rFonts w:cs="Times New Roman" w:hAnsi="Times New Roman" w:eastAsia="Times New Roman" w:ascii="Times New Roman"/>
          <w:sz w:val="24"/>
          <w:rtl w:val="0"/>
        </w:rPr>
        <w:t xml:space="preserve"> Бродский, — чётко от</w:t>
      </w:r>
      <w:r w:rsidRPr="00000000" w:rsidR="00000000" w:rsidDel="00000000">
        <w:rPr>
          <w:rFonts w:cs="Times New Roman" w:hAnsi="Times New Roman" w:eastAsia="Times New Roman" w:ascii="Times New Roman"/>
          <w:sz w:val="24"/>
          <w:rtl w:val="0"/>
        </w:rPr>
        <w:t xml:space="preserve">рапортовал </w:t>
      </w:r>
      <w:r w:rsidRPr="00000000" w:rsidR="00000000" w:rsidDel="00000000">
        <w:rPr>
          <w:rFonts w:cs="Times New Roman" w:hAnsi="Times New Roman" w:eastAsia="Times New Roman" w:ascii="Times New Roman"/>
          <w:sz w:val="24"/>
          <w:rtl w:val="0"/>
        </w:rPr>
        <w:t xml:space="preserve">мужчина. В тишине леса эти слова прозвучали громко, и Трейси вздрогнула. — В чём дело,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Связывайтесь со мной каждые десять минут, — сказал Драко. Он </w:t>
      </w:r>
      <w:r w:rsidRPr="00000000" w:rsidR="00000000" w:rsidDel="00000000">
        <w:rPr>
          <w:rFonts w:cs="Times New Roman" w:hAnsi="Times New Roman" w:eastAsia="Times New Roman" w:ascii="Times New Roman"/>
          <w:sz w:val="24"/>
          <w:rtl w:val="0"/>
        </w:rPr>
        <w:t xml:space="preserve">решил не жаловаться </w:t>
      </w:r>
      <w:r w:rsidRPr="00000000" w:rsidR="00000000" w:rsidDel="00000000">
        <w:rPr>
          <w:rFonts w:cs="Times New Roman" w:hAnsi="Times New Roman" w:eastAsia="Times New Roman" w:ascii="Times New Roman"/>
          <w:sz w:val="24"/>
          <w:rtl w:val="0"/>
        </w:rPr>
        <w:t xml:space="preserve">непосредственно на наказание.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хотел выглядеть капризным ребёнком. — Если я не отвечу, вытащите меня отсюда. Я в Запретном лесу.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аврора в зеркале брови поползли вверх:</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Что вы делаете в Запретном лесу, мистер Малфой?</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Помогаю мистеру Хагриду искать </w:t>
      </w:r>
      <w:r w:rsidRPr="00000000" w:rsidR="00000000" w:rsidDel="00000000">
        <w:rPr>
          <w:rFonts w:cs="Times New Roman" w:hAnsi="Times New Roman" w:eastAsia="Times New Roman" w:ascii="Times New Roman"/>
          <w:sz w:val="24"/>
          <w:rtl w:val="0"/>
        </w:rPr>
        <w:t xml:space="preserve">пожирателя </w:t>
      </w:r>
      <w:r w:rsidRPr="00000000" w:rsidR="00000000" w:rsidDel="00000000">
        <w:rPr>
          <w:rFonts w:cs="Times New Roman" w:hAnsi="Times New Roman" w:eastAsia="Times New Roman" w:ascii="Times New Roman"/>
          <w:sz w:val="24"/>
          <w:rtl w:val="0"/>
        </w:rPr>
        <w:t xml:space="preserve">единорогов, — </w:t>
      </w:r>
      <w:r w:rsidRPr="00000000" w:rsidR="00000000" w:rsidDel="00000000">
        <w:rPr>
          <w:rFonts w:cs="Times New Roman" w:hAnsi="Times New Roman" w:eastAsia="Times New Roman" w:ascii="Times New Roman"/>
          <w:sz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повернула голову в его сторону, но было слишком темно, чтобы различить выражение на её лице.</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w:t>
      </w:r>
      <w:r w:rsidRPr="00000000" w:rsidR="00000000" w:rsidDel="00000000">
        <w:rPr>
          <w:rFonts w:cs="Times New Roman" w:hAnsi="Times New Roman" w:eastAsia="Times New Roman" w:ascii="Times New Roman"/>
          <w:sz w:val="24"/>
          <w:rtl w:val="0"/>
        </w:rPr>
        <w:t xml:space="preserve">, спасибо, — прошептала она.</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Ещё одно, более холодное чем прежде, дуновение ветра, пронеслось по лесу, шелестя редкой листвой на деревьях.</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не стоило</w:t>
      </w:r>
      <w:r w:rsidRPr="00000000" w:rsidR="00000000" w:rsidDel="00000000">
        <w:rPr>
          <w:rFonts w:cs="Times New Roman" w:hAnsi="Times New Roman" w:eastAsia="Times New Roman" w:ascii="Times New Roman"/>
          <w:sz w:val="24"/>
          <w:rtl w:val="0"/>
        </w:rPr>
        <w:t xml:space="preserve">… — немного застенчиво сказала Трейси.</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будем об этом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мисс Дэвис.</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Тёмный силуэт Трейси приложил руку к щеке, словно хотел скрыть румянец, который всё равно не был виден в темноте.</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смысле, </w:t>
      </w:r>
      <w:r w:rsidRPr="00000000" w:rsidR="00000000" w:rsidDel="00000000">
        <w:rPr>
          <w:rFonts w:cs="Times New Roman" w:hAnsi="Times New Roman" w:eastAsia="Times New Roman" w:ascii="Times New Roman"/>
          <w:sz w:val="24"/>
          <w:rtl w:val="0"/>
        </w:rPr>
        <w:t xml:space="preserve">ради меня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в самом деле, давайте </w:t>
      </w:r>
      <w:r w:rsidRPr="00000000" w:rsidR="00000000" w:rsidDel="00000000">
        <w:rPr>
          <w:rFonts w:cs="Times New Roman" w:hAnsi="Times New Roman" w:eastAsia="Times New Roman" w:ascii="Times New Roman"/>
          <w:sz w:val="24"/>
          <w:rtl w:val="0"/>
        </w:rPr>
        <w:t xml:space="preserve">не будем об этом</w:t>
      </w:r>
      <w:r w:rsidRPr="00000000" w:rsidR="00000000" w:rsidDel="00000000">
        <w:rPr>
          <w:rFonts w:cs="Times New Roman" w:hAnsi="Times New Roman" w:eastAsia="Times New Roman" w:ascii="Times New Roman"/>
          <w:sz w:val="24"/>
          <w:rtl w:val="0"/>
        </w:rPr>
        <w:t xml:space="preserve">, — прервал её Драко.</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мог бы пригрозить достать зеркало и приказать капитану Бродскому не спасать её, но боялся,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воспримет это как флирт.</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Силуэт Трейси</w:t>
      </w:r>
      <w:r w:rsidRPr="00000000" w:rsidR="00000000" w:rsidDel="00000000">
        <w:rPr>
          <w:rFonts w:cs="Times New Roman" w:hAnsi="Times New Roman" w:eastAsia="Times New Roman" w:ascii="Times New Roman"/>
          <w:sz w:val="24"/>
          <w:rtl w:val="0"/>
        </w:rPr>
        <w:t xml:space="preserve"> отвернулся</w:t>
      </w:r>
      <w:r w:rsidRPr="00000000" w:rsidR="00000000" w:rsidDel="00000000">
        <w:rPr>
          <w:rFonts w:cs="Times New Roman" w:hAnsi="Times New Roman" w:eastAsia="Times New Roman" w:ascii="Times New Roman"/>
          <w:sz w:val="24"/>
          <w:rtl w:val="0"/>
        </w:rPr>
        <w:t xml:space="preserve">. Наконец, она тихо сказала:</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по-вашему, ещё ведь слишком рано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Стой, дура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заорал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и помчался за ней. </w:t>
      </w:r>
      <w:r w:rsidRPr="00000000" w:rsidR="00000000" w:rsidDel="00000000">
        <w:rPr>
          <w:rFonts w:cs="Times New Roman" w:hAnsi="Times New Roman" w:eastAsia="Times New Roman" w:ascii="Times New Roman"/>
          <w:sz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Трейси остановилась. Драко на мгновение почувствовал облегчение, но потом увидел то, что было впереди.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На земле в луже серебряной крови, которая расползалась по земле, 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RPr="00000000" w:rsidR="00000000" w:rsidDel="00000000">
        <w:rPr>
          <w:rFonts w:cs="Times New Roman" w:hAnsi="Times New Roman" w:eastAsia="Times New Roman" w:ascii="Times New Roman"/>
          <w:sz w:val="24"/>
          <w:rtl w:val="0"/>
        </w:rPr>
        <w:t xml:space="preserve"> разрывалось сердце, даже сильнее</w:t>
      </w:r>
      <w:r w:rsidRPr="00000000" w:rsidR="00000000" w:rsidDel="00000000">
        <w:rPr>
          <w:rFonts w:cs="Times New Roman" w:hAnsi="Times New Roman" w:eastAsia="Times New Roman" w:ascii="Times New Roman"/>
          <w:sz w:val="24"/>
          <w:rtl w:val="0"/>
        </w:rPr>
        <w:t xml:space="preserve">, чем в прошлый раз, потому что остекленевшие глаза этого единорога смотрели прямо на него и потому что ещё здесь присутствовало...</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…размытое искажённое нечто...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...припавшее к открытой ране на боку единорога так, словно оно пило оттуда...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не мог понять, почему-то не мог осознать, что он сейчас видит... </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и оно смотрело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Размытая бурлящая непроглядная тьма, </w:t>
      </w:r>
      <w:r w:rsidRPr="00000000" w:rsidR="00000000" w:rsidDel="00000000">
        <w:rPr>
          <w:rFonts w:cs="Times New Roman" w:hAnsi="Times New Roman" w:eastAsia="Times New Roman" w:ascii="Times New Roman"/>
          <w:sz w:val="24"/>
          <w:rtl w:val="0"/>
        </w:rPr>
        <w:t xml:space="preserve">похоже, повернулась, чтобы посмотреть на них. </w:t>
      </w:r>
      <w:r w:rsidRPr="00000000" w:rsidR="00000000" w:rsidDel="00000000">
        <w:rPr>
          <w:rFonts w:cs="Times New Roman" w:hAnsi="Times New Roman" w:eastAsia="Times New Roman" w:ascii="Times New Roman"/>
          <w:sz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крайт.</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Затем оно потянулось обратно к ране на единороге и продолжило пить.</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Зеркало оказалось в руке Драко, он бездумно стучал по его поверхности снова и снова, но оно не подавало признаков жизни.</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уже сжимала палочку и выкрикивала что-то вроде «Призматис!» и «Ступефай!», но ничего не происходило.</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Затем очертания бурлящей тьмы выросли, </w:t>
      </w:r>
      <w:r w:rsidRPr="00000000" w:rsidR="00000000" w:rsidDel="00000000">
        <w:rPr>
          <w:rFonts w:cs="Times New Roman" w:hAnsi="Times New Roman" w:eastAsia="Times New Roman" w:ascii="Times New Roman"/>
          <w:sz w:val="24"/>
          <w:rtl w:val="0"/>
        </w:rPr>
        <w:t xml:space="preserve">отдалённо</w:t>
      </w:r>
      <w:r w:rsidRPr="00000000" w:rsidR="00000000" w:rsidDel="00000000">
        <w:rPr>
          <w:rFonts w:cs="Times New Roman" w:hAnsi="Times New Roman" w:eastAsia="Times New Roman" w:ascii="Times New Roman"/>
          <w:sz w:val="24"/>
          <w:rtl w:val="0"/>
        </w:rPr>
        <w:t xml:space="preserve"> напоминая человека, поднимающегося на ноги. Оно дёрнулось вперёд,</w:t>
      </w:r>
      <w:r w:rsidRPr="00000000" w:rsidR="00000000" w:rsidDel="00000000">
        <w:rPr>
          <w:rFonts w:cs="Times New Roman" w:hAnsi="Times New Roman" w:eastAsia="Times New Roman" w:ascii="Times New Roman"/>
          <w:sz w:val="24"/>
          <w:rtl w:val="0"/>
        </w:rPr>
        <w:t xml:space="preserve"> странным </w:t>
      </w:r>
      <w:r w:rsidRPr="00000000" w:rsidR="00000000" w:rsidDel="00000000">
        <w:rPr>
          <w:rFonts w:cs="Times New Roman" w:hAnsi="Times New Roman" w:eastAsia="Times New Roman" w:ascii="Times New Roman"/>
          <w:sz w:val="24"/>
          <w:rtl w:val="0"/>
        </w:rPr>
        <w:t xml:space="preserve">полупрыжком</w:t>
      </w:r>
      <w:r w:rsidRPr="00000000" w:rsidR="00000000" w:rsidDel="00000000">
        <w:rPr>
          <w:rFonts w:cs="Times New Roman" w:hAnsi="Times New Roman" w:eastAsia="Times New Roman" w:ascii="Times New Roman"/>
          <w:sz w:val="24"/>
          <w:rtl w:val="0"/>
        </w:rPr>
        <w:t xml:space="preserve"> перескочило через ноги умирающего единорога</w:t>
      </w:r>
      <w:r w:rsidRPr="00000000" w:rsidR="00000000" w:rsidDel="00000000">
        <w:rPr>
          <w:rFonts w:cs="Times New Roman" w:hAnsi="Times New Roman" w:eastAsia="Times New Roman" w:ascii="Times New Roman"/>
          <w:sz w:val="24"/>
          <w:rtl w:val="0"/>
        </w:rPr>
        <w:t xml:space="preserve"> и направилось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ним.</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Трейси дёрнула Др</w:t>
      </w:r>
      <w:r w:rsidRPr="00000000" w:rsidR="00000000" w:rsidDel="00000000">
        <w:rPr>
          <w:rFonts w:cs="Times New Roman" w:hAnsi="Times New Roman" w:eastAsia="Times New Roman" w:ascii="Times New Roman"/>
          <w:sz w:val="24"/>
          <w:rtl w:val="0"/>
        </w:rPr>
        <w:t xml:space="preserve">ако за рукав и развернулась, чтобы </w:t>
      </w:r>
      <w:r w:rsidRPr="00000000" w:rsidR="00000000" w:rsidDel="00000000">
        <w:rPr>
          <w:rFonts w:cs="Times New Roman" w:hAnsi="Times New Roman" w:eastAsia="Times New Roman" w:ascii="Times New Roman"/>
          <w:sz w:val="24"/>
          <w:rtl w:val="0"/>
        </w:rPr>
        <w:t xml:space="preserve">бежать — бежать</w:t>
      </w:r>
      <w:r w:rsidRPr="00000000" w:rsidR="00000000" w:rsidDel="00000000">
        <w:rPr>
          <w:rFonts w:cs="Times New Roman" w:hAnsi="Times New Roman" w:eastAsia="Times New Roman" w:ascii="Times New Roman"/>
          <w:sz w:val="24"/>
          <w:rtl w:val="0"/>
        </w:rPr>
        <w:t xml:space="preserve"> от того, что способно охотиться на единорогов. </w:t>
      </w:r>
      <w:r w:rsidRPr="00000000" w:rsidR="00000000" w:rsidDel="00000000">
        <w:rPr>
          <w:rFonts w:cs="Times New Roman" w:hAnsi="Times New Roman" w:eastAsia="Times New Roman" w:ascii="Times New Roman"/>
          <w:sz w:val="24"/>
          <w:rtl w:val="0"/>
        </w:rPr>
        <w:t xml:space="preserve">Не успела она сделать и трёх шагов, как</w:t>
      </w:r>
      <w:r w:rsidRPr="00000000" w:rsidR="00000000" w:rsidDel="00000000">
        <w:rPr>
          <w:rFonts w:cs="Times New Roman" w:hAnsi="Times New Roman" w:eastAsia="Times New Roman" w:ascii="Times New Roman"/>
          <w:sz w:val="24"/>
          <w:rtl w:val="0"/>
        </w:rPr>
        <w:t xml:space="preserve"> раздалось ещё одно ужасное, резанувшее слух шипение. Трейси упала на землю и больше не двигалась.</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Краем сознания Дра</w:t>
      </w:r>
      <w:r w:rsidRPr="00000000" w:rsidR="00000000" w:rsidDel="00000000">
        <w:rPr>
          <w:rFonts w:cs="Times New Roman" w:hAnsi="Times New Roman" w:eastAsia="Times New Roman" w:ascii="Times New Roman"/>
          <w:sz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RPr="00000000" w:rsidR="00000000" w:rsidDel="00000000">
        <w:rPr>
          <w:rFonts w:cs="Times New Roman" w:hAnsi="Times New Roman" w:eastAsia="Times New Roman" w:ascii="Times New Roman"/>
          <w:sz w:val="24"/>
          <w:rtl w:val="0"/>
        </w:rPr>
        <w:t xml:space="preserve">Времени </w:t>
      </w:r>
      <w:r w:rsidRPr="00000000" w:rsidR="00000000" w:rsidDel="00000000">
        <w:rPr>
          <w:rFonts w:cs="Times New Roman" w:hAnsi="Times New Roman" w:eastAsia="Times New Roman" w:ascii="Times New Roman"/>
          <w:sz w:val="24"/>
          <w:rtl w:val="0"/>
        </w:rPr>
        <w:t xml:space="preserve">не было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Бегство не сработало.</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Магия не сработала.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Бурлящая тьма приближалась, а Драко тратил последние мгновения своей жизни в попытках найти решение.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Вдруг из ночного неба вынырнул ослепительный серебряный шар и завис в воздухе, заливая лес ярким, почти дневным светом, </w:t>
      </w:r>
      <w:r w:rsidRPr="00000000" w:rsidR="00000000" w:rsidDel="00000000">
        <w:rPr>
          <w:rFonts w:cs="Times New Roman" w:hAnsi="Times New Roman" w:eastAsia="Times New Roman" w:ascii="Times New Roman"/>
          <w:sz w:val="24"/>
          <w:rtl w:val="0"/>
        </w:rPr>
        <w:t xml:space="preserve">и бурлящая тьма отпрянула, словно испугавшись этого света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Следом из ночного неба в</w:t>
      </w:r>
      <w:r w:rsidRPr="00000000" w:rsidR="00000000" w:rsidDel="00000000">
        <w:rPr>
          <w:rFonts w:cs="Times New Roman" w:hAnsi="Times New Roman" w:eastAsia="Times New Roman" w:ascii="Times New Roman"/>
          <w:sz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Уходите! — закричала профессор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w:t>
      </w:r>
      <w:r w:rsidRPr="00000000" w:rsidR="00000000" w:rsidDel="00000000">
        <w:rPr>
          <w:rFonts w:cs="Times New Roman" w:hAnsi="Times New Roman" w:eastAsia="Times New Roman" w:ascii="Times New Roman"/>
          <w:i w:val="1"/>
          <w:sz w:val="24"/>
          <w:rtl w:val="0"/>
        </w:rPr>
        <w:t xml:space="preserve">следующий миг </w:t>
      </w:r>
      <w:r w:rsidRPr="00000000" w:rsidR="00000000" w:rsidDel="00000000">
        <w:rPr>
          <w:rFonts w:cs="Times New Roman" w:hAnsi="Times New Roman" w:eastAsia="Times New Roman" w:ascii="Times New Roman"/>
          <w:i w:val="1"/>
          <w:sz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Драко не мог дышать — </w:t>
      </w:r>
      <w:r w:rsidRPr="00000000" w:rsidR="00000000" w:rsidDel="00000000">
        <w:rPr>
          <w:rFonts w:cs="Times New Roman" w:hAnsi="Times New Roman" w:eastAsia="Times New Roman" w:ascii="Times New Roman"/>
          <w:i w:val="1"/>
          <w:sz w:val="24"/>
          <w:rtl w:val="0"/>
        </w:rPr>
        <w:t xml:space="preserve">страх, какого он не испытывал в своей жизни, сжимал его лёгкие, обвивал щупальцами сердце.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w:t>
      </w:r>
      <w:r w:rsidRPr="00000000" w:rsidR="00000000" w:rsidDel="00000000">
        <w:rPr>
          <w:rFonts w:cs="Times New Roman" w:hAnsi="Times New Roman" w:eastAsia="Times New Roman" w:ascii="Times New Roman"/>
          <w:i w:val="1"/>
          <w:sz w:val="24"/>
          <w:rtl w:val="0"/>
        </w:rPr>
        <w:t xml:space="preserve">арри Поттер, которого чужая магия не задела, молча направил метлу вниз…</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спрыгнул на землю и встал между Драко и бурлящей тьмой, закрывая слизеринца собой.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Беги! — </w:t>
      </w:r>
      <w:r w:rsidRPr="00000000" w:rsidR="00000000" w:rsidDel="00000000">
        <w:rPr>
          <w:rFonts w:cs="Times New Roman" w:hAnsi="Times New Roman" w:eastAsia="Times New Roman" w:ascii="Times New Roman"/>
          <w:i w:val="1"/>
          <w:sz w:val="24"/>
          <w:rtl w:val="0"/>
        </w:rPr>
        <w:t xml:space="preserve">крикнул</w:t>
      </w:r>
      <w:r w:rsidRPr="00000000" w:rsidR="00000000" w:rsidDel="00000000">
        <w:rPr>
          <w:rFonts w:cs="Times New Roman" w:hAnsi="Times New Roman" w:eastAsia="Times New Roman" w:ascii="Times New Roman"/>
          <w:i w:val="1"/>
          <w:sz w:val="24"/>
          <w:rtl w:val="0"/>
        </w:rPr>
        <w:t xml:space="preserve"> Гарри Поттер, в</w:t>
      </w:r>
      <w:r w:rsidRPr="00000000" w:rsidR="00000000" w:rsidDel="00000000">
        <w:rPr>
          <w:rFonts w:cs="Times New Roman" w:hAnsi="Times New Roman" w:eastAsia="Times New Roman" w:ascii="Times New Roman"/>
          <w:i w:val="1"/>
          <w:sz w:val="24"/>
          <w:rtl w:val="0"/>
        </w:rPr>
        <w:t xml:space="preserve">полоборота</w:t>
      </w:r>
      <w:r w:rsidRPr="00000000" w:rsidR="00000000" w:rsidDel="00000000">
        <w:rPr>
          <w:rFonts w:cs="Times New Roman" w:hAnsi="Times New Roman" w:eastAsia="Times New Roman" w:ascii="Times New Roman"/>
          <w:i w:val="1"/>
          <w:sz w:val="24"/>
          <w:rtl w:val="0"/>
        </w:rPr>
        <w:t xml:space="preserve"> повернув голову к Драко . Под серебряными лучами луны его лицо сияло. — Драко, беги! Я его задержу!</w:t>
      </w:r>
    </w:p>
    <w:p w:rsidP="00000000" w:rsidRPr="00000000" w:rsidR="00000000" w:rsidDel="00000000" w:rsidRDefault="00000000">
      <w:pPr>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не справишься с ним в одиночку</w:t>
      </w:r>
      <w:r w:rsidRPr="00000000" w:rsidR="00000000" w:rsidDel="00000000">
        <w:rPr>
          <w:rFonts w:cs="Times New Roman" w:hAnsi="Times New Roman" w:eastAsia="Times New Roman" w:ascii="Times New Roman"/>
          <w:i w:val="1"/>
          <w:sz w:val="24"/>
          <w:rtl w:val="0"/>
        </w:rPr>
        <w:t xml:space="preserve">! — выкрикнул Драко.  </w:t>
      </w:r>
      <w:r w:rsidRPr="00000000" w:rsidR="00000000" w:rsidDel="00000000">
        <w:rPr>
          <w:rFonts w:cs="Times New Roman" w:hAnsi="Times New Roman" w:eastAsia="Times New Roman" w:ascii="Times New Roman"/>
          <w:i w:val="1"/>
          <w:sz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RPr="00000000" w:rsidR="00000000" w:rsidDel="00000000">
        <w:rPr>
          <w:rFonts w:cs="Times New Roman" w:hAnsi="Times New Roman" w:eastAsia="Times New Roman" w:ascii="Times New Roman"/>
          <w:i w:val="1"/>
          <w:sz w:val="24"/>
          <w:rtl w:val="0"/>
        </w:rPr>
        <w:t xml:space="preserve"> но не было эмоций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должен, — мрачно ответил Гарри Поттер. — Уходи!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 Гарри, прости… прости меня за всё…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RPr="00000000" w:rsidR="00000000" w:rsidDel="00000000">
        <w:rPr>
          <w:rFonts w:cs="Times New Roman" w:hAnsi="Times New Roman" w:eastAsia="Times New Roman" w:ascii="Times New Roman"/>
          <w:i w:val="1"/>
          <w:sz w:val="24"/>
          <w:rtl w:val="0"/>
        </w:rPr>
        <w:t xml:space="preserve">Байесовским Заговором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Бурлящее нечто, казавшееся теперь ещё чернее и ужасней, оторвалось от земли и зависло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воздухе.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БЕГИ! — крикнул Гарри.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вы тут устроили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Бурлящее размытое пятно начало изменяться и перестраиваться и в итоге перетекло в форму человека в капюшоне. </w:t>
      </w:r>
      <w:r w:rsidRPr="00000000" w:rsidR="00000000" w:rsidDel="00000000">
        <w:rPr>
          <w:rFonts w:cs="Times New Roman" w:hAnsi="Times New Roman" w:eastAsia="Times New Roman" w:ascii="Times New Roman"/>
          <w:sz w:val="24"/>
          <w:rtl w:val="0"/>
        </w:rPr>
        <w:t xml:space="preserve">Какая бы маскировка при этом не использовалась — </w:t>
      </w:r>
      <w:r w:rsidRPr="00000000" w:rsidR="00000000" w:rsidDel="00000000">
        <w:rPr>
          <w:rFonts w:cs="Times New Roman" w:hAnsi="Times New Roman" w:eastAsia="Times New Roman" w:ascii="Times New Roman"/>
          <w:sz w:val="24"/>
          <w:rtl w:val="0"/>
        </w:rPr>
        <w:t xml:space="preserve">Гарри подумал, что скорее тут применялся </w:t>
      </w:r>
      <w:r w:rsidRPr="00000000" w:rsidR="00000000" w:rsidDel="00000000">
        <w:rPr>
          <w:rFonts w:cs="Times New Roman" w:hAnsi="Times New Roman" w:eastAsia="Times New Roman" w:ascii="Times New Roman"/>
          <w:sz w:val="24"/>
          <w:rtl w:val="0"/>
        </w:rPr>
        <w:t xml:space="preserve">артефакт, а не заклинание, раз эта магия на него действовала</w:t>
      </w:r>
      <w:r w:rsidRPr="00000000" w:rsidR="00000000" w:rsidDel="00000000">
        <w:rPr>
          <w:rFonts w:cs="Times New Roman" w:hAnsi="Times New Roman" w:eastAsia="Times New Roman" w:ascii="Times New Roman"/>
          <w:sz w:val="24"/>
          <w:rtl w:val="0"/>
        </w:rPr>
        <w:t xml:space="preserve"> — она мешала мозгу распознать очертания или хотя бы понять, что это человек. Но она не смогла скрыть от Гарри знакомое </w:t>
      </w:r>
      <w:r w:rsidRPr="00000000" w:rsidR="00000000" w:rsidDel="00000000">
        <w:rPr>
          <w:rFonts w:cs="Times New Roman" w:hAnsi="Times New Roman" w:eastAsia="Times New Roman" w:ascii="Times New Roman"/>
          <w:sz w:val="24"/>
          <w:rtl w:val="0"/>
        </w:rPr>
        <w:t xml:space="preserve">острое</w:t>
      </w:r>
      <w:r w:rsidRPr="00000000" w:rsidR="00000000" w:rsidDel="00000000">
        <w:rPr>
          <w:rFonts w:cs="Times New Roman" w:hAnsi="Times New Roman" w:eastAsia="Times New Roman" w:ascii="Times New Roman"/>
          <w:sz w:val="24"/>
          <w:rtl w:val="0"/>
        </w:rPr>
        <w:t xml:space="preserve"> чувство тревоги.</w:t>
      </w:r>
    </w:p>
    <w:p w:rsidP="00000000" w:rsidRPr="00000000" w:rsidR="00000000" w:rsidDel="00000000" w:rsidRDefault="00000000">
      <w:pPr>
        <w:widowControl w:val="0"/>
        <w:ind w:firstLine="540"/>
        <w:contextualSpacing w:val="0"/>
      </w:pPr>
      <w:r w:rsidRPr="00000000" w:rsidR="00000000" w:rsidDel="00000000">
        <w:rPr>
          <w:rFonts w:cs="Times New Roman" w:hAnsi="Times New Roman" w:eastAsia="Times New Roman" w:ascii="Times New Roman"/>
          <w:sz w:val="24"/>
          <w:rtl w:val="0"/>
        </w:rPr>
        <w:t xml:space="preserve">Перед Гарри стоял профессор Квиррелл. Его чёрный плащ</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был </w:t>
      </w:r>
      <w:r w:rsidRPr="00000000" w:rsidR="00000000" w:rsidDel="00000000">
        <w:rPr>
          <w:rFonts w:cs="Times New Roman" w:hAnsi="Times New Roman" w:eastAsia="Times New Roman" w:ascii="Times New Roman"/>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 — пробормотал себе под нос профессор Квиррелл, — что блокировал э</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зеркало, не поднимая тревоги. Что два первокурсника-слизеринца делали в Запретном лесу одни? </w:t>
      </w:r>
      <w:r w:rsidRPr="00000000" w:rsidR="00000000" w:rsidDel="00000000">
        <w:rPr>
          <w:rFonts w:cs="Times New Roman" w:hAnsi="Times New Roman" w:eastAsia="Times New Roman" w:ascii="Times New Roman"/>
          <w:sz w:val="24"/>
          <w:rtl w:val="0"/>
        </w:rPr>
        <w:t xml:space="preserve">Мистер Малфой столь благоразумен, и вдруг...</w:t>
      </w:r>
      <w:r w:rsidRPr="00000000" w:rsidR="00000000" w:rsidDel="00000000">
        <w:rPr>
          <w:rFonts w:cs="Times New Roman" w:hAnsi="Times New Roman" w:eastAsia="Times New Roman" w:ascii="Times New Roman"/>
          <w:sz w:val="24"/>
          <w:rtl w:val="0"/>
        </w:rPr>
        <w:t xml:space="preserve"> Какая неудача.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w:t>
      </w:r>
      <w:r w:rsidRPr="00000000" w:rsidR="00000000" w:rsidDel="00000000">
        <w:rPr>
          <w:rFonts w:cs="Times New Roman" w:hAnsi="Times New Roman" w:eastAsia="Times New Roman" w:ascii="Times New Roman"/>
          <w:sz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Часть его до сих пор была потрясена тем, насколько быстро щиты авроров разлетелись в клочья.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едва различил в воздухе </w:t>
      </w:r>
      <w:r w:rsidRPr="00000000" w:rsidR="00000000" w:rsidDel="00000000">
        <w:rPr>
          <w:rFonts w:cs="Times New Roman" w:hAnsi="Times New Roman" w:eastAsia="Times New Roman" w:ascii="Times New Roman"/>
          <w:sz w:val="24"/>
          <w:rtl w:val="0"/>
        </w:rPr>
        <w:t xml:space="preserve">несколько цветных вспышек, разорвавших щиты, словно тонкую бумагу.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 между професс</w:t>
      </w:r>
      <w:r w:rsidRPr="00000000" w:rsidR="00000000" w:rsidDel="00000000">
        <w:rPr>
          <w:rFonts w:cs="Times New Roman" w:hAnsi="Times New Roman" w:eastAsia="Times New Roman" w:ascii="Times New Roman"/>
          <w:sz w:val="24"/>
          <w:rtl w:val="0"/>
        </w:rPr>
        <w:t xml:space="preserve">ором Квирреллом и аврором в Азкабане теперь казалась насмешкой, детской забавой.</w:t>
      </w:r>
      <w:r w:rsidRPr="00000000" w:rsidR="00000000" w:rsidDel="00000000">
        <w:rPr>
          <w:rFonts w:cs="Times New Roman" w:hAnsi="Times New Roman" w:eastAsia="Times New Roman" w:ascii="Times New Roman"/>
          <w:sz w:val="24"/>
          <w:rtl w:val="0"/>
        </w:rPr>
        <w:t xml:space="preserve"> Хотя профессор Квиррелл утверждал тогда, что, если бы он сражался в полную силу, то аврор был бы мёртв уже 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несколько секунд. И теперь Гарри понял, что это была правда.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Существует ли предел </w:t>
      </w:r>
      <w:r w:rsidRPr="00000000" w:rsidR="00000000" w:rsidDel="00000000">
        <w:rPr>
          <w:rFonts w:cs="Times New Roman" w:hAnsi="Times New Roman" w:eastAsia="Times New Roman" w:ascii="Times New Roman"/>
          <w:sz w:val="24"/>
          <w:rtl w:val="0"/>
        </w:rPr>
        <w:t xml:space="preserve">возможного </w:t>
      </w:r>
      <w:r w:rsidRPr="00000000" w:rsidR="00000000" w:rsidDel="00000000">
        <w:rPr>
          <w:rFonts w:cs="Times New Roman" w:hAnsi="Times New Roman" w:eastAsia="Times New Roman" w:ascii="Times New Roman"/>
          <w:sz w:val="24"/>
          <w:rtl w:val="0"/>
        </w:rPr>
        <w:t xml:space="preserve">могущества?</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RPr="00000000" w:rsidR="00000000" w:rsidDel="00000000">
        <w:rPr>
          <w:rFonts w:cs="Times New Roman" w:hAnsi="Times New Roman" w:eastAsia="Times New Roman" w:ascii="Times New Roman"/>
          <w:sz w:val="24"/>
          <w:rtl w:val="0"/>
        </w:rPr>
        <w:t xml:space="preserve">Надо полагать, вы не собираетесь вдаваться в подробные объяснения?</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 Мне действительно следует объясниться, — ответил профессор. — Сначала мне нужно наложить несколько </w:t>
      </w:r>
      <w:r w:rsidRPr="00000000" w:rsidR="00000000" w:rsidDel="00000000">
        <w:rPr>
          <w:rFonts w:cs="Times New Roman" w:hAnsi="Times New Roman" w:eastAsia="Times New Roman" w:ascii="Times New Roman"/>
          <w:sz w:val="24"/>
          <w:rtl w:val="0"/>
        </w:rPr>
        <w:t xml:space="preserve">Чар Памяти</w:t>
      </w:r>
      <w:r w:rsidRPr="00000000" w:rsidR="00000000" w:rsidDel="00000000">
        <w:rPr>
          <w:rFonts w:cs="Times New Roman" w:hAnsi="Times New Roman" w:eastAsia="Times New Roman" w:ascii="Times New Roman"/>
          <w:sz w:val="24"/>
          <w:rtl w:val="0"/>
        </w:rPr>
        <w:t xml:space="preserve">, а затем мы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можем уйти отсюда и всё обсудить. С моей стороны будет неблагоразумно здесь </w:t>
      </w:r>
      <w:r w:rsidRPr="00000000" w:rsidR="00000000" w:rsidDel="00000000">
        <w:rPr>
          <w:rFonts w:cs="Times New Roman" w:hAnsi="Times New Roman" w:eastAsia="Times New Roman" w:ascii="Times New Roman"/>
          <w:sz w:val="24"/>
          <w:rtl w:val="0"/>
        </w:rPr>
        <w:t xml:space="preserve">оставаться</w:t>
      </w:r>
      <w:r w:rsidRPr="00000000" w:rsidR="00000000" w:rsidDel="00000000">
        <w:rPr>
          <w:rFonts w:cs="Times New Roman" w:hAnsi="Times New Roman" w:eastAsia="Times New Roman" w:ascii="Times New Roman"/>
          <w:sz w:val="24"/>
          <w:rtl w:val="0"/>
        </w:rPr>
        <w:t xml:space="preserve">. А вы вернётесь к этому моменту времени позже, насколько я понимаю.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пожелал видеть сквозь Мантию,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хозяином которой он являлся</w:t>
      </w:r>
      <w:r w:rsidRPr="00000000" w:rsidR="00000000" w:rsidDel="00000000">
        <w:rPr>
          <w:rFonts w:cs="Times New Roman" w:hAnsi="Times New Roman" w:eastAsia="Times New Roman" w:ascii="Times New Roman"/>
          <w:sz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RPr="00000000" w:rsidR="00000000" w:rsidDel="00000000">
        <w:rPr>
          <w:rFonts w:cs="Times New Roman" w:hAnsi="Times New Roman" w:eastAsia="Times New Roman" w:ascii="Times New Roman"/>
          <w:sz w:val="24"/>
          <w:rtl w:val="0"/>
        </w:rPr>
        <w:t xml:space="preserve">Возможность узнать своё будущее означала также необходимость соответствовать воспоминанию о нём в дальнейшем.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его собственный голос, звучавший непривычно для Гарри-из-настоящего,</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У него на удивление хорошее объяснение.</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Гарри-из-настоящего постарался запомнить эти слова как можно точнее. Больше они ничего не сказали друг другу.</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подошёл к </w:t>
      </w:r>
      <w:r w:rsidRPr="00000000" w:rsidR="00000000" w:rsidDel="00000000">
        <w:rPr>
          <w:rFonts w:cs="Times New Roman" w:hAnsi="Times New Roman" w:eastAsia="Times New Roman" w:ascii="Times New Roman"/>
          <w:sz w:val="24"/>
          <w:rtl w:val="0"/>
        </w:rPr>
        <w:t xml:space="preserve">лежащему</w:t>
      </w:r>
      <w:r w:rsidRPr="00000000" w:rsidR="00000000" w:rsidDel="00000000">
        <w:rPr>
          <w:rFonts w:cs="Times New Roman" w:hAnsi="Times New Roman" w:eastAsia="Times New Roman" w:ascii="Times New Roman"/>
          <w:sz w:val="24"/>
          <w:rtl w:val="0"/>
        </w:rPr>
        <w:t xml:space="preserve"> Драко и произнёс заклинание Ложной памяти. Где-то минуту п</w:t>
      </w:r>
      <w:r w:rsidRPr="00000000" w:rsidR="00000000" w:rsidDel="00000000">
        <w:rPr>
          <w:rFonts w:cs="Times New Roman" w:hAnsi="Times New Roman" w:eastAsia="Times New Roman" w:ascii="Times New Roman"/>
          <w:sz w:val="24"/>
          <w:rtl w:val="0"/>
        </w:rPr>
        <w:t xml:space="preserve">рофессор защиты стоял над ним</w:t>
      </w:r>
      <w:r w:rsidRPr="00000000" w:rsidR="00000000" w:rsidDel="00000000">
        <w:rPr>
          <w:rFonts w:cs="Times New Roman" w:hAnsi="Times New Roman" w:eastAsia="Times New Roman" w:ascii="Times New Roman"/>
          <w:sz w:val="24"/>
          <w:rtl w:val="0"/>
        </w:rPr>
        <w:t xml:space="preserve">, полностью погрузившись в себя. </w:t>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Fonts w:cs="Times New Roman" w:hAnsi="Times New Roman" w:eastAsia="Times New Roman" w:ascii="Times New Roman"/>
          <w:sz w:val="24"/>
          <w:rtl w:val="0"/>
        </w:rPr>
        <w:t xml:space="preserve">Последние пару недель Гарри изучал Чары памяти. Впрочем, он не мог помочь </w:t>
      </w:r>
      <w:r w:rsidRPr="00000000" w:rsidR="00000000" w:rsidDel="00000000">
        <w:rPr>
          <w:rFonts w:cs="Times New Roman" w:hAnsi="Times New Roman" w:eastAsia="Times New Roman" w:ascii="Times New Roman"/>
          <w:sz w:val="24"/>
          <w:rtl w:val="0"/>
        </w:rPr>
        <w:t xml:space="preserve">их накладывать</w:t>
      </w:r>
      <w:r w:rsidRPr="00000000" w:rsidR="00000000" w:rsidDel="00000000">
        <w:rPr>
          <w:rFonts w:cs="Times New Roman" w:hAnsi="Times New Roman" w:eastAsia="Times New Roman" w:ascii="Times New Roman"/>
          <w:sz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RPr="00000000" w:rsidR="00000000" w:rsidDel="00000000">
        <w:rPr>
          <w:rFonts w:cs="Times New Roman" w:hAnsi="Times New Roman" w:eastAsia="Times New Roman" w:ascii="Times New Roman"/>
          <w:sz w:val="24"/>
          <w:rtl w:val="0"/>
        </w:rPr>
        <w:t xml:space="preserve">И хотя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sz w:val="24"/>
          <w:rtl w:val="0"/>
        </w:rPr>
        <w:t xml:space="preserve">с чарами Ложной памяти могла происходить тихо, без каких-либо внешних проявлений, теперь Гарри представлял </w:t>
      </w:r>
      <w:r w:rsidRPr="00000000" w:rsidR="00000000" w:rsidDel="00000000">
        <w:rPr>
          <w:rFonts w:cs="Times New Roman" w:hAnsi="Times New Roman" w:eastAsia="Times New Roman" w:ascii="Times New Roman"/>
          <w:sz w:val="24"/>
          <w:rtl w:val="0"/>
        </w:rPr>
        <w:t xml:space="preserve">всю её сложность</w:t>
      </w:r>
      <w:r w:rsidRPr="00000000" w:rsidR="00000000" w:rsidDel="00000000">
        <w:rPr>
          <w:rFonts w:cs="Times New Roman" w:hAnsi="Times New Roman" w:eastAsia="Times New Roman" w:ascii="Times New Roman"/>
          <w:sz w:val="24"/>
          <w:rtl w:val="0"/>
        </w:rPr>
        <w:t xml:space="preserve"> и потому был впечатлён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RPr="00000000" w:rsidR="00000000" w:rsidDel="00000000">
        <w:rPr>
          <w:rFonts w:cs="Times New Roman" w:hAnsi="Times New Roman" w:eastAsia="Times New Roman" w:ascii="Times New Roman"/>
          <w:sz w:val="24"/>
          <w:rtl w:val="0"/>
        </w:rPr>
        <w:t xml:space="preserve">на удивление хорошее объяснение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Один ж</w:t>
      </w:r>
      <w:r w:rsidRPr="00000000" w:rsidR="00000000" w:rsidDel="00000000">
        <w:rPr>
          <w:rFonts w:cs="Times New Roman" w:hAnsi="Times New Roman" w:eastAsia="Times New Roman" w:ascii="Times New Roman"/>
          <w:sz w:val="24"/>
          <w:rtl w:val="0"/>
        </w:rPr>
        <w:t xml:space="preserve">ест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тело Драко воспарило в воздух, переместилось чуть дальше в лес, а затем аккуратно опустилось на землю. </w:t>
      </w:r>
      <w:r w:rsidRPr="00000000" w:rsidR="00000000" w:rsidDel="00000000">
        <w:rPr>
          <w:rFonts w:cs="Times New Roman" w:hAnsi="Times New Roman" w:eastAsia="Times New Roman" w:ascii="Times New Roman"/>
          <w:sz w:val="24"/>
          <w:rtl w:val="0"/>
        </w:rPr>
        <w:t xml:space="preserve">Заключительным движением профессор Квиррелл вырвал огромный кусок из бока единорога, </w:t>
      </w:r>
      <w:r w:rsidRPr="00000000" w:rsidR="00000000" w:rsidDel="00000000">
        <w:rPr>
          <w:rFonts w:cs="Times New Roman" w:hAnsi="Times New Roman" w:eastAsia="Times New Roman" w:ascii="Times New Roman"/>
          <w:sz w:val="24"/>
          <w:rtl w:val="0"/>
        </w:rPr>
        <w:t xml:space="preserve">оставив </w:t>
      </w:r>
      <w:r w:rsidRPr="00000000" w:rsidR="00000000" w:rsidDel="00000000">
        <w:rPr>
          <w:rFonts w:cs="Times New Roman" w:hAnsi="Times New Roman" w:eastAsia="Times New Roman" w:ascii="Times New Roman"/>
          <w:sz w:val="24"/>
          <w:rtl w:val="0"/>
        </w:rPr>
        <w:t xml:space="preserve">рваные края вокруг раны. Кусок сырого мяса взлетел в воздух, задрожал под действием заклинания Исчезновения и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Сделано, — сказал профессор Квиррелл. — Теперь я должен покинуть это место, мистер Поттер. Идите со мной и оставайтесь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w:t>
      </w:r>
      <w:r w:rsidRPr="00000000" w:rsidR="00000000" w:rsidDel="00000000">
        <w:rPr>
          <w:rFonts w:cs="Times New Roman" w:hAnsi="Times New Roman" w:eastAsia="Times New Roman" w:ascii="Times New Roman"/>
          <w:sz w:val="24"/>
          <w:rtl w:val="0"/>
        </w:rPr>
        <w:t xml:space="preserve">шагал прочь, а Га</w:t>
      </w:r>
      <w:r w:rsidRPr="00000000" w:rsidR="00000000" w:rsidDel="00000000">
        <w:rPr>
          <w:rFonts w:cs="Times New Roman" w:hAnsi="Times New Roman" w:eastAsia="Times New Roman" w:ascii="Times New Roman"/>
          <w:sz w:val="24"/>
          <w:rtl w:val="0"/>
        </w:rPr>
        <w:t xml:space="preserve">рри последовал за ним и остался на месте.</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RPr="00000000" w:rsidR="00000000" w:rsidDel="00000000">
        <w:rPr>
          <w:rFonts w:cs="Times New Roman" w:hAnsi="Times New Roman" w:eastAsia="Times New Roman" w:ascii="Times New Roman"/>
          <w:sz w:val="24"/>
          <w:rtl w:val="0"/>
        </w:rPr>
        <w:t xml:space="preserve">будущего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не обнаружат нас</w:t>
      </w:r>
      <w:r w:rsidRPr="00000000" w:rsidR="00000000" w:rsidDel="00000000">
        <w:rPr>
          <w:rFonts w:cs="Times New Roman" w:hAnsi="Times New Roman" w:eastAsia="Times New Roman" w:ascii="Times New Roman"/>
          <w:sz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теперь свет от почти полной луны освещал его целиком.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 Прежде всего я должен сказать, что, когда вы будете говорить с аврорами в будущем, вам следует сказать им, </w:t>
      </w:r>
      <w:r w:rsidRPr="00000000" w:rsidR="00000000" w:rsidDel="00000000">
        <w:rPr>
          <w:rFonts w:cs="Times New Roman" w:hAnsi="Times New Roman" w:eastAsia="Times New Roman" w:ascii="Times New Roman"/>
          <w:sz w:val="24"/>
          <w:rtl w:val="0"/>
        </w:rPr>
        <w:t xml:space="preserve">что вы напугали бурлящую тьму так же, как того дементора</w:t>
      </w:r>
      <w:r w:rsidRPr="00000000" w:rsidR="00000000" w:rsidDel="00000000">
        <w:rPr>
          <w:rFonts w:cs="Times New Roman" w:hAnsi="Times New Roman" w:eastAsia="Times New Roman" w:ascii="Times New Roman"/>
          <w:sz w:val="24"/>
          <w:rtl w:val="0"/>
        </w:rPr>
        <w:t xml:space="preserve">. Это то, что будет помнить мистер Малфой, — профессор К</w:t>
      </w:r>
      <w:r w:rsidRPr="00000000" w:rsidR="00000000" w:rsidDel="00000000">
        <w:rPr>
          <w:rFonts w:cs="Times New Roman" w:hAnsi="Times New Roman" w:eastAsia="Times New Roman" w:ascii="Times New Roman"/>
          <w:sz w:val="24"/>
          <w:rtl w:val="0"/>
        </w:rPr>
        <w:t xml:space="preserve">виррелл тихо вздо</w:t>
      </w:r>
      <w:r w:rsidRPr="00000000" w:rsidR="00000000" w:rsidDel="00000000">
        <w:rPr>
          <w:rFonts w:cs="Times New Roman" w:hAnsi="Times New Roman" w:eastAsia="Times New Roman" w:ascii="Times New Roman"/>
          <w:sz w:val="24"/>
          <w:rtl w:val="0"/>
        </w:rPr>
        <w:t xml:space="preserve">хнул. — Если они решат, что </w:t>
      </w:r>
      <w:r w:rsidRPr="00000000" w:rsidR="00000000" w:rsidDel="00000000">
        <w:rPr>
          <w:rFonts w:cs="Times New Roman" w:hAnsi="Times New Roman" w:eastAsia="Times New Roman" w:ascii="Times New Roman"/>
          <w:sz w:val="24"/>
          <w:rtl w:val="0"/>
        </w:rPr>
        <w:t xml:space="preserve">нечто жуткое, сродни дементорам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притом достаточно сильное</w:t>
      </w:r>
      <w:r w:rsidRPr="00000000" w:rsidR="00000000" w:rsidDel="00000000">
        <w:rPr>
          <w:rFonts w:cs="Times New Roman" w:hAnsi="Times New Roman" w:eastAsia="Times New Roman" w:ascii="Times New Roman"/>
          <w:sz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RPr="00000000" w:rsidR="00000000" w:rsidDel="00000000">
        <w:rPr>
          <w:rFonts w:cs="Times New Roman" w:hAnsi="Times New Roman" w:eastAsia="Times New Roman" w:ascii="Times New Roman"/>
          <w:sz w:val="24"/>
          <w:rtl w:val="0"/>
        </w:rPr>
        <w:t xml:space="preserve">, при некотором </w:t>
      </w:r>
      <w:r w:rsidRPr="00000000" w:rsidR="00000000" w:rsidDel="00000000">
        <w:rPr>
          <w:rFonts w:cs="Times New Roman" w:hAnsi="Times New Roman" w:eastAsia="Times New Roman" w:ascii="Times New Roman"/>
          <w:sz w:val="24"/>
          <w:rtl w:val="0"/>
        </w:rPr>
        <w:t xml:space="preserve">везении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уже получил, что хотел</w:t>
      </w:r>
      <w:r w:rsidRPr="00000000" w:rsidR="00000000" w:rsidDel="00000000">
        <w:rPr>
          <w:rFonts w:cs="Times New Roman" w:hAnsi="Times New Roman" w:eastAsia="Times New Roman" w:ascii="Times New Roman"/>
          <w:sz w:val="24"/>
          <w:rtl w:val="0"/>
        </w:rPr>
        <w:t xml:space="preserve">. Вы не расскажете, как вам удалось так быстро добраться? Как вы узнали, что мистер Малфой попал в беду?</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RPr="00000000" w:rsidR="00000000" w:rsidDel="00000000">
        <w:rPr>
          <w:rFonts w:cs="Times New Roman" w:hAnsi="Times New Roman" w:eastAsia="Times New Roman" w:ascii="Times New Roman"/>
          <w:sz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RPr="00000000" w:rsidR="00000000" w:rsidDel="00000000">
        <w:rPr>
          <w:rFonts w:cs="Times New Roman" w:hAnsi="Times New Roman" w:eastAsia="Times New Roman" w:ascii="Times New Roman"/>
          <w:sz w:val="24"/>
          <w:rtl w:val="0"/>
        </w:rPr>
        <w:t xml:space="preserve">Маховиках</w:t>
      </w:r>
      <w:r w:rsidRPr="00000000" w:rsidR="00000000" w:rsidDel="00000000">
        <w:rPr>
          <w:rFonts w:cs="Times New Roman" w:hAnsi="Times New Roman" w:eastAsia="Times New Roman" w:ascii="Times New Roman"/>
          <w:sz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Временем, существовали стандартные процедуры</w:t>
      </w:r>
      <w:r w:rsidRPr="00000000" w:rsidR="00000000" w:rsidDel="00000000">
        <w:rPr>
          <w:rFonts w:cs="Times New Roman" w:hAnsi="Times New Roman" w:eastAsia="Times New Roman" w:ascii="Times New Roman"/>
          <w:sz w:val="24"/>
          <w:rtl w:val="0"/>
        </w:rPr>
        <w:t xml:space="preserve">. Тем не менее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RPr="00000000" w:rsidR="00000000" w:rsidDel="00000000">
        <w:rPr>
          <w:rFonts w:cs="Times New Roman" w:hAnsi="Times New Roman" w:eastAsia="Times New Roman" w:ascii="Times New Roman"/>
          <w:sz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RPr="00000000" w:rsidR="00000000" w:rsidDel="00000000">
        <w:rPr>
          <w:rFonts w:cs="Times New Roman" w:hAnsi="Times New Roman" w:eastAsia="Times New Roman" w:ascii="Times New Roman"/>
          <w:sz w:val="24"/>
          <w:rtl w:val="0"/>
        </w:rPr>
        <w:t xml:space="preserve">В итоге, авроры прибыли на место с точностью до секунды.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сказал профессор Квиррелл, — что до этого... — он поколебался. — Я пил кровь единорогов, а не ел их. Пропавшая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оно неизвестно,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знаю, что вам неизвестно, — отрезал профессор Защиты, — иначе вы бы не докучали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своими расспросами. Кровь единорога способна продлить жизнь на какое-то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тому, кто находится на самом краю смерти.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мозг Гарри заявлял, что отказывается воспринимать сказанное, что, конечно же, было ложью, </w:t>
      </w:r>
      <w:r w:rsidRPr="00000000" w:rsidR="00000000" w:rsidDel="00000000">
        <w:rPr>
          <w:rFonts w:cs="Times New Roman" w:hAnsi="Times New Roman" w:eastAsia="Times New Roman" w:ascii="Times New Roman"/>
          <w:sz w:val="24"/>
          <w:rtl w:val="0"/>
        </w:rPr>
        <w:t xml:space="preserve">потому что нельзя знать, что именно нельзя воспринимать, если ты это ещё не воспринял.</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переполняло странное ощущение пустоты</w:t>
      </w:r>
      <w:r w:rsidRPr="00000000" w:rsidR="00000000" w:rsidDel="00000000">
        <w:rPr>
          <w:rFonts w:cs="Times New Roman" w:hAnsi="Times New Roman" w:eastAsia="Times New Roman" w:ascii="Times New Roman"/>
          <w:sz w:val="24"/>
          <w:rtl w:val="0"/>
        </w:rPr>
        <w:t xml:space="preserve">. Возможно, именно это чувствуют люди, когда что-то идёт не по сценарию и они не знают, что надо говорить или 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конечно, профессор Квиррелл умирает, а не просто временно болен.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профессор Квиррелл знает, что умирает. В конце концов, он же вызвался занять место профессора Защиты в Хогвартсе.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знание это уже было в голове Гарри — где-то на безопасных задворках, где он мог отказаться </w:t>
      </w:r>
      <w:r w:rsidRPr="00000000" w:rsidR="00000000" w:rsidDel="00000000">
        <w:rPr>
          <w:rFonts w:cs="Times New Roman" w:hAnsi="Times New Roman" w:eastAsia="Times New Roman" w:ascii="Times New Roman"/>
          <w:sz w:val="24"/>
          <w:rtl w:val="0"/>
        </w:rPr>
        <w:t xml:space="preserve">понимать то, что уже </w:t>
      </w:r>
      <w:r w:rsidRPr="00000000" w:rsidR="00000000" w:rsidDel="00000000">
        <w:rPr>
          <w:rFonts w:cs="Times New Roman" w:hAnsi="Times New Roman" w:eastAsia="Times New Roman" w:ascii="Times New Roman"/>
          <w:sz w:val="24"/>
          <w:rtl w:val="0"/>
        </w:rPr>
        <w:t xml:space="preserve">понято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…умрёт.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голос Гарри немного дрожал. — Должен быть способ…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Из-за необратимых побочных эффектов, — тихо отозвался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Побочных эффектов? </w:t>
      </w:r>
      <w:r w:rsidRPr="00000000" w:rsidR="00000000" w:rsidDel="00000000">
        <w:rPr>
          <w:rFonts w:cs="Times New Roman" w:hAnsi="Times New Roman" w:eastAsia="Times New Roman" w:ascii="Times New Roman"/>
          <w:sz w:val="24"/>
          <w:rtl w:val="0"/>
        </w:rPr>
        <w:t xml:space="preserve">Побочных эффектов?!</w:t>
      </w:r>
      <w:r w:rsidRPr="00000000" w:rsidR="00000000" w:rsidDel="00000000">
        <w:rPr>
          <w:rFonts w:cs="Times New Roman" w:hAnsi="Times New Roman" w:eastAsia="Times New Roman" w:ascii="Times New Roman"/>
          <w:sz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все думают так же, как мы,</w:t>
      </w:r>
      <w:r w:rsidRPr="00000000" w:rsidR="00000000" w:rsidDel="00000000">
        <w:rPr>
          <w:rFonts w:cs="Times New Roman" w:hAnsi="Times New Roman" w:eastAsia="Times New Roman" w:ascii="Times New Roman"/>
          <w:sz w:val="24"/>
          <w:rtl w:val="0"/>
        </w:rPr>
        <w:t xml:space="preserve"> мистер Поттер. Правда, </w:t>
      </w:r>
      <w:r w:rsidRPr="00000000" w:rsidR="00000000" w:rsidDel="00000000">
        <w:rPr>
          <w:rFonts w:cs="Times New Roman" w:hAnsi="Times New Roman" w:eastAsia="Times New Roman" w:ascii="Times New Roman"/>
          <w:sz w:val="24"/>
          <w:rtl w:val="0"/>
        </w:rPr>
        <w:t xml:space="preserve">замечу</w:t>
      </w:r>
      <w:r w:rsidRPr="00000000" w:rsidR="00000000" w:rsidDel="00000000">
        <w:rPr>
          <w:rFonts w:cs="Times New Roman" w:hAnsi="Times New Roman" w:eastAsia="Times New Roman" w:ascii="Times New Roman"/>
          <w:sz w:val="24"/>
          <w:rtl w:val="0"/>
        </w:rPr>
        <w:t xml:space="preserve"> ради справедливости, кровь следует пить из живого единоро</w:t>
      </w:r>
      <w:r w:rsidRPr="00000000" w:rsidR="00000000" w:rsidDel="00000000">
        <w:rPr>
          <w:rFonts w:cs="Times New Roman" w:hAnsi="Times New Roman" w:eastAsia="Times New Roman" w:ascii="Times New Roman"/>
          <w:sz w:val="24"/>
          <w:rtl w:val="0"/>
        </w:rPr>
        <w:t xml:space="preserve">га, и он в процессе должен умереть</w:t>
      </w:r>
      <w:r w:rsidRPr="00000000" w:rsidR="00000000" w:rsidDel="00000000">
        <w:rPr>
          <w:rFonts w:cs="Times New Roman" w:hAnsi="Times New Roman" w:eastAsia="Times New Roman" w:ascii="Times New Roman"/>
          <w:sz w:val="24"/>
          <w:rtl w:val="0"/>
        </w:rPr>
        <w:t xml:space="preserve">. Иначе, что бы я тут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и уставился на окружавшие их деревья.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Завести в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Мунго стадо единорогов. Доставлять пациентов туда каминной сетью или портключами.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это бы сработало.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RPr="00000000" w:rsidR="00000000" w:rsidDel="00000000">
        <w:rPr>
          <w:rFonts w:cs="Times New Roman" w:hAnsi="Times New Roman" w:eastAsia="Times New Roman" w:ascii="Times New Roman"/>
          <w:sz w:val="24"/>
          <w:rtl w:val="0"/>
        </w:rPr>
        <w:t xml:space="preserve"> Гарри направил палочку на дерево и вы</w:t>
      </w:r>
      <w:r w:rsidRPr="00000000" w:rsidR="00000000" w:rsidDel="00000000">
        <w:rPr>
          <w:rFonts w:cs="Times New Roman" w:hAnsi="Times New Roman" w:eastAsia="Times New Roman" w:ascii="Times New Roman"/>
          <w:sz w:val="24"/>
          <w:rtl w:val="0"/>
        </w:rPr>
        <w:t xml:space="preserve">крикнул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резкий хруст, и поперёк ствола появилась трещина.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RPr="00000000" w:rsidR="00000000" w:rsidDel="00000000">
        <w:rPr>
          <w:rFonts w:cs="Times New Roman" w:hAnsi="Times New Roman" w:eastAsia="Times New Roman" w:ascii="Times New Roman"/>
          <w:sz w:val="24"/>
          <w:rtl w:val="0"/>
        </w:rPr>
        <w:t xml:space="preserve">Гарри уже освоил это заклинание в достаточной мере, чтобы не истощить себя сразу, так что силы у него ещё оставались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этот раз он целился в ветку, и та с шумом рухнула на землю.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этом я вас оставлю</w:t>
      </w:r>
      <w:r w:rsidRPr="00000000" w:rsidR="00000000" w:rsidDel="00000000">
        <w:rPr>
          <w:rFonts w:cs="Times New Roman" w:hAnsi="Times New Roman" w:eastAsia="Times New Roman" w:ascii="Times New Roman"/>
          <w:sz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09T00:09: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ни тёмный, так слизеринец. (в какого тёмного ни плюнь - в слизеринца попадёшь)</w:t>
      </w:r>
    </w:p>
  </w:comment>
  <w:comment w:id="1" w:date="2014-01-15T05:2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и тут тоже "Хотя"</w:t>
      </w:r>
    </w:p>
  </w:comment>
  <w:comment w:id="2" w:date="2014-01-16T12:50: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 w:date="2014-01-16T13:54: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w:t>
      </w:r>
    </w:p>
  </w:comment>
  <w:comment w:id="4" w:date="2014-01-16T11:5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 w:date="2014-01-16T12:20: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неизвестно"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дублирование</w:t>
      </w:r>
    </w:p>
  </w:comment>
  <w:comment w:id="6" w:date="2014-01-04T13:10: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w:t>
      </w:r>
    </w:p>
  </w:comment>
  <w:comment w:id="7" w:date="2014-01-05T06:3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одноэтажная хижина  странных пропорций</w:t>
      </w:r>
    </w:p>
  </w:comment>
  <w:comment w:id="8" w:date="2014-01-16T10:13: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Приходится?</w:t>
      </w:r>
    </w:p>
  </w:comment>
  <w:comment w:id="9" w:date="2014-01-16T12:5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date="2014-01-16T12:43: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1" w:date="2014-01-08T23:5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болтают всякое</w:t>
      </w:r>
    </w:p>
  </w:comment>
  <w:comment w:id="12" w:date="2014-01-16T10:01: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момент предшествовавший пропущенному?</w:t>
      </w:r>
    </w:p>
  </w:comment>
  <w:comment w:id="13" w:date="2014-01-12T13:1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"хотя б одного"</w:t>
      </w:r>
    </w:p>
  </w:comment>
  <w:comment w:id="14" w:date="2014-01-16T13:35: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странно звучит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"Сделать что-то, что нельзя выразить словами"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"сделать" все равно странно в таком контексте</w:t>
      </w:r>
    </w:p>
  </w:comment>
  <w:comment w:id="15" w:date="2014-01-08T23:05: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жрало</w:t>
      </w:r>
    </w:p>
  </w:comment>
  <w:comment w:id="16" w:date="2014-01-16T05:21: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comment>
  <w:comment w:id="17" w:date="2014-01-16T13:23: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которого чужая магия не задела, ..."?</w:t>
      </w:r>
    </w:p>
  </w:comment>
  <w:comment w:id="18" w:date="2014-01-07T16:55:1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Парижская гидра?</w:t>
      </w:r>
    </w:p>
  </w:comment>
  <w:comment w:id="19" w:date="2014-01-08T21:34: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http://math.andrej.com/2008/02/02/the-hydra-game/</w:t>
      </w:r>
    </w:p>
  </w:comment>
  <w:comment w:id="20" w:date="2014-01-16T11:5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w:t>
      </w:r>
    </w:p>
  </w:comment>
  <w:comment w:id="21" w:date="2014-01-09T00:27: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поражённо произнес</w:t>
      </w:r>
    </w:p>
  </w:comment>
  <w:comment w:id="22" w:date="2014-01-08T23:4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w:t>
      </w:r>
    </w:p>
  </w:comment>
  <w:comment w:id="23" w:date="2014-01-16T08:39: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24" w:date="2014-01-16T12:28: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 что ?</w:t>
      </w:r>
    </w:p>
  </w:comment>
  <w:comment w:id="25" w:date="2014-01-16T13:03: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date="2014-01-11T12:2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хихикнула - это уже не промолчала</w:t>
      </w:r>
    </w:p>
  </w:comment>
  <w:comment w:id="27" w:date="2014-01-09T08:07: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нужно другое слово. что-то вроде "мистический, неземной, сверхъестественный"</w:t>
      </w:r>
    </w:p>
  </w:comment>
  <w:comment w:id="28" w:date="2014-01-16T13:39: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9" w:date="2014-01-16T12:0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по-моему</w:t>
      </w:r>
    </w:p>
  </w:comment>
  <w:comment w:id="30" w:date="2014-01-12T13:05: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31" w:date="2014-01-08T23:43: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головы отсечь</w:t>
      </w:r>
    </w:p>
  </w:comment>
  <w:comment w:id="32" w:date="2014-01-09T09:39: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какие знаки?</w:t>
      </w:r>
    </w:p>
  </w:comment>
  <w:comment w:id="33" w:date="2014-01-16T12:4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w:t>
      </w:r>
    </w:p>
  </w:comment>
  <w:comment w:id="34" w:date="2014-01-10T11:23: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вообще смущает эта часть (и в другом варианте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кажется несогласованной</w:t>
      </w:r>
    </w:p>
  </w:comment>
  <w:comment w:id="35" w:date="2014-01-13T09:08: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"Просвечивающие сквозь редкую листву ветки напоминали (диковенные) скелеты. Их тощие пальцы тянулись к небу."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творческая перестановка слов))))</w:t>
      </w:r>
    </w:p>
  </w:comment>
  <w:comment w:id="36" w:date="2014-01-05T06:13: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не появилось, оно казалось/выглядело искажённым</w:t>
      </w:r>
    </w:p>
  </w:comment>
  <w:comment w:id="37" w:date="2014-01-16T08: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w:t>
      </w:r>
    </w:p>
  </w:comment>
  <w:comment w:id="38" w:date="2014-01-16T12:42: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w:t>
      </w:r>
    </w:p>
  </w:comment>
  <w:comment w:id="39" w:date="2014-01-16T10:24: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 знак. Что здесь подразумевается? Если пауза, то многоточие. Если уточнение, то двоеточие</w:t>
      </w:r>
    </w:p>
  </w:comment>
  <w:comment w:id="40" w:date="2014-01-16T15:18: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перебил, превал ее?</w:t>
      </w:r>
    </w:p>
  </w:comment>
  <w:comment w:id="41" w:date="2014-01-09T09:43: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другое слово</w:t>
      </w:r>
    </w:p>
  </w:comment>
  <w:comment w:id="42" w:date="2014-01-04T13:17: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хз</w:t>
      </w:r>
    </w:p>
  </w:comment>
  <w:comment w:id="43" w:date="2014-01-09T23:59: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с силой. "очень заметным"?</w:t>
      </w:r>
    </w:p>
  </w:comment>
  <w:comment w:id="44" w:date="2014-01-16T16:11: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неудобоваримая связку - Гнев иГнорировал оГраничения</w:t>
      </w:r>
    </w:p>
  </w:comment>
  <w:comment w:id="45" w:date="2014-01-16T16:12: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исключал?</w:t>
      </w:r>
    </w:p>
  </w:comment>
  <w:comment w:id="46" w:date="2014-01-16T16:13: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исключал не подходит</w:t>
      </w:r>
    </w:p>
  </w:comment>
  <w:comment w:id="47" w:date="2014-01-16T16:14: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нельзя</w:t>
      </w:r>
    </w:p>
  </w:comment>
  <w:comment w:id="48" w:date="2014-01-16T16:14: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принимал?</w:t>
      </w:r>
    </w:p>
  </w:comment>
  <w:comment w:id="49" w:date="2014-01-16T16:14: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прорывавшемуся наружу гневу было всё равно? :)</w:t>
      </w:r>
    </w:p>
  </w:comment>
  <w:comment w:id="50" w:date="2014-01-12T13: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волкам</w:t>
      </w:r>
    </w:p>
  </w:comment>
  <w:comment w:id="51" w:date="2014-01-07T07: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смысл здесь и вообще в этом параграфе.</w:t>
      </w:r>
    </w:p>
  </w:comment>
  <w:comment w:id="52" w:date="2014-01-07T15:20:2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думаю, что он понял суть Мантии на кладбище, и стал её истинным хозяином, и теперь может в определенной степени приказывать ей.</w:t>
      </w:r>
    </w:p>
  </w:comment>
  <w:comment w:id="53" w:date="2014-01-08T22:2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азкабане или даже ещё раньше</w:t>
      </w:r>
    </w:p>
  </w:comment>
  <w:comment w:id="54" w:date="2014-01-14T14:55: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bit dry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полагаю, это должно означать какие-то эмоции или попытку их скрыть</w:t>
      </w:r>
    </w:p>
  </w:comment>
  <w:comment w:id="55" w:date="2014-01-14T16:44:2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согласно нашему списку имён и названий, dry voice - бесстрастный голос.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он только немного бесстрастный... мб, "сухо сказала старшекурсница", или "немного сухо"?</w:t>
      </w:r>
    </w:p>
  </w:comment>
  <w:comment w:id="56" w:date="2014-01-16T05:1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сверкающие разноцветными щитами?</w:t>
      </w:r>
    </w:p>
  </w:comment>
  <w:comment w:id="57" w:date="2014-01-16T09:20: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date="2014-01-07T20:33:5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w:t>
      </w:r>
    </w:p>
  </w:comment>
  <w:comment w:id="59" w:date="2014-01-11T12:34: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это взялось?</w:t>
      </w:r>
    </w:p>
  </w:comment>
  <w:comment w:id="60" w:date="2014-01-05T15:19:2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однако, у арбалета именно болты, а не стрелы</w:t>
      </w:r>
    </w:p>
  </w:comment>
  <w:comment w:id="61" w:date="2014-01-08T22:29: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болты есть, но почему-то яндекс чаще выдаёт всё-таки стрелы</w:t>
      </w:r>
    </w:p>
  </w:comment>
  <w:comment w:id="62" w:date="2014-01-11T12:4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яндекс ошибается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автор тоже использует слово "болты"</w:t>
      </w:r>
    </w:p>
  </w:comment>
  <w:comment w:id="63" w:date="2014-01-13T13:58: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будут читать нормальные люди вроде меня и не понимать что речь идет всего лишь о стрелах ;)</w:t>
      </w:r>
    </w:p>
  </w:comment>
  <w:comment w:id="64" w:date="2014-01-13T19:30:4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в первый раз сказать "арбалетными болтами".</w:t>
      </w:r>
    </w:p>
  </w:comment>
  <w:comment w:id="65" w:date="2014-01-14T06:2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нормальные люди до сюда не дочитают :)))))</w:t>
      </w:r>
    </w:p>
  </w:comment>
  <w:comment w:id="66" w:date="2014-01-16T12:15: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67" w:date="2014-01-16T13:50: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"вызова, оставшегося без ответа"?</w:t>
      </w:r>
    </w:p>
  </w:comment>
  <w:comment w:id="68" w:date="2014-01-16T12:1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разрешающий</w:t>
      </w:r>
    </w:p>
  </w:comment>
  <w:comment w:id="69" w:date="2014-01-05T14:56:3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различимой"?</w:t>
      </w:r>
    </w:p>
  </w:comment>
  <w:comment w:id="70" w:date="2014-01-07T14:57: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date="2014-01-12T13:15: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утверждение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забывайте"</w:t>
      </w:r>
    </w:p>
  </w:comment>
  <w:comment w:id="72" w:date="2014-01-06T20:26:1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сможете, а вернетесь - вероятно, Квиррелл чувствует двух Гарри.</w:t>
      </w:r>
    </w:p>
  </w:comment>
  <w:comment w:id="73" w:date="2014-01-07T07:40: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логично) теперь вижу в этом смысл</w:t>
      </w:r>
    </w:p>
  </w:comment>
  <w:comment w:id="74" w:date="2014-01-16T08:3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"вернётесь"</w:t>
      </w:r>
    </w:p>
  </w:comment>
  <w:comment w:id="75" w:date="2014-01-07T15:0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 смысл предложения</w:t>
      </w:r>
    </w:p>
  </w:comment>
  <w:comment w:id="76" w:date="2014-01-16T10:13: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Отдавать?</w:t>
      </w:r>
    </w:p>
  </w:comment>
  <w:comment w:id="77" w:date="2014-01-16T12:5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8" w:date="2014-01-07T20:49:5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Ксяонан Тонг Чёрный Ворон, Пиджак-с-Холма, мистер Кайвон?</w:t>
      </w:r>
    </w:p>
  </w:comment>
  <w:comment w:id="79" w:date="2014-01-09T00:02: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какой ещё "кся"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pinyin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Сиаонан это читается</w:t>
      </w:r>
    </w:p>
  </w:comment>
  <w:comment w:id="80" w:date="2014-01-12T13:07: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кто"?</w:t>
      </w:r>
    </w:p>
  </w:comment>
  <w:comment w:id="81" w:date="2014-01-05T15:16:4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"выдавил смешок"?</w:t>
      </w:r>
    </w:p>
  </w:comment>
  <w:comment w:id="82" w:date="2014-01-11T12:3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усмехнулся?</w:t>
      </w:r>
    </w:p>
  </w:comment>
  <w:comment w:id="83" w:date="2014-01-16T14:3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4" w:date="2014-01-07T02:47:2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слишком ли экспрессивно?</w:t>
      </w:r>
    </w:p>
  </w:comment>
  <w:comment w:id="85" w:date="2014-01-07T07:3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Обстоятельства весьма стрессовые и при этом они друг друга хорошо знают. Я бы на месте Гарри сказала что-нибудь вроде этого</w:t>
      </w:r>
    </w:p>
  </w:comment>
  <w:comment w:id="86" w:date="2014-01-16T05:4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совершенно не обязательно передаётся настолько экспрессивно: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http://www.lingvo-online.ru/ru/Examples/en-ru/what%20on%20earth</w:t>
      </w:r>
    </w:p>
  </w:comment>
  <w:comment w:id="87" w:date="2014-01-08T23:34: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счёта способам</w:t>
      </w:r>
    </w:p>
  </w:comment>
  <w:comment w:id="88" w:date="2014-01-08T23:08: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недосмотр</w:t>
      </w:r>
    </w:p>
  </w:comment>
  <w:comment w:id="89" w:date="2014-01-11T13:04: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0" w:date="2014-01-16T10:33: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w:t>
      </w:r>
    </w:p>
  </w:comment>
  <w:comment w:id="91" w:date="2014-01-09T00:00: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это правда.</w:t>
      </w:r>
    </w:p>
  </w:comment>
  <w:comment w:id="92" w:date="2014-01-12T13:03: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подобное?</w:t>
      </w:r>
    </w:p>
  </w:comment>
  <w:comment w:id="93" w:date="2014-01-16T12:13: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тире поставил</w:t>
      </w:r>
    </w:p>
  </w:comment>
  <w:comment w:id="94" w:date="2014-01-09T00:30: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связывайтесь со мной каждые десять минут</w:t>
      </w:r>
    </w:p>
  </w:comment>
  <w:comment w:id="95" w:date="2014-01-12T13:05: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"полагаю"</w:t>
      </w:r>
    </w:p>
  </w:comment>
  <w:comment w:id="96" w:date="2014-01-16T12:2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97" w:date="2014-01-16T13:2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то, чтобы убрать, потому что, по-моему, это как раз расписывается в следующем преедложении</w:t>
      </w:r>
    </w:p>
  </w:comment>
  <w:comment w:id="98" w:date="2014-01-15T12:49: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"наутёк" явно подразумевает, что она удирает от опасности, а её мотивы толком непонятны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бросилась в чащу"?</w:t>
      </w:r>
    </w:p>
  </w:comment>
  <w:comment w:id="99" w:date="2014-01-15T14:42:0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банальное "и бросилась бежать".</w:t>
      </w:r>
    </w:p>
  </w:comment>
  <w:comment w:id="100" w:date="2014-01-15T05:20: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некоторые из лучших...</w:t>
      </w:r>
    </w:p>
  </w:comment>
  <w:comment w:id="101" w:date="2014-01-15T14:49:3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"окруженные щитами" или просто  "со щитами"? как вариант ещё "с поднятыми щитами" - ранее упоминалось в арке Азкабана и позднее</w:t>
      </w:r>
    </w:p>
  </w:comment>
  <w:comment w:id="102" w:date="2014-01-05T06:28: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за чем-то в духе того, о чем</w:t>
      </w:r>
    </w:p>
  </w:comment>
  <w:comment w:id="103" w:date="2014-01-05T15:15:1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date="2014-01-11T12:2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have to do with smth иметь отношение к чему-л.</w:t>
      </w:r>
    </w:p>
  </w:comment>
  <w:comment w:id="105" w:date="2014-01-14T13:41: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не такой, как я ожидал" ? ожидал - более простое слово чем представлял</w:t>
      </w:r>
    </w:p>
  </w:comment>
  <w:comment w:id="106" w:date="2014-01-16T12:5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"Ты не такой, как я думал, Драко Малфой. Совсем не такой"</w:t>
      </w:r>
    </w:p>
  </w:comment>
  <w:comment w:id="107" w:date="2014-01-07T08:24: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дословный перевод. Не понимаю технические детали того, что здесь описано</w:t>
      </w:r>
    </w:p>
  </w:comment>
  <w:comment w:id="108" w:date="2014-01-07T15:27:3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http://www.reddit.com/r/HPMOR/comments/1u76uu/things_i_dont_understand_in_ch100101/</w:t>
      </w:r>
    </w:p>
  </w:comment>
  <w:comment w:id="109" w:date="2014-01-07T15: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сейчас в этом отрывке есть смысл))</w:t>
      </w:r>
    </w:p>
  </w:comment>
  <w:comment w:id="110" w:date="2014-01-12T13:28: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"Наконец деревья стали..."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меня смущает "стали"-"стало" в одном предложении</w:t>
      </w:r>
    </w:p>
  </w:comment>
  <w:comment w:id="111" w:date="2014-01-15T00:11: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уже было в предыдущем абзаце</w:t>
      </w:r>
    </w:p>
  </w:comment>
  <w:comment w:id="112" w:date="2014-01-16T10:17: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"пока" в этом контексте</w:t>
      </w:r>
    </w:p>
  </w:comment>
  <w:comment w:id="113" w:date="2014-01-16T09:56: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удалось</w:t>
      </w:r>
    </w:p>
  </w:comment>
  <w:comment w:id="114" w:date="2014-01-10T00:06: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воли</w:t>
      </w:r>
    </w:p>
  </w:comment>
  <w:comment w:id="115" w:date="2014-01-16T12:4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 откусили ноги</w:t>
      </w:r>
    </w:p>
  </w:comment>
  <w:comment w:id="116" w:date="2014-01-09T00:25: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гришь</w:t>
      </w:r>
    </w:p>
  </w:comment>
  <w:comment w:id="117" w:date="2014-01-16T12:03: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расскажете</w:t>
      </w:r>
    </w:p>
  </w:comment>
  <w:comment w:id="118" w:date="2014-01-07T17:42:3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есть русский аналог?</w:t>
      </w:r>
    </w:p>
  </w:comment>
  <w:comment w:id="119" w:date="2014-01-08T23:50: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кусок железа?</w:t>
      </w:r>
    </w:p>
  </w:comment>
  <w:comment w:id="120" w:date="2014-01-14T14:52: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на русском говорят, "мёртвый как камень"</w:t>
      </w:r>
    </w:p>
  </w:comment>
  <w:comment w:id="121" w:date="2014-01-15T12:06: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чётко отрапортовал?</w:t>
      </w:r>
    </w:p>
  </w:comment>
  <w:comment w:id="122" w:date="2014-01-1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3" w:date="2014-01-08T23:1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там давали записки? наверное речь об устном уведомлении</w:t>
      </w:r>
    </w:p>
  </w:comment>
  <w:comment w:id="124" w:date="2014-01-16T12:46: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Хотела? Старалась убедить себя?</w:t>
      </w:r>
    </w:p>
  </w:comment>
  <w:comment w:id="125" w:date="2014-01-16T13: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"хотела"</w:t>
      </w:r>
    </w:p>
  </w:comment>
  <w:comment w:id="126" w:date="2014-01-16T10:06: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Смущается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"победишь"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лучше "побьешь ее"</w:t>
      </w:r>
    </w:p>
  </w:comment>
  <w:comment w:id="127" w:date="2014-01-16T12:5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"победишь"</w:t>
      </w:r>
    </w:p>
  </w:comment>
  <w:comment w:id="128" w:date="2014-01-09T14:24: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 чем там было.</w:t>
      </w:r>
    </w:p>
  </w:comment>
  <w:comment w:id="129" w:date="2014-01-07T15:44:2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это некая магическая константа, т.е. человеку надо передать воспоминания о его ложных мыслях, запахах, о том, что он видит и слышит и ощущает и пр., и таких основных каналов информации маги выделяют 16.</w:t>
      </w:r>
    </w:p>
  </w:comment>
  <w:comment w:id="130" w:date="2014-01-07T15:45: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 такая информация?</w:t>
      </w:r>
    </w:p>
  </w:comment>
  <w:comment w:id="131" w:date="2014-01-07T15:46:2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"sixteen major tracks of memory" - другие варианты?)</w:t>
      </w:r>
    </w:p>
  </w:comment>
  <w:comment w:id="132" w:date="2014-01-07T15:51: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логично с каналами, правда не понятно почему их 16 )) но в принципе это может быть так же отсылка к обычной физиологии мозга. Просто было интересно узнать источник информации. То есть это пока предположение?</w:t>
      </w:r>
    </w:p>
  </w:comment>
  <w:comment w:id="133" w:date="2014-01-07T15:55:3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Ну-у, в общем-то да, только мое предположение. Ты можешь попытаться прожить жизнь целиком, либо создавать треки информации по одному и потом микшировать, что займет больше времени, но меньше ресурсов (воображения и концентрации).</w:t>
      </w:r>
    </w:p>
  </w:comment>
  <w:comment w:id="134" w:date="2014-01-16T12:4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вызвался</w:t>
      </w:r>
    </w:p>
  </w:comment>
  <w:comment w:id="135" w:date="2014-01-11T12:5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w:t>
      </w:r>
    </w:p>
  </w:comment>
  <w:comment w:id="136" w:date="2014-01-08T23:38: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тута</w:t>
      </w:r>
    </w:p>
  </w:comment>
  <w:comment w:id="137" w:date="2014-01-12T13:0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8" w:date="2014-01-11T12:32: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повторила</w:t>
      </w:r>
    </w:p>
  </w:comment>
  <w:comment w:id="139" w:date="2014-01-16T12:4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трещина?</w:t>
      </w:r>
    </w:p>
  </w:comment>
  <w:comment w:id="140" w:date="2014-01-15T04:49: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ориентировались - в смысле определяли куда идти - они всё-таки по Хагриду :)</w:t>
      </w:r>
    </w:p>
  </w:comment>
  <w:comment w:id="141" w:date="2014-01-15T05:02: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low voice - это "вполголоса" обычно</w:t>
      </w:r>
    </w:p>
  </w:comment>
  <w:comment w:id="142" w:date="2014-01-16T13:53: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что тут был довольно неплохой вариант Марии...</w:t>
      </w:r>
    </w:p>
  </w:comment>
  <w:comment w:id="143" w:date="2014-01-15T05:2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4" w:date="2014-01-05T06:2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внешности может? или чертами лица?</w:t>
      </w:r>
    </w:p>
  </w:comment>
  <w:comment w:id="145" w:date="2014-01-06T01:10: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чертам лица</w:t>
      </w:r>
    </w:p>
  </w:comment>
  <w:comment w:id="146" w:date="2014-01-11T12:32: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пытаясь придумать"</w:t>
      </w:r>
    </w:p>
  </w:comment>
  <w:comment w:id="147" w:date="2014-01-08T23:45:2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что"</w:t>
      </w:r>
    </w:p>
  </w:comment>
  <w:comment w:id="148" w:date="2014-01-06T14:01: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должно быть что-то вежливо-язвительное</w:t>
      </w:r>
    </w:p>
  </w:comment>
  <w:comment w:id="149" w:date="2014-01-11T13:09: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можно опустить</w:t>
      </w:r>
    </w:p>
  </w:comment>
  <w:comment w:id="150" w:date="2014-01-07T17:22:0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знаю, как перевести.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одной стороны - alicorn это рог единорога, с другой - камео  автора рационального фанфика по Сумеркам, с третьей - крылатый единорог в некоторых современных произведениях.</w:t>
      </w:r>
    </w:p>
  </w:comment>
  <w:comment w:id="151" w:date="2014-01-07T16:55:5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Бухгольцcкая гидра?</w:t>
      </w:r>
    </w:p>
  </w:comment>
  <w:comment w:id="152" w:date="2014-01-15T05:23: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w:t>
      </w:r>
    </w:p>
  </w:comment>
  <w:comment w:id="153" w:date="2014-01-07T15:26:0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годовые (?) экзамены были ещё далеко, и, по всей видимости, всему будет на удивление хорошее объяснение". МакГонагалл ни за что не стала бы увольнять Квирелла до конца года, а будущий Гарри сказал, что ситуации выше будет дано хорошее объяснение, и поэтому также не вмешивался.</w:t>
      </w:r>
    </w:p>
  </w:comment>
  <w:comment w:id="154" w:date="2014-01-07T15:4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 так хорошо</w:t>
      </w:r>
    </w:p>
  </w:comment>
  <w:comment w:id="155" w:date="2014-01-16T11: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тексте просто чётко прописан срок: майские иды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которых, кстати, два дня :)</w:t>
      </w:r>
    </w:p>
  </w:comment>
  <w:comment w:id="156" w:date="2014-01-16T16:09: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бы ему хотелось?</w:t>
      </w:r>
    </w:p>
  </w:comment>
  <w:comment w:id="157" w:date="2014-01-16T16:16: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странновато :)</w:t>
      </w:r>
    </w:p>
  </w:comment>
  <w:comment w:id="158" w:date="2014-01-16T16:21:0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забей в яндекс - такой вариант - 4 млн ответов))</w:t>
      </w:r>
    </w:p>
  </w:comment>
  <w:comment w:id="159" w:date="2014-01-16T16:21: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описать, чего бы ему хотелось" - 0 результатов :)</w:t>
      </w:r>
    </w:p>
  </w:comment>
  <w:comment w:id="160" w:date="2014-01-16T16:22: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бы ему хотелось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w:t>
      </w:r>
    </w:p>
  </w:comment>
  <w:comment w:id="161" w:date="2014-01-16T16:22: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 что бы ему хотелось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сравни</w:t>
      </w:r>
    </w:p>
  </w:comment>
  <w:comment w:id="162" w:date="2014-01-16T16:23: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именно в контексте всего предложения смущает, вообще надо поменять, а то как-то затрапезно звучит :)</w:t>
      </w:r>
    </w:p>
  </w:comment>
  <w:comment w:id="163" w:date="2014-01-16T16:2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понять, что именно он хочет сделать?</w:t>
      </w:r>
    </w:p>
  </w:comment>
  <w:comment w:id="164" w:date="2014-01-16T16:25: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мог описать, что именно ему хочется сейчас сделать?</w:t>
      </w:r>
    </w:p>
  </w:comment>
  <w:comment w:id="165" w:date="2014-01-16T13:12: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из той области, на которую намекала Трейси</w:t>
      </w:r>
    </w:p>
  </w:comment>
  <w:comment w:id="166" w:date="2014-01-08T23:40: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 ну</w:t>
      </w:r>
    </w:p>
  </w:comment>
  <w:comment w:id="167" w:date="2014-01-07T16:29:5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произнёс заклинание чар Ложной памяти".</w:t>
      </w:r>
    </w:p>
  </w:comment>
  <w:comment w:id="168" w:date="2014-01-16T14:46: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69" w:date="2014-01-08T23:43: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понимаешь</w:t>
      </w:r>
    </w:p>
  </w:comment>
  <w:comment w:id="170" w:date="2014-01-16T10:14: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снова и снова? Что-то немного смущает это предложение</w:t>
      </w:r>
    </w:p>
  </w:comment>
  <w:comment w:id="171" w:date="2014-01-16T12:5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72" w:date="2014-01-05T15:09:5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здесь нет</w:t>
      </w:r>
    </w:p>
  </w:comment>
  <w:comment w:id="173" w:date="2014-01-10T11:2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назначил им обоим отработку"</w:t>
      </w:r>
    </w:p>
  </w:comment>
  <w:comment w:id="174" w:date="2014-01-15T12:0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в тексте нет</w:t>
      </w:r>
    </w:p>
  </w:comment>
  <w:comment w:id="175" w:date="2014-01-16T12:47: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"святом Мунго"</w:t>
      </w:r>
    </w:p>
  </w:comment>
  <w:comment w:id="176" w:date="2014-01-17T10:27: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w:t>
      </w:r>
    </w:p>
  </w:comment>
  <w:comment w:id="177" w:date="2014-01-17T10:55: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8" w:date="2014-01-15T11:42: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"отработка"? выше так называем</w:t>
      </w:r>
    </w:p>
  </w:comment>
  <w:comment w:id="179" w:date="2014-01-16T12:19: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по-моему, тире - это тире :)</w:t>
      </w:r>
    </w:p>
  </w:comment>
  <w:comment w:id="180" w:date="2014-01-05T06:15: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w:t>
      </w:r>
    </w:p>
  </w:comment>
  <w:comment w:id="181" w:date="2014-01-16T13:27: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 заменить на "момент"?</w:t>
      </w:r>
    </w:p>
  </w:comment>
  <w:comment w:id="182" w:date="2014-01-09T23:58: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всё это объяснила</w:t>
      </w:r>
    </w:p>
  </w:comment>
  <w:comment w:id="183" w:date="2014-01-14T13:43: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"тебя что-т плохо помню" ?</w:t>
      </w:r>
    </w:p>
  </w:comment>
  <w:comment w:id="184" w:date="2014-01-16T12:53: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плохо тебя помню"</w:t>
      </w:r>
    </w:p>
  </w:comment>
  <w:comment w:id="185" w:date="2014-01-15T11:4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мне кажется, что Спенсер - это фамилие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потому не переводится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например, есть группа Spencer &amp; Hill. Есть актёр Spencer Hill. Поэтому я и спрашиваю. Если кто-то понимает, к чему это отсылка, и это отсылка действительно к пиджаку, то тогда да. А если мы не понимаем, то как мне кажется, гораздо вероятнее, что это отсылка к человеку, и тогда стоит написать Спенсер из Хилла или что-то в этом духе</w:t>
      </w:r>
    </w:p>
  </w:comment>
  <w:comment w:id="186" w:date="2014-01-15T13:2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сжимала палочку</w:t>
      </w:r>
    </w:p>
  </w:comment>
  <w:comment w:id="187" w:date="2014-01-07T23:41: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88" w:date="2014-01-16T15:58: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189" w:date="2014-01-15T11:18: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метками? мне казалось, что это куски кожи вокруг раны? хотя не уверена</w:t>
      </w:r>
    </w:p>
  </w:comment>
  <w:comment w:id="190" w:date="2014-01-15T11:27: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mages.yandex.ru/yandsearch?p=1&amp;text=%D0%BC%D1%83%20little%20pony%20twilight&amp;fp=1&amp;pos=51&amp;uinfo=ww-1263-wh-908-fw-1038-fh-598-pd-1&amp;rpt=simage&amp;img_url=http%3A%2F%2Ffc07.deviantart.net%2Ffs70%2Fi%2F2012%2F331%2F1%2F1%2Ftwilight_sparkle_13_by_xpesifeindx-d5mddbk.png</w:t>
      </w:r>
    </w:p>
  </w:comment>
  <w:comment w:id="191" w:date="2014-01-15T11:40: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в чем смысл?)</w:t>
      </w:r>
    </w:p>
  </w:comment>
  <w:comment w:id="192" w:date="2014-01-15T11:41: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Смысла особо нет, просто Элиезер любит "маленьких пони" и убивает их в своём фике :)</w:t>
      </w:r>
    </w:p>
  </w:comment>
  <w:comment w:id="193" w:date="2014-01-14T14: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немного не о том, смысл в том, что рана была рваная, словно плоть зубами отрывали</w:t>
      </w:r>
    </w:p>
  </w:comment>
  <w:comment w:id="194" w:date="2014-01-11T13:12: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95" w:date="2014-01-09T00:24: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дорогие</w:t>
      </w:r>
    </w:p>
  </w:comment>
  <w:comment w:id="196" w:date="2014-01-12T12:58: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пробежался по его волосам?</w:t>
      </w:r>
    </w:p>
  </w:comment>
  <w:comment w:id="197" w:date="2014-01-14T14:5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обычным своим голосом?</w:t>
      </w:r>
    </w:p>
  </w:comment>
  <w:comment w:id="198" w:date="2014-01-15T12:08: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тексте что-то вроде "вытащите"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w:t>
      </w:r>
    </w:p>
  </w:comment>
  <w:comment w:id="199" w:date="2014-01-15T12:0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Трейси вздрогнула</w:t>
      </w:r>
    </w:p>
  </w:comment>
  <w:comment w:id="200" w:date="2014-01-10T00:0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 возвращаться</w:t>
      </w:r>
    </w:p>
  </w:comment>
  <w:comment w:id="201" w:date="2014-01-05T15:12:1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более пафосно. хотя, по-моему, "познает мудрость" будет слишком заезжено.</w:t>
      </w:r>
    </w:p>
  </w:comment>
  <w:comment w:id="202" w:date="2014-01-06T20:27:1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удивление"</w:t>
      </w:r>
    </w:p>
  </w:comment>
  <w:comment w:id="203" w:date="2014-01-07T07:4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204" w:date="2014-01-07T09:31: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ниже еще раз используется. там "на удивление" не подходит.</w:t>
      </w:r>
    </w:p>
  </w:comment>
  <w:comment w:id="205" w:date="2014-01-07T15:21: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Подходит, у тебя просто перевод неточный) Прокомментил там.</w:t>
      </w:r>
    </w:p>
  </w:comment>
  <w:comment w:id="206" w:date="2014-01-17T10:19: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цепочку? несколько?</w:t>
      </w:r>
    </w:p>
  </w:comment>
  <w:comment w:id="207" w:date="2014-01-15T09: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08" w:date="2014-01-15T14:46:2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"охотилось на"</w:t>
      </w:r>
    </w:p>
  </w:comment>
  <w:comment w:id="209" w:date="2014-01-16T12:0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тревогу</w:t>
      </w:r>
    </w:p>
  </w:comment>
  <w:comment w:id="210" w:date="2014-01-16T11:3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идёт о заклинании стирания памяти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внутри абзаца пишется, что заклинание ложной памяти гораздо сложнее</w:t>
      </w:r>
    </w:p>
  </w:comment>
  <w:comment w:id="211" w:date="2014-01-16T08:45: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если ты знаешь будущее, ты должен в итоге вести себя так, чтобы это будущее не изменилось</w:t>
      </w:r>
    </w:p>
  </w:comment>
  <w:comment w:id="212" w:date="2014-01-06T20:23:5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"освещённый сияющей сферой Призматиса".</w:t>
      </w:r>
    </w:p>
  </w:comment>
  <w:comment w:id="213" w:date="2014-01-09T00:32: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радужная сфера</w:t>
      </w:r>
    </w:p>
  </w:comment>
  <w:comment w:id="214" w:date="2014-01-15T13:2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5" w:date="2014-01-08T23:08: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коли</w:t>
      </w:r>
    </w:p>
  </w:comment>
  <w:comment w:id="216" w:date="2014-01-14T14:5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17" w:date="2014-01-16T12:50: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8" w:date="2014-01-16T13:07: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9" w:date="2014-01-16T05:33: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оставил "нечто" :)</w:t>
      </w:r>
    </w:p>
  </w:comment>
  <w:comment w:id="220" w:date="2014-01-05T12:27:2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Уолт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Walt Disney</w:t>
      </w:r>
    </w:p>
  </w:comment>
  <w:comment w:id="221" w:date="2014-01-15T13:28: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выкрикивала</w:t>
      </w:r>
    </w:p>
  </w:comment>
  <w:comment w:id="222" w:date="2014-01-16T13:34: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звучит</w:t>
      </w:r>
    </w:p>
  </w:comment>
  <w:comment w:id="223" w:date="2014-01-16T13: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"Выдавало то, что внутри него все бурлит"?</w:t>
      </w:r>
    </w:p>
  </w:comment>
  <w:comment w:id="224" w:date="2014-01-12T13:0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5" w:date="2014-01-07T15:58:5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Эванеско?</w:t>
      </w:r>
    </w:p>
  </w:comment>
  <w:comment w:id="226" w:date="2014-01-09T23:4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заклинания Исчезновения</w:t>
      </w:r>
    </w:p>
  </w:comment>
  <w:comment w:id="227" w:date="2014-01-16T11:50: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228" w:date="2014-01-16T14:4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получился</w:t>
      </w:r>
    </w:p>
  </w:comment>
  <w:comment w:id="229" w:date="2014-01-16T10:25: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говорят?</w:t>
      </w:r>
    </w:p>
  </w:comment>
  <w:comment w:id="230" w:date="2014-01-16T13: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"отсвечивающие в свете" меня действительно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"блестящие"?</w:t>
      </w:r>
    </w:p>
  </w:comment>
  <w:comment w:id="231" w:date="2014-01-15T05: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должно быть просто "я" - Сяонан</w:t>
      </w:r>
    </w:p>
  </w:comment>
  <w:comment w:id="232" w:date="2014-01-05T15:02:2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не просто "грязной", а состоящей из грязи. "размокшей" или что-то в этом роде.</w:t>
      </w:r>
    </w:p>
  </w:comment>
  <w:comment w:id="233" w:date="2014-01-13T08:20: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размокшей? там шел дождь? если нет, то я за "грязной"</w:t>
      </w:r>
    </w:p>
  </w:comment>
  <w:comment w:id="234" w:date="2014-01-13T08:32:3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"грязной" может быть и заасфальтированная дорожка, а тут - грунтовая.</w:t>
      </w:r>
    </w:p>
  </w:comment>
  <w:comment w:id="235" w:date="2014-01-13T08:3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"размокшая" она когда только что прощел или все еще идет дождь. в остальное время она просто грязная. вообще тропа же, а не дорожка? тропа - значит грунтовая</w:t>
      </w:r>
    </w:p>
  </w:comment>
  <w:comment w:id="236" w:date="2014-01-13T08:41:5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и поэтому если бы она была грязной просто потому, что грунтовая, на этом бы не стали акцентировать внимание.</w:t>
      </w:r>
    </w:p>
  </w:comment>
  <w:comment w:id="237" w:date="2014-01-16T11:08: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не помогла</w:t>
      </w:r>
    </w:p>
  </w:comment>
  <w:comment w:id="238" w:date="2014-01-10T00:11: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игнорировал?</w:t>
      </w:r>
    </w:p>
  </w:comment>
  <w:comment w:id="239" w:date="2014-01-08T23:4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вот</w:t>
      </w:r>
    </w:p>
  </w:comment>
  <w:comment w:id="240" w:date="2014-01-16T14:3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"плаще"</w:t>
      </w:r>
    </w:p>
  </w:comment>
  <w:comment w:id="241" w:date="2014-01-16T13:36: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w:t>
      </w:r>
    </w:p>
  </w:comment>
  <w:comment w:id="242" w:date="2014-01-16T13:4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3" w:date="2014-01-16T12:04: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4" w:date="2014-01-16T15:0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 и дальше тоже</w:t>
      </w:r>
    </w:p>
  </w:comment>
  <w:comment w:id="245" w:date="2014-01-10T00:05: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6" w:date="2014-01-08T23:16: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7" w:date="2014-01-08T23:20: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друзей?</w:t>
      </w:r>
    </w:p>
  </w:comment>
  <w:comment w:id="248" w:date="2014-01-12T13:0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49" w:date="2014-01-14T13:40: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"подружек")</w:t>
      </w:r>
    </w:p>
  </w:comment>
  <w:comment w:id="250" w:date="2014-01-15T05:0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"причём"</w:t>
      </w:r>
    </w:p>
  </w:comment>
  <w:comment w:id="251" w:date="2014-01-16T11:50: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w:t>
      </w:r>
    </w:p>
  </w:comment>
  <w:comment w:id="252" w:date="2014-01-08T23:41: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может вовсе и не</w:t>
      </w:r>
    </w:p>
  </w:comment>
  <w:comment w:id="253" w:date="2014-01-07T15:42:4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процессе наложения КК чар ложной памяти на Малфоя; но в русском по-моему придётся передать более явно.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готово.docx</dc:title>
</cp:coreProperties>
</file>