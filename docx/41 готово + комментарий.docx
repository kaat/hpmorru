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540"/>
        <w:contextualSpacing w:val="0"/>
        <w:jc w:val="center"/>
      </w:pPr>
      <w:bookmarkStart w:colFirst="0" w:colLast="0" w:name="h.ijzhvudggvk9" w:id="0"/>
      <w:bookmarkEnd w:id="0"/>
      <w:r w:rsidDel="00000000" w:rsidR="00000000" w:rsidRPr="00000000">
        <w:rPr>
          <w:rtl w:val="0"/>
        </w:rPr>
        <w:t xml:space="preserve">Глава 41. Лобовое столкновение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изо всех сил старался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шести этажах пустоты под ногами. Вместо этого он попытался сосредоточиться на том, как он будет убивать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Ранее: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</w:t>
      </w:r>
      <w:ins w:author="Alaric Lightin" w:id="0" w:date="2016-04-02T21:52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попросту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выжгли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препятствиями с помощью скоординированных чар Парения.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чем всё закончилось...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блефовал. Но скорее всего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напряжённой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наконец заговорил, холодно и спокойно: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Нынче я злодей, и если вы думаете, что злодеи легко сдаются, вы ошибаетесь. Одолейте меня</w:t>
      </w:r>
      <w:ins w:author="Alaric Lightin" w:id="1" w:date="2015-05-07T04:37:49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когда я сражаюсь всерьёз</w:t>
        </w:r>
      </w:ins>
      <w:del w:author="Alaric Lightin" w:id="1" w:date="2015-05-07T04:37:4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в серьёзном бою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соглашусь с вами. Но если вы проиграете — вам придётся всё начинать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 закричала Грейнджер.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с ума сошёл!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тот уже начал действовать. Распахивая створки окна, Гарри холодно бросил: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Следуйте за мной, если осмелитесь.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ветер завывал вокруг.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Драко уже начали уставать.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Падма и не собиралась следовать за ними.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</w:t>
      </w:r>
      <w:ins w:author="Alaric Lightin" w:id="2" w:date="2016-04-02T21:53:1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-то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сошла с ума.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предмет не считался использованным.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наблюдал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полной, абсолютной, совершенной безопасности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Гарри Поттеру, наоборот, предстоит умереть.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много у них двоих оказалось общего.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может быть местью. За то свидание.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Грейнджер. — После стольких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мило с его стороны, — заметила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против тебя-то он что имеет? — спросила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ветер завывал вокруг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кто-то допускает </w:t>
      </w:r>
      <w:ins w:author="Alaric Lightin" w:id="3" w:date="2016-04-02T21:54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очень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печальную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Грейнджер не поскользнулась.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задуматься, это было неизбежно, в реальном мире нельзя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бегать по обледеневшей наклонной крыше.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поймал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вот только она уже потеряла равновесие и падала, утаскивая Драко за собой. Всё произошло слишком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вдалеке крик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— прошептала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посмотрел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прибежит помочь мне, — шептала девочка, — но сначала он использует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нас обоих, точно. Тебе нужно меня отпустить.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пустяк.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просто грязнокровка, просто грязнокровка,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грязнокровка!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даже не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…Мозг Драко отказывался слушать всё, что Драко сейчас ему говорил.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нам нужно победить,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бегущих ног приближался.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и где твоя рациональность?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позволишь мозгу управлять твоей жизнью?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 1: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</w:t>
      </w:r>
      <w:ins w:author="Alaric Lightin" w:id="4" w:date="2016-04-02T21:55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якобы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улучшений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привнесённых Милисентой.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потом? — ахнули Флора и Гестия Кэрроу.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за исключением Панси Паркинсон,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воцарилось ошеломлённое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так нельзя! — возмутилась Шарлотта.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</w:t>
      </w:r>
      <w:ins w:author="Alaric Lightin" w:id="5" w:date="2016-04-02T21:55:4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же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грязнокровка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озадаченно заметила Панси. — Ну 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азумеется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бросил её!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держать! И 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собенно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 лицом приближающейся неминуемой гибели!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которая сидела рядом с Дафной, одобрительно кивала.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пойму почему, — нахмурилась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вообще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может бросить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Бросить меня?</w:t>
      </w:r>
      <w:ins w:author="Alaric Lightin" w:id="6" w:date="2016-04-02T21:56:2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это,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бросить меня?</w:t>
      </w:r>
      <w:ins w:author="Alaric Lightin" w:id="7" w:date="2016-04-02T21:56:2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не выдержала: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 бросил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падаешь с крыши Хогвартса. Вот так!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Точно! — кивнула Шарлотта, — Он бросает ведьм!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почему утонула Атлантида? — продолжила Трейси. — Кто-то вроде Малфоя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вот почему!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понизила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вообще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маглорождённые поскользнутся и упадут?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не хочешь сказать?.. — прошептала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Именно! — драматично заявила Дафна. — Что если Малфой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наследник Скользерина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Тот-Кого-Нельзя-Называть-А-То-Бросит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подхватила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 2: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вечером Гермиона постаралась прийти в класс, где они обычно встречались, пораньше, чтобы Гарри застал её спокойно сидящей в кресле и мирно читающей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Гм... — послышался голос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продолжала читать.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э-э, как бы извиняюсь, я не предполагал,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упадёшь с крыши...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произошедшее оказалось опытом довольно увлекательным.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Гермиона, я не знаю, как мне попросить прощения, что я могу сделать, просто скажи мне?</w:t>
      </w:r>
      <w:ins w:author="Alaric Lightin" w:id="8" w:date="2016-04-02T21:57:0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продолжала молча читать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то чтобы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никаких идей, как Гарри мог бы извиниться.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05-07T04:37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beat me when I'm fighting seriously and I'll stay beaten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речь именно о том, что Поттер тут решил биться по-настоящему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67-й главе на эту фразу будет отсылка</w:t>
      </w:r>
    </w:p>
  </w:comment>
  <w:comment w:author="Gleb Mazursky" w:id="1" w:date="2016-04-11T22:24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может все-таки Сброс-Лорд? давайте переобсудим</w:t>
      </w:r>
    </w:p>
  </w:comment>
  <w:comment w:author="Alaric Lightin" w:id="2" w:date="2016-04-11T22:24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за текущий вариант.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54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