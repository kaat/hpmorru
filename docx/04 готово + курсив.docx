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line="240" w:before="0"/>
        <w:contextualSpacing w:val="0"/>
        <w:jc w:val="center"/>
      </w:pPr>
      <w:bookmarkStart w:id="0" w:colFirst="0" w:name="h.rlxa0zyghmfz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4. Гипотеза эффективного рынка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бдящая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Дж. К. Роулинг 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тебя из пустоты между мирами...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- подержанные. Я подобрал логичное значение и буду его придерживаться.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«Мировое господство — такая некрасивая фраза. Предпочитаю называть это мировой оптимизацией».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Груды галлеонов. Стройные ряды серебряных сиклей. Кучи бронзовых кнатов.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открытым ртом смотрел на семейное хранилище. У него было так много вопросов, что он даже не знал,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какого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двери стояла МакГонагалл и наблюдала за мальчиком. Она небрежно опиралась о стену, но взгляд у неё был напряжённый. И неспроста. Оказаться перед огромной кучей золотых монет — та ещё проверка на прочность.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сделаны из чистого металла? — наконец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— галлеоны сделаны из чистого золота, без всяких примесей?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Крюкохват.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растерялась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ухмыльнулся, обнажив острые зубы.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глупец доверит чеканку кому-то, кроме гоблина!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имеют номинальную стоимость металла, из которого они изготовлены?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уставился на Гарри. МакГонагалл выглядела ошеломлённой.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Говоря чисто гипотетически. —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«По крайней мере, пока»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подумал про себя Гарри. — Какую часть серебра мне пришлось бы отдать в качестве оплаты за чеканку?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проконсультироваться с начальством…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Двадцатая часть — достаточная плата.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мистер Крюкохват.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доминирующей экономике маглов курс обмена золота на серебро постоянно колеблется, и всякий раз, когда он отличается на 5 или более процентов от соотношения веса семнадцати сиклей к одному галлеону, необходимо изымать золото или серебро из экономики волшебного мира, пока там будут способны поддерживать собственный обменный курс.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золотых.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опять же, Гарри стоял в банке, работники которого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буквальном смысле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только она лучше магловской.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какой-нибудь финансист мог бы захватить волшебный мир за неделю с помощью хеджирования. Гарри запомнил эту мысль на случай, если у него кончатся деньги или выдастся свободная неделька.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 набрал двадцать монет, МакГонагалл кашлянула: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встревоженно уточнила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монет. Она была пирамидальной формы, значит, нужно взять треть от объёма соответствующего 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параллелипипеда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Неплохо. Гарри удовлетворённо ухмыльнулся. Жаль —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Ферми, был в миллион раз менее интересен.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commentRangeStart w:id="4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«Чтоб 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ещё хоть раз стриг лужайку за какой-то вшивый фунт».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 от огромной кучи денег: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покачала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потрачу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незначительную </w:t>
      </w:r>
      <w:commentRangeStart w:id="5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часть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  <w:commentRangeStart w:id="6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 паники,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профессор МакГонагалл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 и </w:t>
      </w:r>
      <w:commentRangeStart w:id="7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собираюсь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покупок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столкнулся с МакГонагалл в молчаливом поединке взглядов.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Например? — наконец сдалась профессор.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Сундуки, вместительность которых больше, чем кажется по их внешнему виду.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поджала губы: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очень дорогие, мистер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будущем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захочу хороший сундук, с 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отделений, достаточно хороший, чтобы не пришлось через некоторое время покупать ещё лучше...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МакГонагалл не смягчился.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вы </w:t>
      </w:r>
      <w:commentRangeStart w:id="9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положите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такой сундук,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Книги.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конечно, — вздохнула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следовало предупредить меня </w:t>
      </w:r>
      <w:commentRangeStart w:id="1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раньше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Поттер!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хотите дать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взятку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 Это...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Семейная традиция.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Плечи МакГонагалл поникли: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сожалению, в ваших словах есть логика. Я позволю вам взять ещё сто галлеонов, мистер Поттер.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буду сожалеть о своём поступке, но всё-таки сделаю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А кошель из шкурки скрытня действует так, как я думаю?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выбрал бы три лучшие книги из тех что я читаю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Ладно. Можете взять ещё десять галлеонов.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одобрительно, даже с восхищением, посмотрел на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перегибайте,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а, может, и всему миру огромную услугу, если бы заперла вас здесь,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затруднений не возникло, и вскоре они покинули хранилищ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4" w:date="2014-07-30T23:36:1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Другие мысли отдельно от прямой речи у нас без кавычек</w:t>
      </w:r>
    </w:p>
  </w:comment>
  <w:comment w:id="6" w:date="2014-07-30T23:37:4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возвращаясь к вопросу, нужен ли курсив, если уже стоит восклицание</w:t>
      </w:r>
    </w:p>
  </w:comment>
  <w:comment w:id="1" w:date="2014-07-31T09:24:3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-кавычки</w:t>
      </w:r>
    </w:p>
  </w:comment>
  <w:comment w:id="2" w:date="2014-02-23T10:05:39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имо, курсив можно убрать</w:t>
      </w:r>
    </w:p>
  </w:comment>
  <w:comment w:id="10" w:date="2014-02-23T10:08:5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акцент только на одном слове, скорее "гораздо".</w:t>
      </w:r>
    </w:p>
  </w:comment>
  <w:comment w:id="9" w:date="2014-02-23T10:08:09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курсив</w:t>
      </w:r>
    </w:p>
  </w:comment>
  <w:comment w:id="0" w:date="2014-07-30T23:34:1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курсив с "с"</w:t>
      </w:r>
    </w:p>
  </w:comment>
  <w:comment w:id="7" w:date="2014-07-30T23:36:3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курсив, уже ударение от знака восклицания</w:t>
      </w:r>
    </w:p>
  </w:comment>
  <w:comment w:id="8" w:date="2014-02-23T10:07:3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 курсив; "со" вместо "с" для благозвучия?</w:t>
      </w:r>
    </w:p>
  </w:comment>
  <w:comment w:id="5" w:date="2014-07-30T23:37:0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"часть" ударения точно нету, мб даже с "незначительную" можно убрать.</w:t>
      </w:r>
    </w:p>
  </w:comment>
  <w:comment w:id="3" w:date="2014-07-30T23:35:50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ошибка, параллелепипеда, через "е"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готово + курсив.docx</dc:title>
</cp:coreProperties>
</file>