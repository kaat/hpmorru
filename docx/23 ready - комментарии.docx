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</w:t>
      </w:r>
      <w:del w:author="Alaric Lightin" w:id="0" w:date="2019-03-27T15:15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5:15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отдали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родственникам!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отличие от тебя она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всё-таки смог дотянуться до кошеля, он обнаружил, что снова выронил палочку.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