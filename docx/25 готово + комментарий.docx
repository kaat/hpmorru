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11r1apldzci" w:colLast="0"/>
      <w:bookmarkEnd w:id="0"/>
      <w:r w:rsidRPr="00000000" w:rsidR="00000000" w:rsidDel="00000000">
        <w:rPr>
          <w:rtl w:val="0"/>
        </w:rPr>
        <w:t xml:space="preserve">Глава 25. Не спешите предлагать решения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  <w:rPr>
          <w:ins w:id="0" w:date="2014-11-15T09:08:17Z" w:author="alariclightin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поисках новой жизни и Дж. К. Роулинг!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ins w:id="0" w:date="2014-11-15T09:08:17Z" w:author="alariclightin">
        <w:r w:rsidRPr="00000000" w:rsidR="00000000" w:rsidDel="00000000">
          <w:rPr>
            <w:rtl w:val="0"/>
          </w:rPr>
        </w:r>
      </w:ins>
    </w:p>
    <w:p w:rsidP="00000000" w:rsidRPr="00000000" w:rsidR="00000000" w:rsidDel="00000000" w:rsidRDefault="00000000">
      <w:pPr>
        <w:spacing w:lineRule="auto" w:line="240"/>
        <w:ind w:left="570" w:firstLine="0"/>
        <w:contextualSpacing w:val="0"/>
        <w:rPr>
          <w:ins w:id="0" w:date="2014-11-15T09:08:17Z" w:author="alariclightin"/>
        </w:rPr>
      </w:pPr>
      <w:ins w:id="0" w:date="2014-11-15T09:08:17Z" w:author="alariclightin">
        <w:r w:rsidRPr="00000000" w:rsidR="00000000" w:rsidDel="00000000">
          <w:rPr>
            <w:rtl w:val="0"/>
          </w:rPr>
        </w:r>
      </w:ins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>
          <w:ins w:id="0" w:date="2014-11-15T09:08:17Z" w:author="alariclightin"/>
        </w:rPr>
      </w:pPr>
      <w:ins w:id="0" w:date="2014-11-15T09:08:17Z" w:author="alariclightin">
        <w:r w:rsidRPr="00000000" w:rsidR="00000000" w:rsidDel="00000000">
          <w:rPr>
            <w:rFonts w:cs="Times New Roman" w:hAnsi="Times New Roman" w:eastAsia="Times New Roman" w:ascii="Times New Roman"/>
            <w:sz w:val="24"/>
            <w:rtl w:val="0"/>
          </w:rPr>
          <w:t xml:space="preserve">* * * </w:t>
        </w:r>
      </w:ins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2: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зачарованного потолка Большого Зала ярко сияло солнце, освещая учеников, будто они сидели под открытым небом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Лучи играли на тарелках и кубках. Бодрые с утра ученики завтракали, готовясь воплотить в жизнь планы на воскресенье.)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Итак. Волшебник ты или нет — зависит только от одного фактора.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Неудивительно, если подумать.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Задача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ДНК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объяснять рибосомам, как соединять аминокислоты в белки. Аминокислоты вполне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описываются традиционной физикой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соединяй, традиционная физика утверждает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магия из них никак не появится.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ется, что магия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передаётся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наследству с помощью ДНК.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Сомнительно, что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происходит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способности этой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соединять неволшебные аминокислоты в волшебные белки.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скорее всего,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ключевая последовательность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сама по себе не наделяет человека магическими способностями.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Магия приходит откуда-то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(Мальчик за столом Когтеврана смотрел в пространство.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правая рука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машинально зачерпывала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ложкой из тарелки. Возможно, он бы не заметил, даже если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подменили кучей грязи.)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 каким-то причинам Источник Магии обращает внимание на конкретный код в ДНК у индивидуумов,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всем прочим параметрам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ничуть не отличаются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произошедших от обезьян людей.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пространство смотрело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 мальчиков и девочек. В конце концов, речь идёт о столе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Когтеврана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 цепочки рассуждений ведут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заключению.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механизмы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из которых строится живое существо,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одинаковы внутри любого вида,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размножающегося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половым путём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ген 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гена A, то ген А должен быть полезен сам по себе и очень широко распространиться в генофонде, прежде чем Б сможет предоставить преимущество при размножении.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 Б распространится на всю популяцию, может появиться зависящий от него вариант А*, затем В, зависящий от А* и Б, затем Б*, зависящий от В, и так далее.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получившийся механизм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перестанет работать,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выдернуть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него хоть один винтик. Но всё это происходит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маленькими шажками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Эволюция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забегает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вперёд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никогда не начнёт продвигать ген Б заранее, в расчёте на то, что позже ген А появится у всех.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Эволюция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исторический факт, согласно которому чем больше у организма детей, тем сильнее его гены распространены в следующем поколении.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сложные, взаимозависимые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механизмы — могущественные, изощрённые белковые машины, на которых работает жизнь, — всегда одинаковы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любого распространяющегося половым путём вида, за исключением той горстки вариаций, которые ещё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взаимоувязались с остальной системой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имеют шанс стать её частью в будущем, ещё больше усложнив весь механизм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Именно поэтому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людей единое строение мозга, одинаковые эмоции и способы их выражения. Эти элементы человеческого организма настолько сложны, что они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Будь способность творить магию таким же сложным,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громоздким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механизмом со множеством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незаменимых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дети от смешанных браков между волшебниками и маглами получали бы только половину «деталей».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половине самолёта далеко не улетиш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а значит в этом случае маглорождённые волшебники вообще бы не появлялись. И даже если все нужные детали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содержатся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генофонде маглов, из них никогда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конструкция, необходимая для рождения мага.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было какой-то изолированной группы людей, которые прихотью эволюции развили у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сложный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отдел головного мозга, отвечающий за магию.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тонкий генетический механизм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заново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собраться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маглорождённых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того как волшебники начали скрещиваться с маглами.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хоть гены и определяют, будет ли человек магом, чертежа сложной машины они не содержат.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причина, из-за которой Гарри предположил менделевскую схему наследования. Раз магические гены просты, то почему их вообще должно быть больше одного?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при этом сама по себе магия — весьма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непростая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штука. Запирающее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аклинание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удерживает дверь закрытой,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мешает трансфигурировать петли,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отражает заклинания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 Инкантатем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Алохомора.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составляющие призваны выполнять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у: это можно назвать ориентацией на цель, проще говоря — заклинание имеет предназначение.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Известны только два процесса,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создающие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сложные целеориентированные системы.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Естественный отбор, который производит объекты вроде бабочек. И инженерное искусство, которое производит объекты вроде автомобилей.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Непохоже, что магия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занимается самовоспроизведением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Заклинания сложны, у них есть предназначение, но, в отличие от бабочек, оно заключается не в создании себе подобных. Заклинания служат своему владельцу, как те же автомобили.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Получается,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некий разумный инженер создал Источник Магии и сказал ему, чтобы он обращал внимание на конкретный код в ДНК.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Напрашивается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как-то связано с Атлантидой.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спрашивал об атлантах у Гермионы — в поезде в Хогвартс, после того как их упомянул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судя по её словам, о них не известно ничего, кроме названия.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Возможно, это просто легенда. Но вполне допустимо, что в прошлом,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особенно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 Запрета Мерлина, существовала цивилизация магов, которая умудрилась себя уничтожить.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Цепочка рассуждений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атланты были изолированной цивилизацией, которая создала Источник Магии и приказала ему служить только людям с генетическим маркером атлантов,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кровью атлантов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 той же логике: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произносимые волшебником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движения волшебной палочки недостаточно сложны,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создать эффект заклинания.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отличие от трёх миллиардов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 оснований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ДНК,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как раз может полностью описать создание человеческого тела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отличие от компьютерной программы,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состоящей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тысяч байт.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заклинания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более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переключатели, рычаги, управляющие некоторой скрытой и более сложной машиной. Кнопки, а не инструкция, как эту машину построить.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компьютерная программа успешно откомпилировалась, все команды в ней должны быть написаны без ошибок. И точно так же Источник Магии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откликается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случае, когда произнесение слов и движения палочкой производятся единственно правильным способом.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Вывод из этой логической цепочки можно сделать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Древние прародители волшебников тысячи лет назад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Источнику Магии левитировать предметы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тогда,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волшебник произнесёт...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Вингардиум Левиоса».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устало подпёр голову рукой.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оворят,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времена, когда работа над искусственным интеллектом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только-только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начиналась и никто ещё не понимал, насколько эта задача сложна, какой-то профессор поручил одному из своих аспирантов решить задачу компьютерного зрения.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понимать, как себя должен был чувствовать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аспирант.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Н-да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похоже, тут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заклинание Алохомора требует столько усилий, если это всего лишь нажатие на кнопку?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 дурак додумался встроить в Источник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Авада Кедавра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которое можно применить только с помощью ненависти?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невербальная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трансфигурация требует полного мысленного разделения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идеи объекта и материи?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права. Гарри громко заявлял о своих намерениях, но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понимал на самом деле сложности поставленной перед самим собой задачи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Возможно,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придётся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работать над исследованием магии и после окончания Хогвартса, может быть, даже когда ему стукнет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Мелькнула мысль — не стоит ли признать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задача вообще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 зубам. Но Гарри быстро её отбросил: это уже явный перебор.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того, если он в ближайшие пару десятилетий разберётся хотя бы с бессмертием, дело будет в шляпе.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этот вопрос решил Тёмный Лорд?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ведь каким-то образом сумел пережить гибель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первого тела, а это, если задуматься,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бесконечно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важнее его попыток захватить власть над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магической Британи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прощения, — Гарри ожидал услышать этот голос, но вот интонация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совершенно неожиданной, — не будете ли вы так любезны удостоить беседой мистера Малфоя?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Ухитрившись не подавиться овсянкой, Гарри повернулся и воззрился на мистера Крэбба.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простить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Может, ты хотел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Эта, босс типа хочет тебя видеть»?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Малфой приказал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подобающим образом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безрадостно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Крэбб.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слышу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заявил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говоришь подобающим образом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обратно к тарелке с мелкими синими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кристаллическими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хлопьями и демонстративно съел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ложку.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Эта,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осс типа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тебя видеть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послышался угрожающий голос. — И если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двигай давай за мной.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идёт по плану.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1: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Причина?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переспросил старый волшебник. Где-то глубоко внутри бурлила ярость,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она не отражалась на лице.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Мальчик перед ним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жертв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его определённо не стоило пугать ещё сильнее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может извинить...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поступил с ним ещё 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застыл от ужаса.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обманом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 Драко поверить, что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обманом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заманил его участвовать в ритуале, во время которого он принёс в жертву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веру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чистоты крови. И это значит, что он не сможет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Пожирателем Смерти, когда вырастет. Он потерял всё, директор.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кабинете воцарилась длительная тишина, нарушаемая только тихим шипением и посвистыванием причудливых устройств. Впрочем, за прошедшие десятилетия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звуки стали незаметным фоном.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и ну, — произнёс Дамблдор. — А я-то, старый дурак, ожидал, что ты попытаешься привести наследника Малфоев к свету, скажем,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показав ему настоящую дружбу и доброту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конечно,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непременно бы сработало.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вздохнул.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слишком далеко.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пожалуйста, Гарри. Тебе никогда не приходило в голову, что путь к свету несколько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сочетается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обманом и уловками?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прибегал к прямой лжи, и, раз уж мы говорим о Драко Малфое, думаю, что вполне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сочетается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выглядел весьма довольным собой.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 отчаянии покачал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Мы обречены.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Акт 5: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Длинный, узкий, мрачный туннель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необработанными каменными стенами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освещённый лишь ученической палочкой, казалось, растянулся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Причина этого была проста: он растянулся на многие мили.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три часа ночи Фред и Джордж спустились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длинный тайный проход, ведущий от статуи одноглазой ведьмы в Хогвартсе к подвалу магазина «Сладкое Королевство»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Хогсмиде.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как она? — тихо спросил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(Никто, конечно, за ними следить не мог, но разговаривать в полный голос, идя по тайному проходу, почему-то не хотелось.)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 по-прежнему глюки, — отозвался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Оба, или?..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Глюк с миганием опять исправился. Другой — без изменений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Карта была артефактом необычайной силы: она отслеживала перемещение всех разумных существ на территории школы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реальном времени, поимённо.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наверняка её создали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во время возведения Хогвартса. И начавшиеся сбои были плохой новостью. Скорее всего, починить её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только сам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близнецы Уизли не собирались отдавать Карту директору. Это было бы непростительным оскорблением памяти Мародёров — четвёрки неизвестных, которые умудрились украсть часть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охранной системы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созданной, вероятно, самим Салазаром Слизерином, и поставить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службу шутникам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быть может, счёл бы такой поступок неуважительным.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Кто-то, быть может, счёл бы его преступным.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Уизли твёрдо верили, что,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знай про это Годрик Гриффиндор, он бы всей душой их поддержал.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Братья шли и шли, всё дальше и дальше, в основном молча. Близнецы Уизли говорили друг с другом, когда обсуждали подробности очередной проделки или когда один из них 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иных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случаях особого смысла говорить вслух не было. Обладая одинаковой информацией, чаще всего они думали одинаковые мысли и приходили к одинаковым решениям.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 древности существовал обычай, согласно которому одного из магических идентичных близнецов было принято убивать сразу после рождения.)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некоторое время Фред и Джордж выбрались в пыльный подвал, загромождённый бочками и полками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загадочными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ингредиентами.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стали ждать. Поступить по-другому было бы невежливо.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в подвал спустился, позёвывая, тощий старик в чёрной пижаме.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Здорово, молодёжь, — поприветствовал их Амброзий Флюм. — Я вас сегодня не ждал.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Вы, что 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запасы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израсходовали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решили, что говорить будет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совсем, мистер Флюм, — начал тот. — Мы надеялись, что вы поможете 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кое с чем... поинтереснее.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Постойте, ребята, — грозно сдвинул брови Флюм, — надеюсь,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не разбудили меня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затем, чтобы я напомнил о своём намерении не продавать товаров, которые могут втравить вас в серьёзные неприятности? Во всяком случае, пока вам не исполнится шестнадцати…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Джордж вытянул из-под мантии некий предмет и молча передал Флюму.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это видели? — поинтересовался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Флюм взглянул на вчерашний выпуск «Ежедневного пророка» и, нахмурившись, кивнул. Заголовок гласил: «СЛЕДУЮЩИЙ ТЁМНЫЙ ЛОРД?», а на иллюстрации был изображён мальчик, которого камера какого-то ученика сумела подловить с нехарактерно холодным и мрачным выражением на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Чёрт бы побрал этого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выругался Флюм. — Преследовать пацана, которому всего одиннадцать! Растереть бы этого негодяя в порошок 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пустить на шоколад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одновременно моргнули.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Ритой Скитер стоит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 не предупреждал 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а значит, он наверняка сам не в курсе. Иначе никогда не обратился бы за помощью к ним…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переглянулись. Что ж, нет причин сообщать ему, пока дело не будет сделано.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Флюм, — 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Фред, — Мальчику-Который-Выжил нужна ваша помощь.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Флюм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потом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Ладно. Что вам нужно?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6: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Почуяв добычу, Рита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Скитер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обычно не обращала внимание на вездесущих букашек, которыми считала остальных жителей вселенной. Поэтому она чуть не врезалась в лысеющего молодого человека, который преградил ей путь.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Скитер, — произнёс мужчина слишком холодным и резким голосом для столь молодого лицом человека. — Какая неожиданная встреча.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придурок! — бросила Рита и попыталась его обойти.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Мужчина повторил её движение настолько идеально,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было подумать,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сдвинулись с места, а сместилась улица вокруг них.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недобро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прищурилась.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кто вообще такой?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глуп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— сухо произнёс мужчина. — Следует помнить в лицо тайного Пожирателя Смерти, который учит Гарри Поттера, как стать следующим Тёмным Лордом. В конце концов,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тонкая улыбк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— с таким человеком вы бы не захотели столкнуться на улице,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особенно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перед этим заклеймили его в газете.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поняла, с кем имеет дело. Так это Квиринус Квиррелл? Выглядит одновременно и слишком молодым, и слишком старым.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лицо, если представить его без сурового и снисходительного выражения, принадлежало бы человеку не старше сорока лет. И у него уже выпадают волосы?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может позволить себе целителя?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должна быть в другом месте и в другой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Только что из анонимной записки Рита узнала, что мадам Боунс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проводит 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одной из своих молодых помощниц. Подтверждение этой информации сулило большой куш — Боунс занимала одну из верхних строчек в её расстрельном списке. Информатор утверждал, что парочка собирается отобедать в ресторане «У Мэри». Причём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широко известной в узких кругах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комнате, которая, как выяснила Рита, защищена от любых прослушивающих устройств, но не от красивого синего жука на стене...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Иди к чёрту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Рита попыталась оттолкнуть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лёгким касанием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Рита покачнулась — толчок ушёл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пустоту.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закатал левый рукав мантии.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он. — Тёмной Метки нет. Я бы хотел, чтобы вы написали опровержение.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Рита скептически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хмыкнула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Конечно, никаким Пожирателем Смерти он не был, иначе статью бы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опубликовали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Забудь, парень. Иди проветрись.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внимательно на неё посмотрел.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улыбнулся.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Скитер, — сказал он. — Я надеялся найти какие-то убедительные доводы. Пока же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обнаружил лишь 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 смогу отказать себе в удовольстви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просто раздавить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Многие пытались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Убирайся с дороги,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придурок,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я позову авроров, и тебя арестуют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что мешаешь работе прессы.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слегка поклонился и прошёл мимо.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Прощайте, Рита Скитер, — раздался его голос сзади.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Рита устремилась вперёд, где-то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задворках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сознания мелькнуло, что мужчина, уходя, насвистывал какой-то мотив.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Ха, нашёл чем испугать.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Акт 4: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Ли Джордан. — Я больше по гигантским паукам.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объявил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у него есть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важная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 для Ордена Хаоса, серьёзная и тайная,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значимая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сложная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их обычные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розыгрыши.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выступил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проникновенной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хоть и малопонятной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речью. О том, что у Фреда, Джорджа и Ли великолепные задатки, нужно только научиться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делать жизни людей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воплощением сюрреализма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просто застигать врасплох чем-то вроде ведра с водой над дверью. (Фред и Джордж обменялись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заинтригованными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взглядами: такой трюк им в голову ещё не приходил.)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напомнил о шутке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они сыграли с Невиллом — за которую, с некоторым раскаянием признался Гарри, его отчитала Распределяющая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заставила Невилла задуматься,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своём ли он уме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Невиллу, наверно, подумалось, что он попал в какой-то параллельный мир. Так же, как и всем остальным, когда они увидели извиняющегося Снейпа. Вот в чём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настоящая сила розыгрышей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со мной?»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воззвал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Поттер, и Ли Джордан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«Нет».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в игре, — сказал Фред,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Джордж. Несомненно, Годрик Гриффиндор сказал бы «да».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Джордан печально 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ыбнулся, поднялся с пола и покинул пустынный,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заглушённый Квиетусом коридор, в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проводил тайное заседание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Орден Хаоса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Оставшиеся три представителя Ордена перешли к делу.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(Уход Ли не сильно огорчил близнецов. Фред и Джордж по-прежнему могли с ним работать над розыгрышами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гигантских пауков. Орденом Хаоса они назвались только для того,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впечатлить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Поттера. После того как Рон пожаловался, что тот — странный и злой, Фред и Джордж решили привести Гарри к свету,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показав ему настоящую дружбу и доброту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 счастью, исправлять Гарри оказалось не нужно. Хотя временами они не были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этом уверены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сказал один из близнецов, — ну и что ты задумал?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Рита Скитер,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Слышали о такой?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Джордж, нахмурившись, кивнули.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задаёт вопросы обо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очень-то хорошая новость.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догадываетесь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чего я от вас хочу?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недоумённо переглянулись.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Чтобы мы подсунули ей какие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-нибудь из наших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конфет с сюрпризом?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Гарри. — Нет, нет,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мышление в стиле гигантских пауков. Ну же, что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сделали, если бы узнали, что Рита Скитер собирает сплетни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Фреда и Джорджа медленно расцвели улыбки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Начали бы распускать слухи о себе, — ответили они.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Именно,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широко ухмыльнулся Гарри. — Но это 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слухи.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очу приучить людей никогда не верить тому, что пишут в газетах о Гарри Поттере. Ну, как маглы не верят тому, что пишут об Элвисе. Сперва я думал завалить Риту Скитер сплетнями, чтобы она не знала,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них верить. Но тогда 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выберет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самые правдоподобные и неприятные.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хочу, чтобы вы придумали обо мне историю и заставили Риту Скитер в неё поверить. Причём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впоследствии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должны узнать, что это выдумка.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одурачить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Скитер и её редакторов, обладая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 же время доказательствами того, что всё это ложь.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конечно, при всех этих условиях, история должна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нелепее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при этом 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пасть в печать. Поняли, чего я от вас хочу?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совсем...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 ли Фред, то ли Джордж. — Ты хочешь, чтобы мы эту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историю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сочинили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хочу, чтобы вы сделали всё перечисленное, — сказал Гарри Поттер. — Я сейчас слегка занят, к тому же хочу иметь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возможность честно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ничего не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Удивите меня.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на лицах Фреда и Джорджа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зловещие ухмылки.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сразу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омеркли.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мы совсем не знаем, как такое провернуть...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придумайте, — пожал плечами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Я в вас верю.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если вы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сделать, скажите мне, и я найду кого-нибудь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сделаю всё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же у вас появится по-настоящему хорошая идея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и по поводу нелепой истории, и как убедить Риту Скитер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редакторов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напечатать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действуйте.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идея должна быть первоклассная.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ничего эдакого не придумаете,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скажете.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обменялись обеспокоенными взглядами.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приходит,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кивнул Фред. — Извини.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на них посмотрел, а потом начал объяснять,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следует подходить к обдумыванию задачи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Обычно на это требуется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двух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секунд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Никогда не говорите «невозможно», пока не возьмёте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часы и не подумаете над задачей пять минут.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метафорических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самых настоящих пять минут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подчеркнул Гарри, для выразительности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хлопнув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рукой по полу, не следует сразу же искать решение.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пустился в объяснения эксперимента, поставленного неким Норманом Майером, которого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организационным психологом.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Группам участников предлагалось решить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задачу, которая, по словам Гарри, заключалась в следующем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сотрудника вашей компании выполняют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различных по сложности вида 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Один из них, Новичок, хочет заниматься только самой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лёгкой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работой. Другой, Профи, хочет переключаться между работами, чтобы избежать скуки. Сторонний эксперт по продуктивности при этом рекомендует поручать Новичку самую лёгкую работу, а Профи — самую тяжёлую, что повысит общую эффективность на 20%.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Половине групп, решавших эту задачу, дали инструкцию: «Не предлагайте решений, пока проблема не будет обсуждена как можно тщательнее».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половина групп никаких указаний не получила. И люди в них делали естественную ошибку — увидев проблему, они сразу же предлагали решения, привязывались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начинали активно спорить, дискутировать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важнее — свобода или эффективность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так далее.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 группы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которым дали указание сначала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обсудить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задачу,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решать её, с большей вероятностью приходили к решению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поручить Новичку самую лёгкую работу,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 время как двое оставшихся должны чередовать другие две работы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 данным эксперта это приводило к улучшению на 19%.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Начинать с поиска решения — значит идти наперекор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естественному порядку вещей. Почти как начинать обед с десерта,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это ещё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плохо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также процитировал некоего Робина Доуса, сказав, что чем сложнее задача, тем более склонны люди решать её немедленно.)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Гарри планирует оставить задачу Фреду и Джорджу, а они должны «мозговым штурмом» обсудить её со всех сторон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вообще всё, что с ней хоть как-то связано. Они не должны предлагать решения, пока не закончат с обсуждением, если, конечно, им случайно не придёт в голову что-то потрясающее. В таком случае им следует записать эту идею на будущее и продолжить обдумывание. Гарри заявил, что не хочет слышать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неспособность что-нибудь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придумать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минимум неделю. У некоторых на обдумывание уходят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десятилетия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Вопросы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поинтересовался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переглянулись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Вроде никаких.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у меня.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мягко кашлянул: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каков ваш бюджет.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«Бюджет?» — подумали близнецы.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 бы просто назвать сумму, — сказал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думаю,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вдохновит вас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Гарри нырнула вглубь мантии и вытащила...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чуть не упали, даже несмотря на то, что они уже сидели.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тратьте их просто, чтобы потратить, — произнёс Гарри. На полу перед ним блестела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сумасшедшая куча денег.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Тратьте их, только если этого требует эпичность замысла, и в таком случае совершенно не стесняйтесь.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что-то останется, просто вернёте потом, я вам верю. Да, и десять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процентов от всего, что здесь, можете взять себе, независимо от того, сколько останется в конце.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выпалил один из близнецов. —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берём деньги за 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(Близнецы никогда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зарабатывали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своих проделках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Амброзий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Флюм не знал, что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перепродают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товары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наценки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Фред и Джордж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могли подтвердить — даже под Сывороткой правды,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понадобится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они не преступники-спекулянты, а просто оказывают общественные услуги.)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нахмурился: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я прошу вас сделать 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 которую взрослым обычно платят, и которая,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считается дружеской услугой. Нельзя просто нанять кого-то для такого 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замотали головами.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Прекрасно, — сказал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просто куплю вам дорогие подарки на Рождество и сожгу, если вы откажетесь их принять. Теперь вы не будете знать, сколько я на вас потрачу. Но, естественно,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эта сумма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чем если бы вы просто взяли деньги. Кстати, подарки я собираюсь покупать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Подумайте 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прежде чем сообщить мне, что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 смогли придумать ничего эпичного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потрясённо смотрели на Гарри. Тот встал, улыбнулся и пошёл прочь. Через несколько шагов он остановился и обернулся: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и последнее. Не трогайте профессора Квиррелла. Он не любит известности. Я знаю, убедить людей, что с профессором по Защите творится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неладное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гораздо проще, и прошу прощения, что лишаю вас этого варианта. Пожалуйста, оставьте профессора Квиррелла в покое.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опять повернулся и сделал ещё несколько шагов...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обернулся в последний раз и мягко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ушёл.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близнецы молчали.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Так-с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один из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Так-с, — повторил другой.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профессор по Защите не любит известности.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нас плохо знает.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Но, разумеется, на это мы его деньги тратить не будем.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так будет неправильно. Профессором по Защите мы займёмся отдельно.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попросим кого-нибудь из гриффиндорцев написать Скитер,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…однажды на уроке по Защите у него задрался рукав, и там оказалась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Тёмная Метка...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он несомненно учит Гарри Поттера всяким ужас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…что хуже 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фессора по Защите Хогвартс ещё не знал, что он просто не может нас ничему научить, всё делает неправильно, совсем наоборот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…утверждает, например, что Смертельное Проклятье можно применить только с помощью любви, и поэтому оно просто бесполезно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Отличная мысль.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Спорим, профессору по Защите тоже понравится.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 юмора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него есть.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Иначе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дал нам такие прозвища.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мы выполнить задание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обсудить задачу,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пытаться решить её, поэтому давай обсуждать.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решили, что Джордж будет искать положительные стороны, а Фред — отрицательные.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Сплошные противоречия, — начал Фред. — Он хочет, чтобы результат был нелепым, чтобы все смеялись над Скитер и поняли, что это неправда, и при этом хочет, чтобы Скитер в это поверила. Нельзя сделать и то, и другое одновременно.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Можно подделать для Скитер свидетельства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предложил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решение? — спросил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подумали.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быть, — ответил Джордж, — но разве обязательно так уж строго придерживаться этого правила?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беспомощно пожали плечами.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поддельные свидетельства должны быть довольно хороши, чтобы убедить Скитер, — произнёс Фред. — Мы сможем 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самостоятельно?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не обязательно всё делать самим, — ответил Джордж и показал на груду денег. — Мы можем нанять других, чтобы они нам помогли.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лицах близнецов появилось задумчивое выражение.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 мы можем истратить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бюджет Гарри очень быстро, — возразил Фред. — Для нас это уйма денег, но не для кого-то вроде Флюма.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Может быть, если люди будут знать, что это ради Гарри, нам удастся получить скидку, — заметил Джордж. — Но, самое главное, что бы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сделали, оно должно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невозможным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Как это —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невозможным»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— моргнул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Таким,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поверил, что мы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способны. Чтобы даже Гарри засомневался.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жизнь стала воплощением сюрреализма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задумались, а в своём ли они уме. Нужно всё сделать...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лучше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изумлённо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брови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Такое иногда между ними случалось, хоть и нечасто.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почему?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розыгрыши.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розыгрыши. Пирог — розыгрыш. Напоминалка — розыгрыш. Кошка Кевина Энтвистла — розыгрыш.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розыгрыш. Лучшие шутники Хогвартса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мы просто сложим лапки и сдадимся?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Мальчик-Который-Выжил, — засомневался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мы — близнецы Уизли! Он бросил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вызов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сам уверял нас, что мы способны делать то же, что и он. Но спорим на что хочешь: он не ожидает, что мы когда-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достигнем его уровня.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прав, — нервно возразил Фред. Близнецы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изредка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соглашались даже в том случае, когда обладали одинаковой информацией, но всякий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появлялось чувство неестественности,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будто по крайней мере один из них делает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Мы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говорим. Он умеет совершать невозможное. Мы — не умеем.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как умеем, — настаивал Джордж. — И мы должны быть ещё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невозможными, чем он.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Но... — начал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 так бы поступил Годрик Гриффиндор,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Довод оказался решающим, и близнецы вернулись в... нормальное для них состояние.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540" w:right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давай тогда...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подумаем ещё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1" w:date="2014-07-22T12:34:36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заинтересованными взглядями. заинтригованными -- это несколько иное, это если бы они не поняли в чём прикол ведра с водой, но заинтересовались... В оригинале interested.</w:t>
      </w:r>
    </w:p>
  </w:comment>
  <w:comment w:id="0" w:date="2014-07-22T12:30:34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одному кажется, что эта фраза затаскана настолько, что её давно пора спустить в унитаз?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