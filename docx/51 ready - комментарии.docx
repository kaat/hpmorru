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to3idm758pgp" w:id="0"/>
      <w:bookmarkEnd w:id="0"/>
      <w:r w:rsidDel="00000000" w:rsidR="00000000" w:rsidRPr="00000000">
        <w:rPr>
          <w:rtl w:val="0"/>
        </w:rPr>
        <w:t xml:space="preserve">Глава 51. Название скрыто. Часть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Суббота.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пятницу вечером у Гарри никак не получалось спокойно заснуть. Впрочем,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 ожидал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заранее озаботился покупкой зелья сна.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чтобы никто не подумал, что он нервничает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зелье было куплено у Фреда и Джорджа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месяцев назад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готов! Вот бойскаута девиз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Гарри был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полон сил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в его кошеле находилось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практически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чем он владел и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хоть как-то пригодиться. Фактически, кошель оказался забит до предела, но потом Гарри вспомнил, что внутри должна будет разместиться большая змея и кто-знает-что-ещё, и вытащил несколько громоздких вещей, например, автомобильный аккумулятор. Это не было такой уж большой потерей — его навыки в трансфигурации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позволяли преобразовывать объекты размером с аккумулятор за четыре минуты.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оставил в кошеле сигнальные ракеты,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ацетиленовый газосварочный аппарат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канистру горючего, поскольку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трансфигурированное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нельзя сжигать.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Будь готов! Не страшись, не суетись...»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Ресторан «У Мэри».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официантка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приняв заказ, поклонилась и вышла, профессор Квиррелл произнёс только четыре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заклинания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они завели 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значащ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ий разговор.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принялся рассуждать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проклятие Тёмного Лорда, наложенное на должность профессора Защиты от Тёмных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Искусств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привело к сокращению числа дуэлей и как это изменило социальные обычаи магической Британии. Гарри слушал, кивал и вставлял умные комментарии, пытаясь в то же время совладать с бешено стучавшим в груди сердцем.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Официантка вскоре вернулась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ом, и на этот раз, через минуту после её ухода,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жестом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запер дверь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произнёс двадцать девять защитных заклинаний. Гарри отметил, что профессор пропустил одно заклинание из списка мистера Бестера, и его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немного озадачило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закончил с заклинаниями...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...встал со стула...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...превратился в зелёную змею с синими и белыми полосками...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...и зашипел: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Проголодалс-ся, мальчик? Еш-шь быс-стро. Понадобятс-ся и с-силы, и время.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Гарри округлились, но он зашипел в ответ: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хорош-шо поел за завтраком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начал быстро нанизывать лапшу на вилку и отправлять в рот под прицелом плоских змеиных глаз.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змея зашипела: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хочу объяс-снять здес-сь. Лучш-ше с-сначала перемес-ститься. С-следует незаметно ис-счезнуть, не ос-ставив с-свидетельс-ств, что мы выходили из помещ-щения.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Чтобы никто не с-смог выс-следить нас-с,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прошипел Гарри.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Да. Ты доверяеш-шь мне, мальчик? Задумайс-ся,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прежде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чем ответиш-шь. У меня к тебе важная прос-сьба, требуетс-ся доверие. Ес-сли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с-склоняеш-шьс-ся ответить «нет», c-скажи «нет» c-сейчас-c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перевёл взгляд со змеиных глаз на тарелку с лапшой и, задумавшись, съел ещё немного.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Защиты был... мягко говоря, неоднозначной личностью. Гарри полагал, что ему удалось разгадать некоторые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его целей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прочие оставались неясными.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сбил с ног двести девочек, чтобы остановить тех, кто пытался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притянуть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себе Гарри. Профессор догадался, что дементор вытягивал жизнь Гарри через палочку. Всего за две недели он дважды спас Гарри от гибели.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это могло означать,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просто сберегает Гарри впрок,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него есть некие скрытые мотивы, а они есть наверняка — профессор Квиррелл ничего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так. Но в то же время он организовал обучение Гарри окклюменции, он научил Гарри проигрывать... если профессор хочет использовать Гарри для каких-то целей, то эти цели требуют сильного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Поттера, а вовсе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слабого.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Своим друзьям ты полезнее сильным, а не слабым.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если иногда профессор Защиты излучал холод, если иногда в его голосе была горечь, а во взгляде — пустота, то лишь Гарри было позволено это видеть.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было сложно описать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родственное чувств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о, которые у него вызывал профессор Квиррелл. Он мог только сказать, что профессор Защиты был единственным здравомыслящим человеком, встреченным Гарри в мире волшебников. Рано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поздно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остальные начинали играть в квиддич, использовать Маховики времени без защитных оболочек или считать Смерть своим другом.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насколько благими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их намерения. Рано или поздно, и чаще всего рано, они демонстрировали, что в головах у них явно что-то не так. Все, кроме профессора Квиррелла. Связь между ними была выше всякого чувства признательности, выше личных симпатий, они были одиноки в мире волшебников. И если профессор Защиты иногда казался капельку страшным или немного Тёмным, что 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Гарри иногда говорят то же самое.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доверяю тебе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прошипел он.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змея изложила первую часть плана.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накрутил на вилку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последнюю порцию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лапши и начал жевать. На другом конце стола профессор Квиррелл, снова в человеческом обличье, безмятежно доедал суп, как будто ничего особенного не происходило.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проглотил лапшу и тут же встал из-за стола, уже чувствуя, как учащается сердцебиение. Принятые меры безопасности были просто максимально возможными...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вы готовы начать проверку, мистер Поттер? — спокойно спросил профессор.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самом деле, речь шла совсем не о проверке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профессор Квиррелл не хотел говорить о деле открыто, человеческим языком, даже в этой максимально изолированной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комнате, которую он защитил дополнительными чарами.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Ага, — сказал Гарри самым обычным голосом.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первый.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произнёс «м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антия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и вытащил из кошеля Мантию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евидимости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затем отвязал кошель от пояса и бросил его на другой конец стола.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встал из-за стола, достал палочку, склонился и дотронулся ею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кошеля, тихо пробормотав какое-то заклинание. Новые чары позволят профессору в змеином обличье самостоятельно попадать в кошель и самостоятельно покидать его, а также слышать изнутри всё, что происходит снаружи.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второй.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выпрямился и убрал палочку, которая успела невзначай указать в сторону Гарри, и 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миг ощутил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холодок в груди, рядом с Маховиком времени, будто что-то жуткое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пролетело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близко, но так и не дотронулось до него.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третий.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снова превратился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змею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чувство тревоги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уменьшилось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Змея подползла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кошелю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тот открылся, чтобы впустить её. Когда змея исчезла внутри, чувство тревоги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стало почти незаметным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четв</w:t>
      </w:r>
      <w:del w:author="Alaric Lightin" w:id="0" w:date="2019-03-27T15:53:49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е</w:delText>
        </w:r>
      </w:del>
      <w:ins w:author="Alaric Lightin" w:id="0" w:date="2019-03-27T15:53:49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ё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ртый.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достал палочку, стараясь не шелохнуться, чтобы не сдвинуть Маховик времени,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зафиксировал внутри оболочки.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Вингардиум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левиоса,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прошептал Гарри, и кошель поднялся в воздух.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Медленно-медленно,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проинструктировал профессор,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начал приближать кошель к себе,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готовясь в любой момент как можно быстрее оттолкнуть его обратно, если только он начнёт сам открываться.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кошель приблизился на расстояние метра, чувство тревоги вернулось.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привязал кошель обратно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поясу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чувство тревоги стало сильнее, чем когда-либо, но всё ещё оставалось терпимым. Даже несмотря на то, что профессор Квиррелл в облике змеи лежал в кошеле,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буквально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самого бедра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пятый.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убрал палочку. В другой руке он всё ещё держал Мантию невидимости. Настало время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шестой.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вот, в комнате, защищённой от любого возможного магического подглядывания и которую профессор Квиррелл лично защитил дополнительными чарами, Гарри сначала надел Мантию невидимости и только затем сунул руку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 рубашку и повернул оболочку Маховика времени ровно один раз.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 Маховик остался неподвижен, его оправа сдвинулась вокруг него...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Еда исчезла со стола,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стулья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отпрыгнули на свои места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распахнулась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Комната Мэри пустовала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и предполагалось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под вымышленным именем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аранее поинтересовался, будет ли комната свободна в данное время. Он не стал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резервировать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(отмена заказа могла привлечь внимание), лишь поинтересовался.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седьмой.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Оставаясь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невидимым,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вышел в открытую дверь. Он прошёл по отделанным плиткой коридорам ресторана к богатому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входа, где Джейк, владелец заведения, встречал посетителей. В это утреннее время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было немного. Гарри пришлось несколько минут подождать в невидимости, прислушиваясь к приглушённым беседам и бульканью алкоголя, пока дверь не открылась, впуская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огромного весёлого ирландца, после чего Гарри тихонько выскользнул на улицу.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восьмой.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Некоторое время Гарри шёл по Косому переулку. Отойдя на довольно приличное расстояние от ресторана, он свернул с Косого переулка в переулок поменьше,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магазина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затемнёнными до черноты окнами.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девятый.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Рыба меч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дыня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г, — сообщил Гарри пароль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тот открылся.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свете из открытой двери Гарри разглядел широкую пустую комнату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Как сообщил профессор, находившийся здесь мебельный магазин обанкротился несколько месяцев назад. Помещение сменило хозяина, но ещё не было перепродан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о.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днотонные белые стены, поцарапанный деревянный пол и единственная закрытая дверь в дальней стене. Раньше это был демонстрационный зал, но сейчас он демонстрировал лишь пустоту.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позади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ёлкнула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он оказался в полной темноте.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десятый.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достал палочку и произнёс </w:t>
      </w:r>
      <w:r w:rsidDel="00000000" w:rsidR="00000000" w:rsidRPr="00000000">
        <w:rPr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Люмос</w:t>
      </w:r>
      <w:r w:rsidDel="00000000" w:rsidR="00000000" w:rsidRPr="00000000">
        <w:rPr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Комнату наполнил белый свет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Гарри снял кошель с пояса (чувство тревоги чуть резануло, когда он коснулся кошеля пальцами) и легонько бросил его к противоположной стене комнаты (чувство тревоги почти совсем исчезло).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сделано</w:t>
      </w:r>
      <w:r w:rsidDel="00000000" w:rsidR="00000000" w:rsidRPr="00000000">
        <w:rPr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начал снимать Мантию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евидимости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одиннадцатый.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Сначала из кошеля высунулась голова, затем змея выползла целиком. Через мгновение её очертания размылись и появился профессор Квиррелл.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двенадцатый.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молча ждал, пока профессор не выполнит все тридцать заклинаний.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орошо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спокойно сообщил профессор Квиррелл, закончив заклинания. — Если кто-то всё ещё наблюдает за нами, мы в любом случае обречены, потому я буду говорить в человеческом облике. Боюсь, парселтанг мне не очень подходит, поскольку я не потомок Салазара и не настоящая змея.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мистер Поттер, — в свете, шедшем от палочки Гарри, бледно-голубые глаза профессора казались тёмными. Он пристально посмотрел на Гарри. — Мы одни, за нами никто не следит, и у меня к вам важный вопрос.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Продолжайте, — кивнул Гарри, чувствуя, как сердце забилось чаще.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вы думаете о правительстве магической Британии?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ожидал услышать другой вопрос, впрочем, достаточно близкий, чтобы тут же отчеканить: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Основываясь на моих неполных знаниях,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 сказал,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Министерстве и Визенгамоте заправляют глупые, коррумпированные и злые люди.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Верно, — сказал профессор. —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догадываетесь, почему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спросил об этом?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глубокий вдох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посмотрел прямо в глаза профессору Квирреллу. Гарри уже понял, что профессор делает свои поразительные выводы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на основе скудных улик, а попросту заранее зная ответ. Гарри смог угадать этот вопрос ещё неделю назад, и сейчас ответ требовал лишь небольшой коррекции...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собираетесь пригласить меня в тайную организацию, полную таких же интересных людей, как вы, — произнёс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одной из целей этой организации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является реформа или государственный переворот магической Британии, и да, я согласен.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Возникла небольшая пауза.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Боюсь, наш разговор пошёл немного не в том направлении, — произнёс профессор Квиррелл. Уголки его губ слегка дёрнулись. — Я всего лишь планировал попросить вашей помощи в одном противозаконном деле, которое может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быть расценено как государственная измена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Чёрт,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подумал Гарри. Но, по крайней мере, профессор Квиррелл не стал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отрицать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Продолжайте.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Прежде чем я продолжу, — сказал профессор, и теперь голос его был совершенно серьёзен, — вы правда готовы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помочь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таком деле, мистер Поттер? Я ещё раз подчеркну, что если вы склоняетесь к тому, чтобы ответить «нет», лучше скажите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сейчас. Если вас подталкивает лишь любопытство — усмирите его.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государственная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ни противозаконность меня не беспокоят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ответил Гарри. — Меня беспокоят риски, разумеется, и ставки должны быть соответствующими, но я не могу представить, чтобы 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отнеслись к рискам беспечно.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кивнул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Это, безусловно, ужасное злоупотребление нашей с вами дружбой и тем доверием, что возложено на мою учительскую должность в Хогвартсе...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можете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пропустить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эту часть, — прервал его Гарри.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Губы профессора опять на мгновение искривились.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Хорошо. Мистер Поттер, иногда вы любите поиграть в ложь и правду, жонглируя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словами, чтобы у всех на виду скрыть их истинное значение. Я тоже люблю подобные игры. Но после того, как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расскажу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о том, чем, надеюсь, мы сегодня будем заниматься,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лгать вам придётся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Вы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удете лгать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прямо, без колебаний, без игры словами и без подсказок любому, кто спросит вас об этом, будь то враг или ближайший друг. Вы солжёте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Малфою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Грейнджер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МакГонагалл. Вы будете отвечать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колебаний,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точности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если бы вы ничего не знали.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задумываясь о своей чести. И никак иначе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молчание затянулось.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цену входила частичка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души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выдавая подробностей... — произнёс Гарри. — Можно ли сказать, что моя помощь отчаянно необходима?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Есть некто, кому чудовищно необходима ваша помощь, — просто сказал профессор Квиррелл, — и никто другой этому человеку не способен помочь. Только вы.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молчание, но не такое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длительное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тихо сказал Гарри. — Рассказывайте о деле.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Тёмная мантия профессора Защиты будто растворилась в тени, которую его силуэт отбрасывал на стену.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Обычные чары Патронуса отражают страх, вызываемый дементором. Но дементоры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по-прежнему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могут вас видеть, они знают, где вы.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Ваши чары Патронуса работают иначе. Они ослепляют дементоров, и даже более того. То, что я видел под плащом, не смотрело в нашу сторону, когда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его. Как будто оно позабыло о нашем существовании.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 Это не удивило его. Только не после того, как он столкнулся с дементором на уровне его реального существования, отбросив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антропоморфизм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Возможно, смерть — последний враг, но враг не разумный.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человечество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искореняло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натуральную оспу, та не пыталась дать сдачи.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центральное отделение Гринготтса охраняется всеми могущественными заклинаниями, какие только известны гоблинам. И несмотря на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их хранилища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успешно грабили. Всё, что магия может создать, другая магия может разрушить. Но ещё никто никогда не сбегал из Азкабана. Никто. Для любого заклинания 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противозаклинание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для любой защиты есть обход. Как же так могло случиться, что никто никогда не был спасён из Азкабана?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Потому что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Азкабан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есть 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неуязвимое, — произнёс Гарри. — Нечто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настолько ужасное, что никто не может это победить.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Краеугольным камнем абсолютной неуязвимости Азкабана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обязано быть нечто нечеловеческое. Сама Смерть охраняет Азкабан.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Дементорам не нравится, когда крадут их пищу, — сказал профессор. Его голос наполнился холодом. — Им становится известно, как только кто-то пытается это сделать. Их там больше сотни, и они сразу же сообщают охране. Всё очень просто, мистер Поттер. Сильному волшебнику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несложно войти в Азкабан и несложно выйти, если не пытаться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забрать то, что принадлежит дементорам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дементоры не неуязвимы, — сказал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 Он мог бы прямо сейчас вызвать патронус с этой мыслью. — Никогда не считал их неуязвимыми.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профессора был очень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помните свою первую встречу с дементором, когда вы потерпели поражение?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помню.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затем у Гарри внезапно засосало под ложечкой, когда он осознал, к чему всё идёт. Он должен был понять это раньше.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Азкабане находится невиновный человек, — сказал профессор Квиррелл.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 В горле саднило, но он не заплакал.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Человек, о котором я говорю, не находился под чарами Империуса, — продолжил профессор Защиты. Теперь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тёмная мантия выделялась на фоне большой тени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Есть более верные способы сломить волю, чем Империус, когда у злодея имеется время для пыток, легилименции и ритуалов, о которых я не буду говорить. Я не могу сказать, откуда всё это мне известно, не могу даже намекнуть, вам придётся поверить мне на слово. Но в Азкабане находится человек,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выбирал роль слуги Тёмного Лорда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незаслуженно провёл годы в страданиях и одиночестве в самой жуткой, холодной тьме, что только можно вообразить.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тут же осенило. Слова почти опередили мысль.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было ни намёка, ничего, что могло бы насторожить,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мы все считали...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фамилия этого человека — Блэк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закончил за профессора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бледно-голубых глаз вцепился в него. Стало тихо.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Так, — через некоторое время сказал профессор Квиррелл. — Я не собирался сообщать вам имя, не дождавшись сначала согласия на дело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бы спросил, не читаете ли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мысли, но это попросту невозможно.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промолчал.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по-настоящему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верящего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институты современной демократии вывод лежал на поверхности. Логичнее всего предположить, что невиновен тот, кто попал в Азкабан без суда...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впечатлён, мистер Поттер,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продолжил профессор Квиррелл с мрачным выражением на лиц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е. — Но дело очень серьёзное, и если 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может позволить другим людям прийти к такому же умозаключению,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обязан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знать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Итак, скажите мне, мистер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имя Мерлина, Атлантиды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межзвёздной пустоты,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догадались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я говорю о Беллатрисе?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