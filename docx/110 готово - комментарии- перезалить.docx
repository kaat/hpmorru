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40" w:line="240" w:lineRule="auto"/>
        <w:ind w:firstLine="420"/>
        <w:contextualSpacing w:val="0"/>
        <w:jc w:val="center"/>
      </w:pPr>
      <w:bookmarkStart w:colFirst="0" w:colLast="0" w:name="h.ktlxls55isk" w:id="0"/>
      <w:bookmarkEnd w:id="0"/>
      <w:r w:rsidDel="00000000" w:rsidR="00000000" w:rsidRPr="00000000">
        <w:rPr>
          <w:rtl w:val="0"/>
        </w:rPr>
        <w:t xml:space="preserve">Глава 110. Отражения. Часть 2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миг мрачное выражение на лице Альбуса Дамблдора сменилось замешательством.</w:t>
      </w:r>
    </w:p>
    <w:p w:rsidR="00000000" w:rsidDel="00000000" w:rsidP="00000000" w:rsidRDefault="00000000" w:rsidRPr="00000000">
      <w:pPr>
        <w:spacing w:after="40" w:before="0" w:line="240" w:lineRule="auto"/>
        <w:ind w:left="0"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Квиринус? Что…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воздухе повисла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уж, — сказал Альбус 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себя полным дураком.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есть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невозмутимо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появление Дамблдора и оказалось для него потрясением, то по его виду это было совершенно незаметно. Лёгким движением руки он превратил свою мантию обратно в профессорскую одежду.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Мрачность Дамблдора вернулась и удвоилась.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же, я изо всех сил искал тень Волдеморта, и так и не заметил, что профессор Защиты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изъеденная недугом, полумёртвая жертва, которой завладел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могущественный дух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подумал, что у меня началось старческое слабоумие, однако, это упустили из виду слишком многие.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самом деле? — профессор Квиррелл приподнял брови. — Неужели меня так сложно узнать без светящихся красных глаз?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Увы, именно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Альбус Дамблдор. — Ты идеально сыграл свою роль, должен признаться,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тебе поверил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Квиринус Квиррелл казался таким — как бы это сказать? — ах, да, вменяемым.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усмехнулся. Любой сторонний наблюдатель решил бы, что они с Дамблдором просто беседуют на отвлечённые темы.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никогда, знаете ли, и не был безумцем. Лорд Волдеморт для меня был такой же игрой, как и профессор Квиррелл.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Дамблдор, однако, не выглядел, как человек, который просто наслаждается отвлечённой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беседой.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так ответишь.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Жаль говорить тебе, Том, но любой, кто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сыграть роль Волдеморта, и есть Волдеморт.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профессор Квиррелл назидательно поднял палец. — В твоём рассуждении, старик, есть логическая дыра. Любого, кто играет роль Волдеморта, на языке моралистов следует назвать «злом», здесь мы сойдёмся. Но, возможно, настоящий я — это абсолютное и непростительное зло, удивительно отличающееся от меня в роли Волдеморта.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это, — сквозь зубы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Дамблдор, — меня совершенно не волнует.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считаешь, что очень скоро от меня избавишься, — сказал профессор Квиррелл. —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бессмертное существование наверняка зависит от того, смогу ли я как можно скорее понять,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какую ловушку ты меня поймал, и как из неё выбраться.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замолчал.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давай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бессмысленно потянем время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ворим о другом. Как получилось, что ты дожидался меня внутри Зеркала? Я думал, ты будешь совсем в другом месте.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и есть в другом месте, но, к несчастью для тебя, одновременно я и в Зеркале. Я всегда был здесь, с самого начала.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со вздохом сказал профессор Квиррелл, — значит, моя маленькая попытка тебя отвлечь пропала зря.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Альб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 Дамблдор не сдержал ярости.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Отвлечь?!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прорычал он. Сапфировые глаза гневно сверкнули.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убил мастера Фламеля, чтобы меня отвлечь?!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посмотрел на Дамблдора возмущённо: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Несправедливость твоего обвинения меня оскорбляет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не убивал того человека, который был известен тебе, как Фламель. Я просто приказал сделать это другому.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ты мог?! Даже ты, как ты осмелился?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хранителем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нашего 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эти тайны навеки утрачены для волшебного мира из-за тебя!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профессора Квиррелла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я всё никак не могу понять, как это твой извращённый ум считает, что для Фламеля бессмертие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этом, когда к бессмертию стремлюсь я, это делает меня чудовищем.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Мастер Фламель никогда не опускался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Он… — у Дамблдора дрогнул голос. — В его жизни просто давно закончился вечер, а он, ради всех нас, так и не ложился спать, он растягивал и растягивал свой день…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помнишь ли ты, — как будто невзначай спросил профессор Квиррелл, — как однажды к тебе в кабинет пришёл Том Риддл?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умолял тебя, на коленях умолял представить меня Николасу Фламелю, чтобы я мог попроситься к нему в ученики 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огда-нибудь изготовить ещё один Философский Камень для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хочешь знать, это была моя последняя попытка остаться хорошим человеком. Но ты отказал мне и, вдобавок, прочёл нотацию о том,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недобродетельно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бояться смерти. Я ушёл от тебя в гневе и отчаянии.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решил, что если меня в любом случае будут называть злом — просто за то, что я не хочу умирать,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мне незачем оставаться 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через месяц я убил Абигейл Миртл, чтобы получить своё бессмертие другим способом.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я больше узнал о Фламеле, но твоё лицемерие всё так же выводит меня из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поэтому я всегда старался причинить тебе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воим людя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страданий, чем я бы причинял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часто казалось, что ты и сам это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нас никогда не было возможности поговорить откровенно.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не дрогнув ответил Альбус Дамблдор. — Я отказываюсь принимать даже малейшую долю ответственности за то, во что ты превратился. К этому целиком и полностью привели твои, и только твои реше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меня это не удивляет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профессор Квиррелл. – Мне теперь даже любопытно, а какую ответственность ты на себя принимаешь?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давно пришёл к выводу, что у тебя есть какая-то выдающаяся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заглядывать в будущее.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совершал слишком много поступков, которые казались бессмысленными, но каким-то абсурдным образом они оборачивались тебе на пользу.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скажи мне, ты заранее знал, каким будет исход в тот канун Дня всех святых, когда я оказался на время повержен?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знал, —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ветил Альбус Дамблдор, спокойным, холодным тоном. — В этом я признаю свою ответственность, но тебе этого всё равно никогда не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устроил так, чтобы Северус Снейп услышал пророчество и передал его мне.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позволил этому случиться, — ответил Дамблдор.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я явился туда,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взбудораженный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тем, что теперь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знаю своё будущее, — профессор Квиррелл покачал головой, изображая грусть. — А великий герой Дамблдор пожертвовал своими невольными пешками, Лили и Джеймсом Поттерами, только чтобы избавиться от меня на несколько лет.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Дамблдора был твёрдым,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Джеймс и Лили охотно бы сами пожертвовали ради этого жизнью, если б только знали.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своим ребёнком тоже? – спросил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я сомневаюсь, что Поттеры были бы рады оставить его на пути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едва различимо вздрогнул.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Мальчика-Который-Выжил всё закончилось довольно неплохо.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ведь хотел превратить его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есто этого сам превратился в труп, а Гарри Поттер стал тем волшебником, которым следовало бы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тебе,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глазах за стёклами очков-полумесяцев появилось что-то похожее на привычные для Дамблдора искорки.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великолепие Тома Риддла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укрощённое, чтобы служить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теплоте и любви Джеймса и Лили. Интересно, что ты почувствовал, когда увидел, каким бы мог стать Том Риддл, если бы только вырос в любящей семье?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насмешливо скривил губы: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удивлён, можно даже сказать, шокирован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бездонной глубиной наивности мистера Поттера.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весь юмор ситуации от тебя ускользнул, — теперь Альбус Дамблдор, наконец-то, улыбнулся.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же я смеялся, когда всё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увидел, что ты создал Доброго Волдеморта, чтобы он противостоял Злому — как я смеялся! Сам я никогда не подходил на эту роль, но Гарри Поттер, когда повзрослеет,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 с ней справится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перестал улыбаться.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полагаю, что Гарри придётся найти и победить какого-то другого Тёмного Лорда,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тебя здесь уже не будет.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профессор Квиррелл попытался отойти от зеркала, но остановился прямо перед той точкой, в которой Зеркало перестало бы его отражать, если бы отражало. — Интересно.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улыбка Дамб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лдора стала гораздо холоднее: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Том. Никуда ты не уйдёшь.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спросил: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что конкретно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отверг смерть,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теперь, если я уничтожу твоё тело, твой дух лишь снова вернётся, как бессловесная скотина, которая не понимает, что её гонят прочь.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что я отсылаю тебя за пределы самого Времени, и ты будешь пребывать в вечно застывшем мгновении, откуда ни я, </w:t>
      </w:r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кто</w:t>
      </w:r>
      <w:ins w:author="Yuliy L" w:id="0" w:date="2016-02-22T18:23:00Z">
        <w:commentRangeStart w:id="6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-либо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другой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сможет тебя вернуть.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когда-нибудь это удастся Гарри Поттеру, если пророчество говорит правду.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 захочет спросить у тебя, кто виноват в гибели его родителей.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тебя пройдёт только миг — если, конечно, ты вообще вернёшься.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Том, желаю тебе испить полную чашу.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Хм, — сказал профессор Квиррелл,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проходя мимо того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ихо, в ужасе, стоял Гарри, но снова остановился у другого края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Зеркала.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подозревал.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запечатывания ты использовал старый метод Мерлина, в сказании Тофериуса Чанга он именуется Процессом безвременья.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легенды верны, теперь, когда процесс уже идёт столько времени, ты его и сам не сможешь остановить.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и есть, — ответил Альбус Дамблдор, но в глазах его вдруг появилось беспокойство.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Гарри, который молча стоял справа от двери и едва сдерживал ужас, почувствовал что-то в воздухе. Почувствовал, как рядом с Зеркалом сгущается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Что-то даже более чуждое, чем сама магия. Что-то совершенно непредставимое, о чём нельзя сказать вообще ничего, кроме его чуждости и мощи. Поначалу эта сущность чувствовалась слабо, теперь с каждым мигом её присутствие ощущалось всё сильнее и сильнее.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всё ещё можешь изменить направленность эффекта, если, конечно, Чанг был в этом прав, — заметил профессор Квиррелл. — Почти все свойства Зеркала работают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говорят легенды. И ты можешь запереть то, что находится по другую сторону Зеркала. Отправить в безвременье самого себя.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захочешь,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зачем бы мне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хотеть? – напряжённо спросил Дамблдор. – Ты, наверно, сейчас скажешь мне, что взял заложников? Бесполезно, Том, ты — дурак, полный дурак! Ты должен был понимать, что ничего я тебе не предложу взамен, сколько б заложников ты ни взял.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всегда отставал от меня на один шаг, — ответил профессор Квиррелл. – Позволь представить тебе моего заложника.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всей кожей почувствовал, как вокруг него сгустилась ещё одна сила — магия Тома Риддла. Мантию Невидимости сорвало с его плеч, мерцающая чёрная ткань полетела к профессору Квирреллу.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её и быстро накинул на себя. Меньше чем за секунду он опустил на лоб капюшон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пошатнулся, словно лишившись опоры.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 Поттер, — выдохнул директор.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ты здесь делаешь?!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смотрел на изображение Альбуса Дамблдора, на лице которого проступали ужасные потрясения и горечь.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обрушилось нестерпимое, невыносимое чувство стыда и вины. Непредставимая сущность вокруг него ощущалась уже необычайно сильно.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всяких слов он понял, что времени больше нет, и что с ним всё кончено.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я во всём виноват, — жалким голосом, еле выдавив из горла слова, сказал Гарри. – Я дурак, я всегда был дураком. Вы не должны меня спасать. Прощайте.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только поглядите, — пропел откуда-то голос невидимого профессора Квиррелла, — я больше не отражаюсь в Зеркале.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выдохнул Альбус Дамблдор. — Нет, нет, НЕТ!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его руку из рукава выскользнула длинная тёмно-серая волшебная палочка, а в другой, словно из ниоткуда, оказался короткий каменный жезл.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 силой отбросил и то, и другое в стороны — ощущение чуждой силы в этот миг уже стало непереносимым —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Зеркале снова самым привычным образом отражалась залитая золотым светом комната со стенами из белого мрамора. Никаких следов Альбуса Дамблдора в нём не было.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4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считают, что этот оборот кривоват, и я с ними согласен</w:t>
      </w:r>
    </w:p>
  </w:comment>
  <w:comment w:author="Chaika Che" w:id="5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ни я, ни кто-либо другой</w:t>
      </w:r>
    </w:p>
  </w:comment>
  <w:comment w:author="Константин Остриков" w:id="2" w:date="2015-05-12T13:00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зпт</w:t>
      </w:r>
    </w:p>
  </w:comment>
  <w:comment w:author="Alaric Lightin" w:id="0" w:date="2015-06-03T21:1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меня это вообще смущает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что он надеется? на то, что Дамблдор чувствует себя дураком? а зачем ему это?</w:t>
      </w:r>
    </w:p>
  </w:comment>
  <w:comment w:author="Илья Погорелов" w:id="1" w:date="2015-06-03T21:1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Затем, что Дамблдор не предвидел такой поворот событий, и Кви не надо беспокоится о контрпланах. Ну и банальная подколка, что Кви заставил самого Дабми почувствовать себя глупым.</w:t>
      </w:r>
    </w:p>
  </w:comment>
  <w:comment w:author="Константин Остриков" w:id="3" w:date="2015-05-12T13:09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обособить запятыми</w:t>
      </w:r>
    </w:p>
  </w:comment>
  <w:comment w:author="Yuliy L" w:id="6" w:date="2016-02-22T18:2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Ещё немного привлечения внимания к этому месту. ^^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