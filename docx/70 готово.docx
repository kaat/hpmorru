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30" w:firstLine="0"/>
        <w:contextualSpacing w:val="0"/>
        <w:jc w:val="cente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w:t>
      </w:r>
      <w:ins w:author="Alaric Lightin" w:id="0" w:date="2016-08-21T23:57:10Z">
        <w:r w:rsidDel="00000000" w:rsidR="00000000" w:rsidRPr="00000000">
          <w:rPr>
            <w:rFonts w:ascii="Times New Roman" w:cs="Times New Roman" w:eastAsia="Times New Roman" w:hAnsi="Times New Roman"/>
            <w:sz w:val="24"/>
            <w:szCs w:val="24"/>
            <w:rtl w:val="0"/>
          </w:rPr>
          <w:t xml:space="preserve">ри</w:t>
        </w:r>
      </w:ins>
      <w:del w:author="Alaric Lightin" w:id="0" w:date="2016-08-21T23:57:10Z">
        <w:r w:rsidDel="00000000" w:rsidR="00000000" w:rsidRPr="00000000">
          <w:rPr>
            <w:rFonts w:ascii="Times New Roman" w:cs="Times New Roman" w:eastAsia="Times New Roman" w:hAnsi="Times New Roman"/>
            <w:sz w:val="24"/>
            <w:szCs w:val="24"/>
            <w:rtl w:val="0"/>
          </w:rPr>
          <w:delText xml:space="preserve">ир</w:delText>
        </w:r>
      </w:del>
      <w:r w:rsidDel="00000000" w:rsidR="00000000" w:rsidRPr="00000000">
        <w:rPr>
          <w:rFonts w:ascii="Times New Roman" w:cs="Times New Roman" w:eastAsia="Times New Roman" w:hAnsi="Times New Roman"/>
          <w:sz w:val="24"/>
          <w:szCs w:val="24"/>
          <w:rtl w:val="0"/>
        </w:rPr>
        <w:t xml:space="preserve">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w:t>
      </w:r>
      <w:r w:rsidDel="00000000" w:rsidR="00000000" w:rsidRPr="00000000">
        <w:rPr>
          <w:rFonts w:ascii="Times New Roman" w:cs="Times New Roman" w:eastAsia="Times New Roman" w:hAnsi="Times New Roman"/>
          <w:sz w:val="24"/>
          <w:szCs w:val="24"/>
          <w:rtl w:val="0"/>
          <w:rPrChange w:author="Alaric Lightin" w:id="1" w:date="2016-08-25T22:10:58Z">
            <w:rPr>
              <w:rFonts w:ascii="Times New Roman" w:cs="Times New Roman" w:eastAsia="Times New Roman" w:hAnsi="Times New Roman"/>
              <w:i w:val="1"/>
              <w:sz w:val="24"/>
              <w:szCs w:val="24"/>
            </w:rPr>
          </w:rPrChange>
        </w:rPr>
        <w:t xml:space="preserve">бросает вызов властям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Change w:author="Alaric Lightin" w:id="2" w:date="2016-08-25T22:16:15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3" w:date="2016-08-25T22:16:1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69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