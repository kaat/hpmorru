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Роулинг есть тот, кто выполняет работу Роулинг.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заслуженные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настоящим»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в книга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х, который каким-то образом победил Тёмного Лорда и даже 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всего-навсего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</w:t>
      </w:r>
      <w:del w:author="Alaric Lightin" w:id="0" w:date="2019-03-27T15:11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5:11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именно то,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потерять время.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проиграл.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совершенно непростительной бестактностью.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моя. И останки любого, кто попробует вмешаться в 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Никакого второго свидани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наконец-то.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научиться проигрывать,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учёбе, он же не обещает всерьёз что-нибудь делать. Он в любой момент может просто остановить занятия...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загруженная неделя, а планирование твоей учебной программы займёт время...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Всегда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нельзя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выбрать, какую сторону отстаивать. Наука не предназначена для убеждения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политика! Сила науки проистекает из нахождения того, как реально устроена Природа, того, что нельзя изменить никакими возражениями! Что наука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Мне-то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Каждый желающий стать учёным должен платить эту цену!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просто?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гораздо проще!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уже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по-настоящему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они, то учёные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вражеской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мы не будем повторять их ошибку.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собственную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любого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зачем это...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ночи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твой отец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несколько 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казалось возможным…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…достойным финалом…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