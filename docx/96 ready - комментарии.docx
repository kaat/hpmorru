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420"/>
        <w:jc w:val="center"/>
        <w:rPr/>
      </w:pPr>
      <w:bookmarkStart w:colFirst="0" w:colLast="0" w:name="_wlouphfjpvue" w:id="0"/>
      <w:bookmarkEnd w:id="0"/>
      <w:r w:rsidDel="00000000" w:rsidR="00000000" w:rsidRPr="00000000">
        <w:rPr>
          <w:rtl w:val="0"/>
        </w:rPr>
        <w:t xml:space="preserve">Глава 96. Роли. Часть 7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firstLine="42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автора: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тех, кто не читал канон: деревянная табличка 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изменен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но надпись на надгробии та же самая, что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Роулинг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Встреча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етвёртая: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(16:38, 17 апреля 1992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в поношенном тёплом пальто, на щеке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едва заметны три шрама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оставшихся на всю жизнь, очень пристально наблюдал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рри Поттером.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 пришла лишь одна мысль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 пустых домов, — сказал мальчик, снова осматриваясь.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старых домов с островерхими крышами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заброшенными, их окна и двери заросли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пышным зелёным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плющом.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войны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семьи предпочли куда-нибудь отсюда уехать, в Хогсмид или в магический Лондон 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лишком неприятным напоминанием был вид опустевших домов.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некоторые остались. Годрикова Лощина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конца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его магии.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постарался объяснить всё как можно проще, чтобы мальчик его понял.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Когтевранец задумчиво кивнул, но ничего не ответил,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ему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ясно безо всяких вопросов.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 Ремуса, конечно, дошли слухи о происшествии в Визенгамоте,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поверил ни единому слову. Как не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этого, что Джеймс обручил своего сына с дочерью Молли.)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памятник, — сказал Ремус, указывая вперёд.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какой-то ошибкой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совершенно уверен, что за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незримо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 за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что-то случиться. Пока ничто не противоречило гипотезе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вся опасность связана с Хогвартсом и только с Хогвартсом.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подошли ближе к центру посёлка, мраморный обелиск превратился в…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заслоняющей собой колыбельку.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этого он увидел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мужчину в очках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взъерошенными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волосами, и женщину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распущенными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и ребёнком на руках,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ыглядит очень… естественно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почувствовал странный ком в горле.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этом настояли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адам Лонгботтом и профессор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объяснил мистер Люпин,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смотрел больше на Гарри, чем на памятник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сказали, что следует помнить, как Поттеры жили, а не как они 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бы вырос нормальным юным волшебником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знал бы 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науке только потому, что его мать была маглорождённой.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итоге он смог бы изменить… немногое.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сына Джеймса и Лили не было бы того, что профессор Квиррелл называет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профессор Веррес-Эванс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амбициями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были их другом, — сказал Гарри, поворачиваясь к Люпину,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долго, с самого детства.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молча кивнул.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зазвучал голос профессора Квиррелла: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Вероятнее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Лили и Джеймс погибли, — спросил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Орфея и Эвридики? Или, как их там, братьев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нов?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Никакая магия не может отменить смерть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ответил мистер Люпин. — Есть тайны, которых магия не в силах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повтори,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говорю, вы в принципе об этом думали?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это уже свершилось,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ничего не изменишь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почти не сомневался, что ответ будет примерно таким.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сценарий он уже читал.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всё равно спросил,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 если он ошибается и мистер Люпин неделю всерьёз размышлял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идеей.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Гарри, казалось, снова зазвучал тихий голос профессора Защиты: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особые указания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ля такой малости, как поразмыслить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минут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прежде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сдаваться...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Понадобились бы,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 этому внутреннему голосу.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ожество книг, порождённых огромной системой научных знаний.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есть и другая гипотеза, мистер Поттер, и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имеющимся данным с куда меньшими натяжками,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внутренний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соответствует!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 бы люди вообще знали,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притворяться, если бы всем всегда было наплевать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других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и не знают. Именно это вы наблюдаете.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они оказались возле дома,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которого отсутствовала половина второго этажа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перешагивал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сюда когда-то и явился Лорд Волдеморт,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тише, чем опавшие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листья шуршат по тротуару…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тронул Гарри за плечо и сказал: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Коснись калитки.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руку и взялся за прутья.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ночью 31 октября 1981 года,</w:t>
        <w:br w:type="textWrapping"/>
        <w:t xml:space="preserve">Погибли Лили и Джеймс Поттеры.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остался сын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ми-Знаете-Кого.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был отмщён мой Гидеон.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 тебе, Гарри Поттер. Пусть удача пребудет с тобой, где бы ты ни был.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будем в долгу у Поттеров.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Джеймс, о Лили, мне так жаль.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Надеюсь, что ты жив, Гарри Поттер.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приходится платить.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Джеймс, я бы хотел, чтобы наша последняя встреча прошла теплее. Прости меня.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ночи всегда приходит рассвет.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Покойся с миром, Лили.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Благослови тебя судьба, Мальчик-Который-Выжил. Ты стал для нас чудом.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разрушенную крышу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стал для нас чудом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«чудесах» Гарри доводилось слышать только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точности понял,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 это слово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 совершенно непостижимой благодати, необъяснимое счастье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почти что победил, и вдруг,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ночь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пришёл конец тьме и ужасу.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неоправданное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спасение, внезапный свет во тьме, и даже теперь никто так и не знал почему…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Пойдёмте,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прошептало это дитя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лет спустя.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двинулись дальше.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ощутили,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окружающее пространство на мгновение утратило чёткость.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торчащих из земли надгробий казались такими же древними,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 в Оксфорде,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которой, по словам отца, было около тысячи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Халли Флеминг»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написано на втором.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раз Гарри был на клад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бище очень давно — в далёком детстве, задолго до того, как он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такое смерт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ему всё казалось…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странным, и печальным, и загадочн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ым, и…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ведь это происходит уже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почему же волшебники не пытаются это остановить, почему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отдают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силы, как маглы со своими медицинскими исследованиями, и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ведь у волшебников есть куда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 надеяться…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Долгие-долгие годы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мистер Люпин.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кладбищу, направляясь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дальнему краю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как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смертью.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к надгробию, встали перед ним…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Гарри. — Кто…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это написал?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 ПОТТЕР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марта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написал? — озадаченно спросил мистер Люпин.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ЛИЛИ ПОТТЕР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января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Гарри. — </w:t>
      </w:r>
      <w:ins w:author="Alaric Lightin" w:id="0" w:date="2019-02-20T12:18:4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Эти слова</w:t>
        </w:r>
      </w:ins>
      <w:del w:author="Alaric Lightin" w:id="0" w:date="2019-02-20T12:18:4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Эту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надпись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ЖЕ ВРАГ ИСТРЕБИТСЯ — СМЕРТЬ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девиз, полагаю, можно так сказать, девиз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Поттеров.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кажется, официальным девизом он никогда не был.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крылатая фраза, которая передавалась в роду много-много лет…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не генетически же...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рассмотрел то, что раньше не мог увидеть из-за слёз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 Даров Смерти.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Гарри понял.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пытались, — прошептал он.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потеряли кого-то, кто был им дорог? C этого всё и началось?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жалея жизни, они работали над этой задачей и добились успехов...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невидимости, которая может укрыть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дементоров.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del w:author="Alaric Lightin" w:id="1" w:date="2019-08-13T15:27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они не закончили свой поиск...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del w:author="Alaric Lightin" w:id="2" w:date="2019-08-13T15:27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потому завещали дело своей жизни своим детям и детям своих детей.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Поколение за поколением.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теперь эта задача досталась мне.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Случайное совпадение? Только не эта надпись и не в этом месте.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семья.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действительно были моими мамой и папой.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вам Джеймс так сказал? — странным голосом спросил Гарри.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мистер Люпин. — Но…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Вызови патронуса! — воскликнул мистер Люпин. — Попробуй вызвать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Гарри!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точно.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Люпин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я не могу...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и даже коротко рассмеялся.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Заклинание Патронуса не может убить!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Люпин,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обладать 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причудливым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другой решил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эта фраза звучит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прочтения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«истребится»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относится к будущему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времени, 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настоящему.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глядел на него широко раскрытыми глазами.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действительно сын Джеймса и Лили,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удивлённо произнёс он.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ответил Гарри.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Трэен беин Певерлас суна анд три хира тоул тиссум Дас бей евунен.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вслух спросил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 было? — одновременно с ним спросил Ремус Люпин.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обернулся и осмотрел кладбище, но так ничего и не увидел.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огляделся по сторонам.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линия, заключённая в круг, вписанный в треугольник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надгробие было от них довольно далеко, да и солнце светило ещё ярко.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Некоторое время спустя: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 спасибо вам, мистер Люпин,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Хотя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лучше было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вы не…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произойдёт что-то необычное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это не будет похоже на нападение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 мистер Люпин. — И это в высшей степени благоразумно.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хоть какие-то идеи о том, что значили эти слова?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совершенно неправильно понял смысл своего родового девиза!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охнул про себя и распрощался с мистером Люпином. 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возвращался в башню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ощущая странный прилив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свечей гостиной добавилось мягкое мерцание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Þregen béon Pefearles suna and þrie hira tól þissum Déað béo gewunen.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будет сынов Певерелла и три их предмета, коими Смерть побеждена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Сказано в присутствии трёх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9-02-20T12:19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указывает, что "написал надпись" - это нехорошо.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420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