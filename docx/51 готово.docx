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  <w:jc w:val="center"/>
      </w:pPr>
      <w:bookmarkStart w:colFirst="0" w:colLast="0" w:name="h.to3idm758pgp" w:id="0"/>
      <w:bookmarkEnd w:id="0"/>
      <w:r w:rsidDel="00000000" w:rsidR="00000000" w:rsidRPr="00000000">
        <w:rPr>
          <w:rtl w:val="0"/>
        </w:rPr>
        <w:t xml:space="preserve">Глава 51. Название скрыто. Часть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Суббота.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пятницу вечером у Гарри никак не получалось спокойно заснуть. Впрочем,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 ожидал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заранее озаботился покупкой зелья сна.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чтобы никто не подумал, что он нервничает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зелье было куплено у Фреда и Джорджа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месяцев назад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ins w:author="Alaric Lightin" w:id="0" w:date="2016-05-16T17:33:58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«</w:t>
        </w:r>
      </w:ins>
      <w:commentRangeStart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готов! Это марш Скаутов...</w:t>
      </w:r>
      <w:ins w:author="Alaric Lightin" w:id="1" w:date="2016-05-16T17:34:12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что Гарри 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полон сил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его кошеле находилось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практически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он владел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хоть как-то пригодиться. Фактически, кошель оказался забит до предела, но потом Гарри вспомнил, что внутри должна будет разместиться большая змея и кто-знает-что-ещё, и вытащил несколько громоздких вещей, например, автомобильный аккумулятор. Это не было такой уж большой потерей — его навыки в трансфигурации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позволяли преобразовывать объекты размером с аккумулятор за четыре минуты. 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оставил в кошеле сигнальные ракеты,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ацетиленовый газосварочный аппарат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канистру горючего, поскольку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трансфигурированное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нельзя сжигать.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ins w:author="Alaric Lightin" w:id="2" w:date="2016-05-16T17:34:51Z">
        <w:commentRangeStart w:id="1"/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«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Будь готов, когда по жизни ты идёшь...</w:t>
      </w:r>
      <w:ins w:author="Alaric Lightin" w:id="3" w:date="2016-05-16T17:34:58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t xml:space="preserve">»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Ресторан «У Мэри».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приняв заказ, поклонилась и вышла, профессор Квиррелл произнёс только четыре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заклинания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они завели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значащ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ий разговор.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принялся рассуждать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проклятие Тёмного Лорда, наложенное на должность профессора Защиты от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привело к сокращению числа дуэлей и как это изменило социальные обычаи магической Британии. Гарри слушал, кивал и вставлял умные комментарии, пытаясь в то же время совладать с бешено стучавшим в груди сердцем.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Официантка вскоре вернулась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заказ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ом, и на этот раз, через минуту после её ухода,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жестом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запер дверь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произнёс двадцать девять защитных заклинаний. Гарри отметил, что профессор пропустил одно заклинание из списка мистера Бестера, и его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озадачило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закончил с заклинаниями...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...встал со стула...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...превратился в зелёную змею с синими и белыми полосками...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...и зашипел: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Проголодалс-ся, мальчик? Еш-шь быс-стро. Понадобятс-ся и с-силы, и время.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Глаза Гарри округлились, но он зашипел в ответ: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Я хорош-шо поел за завтраком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начал быстро нанизывать лапшу на вилку и отправлять в рот под прицелом плоских змеиных глаз.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змея зашипела: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хочу объяс-снять здес-сь. Лучш-ше с-сначала перемес-ститься. С-следует незаметно ис-счезнуть, не ос-ставив с-свидетельс-ств, что мы выходили из помещ-щения.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Чтобы никто не с-смог выс-следить нас-с,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прошипел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Да. Ты доверяеш-шь мне, мальчик? Задумайс-ся,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чем ответиш-шь. У меня к тебе важная прос-сьба, требуетс-ся доверие. Ес-сли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с-склоняеш-шьс-ся ответить «нет», c-скажи «нет» c-сейчас-c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перевёл взгляд со змеиных глаз на тарелку с лапшой и, задумавшись, съел ещё немного.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Защиты был... мягко говоря, неоднозначной личностью. Гарри полагал, что ему удалось разгадать некоторые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его целей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прочие оставались неясными.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сбил с ног двести девочек, чтобы остановить тех, кто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притянуть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себе Гарри. Профессор догадался, что дементор вытягивал жизнь Гарри через палочку. Всего за две недели он дважды спас Гарри от гибели.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это могло означать,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сберегает Гарри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впрок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него есть некие скрытые мотивы, а они есть наверняка — профессор Квиррелл ничего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так. Но в то же время он организовал обучение Гарри окклюменции, он научил Гарри проигрывать... если профессор хочет использовать Гарри для каких-то целей, то эти цели требуют сильного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Поттера, а вовсе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слабого.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друзьям ты полезнее сильным, а не слабым.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иногда профессор Защиты излучал холод, если иногда в его голосе была горечь, а во взгляде — пустота, то лишь Гарри было позволено это видеть.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было сложно описать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родственное чувств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о, которые у него вызывал профессор Квиррелл. Он мог только сказать, что профессор Защиты был единственным здравомыслящим человеком, встреченным Гарри в мире волшебников. Рано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остальные начинали играть в квиддич, использовать Маховики времени без защитных оболочек или считать Смерть своим другом.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насколько благими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их намерения. Рано или поздно, и чаще всего рано, они демонстрировали, что в головах у них явно что-то не так. Все, кроме профессора Квиррелла. Связь между ними была выше всякого чувства признательности, выше личных симпатий, они были одиноки в мире волшебников. И если профессор Защиты иногда казался капельку страшным или немного Тёмным, что ж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Гарри иногда говорят то же самое.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Я доверяю 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прошипел он.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змея изложила первую часть плана.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0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накрутил на вилку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последнюю порцию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лапши и начал жевать. На другом конце стола профессор Квиррелл, снова в человеческом обличье, безмятежно доедал суп, как будто ничего особенного не происходило.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проглотил лапшу и тут же встал из-за стола, уже чувствуя, как учащается сердцебиение. Принятые меры безопасности были просто максимально возможными...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вы готовы начать проверку, мистер Поттер? — спокойно спросил профессор.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ins w:author="Alaric Lightin" w:id="4" w:date="2016-05-16T17:37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На самом деле, речь шла совсем не о проверке</w:t>
        </w:r>
      </w:ins>
      <w:del w:author="Alaric Lightin" w:id="4" w:date="2016-05-16T17:37:14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Это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не было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проверкой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профессор Квиррелл не хотел говорить о деле открыто, человеческим языком, даже в этой максимально изолированной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комнате, которую он защитил дополнительными чарами.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 самым обычным голосом.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commentRangeStart w:id="2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первый.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произнёс «м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антия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и вытащил из кошеля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затем отвязал кошель от пояса и бросил его на другой конец стола.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встал из-за стола, достал палочку, склонился и дотронулся 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 кошеля, тихо пробормотав какое-то заклинание. Новые чары позволят профессору в змеином обличье самостоятельно попадать в кошель и самостоятельно покидать его, а так же слышать изнутри всё, что происходит снаружи.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второй.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выпрямился и убрал палочку, которая успела невзначай указать в сторону Гарри, и 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миг ощутил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холодок в груди, рядом с Маховиком времени, будто что-то жуткое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пролетело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очень близко, но так и не дотронулось до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третий.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Защиты снова превратился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змею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уменьшилось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Змея подползла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кошелю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открылся, чтобы впустить её. Когда змея исчезла внутри, чувство тревоги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стало почти незаметным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четвертый.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палочку, стараясь не шелохнуться, чтобы не сдвинуть Маховик времени,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зафиксировал внутри оболочки.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Вингардиум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Левиоса,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прошептал Гарри, и кошель поднялся в воздух.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Медленно-медленно,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проинструктировал профессор,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начал приближать кошель к себе,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готовясь в любой момент как можно быстрее оттолкнуть его обратно, если только он начнёт сам открываться.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кошель приблизился на расстояние метра, чувство тревоги вернулось.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привязал кошель обратно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чувство тревоги стало сильнее, чем когда-либо, но всё ещё оставалось терпимым. Даже несмотря на то, что профессор Квиррелл в облике змеи лежал в кошеле,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буквально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самого бедра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пятый.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убрал палочку. В другой руке он всё ещё держал Мантию невидимости. Настало время 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шестой.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вот, в комнате, защищённой от любого возможного магического подглядывания и которую профессор Квиррелл лично защитил дополнительными чарами, Гарри</w:t>
      </w:r>
      <w:ins w:author="Alaric Lightin" w:id="5" w:date="2016-05-16T17:38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сначала надел</w:t>
        </w:r>
      </w:ins>
      <w:del w:author="Alaric Lightin" w:id="5" w:date="2016-05-16T17:38:29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лишь на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дев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Мантию невидимости</w:t>
      </w:r>
      <w:del w:author="Alaric Lightin" w:id="6" w:date="2016-05-16T17:38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ins w:author="Alaric Lightin" w:id="6" w:date="2016-05-16T17:38:42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и только затем</w:t>
        </w:r>
      </w:ins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сунул руку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 рубашку и повернул оболочку Маховика времени ровно один раз.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Маховик остался неподвижен, его оправа сдвинулась вокруг него...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Еда исчезла со стола,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стулья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отпрыгнули на свои места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распахнулась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Комната Мэри пустовала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как и предполагалось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профессор 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под вымышленным именем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аранее поинтересовался, будет ли комната свободна в данное время. Он не стал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резервировать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(отмена заказа могла привлечь внимание), лишь поинтересовался.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седьмой.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Оставаясь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невидимым,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вышел в открытую дверь. Он прошёл по отделанным плиткой коридорам ресторана к богатому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входа, где Джейк, владелец заведения, встречал посетителей. В это утреннее время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было немного. Гарри пришлось несколько минут подождать в невидимости, прислушиваясь к приглушённым беседам и бульканью алкоголя, пока дверь не открылась, впуская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огромного весёлого ирландца, после чего Гарри тихонько выскользнул на улицу.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восьмой.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Некоторое время Гарри шёл по Косому переулку. Отойдя на довольно приличное расстояние от ресторана, он свернул с Косого переулка в переулок поменьше,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магазина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затемнёнными до черноты окнами.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девятый.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Рыба меч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г, — сообщил Гарри пароль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тот открылся.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свете из открытой двери Гарри разглядел широкую пустую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Как сообщил профессор, находившийся здесь мебельный магазин обанкротился несколько месяцев назад. Помещение сменило хозяина, но ещё не было перепродан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о.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днотонные белые стены, поцарапанный деревянный пол и единственная закрытая дверь в дальней стене. Раньше это был демонстрационный зал, но сейчас он демонстрировал лишь пустоту.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позади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ёлкнула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он оказался в полной темноте.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десятый.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достал палочку и произнёс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Люмос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Комнату наполнил белый свет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Гарри снял кошель с пояса (чувство тревоги чуть резануло, когда он коснулся кошеля пальцами) и легонько бросил его к противоположной стене комнаты (чувство тревоги почти совсем исчезло).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Прошипев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C-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сделано</w:t>
      </w:r>
      <w:r w:rsidDel="00000000" w:rsidR="00000000" w:rsidRPr="00000000">
        <w:rPr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он начал снимать Мантию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евидимости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одиннадцатый.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Сначала из кошеля высунулась голова, затем змея выползла целиком. Через мгновение её очертания размылись и появился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Шаг двенадцатый.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молча ждал, пока профессор не выполнит все тридцать заклинаний.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орошо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спокойно сообщил профессор Квиррелл, закончив заклинания. — Если кто-то всё ещё наблюдает за нами, мы в любом случае обречены, потому я буду говорить в человеческом облике. Боюсь, парселтанг мне не очень подходит, поскольку я не потомок Салазара и не настоящая змея.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Итак, мистер Поттер, — в свете, шедшем от палочки Гарри, бледно-голубые глаза профессора казались тёмными. Он пристально посмотрел на Гарри. — Мы одни, за нами никто не следит, и у меня к вам важный вопрос.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Продолжайте, — кивнул Гарри, чувствуя, как сердце забилось чаще.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вы думаете о правительстве магической Британии?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ожидал услышать другой вопрос, впрочем, достаточно близкий, чтобы тут же отчеканить: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Основываясь на моих неполных знаниях,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сказал, 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Министерстве и Визенгамоте заправляют глупые, коррумпированные и злые люди.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Верно, — сказал профессор. —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догадываетесь, почему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спросил об этом?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сделал глубокий вдох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посмотрел прямо в глаза профессору Квирреллу. Гарри уже понял, что профессор делает свои поразительные выводы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на основе скудных улик, а попросту заранее зная ответ. Гарри смог угадать этот вопрос ещё неделю назад, и сейчас ответ требовал лишь небольшой коррекции...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собираетесь пригласить меня в тайную организацию, полную таких же интересных людей, как вы, — произнёс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одной из целей этой организации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является реформа или государственный переворот магической Британии, и да, я согласен.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Возникла небольшая 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Боюсь, наш разговор пошёл немного не в том направлении, — произнёс профессор Квиррелл. Уголки его губ слегка дёрнулись. — Я всего лишь планировал попросить вашей помощи в одном противозаконном деле, которое может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быть расценено как государственная 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Чёрт,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подумал Гарри. Но, по крайней мере, профессор Квиррелл не стал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отрицать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Продолжайте.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Прежде чем я продолжу, — сказал профессор, и теперь голос его был совершенно серьёзен, — вы правда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готовы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помочь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таком деле, мистер Поттер? Я ещё раз подчеркну, что если вы склоняетесь к тому, чтобы ответить «нет», лучше скажите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сейчас. Если вас подталкивает лишь любопытство — усмирите 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 государственная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ни противозаконность меня не беспокоят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Гарри. — Меня беспокоят риски, разумеется, и ставки должны быть соответствующими, но я не могу представить, чтобы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отнеслись к рискам беспечно.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Это, безусловно, ужасное злоупотребление нашей с вами дружбой и тем доверием, что возложено на мою учительскую должность в Хогвартсе...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можете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эту часть, — прервал его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Губы профессора опять на мгновение искривились. 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Хорошо. Мистер Поттер, иногда вы любите поиграть в ложь и правду, жонглируя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словами, чтобы у всех на виду скрыть их истинное значение. Я тоже люблю подобные игры. Но после того, как 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расскажу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о том, чем, надеюсь, мы сегодня будем заниматься, </w:t>
      </w:r>
      <w:ins w:author="Alaric Lightin" w:id="7" w:date="2016-05-16T17:41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лгать вам придётся</w:t>
        </w:r>
      </w:ins>
      <w:del w:author="Alaric Lightin" w:id="7" w:date="2016-05-16T17:41:0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вам </w:delText>
        </w:r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придётся</w:delText>
        </w:r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 лгать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Вы 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удете лгать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прямо, без колебаний, без игры словами и без подсказок любому, кто спросит вас об этом, будь то враг или ближайший друг. Вы солжёте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Малфою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МакГонагалл. Вы будете отвечать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колебаний,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 точности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если бы вы ничего не знали.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задумываясь о своей чести. И никак иначе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этот раз молчание затянулось.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цену входила частичка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души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выдавая подробностей... — произнёс Гарри. — Можно ли сказать, что моя помощь отчаянно необходима?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некто, кому чудовищно необходима ваша помощь, — просто сказал профессор Квиррелл, — и никто другой этому человеку не способен помочь. Только вы.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Снова молчание, но не такое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длительное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тихо сказал Гарри. — Рассказывайте о деле.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Тёмная мантия профессора Защиты будто растворилась в тени, которую его силуэт отбрасывал на стену.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Обычные чары Патронуса отражают страх, вызываемый дементором. Но дементоры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могут вас видеть, они знают, где 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Ваши чары Патронуса работают иначе. Они ослепляют дементоров, и даже более того. То, что я видел под плащом, не смотрело в нашу сторону, когда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убивали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его. Как будто оно позабыло о нашем существовании.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Это не удивило его. Только не после того, как он столкнулся с дементором на уровне его реального существования, отбросив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антропоморфизм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Возможно, смерть — последний враг, но враг не разумный.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человечество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искореняло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натуральную оспу, та не пыталась дать сдачи.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Мистер Поттер, центральное отделение Гринготтса охраняется всеми могущественными заклинаниями, какие только известны гоблинам. И несмотря на это</w:t>
      </w:r>
      <w:ins w:author="Yuliy L" w:id="8" w:date="2016-02-22T18:24:30Z">
        <w:commentRangeStart w:id="3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,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хранилища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успешно грабили. Всё, что магия может создать, другая магия может разрушить. Но ещё никто никогда не сбегал из Азкабана. Никто. Для любого заклинания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противозаклинание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для любой защиты есть обход. Как же так могло случиться, что никто никогда не был спасён из Азкабана?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Потому что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Азкабан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есть кое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неуязвимое, — произнёс Гарри. — 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настолько ужасное, что никто не может это победить.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Краеугольным камнем абсолютной неуязвимости Азкабана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обязано быть нечто нечеловеческое. Сама Смерть охраняет Азкабан.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Дементорам не нравится, когда крадут их пищу, — сказал профессор. Его голос наполнился холодом. — Им становится известно, как только кто-то пытается это сделать. Их там больше сотни, и они сразу же сообщают охране. Всё очень просто, мистер Поттер. Сильному волшебнику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несложно войти в Азкабан и несложно выйти, если не пытаться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забрать то, что принадлежит дементорам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дементоры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неуязвимы, — сказал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Он мог бы прямо сейчас вызвать патронус с этой мыслью. — Никогда не считал их неуязвимыми.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профессора был очень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помните свою первую встречу с дементором, когда вы потерпели поражение?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помню.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затем у Гарри внезапно засосало под ложечкой, когда он осознал, к чему всё идёт. Он должен был понять это раньше.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Азкабане находится невиновный человек, — сказал профессор Квиррелл.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 В горле саднило, но он не заплакал.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Человек, о котором я говорю, не находился под чарами Империуса, — продолжил профессор Защиты.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тёмная мантия выделялась на фоне большой тени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Есть более верные способы сломить волю, чем Империус, когда у злодея имеется время для пыток, легилименции и ритуалов, о которых я не буду говорить. Я не могу сказать, откуда всё это мне известно, не могу даже намекнуть, вам придётся поверить мне на слово. Но в Азкабане находится человек,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выбирал роль слуги Тёмного Лорда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незаслуженно провёл годы в страданиях и одиночестве в самой жуткой, холодной тьме, что только можно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тут же осенило. Слова почти опередили мысль.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 было ни намёка, ничего, что могло бы насторожить,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мы все считали...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фамилия этого человека — Блэк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закончил за 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Взгляд бледно-голубых глаз вцепился в него. Стало тихо.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Так, — через некоторое время сказал профессор Квиррелл. — Я не собирался сообщать вам имя, не дождавшись сначала согласия на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бы спросил, не читаете ли вы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мои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мысли, но это попросту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промолчал.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</w:t>
      </w:r>
      <w:ins w:author="Alaric Lightin" w:id="9" w:date="2016-05-16T17:42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по-настоящему </w:t>
        </w:r>
      </w:ins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верящего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институты современной демократии вывод лежал на поверхности. Логичнее всего предположить, что невиновен тот, кто попал в Азкабан без суда...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57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впечатлён, мистер Поттер,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продолжил профессор Квиррелл с мрачным выражением на лиц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е. — Но дело очень серьёзное, и если есть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может позволить другим людям прийти к такому же умозаключению, я </w:t>
      </w:r>
      <w:ins w:author="Alaric Lightin" w:id="10" w:date="2016-05-16T17:42:5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обязан</w:t>
        </w:r>
      </w:ins>
      <w:del w:author="Alaric Lightin" w:id="10" w:date="2016-05-16T17:42:57Z">
        <w:r w:rsidDel="00000000" w:rsidR="00000000" w:rsidRPr="00000000">
          <w:rPr>
            <w:rFonts w:ascii="Times New Roman" w:cs="Times New Roman" w:eastAsia="Times New Roman" w:hAnsi="Times New Roman"/>
            <w:i w:val="1"/>
            <w:sz w:val="24"/>
            <w:szCs w:val="24"/>
            <w:rtl w:val="0"/>
          </w:rPr>
          <w:delText xml:space="preserve">должен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Итак, скажите мне, мистер Поттер.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имя Мерлина, Атлантиды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межзвёздной пустоты,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я говорю о Беллатрисе?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  <w:cols w:equalWidth="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2" w:date="2016-05-16T17:37:3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Делаем ли мы что-то с этим курсивом (здесь и далее)?</w:t>
      </w:r>
    </w:p>
  </w:comment>
  <w:comment w:author="Yuliy L" w:id="3" w:date="2016-02-22T18:24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Запятая.</w:t>
      </w:r>
    </w:p>
  </w:comment>
  <w:comment w:author="Alaric Lightin" w:id="0" w:date="2016-05-16T17:34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переделать текст под окончательный вариант в 6-й главе</w:t>
      </w:r>
    </w:p>
  </w:comment>
  <w:comment w:author="Alaric Lightin" w:id="1" w:date="2016-05-16T17:35:1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переделать под окончательный вариант в 6-й главе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contextualSpacing w:val="1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