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63.0708661417323"/>
        <w:jc w:val="center"/>
        <w:rPr/>
      </w:pPr>
      <w:bookmarkStart w:colFirst="0" w:colLast="0" w:name="_zfmmimxtu5nd" w:id="0"/>
      <w:bookmarkEnd w:id="0"/>
      <w:r w:rsidDel="00000000" w:rsidR="00000000" w:rsidRPr="00000000">
        <w:rPr>
          <w:rtl w:val="0"/>
        </w:rPr>
        <w:t xml:space="preserve">Глава 43. Человечность.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пределами Хогвартса ласковое январское солнце освещало замёрзшие поля.</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жесты заклинания были сложными и требовали точности: сначала несколько резких взмахов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ой: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 пусть это и прозвучало не очень вежливо.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ученикам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несколько резких взмахов палочкой: раз, два, три и четыре, сдвигая пальцы на строго определённое расстояние...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Удачи в школе, Гарри. Как думаешь, я купил тебе достаточно книг?</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Книг никогда не бывает достаточно... Но это была хорошая попытка... Очень, очень, очень хорошая попытка.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Круговым движением он поднял палочку вверх и сделал выпад — в последнем жесте не важна точность, только отвага и вызов:</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одной искорки.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Ремус покачал головой и тихо сказал:</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очень жаль, Гарри. Движения твоей палочки были абсолютно правильными.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глазам снова подступили слёзы, вот только уже не слёзы радости. Он ожидал чего угодно, чего угодно, но только не этого.</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Узнать, что ты недостаточно счастлив — есть в этом что-то запредельно унизительное.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вспоминал, произнося заклинание? — спросил Ремус.</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решив не объяснять девиз семьи Верресов.</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мистера Люпина звучало мягкое сострадание, и на мгновение Гарри почувствовал желание крепко по чему-нибудь ударить.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он просто развернулся и пошёл туда, где сидели остальные ученики, чьи движения палочки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Дафна Гринграсс и Трейси Дэвис всё ещё осваивали жесты заклинания, остальные Слизеринцы даже не удосужились появиться на уроке.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плюхнулся на холодную, пожухлую траву, рядом с ученицей, чья неудача удивила его больше всего.</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ты не можешь выполнить это заклинание, то, возможно... возможно, я тоже хороший человек.</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надо было выбрать Гриффиндор, — прошептала Гермиона и часто заморгала, сдерживая подступающие слёзы.</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только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настоящую причину...</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наоборот мешать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концентрации на радостных мыслях, но факт оставался фактом.</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они оба решили сделать ещё одну последнюю попытку, они просто не могли не попробовать ещё один, последний раз.</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наступил день, когда в Хогвартс прибыл дементор.</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поддался пессимизму, а ведь он ещё даже не подошёл к дементору.</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 поспорить, что у тебя получится, а у меня нет, — прошептал Гарри. — Спорим, что так и будет?</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своего последнего дня он так и не был способен вызвать патронуса.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Годрик Гриффиндор был хорошим человеком. Но не счастливым.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никогда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слышал, чтобы он говорил кому-то не следовать по его стопам. Он считал себя не вправе запрещать даже самым юным ученика Хогвартса поступать так, как он сам считал правильным. Годрик надеялся, что ученики, которые действительно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передал книгу Гермионе и вышел на минутку, чтобы она не увидела, как он плачет.</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хотел оказаться в этой книге.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ученики, казалось, считали, что волшебник Без Патронуса значит «Злой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несчастливым.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Выдра, — тут же ответила Гермиона.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 — недоверчиво переспросил Гарри.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выдра, — сказала Гермиона. — А кто у тебя?</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Сапсан всегда был любимым животным Гарри. Когда-нибудь Гарри обязательно станет анимагом, только ради того чтобы получить это тело — летать на собственных крыльях и смотреть на землю сверху своим острым взглядом</w:t>
      </w:r>
      <w:ins w:author="Alaric Lightin" w:id="0" w:date="2019-03-27T15:42:56Z">
        <w:r w:rsidDel="00000000" w:rsidR="00000000" w:rsidRPr="00000000">
          <w:rPr>
            <w:rFonts w:ascii="Times New Roman" w:cs="Times New Roman" w:eastAsia="Times New Roman" w:hAnsi="Times New Roman"/>
            <w:sz w:val="24"/>
            <w:szCs w:val="24"/>
            <w:rtl w:val="0"/>
          </w:rPr>
          <w:t xml:space="preserve">…</w:t>
        </w:r>
      </w:ins>
      <w:del w:author="Alaric Lightin" w:id="0" w:date="2019-03-27T15:42: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именно выдра?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улыбнулась, но промолчала.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Громадные врата Хогвартса распахнулись.</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Тропинка сменила направление и вдали показалась лесная поляна: обычный зимний пейзаж с жёлтой сухой травой, местами прикрытой снегом.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ins w:author="Alaric Lightin" w:id="1" w:date="2019-03-27T15:43:23Z">
        <w:r w:rsidDel="00000000" w:rsidR="00000000" w:rsidRPr="00000000">
          <w:rPr>
            <w:rFonts w:ascii="Times New Roman" w:cs="Times New Roman" w:eastAsia="Times New Roman" w:hAnsi="Times New Roman"/>
            <w:sz w:val="24"/>
            <w:szCs w:val="24"/>
            <w:rtl w:val="0"/>
          </w:rPr>
          <w:t xml:space="preserve">…</w:t>
        </w:r>
      </w:ins>
      <w:del w:author="Alaric Lightin" w:id="1" w:date="2019-03-27T15:43:2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зажмурился.</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Чем-то...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безопасно.</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Воздействие дементора с пяти шагов в течение сорока секунд, возможно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нанести необратимые повреждения, правда, только самым чувствительным людям.</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достаточном расстоянии для атаки. (В книгах Гарри с изрядным ужасом обнаружил, что, по мнению некоторых авторов, дементор при Поцелуе съедает душу, в результате чего жертва впадает в вечную кому. И волшебники, которые в это действительно верили, умышленно использовали Поцелуй дементора для казни преступников! С уверенностью можно было утверждать, что кто-то из этих преступников на самом деле был невиновен, но даже если это было не так — разрушать их души?! Если бы Гарри верил в существование душ, он бы... оставим, он просто не мог придумать, как на это реагировать).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подошёл к вопросу безопасности серьёзно — на страже стояло трое авроров. Главный из них, человек с азиатской внешностью, по имени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w:t>
      </w:r>
      <w:del w:author="Alaric Lightin" w:id="2" w:date="2019-03-27T15:42:23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5:42:2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Голдштейн, — раздался голос директора.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тихо подошёл к Симусу. Энтони приближался к сияющему серебряному фениксу и… чему-то в изодранном плаще.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видел? — тихо спросил Гарри у Симуса.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Мертвеца, — прошептал Симус, — серого и склизкого... мертвеца, пролежавшего долго в воде...</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Симус кивнул и побрёл к столу с целительными сладостями.</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выкрикнул мальчишеский голос.</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потрясённое аханье, даже со стороны авроров.</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что-то в глубине сознания Гарри произнесло: </w:t>
      </w:r>
      <w:r w:rsidDel="00000000" w:rsidR="00000000" w:rsidRPr="00000000">
        <w:rPr>
          <w:rFonts w:ascii="Times New Roman" w:cs="Times New Roman" w:eastAsia="Times New Roman" w:hAnsi="Times New Roman"/>
          <w:i w:val="1"/>
          <w:sz w:val="24"/>
          <w:szCs w:val="24"/>
          <w:rtl w:val="0"/>
        </w:rPr>
        <w:t xml:space="preserve">если это сапсан, я задушу Энтони во сне.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ответил Гарри, </w:t>
      </w:r>
      <w:r w:rsidDel="00000000" w:rsidR="00000000" w:rsidRPr="00000000">
        <w:rPr>
          <w:rFonts w:ascii="Times New Roman" w:cs="Times New Roman" w:eastAsia="Times New Roman" w:hAnsi="Times New Roman"/>
          <w:i w:val="1"/>
          <w:sz w:val="24"/>
          <w:szCs w:val="24"/>
          <w:rtl w:val="0"/>
        </w:rPr>
        <w:t xml:space="preserve">ты хочешь, чтобы мы стали Тёмным волшебником?</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Ты и так им станешь рано или поздно.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были не совсем обычные мысли для Гарри...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Эффект плацебо, </w:t>
      </w:r>
      <w:r w:rsidDel="00000000" w:rsidR="00000000" w:rsidRPr="00000000">
        <w:rPr>
          <w:rFonts w:ascii="Times New Roman" w:cs="Times New Roman" w:eastAsia="Times New Roman" w:hAnsi="Times New Roman"/>
          <w:sz w:val="24"/>
          <w:szCs w:val="24"/>
          <w:rtl w:val="0"/>
        </w:rPr>
        <w:t xml:space="preserve">напомнил Гарри сам себе. </w:t>
      </w:r>
      <w:r w:rsidDel="00000000" w:rsidR="00000000" w:rsidRPr="00000000">
        <w:rPr>
          <w:rFonts w:ascii="Times New Roman" w:cs="Times New Roman" w:eastAsia="Times New Roman" w:hAnsi="Times New Roman"/>
          <w:i w:val="1"/>
          <w:sz w:val="24"/>
          <w:szCs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пробежал холодок. Он чувствовал, что всё действительно будет по-другому, причём не в лучшую сторону.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Пылающий серебряный феникс опять появился из палочки директора. Меньшая птица исчезла, и Энтони Голдштейн пошёл назад.</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того, чтобы выкрикнуть следующее имя, директор зашагал рядом с ним. Патронус остался сторожить дементора.</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выглядела подавленной.</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она вежливо попросила Гарри оставить попытки её подбодрить.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слегка улыбался, сопровождая Энтони к остальным. Слегка — потому что он выглядел очень и очень усталым.</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 голову:</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простая догадка, на мой взгляд. Дементор воздействует через страх, а у детей страхов меньше.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трахов меньше? — переспросил аврор Горянов со своего места.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w:t>
      </w:r>
      <w:r w:rsidDel="00000000" w:rsidR="00000000" w:rsidRPr="00000000">
        <w:rPr>
          <w:rFonts w:ascii="Times New Roman" w:cs="Times New Roman" w:eastAsia="Times New Roman" w:hAnsi="Times New Roman"/>
          <w:sz w:val="24"/>
          <w:szCs w:val="24"/>
          <w:rtl w:val="0"/>
        </w:rPr>
        <w:t xml:space="preserve"> совсем</w:t>
      </w:r>
      <w:r w:rsidDel="00000000" w:rsidR="00000000" w:rsidRPr="00000000">
        <w:rPr>
          <w:rFonts w:ascii="Times New Roman" w:cs="Times New Roman" w:eastAsia="Times New Roman" w:hAnsi="Times New Roman"/>
          <w:sz w:val="24"/>
          <w:szCs w:val="24"/>
          <w:rtl w:val="0"/>
        </w:rPr>
        <w:t xml:space="preserve"> точная передача моих слов, — сухо произнёс Квиррелл, — но пусть так. А что насчёт второй части нашего соглашения, директор?</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Тоном, не подразумевающим дальнейшей дискуссии, профессор Квиррелл произнёс: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Осталось уже немного, Квиринус. Я выдержу.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подошла к Энтони. Её голос самую малость подрагивал:</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Капитан Голдштейн, вы можете дать мне какой-нибудь совет?</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Главное не бояться, — твёрдо ответил Энтони, — и не думать </w:t>
      </w:r>
      <w:r w:rsidDel="00000000" w:rsidR="00000000" w:rsidRPr="00000000">
        <w:rPr>
          <w:rFonts w:ascii="Times New Roman" w:cs="Times New Roman" w:eastAsia="Times New Roman" w:hAnsi="Times New Roman"/>
          <w:sz w:val="24"/>
          <w:szCs w:val="24"/>
          <w:rtl w:val="0"/>
        </w:rPr>
        <w:t xml:space="preserve">о всём том</w:t>
      </w:r>
      <w:r w:rsidDel="00000000" w:rsidR="00000000" w:rsidRPr="00000000">
        <w:rPr>
          <w:rFonts w:ascii="Times New Roman" w:cs="Times New Roman" w:eastAsia="Times New Roman" w:hAnsi="Times New Roman"/>
          <w:sz w:val="24"/>
          <w:szCs w:val="24"/>
          <w:rtl w:val="0"/>
        </w:rPr>
        <w:t xml:space="preserve">, что оно попытается внушить. Нужно не просто держать свою палочку в качестве щита, а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атаковать страх движением палочки, заставить его отступить, вот так радостные мысли превращаются во что-то материальное... — он прервался и беспомощно пожал плечами</w:t>
      </w:r>
      <w:ins w:author="Alaric Lightin" w:id="3" w:date="2019-03-27T15:41:47Z">
        <w:r w:rsidDel="00000000" w:rsidR="00000000" w:rsidRPr="00000000">
          <w:rPr>
            <w:rFonts w:ascii="Times New Roman" w:cs="Times New Roman" w:eastAsia="Times New Roman" w:hAnsi="Times New Roman"/>
            <w:sz w:val="24"/>
            <w:szCs w:val="24"/>
            <w:rtl w:val="0"/>
          </w:rPr>
          <w:t xml:space="preserve">.</w:t>
        </w:r>
      </w:ins>
      <w:del w:author="Alaric Lightin" w:id="3" w:date="2019-03-27T15:41: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Я хочу сказать, я слышал это и раньше, но...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Вокруг Энтони начали собираться и другие ученики, у которых тоже были вопросы.</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позвал директор мягким, а может, просто уставшим голосом.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выпрямила спину и пошла следом за Дамблдором.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видел под плащом? — спросил Гарри у Энтони.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посмотрел с удивлением, но всё же ответил:</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посмотрел туда, где перед клеткой и существом в плаще стояла Гермиона.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подняла волшебную палочку, встав в позицию, с которой начинается заклинание.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ока, сияющий феникс директора исчез.</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 рта Гермионы вырвался жалкий, тонкий визг, она дёрнулась...</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развернулась и побежала.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r w:rsidDel="00000000" w:rsidR="00000000" w:rsidRPr="00000000">
        <w:rPr>
          <w:rFonts w:ascii="Times New Roman" w:cs="Times New Roman" w:eastAsia="Times New Roman" w:hAnsi="Times New Roman"/>
          <w:sz w:val="24"/>
          <w:szCs w:val="24"/>
          <w:rtl w:val="0"/>
        </w:rPr>
        <w:t xml:space="preserve"> — произнёс глубокий голос директора, и перед клеткой вновь засиял серебряный феникс.</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спотыкалась, но всё равно продолжала бежать, из её горла начали вырываться странные звуки.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закричали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могла получить неизлечимых повреждений,</w:t>
      </w:r>
      <w:r w:rsidDel="00000000" w:rsidR="00000000" w:rsidRPr="00000000">
        <w:rPr>
          <w:rFonts w:ascii="Times New Roman" w:cs="Times New Roman" w:eastAsia="Times New Roman" w:hAnsi="Times New Roman"/>
          <w:sz w:val="24"/>
          <w:szCs w:val="24"/>
          <w:rtl w:val="0"/>
        </w:rPr>
        <w:t xml:space="preserve"> — он отчаянно цеплялся за спасительную мысль, в то время как жуткий ужас и смертоносная ярость сплетались в его душе, — </w:t>
      </w:r>
      <w:r w:rsidDel="00000000" w:rsidR="00000000" w:rsidRPr="00000000">
        <w:rPr>
          <w:rFonts w:ascii="Times New Roman" w:cs="Times New Roman" w:eastAsia="Times New Roman" w:hAnsi="Times New Roman"/>
          <w:i w:val="1"/>
          <w:sz w:val="24"/>
          <w:szCs w:val="24"/>
          <w:rtl w:val="0"/>
        </w:rPr>
        <w:t xml:space="preserve">это невозможно, она подвергалась воздействию дементора менее десяти секунд, и это гораздо меньше безопасных сорока...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вслед за этой мыслью пришла другая —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повреждения</w:t>
      </w:r>
      <w:r w:rsidDel="00000000" w:rsidR="00000000" w:rsidRPr="00000000">
        <w:rPr>
          <w:rFonts w:ascii="Times New Roman" w:cs="Times New Roman" w:eastAsia="Times New Roman" w:hAnsi="Times New Roman"/>
          <w:sz w:val="24"/>
          <w:szCs w:val="24"/>
          <w:rtl w:val="0"/>
        </w:rPr>
        <w:t xml:space="preserve"> могли быть временными</w:t>
      </w:r>
      <w:r w:rsidDel="00000000" w:rsidR="00000000" w:rsidRPr="00000000">
        <w:rPr>
          <w:rFonts w:ascii="Times New Roman" w:cs="Times New Roman" w:eastAsia="Times New Roman" w:hAnsi="Times New Roman"/>
          <w:sz w:val="24"/>
          <w:szCs w:val="24"/>
          <w:rtl w:val="0"/>
        </w:rPr>
        <w:t xml:space="preserve">, потому что нет никаких правил, которые бы гласили, что особо чувствительные люди не успеют получить временных повреждений за десять секунд.</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Гермионы сфокусировался, она огляделась вокруг и уставилась на него.</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видимым усилием воскликнула она. Все ученики замерли. — Гарри, нет. </w:t>
      </w:r>
      <w:r w:rsidDel="00000000" w:rsidR="00000000" w:rsidRPr="00000000">
        <w:rPr>
          <w:rFonts w:ascii="Times New Roman" w:cs="Times New Roman" w:eastAsia="Times New Roman" w:hAnsi="Times New Roman"/>
          <w:sz w:val="24"/>
          <w:szCs w:val="24"/>
          <w:rtl w:val="0"/>
        </w:rPr>
        <w:t xml:space="preserve">Не делай этого!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Неожиданно Гарри охватил страх, он боялся спросить — чего он не должен делать? Неужели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 был в её худших воспоминаниях или ночных кошмарах, которые теперь преследовали её наяву?</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приближайся к нему!</w:t>
      </w:r>
      <w:r w:rsidDel="00000000" w:rsidR="00000000" w:rsidRPr="00000000">
        <w:rPr>
          <w:rFonts w:ascii="Times New Roman" w:cs="Times New Roman" w:eastAsia="Times New Roman" w:hAnsi="Times New Roman"/>
          <w:sz w:val="24"/>
          <w:szCs w:val="24"/>
          <w:rtl w:val="0"/>
        </w:rPr>
        <w:t xml:space="preserve"> — крикнула Гермиона. Она схватила его за отвороты мантии, — Гарри, ты должен держаться от него как можно дальше! </w:t>
      </w:r>
      <w:r w:rsidDel="00000000" w:rsidR="00000000" w:rsidRPr="00000000">
        <w:rPr>
          <w:rFonts w:ascii="Times New Roman" w:cs="Times New Roman" w:eastAsia="Times New Roman" w:hAnsi="Times New Roman"/>
          <w:sz w:val="24"/>
          <w:szCs w:val="24"/>
          <w:rtl w:val="0"/>
        </w:rPr>
        <w:t xml:space="preserve">Он говорил со мной, Гарри, он ищет тебя, и знает, что ты здесь!</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спросил было Гарри, но осёкся и мысленно себя обругал.</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Дементор!</w:t>
      </w:r>
      <w:r w:rsidDel="00000000" w:rsidR="00000000" w:rsidRPr="00000000">
        <w:rPr>
          <w:rFonts w:ascii="Times New Roman" w:cs="Times New Roman" w:eastAsia="Times New Roman" w:hAnsi="Times New Roman"/>
          <w:sz w:val="24"/>
          <w:szCs w:val="24"/>
          <w:rtl w:val="0"/>
        </w:rPr>
        <w:t xml:space="preserve"> — Гермиона почти визжала. — </w:t>
      </w:r>
      <w:r w:rsidDel="00000000" w:rsidR="00000000" w:rsidRPr="00000000">
        <w:rPr>
          <w:rFonts w:ascii="Times New Roman" w:cs="Times New Roman" w:eastAsia="Times New Roman" w:hAnsi="Times New Roman"/>
          <w:sz w:val="24"/>
          <w:szCs w:val="24"/>
          <w:rtl w:val="0"/>
        </w:rPr>
        <w:t xml:space="preserve">Профессор Квиррелл хочет, чтобы он тебя съел!</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стихли. Профессор Квиррелл приблизился на пару шагов и остановился (ведь рядом с Гермионой стоял Гарри).</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веско сказал профессор, — я думаю, вам необходимо съесть ещё шоколада.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Флитвик, не позволяйте Гарри подходить к дементору, отправьте его в школу!</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Подоспевший директор обменялся встревоженными взглядами с профессором Флитвиком.</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слышал, чтобы дементор что-то говорил, — начал Дамблдор. — И тем не менее...</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спросите, — утомлённо предложил профессор Квиррелл.</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сказал, как он будет поедать Гарри? — спросил директор.</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Сначала самые вкусные части, — ответила Гермиона, — он... он съест...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Её взгляд немного прояснился.</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заплакала.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точно окажется удачной.</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видел нечто мёртвое и полуразложившееся, подтекающее, с лицом напоминающим сплющенную губку.</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 как вас предупредили, то это тот случай, когда невежество переходит в глупость.)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тихонько спросил Гарри, подойдя к нему так близко, как только осмеливался. — Что вы видите, когда...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спрашивайте, — голос был совершенно безжизненный.</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уважительно кивнул.</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можно поинтересоваться, что вы сказали директору?</w:t>
      </w:r>
      <w:r w:rsidDel="00000000" w:rsidR="00000000" w:rsidRPr="00000000">
        <w:rPr>
          <w:rFonts w:ascii="Times New Roman" w:cs="Times New Roman" w:eastAsia="Times New Roman" w:hAnsi="Times New Roman"/>
          <w:sz w:val="24"/>
          <w:szCs w:val="24"/>
          <w:rtl w:val="0"/>
        </w:rPr>
        <w:t xml:space="preserve"> Дословно?</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Наши худшие воспоминания с возрастом становятся только хуже, — сухо ответил профессор.</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выдавил Гарри. — Логично.</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Что-то странное мелькнуло во взгляде профессора Квиррелла, когда он посмотрел на Гарри.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w:t>
      </w:r>
      <w:ins w:author="Alaric Lightin" w:id="4" w:date="2019-04-06T11:01:13Z">
        <w:commentRangeStart w:id="0"/>
        <w:r w:rsidDel="00000000" w:rsidR="00000000" w:rsidRPr="00000000">
          <w:rPr>
            <w:rFonts w:ascii="Times New Roman" w:cs="Times New Roman" w:eastAsia="Times New Roman" w:hAnsi="Times New Roman"/>
            <w:sz w:val="24"/>
            <w:szCs w:val="24"/>
            <w:rtl w:val="0"/>
          </w:rPr>
          <w:t xml:space="preserve">Военное значение</w:t>
        </w:r>
      </w:ins>
      <w:del w:author="Alaric Lightin" w:id="4" w:date="2019-04-06T11:01:1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Военную ценность</w:delText>
        </w:r>
      </w:del>
      <w:r w:rsidDel="00000000" w:rsidR="00000000" w:rsidRPr="00000000">
        <w:rPr>
          <w:rFonts w:ascii="Times New Roman" w:cs="Times New Roman" w:eastAsia="Times New Roman" w:hAnsi="Times New Roman"/>
          <w:sz w:val="24"/>
          <w:szCs w:val="24"/>
          <w:rtl w:val="0"/>
        </w:rPr>
        <w:t xml:space="preserve">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w:t>
      </w:r>
      <w:ins w:author="Alaric Lightin" w:id="5" w:date="2019-04-06T11:01:48Z">
        <w:r w:rsidDel="00000000" w:rsidR="00000000" w:rsidRPr="00000000">
          <w:rPr>
            <w:rFonts w:ascii="Times New Roman" w:cs="Times New Roman" w:eastAsia="Times New Roman" w:hAnsi="Times New Roman"/>
            <w:sz w:val="24"/>
            <w:szCs w:val="24"/>
            <w:rtl w:val="0"/>
          </w:rPr>
          <w:t xml:space="preserve">что ж</w:t>
        </w:r>
      </w:ins>
      <w:del w:author="Alaric Lightin" w:id="5" w:date="2019-04-06T11:01:48Z">
        <w:r w:rsidDel="00000000" w:rsidR="00000000" w:rsidRPr="00000000">
          <w:rPr>
            <w:rFonts w:ascii="Times New Roman" w:cs="Times New Roman" w:eastAsia="Times New Roman" w:hAnsi="Times New Roman"/>
            <w:sz w:val="24"/>
            <w:szCs w:val="24"/>
            <w:rtl w:val="0"/>
          </w:rPr>
          <w:delText xml:space="preserve">ну</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это пойму.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дрожащим голосом сказала «Ой», и Дамблдор тут же вызвал своего патронуса обратно.</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настала очередь Гарри.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назвал его имя, и Гарри ощутил страх.</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знал, он знал, что провалит попытку, и он знал, что это будет больно.</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не сможет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же у меня худшее воспоминание?..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Клетка приблизилась. Её металл уже потускнел, но пока ещё </w:t>
      </w:r>
      <w:r w:rsidDel="00000000" w:rsidR="00000000" w:rsidRPr="00000000">
        <w:rPr>
          <w:rFonts w:ascii="Times New Roman" w:cs="Times New Roman" w:eastAsia="Times New Roman" w:hAnsi="Times New Roman"/>
          <w:sz w:val="24"/>
          <w:szCs w:val="24"/>
          <w:rtl w:val="0"/>
        </w:rPr>
        <w:t xml:space="preserve">не был повреждён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Плащ приблизился. Он почти разваливался, и в нём зияли прорехи, хотя, по словам аврора Горянова, ещё утром плащ был новым.</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произн</w:t>
      </w:r>
      <w:del w:author="Alaric Lightin" w:id="6" w:date="2019-03-27T15:42:13Z">
        <w:r w:rsidDel="00000000" w:rsidR="00000000" w:rsidRPr="00000000">
          <w:rPr>
            <w:rFonts w:ascii="Times New Roman" w:cs="Times New Roman" w:eastAsia="Times New Roman" w:hAnsi="Times New Roman"/>
            <w:sz w:val="24"/>
            <w:szCs w:val="24"/>
            <w:rtl w:val="0"/>
          </w:rPr>
          <w:delText xml:space="preserve">е</w:delText>
        </w:r>
      </w:del>
      <w:ins w:author="Alaric Lightin" w:id="6" w:date="2019-03-27T15:42:1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Гарри. — Что вы видите?</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директора был спокоен, как и его вид.</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плащом Гарри не увидел ничего.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Вернее, это его разум отказывался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видеть что-либо под плащом...</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его разум пытался увидеть под плащом</w:t>
      </w:r>
      <w:r w:rsidDel="00000000" w:rsidR="00000000" w:rsidRPr="00000000">
        <w:rPr>
          <w:rFonts w:ascii="Times New Roman" w:cs="Times New Roman" w:eastAsia="Times New Roman" w:hAnsi="Times New Roman"/>
          <w:sz w:val="24"/>
          <w:szCs w:val="24"/>
          <w:rtl w:val="0"/>
        </w:rPr>
        <w:t xml:space="preserve"> что-то очень неправильное</w:t>
      </w:r>
      <w:r w:rsidDel="00000000" w:rsidR="00000000" w:rsidRPr="00000000">
        <w:rPr>
          <w:rFonts w:ascii="Times New Roman" w:cs="Times New Roman" w:eastAsia="Times New Roman" w:hAnsi="Times New Roman"/>
          <w:sz w:val="24"/>
          <w:szCs w:val="24"/>
          <w:rtl w:val="0"/>
        </w:rPr>
        <w:t xml:space="preserve">,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под плащ и видел...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только знал, что это было хуже любой разлагающейся мумии.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Непознаваемый ужас под плащом был уже совсем близко, но белый феникс, сияющая птица из лунного света, всё ещё разделял их.</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ьюзен</w:t>
      </w:r>
      <w:r w:rsidDel="00000000" w:rsidR="00000000" w:rsidRPr="00000000">
        <w:rPr>
          <w:rFonts w:ascii="Times New Roman" w:cs="Times New Roman" w:eastAsia="Times New Roman" w:hAnsi="Times New Roman"/>
          <w:sz w:val="24"/>
          <w:szCs w:val="24"/>
          <w:rtl w:val="0"/>
        </w:rPr>
        <w:t xml:space="preserve">, уже отказавшиеся от своей попытки, крикнули остальным заткнуться.</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был Мальчиком-Который-Выжил, и если он сдастся даже не попробовав, то заметно упадёт в глазах окружающих.</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гордость и статус, как оказалось, сильно обесценились в присутствии того, что находилось под плащом.</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я всё ещё здесь?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стыд за возможную трусость удерживал ноги Гарри.</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надежда на восстановление репутации заставила его поднять палочку.</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желание овладеть заклинанием Патронуса сдвинуло его пальцы в исходную позицию.</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Яркий, сияющий серебром феникс исчез.</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дементор врезался в его разум, как кулак бога.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СТРАХ / ХОЛОД / ТЬМА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Наступило время сделать финальный выпад.</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фальшь.</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Экспекто Патронум, — прозвучали пустые, бессмысленные слова.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Лили, хватай Гарри и уходи! Это он! — кричал какой-то мужчина. — Уходи! Беги! Я задержу его!</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w:t>
      </w:r>
      <w:del w:author="Alaric Lightin" w:id="7" w:date="2019-03-27T15:42:40Z">
        <w:r w:rsidDel="00000000" w:rsidR="00000000" w:rsidRPr="00000000">
          <w:rPr>
            <w:rFonts w:ascii="Times New Roman" w:cs="Times New Roman" w:eastAsia="Times New Roman" w:hAnsi="Times New Roman"/>
            <w:i w:val="1"/>
            <w:sz w:val="24"/>
            <w:szCs w:val="24"/>
            <w:rtl w:val="0"/>
          </w:rPr>
          <w:delText xml:space="preserve">е</w:delText>
        </w:r>
      </w:del>
      <w:ins w:author="Alaric Lightin" w:id="7" w:date="2019-03-27T15:42:40Z">
        <w:r w:rsidDel="00000000" w:rsidR="00000000" w:rsidRPr="00000000">
          <w:rPr>
            <w:rFonts w:ascii="Times New Roman" w:cs="Times New Roman" w:eastAsia="Times New Roman" w:hAnsi="Times New Roman"/>
            <w:i w:val="1"/>
            <w:sz w:val="24"/>
            <w:szCs w:val="24"/>
            <w:rtl w:val="0"/>
          </w:rPr>
          <w:t xml:space="preserve">ё</w:t>
        </w:r>
      </w:ins>
      <w:r w:rsidDel="00000000" w:rsidR="00000000" w:rsidRPr="00000000">
        <w:rPr>
          <w:rFonts w:ascii="Times New Roman" w:cs="Times New Roman" w:eastAsia="Times New Roman" w:hAnsi="Times New Roman"/>
          <w:i w:val="1"/>
          <w:sz w:val="24"/>
          <w:szCs w:val="24"/>
          <w:rtl w:val="0"/>
        </w:rPr>
        <w:t xml:space="preserve">нный жидким гелием.</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этот голос произнес:</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только не Гарри! — закричала женщина.</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сторону, женщина! — раздался пронзительный, обжигающий холодом голос. — Ты мне не нужна, мне нужен только мальчишка.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не Гарри! Пожалуйста... пощадите... пощадите...</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возьмите меня, убейте меня вместо него!</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Повисла жуткая тишина.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Лорд Волдеморт засмеялся ужасным презрительным смехом.</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затем, голос Лили Поттер вскрикнул в отчаянной ненависти</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Авада ке...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Голос, несущий смерть, закончил первым, проклятием быстрым и точным.</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Ослепительная зелёная вспышка отметила смерть Лили Поттер.</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дети увидели, как Гарри Поттер упал, они услышали его крик, тонкий, пронзительный, режущий уши, словно ножом.</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крикнул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и в яркой серебряной вспышке возродился сияющий феникс.</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тоже побежала к ним, хоть и не знала, чем она может помочь...</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Вызовите патронусов! — крикнул директор, поднося Гарри к месту, где стояли авроры. — Все, кто может! Поставьте их между Гарри и дементором! Он всё ещё пожирает его!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все замерли в ужасе.</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Используйте своего феникса! — прорычал профессор Квиррелл. — Заберите его подальше от дементора!</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 замешательство и внезапные перешёптывания.</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всё ещё пожирает его, даже здесь! Как? Если тебе это известно, Гермиона Грейнджер, ты должна сказать мне! Говори!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тянулись секунды, которые уже никто не считал.</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осознала, что именно ей следует сделать, и это было тяжелейшим решением в её жизни.</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с Гарри случилось то же самое, что и с ней?</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желала снова попадать в то место, она не хотела, она не хотела оставаться там навечно...</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тебе достаточно храбрости для Гриффиндора, — </w:t>
      </w:r>
      <w:r w:rsidDel="00000000" w:rsidR="00000000" w:rsidRPr="00000000">
        <w:rPr>
          <w:rFonts w:ascii="Times New Roman" w:cs="Times New Roman" w:eastAsia="Times New Roman" w:hAnsi="Times New Roman"/>
          <w:sz w:val="24"/>
          <w:szCs w:val="24"/>
          <w:rtl w:val="0"/>
        </w:rPr>
        <w:t xml:space="preserve">произнёс спокойный голос Распределяющей шляпы в её памяти, — </w:t>
      </w:r>
      <w:r w:rsidDel="00000000" w:rsidR="00000000" w:rsidRPr="00000000">
        <w:rPr>
          <w:rFonts w:ascii="Times New Roman" w:cs="Times New Roman" w:eastAsia="Times New Roman" w:hAnsi="Times New Roman"/>
          <w:i w:val="1"/>
          <w:sz w:val="24"/>
          <w:szCs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раздумья не было времени, Гарри умирал.</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я не могу вспомнить, — хрипло ответила Гермиона, — подождите, я подойду к дементору ещё раз...</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побежала к клетке.</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 крикнул аврор Комодо командирским голосом. — Уберите патронусы с её пути!</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ФЛИТВИК! — заорал профессор Квиррелл. — ПРИЗОВИТЕ ПАЛОЧКУ ПОТТЕРА!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ещё не успела осмыслить сказанное, а профессор Флитвик уже закричал «</w:t>
      </w:r>
      <w:r w:rsidDel="00000000" w:rsidR="00000000" w:rsidRPr="00000000">
        <w:rPr>
          <w:rFonts w:ascii="Times New Roman" w:cs="Times New Roman" w:eastAsia="Times New Roman" w:hAnsi="Times New Roman"/>
          <w:i w:val="1"/>
          <w:sz w:val="24"/>
          <w:szCs w:val="24"/>
          <w:rtl w:val="0"/>
        </w:rPr>
        <w:t xml:space="preserve">Акцио!»</w:t>
      </w:r>
      <w:r w:rsidDel="00000000" w:rsidR="00000000" w:rsidRPr="00000000">
        <w:rPr>
          <w:rFonts w:ascii="Times New Roman" w:cs="Times New Roman" w:eastAsia="Times New Roman" w:hAnsi="Times New Roman"/>
          <w:sz w:val="24"/>
          <w:szCs w:val="24"/>
          <w:rtl w:val="0"/>
        </w:rPr>
        <w:t xml:space="preserve">, и она увидела, как палочка, лежавшая рядом с клеткой дементора, взмывает в воздух.</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6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открылись, мёртвые и пустые.</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выдохнул какой-то голос в мире без цвета. — Гарри! Поговори со мной!</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поле зрения, прежде заполненном отдалённым мраморным потолком, появилось склонившееся лицо Альбуса Дамблдора.</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6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раздражаешь, — произнёс пустой голос. — Умри.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4-06T11:01:32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получается "переоценить ценность"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