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line="240" w:lineRule="auto"/>
        <w:ind w:firstLine="540"/>
        <w:jc w:val="center"/>
        <w:rPr/>
      </w:pPr>
      <w:bookmarkStart w:colFirst="0" w:colLast="0" w:name="_tdkwt7gimg74" w:id="0"/>
      <w:bookmarkEnd w:id="0"/>
      <w:r w:rsidDel="00000000" w:rsidR="00000000" w:rsidRPr="00000000">
        <w:rPr>
          <w:rtl w:val="0"/>
        </w:rPr>
        <w:t xml:space="preserve">Глава 92. Роли. Часть 3</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ind w:firstLine="54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ind w:firstLine="54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Нечего больше делать.</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Нечего больше планировать.</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о чем больше думать.</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Пустоту заполняло новое худшее воспоминание...</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Мальчик-Который-Выжил-В-Отличие-От-Его-Лучшей-Подруги устало брёл в Большой зал по длинному гулкому коридору. Сил, чтобы думать, уже не осталось. Его ра</w:t>
      </w:r>
      <w:r w:rsidDel="00000000" w:rsidR="00000000" w:rsidRPr="00000000">
        <w:rPr>
          <w:rFonts w:ascii="Times New Roman" w:cs="Times New Roman" w:eastAsia="Times New Roman" w:hAnsi="Times New Roman"/>
          <w:sz w:val="24"/>
          <w:szCs w:val="24"/>
          <w:rtl w:val="0"/>
        </w:rPr>
        <w:t xml:space="preserve">зум периодически по</w:t>
      </w:r>
      <w:r w:rsidDel="00000000" w:rsidR="00000000" w:rsidRPr="00000000">
        <w:rPr>
          <w:rFonts w:ascii="Times New Roman" w:cs="Times New Roman" w:eastAsia="Times New Roman" w:hAnsi="Times New Roman"/>
          <w:sz w:val="24"/>
          <w:szCs w:val="24"/>
          <w:rtl w:val="0"/>
        </w:rPr>
        <w:t xml:space="preserve">казывал ему образ Гермионы, идущей рядом, и добавлял к нему неоформленную в слова мысль вроде «Никогда больше этого не будет». А затем другая часть его разума начинала вопить «Нет!» и отчаянно кричать, что вернёт Гермиону назад. Но голос этой части звучал всё более устало, а первая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казалась неутомимой. Ещё одна часть его разума упорно прокручивала в голове, что он наговорил профессору МакГонагалл и папе с мамой, хотя он всего лишь п</w:t>
      </w:r>
      <w:r w:rsidDel="00000000" w:rsidR="00000000" w:rsidRPr="00000000">
        <w:rPr>
          <w:rFonts w:ascii="Times New Roman" w:cs="Times New Roman" w:eastAsia="Times New Roman" w:hAnsi="Times New Roman"/>
          <w:sz w:val="24"/>
          <w:szCs w:val="24"/>
          <w:rtl w:val="0"/>
        </w:rPr>
        <w:t xml:space="preserve">ытался убрать их из Хогвартса как можно скорее, а душевные силы на тот момент у него уже кончились. Будто он </w:t>
      </w:r>
      <w:r w:rsidDel="00000000" w:rsidR="00000000" w:rsidRPr="00000000">
        <w:rPr>
          <w:rFonts w:ascii="Times New Roman" w:cs="Times New Roman" w:eastAsia="Times New Roman" w:hAnsi="Times New Roman"/>
          <w:sz w:val="24"/>
          <w:szCs w:val="24"/>
          <w:rtl w:val="0"/>
        </w:rPr>
        <w:t xml:space="preserve">мог</w:t>
      </w:r>
      <w:r w:rsidDel="00000000" w:rsidR="00000000" w:rsidRPr="00000000">
        <w:rPr>
          <w:rFonts w:ascii="Times New Roman" w:cs="Times New Roman" w:eastAsia="Times New Roman" w:hAnsi="Times New Roman"/>
          <w:sz w:val="24"/>
          <w:szCs w:val="24"/>
          <w:rtl w:val="0"/>
        </w:rPr>
        <w:t xml:space="preserve"> тогда собрать отсутствующие </w:t>
      </w:r>
      <w:r w:rsidDel="00000000" w:rsidR="00000000" w:rsidRPr="00000000">
        <w:rPr>
          <w:rFonts w:ascii="Times New Roman" w:cs="Times New Roman" w:eastAsia="Times New Roman" w:hAnsi="Times New Roman"/>
          <w:sz w:val="24"/>
          <w:szCs w:val="24"/>
          <w:rtl w:val="0"/>
        </w:rPr>
        <w:t xml:space="preserve">силы воли</w:t>
      </w:r>
      <w:r w:rsidDel="00000000" w:rsidR="00000000" w:rsidRPr="00000000">
        <w:rPr>
          <w:rFonts w:ascii="Times New Roman" w:cs="Times New Roman" w:eastAsia="Times New Roman" w:hAnsi="Times New Roman"/>
          <w:sz w:val="24"/>
          <w:szCs w:val="24"/>
          <w:rtl w:val="0"/>
        </w:rPr>
        <w:t xml:space="preserve"> и как-то добиться лучшего.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понятия не имел, что теперь осталось от его отношений с родителями. </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На</w:t>
      </w:r>
      <w:r w:rsidDel="00000000" w:rsidR="00000000" w:rsidRPr="00000000">
        <w:rPr>
          <w:rFonts w:ascii="Times New Roman" w:cs="Times New Roman" w:eastAsia="Times New Roman" w:hAnsi="Times New Roman"/>
          <w:sz w:val="24"/>
          <w:szCs w:val="24"/>
          <w:rtl w:val="0"/>
        </w:rPr>
        <w:t xml:space="preserve"> пересечении коридоров</w:t>
      </w:r>
      <w:r w:rsidDel="00000000" w:rsidR="00000000" w:rsidRPr="00000000">
        <w:rPr>
          <w:rFonts w:ascii="Times New Roman" w:cs="Times New Roman" w:eastAsia="Times New Roman" w:hAnsi="Times New Roman"/>
          <w:sz w:val="24"/>
          <w:szCs w:val="24"/>
          <w:rtl w:val="0"/>
        </w:rPr>
        <w:t xml:space="preserve"> он заметил юношу в чёрной мантии с зелёной каймой, который сидел и читал учебник. Это было идеальное место, чтобы перехватить того, кто идёт из медицинского блока в Большой зал.</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Гарри, конечно, была Мантия невидимости, он надел её, выйдя из лазарета. Мантия обеспечивала защиту от почти всех видов магического обнаружения. Если кто-то пытался его найти и убить, не было смысла облегчать ему задачу. </w:t>
      </w:r>
      <w:r w:rsidDel="00000000" w:rsidR="00000000" w:rsidRPr="00000000">
        <w:rPr>
          <w:rFonts w:ascii="Times New Roman" w:cs="Times New Roman" w:eastAsia="Times New Roman" w:hAnsi="Times New Roman"/>
          <w:sz w:val="24"/>
          <w:szCs w:val="24"/>
          <w:rtl w:val="0"/>
        </w:rPr>
        <w:t xml:space="preserve">Гарри уже собрался пройти мимо и не тр</w:t>
      </w:r>
      <w:r w:rsidDel="00000000" w:rsidR="00000000" w:rsidRPr="00000000">
        <w:rPr>
          <w:rFonts w:ascii="Times New Roman" w:cs="Times New Roman" w:eastAsia="Times New Roman" w:hAnsi="Times New Roman"/>
          <w:sz w:val="24"/>
          <w:szCs w:val="24"/>
          <w:rtl w:val="0"/>
        </w:rPr>
        <w:t xml:space="preserve">атить время, чтобы выяснить, что этот юноша здесь делает, но внезапно </w:t>
      </w:r>
      <w:r w:rsidDel="00000000" w:rsidR="00000000" w:rsidRPr="00000000">
        <w:rPr>
          <w:rFonts w:ascii="Times New Roman" w:cs="Times New Roman" w:eastAsia="Times New Roman" w:hAnsi="Times New Roman"/>
          <w:sz w:val="24"/>
          <w:szCs w:val="24"/>
          <w:rtl w:val="0"/>
        </w:rPr>
        <w:t xml:space="preserve">узнал </w:t>
      </w:r>
      <w:r w:rsidDel="00000000" w:rsidR="00000000" w:rsidRPr="00000000">
        <w:rPr>
          <w:rFonts w:ascii="Times New Roman" w:cs="Times New Roman" w:eastAsia="Times New Roman" w:hAnsi="Times New Roman"/>
          <w:sz w:val="24"/>
          <w:szCs w:val="24"/>
          <w:rtl w:val="0"/>
        </w:rPr>
        <w:t xml:space="preserve">сидящего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до Гарри дошло. Ну конечно, сл</w:t>
      </w:r>
      <w:r w:rsidDel="00000000" w:rsidR="00000000" w:rsidRPr="00000000">
        <w:rPr>
          <w:rFonts w:ascii="Times New Roman" w:cs="Times New Roman" w:eastAsia="Times New Roman" w:hAnsi="Times New Roman"/>
          <w:sz w:val="24"/>
          <w:szCs w:val="24"/>
          <w:rtl w:val="0"/>
        </w:rPr>
        <w:t xml:space="preserve">едовало ожидать, что среди учеников, оставшихся в школе на пасхальные каникулы, будет и</w:t>
      </w:r>
      <w:del w:author="Alaric Lightin" w:id="0" w:date="2019-08-13T15:25:40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ждал меня, — громко произнёс Гарри, не снимая Мантию.</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Слизеринец вздрогнул и</w:t>
      </w:r>
      <w:r w:rsidDel="00000000" w:rsidR="00000000" w:rsidRPr="00000000">
        <w:rPr>
          <w:rFonts w:ascii="Times New Roman" w:cs="Times New Roman" w:eastAsia="Times New Roman" w:hAnsi="Times New Roman"/>
          <w:sz w:val="24"/>
          <w:szCs w:val="24"/>
          <w:rtl w:val="0"/>
        </w:rPr>
        <w:t xml:space="preserve"> удари</w:t>
      </w:r>
      <w:r w:rsidDel="00000000" w:rsidR="00000000" w:rsidRPr="00000000">
        <w:rPr>
          <w:rFonts w:ascii="Times New Roman" w:cs="Times New Roman" w:eastAsia="Times New Roman" w:hAnsi="Times New Roman"/>
          <w:sz w:val="24"/>
          <w:szCs w:val="24"/>
          <w:rtl w:val="0"/>
        </w:rPr>
        <w:t xml:space="preserve">лся головой о стену, учебник заклинаний для пятого курса выпал у него из рук.</w:t>
      </w:r>
      <w:r w:rsidDel="00000000" w:rsidR="00000000" w:rsidRPr="00000000">
        <w:rPr>
          <w:rFonts w:ascii="Times New Roman" w:cs="Times New Roman" w:eastAsia="Times New Roman" w:hAnsi="Times New Roman"/>
          <w:sz w:val="24"/>
          <w:szCs w:val="24"/>
          <w:rtl w:val="0"/>
        </w:rPr>
        <w:t xml:space="preserve"> Затем он р</w:t>
      </w:r>
      <w:r w:rsidDel="00000000" w:rsidR="00000000" w:rsidRPr="00000000">
        <w:rPr>
          <w:rFonts w:ascii="Times New Roman" w:cs="Times New Roman" w:eastAsia="Times New Roman" w:hAnsi="Times New Roman"/>
          <w:sz w:val="24"/>
          <w:szCs w:val="24"/>
          <w:rtl w:val="0"/>
        </w:rPr>
        <w:t xml:space="preserve">астерянно посмотрел вверх.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Невидим. Да. Скаж</w:t>
      </w:r>
      <w:r w:rsidDel="00000000" w:rsidR="00000000" w:rsidRPr="00000000">
        <w:rPr>
          <w:rFonts w:ascii="Times New Roman" w:cs="Times New Roman" w:eastAsia="Times New Roman" w:hAnsi="Times New Roman"/>
          <w:sz w:val="24"/>
          <w:szCs w:val="24"/>
          <w:rtl w:val="0"/>
        </w:rPr>
        <w:t xml:space="preserve">и, чт</w:t>
      </w:r>
      <w:r w:rsidDel="00000000" w:rsidR="00000000" w:rsidRPr="00000000">
        <w:rPr>
          <w:rFonts w:ascii="Times New Roman" w:cs="Times New Roman" w:eastAsia="Times New Roman" w:hAnsi="Times New Roman"/>
          <w:sz w:val="24"/>
          <w:szCs w:val="24"/>
          <w:rtl w:val="0"/>
        </w:rPr>
        <w:t xml:space="preserve">о собирался сказать.</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Лесат Лестрейндж вскочил, вытянулся по стойке «смирно»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выпалил:</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Мой лорд, я правильно поступил?.. Я подумал, вам не понравится, если я вызовусь вам на помощь раньше всех остальных. Они могли бы заподозрить связь между нами… Я подумал, что, конечно, если бы вы захотели, чтобы я вам помог, вы бы обратились ко мне...</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Поразительно, как много есть способов убить лучшего </w:t>
      </w:r>
      <w:r w:rsidDel="00000000" w:rsidR="00000000" w:rsidRPr="00000000">
        <w:rPr>
          <w:rFonts w:ascii="Times New Roman" w:cs="Times New Roman" w:eastAsia="Times New Roman" w:hAnsi="Times New Roman"/>
          <w:sz w:val="24"/>
          <w:szCs w:val="24"/>
          <w:rtl w:val="0"/>
        </w:rPr>
        <w:t xml:space="preserve">друга своей глупостью</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Лесат поколебался и </w:t>
      </w:r>
      <w:r w:rsidDel="00000000" w:rsidR="00000000" w:rsidRPr="00000000">
        <w:rPr>
          <w:rFonts w:ascii="Times New Roman" w:cs="Times New Roman" w:eastAsia="Times New Roman" w:hAnsi="Times New Roman"/>
          <w:sz w:val="24"/>
          <w:szCs w:val="24"/>
          <w:rtl w:val="0"/>
        </w:rPr>
        <w:t xml:space="preserve">тихо</w:t>
      </w:r>
      <w:r w:rsidDel="00000000" w:rsidR="00000000" w:rsidRPr="00000000">
        <w:rPr>
          <w:rFonts w:ascii="Times New Roman" w:cs="Times New Roman" w:eastAsia="Times New Roman" w:hAnsi="Times New Roman"/>
          <w:sz w:val="24"/>
          <w:szCs w:val="24"/>
          <w:rtl w:val="0"/>
        </w:rPr>
        <w:t xml:space="preserve"> спросил: — Я ошибся, да?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действовал так, как </w:t>
      </w:r>
      <w:r w:rsidDel="00000000" w:rsidR="00000000" w:rsidRPr="00000000">
        <w:rPr>
          <w:rFonts w:ascii="Times New Roman" w:cs="Times New Roman" w:eastAsia="Times New Roman" w:hAnsi="Times New Roman"/>
          <w:sz w:val="24"/>
          <w:szCs w:val="24"/>
          <w:rtl w:val="0"/>
        </w:rPr>
        <w:t xml:space="preserve">должен был</w:t>
      </w:r>
      <w:r w:rsidDel="00000000" w:rsidR="00000000" w:rsidRPr="00000000">
        <w:rPr>
          <w:rFonts w:ascii="Times New Roman" w:cs="Times New Roman" w:eastAsia="Times New Roman" w:hAnsi="Times New Roman"/>
          <w:sz w:val="24"/>
          <w:szCs w:val="24"/>
          <w:rtl w:val="0"/>
        </w:rPr>
        <w:t xml:space="preserve">, учитывая обстоятельства. Это я был идиотом.</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мой лорд, — прошептал Лесат.</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если бы ты </w:t>
      </w:r>
      <w:r w:rsidDel="00000000" w:rsidR="00000000" w:rsidRPr="00000000">
        <w:rPr>
          <w:rFonts w:ascii="Times New Roman" w:cs="Times New Roman" w:eastAsia="Times New Roman" w:hAnsi="Times New Roman"/>
          <w:sz w:val="24"/>
          <w:szCs w:val="24"/>
          <w:rtl w:val="0"/>
        </w:rPr>
        <w:t xml:space="preserve">всё-таки </w:t>
      </w:r>
      <w:r w:rsidDel="00000000" w:rsidR="00000000" w:rsidRPr="00000000">
        <w:rPr>
          <w:rFonts w:ascii="Times New Roman" w:cs="Times New Roman" w:eastAsia="Times New Roman" w:hAnsi="Times New Roman"/>
          <w:sz w:val="24"/>
          <w:szCs w:val="24"/>
          <w:rtl w:val="0"/>
        </w:rPr>
        <w:t xml:space="preserve">пошёл со мной, ты бы смог убить тролля? — это был неправильный вопрос, правильно было бы спросить себя, посчитал бы Гарри, что помощи Лесата будет достаточно и вылетел ли бы на шестьдесят секунд раньше, но всё же…</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я не уверен, мой лорд… Другие слизеринцы не горят желанием упражняться в дуэльном мастерстве вместе со мной. И я не знаю жестов Смертельного проклятия… Должен ли я обучаться </w:t>
      </w:r>
      <w:r w:rsidDel="00000000" w:rsidR="00000000" w:rsidRPr="00000000">
        <w:rPr>
          <w:rFonts w:ascii="Times New Roman" w:cs="Times New Roman" w:eastAsia="Times New Roman" w:hAnsi="Times New Roman"/>
          <w:sz w:val="24"/>
          <w:szCs w:val="24"/>
          <w:rtl w:val="0"/>
        </w:rPr>
        <w:t xml:space="preserve">этим искусствам</w:t>
      </w:r>
      <w:r w:rsidDel="00000000" w:rsidR="00000000" w:rsidRPr="00000000">
        <w:rPr>
          <w:rFonts w:ascii="Times New Roman" w:cs="Times New Roman" w:eastAsia="Times New Roman" w:hAnsi="Times New Roman"/>
          <w:sz w:val="24"/>
          <w:szCs w:val="24"/>
          <w:rtl w:val="0"/>
        </w:rPr>
        <w:t xml:space="preserve">, чтобы лучше служить вам, мой лорд?</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по-прежнему настаиваю, что я не твой лорд, — сказал Гарри.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мой лорд.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Хотя замечу, — продолжил Гарри, — и это ни в коей мере не приказ, а именно замечание, что каждый должен знать, как защитить себя, особенно ты. Уверен, что профессор Защиты поможет тебе из общих соображений, если ты его попросишь.</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Лесат Лестрейндж поклонился: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мой лорд, я постараюсь исполнить ваш приказ, мой лорд.</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мог бы пожаловаться на то, что его не так поняли, </w:t>
      </w:r>
      <w:r w:rsidDel="00000000" w:rsidR="00000000" w:rsidRPr="00000000">
        <w:rPr>
          <w:rFonts w:ascii="Times New Roman" w:cs="Times New Roman" w:eastAsia="Times New Roman" w:hAnsi="Times New Roman"/>
          <w:sz w:val="24"/>
          <w:szCs w:val="24"/>
          <w:rtl w:val="0"/>
        </w:rPr>
        <w:t xml:space="preserve">если бы его не поняли абсолютно правильно</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Лесат ушёл.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уставился 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стену.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искренне полагал, что, потратив </w:t>
      </w:r>
      <w:r w:rsidDel="00000000" w:rsidR="00000000" w:rsidRPr="00000000">
        <w:rPr>
          <w:rFonts w:ascii="Times New Roman" w:cs="Times New Roman" w:eastAsia="Times New Roman" w:hAnsi="Times New Roman"/>
          <w:sz w:val="24"/>
          <w:szCs w:val="24"/>
          <w:rtl w:val="0"/>
        </w:rPr>
        <w:t xml:space="preserve">полдня </w:t>
      </w:r>
      <w:r w:rsidDel="00000000" w:rsidR="00000000" w:rsidRPr="00000000">
        <w:rPr>
          <w:rFonts w:ascii="Times New Roman" w:cs="Times New Roman" w:eastAsia="Times New Roman" w:hAnsi="Times New Roman"/>
          <w:sz w:val="24"/>
          <w:szCs w:val="24"/>
          <w:rtl w:val="0"/>
        </w:rPr>
        <w:t xml:space="preserve">на размышления, он составил полный </w:t>
      </w:r>
      <w:r w:rsidDel="00000000" w:rsidR="00000000" w:rsidRPr="00000000">
        <w:rPr>
          <w:rFonts w:ascii="Times New Roman" w:cs="Times New Roman" w:eastAsia="Times New Roman" w:hAnsi="Times New Roman"/>
          <w:sz w:val="24"/>
          <w:szCs w:val="24"/>
          <w:rtl w:val="0"/>
        </w:rPr>
        <w:t xml:space="preserve">список своих глупых ошибок.</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Похоже, это было ещё одно проявление самоуверенности.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Мы понимаем, что мы сделали не так?</w:t>
      </w:r>
      <w:r w:rsidDel="00000000" w:rsidR="00000000" w:rsidRPr="00000000">
        <w:rPr>
          <w:rFonts w:ascii="Times New Roman" w:cs="Times New Roman" w:eastAsia="Times New Roman" w:hAnsi="Times New Roman"/>
          <w:sz w:val="24"/>
          <w:szCs w:val="24"/>
          <w:rtl w:val="0"/>
        </w:rPr>
        <w:t xml:space="preserve"> — холодно осведомилась слизеринская сторона.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 — подумал Гарри.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Твои этические колебания даже не имеют смысла. Ты не обманываешь Лесата. Ты сделал именно то, что, как он полагает, ты сделал. Тебе не пришлось бы выдумывать оправдания, почему Лесат помогает тебе, ты мог бы просто сказать, что требуешь возмещения долга за спасение его от хулиганов, тому было шесть свидетелей. Гермиона погибла, потому что ты забыл об очень ценном ресурсе, а забыл о Лесате ты, потому что… Почему?</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Потому что использование Лесата Лестрейнджа в качестве приспешника казалось чем-то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тёмнолордским»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тихо предположил пуффендуец. — </w:t>
      </w:r>
      <w:r w:rsidDel="00000000" w:rsidR="00000000" w:rsidRPr="00000000">
        <w:rPr>
          <w:rFonts w:ascii="Times New Roman" w:cs="Times New Roman" w:eastAsia="Times New Roman" w:hAnsi="Times New Roman"/>
          <w:i w:val="1"/>
          <w:sz w:val="24"/>
          <w:szCs w:val="24"/>
          <w:rtl w:val="0"/>
        </w:rPr>
        <w:t xml:space="preserve">То есть… наверное, ответственность за это решение </w:t>
      </w:r>
      <w:r w:rsidDel="00000000" w:rsidR="00000000" w:rsidRPr="00000000">
        <w:rPr>
          <w:rFonts w:ascii="Times New Roman" w:cs="Times New Roman" w:eastAsia="Times New Roman" w:hAnsi="Times New Roman"/>
          <w:i w:val="1"/>
          <w:sz w:val="24"/>
          <w:szCs w:val="24"/>
          <w:rtl w:val="0"/>
        </w:rPr>
        <w:t xml:space="preserve">лежит в основном на мне…</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Слизеринская сторона презрительно промолчала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показала образ мёртвой </w:t>
      </w:r>
      <w:r w:rsidDel="00000000" w:rsidR="00000000" w:rsidRPr="00000000">
        <w:rPr>
          <w:rFonts w:ascii="Times New Roman" w:cs="Times New Roman" w:eastAsia="Times New Roman" w:hAnsi="Times New Roman"/>
          <w:sz w:val="24"/>
          <w:szCs w:val="24"/>
          <w:rtl w:val="0"/>
        </w:rPr>
        <w:t xml:space="preserve">Гермионы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Прекрати!</w:t>
      </w:r>
      <w:r w:rsidDel="00000000" w:rsidR="00000000" w:rsidRPr="00000000">
        <w:rPr>
          <w:rFonts w:ascii="Times New Roman" w:cs="Times New Roman" w:eastAsia="Times New Roman" w:hAnsi="Times New Roman"/>
          <w:sz w:val="24"/>
          <w:szCs w:val="24"/>
          <w:rtl w:val="0"/>
        </w:rPr>
        <w:t xml:space="preserve"> — мысленно крикнул Гарри.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 следующий раз,</w:t>
      </w:r>
      <w:r w:rsidDel="00000000" w:rsidR="00000000" w:rsidRPr="00000000">
        <w:rPr>
          <w:rFonts w:ascii="Times New Roman" w:cs="Times New Roman" w:eastAsia="Times New Roman" w:hAnsi="Times New Roman"/>
          <w:sz w:val="24"/>
          <w:szCs w:val="24"/>
          <w:rtl w:val="0"/>
        </w:rPr>
        <w:t xml:space="preserve"> — ледяным тоном отозвался слизеринец, — </w:t>
      </w:r>
      <w:r w:rsidDel="00000000" w:rsidR="00000000" w:rsidRPr="00000000">
        <w:rPr>
          <w:rFonts w:ascii="Times New Roman" w:cs="Times New Roman" w:eastAsia="Times New Roman" w:hAnsi="Times New Roman"/>
          <w:i w:val="1"/>
          <w:sz w:val="24"/>
          <w:szCs w:val="24"/>
          <w:rtl w:val="0"/>
        </w:rPr>
        <w:t xml:space="preserve">я предлагаю больше думать о том, что рационально и эффективно, и меньше </w:t>
      </w:r>
      <w:r w:rsidDel="00000000" w:rsidR="00000000" w:rsidRPr="00000000">
        <w:rPr>
          <w:rFonts w:ascii="Times New Roman" w:cs="Times New Roman" w:eastAsia="Times New Roman" w:hAnsi="Times New Roman"/>
          <w:i w:val="1"/>
          <w:sz w:val="24"/>
          <w:szCs w:val="24"/>
          <w:rtl w:val="0"/>
        </w:rPr>
        <w:t xml:space="preserve">беспокоиться</w:t>
      </w:r>
      <w:r w:rsidDel="00000000" w:rsidR="00000000" w:rsidRPr="00000000">
        <w:rPr>
          <w:rFonts w:ascii="Times New Roman" w:cs="Times New Roman" w:eastAsia="Times New Roman" w:hAnsi="Times New Roman"/>
          <w:i w:val="1"/>
          <w:sz w:val="24"/>
          <w:szCs w:val="24"/>
          <w:rtl w:val="0"/>
        </w:rPr>
        <w:t xml:space="preserve"> о том</w:t>
      </w:r>
      <w:r w:rsidDel="00000000" w:rsidR="00000000" w:rsidRPr="00000000">
        <w:rPr>
          <w:rFonts w:ascii="Times New Roman" w:cs="Times New Roman" w:eastAsia="Times New Roman" w:hAnsi="Times New Roman"/>
          <w:i w:val="1"/>
          <w:sz w:val="24"/>
          <w:szCs w:val="24"/>
          <w:rtl w:val="0"/>
        </w:rPr>
        <w:t xml:space="preserve">, что кажется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тёмнолордским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Принято, </w:t>
      </w:r>
      <w:r w:rsidDel="00000000" w:rsidR="00000000" w:rsidRPr="00000000">
        <w:rPr>
          <w:rFonts w:ascii="Times New Roman" w:cs="Times New Roman" w:eastAsia="Times New Roman" w:hAnsi="Times New Roman"/>
          <w:sz w:val="24"/>
          <w:szCs w:val="24"/>
          <w:rtl w:val="0"/>
        </w:rPr>
        <w:t xml:space="preserve">— подумал Гарри. — </w:t>
      </w:r>
      <w:r w:rsidDel="00000000" w:rsidR="00000000" w:rsidRPr="00000000">
        <w:rPr>
          <w:rFonts w:ascii="Times New Roman" w:cs="Times New Roman" w:eastAsia="Times New Roman" w:hAnsi="Times New Roman"/>
          <w:i w:val="1"/>
          <w:sz w:val="24"/>
          <w:szCs w:val="24"/>
          <w:rtl w:val="0"/>
        </w:rPr>
        <w:t xml:space="preserve">Я так и сделаю.</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Нет, не сделаешь,</w:t>
      </w:r>
      <w:r w:rsidDel="00000000" w:rsidR="00000000" w:rsidRPr="00000000">
        <w:rPr>
          <w:rFonts w:ascii="Times New Roman" w:cs="Times New Roman" w:eastAsia="Times New Roman" w:hAnsi="Times New Roman"/>
          <w:sz w:val="24"/>
          <w:szCs w:val="24"/>
          <w:rtl w:val="0"/>
        </w:rPr>
        <w:t xml:space="preserve"> — ответил слизеринец. — </w:t>
      </w:r>
      <w:r w:rsidDel="00000000" w:rsidR="00000000" w:rsidRPr="00000000">
        <w:rPr>
          <w:rFonts w:ascii="Times New Roman" w:cs="Times New Roman" w:eastAsia="Times New Roman" w:hAnsi="Times New Roman"/>
          <w:i w:val="1"/>
          <w:sz w:val="24"/>
          <w:szCs w:val="24"/>
          <w:rtl w:val="0"/>
        </w:rPr>
        <w:t xml:space="preserve">Ты снова найдёшь оправдания своему жалкому малодушию. Ты начнёшь слушаться </w:t>
      </w:r>
      <w:r w:rsidDel="00000000" w:rsidR="00000000" w:rsidRPr="00000000">
        <w:rPr>
          <w:rFonts w:ascii="Times New Roman" w:cs="Times New Roman" w:eastAsia="Times New Roman" w:hAnsi="Times New Roman"/>
          <w:i w:val="1"/>
          <w:sz w:val="24"/>
          <w:szCs w:val="24"/>
          <w:rtl w:val="0"/>
        </w:rPr>
        <w:t xml:space="preserve">меня, только когда </w:t>
      </w:r>
      <w:r w:rsidDel="00000000" w:rsidR="00000000" w:rsidRPr="00000000">
        <w:rPr>
          <w:rFonts w:ascii="Times New Roman" w:cs="Times New Roman" w:eastAsia="Times New Roman" w:hAnsi="Times New Roman"/>
          <w:i w:val="1"/>
          <w:sz w:val="24"/>
          <w:szCs w:val="24"/>
          <w:rtl w:val="0"/>
        </w:rPr>
        <w:t xml:space="preserve">умрёт ещё один твой друг</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начинал беспокоиться о том, не</w:t>
      </w:r>
      <w:r w:rsidDel="00000000" w:rsidR="00000000" w:rsidRPr="00000000">
        <w:rPr>
          <w:rFonts w:ascii="Times New Roman" w:cs="Times New Roman" w:eastAsia="Times New Roman" w:hAnsi="Times New Roman"/>
          <w:sz w:val="24"/>
          <w:szCs w:val="24"/>
          <w:rtl w:val="0"/>
        </w:rPr>
        <w:t xml:space="preserve"> сходит ли он с ума</w:t>
      </w:r>
      <w:r w:rsidDel="00000000" w:rsidR="00000000" w:rsidRPr="00000000">
        <w:rPr>
          <w:rFonts w:ascii="Times New Roman" w:cs="Times New Roman" w:eastAsia="Times New Roman" w:hAnsi="Times New Roman"/>
          <w:sz w:val="24"/>
          <w:szCs w:val="24"/>
          <w:rtl w:val="0"/>
        </w:rPr>
        <w:t xml:space="preserve">. Обычно его голоса в голове так себя не вели.</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Мальчик-Который-Выжил</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больно</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Веррес одиноко </w:t>
      </w:r>
      <w:r w:rsidDel="00000000" w:rsidR="00000000" w:rsidRPr="00000000">
        <w:rPr>
          <w:rFonts w:ascii="Times New Roman" w:cs="Times New Roman" w:eastAsia="Times New Roman" w:hAnsi="Times New Roman"/>
          <w:sz w:val="24"/>
          <w:szCs w:val="24"/>
          <w:rtl w:val="0"/>
        </w:rPr>
        <w:t xml:space="preserve">брёл</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очень</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продолжал идти сквозь тишину коридоров.</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ind w:firstLine="54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ind w:firstLine="54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40" w:lineRule="auto"/>
        <w:ind w:left="0" w:right="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дела у мистера Поттера? — </w:t>
      </w:r>
      <w:r w:rsidDel="00000000" w:rsidR="00000000" w:rsidRPr="00000000">
        <w:rPr>
          <w:rFonts w:ascii="Times New Roman" w:cs="Times New Roman" w:eastAsia="Times New Roman" w:hAnsi="Times New Roman"/>
          <w:sz w:val="24"/>
          <w:szCs w:val="24"/>
          <w:rtl w:val="0"/>
        </w:rPr>
        <w:t xml:space="preserve">спросил профессор Квиррелл. Он выглядел напряжённо, но сложно было поверить, что это вызвано заботой о мальчике. Скорее профессор походил на человека, сидящего в засаде и рассчитывающего время для удара. Едва чета Грейнджеров покинула кабинет Минервы в сопровождении мадам Помфри, как профессор Защиты постучал в дверь, вошёл, не дожидаясь ответа, и заговорил, не дав Минерве сказать и слова. На краю сознания мелькнула мысль, не у профессора ли Защиты Гарри перенял эту невнимательность к чужой боли, когда мысли занимает что-то ещё, или </w:t>
      </w:r>
      <w:r w:rsidDel="00000000" w:rsidR="00000000" w:rsidRPr="00000000">
        <w:rPr>
          <w:rFonts w:ascii="Times New Roman" w:cs="Times New Roman" w:eastAsia="Times New Roman" w:hAnsi="Times New Roman"/>
          <w:sz w:val="24"/>
          <w:szCs w:val="24"/>
          <w:rtl w:val="0"/>
        </w:rPr>
        <w:t xml:space="preserve">же это просто свойственный детям недостаток, который человек, стоящий перед ней, </w:t>
      </w:r>
      <w:r w:rsidDel="00000000" w:rsidR="00000000" w:rsidRPr="00000000">
        <w:rPr>
          <w:rFonts w:ascii="Times New Roman" w:cs="Times New Roman" w:eastAsia="Times New Roman" w:hAnsi="Times New Roman"/>
          <w:sz w:val="24"/>
          <w:szCs w:val="24"/>
          <w:rtl w:val="0"/>
        </w:rPr>
        <w:t xml:space="preserve">почему-то</w:t>
      </w:r>
      <w:r w:rsidDel="00000000" w:rsidR="00000000" w:rsidRPr="00000000">
        <w:rPr>
          <w:rFonts w:ascii="Times New Roman" w:cs="Times New Roman" w:eastAsia="Times New Roman" w:hAnsi="Times New Roman"/>
          <w:sz w:val="24"/>
          <w:szCs w:val="24"/>
          <w:rtl w:val="0"/>
        </w:rPr>
        <w:t xml:space="preserve"> не перерос.</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40" w:lineRule="auto"/>
        <w:ind w:left="0" w:right="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Поттер перестал охранять тело мисс Грейнджер, — сказала она, лишь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отчасти сдерживая </w:t>
      </w:r>
      <w:r w:rsidDel="00000000" w:rsidR="00000000" w:rsidRPr="00000000">
        <w:rPr>
          <w:rFonts w:ascii="Times New Roman" w:cs="Times New Roman" w:eastAsia="Times New Roman" w:hAnsi="Times New Roman"/>
          <w:sz w:val="24"/>
          <w:szCs w:val="24"/>
          <w:rtl w:val="0"/>
        </w:rPr>
        <w:t xml:space="preserve">холод</w:t>
      </w:r>
      <w:r w:rsidDel="00000000" w:rsidR="00000000" w:rsidRPr="00000000">
        <w:rPr>
          <w:rFonts w:ascii="Times New Roman" w:cs="Times New Roman" w:eastAsia="Times New Roman" w:hAnsi="Times New Roman"/>
          <w:sz w:val="24"/>
          <w:szCs w:val="24"/>
          <w:rtl w:val="0"/>
        </w:rPr>
        <w:t xml:space="preserve">ность, которую сейчас чувствовала к профессору Защиты. Минерва была уверена, что он не испытывает и толики её горя, этот человек вообще ни слова не сказал о Гермионе Грейнджер. Не ему </w:t>
      </w:r>
      <w:r w:rsidDel="00000000" w:rsidR="00000000" w:rsidRPr="00000000">
        <w:rPr>
          <w:rFonts w:ascii="Times New Roman" w:cs="Times New Roman" w:eastAsia="Times New Roman" w:hAnsi="Times New Roman"/>
          <w:sz w:val="24"/>
          <w:szCs w:val="24"/>
          <w:rtl w:val="0"/>
        </w:rPr>
        <w:t xml:space="preserve">требовать от неё..</w:t>
      </w:r>
      <w:r w:rsidDel="00000000" w:rsidR="00000000" w:rsidRPr="00000000">
        <w:rPr>
          <w:rFonts w:ascii="Times New Roman" w:cs="Times New Roman" w:eastAsia="Times New Roman" w:hAnsi="Times New Roman"/>
          <w:sz w:val="24"/>
          <w:szCs w:val="24"/>
          <w:rtl w:val="0"/>
        </w:rPr>
        <w:t xml:space="preserve">. — Полагаю, он спустился к ужину.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40" w:lineRule="auto"/>
        <w:ind w:left="0" w:right="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спрашиваю не о его физическом состоянии! Вы… Он… — профессор Квиррелл резко взмахнул рукой, </w:t>
      </w:r>
      <w:r w:rsidDel="00000000" w:rsidR="00000000" w:rsidRPr="00000000">
        <w:rPr>
          <w:rFonts w:ascii="Times New Roman" w:cs="Times New Roman" w:eastAsia="Times New Roman" w:hAnsi="Times New Roman"/>
          <w:sz w:val="24"/>
          <w:szCs w:val="24"/>
          <w:rtl w:val="0"/>
        </w:rPr>
        <w:t xml:space="preserve">словно пытаясь объяснить идею, для которой у него не хватало слов.</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40" w:lineRule="auto"/>
        <w:ind w:left="0" w:right="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совсем, — ответила она. </w:t>
      </w:r>
      <w:r w:rsidDel="00000000" w:rsidR="00000000" w:rsidRPr="00000000">
        <w:rPr>
          <w:rFonts w:ascii="Times New Roman" w:cs="Times New Roman" w:eastAsia="Times New Roman" w:hAnsi="Times New Roman"/>
          <w:sz w:val="24"/>
          <w:szCs w:val="24"/>
          <w:rtl w:val="0"/>
        </w:rPr>
        <w:t xml:space="preserve">Ещё тридцать секунд — и она прикажет профессору удалиться.</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240" w:lineRule="auto"/>
        <w:ind w:left="0" w:right="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начал мерить шагами её маленький кабинет.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240" w:lineRule="auto"/>
        <w:ind w:left="0" w:right="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Мисс Грейнджер была единственным человеком, чьё мнение по-настоящему заботило мальчика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Теперь её 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всё, что сдерживало его </w:t>
      </w:r>
      <w:r w:rsidDel="00000000" w:rsidR="00000000" w:rsidRPr="00000000">
        <w:rPr>
          <w:rFonts w:ascii="Times New Roman" w:cs="Times New Roman" w:eastAsia="Times New Roman" w:hAnsi="Times New Roman"/>
          <w:sz w:val="24"/>
          <w:szCs w:val="24"/>
          <w:rtl w:val="0"/>
        </w:rPr>
        <w:t xml:space="preserve">безрассудство</w:t>
      </w:r>
      <w:r w:rsidDel="00000000" w:rsidR="00000000" w:rsidRPr="00000000">
        <w:rPr>
          <w:rFonts w:ascii="Times New Roman" w:cs="Times New Roman" w:eastAsia="Times New Roman" w:hAnsi="Times New Roman"/>
          <w:sz w:val="24"/>
          <w:szCs w:val="24"/>
          <w:rtl w:val="0"/>
        </w:rPr>
        <w:t xml:space="preserve">, исчезл</w:t>
      </w:r>
      <w:r w:rsidDel="00000000" w:rsidR="00000000" w:rsidRPr="00000000">
        <w:rPr>
          <w:rFonts w:ascii="Times New Roman" w:cs="Times New Roman" w:eastAsia="Times New Roman" w:hAnsi="Times New Roman"/>
          <w:sz w:val="24"/>
          <w:szCs w:val="24"/>
          <w:rtl w:val="0"/>
        </w:rPr>
        <w:t xml:space="preserve">о. Теперь я это понимаю. Кто ещё остался? Мистер Лонгботтом? Мистер Поттер не считает его равным себе. Флитвик? Его гоблинская кровь будет лишь взывать о мести. Ми</w:t>
      </w:r>
      <w:r w:rsidDel="00000000" w:rsidR="00000000" w:rsidRPr="00000000">
        <w:rPr>
          <w:rFonts w:ascii="Times New Roman" w:cs="Times New Roman" w:eastAsia="Times New Roman" w:hAnsi="Times New Roman"/>
          <w:sz w:val="24"/>
          <w:szCs w:val="24"/>
          <w:rtl w:val="0"/>
        </w:rPr>
        <w:t xml:space="preserve">стер Малфой, если его вернуть? И к чему это приведёт? Снейп? Ходячее бедствие. Дамблдор? Ха. Для катастрофы уже всё готово, нужно что-то изменить, нельзя, чтобы события развивались естественным путём. К ком</w:t>
      </w:r>
      <w:r w:rsidDel="00000000" w:rsidR="00000000" w:rsidRPr="00000000">
        <w:rPr>
          <w:rFonts w:ascii="Times New Roman" w:cs="Times New Roman" w:eastAsia="Times New Roman" w:hAnsi="Times New Roman"/>
          <w:sz w:val="24"/>
          <w:szCs w:val="24"/>
          <w:rtl w:val="0"/>
        </w:rPr>
        <w:t xml:space="preserve">у прислушается мистер Поттер? Кто сможет сделать больше, чем просто поговорить с ним? Седрик Диггори учил его, но что он может посоветовать? Неизвестно. Мистер Поттер долго разговаривал с Ремусом Люпином. </w:t>
      </w:r>
      <w:r w:rsidDel="00000000" w:rsidR="00000000" w:rsidRPr="00000000">
        <w:rPr>
          <w:rFonts w:ascii="Times New Roman" w:cs="Times New Roman" w:eastAsia="Times New Roman" w:hAnsi="Times New Roman"/>
          <w:sz w:val="24"/>
          <w:szCs w:val="24"/>
          <w:rtl w:val="0"/>
        </w:rPr>
        <w:t xml:space="preserve">На него я </w:t>
      </w:r>
      <w:r w:rsidDel="00000000" w:rsidR="00000000" w:rsidRPr="00000000">
        <w:rPr>
          <w:rFonts w:ascii="Times New Roman" w:cs="Times New Roman" w:eastAsia="Times New Roman" w:hAnsi="Times New Roman"/>
          <w:sz w:val="24"/>
          <w:szCs w:val="24"/>
          <w:rtl w:val="0"/>
        </w:rPr>
        <w:t xml:space="preserve">обращал</w:t>
      </w:r>
      <w:r w:rsidDel="00000000" w:rsidR="00000000" w:rsidRPr="00000000">
        <w:rPr>
          <w:rFonts w:ascii="Times New Roman" w:cs="Times New Roman" w:eastAsia="Times New Roman" w:hAnsi="Times New Roman"/>
          <w:sz w:val="24"/>
          <w:szCs w:val="24"/>
          <w:rtl w:val="0"/>
        </w:rPr>
        <w:t xml:space="preserve"> недостаточно внимания. </w:t>
      </w:r>
      <w:r w:rsidDel="00000000" w:rsidR="00000000" w:rsidRPr="00000000">
        <w:rPr>
          <w:rFonts w:ascii="Times New Roman" w:cs="Times New Roman" w:eastAsia="Times New Roman" w:hAnsi="Times New Roman"/>
          <w:sz w:val="24"/>
          <w:szCs w:val="24"/>
          <w:rtl w:val="0"/>
        </w:rPr>
        <w:t xml:space="preserve">Поймёт ли Люпин, что нужно сказать, что сделать, чем пожертвовать, чтобы изменить путь, которым движется мальчик? — профессор Квиррелл резко развернулся к Минерве. — </w:t>
      </w:r>
      <w:r w:rsidDel="00000000" w:rsidR="00000000" w:rsidRPr="00000000">
        <w:rPr>
          <w:rFonts w:ascii="Times New Roman" w:cs="Times New Roman" w:eastAsia="Times New Roman" w:hAnsi="Times New Roman"/>
          <w:sz w:val="24"/>
          <w:szCs w:val="24"/>
          <w:rtl w:val="0"/>
        </w:rPr>
        <w:t xml:space="preserve">Во время своего пребывания в Ордене Феникса Люпин утешал тех, кто был в печали, или был с теми, кто бросался действовать, сломя голову? </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240" w:lineRule="auto"/>
        <w:ind w:left="0" w:right="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Неплохая мысль, — медленно проговорила Минерва. — Насколько я знаю, во время учёбы в Хогвартсе мистер Люпин часто сдерживал порывы Джеймса Поттера.</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240" w:lineRule="auto"/>
        <w:ind w:left="0" w:right="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Джеймса Поттера, — прищурился </w:t>
      </w:r>
      <w:r w:rsidDel="00000000" w:rsidR="00000000" w:rsidRPr="00000000">
        <w:rPr>
          <w:rFonts w:ascii="Times New Roman" w:cs="Times New Roman" w:eastAsia="Times New Roman" w:hAnsi="Times New Roman"/>
          <w:sz w:val="24"/>
          <w:szCs w:val="24"/>
          <w:rtl w:val="0"/>
        </w:rPr>
        <w:t xml:space="preserve">профессор Квиррелл</w:t>
      </w:r>
      <w:r w:rsidDel="00000000" w:rsidR="00000000" w:rsidRPr="00000000">
        <w:rPr>
          <w:rFonts w:ascii="Times New Roman" w:cs="Times New Roman" w:eastAsia="Times New Roman" w:hAnsi="Times New Roman"/>
          <w:sz w:val="24"/>
          <w:szCs w:val="24"/>
          <w:rtl w:val="0"/>
        </w:rPr>
        <w:t xml:space="preserve">. — Мальчик не слишком похож на Джеймса Поттера. Уверены ли вы в успехе этого плана? Нет, это неверный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вопрос, </w:t>
      </w:r>
      <w:r w:rsidDel="00000000" w:rsidR="00000000" w:rsidRPr="00000000">
        <w:rPr>
          <w:rFonts w:ascii="Times New Roman" w:cs="Times New Roman" w:eastAsia="Times New Roman" w:hAnsi="Times New Roman"/>
          <w:sz w:val="24"/>
          <w:szCs w:val="24"/>
          <w:rtl w:val="0"/>
        </w:rPr>
        <w:t xml:space="preserve">мы не обязаны ограничиваться одним планом</w:t>
      </w:r>
      <w:r w:rsidDel="00000000" w:rsidR="00000000" w:rsidRPr="00000000">
        <w:rPr>
          <w:rFonts w:ascii="Times New Roman" w:cs="Times New Roman" w:eastAsia="Times New Roman" w:hAnsi="Times New Roman"/>
          <w:sz w:val="24"/>
          <w:szCs w:val="24"/>
          <w:rtl w:val="0"/>
        </w:rPr>
        <w:t xml:space="preserve">. Уверены ли вы, что этого плана будет достаточно и нам не потребуются другие? Если поставить вопрос так, ответ очевиден. </w:t>
      </w:r>
      <w:r w:rsidDel="00000000" w:rsidR="00000000" w:rsidRPr="00000000">
        <w:rPr>
          <w:rFonts w:ascii="Times New Roman" w:cs="Times New Roman" w:eastAsia="Times New Roman" w:hAnsi="Times New Roman"/>
          <w:sz w:val="24"/>
          <w:szCs w:val="24"/>
          <w:rtl w:val="0"/>
        </w:rPr>
        <w:t xml:space="preserve">Если грядёт катастрофа, её следует предотвращать всеми возможными способами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240" w:lineRule="auto"/>
        <w:ind w:left="0" w:right="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снова принялся расхаживать по её кабинету. Он доходил до одной стены, поворачивался на каблуках и двигался к другой.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240" w:lineRule="auto"/>
        <w:ind w:left="0" w:right="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Мои извинения, профессор, — она не потрудилась с</w:t>
      </w:r>
      <w:r w:rsidDel="00000000" w:rsidR="00000000" w:rsidRPr="00000000">
        <w:rPr>
          <w:rFonts w:ascii="Times New Roman" w:cs="Times New Roman" w:eastAsia="Times New Roman" w:hAnsi="Times New Roman"/>
          <w:sz w:val="24"/>
          <w:szCs w:val="24"/>
          <w:rtl w:val="0"/>
        </w:rPr>
        <w:t xml:space="preserve">держать резкость в голосе,</w:t>
      </w:r>
      <w:r w:rsidDel="00000000" w:rsidR="00000000" w:rsidRPr="00000000">
        <w:rPr>
          <w:rFonts w:ascii="Times New Roman" w:cs="Times New Roman" w:eastAsia="Times New Roman" w:hAnsi="Times New Roman"/>
          <w:sz w:val="24"/>
          <w:szCs w:val="24"/>
          <w:rtl w:val="0"/>
        </w:rPr>
        <w:t xml:space="preserve"> — н</w:t>
      </w:r>
      <w:r w:rsidDel="00000000" w:rsidR="00000000" w:rsidRPr="00000000">
        <w:rPr>
          <w:rFonts w:ascii="Times New Roman" w:cs="Times New Roman" w:eastAsia="Times New Roman" w:hAnsi="Times New Roman"/>
          <w:sz w:val="24"/>
          <w:szCs w:val="24"/>
          <w:rtl w:val="0"/>
        </w:rPr>
        <w:t xml:space="preserve">о у меня сегодня был тяжёлый день.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можете идти.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 профессор Квиррелл развернулся, и она обнаружила, что смотрит прямо в его глаза ледяного голубого цвета. — </w:t>
      </w:r>
      <w:r w:rsidDel="00000000" w:rsidR="00000000" w:rsidRPr="00000000">
        <w:rPr>
          <w:rFonts w:ascii="Times New Roman" w:cs="Times New Roman" w:eastAsia="Times New Roman" w:hAnsi="Times New Roman"/>
          <w:sz w:val="24"/>
          <w:szCs w:val="24"/>
          <w:rtl w:val="0"/>
        </w:rPr>
        <w:t xml:space="preserve">Я бы сказал, что после смерти мисс Грейнджер вы самый подходящий человек, чтобы удержать мальчика от глупостей. </w:t>
      </w:r>
      <w:r w:rsidDel="00000000" w:rsidR="00000000" w:rsidRPr="00000000">
        <w:rPr>
          <w:rFonts w:ascii="Times New Roman" w:cs="Times New Roman" w:eastAsia="Times New Roman" w:hAnsi="Times New Roman"/>
          <w:sz w:val="24"/>
          <w:szCs w:val="24"/>
          <w:rtl w:val="0"/>
        </w:rPr>
        <w:t xml:space="preserve">Вы уже </w:t>
      </w:r>
      <w:r w:rsidDel="00000000" w:rsidR="00000000" w:rsidRPr="00000000">
        <w:rPr>
          <w:rFonts w:ascii="Times New Roman" w:cs="Times New Roman" w:eastAsia="Times New Roman" w:hAnsi="Times New Roman"/>
          <w:sz w:val="24"/>
          <w:szCs w:val="24"/>
          <w:rtl w:val="0"/>
        </w:rPr>
        <w:t xml:space="preserve">сделали</w:t>
      </w:r>
      <w:r w:rsidDel="00000000" w:rsidR="00000000" w:rsidRPr="00000000">
        <w:rPr>
          <w:rFonts w:ascii="Times New Roman" w:cs="Times New Roman" w:eastAsia="Times New Roman" w:hAnsi="Times New Roman"/>
          <w:sz w:val="24"/>
          <w:szCs w:val="24"/>
          <w:rtl w:val="0"/>
        </w:rPr>
        <w:t xml:space="preserve"> всё, что могли? Конечно </w:t>
      </w:r>
      <w:r w:rsidDel="00000000" w:rsidR="00000000" w:rsidRPr="00000000">
        <w:rPr>
          <w:rFonts w:ascii="Times New Roman" w:cs="Times New Roman" w:eastAsia="Times New Roman" w:hAnsi="Times New Roman"/>
          <w:sz w:val="24"/>
          <w:szCs w:val="24"/>
          <w:rtl w:val="0"/>
        </w:rPr>
        <w:t xml:space="preserve">же, </w:t>
      </w:r>
      <w:r w:rsidDel="00000000" w:rsidR="00000000" w:rsidRPr="00000000">
        <w:rPr>
          <w:rFonts w:ascii="Times New Roman" w:cs="Times New Roman" w:eastAsia="Times New Roman" w:hAnsi="Times New Roman"/>
          <w:sz w:val="24"/>
          <w:szCs w:val="24"/>
          <w:rtl w:val="0"/>
        </w:rPr>
        <w:t xml:space="preserve">нет.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w:t>
      </w:r>
      <w:r w:rsidDel="00000000" w:rsidR="00000000" w:rsidRPr="00000000">
        <w:rPr>
          <w:rFonts w:ascii="Times New Roman" w:cs="Times New Roman" w:eastAsia="Times New Roman" w:hAnsi="Times New Roman"/>
          <w:sz w:val="24"/>
          <w:szCs w:val="24"/>
          <w:rtl w:val="0"/>
        </w:rPr>
        <w:t xml:space="preserve">к он </w:t>
      </w:r>
      <w:r w:rsidDel="00000000" w:rsidR="00000000" w:rsidRPr="00000000">
        <w:rPr>
          <w:rFonts w:ascii="Times New Roman" w:cs="Times New Roman" w:eastAsia="Times New Roman" w:hAnsi="Times New Roman"/>
          <w:sz w:val="24"/>
          <w:szCs w:val="24"/>
          <w:rtl w:val="0"/>
        </w:rPr>
        <w:t xml:space="preserve">смеет </w:t>
      </w:r>
      <w:r w:rsidDel="00000000" w:rsidR="00000000" w:rsidRPr="00000000">
        <w:rPr>
          <w:rFonts w:ascii="Times New Roman" w:cs="Times New Roman" w:eastAsia="Times New Roman" w:hAnsi="Times New Roman"/>
          <w:sz w:val="24"/>
          <w:szCs w:val="24"/>
          <w:rtl w:val="0"/>
        </w:rPr>
        <w:t xml:space="preserve">та</w:t>
      </w:r>
      <w:r w:rsidDel="00000000" w:rsidR="00000000" w:rsidRPr="00000000">
        <w:rPr>
          <w:rFonts w:ascii="Times New Roman" w:cs="Times New Roman" w:eastAsia="Times New Roman" w:hAnsi="Times New Roman"/>
          <w:sz w:val="24"/>
          <w:szCs w:val="24"/>
          <w:rtl w:val="0"/>
        </w:rPr>
        <w:t xml:space="preserve">к </w:t>
      </w:r>
      <w:r w:rsidDel="00000000" w:rsidR="00000000" w:rsidRPr="00000000">
        <w:rPr>
          <w:rFonts w:ascii="Times New Roman" w:cs="Times New Roman" w:eastAsia="Times New Roman" w:hAnsi="Times New Roman"/>
          <w:sz w:val="24"/>
          <w:szCs w:val="24"/>
          <w:rtl w:val="0"/>
        </w:rPr>
        <w:t xml:space="preserve">говорить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вам больше нечего сказать, профессо</w:t>
      </w:r>
      <w:r w:rsidDel="00000000" w:rsidR="00000000" w:rsidRPr="00000000">
        <w:rPr>
          <w:rFonts w:ascii="Times New Roman" w:cs="Times New Roman" w:eastAsia="Times New Roman" w:hAnsi="Times New Roman"/>
          <w:sz w:val="24"/>
          <w:szCs w:val="24"/>
          <w:rtl w:val="0"/>
        </w:rPr>
        <w:t xml:space="preserve">р, </w:t>
      </w:r>
      <w:r w:rsidDel="00000000" w:rsidR="00000000" w:rsidRPr="00000000">
        <w:rPr>
          <w:rFonts w:ascii="Times New Roman" w:cs="Times New Roman" w:eastAsia="Times New Roman" w:hAnsi="Times New Roman"/>
          <w:sz w:val="24"/>
          <w:szCs w:val="24"/>
          <w:rtl w:val="0"/>
        </w:rPr>
        <w:t xml:space="preserve">уходите.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Ваши соратники уже вычислили, кто я на самом деле? — вопрос прозвучал обманчиво спокойно.</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теперь…</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Чистая магия, чистая сила ворвалась в комнату, словно вспышка молнии, громом отозвалась в её ушах, оглушила все остальные органы чувств, смела бумаги с её стола — не наколдованным ветром, а одной лишь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мощью магической энергии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Сила утихла. Свидетельство о смерти Гермионы Грейнджер медленно опустилось на пол.</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240" w:lineRule="auto"/>
        <w:ind w:left="0" w:right="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 Дэвид Монро. Я сражался с Волдемортом, — всё также спокойно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произнёс мужчина. — Выслушайте меня. Мальчик не должен оставаться в таком состоянии. Он станет </w:t>
      </w:r>
      <w:r w:rsidDel="00000000" w:rsidR="00000000" w:rsidRPr="00000000">
        <w:rPr>
          <w:rFonts w:ascii="Times New Roman" w:cs="Times New Roman" w:eastAsia="Times New Roman" w:hAnsi="Times New Roman"/>
          <w:sz w:val="24"/>
          <w:szCs w:val="24"/>
          <w:rtl w:val="0"/>
        </w:rPr>
        <w:t xml:space="preserve">опасным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Возможно, вы уже сделали всё, что могли. Но я считаю, что такое бывает крайне редко и гораздо чаще на словах, чем на деле. П</w:t>
      </w:r>
      <w:r w:rsidDel="00000000" w:rsidR="00000000" w:rsidRPr="00000000">
        <w:rPr>
          <w:rFonts w:ascii="Times New Roman" w:cs="Times New Roman" w:eastAsia="Times New Roman" w:hAnsi="Times New Roman"/>
          <w:sz w:val="24"/>
          <w:szCs w:val="24"/>
          <w:rtl w:val="0"/>
        </w:rPr>
        <w:t xml:space="preserve">одозреваю, что вы сделали не больше чем обычно.</w:t>
      </w:r>
      <w:r w:rsidDel="00000000" w:rsidR="00000000" w:rsidRPr="00000000">
        <w:rPr>
          <w:rFonts w:ascii="Times New Roman" w:cs="Times New Roman" w:eastAsia="Times New Roman" w:hAnsi="Times New Roman"/>
          <w:sz w:val="24"/>
          <w:szCs w:val="24"/>
          <w:rtl w:val="0"/>
        </w:rPr>
        <w:t xml:space="preserve"> Я не могу по-настоящему понять, что заставляет людей вырываться за собственные границы, потому что у меня таковых никогда не было. Сталкиваясь с перспективой смерти, люди остаются удивительно пассивными. Боязнь публичного осмеяния или потери средств к существованию с большей вероятностью бросает людей в крайности и заставляет отказаться от привычного поведения. Во время войны Тёмный Лорд добивался отличных результатов, разумным образом используя проклятье Круциатус на своих слугах с Меткой, которые не могли избежать наказания, иначе как достигнув успеха — и не важно, насколько сильно они старались. Примерьте их образ мыслей на себя и задайте себе вопрос, действительно ли вы сделали всё, что вы могли, чтобы заставить Гарри Поттера свернуть с выбранного им курса.</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240" w:lineRule="auto"/>
        <w:ind w:left="0" w:right="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из </w:t>
      </w:r>
      <w:r w:rsidDel="00000000" w:rsidR="00000000" w:rsidRPr="00000000">
        <w:rPr>
          <w:rFonts w:ascii="Times New Roman" w:cs="Times New Roman" w:eastAsia="Times New Roman" w:hAnsi="Times New Roman"/>
          <w:sz w:val="24"/>
          <w:szCs w:val="24"/>
          <w:rtl w:val="0"/>
        </w:rPr>
        <w:t xml:space="preserve">Гриффиндора</w:t>
      </w:r>
      <w:r w:rsidDel="00000000" w:rsidR="00000000" w:rsidRPr="00000000">
        <w:rPr>
          <w:rFonts w:ascii="Times New Roman" w:cs="Times New Roman" w:eastAsia="Times New Roman" w:hAnsi="Times New Roman"/>
          <w:sz w:val="24"/>
          <w:szCs w:val="24"/>
          <w:rtl w:val="0"/>
        </w:rPr>
        <w:t xml:space="preserve">, и меня не так л</w:t>
      </w:r>
      <w:r w:rsidDel="00000000" w:rsidR="00000000" w:rsidRPr="00000000">
        <w:rPr>
          <w:rFonts w:ascii="Times New Roman" w:cs="Times New Roman" w:eastAsia="Times New Roman" w:hAnsi="Times New Roman"/>
          <w:sz w:val="24"/>
          <w:szCs w:val="24"/>
          <w:rtl w:val="0"/>
        </w:rPr>
        <w:t xml:space="preserve">егко запугать, — резко ответила она. — </w:t>
      </w:r>
      <w:r w:rsidDel="00000000" w:rsidR="00000000" w:rsidRPr="00000000">
        <w:rPr>
          <w:rFonts w:ascii="Times New Roman" w:cs="Times New Roman" w:eastAsia="Times New Roman" w:hAnsi="Times New Roman"/>
          <w:sz w:val="24"/>
          <w:szCs w:val="24"/>
          <w:rtl w:val="0"/>
        </w:rPr>
        <w:t xml:space="preserve">Вы в моём кабинет</w:t>
      </w:r>
      <w:r w:rsidDel="00000000" w:rsidR="00000000" w:rsidRPr="00000000">
        <w:rPr>
          <w:rFonts w:ascii="Times New Roman" w:cs="Times New Roman" w:eastAsia="Times New Roman" w:hAnsi="Times New Roman"/>
          <w:sz w:val="24"/>
          <w:szCs w:val="24"/>
          <w:rtl w:val="0"/>
        </w:rPr>
        <w:t xml:space="preserve">е, и потому — </w:t>
      </w:r>
      <w:r w:rsidDel="00000000" w:rsidR="00000000" w:rsidRPr="00000000">
        <w:rPr>
          <w:rFonts w:ascii="Times New Roman" w:cs="Times New Roman" w:eastAsia="Times New Roman" w:hAnsi="Times New Roman"/>
          <w:sz w:val="24"/>
          <w:szCs w:val="24"/>
          <w:rtl w:val="0"/>
        </w:rPr>
        <w:t xml:space="preserve">не забывайте о вежливости!</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240" w:lineRule="auto"/>
        <w:ind w:left="0" w:right="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считаю, что страх — превосходная мотивация, и, кстати, сейчас мной движет именно страх. </w:t>
      </w:r>
      <w:r w:rsidDel="00000000" w:rsidR="00000000" w:rsidRPr="00000000">
        <w:rPr>
          <w:rFonts w:ascii="Times New Roman" w:cs="Times New Roman" w:eastAsia="Times New Roman" w:hAnsi="Times New Roman"/>
          <w:sz w:val="24"/>
          <w:szCs w:val="24"/>
          <w:rtl w:val="0"/>
        </w:rPr>
        <w:t xml:space="preserve">Сами-Знаете-Кто, при всей его чудовищности, всё-таки держался в определённых рамках. </w:t>
      </w:r>
      <w:r w:rsidDel="00000000" w:rsidR="00000000" w:rsidRPr="00000000">
        <w:rPr>
          <w:rFonts w:ascii="Times New Roman" w:cs="Times New Roman" w:eastAsia="Times New Roman" w:hAnsi="Times New Roman"/>
          <w:sz w:val="24"/>
          <w:szCs w:val="24"/>
          <w:rtl w:val="0"/>
        </w:rPr>
        <w:t xml:space="preserve">По моему профессиональному мнению сведущего волшебника, почти равного Дамблдору или Тому-Кого-Нельзя-Называть, </w:t>
      </w:r>
      <w:r w:rsidDel="00000000" w:rsidR="00000000" w:rsidRPr="00000000">
        <w:rPr>
          <w:rFonts w:ascii="Times New Roman" w:cs="Times New Roman" w:eastAsia="Times New Roman" w:hAnsi="Times New Roman"/>
          <w:sz w:val="24"/>
          <w:szCs w:val="24"/>
          <w:rtl w:val="0"/>
        </w:rPr>
        <w:t xml:space="preserve">мальчик может пополнить ряды тех, чьи ритуалы выбиты на надгробия</w:t>
      </w:r>
      <w:r w:rsidDel="00000000" w:rsidR="00000000" w:rsidRPr="00000000">
        <w:rPr>
          <w:rFonts w:ascii="Times New Roman" w:cs="Times New Roman" w:eastAsia="Times New Roman" w:hAnsi="Times New Roman"/>
          <w:sz w:val="24"/>
          <w:szCs w:val="24"/>
          <w:rtl w:val="0"/>
        </w:rPr>
        <w:t xml:space="preserve">х стран. Это не праздное беспокойство, МакГонагалл, слова, которые я слышал, вызывают самые мрачные предчувствия.</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240" w:lineRule="auto"/>
        <w:ind w:left="0" w:right="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сошли с ума? Вы думаете, что мистер Поттер способен… Это абсурдно. </w:t>
      </w:r>
      <w:r w:rsidDel="00000000" w:rsidR="00000000" w:rsidRPr="00000000">
        <w:rPr>
          <w:rFonts w:ascii="Times New Roman" w:cs="Times New Roman" w:eastAsia="Times New Roman" w:hAnsi="Times New Roman"/>
          <w:sz w:val="24"/>
          <w:szCs w:val="24"/>
          <w:rtl w:val="0"/>
        </w:rPr>
        <w:t xml:space="preserve">Мистер Поттер никак не в состоянии...</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240" w:lineRule="auto"/>
        <w:ind w:left="0" w:right="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 её мысленным взором возникла картинка стеклянного пятнышка на металлическом шаре.</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240" w:lineRule="auto"/>
        <w:ind w:left="0" w:right="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Поттер ничего подобного</w:t>
      </w:r>
      <w:r w:rsidDel="00000000" w:rsidR="00000000" w:rsidRPr="00000000">
        <w:rPr>
          <w:rFonts w:ascii="Times New Roman" w:cs="Times New Roman" w:eastAsia="Times New Roman" w:hAnsi="Times New Roman"/>
          <w:sz w:val="24"/>
          <w:szCs w:val="24"/>
          <w:rtl w:val="0"/>
        </w:rPr>
        <w:t xml:space="preserve"> делать не станет</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240" w:lineRule="auto"/>
        <w:ind w:left="0" w:right="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этого не нужен осознанный выбор. Волшебники редко стремятся к своей собственной гибели. </w:t>
      </w:r>
      <w:r w:rsidDel="00000000" w:rsidR="00000000" w:rsidRPr="00000000">
        <w:rPr>
          <w:rFonts w:ascii="Times New Roman" w:cs="Times New Roman" w:eastAsia="Times New Roman" w:hAnsi="Times New Roman"/>
          <w:sz w:val="24"/>
          <w:szCs w:val="24"/>
          <w:rtl w:val="0"/>
        </w:rPr>
        <w:t xml:space="preserve">Возможно, мистер Поттер не ударит вас по злому умыслу. Но ведь ему уже случалось</w:t>
      </w:r>
      <w:r w:rsidDel="00000000" w:rsidR="00000000" w:rsidRPr="00000000">
        <w:rPr>
          <w:rFonts w:ascii="Times New Roman" w:cs="Times New Roman" w:eastAsia="Times New Roman" w:hAnsi="Times New Roman"/>
          <w:sz w:val="24"/>
          <w:szCs w:val="24"/>
          <w:rtl w:val="0"/>
        </w:rPr>
        <w:t xml:space="preserve"> за</w:t>
      </w:r>
      <w:r w:rsidDel="00000000" w:rsidR="00000000" w:rsidRPr="00000000">
        <w:rPr>
          <w:rFonts w:ascii="Times New Roman" w:cs="Times New Roman" w:eastAsia="Times New Roman" w:hAnsi="Times New Roman"/>
          <w:sz w:val="24"/>
          <w:szCs w:val="24"/>
          <w:rtl w:val="0"/>
        </w:rPr>
        <w:t xml:space="preserve">деть вас по небрежности, когда он шёл к своей цели? Повторяю ещё раз, у меня есть веские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причины </w:t>
      </w:r>
      <w:r w:rsidDel="00000000" w:rsidR="00000000" w:rsidRPr="00000000">
        <w:rPr>
          <w:rFonts w:ascii="Times New Roman" w:cs="Times New Roman" w:eastAsia="Times New Roman" w:hAnsi="Times New Roman"/>
          <w:sz w:val="24"/>
          <w:szCs w:val="24"/>
          <w:rtl w:val="0"/>
        </w:rPr>
        <w:t xml:space="preserve">для </w:t>
      </w:r>
      <w:r w:rsidDel="00000000" w:rsidR="00000000" w:rsidRPr="00000000">
        <w:rPr>
          <w:rFonts w:ascii="Times New Roman" w:cs="Times New Roman" w:eastAsia="Times New Roman" w:hAnsi="Times New Roman"/>
          <w:sz w:val="24"/>
          <w:szCs w:val="24"/>
          <w:rtl w:val="0"/>
        </w:rPr>
        <w:t xml:space="preserve">самых мрачнейших</w:t>
      </w:r>
      <w:r w:rsidDel="00000000" w:rsidR="00000000" w:rsidRPr="00000000">
        <w:rPr>
          <w:rFonts w:ascii="Times New Roman" w:cs="Times New Roman" w:eastAsia="Times New Roman" w:hAnsi="Times New Roman"/>
          <w:sz w:val="24"/>
          <w:szCs w:val="24"/>
          <w:rtl w:val="0"/>
        </w:rPr>
        <w:t xml:space="preserve"> опасений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240" w:lineRule="auto"/>
        <w:ind w:left="0" w:right="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уже говорили об этом с директором? — медленно спросила она.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0" w:line="240" w:lineRule="auto"/>
        <w:ind w:left="0" w:right="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будет более чем бесполезно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Дамблдор не способен достучаться до мальчика. </w:t>
      </w:r>
      <w:r w:rsidDel="00000000" w:rsidR="00000000" w:rsidRPr="00000000">
        <w:rPr>
          <w:rFonts w:ascii="Times New Roman" w:cs="Times New Roman" w:eastAsia="Times New Roman" w:hAnsi="Times New Roman"/>
          <w:sz w:val="24"/>
          <w:szCs w:val="24"/>
          <w:rtl w:val="0"/>
        </w:rPr>
        <w:t xml:space="preserve">К счастью</w:t>
      </w:r>
      <w:r w:rsidDel="00000000" w:rsidR="00000000" w:rsidRPr="00000000">
        <w:rPr>
          <w:rFonts w:ascii="Times New Roman" w:cs="Times New Roman" w:eastAsia="Times New Roman" w:hAnsi="Times New Roman"/>
          <w:sz w:val="24"/>
          <w:szCs w:val="24"/>
          <w:rtl w:val="0"/>
        </w:rPr>
        <w:t xml:space="preserve">, он достаточно умён, чтобы понимать это и не сделать всё ещё хуже. А у меня нет необходимог</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строения ума</w:t>
      </w:r>
      <w:r w:rsidDel="00000000" w:rsidR="00000000" w:rsidRPr="00000000">
        <w:rPr>
          <w:rFonts w:ascii="Times New Roman" w:cs="Times New Roman" w:eastAsia="Times New Roman" w:hAnsi="Times New Roman"/>
          <w:sz w:val="24"/>
          <w:szCs w:val="24"/>
          <w:rtl w:val="0"/>
        </w:rPr>
        <w:t xml:space="preserve">. Тол</w:t>
      </w:r>
      <w:r w:rsidDel="00000000" w:rsidR="00000000" w:rsidRPr="00000000">
        <w:rPr>
          <w:rFonts w:ascii="Times New Roman" w:cs="Times New Roman" w:eastAsia="Times New Roman" w:hAnsi="Times New Roman"/>
          <w:sz w:val="24"/>
          <w:szCs w:val="24"/>
          <w:rtl w:val="0"/>
        </w:rPr>
        <w:t xml:space="preserve">ько вы… впрочем, как я понимаю, вы </w:t>
      </w:r>
      <w:r w:rsidDel="00000000" w:rsidR="00000000" w:rsidRPr="00000000">
        <w:rPr>
          <w:rFonts w:ascii="Times New Roman" w:cs="Times New Roman" w:eastAsia="Times New Roman" w:hAnsi="Times New Roman"/>
          <w:sz w:val="24"/>
          <w:szCs w:val="24"/>
          <w:rtl w:val="0"/>
        </w:rPr>
        <w:t xml:space="preserve">до сих пор ждёте, пока вас спасёт кто-то другой.</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0" w:line="240" w:lineRule="auto"/>
        <w:ind w:left="0" w:right="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развернулся и побрёл к двери.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0" w:line="240" w:lineRule="auto"/>
        <w:ind w:left="0" w:right="0" w:firstLine="5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Думаю, мне </w:t>
      </w:r>
      <w:r w:rsidDel="00000000" w:rsidR="00000000" w:rsidRPr="00000000">
        <w:rPr>
          <w:rFonts w:ascii="Times New Roman" w:cs="Times New Roman" w:eastAsia="Times New Roman" w:hAnsi="Times New Roman"/>
          <w:sz w:val="24"/>
          <w:szCs w:val="24"/>
          <w:rtl w:val="0"/>
        </w:rPr>
        <w:t xml:space="preserve">следует</w:t>
      </w:r>
      <w:r w:rsidDel="00000000" w:rsidR="00000000" w:rsidRPr="00000000">
        <w:rPr>
          <w:rFonts w:ascii="Times New Roman" w:cs="Times New Roman" w:eastAsia="Times New Roman" w:hAnsi="Times New Roman"/>
          <w:sz w:val="24"/>
          <w:szCs w:val="24"/>
          <w:rtl w:val="0"/>
        </w:rPr>
        <w:t xml:space="preserve"> посоветоваться с Северусом Снейпом. Может, он и </w:t>
      </w:r>
      <w:r w:rsidDel="00000000" w:rsidR="00000000" w:rsidRPr="00000000">
        <w:rPr>
          <w:rFonts w:ascii="Times New Roman" w:cs="Times New Roman" w:eastAsia="Times New Roman" w:hAnsi="Times New Roman"/>
          <w:sz w:val="24"/>
          <w:szCs w:val="24"/>
          <w:rtl w:val="0"/>
        </w:rPr>
        <w:t xml:space="preserve">ходячее бедствие</w:t>
      </w:r>
      <w:r w:rsidDel="00000000" w:rsidR="00000000" w:rsidRPr="00000000">
        <w:rPr>
          <w:rFonts w:ascii="Times New Roman" w:cs="Times New Roman" w:eastAsia="Times New Roman" w:hAnsi="Times New Roman"/>
          <w:sz w:val="24"/>
          <w:szCs w:val="24"/>
          <w:rtl w:val="0"/>
        </w:rPr>
        <w:t xml:space="preserve">, но произошедшее ему знак</w:t>
      </w:r>
      <w:r w:rsidDel="00000000" w:rsidR="00000000" w:rsidRPr="00000000">
        <w:rPr>
          <w:rFonts w:ascii="Times New Roman" w:cs="Times New Roman" w:eastAsia="Times New Roman" w:hAnsi="Times New Roman"/>
          <w:sz w:val="24"/>
          <w:szCs w:val="24"/>
          <w:rtl w:val="0"/>
        </w:rPr>
        <w:t xml:space="preserve">омо и, возможно, он лучше понимает настроение мальчика. Что касается вас, мадам, представьте, что вы умираете и знаете, что Британия… впрочем, нет, что вам Британия? Представьте, что вы умираете, а стены Хогвартса вокруг вас поглощает тьма, и вы знаете, что ваши ученики умрут вместе с вами. И вы вспоминаете этот день и осознаёте, что сделали далеко не всё, что могли.</w:t>
      </w:r>
      <w:r w:rsidDel="00000000" w:rsidR="00000000" w:rsidRPr="00000000">
        <w:rPr>
          <w:rtl w:val="0"/>
        </w:rPr>
      </w:r>
    </w:p>
    <w:sectPr>
      <w:pgSz w:h="16838" w:w="11906"/>
      <w:pgMar w:bottom="1440.000000000000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spacing w:line="240" w:lineRule="auto"/>
      <w:ind w:firstLine="54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