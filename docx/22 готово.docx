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Что-то где-то когда-то пошло не так...</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ПЕТУНИЯ ЭВАНС вышла замуж за Майкла Верреса, профессора биохимии из Оксфорда.</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RPr="00000000" w:rsidR="00000000" w:rsidDel="00000000">
        <w:rPr>
          <w:rFonts w:cs="Times New Roman" w:hAnsi="Times New Roman" w:eastAsia="Times New Roman" w:ascii="Times New Roman"/>
          <w:sz w:val="24"/>
          <w:rtl w:val="0"/>
        </w:rPr>
        <w:t xml:space="preserve">прочёл </w:t>
      </w:r>
      <w:r w:rsidRPr="00000000" w:rsidR="00000000" w:rsidDel="00000000">
        <w:rPr>
          <w:rFonts w:cs="Times New Roman" w:hAnsi="Times New Roman" w:eastAsia="Times New Roman" w:ascii="Times New Roman"/>
          <w:sz w:val="24"/>
          <w:rtl w:val="0"/>
        </w:rPr>
        <w:t xml:space="preserve">«Гёделя, Эшера, Баха», </w:t>
      </w:r>
      <w:r w:rsidRPr="00000000" w:rsidR="00000000" w:rsidDel="00000000">
        <w:rPr>
          <w:rFonts w:cs="Times New Roman" w:hAnsi="Times New Roman" w:eastAsia="Times New Roman" w:ascii="Times New Roman"/>
          <w:sz w:val="24"/>
          <w:rtl w:val="0"/>
        </w:rPr>
        <w:t xml:space="preserve">«Суждение при неопределённости: эвристика и предвзятость</w:t>
      </w:r>
      <w:r w:rsidRPr="00000000" w:rsidR="00000000" w:rsidDel="00000000">
        <w:rPr>
          <w:rFonts w:cs="Times New Roman" w:hAnsi="Times New Roman" w:eastAsia="Times New Roman" w:ascii="Times New Roman"/>
          <w:sz w:val="24"/>
          <w:rtl w:val="0"/>
        </w:rPr>
        <w:t xml:space="preserve">» и первый том «Фейнмановских лекций по физике». </w:t>
      </w:r>
      <w:r w:rsidRPr="00000000" w:rsidR="00000000" w:rsidDel="00000000">
        <w:rPr>
          <w:rFonts w:cs="Times New Roman" w:hAnsi="Times New Roman" w:eastAsia="Times New Roman" w:ascii="Times New Roman"/>
          <w:sz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ГЕРМИОНА ГРЕЙНДЖЕР </w:t>
      </w:r>
      <w:r w:rsidRPr="00000000" w:rsidR="00000000" w:rsidDel="00000000">
        <w:rPr>
          <w:rFonts w:cs="Times New Roman" w:hAnsi="Times New Roman" w:eastAsia="Times New Roman" w:ascii="Times New Roman"/>
          <w:sz w:val="24"/>
          <w:rtl w:val="0"/>
        </w:rPr>
        <w:t xml:space="preserve">обгоняет его по всем предметам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кроме полётов на метле.</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ДРАКО МАЛФОЙ </w:t>
      </w:r>
      <w:r w:rsidRPr="00000000" w:rsidR="00000000" w:rsidDel="00000000">
        <w:rPr>
          <w:rFonts w:cs="Times New Roman" w:hAnsi="Times New Roman" w:eastAsia="Times New Roman" w:ascii="Times New Roman"/>
          <w:sz w:val="24"/>
          <w:rtl w:val="0"/>
        </w:rPr>
        <w:t xml:space="preserve">ведёт себя </w:t>
      </w:r>
      <w:r w:rsidRPr="00000000" w:rsidR="00000000" w:rsidDel="00000000">
        <w:rPr>
          <w:rFonts w:cs="Times New Roman" w:hAnsi="Times New Roman" w:eastAsia="Times New Roman" w:ascii="Times New Roman"/>
          <w:sz w:val="24"/>
          <w:rtl w:val="0"/>
        </w:rPr>
        <w:t xml:space="preserve">в точности как одиннадцатилетний мальчик, </w:t>
      </w:r>
      <w:r w:rsidRPr="00000000" w:rsidR="00000000" w:rsidDel="00000000">
        <w:rPr>
          <w:rFonts w:cs="Times New Roman" w:hAnsi="Times New Roman" w:eastAsia="Times New Roman" w:ascii="Times New Roman"/>
          <w:sz w:val="24"/>
          <w:rtl w:val="0"/>
        </w:rPr>
        <w:t xml:space="preserve">чей любящий отец — не кто иной, как Дарт Вейдер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осуществил мечту всей своей жизни и теперь преподаёт защиту от Тёмных искусств</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или, как он предпочитает называть этот предмет, Боевую магию.</w:t>
      </w:r>
      <w:r w:rsidRPr="00000000" w:rsidR="00000000" w:rsidDel="00000000">
        <w:rPr>
          <w:rFonts w:cs="Times New Roman" w:hAnsi="Times New Roman" w:eastAsia="Times New Roman" w:ascii="Times New Roman"/>
          <w:sz w:val="24"/>
          <w:rtl w:val="0"/>
        </w:rPr>
        <w:t xml:space="preserve">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ученики</w:t>
      </w:r>
      <w:r w:rsidRPr="00000000" w:rsidR="00000000" w:rsidDel="00000000">
        <w:rPr>
          <w:rFonts w:cs="Times New Roman" w:hAnsi="Times New Roman" w:eastAsia="Times New Roman" w:ascii="Times New Roman"/>
          <w:sz w:val="24"/>
          <w:rtl w:val="0"/>
        </w:rPr>
        <w:t xml:space="preserve"> гадают</w:t>
      </w:r>
      <w:r w:rsidRPr="00000000" w:rsidR="00000000" w:rsidDel="00000000">
        <w:rPr>
          <w:rFonts w:cs="Times New Roman" w:hAnsi="Times New Roman" w:eastAsia="Times New Roman" w:ascii="Times New Roman"/>
          <w:sz w:val="24"/>
          <w:rtl w:val="0"/>
        </w:rPr>
        <w:t xml:space="preserve">, что же не так с учителем Защиты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этот раз.</w:t>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ДАМБЛДОР либо сумасшедший</w:t>
      </w:r>
      <w:r w:rsidRPr="00000000" w:rsidR="00000000" w:rsidDel="00000000">
        <w:rPr>
          <w:rFonts w:cs="Times New Roman" w:hAnsi="Times New Roman" w:eastAsia="Times New Roman" w:ascii="Times New Roman"/>
          <w:sz w:val="24"/>
          <w:rtl w:val="0"/>
        </w:rPr>
        <w:t xml:space="preserve">, либо ведёт какую-то очень сложную игру, которая включает в себя сжигание курицы.</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Fonts w:cs="Times New Roman" w:hAnsi="Times New Roman" w:eastAsia="Times New Roman" w:ascii="Times New Roman"/>
          <w:sz w:val="24"/>
          <w:rtl w:val="0"/>
        </w:rPr>
        <w:t xml:space="preserve">ЗАМЕСТИТЕЛЬ ДИРЕКТОРА МИНЕРВА МАКГОНАГАЛЛ мечтает найти какое-нибудь укромное место,</w:t>
      </w:r>
      <w:r w:rsidRPr="00000000" w:rsidR="00000000" w:rsidDel="00000000">
        <w:rPr>
          <w:rFonts w:cs="Times New Roman" w:hAnsi="Times New Roman" w:eastAsia="Times New Roman" w:ascii="Times New Roman"/>
          <w:sz w:val="24"/>
          <w:rtl w:val="0"/>
        </w:rPr>
        <w:t xml:space="preserve"> чтобы как следует прокричаться.</w:t>
      </w:r>
      <w:r w:rsidRPr="00000000" w:rsidR="00000000" w:rsidDel="00000000">
        <w:rPr>
          <w:rtl w:val="0"/>
        </w:rPr>
      </w:r>
    </w:p>
    <w:p w:rsidP="00000000" w:rsidRPr="00000000" w:rsidR="00000000" w:rsidDel="00000000" w:rsidRDefault="00000000">
      <w:pPr>
        <w:spacing w:lineRule="auto" w:line="240"/>
        <w:ind w:firstLine="570"/>
        <w:contextualSpacing w:val="0"/>
        <w:jc w:val="left"/>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В книге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ГАРРИ ПОТТЕР И МЕТОДЫ РАЦИОНАЛЬНОГО МЫШЛЕНИЯ</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Вы не представляете, куда всё это </w:t>
      </w:r>
      <w:r w:rsidRPr="00000000" w:rsidR="00000000" w:rsidDel="00000000">
        <w:rPr>
          <w:rFonts w:cs="Times New Roman" w:hAnsi="Times New Roman" w:eastAsia="Times New Roman" w:ascii="Times New Roman"/>
          <w:i w:val="1"/>
          <w:sz w:val="24"/>
          <w:rtl w:val="0"/>
        </w:rPr>
        <w:t xml:space="preserve">зайдёт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jc w:val="center"/>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От автора: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Мнения персонажей данной истории необязательно совпадают с мнением автора. Мысли «тёплой» разновидности этого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обычно хороший пример для подражания, особенно в тех случаях, когда он может подтвердить свои размышления </w:t>
      </w:r>
      <w:r w:rsidRPr="00000000" w:rsidR="00000000" w:rsidDel="00000000">
        <w:rPr>
          <w:rFonts w:cs="Times New Roman" w:hAnsi="Times New Roman" w:eastAsia="Times New Roman" w:ascii="Times New Roman"/>
          <w:sz w:val="24"/>
          <w:rtl w:val="0"/>
        </w:rPr>
        <w:t xml:space="preserve">цитатами из научных трудов</w:t>
      </w:r>
      <w:r w:rsidRPr="00000000" w:rsidR="00000000" w:rsidDel="00000000">
        <w:rPr>
          <w:rFonts w:cs="Times New Roman" w:hAnsi="Times New Roman" w:eastAsia="Times New Roman" w:ascii="Times New Roman"/>
          <w:sz w:val="24"/>
          <w:rtl w:val="0"/>
        </w:rPr>
        <w:t xml:space="preserve">. Но не всегда то, что делает или думает Гарри, — хорошая идея. Иначе это была бы плохая история. </w:t>
      </w:r>
      <w:r w:rsidRPr="00000000" w:rsidR="00000000" w:rsidDel="00000000">
        <w:rPr>
          <w:rFonts w:cs="Times New Roman" w:hAnsi="Times New Roman" w:eastAsia="Times New Roman" w:ascii="Times New Roman"/>
          <w:sz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bookmarkStart w:id="0" w:colFirst="0" w:name="h.ptt6d51p6lzi" w:colLast="0"/>
      <w:bookmarkEnd w:id="0"/>
      <w:r w:rsidRPr="00000000" w:rsidR="00000000" w:rsidDel="00000000">
        <w:rPr>
          <w:rtl w:val="0"/>
        </w:rPr>
        <w:t xml:space="preserve">Глава 22. Научный метод</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Маленькая комната недалеко от спален Когтеврана, </w:t>
      </w:r>
      <w:r w:rsidRPr="00000000" w:rsidR="00000000" w:rsidDel="00000000">
        <w:rPr>
          <w:rFonts w:cs="Times New Roman" w:hAnsi="Times New Roman" w:eastAsia="Times New Roman" w:ascii="Times New Roman"/>
          <w:sz w:val="24"/>
          <w:rtl w:val="0"/>
        </w:rPr>
        <w:t xml:space="preserve">один из многих заброшенных классов Хогвартс</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Серый каменный пол, красные кирпичные стены, </w:t>
      </w:r>
      <w:r w:rsidRPr="00000000" w:rsidR="00000000" w:rsidDel="00000000">
        <w:rPr>
          <w:rFonts w:cs="Times New Roman" w:hAnsi="Times New Roman" w:eastAsia="Times New Roman" w:ascii="Times New Roman"/>
          <w:sz w:val="24"/>
          <w:rtl w:val="0"/>
        </w:rPr>
        <w:t xml:space="preserve">потолок из тёмного морёного дерева</w:t>
      </w:r>
      <w:r w:rsidRPr="00000000" w:rsidR="00000000" w:rsidDel="00000000">
        <w:rPr>
          <w:rFonts w:cs="Times New Roman" w:hAnsi="Times New Roman" w:eastAsia="Times New Roman" w:ascii="Times New Roman"/>
          <w:sz w:val="24"/>
          <w:rtl w:val="0"/>
        </w:rPr>
        <w:t xml:space="preserve">, четыре светящихся стеклянных шара на стенах. </w:t>
      </w:r>
      <w:r w:rsidRPr="00000000" w:rsidR="00000000" w:rsidDel="00000000">
        <w:rPr>
          <w:rFonts w:cs="Times New Roman" w:hAnsi="Times New Roman" w:eastAsia="Times New Roman" w:ascii="Times New Roman"/>
          <w:sz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на первый, так и на второй взгляд по комнате носились летучие мыши.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Именно в этот день, как когда-нибудь запишут будущие историки — </w:t>
      </w: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весь </w:t>
      </w:r>
      <w:r w:rsidRPr="00000000" w:rsidR="00000000" w:rsidDel="00000000">
        <w:rPr>
          <w:rFonts w:cs="Times New Roman" w:hAnsi="Times New Roman" w:eastAsia="Times New Roman" w:ascii="Times New Roman"/>
          <w:sz w:val="24"/>
          <w:rtl w:val="0"/>
        </w:rPr>
        <w:t xml:space="preserve">проект на самом деле приведёт </w:t>
      </w:r>
      <w:r w:rsidRPr="00000000" w:rsidR="00000000" w:rsidDel="00000000">
        <w:rPr>
          <w:rFonts w:cs="Times New Roman" w:hAnsi="Times New Roman" w:eastAsia="Times New Roman" w:ascii="Times New Roman"/>
          <w:sz w:val="24"/>
          <w:rtl w:val="0"/>
        </w:rPr>
        <w:t xml:space="preserve">хоть к чему-то,</w:t>
      </w:r>
      <w:r w:rsidRPr="00000000" w:rsidR="00000000" w:rsidDel="00000000">
        <w:rPr>
          <w:rFonts w:cs="Times New Roman" w:hAnsi="Times New Roman" w:eastAsia="Times New Roman" w:ascii="Times New Roman"/>
          <w:sz w:val="24"/>
          <w:rtl w:val="0"/>
        </w:rPr>
        <w:t xml:space="preserve"> — два первокурсника Хогвартса начали научное исследование магии.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Джеймс Поттер-Эванс-Веррес, теоретик.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Гермиона Джин Грейнджер, экспериментатор и </w:t>
      </w:r>
      <w:r w:rsidRPr="00000000" w:rsidR="00000000" w:rsidDel="00000000">
        <w:rPr>
          <w:rFonts w:cs="Times New Roman" w:hAnsi="Times New Roman" w:eastAsia="Times New Roman" w:ascii="Times New Roman"/>
          <w:sz w:val="24"/>
          <w:rtl w:val="0"/>
        </w:rPr>
        <w:t xml:space="preserve">объект исследования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RPr="00000000" w:rsidR="00000000" w:rsidDel="00000000">
        <w:rPr>
          <w:rFonts w:cs="Times New Roman" w:hAnsi="Times New Roman" w:eastAsia="Times New Roman" w:ascii="Times New Roman"/>
          <w:sz w:val="24"/>
          <w:rtl w:val="0"/>
        </w:rPr>
        <w:t xml:space="preserve">тратил</w:t>
      </w:r>
      <w:r w:rsidRPr="00000000" w:rsidR="00000000" w:rsidDel="00000000">
        <w:rPr>
          <w:rFonts w:cs="Times New Roman" w:hAnsi="Times New Roman" w:eastAsia="Times New Roman" w:ascii="Times New Roman"/>
          <w:sz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RPr="00000000" w:rsidR="00000000" w:rsidDel="00000000">
        <w:rPr>
          <w:rFonts w:cs="Times New Roman" w:hAnsi="Times New Roman" w:eastAsia="Times New Roman" w:ascii="Times New Roman"/>
          <w:sz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RPr="00000000" w:rsidR="00000000" w:rsidDel="00000000">
        <w:rPr>
          <w:rFonts w:cs="Times New Roman" w:hAnsi="Times New Roman" w:eastAsia="Times New Roman" w:ascii="Times New Roman"/>
          <w:sz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RPr="00000000" w:rsidR="00000000" w:rsidDel="00000000">
        <w:rPr>
          <w:rFonts w:cs="Times New Roman" w:hAnsi="Times New Roman" w:eastAsia="Times New Roman" w:ascii="Times New Roman"/>
          <w:sz w:val="24"/>
          <w:rtl w:val="0"/>
        </w:rPr>
        <w:t xml:space="preserve">исходили </w:t>
      </w:r>
      <w:r w:rsidRPr="00000000" w:rsidR="00000000" w:rsidDel="00000000">
        <w:rPr>
          <w:rFonts w:cs="Times New Roman" w:hAnsi="Times New Roman" w:eastAsia="Times New Roman" w:ascii="Times New Roman"/>
          <w:sz w:val="24"/>
          <w:rtl w:val="0"/>
        </w:rPr>
        <w:t xml:space="preserve">не из англоговорящей</w:t>
      </w:r>
      <w:r w:rsidRPr="00000000" w:rsidR="00000000" w:rsidDel="00000000">
        <w:rPr>
          <w:rFonts w:cs="Times New Roman" w:hAnsi="Times New Roman" w:eastAsia="Times New Roman" w:ascii="Times New Roman"/>
          <w:sz w:val="24"/>
          <w:rtl w:val="0"/>
        </w:rPr>
        <w:t xml:space="preserve"> среды и поэтому привили ей уважение к труду), Энтони Голдштейн (относящийся к небольшой этнической группе, которая </w:t>
      </w:r>
      <w:r w:rsidRPr="00000000" w:rsidR="00000000" w:rsidDel="00000000">
        <w:rPr>
          <w:rFonts w:cs="Times New Roman" w:hAnsi="Times New Roman" w:eastAsia="Times New Roman" w:ascii="Times New Roman"/>
          <w:sz w:val="24"/>
          <w:rtl w:val="0"/>
        </w:rPr>
        <w:t xml:space="preserve">получает </w:t>
      </w:r>
      <w:r w:rsidRPr="00000000" w:rsidR="00000000" w:rsidDel="00000000">
        <w:rPr>
          <w:rFonts w:cs="Times New Roman" w:hAnsi="Times New Roman" w:eastAsia="Times New Roman" w:ascii="Times New Roman"/>
          <w:sz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Для выполнения </w:t>
      </w:r>
      <w:r w:rsidRPr="00000000" w:rsidR="00000000" w:rsidDel="00000000">
        <w:rPr>
          <w:rFonts w:cs="Times New Roman" w:hAnsi="Times New Roman" w:eastAsia="Times New Roman" w:ascii="Times New Roman"/>
          <w:sz w:val="24"/>
          <w:rtl w:val="0"/>
        </w:rPr>
        <w:t xml:space="preserve">этого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RPr="00000000" w:rsidR="00000000" w:rsidDel="00000000">
        <w:rPr>
          <w:rFonts w:cs="Times New Roman" w:hAnsi="Times New Roman" w:eastAsia="Times New Roman" w:ascii="Times New Roman"/>
          <w:sz w:val="24"/>
          <w:rtl w:val="0"/>
        </w:rPr>
        <w:t xml:space="preserve">То есть Гермиона Грейнджер. Без вариантов.</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Стоит также упомянуть, что в </w:t>
      </w:r>
      <w:r w:rsidRPr="00000000" w:rsidR="00000000" w:rsidDel="00000000">
        <w:rPr>
          <w:rFonts w:cs="Times New Roman" w:hAnsi="Times New Roman" w:eastAsia="Times New Roman" w:ascii="Times New Roman"/>
          <w:sz w:val="24"/>
          <w:rtl w:val="0"/>
        </w:rPr>
        <w:t xml:space="preserve">данный </w:t>
      </w:r>
      <w:r w:rsidRPr="00000000" w:rsidR="00000000" w:rsidDel="00000000">
        <w:rPr>
          <w:rFonts w:cs="Times New Roman" w:hAnsi="Times New Roman" w:eastAsia="Times New Roman" w:ascii="Times New Roman"/>
          <w:sz w:val="24"/>
          <w:rtl w:val="0"/>
        </w:rPr>
        <w:t xml:space="preserve">момент ни одна из летавших по комнате летучих мышей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светилась.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было трудно принять выводы, которые из этого следовали.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Угели бугели</w:t>
      </w:r>
      <w:r w:rsidRPr="00000000" w:rsidR="00000000" w:rsidDel="00000000">
        <w:rPr>
          <w:rFonts w:cs="Times New Roman" w:hAnsi="Times New Roman" w:eastAsia="Times New Roman" w:ascii="Times New Roman"/>
          <w:sz w:val="24"/>
          <w:rtl w:val="0"/>
        </w:rPr>
        <w:t xml:space="preserve">! — опять произнесла Гермиона.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конце палочки Гермионы снова возникла </w:t>
      </w:r>
      <w:r w:rsidRPr="00000000" w:rsidR="00000000" w:rsidDel="00000000">
        <w:rPr>
          <w:rFonts w:cs="Times New Roman" w:hAnsi="Times New Roman" w:eastAsia="Times New Roman" w:ascii="Times New Roman"/>
          <w:sz w:val="24"/>
          <w:rtl w:val="0"/>
        </w:rPr>
        <w:t xml:space="preserve">летучая мышь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Никаких промежуточных состояний.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Секунда — пусто, </w:t>
      </w:r>
      <w:r w:rsidRPr="00000000" w:rsidR="00000000" w:rsidDel="00000000">
        <w:rPr>
          <w:rFonts w:cs="Times New Roman" w:hAnsi="Times New Roman" w:eastAsia="Times New Roman" w:ascii="Times New Roman"/>
          <w:sz w:val="24"/>
          <w:rtl w:val="0"/>
        </w:rPr>
        <w:t xml:space="preserve">следующая</w:t>
      </w:r>
      <w:r w:rsidRPr="00000000" w:rsidR="00000000" w:rsidDel="00000000">
        <w:rPr>
          <w:rFonts w:cs="Times New Roman" w:hAnsi="Times New Roman" w:eastAsia="Times New Roman" w:ascii="Times New Roman"/>
          <w:sz w:val="24"/>
          <w:rtl w:val="0"/>
        </w:rPr>
        <w:t xml:space="preserve"> секунда — летучая мышь.</w:t>
      </w:r>
      <w:r w:rsidRPr="00000000" w:rsidR="00000000" w:rsidDel="00000000">
        <w:rPr>
          <w:rFonts w:cs="Times New Roman" w:hAnsi="Times New Roman" w:eastAsia="Times New Roman" w:ascii="Times New Roman"/>
          <w:sz w:val="24"/>
          <w:rtl w:val="0"/>
        </w:rPr>
        <w:t xml:space="preserve"> И 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она появилась, </w:t>
      </w:r>
      <w:r w:rsidRPr="00000000" w:rsidR="00000000" w:rsidDel="00000000">
        <w:rPr>
          <w:rFonts w:cs="Times New Roman" w:hAnsi="Times New Roman" w:eastAsia="Times New Roman" w:ascii="Times New Roman"/>
          <w:sz w:val="24"/>
          <w:rtl w:val="0"/>
        </w:rPr>
        <w:t xml:space="preserve">её крылья уже двигались.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она </w:t>
      </w:r>
      <w:r w:rsidRPr="00000000" w:rsidR="00000000" w:rsidDel="00000000">
        <w:rPr>
          <w:rFonts w:cs="Times New Roman" w:hAnsi="Times New Roman" w:eastAsia="Times New Roman" w:ascii="Times New Roman"/>
          <w:i w:val="1"/>
          <w:sz w:val="24"/>
          <w:rtl w:val="0"/>
        </w:rPr>
        <w:t xml:space="preserve">тоже не светилась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 хватит? — </w:t>
      </w:r>
      <w:r w:rsidRPr="00000000" w:rsidR="00000000" w:rsidDel="00000000">
        <w:rPr>
          <w:rFonts w:cs="Times New Roman" w:hAnsi="Times New Roman" w:eastAsia="Times New Roman" w:ascii="Times New Roman"/>
          <w:sz w:val="24"/>
          <w:rtl w:val="0"/>
        </w:rPr>
        <w:t xml:space="preserve">поинтересовалась</w:t>
      </w:r>
      <w:r w:rsidRPr="00000000" w:rsidR="00000000" w:rsidDel="00000000">
        <w:rPr>
          <w:rFonts w:cs="Times New Roman" w:hAnsi="Times New Roman" w:eastAsia="Times New Roman" w:ascii="Times New Roman"/>
          <w:sz w:val="24"/>
          <w:rtl w:val="0"/>
        </w:rPr>
        <w:t xml:space="preserve"> Гермиона.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уверена, — произнёс Гарри сдавленным голосом</w:t>
      </w:r>
      <w:r w:rsidRPr="00000000" w:rsidR="00000000" w:rsidDel="00000000">
        <w:rPr>
          <w:rFonts w:cs="Times New Roman" w:hAnsi="Times New Roman" w:eastAsia="Times New Roman" w:ascii="Times New Roman"/>
          <w:sz w:val="24"/>
          <w:rtl w:val="0"/>
        </w:rPr>
        <w:t xml:space="preserve">, — что </w:t>
      </w:r>
      <w:r w:rsidRPr="00000000" w:rsidR="00000000" w:rsidDel="00000000">
        <w:rPr>
          <w:rFonts w:cs="Times New Roman" w:hAnsi="Times New Roman" w:eastAsia="Times New Roman" w:ascii="Times New Roman"/>
          <w:sz w:val="24"/>
          <w:rtl w:val="0"/>
        </w:rPr>
        <w:t xml:space="preserve">ещё немного</w:t>
      </w:r>
      <w:r w:rsidRPr="00000000" w:rsidR="00000000" w:rsidDel="00000000">
        <w:rPr>
          <w:rFonts w:cs="Times New Roman" w:hAnsi="Times New Roman" w:eastAsia="Times New Roman" w:ascii="Times New Roman"/>
          <w:sz w:val="24"/>
          <w:rtl w:val="0"/>
        </w:rPr>
        <w:t xml:space="preserve"> попрактиковавшись, ты всё равно не сможешь заставить её светиться?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нарушал заранее за</w:t>
      </w:r>
      <w:r w:rsidRPr="00000000" w:rsidR="00000000" w:rsidDel="00000000">
        <w:rPr>
          <w:rFonts w:cs="Times New Roman" w:hAnsi="Times New Roman" w:eastAsia="Times New Roman" w:ascii="Times New Roman"/>
          <w:sz w:val="24"/>
          <w:rtl w:val="0"/>
        </w:rPr>
        <w:t xml:space="preserve">писанную</w:t>
      </w:r>
      <w:r w:rsidRPr="00000000" w:rsidR="00000000" w:rsidDel="00000000">
        <w:rPr>
          <w:rFonts w:cs="Times New Roman" w:hAnsi="Times New Roman" w:eastAsia="Times New Roman" w:ascii="Times New Roman"/>
          <w:sz w:val="24"/>
          <w:rtl w:val="0"/>
        </w:rPr>
        <w:t xml:space="preserve"> процедуру эксперимента, что было грехом, и нарушал её из-за того, что ему не нравились получаемые результаты, что было </w:t>
      </w:r>
      <w:r w:rsidRPr="00000000" w:rsidR="00000000" w:rsidDel="00000000">
        <w:rPr>
          <w:rFonts w:cs="Times New Roman" w:hAnsi="Times New Roman" w:eastAsia="Times New Roman" w:ascii="Times New Roman"/>
          <w:sz w:val="24"/>
          <w:rtl w:val="0"/>
        </w:rPr>
        <w:t xml:space="preserve">грехом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смертным</w:t>
      </w:r>
      <w:r w:rsidRPr="00000000" w:rsidR="00000000" w:rsidDel="00000000">
        <w:rPr>
          <w:rFonts w:cs="Times New Roman" w:hAnsi="Times New Roman" w:eastAsia="Times New Roman" w:ascii="Times New Roman"/>
          <w:sz w:val="24"/>
          <w:rtl w:val="0"/>
        </w:rPr>
        <w:t xml:space="preserve">. За это можно </w:t>
      </w:r>
      <w:r w:rsidRPr="00000000" w:rsidR="00000000" w:rsidDel="00000000">
        <w:rPr>
          <w:rFonts w:cs="Times New Roman" w:hAnsi="Times New Roman" w:eastAsia="Times New Roman" w:ascii="Times New Roman"/>
          <w:sz w:val="24"/>
          <w:rtl w:val="0"/>
        </w:rPr>
        <w:t xml:space="preserve">попасть </w:t>
      </w:r>
      <w:r w:rsidRPr="00000000" w:rsidR="00000000" w:rsidDel="00000000">
        <w:rPr>
          <w:rFonts w:cs="Times New Roman" w:hAnsi="Times New Roman" w:eastAsia="Times New Roman" w:ascii="Times New Roman"/>
          <w:sz w:val="24"/>
          <w:rtl w:val="0"/>
        </w:rPr>
        <w:t xml:space="preserve">в Научный Ад, но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это казалось несущественным.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ты изменил на этот раз? — немного устало спросила Гермиона.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Длительности звуков «у», «э» и «и». Они должны соотноситься как 3 к 2 к 2, а не как 3 к 1 к 1.</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Угели бугели</w:t>
      </w:r>
      <w:r w:rsidRPr="00000000" w:rsidR="00000000" w:rsidDel="00000000">
        <w:rPr>
          <w:rFonts w:cs="Times New Roman" w:hAnsi="Times New Roman" w:eastAsia="Times New Roman" w:ascii="Times New Roman"/>
          <w:sz w:val="24"/>
          <w:rtl w:val="0"/>
        </w:rPr>
        <w:t xml:space="preserve">! — произнесла Гермиона.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появившейся летучей мыши было только одно крыло. О</w:t>
      </w:r>
      <w:r w:rsidRPr="00000000" w:rsidR="00000000" w:rsidDel="00000000">
        <w:rPr>
          <w:rFonts w:cs="Times New Roman" w:hAnsi="Times New Roman" w:eastAsia="Times New Roman" w:ascii="Times New Roman"/>
          <w:sz w:val="24"/>
          <w:rtl w:val="0"/>
        </w:rPr>
        <w:t xml:space="preserve">на печально опустилась по спирали на пол</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начала ползать кругами.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 самом деле? — переспросила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3 к 2 к 1.</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Угели бугели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у летучей мыши вовсе не было крыльев, и она плюхнулась на пол </w:t>
      </w:r>
      <w:r w:rsidRPr="00000000" w:rsidR="00000000" w:rsidDel="00000000">
        <w:rPr>
          <w:rFonts w:cs="Times New Roman" w:hAnsi="Times New Roman" w:eastAsia="Times New Roman" w:ascii="Times New Roman"/>
          <w:sz w:val="24"/>
          <w:rtl w:val="0"/>
        </w:rPr>
        <w:t xml:space="preserve">словно обычная мёртвая мышь-полёвка.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3 к 1 к 2.</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Очередная </w:t>
      </w: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етучая мышь</w:t>
      </w:r>
      <w:r w:rsidRPr="00000000" w:rsidR="00000000" w:rsidDel="00000000">
        <w:rPr>
          <w:rFonts w:cs="Times New Roman" w:hAnsi="Times New Roman" w:eastAsia="Times New Roman" w:ascii="Times New Roman"/>
          <w:sz w:val="24"/>
          <w:rtl w:val="0"/>
        </w:rPr>
        <w:t xml:space="preserve"> взлетела к потолку, здоровая и сияющая зелёным светом.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удовлетворённо кивнула.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Замечательно, что дальше?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Последовала длительная пауза.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правда?</w:t>
      </w: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должна сказать «</w:t>
      </w:r>
      <w:r w:rsidRPr="00000000" w:rsidR="00000000" w:rsidDel="00000000">
        <w:rPr>
          <w:rFonts w:cs="Times New Roman" w:hAnsi="Times New Roman" w:eastAsia="Times New Roman" w:ascii="Times New Roman"/>
          <w:i w:val="1"/>
          <w:sz w:val="24"/>
          <w:rtl w:val="0"/>
        </w:rPr>
        <w:t xml:space="preserve">Угели бугели»</w:t>
      </w:r>
      <w:r w:rsidRPr="00000000" w:rsidR="00000000" w:rsidDel="00000000">
        <w:rPr>
          <w:rFonts w:cs="Times New Roman" w:hAnsi="Times New Roman" w:eastAsia="Times New Roman" w:ascii="Times New Roman"/>
          <w:sz w:val="24"/>
          <w:rtl w:val="0"/>
        </w:rPr>
        <w:t xml:space="preserve"> с длительностями звуков «у», «э» и «и», относящимися как 3 к 1 к 2, или мышь не будет светиться? </w:t>
      </w:r>
      <w:r w:rsidRPr="00000000" w:rsidR="00000000" w:rsidDel="00000000">
        <w:rPr>
          <w:rFonts w:cs="Times New Roman" w:hAnsi="Times New Roman" w:eastAsia="Times New Roman" w:ascii="Times New Roman"/>
          <w:i w:val="1"/>
          <w:sz w:val="24"/>
          <w:rtl w:val="0"/>
        </w:rPr>
        <w:t xml:space="preserve">Почему? Почему? Во имя всего святого, почему?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Почему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ГР-Р-Р-Р-Р-</w:t>
      </w:r>
      <w:r w:rsidRPr="00000000" w:rsidR="00000000" w:rsidDel="00000000">
        <w:rPr>
          <w:rFonts w:cs="Times New Roman" w:hAnsi="Times New Roman" w:eastAsia="Times New Roman" w:ascii="Times New Roman"/>
          <w:i w:val="1"/>
          <w:sz w:val="24"/>
          <w:rtl w:val="0"/>
        </w:rPr>
        <w:t xml:space="preserve">Р</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Бум. Бум. Бум.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Поразмыслив о природе магии, Гарри разработал ряд экспериментов</w:t>
      </w:r>
      <w:r w:rsidRPr="00000000" w:rsidR="00000000" w:rsidDel="00000000">
        <w:rPr>
          <w:rFonts w:cs="Times New Roman" w:hAnsi="Times New Roman" w:eastAsia="Times New Roman" w:ascii="Times New Roman"/>
          <w:sz w:val="24"/>
          <w:rtl w:val="0"/>
        </w:rPr>
        <w:t xml:space="preserve">, основанных на предположении, что практически все представления волшебников о магии неверны.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самом деле вовсе не обязательно правильно говорить «Вингардиум </w:t>
      </w:r>
      <w:r w:rsidRPr="00000000" w:rsidR="00000000" w:rsidDel="00000000">
        <w:rPr>
          <w:rFonts w:cs="Times New Roman" w:hAnsi="Times New Roman" w:eastAsia="Times New Roman" w:ascii="Times New Roman"/>
          <w:sz w:val="24"/>
          <w:rtl w:val="0"/>
        </w:rPr>
        <w:t xml:space="preserve">Левиоcа</w:t>
      </w:r>
      <w:r w:rsidRPr="00000000" w:rsidR="00000000" w:rsidDel="00000000">
        <w:rPr>
          <w:rFonts w:cs="Times New Roman" w:hAnsi="Times New Roman" w:eastAsia="Times New Roman" w:ascii="Times New Roman"/>
          <w:sz w:val="24"/>
          <w:rtl w:val="0"/>
        </w:rPr>
        <w:t xml:space="preserve">», чтобы заставить предмет взлететь. Не думаете же вы, что вселенная проверяет, насколько точно кто-то п</w:t>
      </w:r>
      <w:r w:rsidRPr="00000000" w:rsidR="00000000" w:rsidDel="00000000">
        <w:rPr>
          <w:rFonts w:cs="Times New Roman" w:hAnsi="Times New Roman" w:eastAsia="Times New Roman" w:ascii="Times New Roman"/>
          <w:sz w:val="24"/>
          <w:rtl w:val="0"/>
        </w:rPr>
        <w:t xml:space="preserve">роизносит</w:t>
      </w:r>
      <w:r w:rsidRPr="00000000" w:rsidR="00000000" w:rsidDel="00000000">
        <w:rPr>
          <w:rFonts w:cs="Times New Roman" w:hAnsi="Times New Roman" w:eastAsia="Times New Roman" w:ascii="Times New Roman"/>
          <w:sz w:val="24"/>
          <w:rtl w:val="0"/>
        </w:rPr>
        <w:t xml:space="preserve"> «Вингардиум Левиоса», и если</w:t>
      </w:r>
      <w:r w:rsidRPr="00000000" w:rsidR="00000000" w:rsidDel="00000000">
        <w:rPr>
          <w:rFonts w:cs="Times New Roman" w:hAnsi="Times New Roman" w:eastAsia="Times New Roman" w:ascii="Times New Roman"/>
          <w:sz w:val="24"/>
          <w:rtl w:val="0"/>
        </w:rPr>
        <w:t xml:space="preserve"> результат</w:t>
      </w:r>
      <w:r w:rsidRPr="00000000" w:rsidR="00000000" w:rsidDel="00000000">
        <w:rPr>
          <w:rFonts w:cs="Times New Roman" w:hAnsi="Times New Roman" w:eastAsia="Times New Roman" w:ascii="Times New Roman"/>
          <w:sz w:val="24"/>
          <w:rtl w:val="0"/>
        </w:rPr>
        <w:t xml:space="preserve"> ей не </w:t>
      </w:r>
      <w:r w:rsidRPr="00000000" w:rsidR="00000000" w:rsidDel="00000000">
        <w:rPr>
          <w:rFonts w:cs="Times New Roman" w:hAnsi="Times New Roman" w:eastAsia="Times New Roman" w:ascii="Times New Roman"/>
          <w:sz w:val="24"/>
          <w:rtl w:val="0"/>
        </w:rPr>
        <w:t xml:space="preserve">нравится, то перо не взлетает</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Для здравомыслящего человека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оч</w:t>
      </w:r>
      <w:r w:rsidRPr="00000000" w:rsidR="00000000" w:rsidDel="00000000">
        <w:rPr>
          <w:rFonts w:cs="Times New Roman" w:hAnsi="Times New Roman" w:eastAsia="Times New Roman" w:ascii="Times New Roman"/>
          <w:sz w:val="24"/>
          <w:rtl w:val="0"/>
        </w:rPr>
        <w:t xml:space="preserve">евидно.</w:t>
      </w:r>
      <w:r w:rsidRPr="00000000" w:rsidR="00000000" w:rsidDel="00000000">
        <w:rPr>
          <w:rFonts w:cs="Times New Roman" w:hAnsi="Times New Roman" w:eastAsia="Times New Roman" w:ascii="Times New Roman"/>
          <w:sz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RPr="00000000" w:rsidR="00000000" w:rsidDel="00000000">
        <w:rPr>
          <w:rFonts w:cs="Times New Roman" w:hAnsi="Times New Roman" w:eastAsia="Times New Roman" w:ascii="Times New Roman"/>
          <w:sz w:val="24"/>
          <w:rtl w:val="0"/>
        </w:rPr>
        <w:t xml:space="preserve">рассказал, что для левитации необходимо произнести именно такую фразу.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Среди </w:t>
      </w:r>
      <w:r w:rsidRPr="00000000" w:rsidR="00000000" w:rsidDel="00000000">
        <w:rPr>
          <w:rFonts w:cs="Times New Roman" w:hAnsi="Times New Roman" w:eastAsia="Times New Roman" w:ascii="Times New Roman"/>
          <w:sz w:val="24"/>
          <w:rtl w:val="0"/>
        </w:rPr>
        <w:t xml:space="preserve">учёных</w:t>
      </w:r>
      <w:r w:rsidRPr="00000000" w:rsidR="00000000" w:rsidDel="00000000">
        <w:rPr>
          <w:rFonts w:cs="Times New Roman" w:hAnsi="Times New Roman" w:eastAsia="Times New Roman" w:ascii="Times New Roman"/>
          <w:sz w:val="24"/>
          <w:rtl w:val="0"/>
        </w:rPr>
        <w:t xml:space="preserve"> ходит</w:t>
      </w:r>
      <w:r w:rsidRPr="00000000" w:rsidR="00000000" w:rsidDel="00000000">
        <w:rPr>
          <w:rFonts w:cs="Times New Roman" w:hAnsi="Times New Roman" w:eastAsia="Times New Roman" w:ascii="Times New Roman"/>
          <w:sz w:val="24"/>
          <w:rtl w:val="0"/>
        </w:rPr>
        <w:t xml:space="preserve"> старая </w:t>
      </w:r>
      <w:r w:rsidRPr="00000000" w:rsidR="00000000" w:rsidDel="00000000">
        <w:rPr>
          <w:rFonts w:cs="Times New Roman" w:hAnsi="Times New Roman" w:eastAsia="Times New Roman" w:ascii="Times New Roman"/>
          <w:sz w:val="24"/>
          <w:rtl w:val="0"/>
        </w:rPr>
        <w:t xml:space="preserve">поучительная</w:t>
      </w:r>
      <w:r w:rsidRPr="00000000" w:rsidR="00000000" w:rsidDel="00000000">
        <w:rPr>
          <w:rFonts w:cs="Times New Roman" w:hAnsi="Times New Roman" w:eastAsia="Times New Roman" w:ascii="Times New Roman"/>
          <w:sz w:val="24"/>
          <w:rtl w:val="0"/>
        </w:rPr>
        <w:t xml:space="preserve"> история о Блондло и N-лучах.</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Вскоре после открытия </w:t>
      </w:r>
      <w:r w:rsidRPr="00000000" w:rsidR="00000000" w:rsidDel="00000000">
        <w:rPr>
          <w:rFonts w:cs="Times New Roman" w:hAnsi="Times New Roman" w:eastAsia="Times New Roman" w:ascii="Times New Roman"/>
          <w:sz w:val="24"/>
          <w:rtl w:val="0"/>
        </w:rPr>
        <w:t xml:space="preserve">рентгеновского излучения </w:t>
      </w:r>
      <w:r w:rsidRPr="00000000" w:rsidR="00000000" w:rsidDel="00000000">
        <w:rPr>
          <w:rFonts w:cs="Times New Roman" w:hAnsi="Times New Roman" w:eastAsia="Times New Roman" w:ascii="Times New Roman"/>
          <w:sz w:val="24"/>
          <w:rtl w:val="0"/>
        </w:rPr>
        <w:t xml:space="preserve">выдающийся французский физик, Проспер-Рене Блондло — именно он первым </w:t>
      </w:r>
      <w:r w:rsidRPr="00000000" w:rsidR="00000000" w:rsidDel="00000000">
        <w:rPr>
          <w:rFonts w:cs="Times New Roman" w:hAnsi="Times New Roman" w:eastAsia="Times New Roman" w:ascii="Times New Roman"/>
          <w:sz w:val="24"/>
          <w:rtl w:val="0"/>
        </w:rPr>
        <w:t xml:space="preserve">измерил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скорость радиоволн и </w:t>
      </w:r>
      <w:r w:rsidRPr="00000000" w:rsidR="00000000" w:rsidDel="00000000">
        <w:rPr>
          <w:rFonts w:cs="Times New Roman" w:hAnsi="Times New Roman" w:eastAsia="Times New Roman" w:ascii="Times New Roman"/>
          <w:sz w:val="24"/>
          <w:rtl w:val="0"/>
        </w:rPr>
        <w:t xml:space="preserve">показа</w:t>
      </w: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она равна скорости света, — </w:t>
      </w:r>
      <w:r w:rsidRPr="00000000" w:rsidR="00000000" w:rsidDel="00000000">
        <w:rPr>
          <w:rFonts w:cs="Times New Roman" w:hAnsi="Times New Roman" w:eastAsia="Times New Roman" w:ascii="Times New Roman"/>
          <w:sz w:val="24"/>
          <w:rtl w:val="0"/>
        </w:rPr>
        <w:t xml:space="preserve">объявил об открытии нового замечательного явления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N-лучей, которые вызывают слабое свечение</w:t>
      </w:r>
      <w:r w:rsidRPr="00000000" w:rsidR="00000000" w:rsidDel="00000000">
        <w:rPr>
          <w:rFonts w:cs="Times New Roman" w:hAnsi="Times New Roman" w:eastAsia="Times New Roman" w:ascii="Times New Roman"/>
          <w:sz w:val="24"/>
          <w:rtl w:val="0"/>
        </w:rPr>
        <w:t xml:space="preserve"> экрана</w:t>
      </w:r>
      <w:r w:rsidRPr="00000000" w:rsidR="00000000" w:rsidDel="00000000">
        <w:rPr>
          <w:rFonts w:cs="Times New Roman" w:hAnsi="Times New Roman" w:eastAsia="Times New Roman" w:ascii="Times New Roman"/>
          <w:sz w:val="24"/>
          <w:rtl w:val="0"/>
        </w:rPr>
        <w:t xml:space="preserve">. Свечение было сложно заметить, но оно было.</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Вскоре множество других учёных — особенно из Франции — подтвердили результаты Блондло.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был и ряд других, из Англии и Германии, которые сообщили, что не совсем уверены, что наблюдали слабое свечение.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Блондло отвечал,</w:t>
      </w:r>
      <w:r w:rsidRPr="00000000" w:rsidR="00000000" w:rsidDel="00000000">
        <w:rPr>
          <w:rFonts w:cs="Times New Roman" w:hAnsi="Times New Roman" w:eastAsia="Times New Roman" w:ascii="Times New Roman"/>
          <w:sz w:val="24"/>
          <w:rtl w:val="0"/>
        </w:rPr>
        <w:t xml:space="preserve"> что, возможно, они неправильно собрали опытную установку.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вот</w:t>
      </w:r>
      <w:r w:rsidRPr="00000000" w:rsidR="00000000" w:rsidDel="00000000">
        <w:rPr>
          <w:rFonts w:cs="Times New Roman" w:hAnsi="Times New Roman" w:eastAsia="Times New Roman" w:ascii="Times New Roman"/>
          <w:sz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Всё прошло как по маслу, все результаты совпали с ожидаемыми.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Так N-луч</w:t>
      </w:r>
      <w:r w:rsidRPr="00000000" w:rsidR="00000000" w:rsidDel="00000000">
        <w:rPr>
          <w:rFonts w:cs="Times New Roman" w:hAnsi="Times New Roman" w:eastAsia="Times New Roman" w:ascii="Times New Roman"/>
          <w:sz w:val="24"/>
          <w:rtl w:val="0"/>
        </w:rPr>
        <w:t xml:space="preserve">ам пришёл конец</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однажды сказал </w:t>
      </w:r>
      <w:r w:rsidRPr="00000000" w:rsidR="00000000" w:rsidDel="00000000">
        <w:rPr>
          <w:rFonts w:cs="Times New Roman" w:hAnsi="Times New Roman" w:eastAsia="Times New Roman" w:ascii="Times New Roman"/>
          <w:sz w:val="24"/>
          <w:rtl w:val="0"/>
        </w:rPr>
        <w:t xml:space="preserve">Филип</w:t>
      </w:r>
      <w:r w:rsidRPr="00000000" w:rsidR="00000000" w:rsidDel="00000000">
        <w:rPr>
          <w:rFonts w:cs="Times New Roman" w:hAnsi="Times New Roman" w:eastAsia="Times New Roman" w:ascii="Times New Roman"/>
          <w:sz w:val="24"/>
          <w:rtl w:val="0"/>
        </w:rPr>
        <w:t xml:space="preserve"> К. Дик, </w:t>
      </w:r>
      <w:r w:rsidRPr="00000000" w:rsidR="00000000" w:rsidDel="00000000">
        <w:rPr>
          <w:rFonts w:cs="Times New Roman" w:hAnsi="Times New Roman" w:eastAsia="Times New Roman" w:ascii="Times New Roman"/>
          <w:i w:val="1"/>
          <w:sz w:val="24"/>
          <w:rtl w:val="0"/>
        </w:rPr>
        <w:t xml:space="preserve">реальность — это то, что не исчезает, когда вы прекращаете в неё верить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 современной точки зрения ошибка Блондло очевидна. </w:t>
      </w:r>
      <w:r w:rsidRPr="00000000" w:rsidR="00000000" w:rsidDel="00000000">
        <w:rPr>
          <w:rFonts w:cs="Times New Roman" w:hAnsi="Times New Roman" w:eastAsia="Times New Roman" w:ascii="Times New Roman"/>
          <w:sz w:val="24"/>
          <w:rtl w:val="0"/>
        </w:rPr>
        <w:t xml:space="preserve">Ему не следовало сообщать </w:t>
      </w:r>
      <w:r w:rsidRPr="00000000" w:rsidR="00000000" w:rsidDel="00000000">
        <w:rPr>
          <w:rFonts w:cs="Times New Roman" w:hAnsi="Times New Roman" w:eastAsia="Times New Roman" w:ascii="Times New Roman"/>
          <w:sz w:val="24"/>
          <w:rtl w:val="0"/>
        </w:rPr>
        <w:t xml:space="preserve">ассистенту, что он делает. Перед тем как просить ассистента описать яркость экрана, Блондло должен был убедиться, что тот </w:t>
      </w:r>
      <w:r w:rsidRPr="00000000" w:rsidR="00000000" w:rsidDel="00000000">
        <w:rPr>
          <w:rFonts w:cs="Times New Roman" w:hAnsi="Times New Roman" w:eastAsia="Times New Roman" w:ascii="Times New Roman"/>
          <w:sz w:val="24"/>
          <w:rtl w:val="0"/>
        </w:rPr>
        <w:t xml:space="preserve">не знает, когда и каких результатов ожидает учёный. </w:t>
      </w:r>
      <w:r w:rsidRPr="00000000" w:rsidR="00000000" w:rsidDel="00000000">
        <w:rPr>
          <w:rFonts w:cs="Times New Roman" w:hAnsi="Times New Roman" w:eastAsia="Times New Roman" w:ascii="Times New Roman"/>
          <w:sz w:val="24"/>
          <w:rtl w:val="0"/>
        </w:rPr>
        <w:t xml:space="preserve">На этом вся история и закончилась бы.</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Сейчас такой способ называется «слепым методом», и современные учёные считают его чем-то совершенно естественным. </w:t>
      </w:r>
      <w:r w:rsidRPr="00000000" w:rsidR="00000000" w:rsidDel="00000000">
        <w:rPr>
          <w:rFonts w:cs="Times New Roman" w:hAnsi="Times New Roman" w:eastAsia="Times New Roman" w:ascii="Times New Roman"/>
          <w:sz w:val="24"/>
          <w:rtl w:val="0"/>
        </w:rPr>
        <w:t xml:space="preserve">Если вы проводите психологический эксперимент, чтобы узнать, </w:t>
      </w:r>
      <w:r w:rsidRPr="00000000" w:rsidR="00000000" w:rsidDel="00000000">
        <w:rPr>
          <w:rFonts w:cs="Times New Roman" w:hAnsi="Times New Roman" w:eastAsia="Times New Roman" w:ascii="Times New Roman"/>
          <w:sz w:val="24"/>
          <w:rtl w:val="0"/>
        </w:rPr>
        <w:t xml:space="preserve">будут ли люди сердиться больше, если их бить по голове красным молотком, а не зелёным, то вы не должны </w:t>
      </w:r>
      <w:r w:rsidRPr="00000000" w:rsidR="00000000" w:rsidDel="00000000">
        <w:rPr>
          <w:rFonts w:cs="Times New Roman" w:hAnsi="Times New Roman" w:eastAsia="Times New Roman" w:ascii="Times New Roman"/>
          <w:sz w:val="24"/>
          <w:rtl w:val="0"/>
        </w:rPr>
        <w:t xml:space="preserve">сами смотреть на испытуемых и решать, насколько они сердиты. </w:t>
      </w:r>
      <w:r w:rsidRPr="00000000" w:rsidR="00000000" w:rsidDel="00000000">
        <w:rPr>
          <w:rFonts w:cs="Times New Roman" w:hAnsi="Times New Roman" w:eastAsia="Times New Roman" w:ascii="Times New Roman"/>
          <w:sz w:val="24"/>
          <w:rtl w:val="0"/>
        </w:rPr>
        <w:t xml:space="preserve">Вам нужно сфотографировать их после удара и отослать фотографии экспертной группе,</w:t>
      </w:r>
      <w:r w:rsidRPr="00000000" w:rsidR="00000000" w:rsidDel="00000000">
        <w:rPr>
          <w:rFonts w:cs="Times New Roman" w:hAnsi="Times New Roman" w:eastAsia="Times New Roman" w:ascii="Times New Roman"/>
          <w:sz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RPr="00000000" w:rsidR="00000000" w:rsidDel="00000000">
        <w:rPr>
          <w:rFonts w:cs="Times New Roman" w:hAnsi="Times New Roman" w:eastAsia="Times New Roman" w:ascii="Times New Roman"/>
          <w:sz w:val="24"/>
          <w:rtl w:val="0"/>
        </w:rPr>
        <w:t xml:space="preserve">Более того, нет никакого смысла сообщать оценивающим, в чём суть эксперимента. И </w:t>
      </w:r>
      <w:r w:rsidRPr="00000000" w:rsidR="00000000" w:rsidDel="00000000">
        <w:rPr>
          <w:rFonts w:cs="Times New Roman" w:hAnsi="Times New Roman" w:eastAsia="Times New Roman" w:ascii="Times New Roman"/>
          <w:i w:val="1"/>
          <w:sz w:val="24"/>
          <w:rtl w:val="0"/>
        </w:rPr>
        <w:t xml:space="preserve">уж конечно</w:t>
      </w:r>
      <w:r w:rsidRPr="00000000" w:rsidR="00000000" w:rsidDel="00000000">
        <w:rPr>
          <w:rFonts w:cs="Times New Roman" w:hAnsi="Times New Roman" w:eastAsia="Times New Roman" w:ascii="Times New Roman"/>
          <w:sz w:val="24"/>
          <w:rtl w:val="0"/>
        </w:rPr>
        <w:t xml:space="preserve"> нельзя сообщать испытуемым,</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они, по вашему мнению, должны сердиться больше, если их ударят красным молотком. </w:t>
      </w:r>
      <w:r w:rsidRPr="00000000" w:rsidR="00000000" w:rsidDel="00000000">
        <w:rPr>
          <w:rFonts w:cs="Times New Roman" w:hAnsi="Times New Roman" w:eastAsia="Times New Roman" w:ascii="Times New Roman"/>
          <w:sz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RPr="00000000" w:rsidR="00000000" w:rsidDel="00000000">
        <w:rPr>
          <w:rFonts w:cs="Times New Roman" w:hAnsi="Times New Roman" w:eastAsia="Times New Roman" w:ascii="Times New Roman"/>
          <w:sz w:val="24"/>
          <w:rtl w:val="0"/>
        </w:rPr>
        <w:t xml:space="preserve">Кстати,</w:t>
      </w:r>
      <w:r w:rsidRPr="00000000" w:rsidR="00000000" w:rsidDel="00000000">
        <w:rPr>
          <w:rFonts w:cs="Times New Roman" w:hAnsi="Times New Roman" w:eastAsia="Times New Roman" w:ascii="Times New Roman"/>
          <w:sz w:val="24"/>
          <w:rtl w:val="0"/>
        </w:rPr>
        <w:t xml:space="preserve"> удар молотком с фотографированием следует поручить ассистентам, которые не знают о гипотез</w:t>
      </w:r>
      <w:r w:rsidRPr="00000000" w:rsidR="00000000" w:rsidDel="00000000">
        <w:rPr>
          <w:rFonts w:cs="Times New Roman" w:hAnsi="Times New Roman" w:eastAsia="Times New Roman" w:ascii="Times New Roman"/>
          <w:sz w:val="24"/>
          <w:rtl w:val="0"/>
        </w:rPr>
        <w:t xml:space="preserve">е, чтобы у них не было стремления в каком-то случае бить сильнее или выбирать лучший момент для фотографирования.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RPr="00000000" w:rsidR="00000000" w:rsidDel="00000000">
        <w:rPr>
          <w:rFonts w:cs="Times New Roman" w:hAnsi="Times New Roman" w:eastAsia="Times New Roman" w:ascii="Times New Roman"/>
          <w:sz w:val="24"/>
          <w:rtl w:val="0"/>
        </w:rPr>
        <w:t xml:space="preserve">в 1991 году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и</w:t>
      </w:r>
      <w:r w:rsidRPr="00000000" w:rsidR="00000000" w:rsidDel="00000000">
        <w:rPr>
          <w:rFonts w:cs="Times New Roman" w:hAnsi="Times New Roman" w:eastAsia="Times New Roman" w:ascii="Times New Roman"/>
          <w:sz w:val="24"/>
          <w:rtl w:val="0"/>
        </w:rPr>
        <w:t xml:space="preserve">стория с N-лучами </w:t>
      </w:r>
      <w:r w:rsidRPr="00000000" w:rsidR="00000000" w:rsidDel="00000000">
        <w:rPr>
          <w:rFonts w:cs="Times New Roman" w:hAnsi="Times New Roman" w:eastAsia="Times New Roman" w:ascii="Times New Roman"/>
          <w:sz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Даже через двести с лишним лет после появления науки </w:t>
      </w:r>
      <w:r w:rsidRPr="00000000" w:rsidR="00000000" w:rsidDel="00000000">
        <w:rPr>
          <w:rFonts w:cs="Times New Roman" w:hAnsi="Times New Roman" w:eastAsia="Times New Roman" w:ascii="Times New Roman"/>
          <w:sz w:val="24"/>
          <w:rtl w:val="0"/>
        </w:rPr>
        <w:t xml:space="preserve">подобные, очевидные сейчас, ошибки</w:t>
      </w:r>
      <w:r w:rsidRPr="00000000" w:rsidR="00000000" w:rsidDel="00000000">
        <w:rPr>
          <w:rFonts w:cs="Times New Roman" w:hAnsi="Times New Roman" w:eastAsia="Times New Roman" w:ascii="Times New Roman"/>
          <w:sz w:val="24"/>
          <w:rtl w:val="0"/>
        </w:rPr>
        <w:t xml:space="preserve"> ещё встречались.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Поэтому вполне можно было предположить, что в маленьком мире волшебников, где, судя по всему, </w:t>
      </w:r>
      <w:r w:rsidRPr="00000000" w:rsidR="00000000" w:rsidDel="00000000">
        <w:rPr>
          <w:rFonts w:cs="Times New Roman" w:hAnsi="Times New Roman" w:eastAsia="Times New Roman" w:ascii="Times New Roman"/>
          <w:sz w:val="24"/>
          <w:rtl w:val="0"/>
        </w:rPr>
        <w:t xml:space="preserve">о науке и слыхом не слыхивали</w:t>
      </w:r>
      <w:r w:rsidRPr="00000000" w:rsidR="00000000" w:rsidDel="00000000">
        <w:rPr>
          <w:rFonts w:cs="Times New Roman" w:hAnsi="Times New Roman" w:eastAsia="Times New Roman" w:ascii="Times New Roman"/>
          <w:sz w:val="24"/>
          <w:rtl w:val="0"/>
        </w:rPr>
        <w:t xml:space="preserve">, никто даже не пытался проверить простейшую идею, которая пришла бы в голову любому современному учёному в первую очередь.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книгах было полно сложных инструкций для всего, что нужно сделать </w:t>
      </w:r>
      <w:r w:rsidRPr="00000000" w:rsidR="00000000" w:rsidDel="00000000">
        <w:rPr>
          <w:rFonts w:cs="Times New Roman" w:hAnsi="Times New Roman" w:eastAsia="Times New Roman" w:ascii="Times New Roman"/>
          <w:i w:val="1"/>
          <w:sz w:val="24"/>
          <w:rtl w:val="0"/>
        </w:rPr>
        <w:t xml:space="preserve">абсолютно правильно</w:t>
      </w:r>
      <w:r w:rsidRPr="00000000" w:rsidR="00000000" w:rsidDel="00000000">
        <w:rPr>
          <w:rFonts w:cs="Times New Roman" w:hAnsi="Times New Roman" w:eastAsia="Times New Roman" w:ascii="Times New Roman"/>
          <w:sz w:val="24"/>
          <w:rtl w:val="0"/>
        </w:rPr>
        <w:t xml:space="preserve">, чтобы</w:t>
      </w:r>
      <w:r w:rsidRPr="00000000" w:rsidR="00000000" w:rsidDel="00000000">
        <w:rPr>
          <w:rFonts w:cs="Times New Roman" w:hAnsi="Times New Roman" w:eastAsia="Times New Roman" w:ascii="Times New Roman"/>
          <w:sz w:val="24"/>
          <w:rtl w:val="0"/>
        </w:rPr>
        <w:t xml:space="preserve"> заклинание сработало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предположил Гарри, весь смысл инструкций и проверок на занятиях в том, что они заставляют учеников </w:t>
      </w:r>
      <w:r w:rsidRPr="00000000" w:rsidR="00000000" w:rsidDel="00000000">
        <w:rPr>
          <w:rFonts w:cs="Times New Roman" w:hAnsi="Times New Roman" w:eastAsia="Times New Roman" w:ascii="Times New Roman"/>
          <w:i w:val="1"/>
          <w:sz w:val="24"/>
          <w:rtl w:val="0"/>
        </w:rPr>
        <w:t xml:space="preserve">сконцентрироваться на заклинании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Конечно, е</w:t>
      </w:r>
      <w:r w:rsidRPr="00000000" w:rsidR="00000000" w:rsidDel="00000000">
        <w:rPr>
          <w:rFonts w:cs="Times New Roman" w:hAnsi="Times New Roman" w:eastAsia="Times New Roman" w:ascii="Times New Roman"/>
          <w:sz w:val="24"/>
          <w:rtl w:val="0"/>
        </w:rPr>
        <w:t xml:space="preserve">сли тебе скажут просто взмахнуть палочкой и пожелать чего-нибудь, скорее всего ничего не получится.</w:t>
      </w:r>
      <w:r w:rsidRPr="00000000" w:rsidR="00000000" w:rsidDel="00000000">
        <w:rPr>
          <w:rFonts w:cs="Times New Roman" w:hAnsi="Times New Roman" w:eastAsia="Times New Roman" w:ascii="Times New Roman"/>
          <w:sz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конечно, ошибкой </w:t>
      </w:r>
      <w:r w:rsidRPr="00000000" w:rsidR="00000000" w:rsidDel="00000000">
        <w:rPr>
          <w:rFonts w:cs="Times New Roman" w:hAnsi="Times New Roman" w:eastAsia="Times New Roman" w:ascii="Times New Roman"/>
          <w:sz w:val="24"/>
          <w:rtl w:val="0"/>
        </w:rPr>
        <w:t xml:space="preserve">было бы </w:t>
      </w:r>
      <w:r w:rsidRPr="00000000" w:rsidR="00000000" w:rsidDel="00000000">
        <w:rPr>
          <w:rFonts w:cs="Times New Roman" w:hAnsi="Times New Roman" w:eastAsia="Times New Roman" w:ascii="Times New Roman"/>
          <w:sz w:val="24"/>
          <w:rtl w:val="0"/>
        </w:rPr>
        <w:t xml:space="preserve">пробовать первое, что пришло в голову, а именно — проверять эту гипотезу </w:t>
      </w:r>
      <w:r w:rsidRPr="00000000" w:rsidR="00000000" w:rsidDel="00000000">
        <w:rPr>
          <w:rFonts w:cs="Times New Roman" w:hAnsi="Times New Roman" w:eastAsia="Times New Roman" w:ascii="Times New Roman"/>
          <w:i w:val="1"/>
          <w:sz w:val="24"/>
          <w:rtl w:val="0"/>
        </w:rPr>
        <w:t xml:space="preserve">самостоятельно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что если человек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как работает исходное заклинание?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Что если взять в библиотеке Хогвартса книгу глупых заклинаний для розыгрышей, которую Гермиона </w:t>
      </w:r>
      <w:r w:rsidRPr="00000000" w:rsidR="00000000" w:rsidDel="00000000">
        <w:rPr>
          <w:rFonts w:cs="Times New Roman" w:hAnsi="Times New Roman" w:eastAsia="Times New Roman" w:ascii="Times New Roman"/>
          <w:sz w:val="24"/>
          <w:rtl w:val="0"/>
        </w:rPr>
        <w:t xml:space="preserve">ещё не </w:t>
      </w:r>
      <w:r w:rsidRPr="00000000" w:rsidR="00000000" w:rsidDel="00000000">
        <w:rPr>
          <w:rFonts w:cs="Times New Roman" w:hAnsi="Times New Roman" w:eastAsia="Times New Roman" w:ascii="Times New Roman"/>
          <w:sz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Что ж, выяснилось, что</w:t>
      </w:r>
      <w:r w:rsidRPr="00000000" w:rsidR="00000000" w:rsidDel="00000000">
        <w:rPr>
          <w:rFonts w:cs="Times New Roman" w:hAnsi="Times New Roman" w:eastAsia="Times New Roman" w:ascii="Times New Roman"/>
          <w:sz w:val="24"/>
          <w:rtl w:val="0"/>
        </w:rPr>
        <w:t xml:space="preserve"> в этом случае…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до сих пор было трудно в это поверить...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 то чтобы вера вообще не имела отношения к делу. Роль играли не только слова и движения палочкой.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дать Гермионе полностью неверную информацию о том, что заклинание должно делать, оно переставало работать.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ей вовсе не сказать, что заклинание должно делать, оно переставало работать.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Бум. Бум. Бум.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Похоже, вселенной и </w:t>
      </w:r>
      <w:r w:rsidRPr="00000000" w:rsidR="00000000" w:rsidDel="00000000">
        <w:rPr>
          <w:rFonts w:cs="Times New Roman" w:hAnsi="Times New Roman" w:eastAsia="Times New Roman" w:ascii="Times New Roman"/>
          <w:sz w:val="24"/>
          <w:rtl w:val="0"/>
        </w:rPr>
        <w:t xml:space="preserve">впрямь позарез необходимо,</w:t>
      </w:r>
      <w:r w:rsidRPr="00000000" w:rsidR="00000000" w:rsidDel="00000000">
        <w:rPr>
          <w:rFonts w:cs="Times New Roman" w:hAnsi="Times New Roman" w:eastAsia="Times New Roman" w:ascii="Times New Roman"/>
          <w:sz w:val="24"/>
          <w:rtl w:val="0"/>
        </w:rPr>
        <w:t xml:space="preserve"> чтобы люди произносили «Вингардиум Левиоса», причём строго определённым способом, и её не волн</w:t>
      </w:r>
      <w:r w:rsidRPr="00000000" w:rsidR="00000000" w:rsidDel="00000000">
        <w:rPr>
          <w:rFonts w:cs="Times New Roman" w:hAnsi="Times New Roman" w:eastAsia="Times New Roman" w:ascii="Times New Roman"/>
          <w:sz w:val="24"/>
          <w:rtl w:val="0"/>
        </w:rPr>
        <w:t xml:space="preserve">уют чьи-то мысли на тему, какую вообще роль может играть произношение в вопросе преодоления гравитации.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ПОЧЕМУ-У-У-У-У-У-У-У-У?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Самым неприятным во всей ситуации</w:t>
      </w:r>
      <w:r w:rsidRPr="00000000" w:rsidR="00000000" w:rsidDel="00000000">
        <w:rPr>
          <w:rFonts w:cs="Times New Roman" w:hAnsi="Times New Roman" w:eastAsia="Times New Roman" w:ascii="Times New Roman"/>
          <w:sz w:val="24"/>
          <w:rtl w:val="0"/>
        </w:rPr>
        <w:t xml:space="preserve"> был ехидный вид развеселившейся Гермионы.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Её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устроило </w:t>
      </w:r>
      <w:r w:rsidRPr="00000000" w:rsidR="00000000" w:rsidDel="00000000">
        <w:rPr>
          <w:rFonts w:cs="Times New Roman" w:hAnsi="Times New Roman" w:eastAsia="Times New Roman" w:ascii="Times New Roman"/>
          <w:sz w:val="24"/>
          <w:rtl w:val="0"/>
        </w:rPr>
        <w:t xml:space="preserve">просто сидеть и выполнять команды Гарри, </w:t>
      </w:r>
      <w:r w:rsidRPr="00000000" w:rsidR="00000000" w:rsidDel="00000000">
        <w:rPr>
          <w:rFonts w:cs="Times New Roman" w:hAnsi="Times New Roman" w:eastAsia="Times New Roman" w:ascii="Times New Roman"/>
          <w:sz w:val="24"/>
          <w:rtl w:val="0"/>
        </w:rPr>
        <w:t xml:space="preserve">если она не знает, зачем это делать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Поэтому Гарри объяснил, что они проверяют.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объяснил, почему они это проверяют.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объяснил, почему ни один волшебник скорее всего не пытался проделать что-то подобное ранее.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объяснил, что на самом деле в некоторой степени уверен в результатах.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Потому что, сказал Гарри, </w:t>
      </w:r>
      <w:r w:rsidRPr="00000000" w:rsidR="00000000" w:rsidDel="00000000">
        <w:rPr>
          <w:rFonts w:cs="Times New Roman" w:hAnsi="Times New Roman" w:eastAsia="Times New Roman" w:ascii="Times New Roman"/>
          <w:i w:val="1"/>
          <w:sz w:val="24"/>
          <w:rtl w:val="0"/>
        </w:rPr>
        <w:t xml:space="preserve">немыслимо</w:t>
      </w:r>
      <w:r w:rsidRPr="00000000" w:rsidR="00000000" w:rsidDel="00000000">
        <w:rPr>
          <w:rFonts w:cs="Times New Roman" w:hAnsi="Times New Roman" w:eastAsia="Times New Roman" w:ascii="Times New Roman"/>
          <w:sz w:val="24"/>
          <w:rtl w:val="0"/>
        </w:rPr>
        <w:t xml:space="preserve">, чтобы вселенная действительно хотела, чтобы кто-то говорил «Вингардиум Левиоса».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RPr="00000000" w:rsidR="00000000" w:rsidDel="00000000">
        <w:rPr>
          <w:rFonts w:cs="Times New Roman" w:hAnsi="Times New Roman" w:eastAsia="Times New Roman" w:ascii="Times New Roman"/>
          <w:sz w:val="24"/>
          <w:rtl w:val="0"/>
        </w:rPr>
        <w:t xml:space="preserve">которые с ним не согласны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ответил одним словом: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теперь Гарри смотрел на красный кирпич стены непосредственно перед ним и размышлял, как бы ему удариться головой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чтобы получить сотрясение, которое исказит его долговременную память и позволит больше не помн</w:t>
      </w:r>
      <w:r w:rsidRPr="00000000" w:rsidR="00000000" w:rsidDel="00000000">
        <w:rPr>
          <w:rFonts w:cs="Times New Roman" w:hAnsi="Times New Roman" w:eastAsia="Times New Roman" w:ascii="Times New Roman"/>
          <w:sz w:val="24"/>
          <w:rtl w:val="0"/>
        </w:rPr>
        <w:t xml:space="preserve">ить о произошедшем. Гермиона не смеялась, но Гарри чувствовал, как она излучает </w:t>
      </w:r>
      <w:r w:rsidRPr="00000000" w:rsidR="00000000" w:rsidDel="00000000">
        <w:rPr>
          <w:rFonts w:cs="Times New Roman" w:hAnsi="Times New Roman" w:eastAsia="Times New Roman" w:ascii="Times New Roman"/>
          <w:i w:val="1"/>
          <w:sz w:val="24"/>
          <w:rtl w:val="0"/>
        </w:rPr>
        <w:t xml:space="preserve">желание засмеяться.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ощущение давило, словно осознание того факта, что тебя преследует серийный убийца, только </w:t>
      </w:r>
      <w:r w:rsidRPr="00000000" w:rsidR="00000000" w:rsidDel="00000000">
        <w:rPr>
          <w:rFonts w:cs="Times New Roman" w:hAnsi="Times New Roman" w:eastAsia="Times New Roman" w:ascii="Times New Roman"/>
          <w:i w:val="1"/>
          <w:sz w:val="24"/>
          <w:rtl w:val="0"/>
        </w:rPr>
        <w:t xml:space="preserve">ещё сильнее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выскажись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сдался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собиралась, — вежливо ответила Гермиона Грейнджер. — Это нетактично.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Забудь о такте,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Хорошо! Итак, ты прочитал мне </w:t>
      </w:r>
      <w:r w:rsidRPr="00000000" w:rsidR="00000000" w:rsidDel="00000000">
        <w:rPr>
          <w:rFonts w:cs="Times New Roman" w:hAnsi="Times New Roman" w:eastAsia="Times New Roman" w:ascii="Times New Roman"/>
          <w:i w:val="1"/>
          <w:sz w:val="24"/>
          <w:rtl w:val="0"/>
        </w:rPr>
        <w:t xml:space="preserve">длиннющую лекцию</w:t>
      </w:r>
      <w:r w:rsidRPr="00000000" w:rsidR="00000000" w:rsidDel="00000000">
        <w:rPr>
          <w:rFonts w:cs="Times New Roman" w:hAnsi="Times New Roman" w:eastAsia="Times New Roman" w:ascii="Times New Roman"/>
          <w:sz w:val="24"/>
          <w:rtl w:val="0"/>
        </w:rPr>
        <w:t xml:space="preserve"> о том, как сложно заниматься основами науки, и что нам придётся потратить на эту задачу около </w:t>
      </w:r>
      <w:r w:rsidRPr="00000000" w:rsidR="00000000" w:rsidDel="00000000">
        <w:rPr>
          <w:rFonts w:cs="Times New Roman" w:hAnsi="Times New Roman" w:eastAsia="Times New Roman" w:ascii="Times New Roman"/>
          <w:i w:val="1"/>
          <w:sz w:val="24"/>
          <w:rtl w:val="0"/>
        </w:rPr>
        <w:t xml:space="preserve">тридцати пяти лет</w:t>
      </w:r>
      <w:r w:rsidRPr="00000000" w:rsidR="00000000" w:rsidDel="00000000">
        <w:rPr>
          <w:rFonts w:cs="Times New Roman" w:hAnsi="Times New Roman" w:eastAsia="Times New Roman" w:ascii="Times New Roman"/>
          <w:sz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RPr="00000000" w:rsidR="00000000" w:rsidDel="00000000">
        <w:rPr>
          <w:rFonts w:cs="Times New Roman" w:hAnsi="Times New Roman" w:eastAsia="Times New Roman" w:ascii="Times New Roman"/>
          <w:sz w:val="24"/>
          <w:rtl w:val="0"/>
        </w:rPr>
        <w:t xml:space="preserve">Это глупо.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Спасибо. </w:t>
      </w:r>
      <w:r w:rsidRPr="00000000" w:rsidR="00000000" w:rsidDel="00000000">
        <w:rPr>
          <w:rFonts w:cs="Times New Roman" w:hAnsi="Times New Roman" w:eastAsia="Times New Roman" w:ascii="Times New Roman"/>
          <w:sz w:val="24"/>
          <w:rtl w:val="0"/>
        </w:rPr>
        <w:t xml:space="preserve">А т</w:t>
      </w:r>
      <w:r w:rsidRPr="00000000" w:rsidR="00000000" w:rsidDel="00000000">
        <w:rPr>
          <w:rFonts w:cs="Times New Roman" w:hAnsi="Times New Roman" w:eastAsia="Times New Roman" w:ascii="Times New Roman"/>
          <w:sz w:val="24"/>
          <w:rtl w:val="0"/>
        </w:rPr>
        <w:t xml:space="preserve">еперь...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Ладно-ладно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это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Так по-мальчишески.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Завянь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романтично.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Бум. Бум. Бум.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дальше? — спросила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прислонил голову к стене. Его лоб начал побаливать от ударов.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Ничего. Мне нужно всё переосмыслить и придумать другие эксперименты.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Весь прошедший месяц Гарри тщательно разрабатывал серию экспериментов, которые должны были длиться до декабря.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был бы </w:t>
      </w:r>
      <w:r w:rsidRPr="00000000" w:rsidR="00000000" w:rsidDel="00000000">
        <w:rPr>
          <w:rFonts w:cs="Times New Roman" w:hAnsi="Times New Roman" w:eastAsia="Times New Roman" w:ascii="Times New Roman"/>
          <w:i w:val="1"/>
          <w:sz w:val="24"/>
          <w:rtl w:val="0"/>
        </w:rPr>
        <w:t xml:space="preserve">грандиозный </w:t>
      </w:r>
      <w:r w:rsidRPr="00000000" w:rsidR="00000000" w:rsidDel="00000000">
        <w:rPr>
          <w:rFonts w:cs="Times New Roman" w:hAnsi="Times New Roman" w:eastAsia="Times New Roman" w:ascii="Times New Roman"/>
          <w:sz w:val="24"/>
          <w:rtl w:val="0"/>
        </w:rPr>
        <w:t xml:space="preserve">цикл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экспериментов, если бы </w:t>
      </w:r>
      <w:r w:rsidRPr="00000000" w:rsidR="00000000" w:rsidDel="00000000">
        <w:rPr>
          <w:rFonts w:cs="Times New Roman" w:hAnsi="Times New Roman" w:eastAsia="Times New Roman" w:ascii="Times New Roman"/>
          <w:i w:val="1"/>
          <w:sz w:val="24"/>
          <w:rtl w:val="0"/>
        </w:rPr>
        <w:t xml:space="preserve">самый первый</w:t>
      </w:r>
      <w:r w:rsidRPr="00000000" w:rsidR="00000000" w:rsidDel="00000000">
        <w:rPr>
          <w:rFonts w:cs="Times New Roman" w:hAnsi="Times New Roman" w:eastAsia="Times New Roman" w:ascii="Times New Roman"/>
          <w:sz w:val="24"/>
          <w:rtl w:val="0"/>
        </w:rPr>
        <w:t xml:space="preserve"> из них не опроверг основную гипотезу.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мог поверить, что оказался таким идиотом.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Поправка, — добавил он. — Мне нужно придумать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новый эксперимент. Я дам тебе знать, когда я это сделаю, мы проведём его, и потом я придумаю следующий. Похоже на план?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охоже, что </w:t>
      </w:r>
      <w:r w:rsidRPr="00000000" w:rsidR="00000000" w:rsidDel="00000000">
        <w:rPr>
          <w:rFonts w:cs="Times New Roman" w:hAnsi="Times New Roman" w:eastAsia="Times New Roman" w:ascii="Times New Roman"/>
          <w:i w:val="1"/>
          <w:sz w:val="24"/>
          <w:rtl w:val="0"/>
        </w:rPr>
        <w:t xml:space="preserve">кое-кто</w:t>
      </w:r>
      <w:r w:rsidRPr="00000000" w:rsidR="00000000" w:rsidDel="00000000">
        <w:rPr>
          <w:rFonts w:cs="Times New Roman" w:hAnsi="Times New Roman" w:eastAsia="Times New Roman" w:ascii="Times New Roman"/>
          <w:sz w:val="24"/>
          <w:rtl w:val="0"/>
        </w:rPr>
        <w:t xml:space="preserve"> впустую потратил </w:t>
      </w:r>
      <w:r w:rsidRPr="00000000" w:rsidR="00000000" w:rsidDel="00000000">
        <w:rPr>
          <w:rFonts w:cs="Times New Roman" w:hAnsi="Times New Roman" w:eastAsia="Times New Roman" w:ascii="Times New Roman"/>
          <w:i w:val="1"/>
          <w:sz w:val="24"/>
          <w:rtl w:val="0"/>
        </w:rPr>
        <w:t xml:space="preserve">огромное количество усилий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Бум</w:t>
      </w:r>
      <w:r w:rsidRPr="00000000" w:rsidR="00000000" w:rsidDel="00000000">
        <w:rPr>
          <w:rFonts w:cs="Times New Roman" w:hAnsi="Times New Roman" w:eastAsia="Times New Roman" w:ascii="Times New Roman"/>
          <w:sz w:val="24"/>
          <w:rtl w:val="0"/>
        </w:rPr>
        <w:t xml:space="preserve">. Ой. Он ударился немного сильнее, чем планировал.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выяснил, — ответил Гарри сквозь зубы, — что, когда проводятся исследования самых основ по-настоящему запутанной проблемы, </w:t>
      </w:r>
      <w:r w:rsidRPr="00000000" w:rsidR="00000000" w:rsidDel="00000000">
        <w:rPr>
          <w:rFonts w:cs="Times New Roman" w:hAnsi="Times New Roman" w:eastAsia="Times New Roman" w:ascii="Times New Roman"/>
          <w:sz w:val="24"/>
          <w:rtl w:val="0"/>
        </w:rPr>
        <w:t xml:space="preserve">где у тебя нет ни малейшего представления</w:t>
      </w:r>
      <w:r w:rsidRPr="00000000" w:rsidR="00000000" w:rsidDel="00000000">
        <w:rPr>
          <w:rFonts w:cs="Times New Roman" w:hAnsi="Times New Roman" w:eastAsia="Times New Roman" w:ascii="Times New Roman"/>
          <w:sz w:val="24"/>
          <w:rtl w:val="0"/>
        </w:rPr>
        <w:t xml:space="preserve"> о чём-либо, мои книги по научной методологии </w:t>
      </w:r>
      <w:r w:rsidRPr="00000000" w:rsidR="00000000" w:rsidDel="00000000">
        <w:rPr>
          <w:rFonts w:cs="Times New Roman" w:hAnsi="Times New Roman" w:eastAsia="Times New Roman" w:ascii="Times New Roman"/>
          <w:sz w:val="24"/>
          <w:rtl w:val="0"/>
        </w:rPr>
        <w:t xml:space="preserve">нихрена</w:t>
      </w:r>
      <w:r w:rsidRPr="00000000" w:rsidR="00000000" w:rsidDel="00000000">
        <w:rPr>
          <w:rFonts w:cs="Times New Roman" w:hAnsi="Times New Roman" w:eastAsia="Times New Roman" w:ascii="Times New Roman"/>
          <w:sz w:val="24"/>
          <w:rtl w:val="0"/>
        </w:rPr>
        <w:t xml:space="preserve"> не стоят.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Выбирайте выражения, мистер Поттер! Некоторые из присутствующих — невинные юные </w:t>
      </w:r>
      <w:r w:rsidRPr="00000000" w:rsidR="00000000" w:rsidDel="00000000">
        <w:rPr>
          <w:rFonts w:cs="Times New Roman" w:hAnsi="Times New Roman" w:eastAsia="Times New Roman" w:ascii="Times New Roman"/>
          <w:sz w:val="24"/>
          <w:rtl w:val="0"/>
        </w:rPr>
        <w:t xml:space="preserve">девушки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Ладно. Если бы мои книги стоили </w:t>
      </w:r>
      <w:r w:rsidRPr="00000000" w:rsidR="00000000" w:rsidDel="00000000">
        <w:rPr>
          <w:rFonts w:cs="Times New Roman" w:hAnsi="Times New Roman" w:eastAsia="Times New Roman" w:ascii="Times New Roman"/>
          <w:sz w:val="24"/>
          <w:rtl w:val="0"/>
        </w:rPr>
        <w:t xml:space="preserve">хотя бы редьки — </w:t>
      </w:r>
      <w:r w:rsidRPr="00000000" w:rsidR="00000000" w:rsidDel="00000000">
        <w:rPr>
          <w:rFonts w:cs="Times New Roman" w:hAnsi="Times New Roman" w:eastAsia="Times New Roman" w:ascii="Times New Roman"/>
          <w:sz w:val="24"/>
          <w:rtl w:val="0"/>
        </w:rPr>
        <w:t xml:space="preserve">это просто овощ, ничего такого</w:t>
      </w:r>
      <w:r w:rsidRPr="00000000" w:rsidR="00000000" w:rsidDel="00000000">
        <w:rPr>
          <w:rFonts w:cs="Times New Roman" w:hAnsi="Times New Roman" w:eastAsia="Times New Roman" w:ascii="Times New Roman"/>
          <w:sz w:val="24"/>
          <w:rtl w:val="0"/>
        </w:rPr>
        <w:t xml:space="preserve">, — о</w:t>
      </w:r>
      <w:r w:rsidRPr="00000000" w:rsidR="00000000" w:rsidDel="00000000">
        <w:rPr>
          <w:rFonts w:cs="Times New Roman" w:hAnsi="Times New Roman" w:eastAsia="Times New Roman" w:ascii="Times New Roman"/>
          <w:sz w:val="24"/>
          <w:rtl w:val="0"/>
        </w:rPr>
        <w:t xml:space="preserve">ни</w:t>
      </w:r>
      <w:r w:rsidRPr="00000000" w:rsidR="00000000" w:rsidDel="00000000">
        <w:rPr>
          <w:rFonts w:cs="Times New Roman" w:hAnsi="Times New Roman" w:eastAsia="Times New Roman" w:ascii="Times New Roman"/>
          <w:sz w:val="24"/>
          <w:rtl w:val="0"/>
        </w:rPr>
        <w:t xml:space="preserve"> бы дали мне следующий важный совет: если есть запутанная проблема, и ты только начал изучать её, и у тебя есть </w:t>
      </w:r>
      <w:r w:rsidRPr="00000000" w:rsidR="00000000" w:rsidDel="00000000">
        <w:rPr>
          <w:rFonts w:cs="Times New Roman" w:hAnsi="Times New Roman" w:eastAsia="Times New Roman" w:ascii="Times New Roman"/>
          <w:sz w:val="24"/>
          <w:rtl w:val="0"/>
        </w:rPr>
        <w:t xml:space="preserve">фальсифицируемая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гипотеза, </w:t>
      </w:r>
      <w:r w:rsidRPr="00000000" w:rsidR="00000000" w:rsidDel="00000000">
        <w:rPr>
          <w:rFonts w:cs="Times New Roman" w:hAnsi="Times New Roman" w:eastAsia="Times New Roman" w:ascii="Times New Roman"/>
          <w:sz w:val="24"/>
          <w:rtl w:val="0"/>
        </w:rPr>
        <w:t xml:space="preserve">проверь</w:t>
      </w:r>
      <w:r w:rsidRPr="00000000" w:rsidR="00000000" w:rsidDel="00000000">
        <w:rPr>
          <w:rFonts w:cs="Times New Roman" w:hAnsi="Times New Roman" w:eastAsia="Times New Roman" w:ascii="Times New Roman"/>
          <w:sz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RPr="00000000" w:rsidR="00000000" w:rsidDel="00000000">
        <w:rPr>
          <w:rFonts w:cs="Times New Roman" w:hAnsi="Times New Roman" w:eastAsia="Times New Roman" w:ascii="Times New Roman"/>
          <w:sz w:val="24"/>
          <w:rtl w:val="0"/>
        </w:rPr>
        <w:t xml:space="preserve">Сойдёт в качестве вывода?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RPr="00000000" w:rsidR="00000000" w:rsidDel="00000000">
        <w:rPr>
          <w:rFonts w:cs="Times New Roman" w:hAnsi="Times New Roman" w:eastAsia="Times New Roman" w:ascii="Times New Roman"/>
          <w:sz w:val="24"/>
          <w:rtl w:val="0"/>
        </w:rPr>
        <w:t xml:space="preserve">о чём говорится в книгах</w:t>
      </w:r>
      <w:r w:rsidRPr="00000000" w:rsidR="00000000" w:rsidDel="00000000">
        <w:rPr>
          <w:rFonts w:cs="Times New Roman" w:hAnsi="Times New Roman" w:eastAsia="Times New Roman" w:ascii="Times New Roman"/>
          <w:sz w:val="24"/>
          <w:rtl w:val="0"/>
        </w:rPr>
        <w:t xml:space="preserve"> Гермионы». </w:t>
      </w:r>
      <w:r w:rsidRPr="00000000" w:rsidR="00000000" w:rsidDel="00000000">
        <w:rPr>
          <w:rFonts w:cs="Times New Roman" w:hAnsi="Times New Roman" w:eastAsia="Times New Roman" w:ascii="Times New Roman"/>
          <w:sz w:val="24"/>
          <w:rtl w:val="0"/>
        </w:rPr>
        <w:t xml:space="preserve">Добавим это к </w:t>
      </w:r>
      <w:r w:rsidRPr="00000000" w:rsidR="00000000" w:rsidDel="00000000">
        <w:rPr>
          <w:rFonts w:cs="Times New Roman" w:hAnsi="Times New Roman" w:eastAsia="Times New Roman" w:ascii="Times New Roman"/>
          <w:sz w:val="24"/>
          <w:rtl w:val="0"/>
        </w:rPr>
        <w:t xml:space="preserve">твоим результатам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Судя по всему, челюсти Гарри стиснулись слишком плотно, чтобы он мог что-то произнести, поэтому он просто кивнул.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Великолепно! — воскликнула Гермиона. — Мне понравился этот эксперимент. Мы узнали много нового, и это заняло у меня только </w:t>
      </w:r>
      <w:r w:rsidRPr="00000000" w:rsidR="00000000" w:rsidDel="00000000">
        <w:rPr>
          <w:rFonts w:cs="Times New Roman" w:hAnsi="Times New Roman" w:eastAsia="Times New Roman" w:ascii="Times New Roman"/>
          <w:sz w:val="24"/>
          <w:rtl w:val="0"/>
        </w:rPr>
        <w:t xml:space="preserve">час времени или около </w:t>
      </w:r>
      <w:r w:rsidRPr="00000000" w:rsidR="00000000" w:rsidDel="00000000">
        <w:rPr>
          <w:rFonts w:cs="Times New Roman" w:hAnsi="Times New Roman" w:eastAsia="Times New Roman" w:ascii="Times New Roman"/>
          <w:sz w:val="24"/>
          <w:rtl w:val="0"/>
        </w:rPr>
        <w:t xml:space="preserve">того.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А-А-А-А-А-А-А-А-А-А-А-А-А-А-А-А-А-А-А!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подземельях Слизерина.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Заброшенный класс, залитый призрачным зелёным светом. В этот раз он был ярче и исходил из небольшой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зачарованной сферы. Тем не менее это был призрачный зелёный свет, отбрасывающий странные тени на пыльные столы.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Две невысоких фигуры в серых плащах с капюшонами безмолвно вошли и уселись в кресла </w:t>
      </w:r>
      <w:r w:rsidRPr="00000000" w:rsidR="00000000" w:rsidDel="00000000">
        <w:rPr>
          <w:rFonts w:cs="Times New Roman" w:hAnsi="Times New Roman" w:eastAsia="Times New Roman" w:ascii="Times New Roman"/>
          <w:sz w:val="24"/>
          <w:rtl w:val="0"/>
        </w:rPr>
        <w:t xml:space="preserve">за одним столом,</w:t>
      </w:r>
      <w:r w:rsidRPr="00000000" w:rsidR="00000000" w:rsidDel="00000000">
        <w:rPr>
          <w:rFonts w:cs="Times New Roman" w:hAnsi="Times New Roman" w:eastAsia="Times New Roman" w:ascii="Times New Roman"/>
          <w:sz w:val="24"/>
          <w:rtl w:val="0"/>
        </w:rPr>
        <w:t xml:space="preserve"> друг напротив друга.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Вторая встреча Байесовского Заговора.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Малфой не был уверен, </w:t>
      </w:r>
      <w:r w:rsidRPr="00000000" w:rsidR="00000000" w:rsidDel="00000000">
        <w:rPr>
          <w:rFonts w:cs="Times New Roman" w:hAnsi="Times New Roman" w:eastAsia="Times New Roman" w:ascii="Times New Roman"/>
          <w:sz w:val="24"/>
          <w:rtl w:val="0"/>
        </w:rPr>
        <w:t xml:space="preserve">должен он был её ждать с нетерпением или 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же, </w:t>
      </w:r>
      <w:r w:rsidRPr="00000000" w:rsidR="00000000" w:rsidDel="00000000">
        <w:rPr>
          <w:rFonts w:cs="Times New Roman" w:hAnsi="Times New Roman" w:eastAsia="Times New Roman" w:ascii="Times New Roman"/>
          <w:sz w:val="24"/>
          <w:rtl w:val="0"/>
        </w:rPr>
        <w:t xml:space="preserve">судя по выражению лица</w:t>
      </w:r>
      <w:r w:rsidRPr="00000000" w:rsidR="00000000" w:rsidDel="00000000">
        <w:rPr>
          <w:rFonts w:cs="Times New Roman" w:hAnsi="Times New Roman" w:eastAsia="Times New Roman" w:ascii="Times New Roman"/>
          <w:sz w:val="24"/>
          <w:rtl w:val="0"/>
        </w:rPr>
        <w:t xml:space="preserve">, вовсе не задумывался, какое настроение подходит к этому случаю.</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Поттера был такой вид, будто он готов кого-то убить.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Грейнджер, — сказал он, едва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открыл рот. — </w:t>
      </w:r>
      <w:r w:rsidRPr="00000000" w:rsidR="00000000" w:rsidDel="00000000">
        <w:rPr>
          <w:rFonts w:cs="Times New Roman" w:hAnsi="Times New Roman" w:eastAsia="Times New Roman" w:ascii="Times New Roman"/>
          <w:i w:val="1"/>
          <w:sz w:val="24"/>
          <w:rtl w:val="0"/>
        </w:rPr>
        <w:t xml:space="preserve">Не спрашивай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«Не мог же он п</w:t>
      </w:r>
      <w:r w:rsidRPr="00000000" w:rsidR="00000000" w:rsidDel="00000000">
        <w:rPr>
          <w:rFonts w:cs="Times New Roman" w:hAnsi="Times New Roman" w:eastAsia="Times New Roman" w:ascii="Times New Roman"/>
          <w:i w:val="1"/>
          <w:sz w:val="24"/>
          <w:rtl w:val="0"/>
        </w:rPr>
        <w:t xml:space="preserve">ойти на второе свидание?»</w:t>
      </w:r>
      <w:r w:rsidRPr="00000000" w:rsidR="00000000" w:rsidDel="00000000">
        <w:rPr>
          <w:rFonts w:cs="Times New Roman" w:hAnsi="Times New Roman" w:eastAsia="Times New Roman" w:ascii="Times New Roman"/>
          <w:sz w:val="24"/>
          <w:rtl w:val="0"/>
        </w:rPr>
        <w:t xml:space="preserve"> — подумал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Но это предположение выглядело абсурдным.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произнёс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 Прошу прощения, но я в любом случае должен об этом спросить. Ты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заказал дорогой кошель из шкурки скрытня для этой грязнокровки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день рождения?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И, конечно, ты уже догадался, зачем</w:t>
      </w:r>
      <w:r w:rsidRPr="00000000" w:rsidR="00000000" w:rsidDel="00000000">
        <w:rPr>
          <w:rFonts w:cs="Times New Roman" w:hAnsi="Times New Roman" w:eastAsia="Times New Roman" w:ascii="Times New Roman"/>
          <w:sz w:val="24"/>
          <w:rtl w:val="0"/>
        </w:rPr>
        <w:t xml:space="preserve"> я это сделал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от разочарования вцепился себе в волосы под капюшоном.</w:t>
      </w:r>
      <w:r w:rsidRPr="00000000" w:rsidR="00000000" w:rsidDel="00000000">
        <w:rPr>
          <w:rFonts w:cs="Times New Roman" w:hAnsi="Times New Roman" w:eastAsia="Times New Roman" w:ascii="Times New Roman"/>
          <w:sz w:val="24"/>
          <w:rtl w:val="0"/>
        </w:rPr>
        <w:t xml:space="preserve">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был</w:t>
      </w:r>
      <w:r w:rsidRPr="00000000" w:rsidR="00000000" w:rsidDel="00000000">
        <w:rPr>
          <w:rFonts w:cs="Times New Roman" w:hAnsi="Times New Roman" w:eastAsia="Times New Roman" w:ascii="Times New Roman"/>
          <w:sz w:val="24"/>
          <w:rtl w:val="0"/>
        </w:rPr>
        <w:t xml:space="preserve"> полностью уверен, что понял мотивы поступка Гарри, но теперь не мог в этом признаться. К тому же весь Слизерин </w:t>
      </w:r>
      <w:r w:rsidRPr="00000000" w:rsidR="00000000" w:rsidDel="00000000">
        <w:rPr>
          <w:rFonts w:cs="Times New Roman" w:hAnsi="Times New Roman" w:eastAsia="Times New Roman" w:ascii="Times New Roman"/>
          <w:i w:val="1"/>
          <w:sz w:val="24"/>
          <w:rtl w:val="0"/>
        </w:rPr>
        <w:t xml:space="preserve">был в курсе</w:t>
      </w:r>
      <w:r w:rsidRPr="00000000" w:rsidR="00000000" w:rsidDel="00000000">
        <w:rPr>
          <w:rFonts w:cs="Times New Roman" w:hAnsi="Times New Roman" w:eastAsia="Times New Roman" w:ascii="Times New Roman"/>
          <w:sz w:val="24"/>
          <w:rtl w:val="0"/>
        </w:rPr>
        <w:t xml:space="preserve">, что он обхаживает Гарри Поттера — на уроке Защиты Драко действовал достаточно </w:t>
      </w:r>
      <w:r w:rsidRPr="00000000" w:rsidR="00000000" w:rsidDel="00000000">
        <w:rPr>
          <w:rFonts w:cs="Times New Roman" w:hAnsi="Times New Roman" w:eastAsia="Times New Roman" w:ascii="Times New Roman"/>
          <w:sz w:val="24"/>
          <w:rtl w:val="0"/>
        </w:rPr>
        <w:t xml:space="preserve">прямолинейно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выгляжу плохо.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Лицо Гарри Поттера стало непроницаемым.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 Слизерине есть множество людей, которые </w:t>
      </w:r>
      <w:r w:rsidRPr="00000000" w:rsidR="00000000" w:rsidDel="00000000">
        <w:rPr>
          <w:rFonts w:cs="Times New Roman" w:hAnsi="Times New Roman" w:eastAsia="Times New Roman" w:ascii="Times New Roman"/>
          <w:i w:val="1"/>
          <w:sz w:val="24"/>
          <w:rtl w:val="0"/>
        </w:rPr>
        <w:t xml:space="preserve">не понимают</w:t>
      </w:r>
      <w:r w:rsidRPr="00000000" w:rsidR="00000000" w:rsidDel="00000000">
        <w:rPr>
          <w:rFonts w:cs="Times New Roman" w:hAnsi="Times New Roman" w:eastAsia="Times New Roman" w:ascii="Times New Roman"/>
          <w:sz w:val="24"/>
          <w:rtl w:val="0"/>
        </w:rPr>
        <w:t xml:space="preserve">, — серьёзно сказал Драко. — Большинство людей — идиоты, </w:t>
      </w:r>
      <w:r w:rsidRPr="00000000" w:rsidR="00000000" w:rsidDel="00000000">
        <w:rPr>
          <w:rFonts w:cs="Times New Roman" w:hAnsi="Times New Roman" w:eastAsia="Times New Roman" w:ascii="Times New Roman"/>
          <w:sz w:val="24"/>
          <w:rtl w:val="0"/>
        </w:rPr>
        <w:t xml:space="preserve">перед которыми, тем не менее, тоже </w:t>
      </w:r>
      <w:r w:rsidRPr="00000000" w:rsidR="00000000" w:rsidDel="00000000">
        <w:rPr>
          <w:rFonts w:cs="Times New Roman" w:hAnsi="Times New Roman" w:eastAsia="Times New Roman" w:ascii="Times New Roman"/>
          <w:sz w:val="24"/>
          <w:rtl w:val="0"/>
        </w:rPr>
        <w:t xml:space="preserve">необходимо держать </w:t>
      </w:r>
      <w:r w:rsidRPr="00000000" w:rsidR="00000000" w:rsidDel="00000000">
        <w:rPr>
          <w:rFonts w:cs="Times New Roman" w:hAnsi="Times New Roman" w:eastAsia="Times New Roman" w:ascii="Times New Roman"/>
          <w:sz w:val="24"/>
          <w:rtl w:val="0"/>
        </w:rPr>
        <w:t xml:space="preserve">лицо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Гарри Поттер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это понять</w:t>
      </w:r>
      <w:r w:rsidRPr="00000000" w:rsidR="00000000" w:rsidDel="00000000">
        <w:rPr>
          <w:rFonts w:cs="Times New Roman" w:hAnsi="Times New Roman" w:eastAsia="Times New Roman" w:ascii="Times New Roman"/>
          <w:sz w:val="24"/>
          <w:rtl w:val="0"/>
        </w:rPr>
        <w:t xml:space="preserve">, если хочет чего-то добиться в жизни.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заботит, что думают посторонние</w:t>
      </w:r>
      <w:r w:rsidRPr="00000000" w:rsidR="00000000" w:rsidDel="00000000">
        <w:rPr>
          <w:rFonts w:cs="Times New Roman" w:hAnsi="Times New Roman" w:eastAsia="Times New Roman" w:ascii="Times New Roman"/>
          <w:sz w:val="24"/>
          <w:rtl w:val="0"/>
        </w:rPr>
        <w:t xml:space="preserve"> люди</w:t>
      </w:r>
      <w:r w:rsidRPr="00000000" w:rsidR="00000000" w:rsidDel="00000000">
        <w:rPr>
          <w:rFonts w:cs="Times New Roman" w:hAnsi="Times New Roman" w:eastAsia="Times New Roman" w:ascii="Times New Roman"/>
          <w:sz w:val="24"/>
          <w:rtl w:val="0"/>
        </w:rPr>
        <w:t xml:space="preserve">? Ты правда планируешь потратить свою жизнь, объясняя всё, что ты делаешь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тупейшим идиотам из Слизерина? Позволишь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судить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Прости, Драко, но я не буду опускать свои хитроумные замыслы на тот уровень, который смогут понять </w:t>
      </w:r>
      <w:r w:rsidRPr="00000000" w:rsidR="00000000" w:rsidDel="00000000">
        <w:rPr>
          <w:rFonts w:cs="Times New Roman" w:hAnsi="Times New Roman" w:eastAsia="Times New Roman" w:ascii="Times New Roman"/>
          <w:sz w:val="24"/>
          <w:rtl w:val="0"/>
        </w:rPr>
        <w:t xml:space="preserve">самые </w:t>
      </w:r>
      <w:r w:rsidRPr="00000000" w:rsidR="00000000" w:rsidDel="00000000">
        <w:rPr>
          <w:rFonts w:cs="Times New Roman" w:hAnsi="Times New Roman" w:eastAsia="Times New Roman" w:ascii="Times New Roman"/>
          <w:sz w:val="24"/>
          <w:rtl w:val="0"/>
        </w:rPr>
        <w:t xml:space="preserve">недалёкие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слизеринцы, просто потому, что в противном случае ты будешь хуже выглядеть. Даже твоя дружба такого не стоит.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заберёт из жизни всё веселье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ебе </w:t>
      </w:r>
      <w:r w:rsidRPr="00000000" w:rsidR="00000000" w:rsidDel="00000000">
        <w:rPr>
          <w:rFonts w:cs="Times New Roman" w:hAnsi="Times New Roman" w:eastAsia="Times New Roman" w:ascii="Times New Roman"/>
          <w:sz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был искренне уверен в обратном. Всегда. </w:t>
      </w:r>
      <w:r w:rsidRPr="00000000" w:rsidR="00000000" w:rsidDel="00000000">
        <w:rPr>
          <w:rFonts w:cs="Times New Roman" w:hAnsi="Times New Roman" w:eastAsia="Times New Roman" w:ascii="Times New Roman"/>
          <w:sz w:val="24"/>
          <w:rtl w:val="0"/>
        </w:rPr>
        <w:t xml:space="preserve">Потворствовать идиотам для него было так же естественно, как дышать.</w:t>
      </w:r>
      <w:r w:rsidRPr="00000000" w:rsidR="00000000" w:rsidDel="00000000">
        <w:rPr>
          <w:rFonts w:cs="Times New Roman" w:hAnsi="Times New Roman" w:eastAsia="Times New Roman" w:ascii="Times New Roman"/>
          <w:sz w:val="24"/>
          <w:rtl w:val="0"/>
        </w:rPr>
        <w:t xml:space="preserve"> Обойтись без этого казалось немыслимым.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наконец заговорил Драко, — просто делать, что хочешь, не думая, как это выглядит — неумно. </w:t>
      </w:r>
      <w:r w:rsidRPr="00000000" w:rsidR="00000000" w:rsidDel="00000000">
        <w:rPr>
          <w:rFonts w:cs="Times New Roman" w:hAnsi="Times New Roman" w:eastAsia="Times New Roman" w:ascii="Times New Roman"/>
          <w:sz w:val="24"/>
          <w:rtl w:val="0"/>
        </w:rPr>
        <w:t xml:space="preserve">Даже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Тёмному Лорду</w:t>
      </w:r>
      <w:r w:rsidRPr="00000000" w:rsidR="00000000" w:rsidDel="00000000">
        <w:rPr>
          <w:rFonts w:cs="Times New Roman" w:hAnsi="Times New Roman" w:eastAsia="Times New Roman" w:ascii="Times New Roman"/>
          <w:sz w:val="24"/>
          <w:rtl w:val="0"/>
        </w:rPr>
        <w:t xml:space="preserve"> было не всё равно</w:t>
      </w:r>
      <w:r w:rsidRPr="00000000" w:rsidR="00000000" w:rsidDel="00000000">
        <w:rPr>
          <w:rFonts w:cs="Times New Roman" w:hAnsi="Times New Roman" w:eastAsia="Times New Roman" w:ascii="Times New Roman"/>
          <w:sz w:val="24"/>
          <w:rtl w:val="0"/>
        </w:rPr>
        <w:t xml:space="preserve">, как выглядят его </w:t>
      </w:r>
      <w:r w:rsidRPr="00000000" w:rsidR="00000000" w:rsidDel="00000000">
        <w:rPr>
          <w:rFonts w:cs="Times New Roman" w:hAnsi="Times New Roman" w:eastAsia="Times New Roman" w:ascii="Times New Roman"/>
          <w:sz w:val="24"/>
          <w:rtl w:val="0"/>
        </w:rPr>
        <w:t xml:space="preserve">поступки. Его боялись и ненавидели, и он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знал, какой вид</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страха и ненависти он </w:t>
      </w:r>
      <w:r w:rsidRPr="00000000" w:rsidR="00000000" w:rsidDel="00000000">
        <w:rPr>
          <w:rFonts w:cs="Times New Roman" w:hAnsi="Times New Roman" w:eastAsia="Times New Roman" w:ascii="Times New Roman"/>
          <w:sz w:val="24"/>
          <w:rtl w:val="0"/>
        </w:rPr>
        <w:t xml:space="preserve">желает</w:t>
      </w:r>
      <w:r w:rsidRPr="00000000" w:rsidR="00000000" w:rsidDel="00000000">
        <w:rPr>
          <w:rFonts w:cs="Times New Roman" w:hAnsi="Times New Roman" w:eastAsia="Times New Roman" w:ascii="Times New Roman"/>
          <w:sz w:val="24"/>
          <w:rtl w:val="0"/>
        </w:rPr>
        <w:t xml:space="preserve"> создать.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должны беспокоиться о том, что подумают другие.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Фигура в капюшоне пожала плечами.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Возможно. Напомни мне как-нибудь </w:t>
      </w:r>
      <w:r w:rsidRPr="00000000" w:rsidR="00000000" w:rsidDel="00000000">
        <w:rPr>
          <w:rFonts w:cs="Times New Roman" w:hAnsi="Times New Roman" w:eastAsia="Times New Roman" w:ascii="Times New Roman"/>
          <w:sz w:val="24"/>
          <w:rtl w:val="0"/>
        </w:rPr>
        <w:t xml:space="preserve">рассказать тебе об экспериментах Аша</w:t>
      </w:r>
      <w:r w:rsidRPr="00000000" w:rsidR="00000000" w:rsidDel="00000000">
        <w:rPr>
          <w:rFonts w:cs="Times New Roman" w:hAnsi="Times New Roman" w:eastAsia="Times New Roman" w:ascii="Times New Roman"/>
          <w:sz w:val="24"/>
          <w:rtl w:val="0"/>
        </w:rPr>
        <w:t xml:space="preserve">, полагаю, тебе будет довольно интересно. Сейчас же я просто замечу, что опасно </w:t>
      </w:r>
      <w:r w:rsidRPr="00000000" w:rsidR="00000000" w:rsidDel="00000000">
        <w:rPr>
          <w:rFonts w:cs="Times New Roman" w:hAnsi="Times New Roman" w:eastAsia="Times New Roman" w:ascii="Times New Roman"/>
          <w:i w:val="1"/>
          <w:sz w:val="24"/>
          <w:rtl w:val="0"/>
        </w:rPr>
        <w:t xml:space="preserve">инстинктивно</w:t>
      </w:r>
      <w:r w:rsidRPr="00000000" w:rsidR="00000000" w:rsidDel="00000000">
        <w:rPr>
          <w:rFonts w:cs="Times New Roman" w:hAnsi="Times New Roman" w:eastAsia="Times New Roman" w:ascii="Times New Roman"/>
          <w:sz w:val="24"/>
          <w:rtl w:val="0"/>
        </w:rPr>
        <w:t xml:space="preserve"> беспокоиться о том, что подумают окружающие, если, конечно, это не результат хладнокровного расчёта, а </w:t>
      </w:r>
      <w:r w:rsidRPr="00000000" w:rsidR="00000000" w:rsidDel="00000000">
        <w:rPr>
          <w:rFonts w:cs="Times New Roman" w:hAnsi="Times New Roman" w:eastAsia="Times New Roman" w:ascii="Times New Roman"/>
          <w:i w:val="1"/>
          <w:sz w:val="24"/>
          <w:rtl w:val="0"/>
        </w:rPr>
        <w:t xml:space="preserve">н</w:t>
      </w:r>
      <w:r w:rsidRPr="00000000" w:rsidR="00000000" w:rsidDel="00000000">
        <w:rPr>
          <w:rFonts w:cs="Times New Roman" w:hAnsi="Times New Roman" w:eastAsia="Times New Roman" w:ascii="Times New Roman"/>
          <w:i w:val="1"/>
          <w:sz w:val="24"/>
          <w:rtl w:val="0"/>
        </w:rPr>
        <w:t xml:space="preserve">астоящее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беспокойство</w:t>
      </w:r>
      <w:r w:rsidRPr="00000000" w:rsidR="00000000" w:rsidDel="00000000">
        <w:rPr>
          <w:rFonts w:cs="Times New Roman" w:hAnsi="Times New Roman" w:eastAsia="Times New Roman" w:ascii="Times New Roman"/>
          <w:sz w:val="24"/>
          <w:rtl w:val="0"/>
        </w:rPr>
        <w:t xml:space="preserve">. Вспомни, </w:t>
      </w:r>
      <w:r w:rsidRPr="00000000" w:rsidR="00000000" w:rsidDel="00000000">
        <w:rPr>
          <w:rFonts w:cs="Times New Roman" w:hAnsi="Times New Roman" w:eastAsia="Times New Roman" w:ascii="Times New Roman"/>
          <w:sz w:val="24"/>
          <w:rtl w:val="0"/>
        </w:rPr>
        <w:t xml:space="preserve">старшекурсники из Слизерина </w:t>
      </w:r>
      <w:r w:rsidRPr="00000000" w:rsidR="00000000" w:rsidDel="00000000">
        <w:rPr>
          <w:rFonts w:cs="Times New Roman" w:hAnsi="Times New Roman" w:eastAsia="Times New Roman" w:ascii="Times New Roman"/>
          <w:sz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RPr="00000000" w:rsidR="00000000" w:rsidDel="00000000">
        <w:rPr>
          <w:rFonts w:cs="Times New Roman" w:hAnsi="Times New Roman" w:eastAsia="Times New Roman" w:ascii="Times New Roman"/>
          <w:sz w:val="24"/>
          <w:rtl w:val="0"/>
        </w:rPr>
        <w:t xml:space="preserve">наитупейшие идиоты из Слизерина </w:t>
      </w:r>
      <w:r w:rsidRPr="00000000" w:rsidR="00000000" w:rsidDel="00000000">
        <w:rPr>
          <w:rFonts w:cs="Times New Roman" w:hAnsi="Times New Roman" w:eastAsia="Times New Roman" w:ascii="Times New Roman"/>
          <w:sz w:val="24"/>
          <w:rtl w:val="0"/>
        </w:rPr>
        <w:t xml:space="preserve">для меня бесполезны, поскольку </w:t>
      </w:r>
      <w:r w:rsidRPr="00000000" w:rsidR="00000000" w:rsidDel="00000000">
        <w:rPr>
          <w:rFonts w:cs="Times New Roman" w:hAnsi="Times New Roman" w:eastAsia="Times New Roman" w:ascii="Times New Roman"/>
          <w:i w:val="1"/>
          <w:sz w:val="24"/>
          <w:rtl w:val="0"/>
        </w:rPr>
        <w:t xml:space="preserve">у меня нет</w:t>
      </w:r>
      <w:r w:rsidRPr="00000000" w:rsidR="00000000" w:rsidDel="00000000">
        <w:rPr>
          <w:rFonts w:cs="Times New Roman" w:hAnsi="Times New Roman" w:eastAsia="Times New Roman" w:ascii="Times New Roman"/>
          <w:i w:val="1"/>
          <w:sz w:val="24"/>
          <w:rtl w:val="0"/>
        </w:rPr>
        <w:t xml:space="preserve"> ручной змеи</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sz w:val="24"/>
          <w:rtl w:val="0"/>
        </w:rPr>
        <w:t xml:space="preserve">мне незачем</w:t>
      </w:r>
      <w:r w:rsidRPr="00000000" w:rsidR="00000000" w:rsidDel="00000000">
        <w:rPr>
          <w:rFonts w:cs="Times New Roman" w:hAnsi="Times New Roman" w:eastAsia="Times New Roman" w:ascii="Times New Roman"/>
          <w:sz w:val="24"/>
          <w:rtl w:val="0"/>
        </w:rPr>
        <w:t xml:space="preserve"> заботиться о том, что они думают по поводу моей борьбы с Гермионой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еле удержался, чтобы не стиснуть кулаки от разочарования.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Она всего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 Когтевране узнают…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Попроси Панси Паркинсон столкнуть её с лестницы! Тебе даже не придёт</w:t>
      </w:r>
      <w:r w:rsidRPr="00000000" w:rsidR="00000000" w:rsidDel="00000000">
        <w:rPr>
          <w:rFonts w:cs="Times New Roman" w:hAnsi="Times New Roman" w:eastAsia="Times New Roman" w:ascii="Times New Roman"/>
          <w:sz w:val="24"/>
          <w:rtl w:val="0"/>
        </w:rPr>
        <w:t xml:space="preserve">ся прибегать к </w:t>
      </w:r>
      <w:r w:rsidRPr="00000000" w:rsidR="00000000" w:rsidDel="00000000">
        <w:rPr>
          <w:rFonts w:cs="Times New Roman" w:hAnsi="Times New Roman" w:eastAsia="Times New Roman" w:ascii="Times New Roman"/>
          <w:sz w:val="24"/>
          <w:rtl w:val="0"/>
        </w:rPr>
        <w:t xml:space="preserve">манипул</w:t>
      </w:r>
      <w:r w:rsidRPr="00000000" w:rsidR="00000000" w:rsidDel="00000000">
        <w:rPr>
          <w:rFonts w:cs="Times New Roman" w:hAnsi="Times New Roman" w:eastAsia="Times New Roman" w:ascii="Times New Roman"/>
          <w:sz w:val="24"/>
          <w:rtl w:val="0"/>
        </w:rPr>
        <w:t xml:space="preserve">яциям, </w:t>
      </w:r>
      <w:r w:rsidRPr="00000000" w:rsidR="00000000" w:rsidDel="00000000">
        <w:rPr>
          <w:rFonts w:cs="Times New Roman" w:hAnsi="Times New Roman" w:eastAsia="Times New Roman" w:ascii="Times New Roman"/>
          <w:sz w:val="24"/>
          <w:rtl w:val="0"/>
        </w:rPr>
        <w:t xml:space="preserve">просто предложи ей сикль, и она это сделает!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буду знать! Гермиона победила меня в соревновании по чтению книг, её оценки лучше моих! Я должен победить её силой своего </w:t>
      </w:r>
      <w:r w:rsidRPr="00000000" w:rsidR="00000000" w:rsidDel="00000000">
        <w:rPr>
          <w:rFonts w:cs="Times New Roman" w:hAnsi="Times New Roman" w:eastAsia="Times New Roman" w:ascii="Times New Roman"/>
          <w:i w:val="1"/>
          <w:sz w:val="24"/>
          <w:rtl w:val="0"/>
        </w:rPr>
        <w:t xml:space="preserve">ума</w:t>
      </w:r>
      <w:r w:rsidRPr="00000000" w:rsidR="00000000" w:rsidDel="00000000">
        <w:rPr>
          <w:rFonts w:cs="Times New Roman" w:hAnsi="Times New Roman" w:eastAsia="Times New Roman" w:ascii="Times New Roman"/>
          <w:sz w:val="24"/>
          <w:rtl w:val="0"/>
        </w:rPr>
        <w:t xml:space="preserve">, или это не считается!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всего лишь грязнокровка! Почему ты её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i w:val="1"/>
          <w:sz w:val="24"/>
          <w:rtl w:val="0"/>
        </w:rPr>
        <w:t xml:space="preserve">уважаешь?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Среди когтевранцев она — сила! Почему тебя заботит, что думают бессильные идиоты из Слизерина?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называется политикой! И если ты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научишься играть в эту игру, ты не сможешь быть сильным!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Сила — это умение достичь Луны! Сила — быть великим магом! Можно получить силу путями, которые не требуют тратить всю</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ь на </w:t>
      </w:r>
      <w:r w:rsidRPr="00000000" w:rsidR="00000000" w:rsidDel="00000000">
        <w:rPr>
          <w:rFonts w:cs="Times New Roman" w:hAnsi="Times New Roman" w:eastAsia="Times New Roman" w:ascii="Times New Roman"/>
          <w:i w:val="1"/>
          <w:sz w:val="24"/>
          <w:rtl w:val="0"/>
        </w:rPr>
        <w:t xml:space="preserve">обхаживание</w:t>
      </w:r>
      <w:r w:rsidRPr="00000000" w:rsidR="00000000" w:rsidDel="00000000">
        <w:rPr>
          <w:rFonts w:cs="Times New Roman" w:hAnsi="Times New Roman" w:eastAsia="Times New Roman" w:ascii="Times New Roman"/>
          <w:i w:val="1"/>
          <w:sz w:val="24"/>
          <w:rtl w:val="0"/>
        </w:rPr>
        <w:t xml:space="preserve"> болванов!</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остановились и почти в у</w:t>
      </w:r>
      <w:r w:rsidRPr="00000000" w:rsidR="00000000" w:rsidDel="00000000">
        <w:rPr>
          <w:rFonts w:cs="Times New Roman" w:hAnsi="Times New Roman" w:eastAsia="Times New Roman" w:ascii="Times New Roman"/>
          <w:sz w:val="24"/>
          <w:rtl w:val="0"/>
        </w:rPr>
        <w:t xml:space="preserve">нисон сделали несколько глубоких вдохов, чтобы успокоиться.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RPr="00000000" w:rsidR="00000000" w:rsidDel="00000000">
        <w:rPr>
          <w:rFonts w:cs="Times New Roman" w:hAnsi="Times New Roman" w:eastAsia="Times New Roman" w:ascii="Times New Roman"/>
          <w:sz w:val="24"/>
          <w:rtl w:val="0"/>
        </w:rPr>
        <w:t xml:space="preserve">общения со мной</w:t>
      </w:r>
      <w:r w:rsidRPr="00000000" w:rsidR="00000000" w:rsidDel="00000000">
        <w:rPr>
          <w:rFonts w:cs="Times New Roman" w:hAnsi="Times New Roman" w:eastAsia="Times New Roman" w:ascii="Times New Roman"/>
          <w:sz w:val="24"/>
          <w:rtl w:val="0"/>
        </w:rPr>
        <w:t xml:space="preserve">. Скажи слизеринцам, что тебе приходится сжимать зубы, притворяясь моим другом.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Именно так Драко и </w:t>
      </w:r>
      <w:r w:rsidRPr="00000000" w:rsidR="00000000" w:rsidDel="00000000">
        <w:rPr>
          <w:rFonts w:cs="Times New Roman" w:hAnsi="Times New Roman" w:eastAsia="Times New Roman" w:ascii="Times New Roman"/>
          <w:i w:val="1"/>
          <w:sz w:val="24"/>
          <w:rtl w:val="0"/>
        </w:rPr>
        <w:t xml:space="preserve">заявил</w:t>
      </w:r>
      <w:r w:rsidRPr="00000000" w:rsidR="00000000" w:rsidDel="00000000">
        <w:rPr>
          <w:rFonts w:cs="Times New Roman" w:hAnsi="Times New Roman" w:eastAsia="Times New Roman" w:ascii="Times New Roman"/>
          <w:sz w:val="24"/>
          <w:rtl w:val="0"/>
        </w:rPr>
        <w:t xml:space="preserve"> слизеринцам, и он всё ещё </w:t>
      </w:r>
      <w:r w:rsidRPr="00000000" w:rsidR="00000000" w:rsidDel="00000000">
        <w:rPr>
          <w:rFonts w:cs="Times New Roman" w:hAnsi="Times New Roman" w:eastAsia="Times New Roman" w:ascii="Times New Roman"/>
          <w:sz w:val="24"/>
          <w:rtl w:val="0"/>
        </w:rPr>
        <w:t xml:space="preserve">не был уверен, </w:t>
      </w:r>
      <w:r w:rsidRPr="00000000" w:rsidR="00000000" w:rsidDel="00000000">
        <w:rPr>
          <w:rFonts w:cs="Times New Roman" w:hAnsi="Times New Roman" w:eastAsia="Times New Roman" w:ascii="Times New Roman"/>
          <w:sz w:val="24"/>
          <w:rtl w:val="0"/>
        </w:rPr>
        <w:t xml:space="preserve">было ли это ложью.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Кстати, — сказал Драко. — </w:t>
      </w:r>
      <w:r w:rsidRPr="00000000" w:rsidR="00000000" w:rsidDel="00000000">
        <w:rPr>
          <w:rFonts w:cs="Times New Roman" w:hAnsi="Times New Roman" w:eastAsia="Times New Roman" w:ascii="Times New Roman"/>
          <w:sz w:val="24"/>
          <w:rtl w:val="0"/>
        </w:rPr>
        <w:t xml:space="preserve">Раз уж речь зашла о твоём имидже — боюсь, у меня плохие новости.</w:t>
      </w:r>
      <w:r w:rsidRPr="00000000" w:rsidR="00000000" w:rsidDel="00000000">
        <w:rPr>
          <w:rFonts w:cs="Times New Roman" w:hAnsi="Times New Roman" w:eastAsia="Times New Roman" w:ascii="Times New Roman"/>
          <w:sz w:val="24"/>
          <w:rtl w:val="0"/>
        </w:rPr>
        <w:t xml:space="preserve"> Рита Скитер услышала </w:t>
      </w:r>
      <w:r w:rsidRPr="00000000" w:rsidR="00000000" w:rsidDel="00000000">
        <w:rPr>
          <w:rFonts w:cs="Times New Roman" w:hAnsi="Times New Roman" w:eastAsia="Times New Roman" w:ascii="Times New Roman"/>
          <w:sz w:val="24"/>
          <w:rtl w:val="0"/>
        </w:rPr>
        <w:t xml:space="preserve">кое-какие из россказней</w:t>
      </w:r>
      <w:r w:rsidRPr="00000000" w:rsidR="00000000" w:rsidDel="00000000">
        <w:rPr>
          <w:rFonts w:cs="Times New Roman" w:hAnsi="Times New Roman" w:eastAsia="Times New Roman" w:ascii="Times New Roman"/>
          <w:sz w:val="24"/>
          <w:rtl w:val="0"/>
        </w:rPr>
        <w:t xml:space="preserve"> о тебе и начала задавать вопросы.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поднял брови.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Кто</w:t>
      </w:r>
      <w:r w:rsidRPr="00000000" w:rsidR="00000000" w:rsidDel="00000000">
        <w:rPr>
          <w:rFonts w:cs="Times New Roman" w:hAnsi="Times New Roman" w:eastAsia="Times New Roman" w:ascii="Times New Roman"/>
          <w:sz w:val="24"/>
          <w:rtl w:val="0"/>
        </w:rPr>
        <w:t xml:space="preserve">-кто?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Она пишет для </w:t>
      </w:r>
      <w:r w:rsidRPr="00000000" w:rsidR="00000000" w:rsidDel="00000000">
        <w:rPr>
          <w:rFonts w:cs="Times New Roman" w:hAnsi="Times New Roman" w:eastAsia="Times New Roman" w:ascii="Times New Roman"/>
          <w:sz w:val="24"/>
          <w:rtl w:val="0"/>
        </w:rPr>
        <w:t xml:space="preserve">«Ежедневного пророка</w:t>
      </w:r>
      <w:r w:rsidRPr="00000000" w:rsidR="00000000" w:rsidDel="00000000">
        <w:rPr>
          <w:rFonts w:cs="Times New Roman" w:hAnsi="Times New Roman" w:eastAsia="Times New Roman" w:ascii="Times New Roman"/>
          <w:sz w:val="24"/>
          <w:rtl w:val="0"/>
        </w:rPr>
        <w:t xml:space="preserve">», — ответил Драко, стараясь сохранить спокойствие в голосе. «Пророк» являлся одним из </w:t>
      </w:r>
      <w:r w:rsidRPr="00000000" w:rsidR="00000000" w:rsidDel="00000000">
        <w:rPr>
          <w:rFonts w:cs="Times New Roman" w:hAnsi="Times New Roman" w:eastAsia="Times New Roman" w:ascii="Times New Roman"/>
          <w:sz w:val="24"/>
          <w:rtl w:val="0"/>
        </w:rPr>
        <w:t xml:space="preserve">ключевых</w:t>
      </w:r>
      <w:r w:rsidRPr="00000000" w:rsidR="00000000" w:rsidDel="00000000">
        <w:rPr>
          <w:rFonts w:cs="Times New Roman" w:hAnsi="Times New Roman" w:eastAsia="Times New Roman" w:ascii="Times New Roman"/>
          <w:sz w:val="24"/>
          <w:rtl w:val="0"/>
        </w:rPr>
        <w:t xml:space="preserve"> инструментов его отца — тот использовал его </w:t>
      </w:r>
      <w:r w:rsidRPr="00000000" w:rsidR="00000000" w:rsidDel="00000000">
        <w:rPr>
          <w:rFonts w:cs="Times New Roman" w:hAnsi="Times New Roman" w:eastAsia="Times New Roman" w:ascii="Times New Roman"/>
          <w:sz w:val="24"/>
          <w:rtl w:val="0"/>
        </w:rPr>
        <w:t xml:space="preserve">словно</w:t>
      </w:r>
      <w:r w:rsidRPr="00000000" w:rsidR="00000000" w:rsidDel="00000000">
        <w:rPr>
          <w:rFonts w:cs="Times New Roman" w:hAnsi="Times New Roman" w:eastAsia="Times New Roman" w:ascii="Times New Roman"/>
          <w:sz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Понятно, — сказал Гарри Поттер. Его залитое зелёным светом лицо под капюшоном приобрело задумчивый вид.</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RPr="00000000" w:rsidR="00000000" w:rsidDel="00000000">
        <w:rPr>
          <w:rFonts w:cs="Times New Roman" w:hAnsi="Times New Roman" w:eastAsia="Times New Roman" w:ascii="Times New Roman"/>
          <w:sz w:val="24"/>
          <w:rtl w:val="0"/>
        </w:rPr>
        <w:t xml:space="preserve">Драко не писал об этом домой, но отец, конечно, поймёт, что тот не</w:t>
      </w:r>
      <w:r w:rsidRPr="00000000" w:rsidR="00000000" w:rsidDel="00000000">
        <w:rPr>
          <w:rFonts w:cs="Times New Roman" w:hAnsi="Times New Roman" w:eastAsia="Times New Roman" w:ascii="Times New Roman"/>
          <w:sz w:val="24"/>
          <w:rtl w:val="0"/>
        </w:rPr>
        <w:t xml:space="preserve"> пытается сохранить свои действия в тайне, </w:t>
      </w:r>
      <w:r w:rsidRPr="00000000" w:rsidR="00000000" w:rsidDel="00000000">
        <w:rPr>
          <w:rFonts w:cs="Times New Roman" w:hAnsi="Times New Roman" w:eastAsia="Times New Roman" w:ascii="Times New Roman"/>
          <w:sz w:val="24"/>
          <w:rtl w:val="0"/>
        </w:rPr>
        <w:t xml:space="preserve">а ведёт собственную игру, оставаясь на стороне отца.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бы Драко переметнулся к врагу, то</w:t>
      </w:r>
      <w:r w:rsidRPr="00000000" w:rsidR="00000000" w:rsidDel="00000000">
        <w:rPr>
          <w:rFonts w:cs="Times New Roman" w:hAnsi="Times New Roman" w:eastAsia="Times New Roman" w:ascii="Times New Roman"/>
          <w:sz w:val="24"/>
          <w:rtl w:val="0"/>
        </w:rPr>
        <w:t xml:space="preserve"> посылал</w:t>
      </w:r>
      <w:r w:rsidRPr="00000000" w:rsidR="00000000" w:rsidDel="00000000">
        <w:rPr>
          <w:rFonts w:cs="Times New Roman" w:hAnsi="Times New Roman" w:eastAsia="Times New Roman" w:ascii="Times New Roman"/>
          <w:sz w:val="24"/>
          <w:rtl w:val="0"/>
        </w:rPr>
        <w:t xml:space="preserve"> бы ложные сообщения.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 этого следовало, что отец мог </w:t>
      </w:r>
      <w:r w:rsidRPr="00000000" w:rsidR="00000000" w:rsidDel="00000000">
        <w:rPr>
          <w:rFonts w:cs="Times New Roman" w:hAnsi="Times New Roman" w:eastAsia="Times New Roman" w:ascii="Times New Roman"/>
          <w:sz w:val="24"/>
          <w:rtl w:val="0"/>
        </w:rPr>
        <w:t xml:space="preserve">предвидеть дальнейшие действия Драко.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Вести игру с отцом всерьёз было страшновато. Даже в одной команде. С одной стороны, это будоражило, но Драко также понимал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итоге выяснится, что отец играет лучше</w:t>
      </w:r>
      <w:r w:rsidRPr="00000000" w:rsidR="00000000" w:rsidDel="00000000">
        <w:rPr>
          <w:rFonts w:cs="Times New Roman" w:hAnsi="Times New Roman" w:eastAsia="Times New Roman" w:ascii="Times New Roman"/>
          <w:sz w:val="24"/>
          <w:rtl w:val="0"/>
        </w:rPr>
        <w:t xml:space="preserve">. По-другому и быть не могло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наконец заговорил он. — Это не предложение. И не совет.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один из вариантов. Мой отец почти наверняка может помешать выходу этой статьи. </w:t>
      </w:r>
      <w:r w:rsidRPr="00000000" w:rsidR="00000000" w:rsidDel="00000000">
        <w:rPr>
          <w:rFonts w:cs="Times New Roman" w:hAnsi="Times New Roman" w:eastAsia="Times New Roman" w:ascii="Times New Roman"/>
          <w:sz w:val="24"/>
          <w:rtl w:val="0"/>
        </w:rPr>
        <w:t xml:space="preserve">Но тебе это будет стоить.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не сказал вслух, что отец наверняка ожидает, что он скажет это</w:t>
      </w:r>
      <w:r w:rsidRPr="00000000" w:rsidR="00000000" w:rsidDel="00000000">
        <w:rPr>
          <w:rFonts w:cs="Times New Roman" w:hAnsi="Times New Roman" w:eastAsia="Times New Roman" w:ascii="Times New Roman"/>
          <w:sz w:val="24"/>
          <w:rtl w:val="0"/>
        </w:rPr>
        <w:t xml:space="preserve"> Гарри Поттеру</w:t>
      </w:r>
      <w:r w:rsidRPr="00000000" w:rsidR="00000000" w:rsidDel="00000000">
        <w:rPr>
          <w:rFonts w:cs="Times New Roman" w:hAnsi="Times New Roman" w:eastAsia="Times New Roman" w:ascii="Times New Roman"/>
          <w:sz w:val="24"/>
          <w:rtl w:val="0"/>
        </w:rPr>
        <w:t xml:space="preserve">. Тот либо догадается сам, либо нет.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неожиданно покачал головой, </w:t>
      </w:r>
      <w:r w:rsidRPr="00000000" w:rsidR="00000000" w:rsidDel="00000000">
        <w:rPr>
          <w:rFonts w:cs="Times New Roman" w:hAnsi="Times New Roman" w:eastAsia="Times New Roman" w:ascii="Times New Roman"/>
          <w:sz w:val="24"/>
          <w:rtl w:val="0"/>
        </w:rPr>
        <w:t xml:space="preserve">под капюшоном мелькнула улыбка.</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не намерен мешать Рите Скитер печататься.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даже не пытался скрыть недоверие.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можешь</w:t>
      </w:r>
      <w:r w:rsidRPr="00000000" w:rsidR="00000000" w:rsidDel="00000000">
        <w:rPr>
          <w:rFonts w:cs="Times New Roman" w:hAnsi="Times New Roman" w:eastAsia="Times New Roman" w:ascii="Times New Roman"/>
          <w:sz w:val="24"/>
          <w:rtl w:val="0"/>
        </w:rPr>
        <w:t xml:space="preserve"> же ты утверждать, что тебе всё равно, что о тебе пишут в </w:t>
      </w:r>
      <w:r w:rsidRPr="00000000" w:rsidR="00000000" w:rsidDel="00000000">
        <w:rPr>
          <w:rFonts w:cs="Times New Roman" w:hAnsi="Times New Roman" w:eastAsia="Times New Roman" w:ascii="Times New Roman"/>
          <w:i w:val="1"/>
          <w:sz w:val="24"/>
          <w:rtl w:val="0"/>
        </w:rPr>
        <w:t xml:space="preserve">газетах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не успел себя сдержать: на его лице проступила обеспокоенность.</w:t>
      </w:r>
      <w:r w:rsidRPr="00000000" w:rsidR="00000000" w:rsidDel="00000000">
        <w:rPr>
          <w:rFonts w:cs="Times New Roman" w:hAnsi="Times New Roman" w:eastAsia="Times New Roman" w:ascii="Times New Roman"/>
          <w:sz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опять вытер пот со лба, поморщился, достал палочку, направил её вверх, глубоко вздохнул и произнёс: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Фригидейро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Мгновением позже Драко почувствовал поток холодного воздуха.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Гарри Поттер опустил палочку и убрал её обратно в карман мантии. Его рука слегка дрожала.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комнате стало ощутимо прохладнее. Драко был впечатлён, хотя и мог проделать то же самое.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сказал он. — Наука. Ты собирался рассказывать мне о крови.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Мы собирались </w:t>
      </w:r>
      <w:r w:rsidRPr="00000000" w:rsidR="00000000" w:rsidDel="00000000">
        <w:rPr>
          <w:rFonts w:cs="Times New Roman" w:hAnsi="Times New Roman" w:eastAsia="Times New Roman" w:ascii="Times New Roman"/>
          <w:i w:val="1"/>
          <w:sz w:val="24"/>
          <w:rtl w:val="0"/>
        </w:rPr>
        <w:t xml:space="preserve">выяснить</w:t>
      </w:r>
      <w:r w:rsidRPr="00000000" w:rsidR="00000000" w:rsidDel="00000000">
        <w:rPr>
          <w:rFonts w:cs="Times New Roman" w:hAnsi="Times New Roman" w:eastAsia="Times New Roman" w:ascii="Times New Roman"/>
          <w:sz w:val="24"/>
          <w:rtl w:val="0"/>
        </w:rPr>
        <w:t xml:space="preserve">, как работает кровь, — поправил его Гарри Поттер. — С помощью экспериментов.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сказал Драко. — Каких экспериментов?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зловеще улыбнулся под капюшоном.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это ты мне скажешь.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RPr="00000000" w:rsidR="00000000" w:rsidDel="00000000">
        <w:rPr>
          <w:rFonts w:cs="Times New Roman" w:hAnsi="Times New Roman" w:eastAsia="Times New Roman" w:ascii="Times New Roman"/>
          <w:sz w:val="24"/>
          <w:highlight w:val="white"/>
          <w:rtl w:val="0"/>
        </w:rPr>
        <w:t xml:space="preserve">Раздражает</w:t>
      </w:r>
      <w:r w:rsidRPr="00000000" w:rsidR="00000000" w:rsidDel="00000000">
        <w:rPr>
          <w:rFonts w:cs="Times New Roman" w:hAnsi="Times New Roman" w:eastAsia="Times New Roman" w:ascii="Times New Roman"/>
          <w:sz w:val="24"/>
          <w:highlight w:val="white"/>
          <w:rtl w:val="0"/>
        </w:rPr>
        <w:t xml:space="preserve">, но зато эффективно.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был метод Поттера, и он был безумен.</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спросил Драко, как тот может </w:t>
      </w:r>
      <w:r w:rsidRPr="00000000" w:rsidR="00000000" w:rsidDel="00000000">
        <w:rPr>
          <w:rFonts w:cs="Times New Roman" w:hAnsi="Times New Roman" w:eastAsia="Times New Roman" w:ascii="Times New Roman"/>
          <w:i w:val="1"/>
          <w:sz w:val="24"/>
          <w:rtl w:val="0"/>
        </w:rPr>
        <w:t xml:space="preserve">опровергнуть </w:t>
      </w:r>
      <w:r w:rsidRPr="00000000" w:rsidR="00000000" w:rsidDel="00000000">
        <w:rPr>
          <w:rFonts w:cs="Times New Roman" w:hAnsi="Times New Roman" w:eastAsia="Times New Roman" w:ascii="Times New Roman"/>
          <w:sz w:val="24"/>
          <w:rtl w:val="0"/>
        </w:rPr>
        <w:t xml:space="preserve">утверждение о том, что волшебники не могут повторить </w:t>
      </w:r>
      <w:r w:rsidRPr="00000000" w:rsidR="00000000" w:rsidDel="00000000">
        <w:rPr>
          <w:rFonts w:cs="Times New Roman" w:hAnsi="Times New Roman" w:eastAsia="Times New Roman" w:ascii="Times New Roman"/>
          <w:sz w:val="24"/>
          <w:rtl w:val="0"/>
        </w:rPr>
        <w:t xml:space="preserve">того</w:t>
      </w:r>
      <w:r w:rsidRPr="00000000" w:rsidR="00000000" w:rsidDel="00000000">
        <w:rPr>
          <w:rFonts w:cs="Times New Roman" w:hAnsi="Times New Roman" w:eastAsia="Times New Roman" w:ascii="Times New Roman"/>
          <w:sz w:val="24"/>
          <w:rtl w:val="0"/>
        </w:rPr>
        <w:t xml:space="preserve">, что делали восемь столетий назад, 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смешивались</w:t>
      </w:r>
      <w:r w:rsidRPr="00000000" w:rsidR="00000000" w:rsidDel="00000000">
        <w:rPr>
          <w:rFonts w:cs="Times New Roman" w:hAnsi="Times New Roman" w:eastAsia="Times New Roman" w:ascii="Times New Roman"/>
          <w:sz w:val="24"/>
          <w:rtl w:val="0"/>
        </w:rPr>
        <w:t xml:space="preserve"> с маглорождёнными и сквибами.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что </w:t>
      </w:r>
      <w:r w:rsidRPr="00000000" w:rsidR="00000000" w:rsidDel="00000000">
        <w:rPr>
          <w:rFonts w:cs="Times New Roman" w:hAnsi="Times New Roman" w:eastAsia="Times New Roman" w:ascii="Times New Roman"/>
          <w:sz w:val="24"/>
          <w:rtl w:val="0"/>
        </w:rPr>
        <w:t xml:space="preserve">Драко заявил, что не понимает, как Гарри Поттер может с невозмутимым видом утверждать, что это не ловушка.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не моргнув ответил, что за подобные жалкие, очевидные ловушки </w:t>
      </w:r>
      <w:r w:rsidRPr="00000000" w:rsidR="00000000" w:rsidDel="00000000">
        <w:rPr>
          <w:rFonts w:cs="Times New Roman" w:hAnsi="Times New Roman" w:eastAsia="Times New Roman" w:ascii="Times New Roman"/>
          <w:i w:val="1"/>
          <w:sz w:val="24"/>
          <w:rtl w:val="0"/>
        </w:rPr>
        <w:t xml:space="preserve">его самого</w:t>
      </w:r>
      <w:r w:rsidRPr="00000000" w:rsidR="00000000" w:rsidDel="00000000">
        <w:rPr>
          <w:rFonts w:cs="Times New Roman" w:hAnsi="Times New Roman" w:eastAsia="Times New Roman" w:ascii="Times New Roman"/>
          <w:sz w:val="24"/>
          <w:rtl w:val="0"/>
        </w:rPr>
        <w:t xml:space="preserve"> стоило бы стереть в порошок и скормить ручным змеям. </w:t>
      </w:r>
      <w:r w:rsidRPr="00000000" w:rsidR="00000000" w:rsidDel="00000000">
        <w:rPr>
          <w:rFonts w:cs="Times New Roman" w:hAnsi="Times New Roman" w:eastAsia="Times New Roman" w:ascii="Times New Roman"/>
          <w:sz w:val="24"/>
          <w:rtl w:val="0"/>
        </w:rPr>
        <w:t xml:space="preserve">Но это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ловушка, </w:t>
      </w:r>
      <w:r w:rsidRPr="00000000" w:rsidR="00000000" w:rsidDel="00000000">
        <w:rPr>
          <w:rFonts w:cs="Times New Roman" w:hAnsi="Times New Roman" w:eastAsia="Times New Roman" w:ascii="Times New Roman"/>
          <w:sz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w:t>
      </w:r>
      <w:r w:rsidRPr="00000000" w:rsidR="00000000" w:rsidDel="00000000">
        <w:rPr>
          <w:rFonts w:cs="Times New Roman" w:hAnsi="Times New Roman" w:eastAsia="Times New Roman" w:ascii="Times New Roman"/>
          <w:i w:val="1"/>
          <w:sz w:val="24"/>
          <w:rtl w:val="0"/>
        </w:rPr>
        <w:t xml:space="preserve">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покачал головой.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Гарри Поттер описал идею</w:t>
      </w:r>
      <w:r w:rsidRPr="00000000" w:rsidR="00000000" w:rsidDel="00000000">
        <w:rPr>
          <w:rFonts w:cs="Times New Roman" w:hAnsi="Times New Roman" w:eastAsia="Times New Roman" w:ascii="Times New Roman"/>
          <w:sz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продолжил заявлением, что все противники, придуманные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w:t>
      </w:r>
      <w:r w:rsidRPr="00000000" w:rsidR="00000000" w:rsidDel="00000000">
        <w:rPr>
          <w:rFonts w:cs="Times New Roman" w:hAnsi="Times New Roman" w:eastAsia="Times New Roman" w:ascii="Times New Roman"/>
          <w:i w:val="1"/>
          <w:sz w:val="24"/>
          <w:rtl w:val="0"/>
        </w:rPr>
        <w:t xml:space="preserve">Волшебники становятся слабее, потому что домовые эльфы похищают у них магию»</w:t>
      </w:r>
      <w:r w:rsidRPr="00000000" w:rsidR="00000000" w:rsidDel="00000000">
        <w:rPr>
          <w:rFonts w:cs="Times New Roman" w:hAnsi="Times New Roman" w:eastAsia="Times New Roman" w:ascii="Times New Roman"/>
          <w:sz w:val="24"/>
          <w:rtl w:val="0"/>
        </w:rPr>
        <w:t xml:space="preserve"> для него тоже звучало неубедительно.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наконец, Гарри Поттер сказал, что Драко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RPr="00000000" w:rsidR="00000000" w:rsidDel="00000000">
        <w:rPr>
          <w:rFonts w:cs="Times New Roman" w:hAnsi="Times New Roman" w:eastAsia="Times New Roman" w:ascii="Times New Roman"/>
          <w:sz w:val="24"/>
          <w:rtl w:val="0"/>
        </w:rPr>
        <w:t xml:space="preserve">имеет право на существование</w:t>
      </w:r>
      <w:r w:rsidRPr="00000000" w:rsidR="00000000" w:rsidDel="00000000">
        <w:rPr>
          <w:rFonts w:cs="Times New Roman" w:hAnsi="Times New Roman" w:eastAsia="Times New Roman" w:ascii="Times New Roman"/>
          <w:sz w:val="24"/>
          <w:rtl w:val="0"/>
        </w:rPr>
        <w:t xml:space="preserve">, с проверкой, которую может пройти только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гипотеза. Что-то на самом деле </w:t>
      </w:r>
      <w:r w:rsidRPr="00000000" w:rsidR="00000000" w:rsidDel="00000000">
        <w:rPr>
          <w:rFonts w:cs="Times New Roman" w:hAnsi="Times New Roman" w:eastAsia="Times New Roman" w:ascii="Times New Roman"/>
          <w:i w:val="1"/>
          <w:sz w:val="24"/>
          <w:rtl w:val="0"/>
        </w:rPr>
        <w:t xml:space="preserve">должно</w:t>
      </w:r>
      <w:r w:rsidRPr="00000000" w:rsidR="00000000" w:rsidDel="00000000">
        <w:rPr>
          <w:rFonts w:cs="Times New Roman" w:hAnsi="Times New Roman" w:eastAsia="Times New Roman" w:ascii="Times New Roman"/>
          <w:sz w:val="24"/>
          <w:rtl w:val="0"/>
        </w:rPr>
        <w:t xml:space="preserve"> 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 </w:t>
      </w:r>
      <w:r w:rsidRPr="00000000" w:rsidR="00000000" w:rsidDel="00000000">
        <w:rPr>
          <w:rFonts w:cs="Times New Roman" w:hAnsi="Times New Roman" w:eastAsia="Times New Roman" w:ascii="Times New Roman"/>
          <w:i w:val="1"/>
          <w:sz w:val="24"/>
          <w:rtl w:val="0"/>
        </w:rPr>
        <w:t xml:space="preserve">как на самом деле работает кровь</w:t>
      </w:r>
      <w:r w:rsidRPr="00000000" w:rsidR="00000000" w:rsidDel="00000000">
        <w:rPr>
          <w:rFonts w:cs="Times New Roman" w:hAnsi="Times New Roman" w:eastAsia="Times New Roman" w:ascii="Times New Roman"/>
          <w:sz w:val="24"/>
          <w:rtl w:val="0"/>
        </w:rPr>
        <w:t xml:space="preserve">, и для этого ему нужно </w:t>
      </w:r>
      <w:r w:rsidRPr="00000000" w:rsidR="00000000" w:rsidDel="00000000">
        <w:rPr>
          <w:rFonts w:cs="Times New Roman" w:hAnsi="Times New Roman" w:eastAsia="Times New Roman" w:ascii="Times New Roman"/>
          <w:sz w:val="24"/>
          <w:rtl w:val="0"/>
        </w:rPr>
        <w:t xml:space="preserve">увидеть, что</w:t>
      </w:r>
      <w:r w:rsidRPr="00000000" w:rsidR="00000000" w:rsidDel="00000000">
        <w:rPr>
          <w:rFonts w:cs="Times New Roman" w:hAnsi="Times New Roman" w:eastAsia="Times New Roman" w:ascii="Times New Roman"/>
          <w:sz w:val="24"/>
          <w:rtl w:val="0"/>
        </w:rPr>
        <w:t xml:space="preserve"> теория чистоты крови </w:t>
      </w:r>
      <w:r w:rsidRPr="00000000" w:rsidR="00000000" w:rsidDel="00000000">
        <w:rPr>
          <w:rFonts w:cs="Times New Roman" w:hAnsi="Times New Roman" w:eastAsia="Times New Roman" w:ascii="Times New Roman"/>
          <w:i w:val="1"/>
          <w:sz w:val="24"/>
          <w:rtl w:val="0"/>
        </w:rPr>
        <w:t xml:space="preserve">на самом деле победила</w:t>
      </w:r>
      <w:r w:rsidRPr="00000000" w:rsidR="00000000" w:rsidDel="00000000">
        <w:rPr>
          <w:rFonts w:cs="Times New Roman" w:hAnsi="Times New Roman" w:eastAsia="Times New Roman" w:ascii="Times New Roman"/>
          <w:sz w:val="24"/>
          <w:rtl w:val="0"/>
        </w:rPr>
        <w:t xml:space="preserve">, и не собирается же Драко обманывать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гипотезами, которые легко разбить.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Поттер слегка </w:t>
      </w:r>
      <w:r w:rsidRPr="00000000" w:rsidR="00000000" w:rsidDel="00000000">
        <w:rPr>
          <w:rFonts w:cs="Times New Roman" w:hAnsi="Times New Roman" w:eastAsia="Times New Roman" w:ascii="Times New Roman"/>
          <w:sz w:val="24"/>
          <w:rtl w:val="0"/>
        </w:rPr>
        <w:t xml:space="preserve">раздражённо</w:t>
      </w:r>
      <w:r w:rsidRPr="00000000" w:rsidR="00000000" w:rsidDel="00000000">
        <w:rPr>
          <w:rFonts w:cs="Times New Roman" w:hAnsi="Times New Roman" w:eastAsia="Times New Roman" w:ascii="Times New Roman"/>
          <w:sz w:val="24"/>
          <w:rtl w:val="0"/>
        </w:rPr>
        <w:t xml:space="preserve"> заметил,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не может поверить,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у Драко и впрямь так плохо получается воображать себя на чужом месте.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Наверняка же</w:t>
      </w:r>
      <w:r w:rsidRPr="00000000" w:rsidR="00000000" w:rsidDel="00000000">
        <w:rPr>
          <w:rFonts w:cs="Times New Roman" w:hAnsi="Times New Roman" w:eastAsia="Times New Roman" w:ascii="Times New Roman"/>
          <w:sz w:val="24"/>
          <w:rtl w:val="0"/>
        </w:rPr>
        <w:t xml:space="preserve"> существовали Пожиратели Смерти, которые изображали врагов чистоты крови, и у них, </w:t>
      </w:r>
      <w:r w:rsidRPr="00000000" w:rsidR="00000000" w:rsidDel="00000000">
        <w:rPr>
          <w:rFonts w:cs="Times New Roman" w:hAnsi="Times New Roman" w:eastAsia="Times New Roman" w:ascii="Times New Roman"/>
          <w:sz w:val="24"/>
          <w:rtl w:val="0"/>
        </w:rPr>
        <w:t xml:space="preserve">без сомнения, нашлись бы</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правдоподобные </w:t>
      </w:r>
      <w:r w:rsidRPr="00000000" w:rsidR="00000000" w:rsidDel="00000000">
        <w:rPr>
          <w:rFonts w:cs="Times New Roman" w:hAnsi="Times New Roman" w:eastAsia="Times New Roman" w:ascii="Times New Roman"/>
          <w:sz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RPr="00000000" w:rsidR="00000000" w:rsidDel="00000000">
        <w:rPr>
          <w:rFonts w:cs="Times New Roman" w:hAnsi="Times New Roman" w:eastAsia="Times New Roman" w:ascii="Times New Roman"/>
          <w:sz w:val="24"/>
          <w:rtl w:val="0"/>
        </w:rPr>
        <w:t xml:space="preserve">ни на секунду никого не одурачил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был вынужден признать, что в этом есть смысл.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Тут и начался метод Поттера.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Ну</w:t>
      </w:r>
      <w:r w:rsidRPr="00000000" w:rsidR="00000000" w:rsidDel="00000000">
        <w:rPr>
          <w:rFonts w:cs="Times New Roman" w:hAnsi="Times New Roman" w:eastAsia="Times New Roman" w:ascii="Times New Roman"/>
          <w:sz w:val="24"/>
          <w:highlight w:val="white"/>
          <w:rtl w:val="0"/>
        </w:rPr>
        <w:t xml:space="preserve">, доктор Малфой, — прохныкал Гарри Поттер. — Ну почему вы не хотите принять мою работу?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Гарри Поттеру пришлось повторить фразу </w:t>
      </w:r>
      <w:r w:rsidRPr="00000000" w:rsidR="00000000" w:rsidDel="00000000">
        <w:rPr>
          <w:rFonts w:cs="Times New Roman" w:hAnsi="Times New Roman" w:eastAsia="Times New Roman" w:ascii="Times New Roman"/>
          <w:sz w:val="24"/>
          <w:highlight w:val="white"/>
          <w:rtl w:val="0"/>
        </w:rPr>
        <w:t xml:space="preserve">«просто сделай вид, будто делаешь вид, что ты учёный»</w:t>
      </w:r>
      <w:r w:rsidRPr="00000000" w:rsidR="00000000" w:rsidDel="00000000">
        <w:rPr>
          <w:rFonts w:cs="Times New Roman" w:hAnsi="Times New Roman" w:eastAsia="Times New Roman" w:ascii="Times New Roman"/>
          <w:sz w:val="24"/>
          <w:highlight w:val="white"/>
          <w:rtl w:val="0"/>
        </w:rPr>
        <w:t xml:space="preserve"> трижды, чтоб</w:t>
      </w:r>
      <w:r w:rsidRPr="00000000" w:rsidR="00000000" w:rsidDel="00000000">
        <w:rPr>
          <w:rFonts w:cs="Times New Roman" w:hAnsi="Times New Roman" w:eastAsia="Times New Roman" w:ascii="Times New Roman"/>
          <w:sz w:val="24"/>
          <w:rtl w:val="0"/>
        </w:rPr>
        <w:t xml:space="preserve">ы до Драко наконец дошёл её смысл.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Драко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понял, что с мозгами Гарри Поттера что-то </w:t>
      </w:r>
      <w:r w:rsidRPr="00000000" w:rsidR="00000000" w:rsidDel="00000000">
        <w:rPr>
          <w:rFonts w:cs="Times New Roman" w:hAnsi="Times New Roman" w:eastAsia="Times New Roman" w:ascii="Times New Roman"/>
          <w:sz w:val="24"/>
          <w:rtl w:val="0"/>
        </w:rPr>
        <w:t xml:space="preserve">сильно не в порядке</w:t>
      </w:r>
      <w:r w:rsidRPr="00000000" w:rsidR="00000000" w:rsidDel="00000000">
        <w:rPr>
          <w:rFonts w:cs="Times New Roman" w:hAnsi="Times New Roman" w:eastAsia="Times New Roman" w:ascii="Times New Roman"/>
          <w:sz w:val="24"/>
          <w:rtl w:val="0"/>
        </w:rPr>
        <w:t xml:space="preserve">, и любой, кто попробует на нём легилименцию, рискует</w:t>
      </w:r>
      <w:r w:rsidRPr="00000000" w:rsidR="00000000" w:rsidDel="00000000">
        <w:rPr>
          <w:rFonts w:cs="Times New Roman" w:hAnsi="Times New Roman" w:eastAsia="Times New Roman" w:ascii="Times New Roman"/>
          <w:sz w:val="24"/>
          <w:rtl w:val="0"/>
        </w:rPr>
        <w:t xml:space="preserve"> застрять в них навсегда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Гарри Поттер </w:t>
      </w:r>
      <w:r w:rsidRPr="00000000" w:rsidR="00000000" w:rsidDel="00000000">
        <w:rPr>
          <w:rFonts w:cs="Times New Roman" w:hAnsi="Times New Roman" w:eastAsia="Times New Roman" w:ascii="Times New Roman"/>
          <w:sz w:val="24"/>
          <w:rtl w:val="0"/>
        </w:rPr>
        <w:t xml:space="preserve">пустился в дальнейшие объяснения</w:t>
      </w:r>
      <w:r w:rsidRPr="00000000" w:rsidR="00000000" w:rsidDel="00000000">
        <w:rPr>
          <w:rFonts w:cs="Times New Roman" w:hAnsi="Times New Roman" w:eastAsia="Times New Roman" w:ascii="Times New Roman"/>
          <w:sz w:val="24"/>
          <w:rtl w:val="0"/>
        </w:rPr>
        <w:t xml:space="preserve">: Драко — Пожиратель Смерти, который скрывается </w:t>
      </w:r>
      <w:r w:rsidRPr="00000000" w:rsidR="00000000" w:rsidDel="00000000">
        <w:rPr>
          <w:rFonts w:cs="Times New Roman" w:hAnsi="Times New Roman" w:eastAsia="Times New Roman" w:ascii="Times New Roman"/>
          <w:sz w:val="24"/>
          <w:rtl w:val="0"/>
        </w:rPr>
        <w:t xml:space="preserve">под </w:t>
      </w:r>
      <w:r w:rsidRPr="00000000" w:rsidR="00000000" w:rsidDel="00000000">
        <w:rPr>
          <w:rFonts w:cs="Times New Roman" w:hAnsi="Times New Roman" w:eastAsia="Times New Roman" w:ascii="Times New Roman"/>
          <w:sz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RPr="00000000" w:rsidR="00000000" w:rsidDel="00000000">
        <w:rPr>
          <w:rFonts w:cs="Times New Roman" w:hAnsi="Times New Roman" w:eastAsia="Times New Roman" w:ascii="Times New Roman"/>
          <w:sz w:val="24"/>
          <w:rtl w:val="0"/>
        </w:rPr>
        <w:t xml:space="preserve">будет похож на настоящего учён</w:t>
      </w:r>
      <w:r w:rsidRPr="00000000" w:rsidR="00000000" w:rsidDel="00000000">
        <w:rPr>
          <w:rFonts w:cs="Times New Roman" w:hAnsi="Times New Roman" w:eastAsia="Times New Roman" w:ascii="Times New Roman"/>
          <w:sz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как только Распределяющая шляпа не оказалась в больнице Святого Мунго?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была самая сложная роль, сыграть которую его </w:t>
      </w:r>
      <w:r w:rsidRPr="00000000" w:rsidR="00000000" w:rsidDel="00000000">
        <w:rPr>
          <w:rFonts w:cs="Times New Roman" w:hAnsi="Times New Roman" w:eastAsia="Times New Roman" w:ascii="Times New Roman"/>
          <w:i w:val="1"/>
          <w:sz w:val="24"/>
          <w:rtl w:val="0"/>
        </w:rPr>
        <w:t xml:space="preserve">когда-либо</w:t>
      </w:r>
      <w:r w:rsidRPr="00000000" w:rsidR="00000000" w:rsidDel="00000000">
        <w:rPr>
          <w:rFonts w:cs="Times New Roman" w:hAnsi="Times New Roman" w:eastAsia="Times New Roman" w:ascii="Times New Roman"/>
          <w:sz w:val="24"/>
          <w:rtl w:val="0"/>
        </w:rPr>
        <w:t xml:space="preserve"> просили</w:t>
      </w:r>
      <w:r w:rsidRPr="00000000" w:rsidR="00000000" w:rsidDel="00000000">
        <w:rPr>
          <w:rFonts w:cs="Times New Roman" w:hAnsi="Times New Roman" w:eastAsia="Times New Roman" w:ascii="Times New Roman"/>
          <w:sz w:val="24"/>
          <w:rtl w:val="0"/>
        </w:rPr>
        <w:t xml:space="preserve">, но отказаться от подобного вызова Драко не мог.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прямо сейчас они, как выразился Гарри, </w:t>
      </w:r>
      <w:r w:rsidRPr="00000000" w:rsidR="00000000" w:rsidDel="00000000">
        <w:rPr>
          <w:rFonts w:cs="Times New Roman" w:hAnsi="Times New Roman" w:eastAsia="Times New Roman" w:ascii="Times New Roman"/>
          <w:sz w:val="24"/>
          <w:rtl w:val="0"/>
        </w:rPr>
        <w:t xml:space="preserve">вживались в роль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Боюсь, доктор Поттер, вы написали работу чернилами не того цвета, — сказал Драко. — Следующий!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Это было весело. Он бы так целый день провёл.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затем снова стал доктором Поттером, который возвращался к столу с широкой улыбкой.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Доктор Поттер сел и протянул доктору Малфою лист пергамента, на котором было написано: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w:t>
      </w:r>
      <w:r w:rsidRPr="00000000" w:rsidR="00000000" w:rsidDel="00000000">
        <w:rPr>
          <w:rFonts w:cs="Times New Roman" w:hAnsi="Times New Roman" w:eastAsia="Times New Roman" w:ascii="Times New Roman"/>
          <w:i w:val="1"/>
          <w:sz w:val="24"/>
          <w:rtl w:val="0"/>
        </w:rPr>
        <w:t xml:space="preserve"> наследуемости магических способностей</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Д-р Г. Дж. Поттер-Эванс-Веррес, Институт </w:t>
      </w:r>
      <w:r w:rsidRPr="00000000" w:rsidR="00000000" w:rsidDel="00000000">
        <w:rPr>
          <w:rFonts w:cs="Times New Roman" w:hAnsi="Times New Roman" w:eastAsia="Times New Roman" w:ascii="Times New Roman"/>
          <w:i w:val="1"/>
          <w:sz w:val="24"/>
          <w:rtl w:val="0"/>
        </w:rPr>
        <w:t xml:space="preserve">до</w:t>
      </w:r>
      <w:r w:rsidRPr="00000000" w:rsidR="00000000" w:rsidDel="00000000">
        <w:rPr>
          <w:rFonts w:cs="Times New Roman" w:hAnsi="Times New Roman" w:eastAsia="Times New Roman" w:ascii="Times New Roman"/>
          <w:i w:val="1"/>
          <w:sz w:val="24"/>
          <w:rtl w:val="0"/>
        </w:rPr>
        <w:t xml:space="preserve">статочно развитой</w:t>
      </w:r>
      <w:r w:rsidRPr="00000000" w:rsidR="00000000" w:rsidDel="00000000">
        <w:rPr>
          <w:rFonts w:cs="Times New Roman" w:hAnsi="Times New Roman" w:eastAsia="Times New Roman" w:ascii="Times New Roman"/>
          <w:i w:val="1"/>
          <w:sz w:val="24"/>
          <w:rtl w:val="0"/>
        </w:rPr>
        <w:t xml:space="preserve"> науки</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Моё наблюдение:</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Современные волшебники не могут творить столь же впечатляющие заклинания,</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что и волшебники, жившие 800 лет назад.</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Мой вывод:</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Волшебники стали слабее из-за смешения крови</w:t>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с маглорождёнными и </w:t>
      </w:r>
      <w:r w:rsidRPr="00000000" w:rsidR="00000000" w:rsidDel="00000000">
        <w:rPr>
          <w:rFonts w:cs="Times New Roman" w:hAnsi="Times New Roman" w:eastAsia="Times New Roman" w:ascii="Times New Roman"/>
          <w:i w:val="1"/>
          <w:sz w:val="24"/>
          <w:rtl w:val="0"/>
        </w:rPr>
        <w:t xml:space="preserve">сквибами.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Прошу прощения, д</w:t>
      </w:r>
      <w:r w:rsidRPr="00000000" w:rsidR="00000000" w:rsidDel="00000000">
        <w:rPr>
          <w:rFonts w:cs="Times New Roman" w:hAnsi="Times New Roman" w:eastAsia="Times New Roman" w:ascii="Times New Roman"/>
          <w:sz w:val="24"/>
          <w:rtl w:val="0"/>
        </w:rPr>
        <w:t xml:space="preserve">октор Малфой, — </w:t>
      </w:r>
      <w:r w:rsidRPr="00000000" w:rsidR="00000000" w:rsidDel="00000000">
        <w:rPr>
          <w:rFonts w:cs="Times New Roman" w:hAnsi="Times New Roman" w:eastAsia="Times New Roman" w:ascii="Times New Roman"/>
          <w:sz w:val="24"/>
          <w:rtl w:val="0"/>
        </w:rPr>
        <w:t xml:space="preserve">заискивающе начал</w:t>
      </w:r>
      <w:r w:rsidRPr="00000000" w:rsidR="00000000" w:rsidDel="00000000">
        <w:rPr>
          <w:rFonts w:cs="Times New Roman" w:hAnsi="Times New Roman" w:eastAsia="Times New Roman" w:ascii="Times New Roman"/>
          <w:sz w:val="24"/>
          <w:rtl w:val="0"/>
        </w:rPr>
        <w:t xml:space="preserve"> доктор Поттер, — </w:t>
      </w:r>
      <w:r w:rsidRPr="00000000" w:rsidR="00000000" w:rsidDel="00000000">
        <w:rPr>
          <w:rFonts w:cs="Times New Roman" w:hAnsi="Times New Roman" w:eastAsia="Times New Roman" w:ascii="Times New Roman"/>
          <w:sz w:val="24"/>
          <w:rtl w:val="0"/>
        </w:rPr>
        <w:t xml:space="preserve">я тут подумал,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мог бы «Журнал невоспроизводимых результатов» </w:t>
      </w:r>
      <w:r w:rsidRPr="00000000" w:rsidR="00000000" w:rsidDel="00000000">
        <w:rPr>
          <w:rFonts w:cs="Times New Roman" w:hAnsi="Times New Roman" w:eastAsia="Times New Roman" w:ascii="Times New Roman"/>
          <w:sz w:val="24"/>
          <w:rtl w:val="0"/>
        </w:rPr>
        <w:t xml:space="preserve">рассмотреть для публикации мою работу «О наследуемости магических способностей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Слишком большой объём, доктор Поттер, — заключил доктор Малфой.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мгновение на лице доктора Поттера появилось выражение искреннего замешательства.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А-а, — протянул он наконец. — А если я вычеркну отдельные строки про наблюдения и заключения и просто напишу: «поэтому…»?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Тогда объём будет слишком маленький. Следующий!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Доктор Поттер </w:t>
      </w:r>
      <w:r w:rsidRPr="00000000" w:rsidR="00000000" w:rsidDel="00000000">
        <w:rPr>
          <w:rFonts w:cs="Times New Roman" w:hAnsi="Times New Roman" w:eastAsia="Times New Roman" w:ascii="Times New Roman"/>
          <w:sz w:val="24"/>
          <w:rtl w:val="0"/>
        </w:rPr>
        <w:t xml:space="preserve">снова</w:t>
      </w:r>
      <w:r w:rsidRPr="00000000" w:rsidR="00000000" w:rsidDel="00000000">
        <w:rPr>
          <w:rFonts w:cs="Times New Roman" w:hAnsi="Times New Roman" w:eastAsia="Times New Roman" w:ascii="Times New Roman"/>
          <w:sz w:val="24"/>
          <w:rtl w:val="0"/>
        </w:rPr>
        <w:t xml:space="preserve"> поплёлся прочь.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Ладно, — сказал Гарри Поттер, — смотрю, ты уже наловчился, даже </w:t>
      </w:r>
      <w:r w:rsidRPr="00000000" w:rsidR="00000000" w:rsidDel="00000000">
        <w:rPr>
          <w:rFonts w:cs="Times New Roman" w:hAnsi="Times New Roman" w:eastAsia="Times New Roman" w:ascii="Times New Roman"/>
          <w:i w:val="1"/>
          <w:sz w:val="24"/>
          <w:highlight w:val="white"/>
          <w:rtl w:val="0"/>
        </w:rPr>
        <w:t xml:space="preserve">слишком.</w:t>
      </w:r>
      <w:r w:rsidRPr="00000000" w:rsidR="00000000" w:rsidDel="00000000">
        <w:rPr>
          <w:rFonts w:cs="Times New Roman" w:hAnsi="Times New Roman" w:eastAsia="Times New Roman" w:ascii="Times New Roman"/>
          <w:sz w:val="24"/>
          <w:highlight w:val="white"/>
          <w:rtl w:val="0"/>
        </w:rPr>
        <w:t xml:space="preserve"> Ещё два раза </w:t>
      </w:r>
      <w:r w:rsidRPr="00000000" w:rsidR="00000000" w:rsidDel="00000000">
        <w:rPr>
          <w:rFonts w:cs="Times New Roman" w:hAnsi="Times New Roman" w:eastAsia="Times New Roman" w:ascii="Times New Roman"/>
          <w:sz w:val="24"/>
          <w:highlight w:val="white"/>
          <w:rtl w:val="0"/>
        </w:rPr>
        <w:t xml:space="preserve">в тренировочном режиме</w:t>
      </w:r>
      <w:r w:rsidRPr="00000000" w:rsidR="00000000" w:rsidDel="00000000">
        <w:rPr>
          <w:rFonts w:cs="Times New Roman" w:hAnsi="Times New Roman" w:eastAsia="Times New Roman" w:ascii="Times New Roman"/>
          <w:sz w:val="24"/>
          <w:highlight w:val="white"/>
          <w:rtl w:val="0"/>
        </w:rPr>
        <w:t xml:space="preserve">, а потом по-настоящему и без пауз. Я подойду, и ты должен </w:t>
      </w:r>
      <w:r w:rsidRPr="00000000" w:rsidR="00000000" w:rsidDel="00000000">
        <w:rPr>
          <w:rFonts w:cs="Times New Roman" w:hAnsi="Times New Roman" w:eastAsia="Times New Roman" w:ascii="Times New Roman"/>
          <w:sz w:val="24"/>
          <w:highlight w:val="white"/>
          <w:rtl w:val="0"/>
        </w:rPr>
        <w:t xml:space="preserve">будешь </w:t>
      </w:r>
      <w:r w:rsidRPr="00000000" w:rsidR="00000000" w:rsidDel="00000000">
        <w:rPr>
          <w:rFonts w:cs="Times New Roman" w:hAnsi="Times New Roman" w:eastAsia="Times New Roman" w:ascii="Times New Roman"/>
          <w:sz w:val="24"/>
          <w:highlight w:val="white"/>
          <w:rtl w:val="0"/>
        </w:rPr>
        <w:t xml:space="preserve">отвергнуть статью из-за её содержания. Также помни — твои учёные-соперники не дремлют.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Следующая статья была отвергнута, потому что вторник.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На самом деле была суббота.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Доктор Поттер попробовал указать на это, но в ответ услышал: «Следующий!».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А потом...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Доктор Поттер приблизился к нему с </w:t>
      </w:r>
      <w:r w:rsidRPr="00000000" w:rsidR="00000000" w:rsidDel="00000000">
        <w:rPr>
          <w:rFonts w:cs="Times New Roman" w:hAnsi="Times New Roman" w:eastAsia="Times New Roman" w:ascii="Times New Roman"/>
          <w:sz w:val="24"/>
          <w:highlight w:val="white"/>
          <w:rtl w:val="0"/>
        </w:rPr>
        <w:t xml:space="preserve">высокомерной </w:t>
      </w:r>
      <w:r w:rsidRPr="00000000" w:rsidR="00000000" w:rsidDel="00000000">
        <w:rPr>
          <w:rFonts w:cs="Times New Roman" w:hAnsi="Times New Roman" w:eastAsia="Times New Roman" w:ascii="Times New Roman"/>
          <w:sz w:val="24"/>
          <w:highlight w:val="white"/>
          <w:rtl w:val="0"/>
        </w:rPr>
        <w:t xml:space="preserve">ухмылкой.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В</w:t>
      </w:r>
      <w:r w:rsidRPr="00000000" w:rsidR="00000000" w:rsidDel="00000000">
        <w:rPr>
          <w:rFonts w:cs="Times New Roman" w:hAnsi="Times New Roman" w:eastAsia="Times New Roman" w:ascii="Times New Roman"/>
          <w:sz w:val="24"/>
          <w:rtl w:val="0"/>
        </w:rPr>
        <w:t xml:space="preserve">от моя </w:t>
      </w:r>
      <w:r w:rsidRPr="00000000" w:rsidR="00000000" w:rsidDel="00000000">
        <w:rPr>
          <w:rFonts w:cs="Times New Roman" w:hAnsi="Times New Roman" w:eastAsia="Times New Roman" w:ascii="Times New Roman"/>
          <w:sz w:val="24"/>
          <w:rtl w:val="0"/>
        </w:rPr>
        <w:t xml:space="preserve">последняя</w:t>
      </w:r>
      <w:r w:rsidRPr="00000000" w:rsidR="00000000" w:rsidDel="00000000">
        <w:rPr>
          <w:rFonts w:cs="Times New Roman" w:hAnsi="Times New Roman" w:eastAsia="Times New Roman" w:ascii="Times New Roman"/>
          <w:sz w:val="24"/>
          <w:rtl w:val="0"/>
        </w:rPr>
        <w:t xml:space="preserve"> статья — «О </w:t>
      </w:r>
      <w:r w:rsidRPr="00000000" w:rsidR="00000000" w:rsidDel="00000000">
        <w:rPr>
          <w:rFonts w:cs="Times New Roman" w:hAnsi="Times New Roman" w:eastAsia="Times New Roman" w:ascii="Times New Roman"/>
          <w:sz w:val="24"/>
          <w:rtl w:val="0"/>
        </w:rPr>
        <w:t xml:space="preserve">наследуемости</w:t>
      </w:r>
      <w:r w:rsidRPr="00000000" w:rsidR="00000000" w:rsidDel="00000000">
        <w:rPr>
          <w:rFonts w:cs="Times New Roman" w:hAnsi="Times New Roman" w:eastAsia="Times New Roman" w:ascii="Times New Roman"/>
          <w:sz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RPr="00000000" w:rsidR="00000000" w:rsidDel="00000000">
        <w:rPr>
          <w:rFonts w:cs="Times New Roman" w:hAnsi="Times New Roman" w:eastAsia="Times New Roman" w:ascii="Times New Roman"/>
          <w:sz w:val="24"/>
          <w:rtl w:val="0"/>
        </w:rPr>
        <w:t xml:space="preserve"> ваших требований к</w:t>
      </w:r>
      <w:r w:rsidRPr="00000000" w:rsidR="00000000" w:rsidDel="00000000">
        <w:rPr>
          <w:rFonts w:cs="Times New Roman" w:hAnsi="Times New Roman" w:eastAsia="Times New Roman" w:ascii="Times New Roman"/>
          <w:sz w:val="24"/>
          <w:rtl w:val="0"/>
        </w:rPr>
        <w:t xml:space="preserve"> публикации</w:t>
      </w:r>
      <w:r w:rsidRPr="00000000" w:rsidR="00000000" w:rsidDel="00000000">
        <w:rPr>
          <w:rFonts w:cs="Times New Roman" w:hAnsi="Times New Roman" w:eastAsia="Times New Roman" w:ascii="Times New Roman"/>
          <w:sz w:val="24"/>
          <w:rtl w:val="0"/>
        </w:rPr>
        <w:t xml:space="preserve">, так чт</w:t>
      </w:r>
      <w:r w:rsidRPr="00000000" w:rsidR="00000000" w:rsidDel="00000000">
        <w:rPr>
          <w:rFonts w:cs="Times New Roman" w:hAnsi="Times New Roman" w:eastAsia="Times New Roman" w:ascii="Times New Roman"/>
          <w:sz w:val="24"/>
          <w:highlight w:val="white"/>
          <w:rtl w:val="0"/>
        </w:rPr>
        <w:t xml:space="preserve">о никаких заминок не возникнет.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(Пауза затянулась, доктор Поттер нетерпеливо глядел на него.)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...Позвольте взглянуть.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Доктор Малфой взял листок и внимательно его прочитал.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Пожиратель Смерти</w:t>
      </w:r>
      <w:r w:rsidRPr="00000000" w:rsidR="00000000" w:rsidDel="00000000">
        <w:rPr>
          <w:rFonts w:cs="Times New Roman" w:hAnsi="Times New Roman" w:eastAsia="Times New Roman" w:ascii="Times New Roman"/>
          <w:sz w:val="24"/>
          <w:highlight w:val="white"/>
          <w:rtl w:val="0"/>
        </w:rPr>
        <w:t xml:space="preserve"> заволновался</w:t>
      </w:r>
      <w:r w:rsidRPr="00000000" w:rsidR="00000000" w:rsidDel="00000000">
        <w:rPr>
          <w:rFonts w:cs="Times New Roman" w:hAnsi="Times New Roman" w:eastAsia="Times New Roman" w:ascii="Times New Roman"/>
          <w:sz w:val="24"/>
          <w:highlight w:val="white"/>
          <w:rtl w:val="0"/>
        </w:rPr>
        <w:t xml:space="preserve">, что он на самом деле </w:t>
      </w:r>
      <w:r w:rsidRPr="00000000" w:rsidR="00000000" w:rsidDel="00000000">
        <w:rPr>
          <w:rFonts w:cs="Times New Roman" w:hAnsi="Times New Roman" w:eastAsia="Times New Roman" w:ascii="Times New Roman"/>
          <w:sz w:val="24"/>
          <w:highlight w:val="white"/>
          <w:rtl w:val="0"/>
        </w:rPr>
        <w:t xml:space="preserve">никакой не учёный</w:t>
      </w:r>
      <w:r w:rsidRPr="00000000" w:rsidR="00000000" w:rsidDel="00000000">
        <w:rPr>
          <w:rFonts w:cs="Times New Roman" w:hAnsi="Times New Roman" w:eastAsia="Times New Roman" w:ascii="Times New Roman"/>
          <w:sz w:val="24"/>
          <w:highlight w:val="white"/>
          <w:rtl w:val="0"/>
        </w:rPr>
        <w:t xml:space="preserve">. Драко попытался </w:t>
      </w:r>
      <w:r w:rsidRPr="00000000" w:rsidR="00000000" w:rsidDel="00000000">
        <w:rPr>
          <w:rFonts w:cs="Times New Roman" w:hAnsi="Times New Roman" w:eastAsia="Times New Roman" w:ascii="Times New Roman"/>
          <w:sz w:val="24"/>
          <w:highlight w:val="white"/>
          <w:rtl w:val="0"/>
        </w:rPr>
        <w:t xml:space="preserve">представить себе</w:t>
      </w:r>
      <w:r w:rsidRPr="00000000" w:rsidR="00000000" w:rsidDel="00000000">
        <w:rPr>
          <w:rFonts w:cs="Times New Roman" w:hAnsi="Times New Roman" w:eastAsia="Times New Roman" w:ascii="Times New Roman"/>
          <w:sz w:val="24"/>
          <w:highlight w:val="white"/>
          <w:rtl w:val="0"/>
        </w:rPr>
        <w:t xml:space="preserve">, что бы сказал на его месте Гарри Поттер.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Ах, вам нужно рассмотреть другие возможные объяснения вашего, эм-м, наблюдения, не только выбранное вами...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В самом деле? — прервал его доктор Поттер.</w:t>
      </w:r>
      <w:r w:rsidRPr="00000000" w:rsidR="00000000" w:rsidDel="00000000">
        <w:rPr>
          <w:rFonts w:cs="Times New Roman" w:hAnsi="Times New Roman" w:eastAsia="Times New Roman" w:ascii="Times New Roman"/>
          <w:sz w:val="24"/>
          <w:rtl w:val="0"/>
        </w:rPr>
        <w:t xml:space="preserve"> — К</w:t>
      </w:r>
      <w:r w:rsidRPr="00000000" w:rsidR="00000000" w:rsidDel="00000000">
        <w:rPr>
          <w:rFonts w:cs="Times New Roman" w:hAnsi="Times New Roman" w:eastAsia="Times New Roman" w:ascii="Times New Roman"/>
          <w:sz w:val="24"/>
          <w:rtl w:val="0"/>
        </w:rPr>
        <w:t xml:space="preserve">акие,</w:t>
      </w:r>
      <w:r w:rsidRPr="00000000" w:rsidR="00000000" w:rsidDel="00000000">
        <w:rPr>
          <w:rFonts w:cs="Times New Roman" w:hAnsi="Times New Roman" w:eastAsia="Times New Roman" w:ascii="Times New Roman"/>
          <w:sz w:val="24"/>
          <w:rtl w:val="0"/>
        </w:rPr>
        <w:t xml:space="preserve"> напр</w:t>
      </w:r>
      <w:r w:rsidRPr="00000000" w:rsidR="00000000" w:rsidDel="00000000">
        <w:rPr>
          <w:rFonts w:cs="Times New Roman" w:hAnsi="Times New Roman" w:eastAsia="Times New Roman" w:ascii="Times New Roman"/>
          <w:sz w:val="24"/>
          <w:highlight w:val="white"/>
          <w:rtl w:val="0"/>
        </w:rPr>
        <w:t xml:space="preserve">имер?</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Дом</w:t>
      </w:r>
      <w:r w:rsidRPr="00000000" w:rsidR="00000000" w:rsidDel="00000000">
        <w:rPr>
          <w:rFonts w:cs="Times New Roman" w:hAnsi="Times New Roman" w:eastAsia="Times New Roman" w:ascii="Times New Roman"/>
          <w:sz w:val="24"/>
          <w:highlight w:val="white"/>
          <w:rtl w:val="0"/>
        </w:rPr>
        <w:t xml:space="preserve">овые </w:t>
      </w:r>
      <w:r w:rsidRPr="00000000" w:rsidR="00000000" w:rsidDel="00000000">
        <w:rPr>
          <w:rFonts w:cs="Times New Roman" w:hAnsi="Times New Roman" w:eastAsia="Times New Roman" w:ascii="Times New Roman"/>
          <w:sz w:val="24"/>
          <w:highlight w:val="white"/>
          <w:rtl w:val="0"/>
        </w:rPr>
        <w:t xml:space="preserve">эльфы крадут нашу магию»?</w:t>
      </w:r>
      <w:r w:rsidRPr="00000000" w:rsidR="00000000" w:rsidDel="00000000">
        <w:rPr>
          <w:rFonts w:cs="Times New Roman" w:hAnsi="Times New Roman" w:eastAsia="Times New Roman" w:ascii="Times New Roman"/>
          <w:sz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Драко что было сил пытался заставить свой мозг придумать, что он сказал бы, будь он на стороне Дамблдора. Как </w:t>
      </w:r>
      <w:r w:rsidRPr="00000000" w:rsidR="00000000" w:rsidDel="00000000">
        <w:rPr>
          <w:rFonts w:cs="Times New Roman" w:hAnsi="Times New Roman" w:eastAsia="Times New Roman" w:ascii="Times New Roman"/>
          <w:i w:val="1"/>
          <w:sz w:val="24"/>
          <w:highlight w:val="white"/>
          <w:rtl w:val="0"/>
        </w:rPr>
        <w:t xml:space="preserve">они</w:t>
      </w:r>
      <w:r w:rsidRPr="00000000" w:rsidR="00000000" w:rsidDel="00000000">
        <w:rPr>
          <w:rFonts w:cs="Times New Roman" w:hAnsi="Times New Roman" w:eastAsia="Times New Roman" w:ascii="Times New Roman"/>
          <w:sz w:val="24"/>
          <w:highlight w:val="white"/>
          <w:rtl w:val="0"/>
        </w:rPr>
        <w:t xml:space="preserve"> объясняли уменьшение силы магов? Раньше его никогда не заботил этот вопрос...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Если у вас нет другого объяснения для собранных мною данных, то вам придётся опубликовать мою статью, </w:t>
      </w:r>
      <w:r w:rsidRPr="00000000" w:rsidR="00000000" w:rsidDel="00000000">
        <w:rPr>
          <w:rFonts w:cs="Times New Roman" w:hAnsi="Times New Roman" w:eastAsia="Times New Roman" w:ascii="Times New Roman"/>
          <w:i w:val="1"/>
          <w:sz w:val="24"/>
          <w:highlight w:val="white"/>
          <w:rtl w:val="0"/>
        </w:rPr>
        <w:t xml:space="preserve">доктор Малфой</w:t>
      </w: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Последней каплей </w:t>
      </w:r>
      <w:r w:rsidRPr="00000000" w:rsidR="00000000" w:rsidDel="00000000">
        <w:rPr>
          <w:rFonts w:cs="Times New Roman" w:hAnsi="Times New Roman" w:eastAsia="Times New Roman" w:ascii="Times New Roman"/>
          <w:sz w:val="24"/>
          <w:highlight w:val="white"/>
          <w:rtl w:val="0"/>
        </w:rPr>
        <w:t xml:space="preserve">стала насмешка на лице доктора Поттера.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highlight w:val="white"/>
          <w:rtl w:val="0"/>
        </w:rPr>
        <w:t xml:space="preserve">— Ах так? — рявкнул доктор Малфой. — А с чего вы решили, что магия не исчезает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сама по себе?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Время остановилось.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и Гарри Поттер обменялись </w:t>
      </w:r>
      <w:r w:rsidRPr="00000000" w:rsidR="00000000" w:rsidDel="00000000">
        <w:rPr>
          <w:rFonts w:cs="Times New Roman" w:hAnsi="Times New Roman" w:eastAsia="Times New Roman" w:ascii="Times New Roman"/>
          <w:sz w:val="24"/>
          <w:rtl w:val="0"/>
        </w:rPr>
        <w:t xml:space="preserve">взглядами</w:t>
      </w:r>
      <w:r w:rsidRPr="00000000" w:rsidR="00000000" w:rsidDel="00000000">
        <w:rPr>
          <w:rFonts w:cs="Times New Roman" w:hAnsi="Times New Roman" w:eastAsia="Times New Roman" w:ascii="Times New Roman"/>
          <w:sz w:val="24"/>
          <w:rtl w:val="0"/>
        </w:rPr>
        <w:t xml:space="preserve">, полными потрясения и ужаса.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Гарри Поттер выпалил какое-то, вероятно, очень плохое слово для воспитанного маглами.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Я не подумал об этом!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воскликнул </w:t>
      </w:r>
      <w:r w:rsidRPr="00000000" w:rsidR="00000000" w:rsidDel="00000000">
        <w:rPr>
          <w:rFonts w:cs="Times New Roman" w:hAnsi="Times New Roman" w:eastAsia="Times New Roman" w:ascii="Times New Roman"/>
          <w:sz w:val="24"/>
          <w:rtl w:val="0"/>
        </w:rPr>
        <w:t xml:space="preserve">он. — А должен был! Магия уходит. </w:t>
      </w:r>
      <w:r w:rsidRPr="00000000" w:rsidR="00000000" w:rsidDel="00000000">
        <w:rPr>
          <w:rFonts w:cs="Times New Roman" w:hAnsi="Times New Roman" w:eastAsia="Times New Roman" w:ascii="Times New Roman"/>
          <w:i w:val="1"/>
          <w:sz w:val="24"/>
          <w:rtl w:val="0"/>
        </w:rPr>
        <w:t xml:space="preserve">Чёрт, чёрт, чёрт!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Тревога Гарри Поттера оказалась заразительной. </w:t>
      </w:r>
      <w:r w:rsidRPr="00000000" w:rsidR="00000000" w:rsidDel="00000000">
        <w:rPr>
          <w:rFonts w:cs="Times New Roman" w:hAnsi="Times New Roman" w:eastAsia="Times New Roman" w:ascii="Times New Roman"/>
          <w:sz w:val="24"/>
          <w:rtl w:val="0"/>
        </w:rPr>
        <w:t xml:space="preserve">Драко машинально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полез в карман мантии и стиснул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волшебную палочку. Он</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думал, что дом Малфоев </w:t>
      </w:r>
      <w:r w:rsidRPr="00000000" w:rsidR="00000000" w:rsidDel="00000000">
        <w:rPr>
          <w:rFonts w:cs="Times New Roman" w:hAnsi="Times New Roman" w:eastAsia="Times New Roman" w:ascii="Times New Roman"/>
          <w:i w:val="1"/>
          <w:sz w:val="24"/>
          <w:rtl w:val="0"/>
        </w:rPr>
        <w:t xml:space="preserve">в безопасности</w:t>
      </w:r>
      <w:r w:rsidRPr="00000000" w:rsidR="00000000" w:rsidDel="00000000">
        <w:rPr>
          <w:rFonts w:cs="Times New Roman" w:hAnsi="Times New Roman" w:eastAsia="Times New Roman" w:ascii="Times New Roman"/>
          <w:sz w:val="24"/>
          <w:rtl w:val="0"/>
        </w:rPr>
        <w:t xml:space="preserve">.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что нам делать? </w:t>
      </w:r>
      <w:r w:rsidRPr="00000000" w:rsidR="00000000" w:rsidDel="00000000">
        <w:rPr>
          <w:rFonts w:cs="Times New Roman" w:hAnsi="Times New Roman" w:eastAsia="Times New Roman" w:ascii="Times New Roman"/>
          <w:sz w:val="24"/>
          <w:rtl w:val="0"/>
        </w:rPr>
        <w:t xml:space="preserve">— в панике Драко чуть ли не кричал.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нам делать?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Дай </w:t>
      </w:r>
      <w:r w:rsidRPr="00000000" w:rsidR="00000000" w:rsidDel="00000000">
        <w:rPr>
          <w:rFonts w:cs="Times New Roman" w:hAnsi="Times New Roman" w:eastAsia="Times New Roman" w:ascii="Times New Roman"/>
          <w:i w:val="1"/>
          <w:sz w:val="24"/>
          <w:rtl w:val="0"/>
        </w:rPr>
        <w:t xml:space="preserve">мне </w:t>
      </w:r>
      <w:r w:rsidRPr="00000000" w:rsidR="00000000" w:rsidDel="00000000">
        <w:rPr>
          <w:rFonts w:cs="Times New Roman" w:hAnsi="Times New Roman" w:eastAsia="Times New Roman" w:ascii="Times New Roman"/>
          <w:i w:val="1"/>
          <w:sz w:val="24"/>
          <w:rtl w:val="0"/>
        </w:rPr>
        <w:t xml:space="preserve">подумать!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sz w:val="24"/>
          <w:rtl w:val="0"/>
        </w:rPr>
        <w:t xml:space="preserve">разберёмся</w:t>
      </w:r>
      <w:r w:rsidRPr="00000000" w:rsidR="00000000" w:rsidDel="00000000">
        <w:rPr>
          <w:rFonts w:cs="Times New Roman" w:hAnsi="Times New Roman" w:eastAsia="Times New Roman" w:ascii="Times New Roman"/>
          <w:sz w:val="24"/>
          <w:rtl w:val="0"/>
        </w:rPr>
        <w:t xml:space="preserve">, — непроницаемым голосом сказал Гарри. — Если магия исчезает из мира, мы </w:t>
      </w:r>
      <w:r w:rsidRPr="00000000" w:rsidR="00000000" w:rsidDel="00000000">
        <w:rPr>
          <w:rFonts w:cs="Times New Roman" w:hAnsi="Times New Roman" w:eastAsia="Times New Roman" w:ascii="Times New Roman"/>
          <w:sz w:val="24"/>
          <w:rtl w:val="0"/>
        </w:rPr>
        <w:t xml:space="preserve">установим,</w:t>
      </w:r>
      <w:r w:rsidRPr="00000000" w:rsidR="00000000" w:rsidDel="00000000">
        <w:rPr>
          <w:rFonts w:cs="Times New Roman" w:hAnsi="Times New Roman" w:eastAsia="Times New Roman" w:ascii="Times New Roman"/>
          <w:sz w:val="24"/>
          <w:rtl w:val="0"/>
        </w:rPr>
        <w:t xml:space="preserve"> как быстро она исчезает и как много времени у нас осталось, чтобы что-нибудь сделать. А затем мы </w:t>
      </w:r>
      <w:r w:rsidRPr="00000000" w:rsidR="00000000" w:rsidDel="00000000">
        <w:rPr>
          <w:rFonts w:cs="Times New Roman" w:hAnsi="Times New Roman" w:eastAsia="Times New Roman" w:ascii="Times New Roman"/>
          <w:sz w:val="24"/>
          <w:rtl w:val="0"/>
        </w:rPr>
        <w:t xml:space="preserve">выясним</w:t>
      </w:r>
      <w:r w:rsidRPr="00000000" w:rsidR="00000000" w:rsidDel="00000000">
        <w:rPr>
          <w:rFonts w:cs="Times New Roman" w:hAnsi="Times New Roman" w:eastAsia="Times New Roman" w:ascii="Times New Roman"/>
          <w:sz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Я не знаю...</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RPr="00000000" w:rsidR="00000000" w:rsidDel="00000000">
        <w:rPr>
          <w:rFonts w:cs="Times New Roman" w:hAnsi="Times New Roman" w:eastAsia="Times New Roman" w:ascii="Times New Roman"/>
          <w:sz w:val="24"/>
          <w:rtl w:val="0"/>
        </w:rPr>
        <w:t xml:space="preserve"> о проблемах, которые внезапно начались пятьсот лет назад, или о чём-то в этом духе?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попытался заставить метавшийся в панике мозг работать.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всегда говорили,</w:t>
      </w:r>
      <w:r w:rsidRPr="00000000" w:rsidR="00000000" w:rsidDel="00000000">
        <w:rPr>
          <w:rFonts w:cs="Times New Roman" w:hAnsi="Times New Roman" w:eastAsia="Times New Roman" w:ascii="Times New Roman"/>
          <w:sz w:val="24"/>
          <w:rtl w:val="0"/>
        </w:rPr>
        <w:t xml:space="preserve"> что никто не был настолько искусен, как Мерлин, а после этого никто не был так хорош, как основатели Хогвартса.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Хорошо, — сказал Гарри, продолжая писать. —</w:t>
      </w:r>
      <w:r w:rsidRPr="00000000" w:rsidR="00000000" w:rsidDel="00000000">
        <w:rPr>
          <w:rFonts w:cs="Times New Roman" w:hAnsi="Times New Roman" w:eastAsia="Times New Roman" w:ascii="Times New Roman"/>
          <w:sz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того уровня технологий, который перестаёт работать в присутствии магии, и я подумал, не может ли это работать и в обратном направлении.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вылетел из кресла в таком гневе</w:t>
      </w:r>
      <w:r w:rsidRPr="00000000" w:rsidR="00000000" w:rsidDel="00000000">
        <w:rPr>
          <w:rFonts w:cs="Times New Roman" w:hAnsi="Times New Roman" w:eastAsia="Times New Roman" w:ascii="Times New Roman"/>
          <w:sz w:val="24"/>
          <w:rtl w:val="0"/>
        </w:rPr>
        <w:t xml:space="preserve">, что с трудом выговаривал слова: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Так это маглы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Проклятье!</w:t>
      </w:r>
      <w:r w:rsidRPr="00000000" w:rsidR="00000000" w:rsidDel="00000000">
        <w:rPr>
          <w:rFonts w:cs="Times New Roman" w:hAnsi="Times New Roman" w:eastAsia="Times New Roman" w:ascii="Times New Roman"/>
          <w:sz w:val="24"/>
          <w:rtl w:val="0"/>
        </w:rPr>
        <w:t xml:space="preserve"> — прорычал Гарри. — Ты хотя бы </w:t>
      </w:r>
      <w:r w:rsidRPr="00000000" w:rsidR="00000000" w:rsidDel="00000000">
        <w:rPr>
          <w:rFonts w:cs="Times New Roman" w:hAnsi="Times New Roman" w:eastAsia="Times New Roman" w:ascii="Times New Roman"/>
          <w:i w:val="1"/>
          <w:sz w:val="24"/>
          <w:rtl w:val="0"/>
        </w:rPr>
        <w:t xml:space="preserve">себя</w:t>
      </w:r>
      <w:r w:rsidRPr="00000000" w:rsidR="00000000" w:rsidDel="00000000">
        <w:rPr>
          <w:rFonts w:cs="Times New Roman" w:hAnsi="Times New Roman" w:eastAsia="Times New Roman" w:ascii="Times New Roman"/>
          <w:sz w:val="24"/>
          <w:rtl w:val="0"/>
        </w:rPr>
        <w:t xml:space="preserve"> слышишь? Это началось</w:t>
      </w:r>
      <w:r w:rsidRPr="00000000" w:rsidR="00000000" w:rsidDel="00000000">
        <w:rPr>
          <w:rFonts w:cs="Times New Roman" w:hAnsi="Times New Roman" w:eastAsia="Times New Roman" w:ascii="Times New Roman"/>
          <w:sz w:val="24"/>
          <w:rtl w:val="0"/>
        </w:rPr>
        <w:t xml:space="preserve"> как минимум восемь веков</w:t>
      </w:r>
      <w:r w:rsidRPr="00000000" w:rsidR="00000000" w:rsidDel="00000000">
        <w:rPr>
          <w:rFonts w:cs="Times New Roman" w:hAnsi="Times New Roman" w:eastAsia="Times New Roman" w:ascii="Times New Roman"/>
          <w:sz w:val="24"/>
          <w:rtl w:val="0"/>
        </w:rPr>
        <w:t xml:space="preserve"> назад, а маглы </w:t>
      </w:r>
      <w:r w:rsidRPr="00000000" w:rsidR="00000000" w:rsidDel="00000000">
        <w:rPr>
          <w:rFonts w:cs="Times New Roman" w:hAnsi="Times New Roman" w:eastAsia="Times New Roman" w:ascii="Times New Roman"/>
          <w:sz w:val="24"/>
          <w:rtl w:val="0"/>
        </w:rPr>
        <w:t xml:space="preserve">в то время</w:t>
      </w:r>
      <w:r w:rsidRPr="00000000" w:rsidR="00000000" w:rsidDel="00000000">
        <w:rPr>
          <w:rFonts w:cs="Times New Roman" w:hAnsi="Times New Roman" w:eastAsia="Times New Roman" w:ascii="Times New Roman"/>
          <w:sz w:val="24"/>
          <w:rtl w:val="0"/>
        </w:rPr>
        <w:t xml:space="preserve"> ничем интересным не занимались! </w:t>
      </w:r>
      <w:r w:rsidRPr="00000000" w:rsidR="00000000" w:rsidDel="00000000">
        <w:rPr>
          <w:rFonts w:cs="Times New Roman" w:hAnsi="Times New Roman" w:eastAsia="Times New Roman" w:ascii="Times New Roman"/>
          <w:i w:val="1"/>
          <w:sz w:val="24"/>
          <w:rtl w:val="0"/>
        </w:rPr>
        <w:t xml:space="preserve">Мы должны выяснить </w:t>
      </w:r>
      <w:r w:rsidRPr="00000000" w:rsidR="00000000" w:rsidDel="00000000">
        <w:rPr>
          <w:rFonts w:cs="Times New Roman" w:hAnsi="Times New Roman" w:eastAsia="Times New Roman" w:ascii="Times New Roman"/>
          <w:i w:val="1"/>
          <w:sz w:val="24"/>
          <w:rtl w:val="0"/>
        </w:rPr>
        <w:t xml:space="preserve">настоящую пр</w:t>
      </w:r>
      <w:r w:rsidRPr="00000000" w:rsidR="00000000" w:rsidDel="00000000">
        <w:rPr>
          <w:rFonts w:cs="Times New Roman" w:hAnsi="Times New Roman" w:eastAsia="Times New Roman" w:ascii="Times New Roman"/>
          <w:i w:val="1"/>
          <w:sz w:val="24"/>
          <w:rtl w:val="0"/>
        </w:rPr>
        <w:t xml:space="preserve">ичину!</w:t>
      </w:r>
      <w:r w:rsidRPr="00000000" w:rsidR="00000000" w:rsidDel="00000000">
        <w:rPr>
          <w:rFonts w:cs="Times New Roman" w:hAnsi="Times New Roman" w:eastAsia="Times New Roman" w:ascii="Times New Roman"/>
          <w:sz w:val="24"/>
          <w:rtl w:val="0"/>
        </w:rPr>
        <w:t xml:space="preserve"> Маглы </w:t>
      </w:r>
      <w:r w:rsidRPr="00000000" w:rsidR="00000000" w:rsidDel="00000000">
        <w:rPr>
          <w:rFonts w:cs="Times New Roman" w:hAnsi="Times New Roman" w:eastAsia="Times New Roman" w:ascii="Times New Roman"/>
          <w:i w:val="1"/>
          <w:sz w:val="24"/>
          <w:rtl w:val="0"/>
        </w:rPr>
        <w:t xml:space="preserve">могут </w:t>
      </w:r>
      <w:r w:rsidRPr="00000000" w:rsidR="00000000" w:rsidDel="00000000">
        <w:rPr>
          <w:rFonts w:cs="Times New Roman" w:hAnsi="Times New Roman" w:eastAsia="Times New Roman" w:ascii="Times New Roman"/>
          <w:sz w:val="24"/>
          <w:rtl w:val="0"/>
        </w:rPr>
        <w:t xml:space="preserve">иметь отношение к исчезновению магии, но </w:t>
      </w:r>
      <w:r w:rsidRPr="00000000" w:rsidR="00000000" w:rsidDel="00000000">
        <w:rPr>
          <w:rFonts w:cs="Times New Roman" w:hAnsi="Times New Roman" w:eastAsia="Times New Roman" w:ascii="Times New Roman"/>
          <w:i w:val="1"/>
          <w:sz w:val="24"/>
          <w:rtl w:val="0"/>
        </w:rPr>
        <w:t xml:space="preserve">могут и не иметь</w:t>
      </w:r>
      <w:r w:rsidRPr="00000000" w:rsidR="00000000" w:rsidDel="00000000">
        <w:rPr>
          <w:rFonts w:cs="Times New Roman" w:hAnsi="Times New Roman" w:eastAsia="Times New Roman" w:ascii="Times New Roman"/>
          <w:sz w:val="24"/>
          <w:rtl w:val="0"/>
        </w:rPr>
        <w:t xml:space="preserve"> — если в этом случае ты свалишь всю вину на них и это помешает нам выяснить, что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 однажды утром ты проснёшься и обнаружишь, что твоя палочка стала </w:t>
      </w:r>
      <w:r w:rsidRPr="00000000" w:rsidR="00000000" w:rsidDel="00000000">
        <w:rPr>
          <w:rFonts w:cs="Times New Roman" w:hAnsi="Times New Roman" w:eastAsia="Times New Roman" w:ascii="Times New Roman"/>
          <w:sz w:val="24"/>
          <w:rtl w:val="0"/>
        </w:rPr>
        <w:t xml:space="preserve">обычной деревяшкой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Драко перехватило дыхание.</w:t>
      </w:r>
      <w:r w:rsidRPr="00000000" w:rsidR="00000000" w:rsidDel="00000000">
        <w:rPr>
          <w:rFonts w:cs="Times New Roman" w:hAnsi="Times New Roman" w:eastAsia="Times New Roman" w:ascii="Times New Roman"/>
          <w:sz w:val="24"/>
          <w:rtl w:val="0"/>
        </w:rPr>
        <w:t xml:space="preserve"> Его отец часто в своих речах произносил «</w:t>
      </w:r>
      <w:r w:rsidRPr="00000000" w:rsidR="00000000" w:rsidDel="00000000">
        <w:rPr>
          <w:rFonts w:cs="Times New Roman" w:hAnsi="Times New Roman" w:eastAsia="Times New Roman" w:ascii="Times New Roman"/>
          <w:sz w:val="24"/>
          <w:rtl w:val="0"/>
        </w:rPr>
        <w:t xml:space="preserve">волшебные палочки сломаются в наших руках</w:t>
      </w:r>
      <w:r w:rsidRPr="00000000" w:rsidR="00000000" w:rsidDel="00000000">
        <w:rPr>
          <w:rFonts w:cs="Times New Roman" w:hAnsi="Times New Roman" w:eastAsia="Times New Roman" w:ascii="Times New Roman"/>
          <w:sz w:val="24"/>
          <w:rtl w:val="0"/>
        </w:rPr>
        <w:t xml:space="preserve">», но Драко никогда по-настоящему не задумывался, что же это </w:t>
      </w:r>
      <w:r w:rsidRPr="00000000" w:rsidR="00000000" w:rsidDel="00000000">
        <w:rPr>
          <w:rFonts w:cs="Times New Roman" w:hAnsi="Times New Roman" w:eastAsia="Times New Roman" w:ascii="Times New Roman"/>
          <w:i w:val="1"/>
          <w:sz w:val="24"/>
          <w:rtl w:val="0"/>
        </w:rPr>
        <w:t xml:space="preserve">означает</w:t>
      </w:r>
      <w:r w:rsidRPr="00000000" w:rsidR="00000000" w:rsidDel="00000000">
        <w:rPr>
          <w:rFonts w:cs="Times New Roman" w:hAnsi="Times New Roman" w:eastAsia="Times New Roman" w:ascii="Times New Roman"/>
          <w:sz w:val="24"/>
          <w:rtl w:val="0"/>
        </w:rPr>
        <w:t xml:space="preserve">, в конце концов, это не должно было случиться с </w:t>
      </w:r>
      <w:r w:rsidRPr="00000000" w:rsidR="00000000" w:rsidDel="00000000">
        <w:rPr>
          <w:rFonts w:cs="Times New Roman" w:hAnsi="Times New Roman" w:eastAsia="Times New Roman" w:ascii="Times New Roman"/>
          <w:i w:val="1"/>
          <w:sz w:val="24"/>
          <w:rtl w:val="0"/>
        </w:rPr>
        <w:t xml:space="preserve">ним</w:t>
      </w:r>
      <w:r w:rsidRPr="00000000" w:rsidR="00000000" w:rsidDel="00000000">
        <w:rPr>
          <w:rFonts w:cs="Times New Roman" w:hAnsi="Times New Roman" w:eastAsia="Times New Roman" w:ascii="Times New Roman"/>
          <w:sz w:val="24"/>
          <w:rtl w:val="0"/>
        </w:rPr>
        <w:t xml:space="preserve">. А теперь внезапно подобная перспектива показалась очень реальной. </w:t>
      </w:r>
      <w:r w:rsidRPr="00000000" w:rsidR="00000000" w:rsidDel="00000000">
        <w:rPr>
          <w:rFonts w:cs="Times New Roman" w:hAnsi="Times New Roman" w:eastAsia="Times New Roman" w:ascii="Times New Roman"/>
          <w:i w:val="1"/>
          <w:sz w:val="24"/>
          <w:rtl w:val="0"/>
        </w:rPr>
        <w:t xml:space="preserve">Обычной деревяшкой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RPr="00000000" w:rsidR="00000000" w:rsidDel="00000000">
        <w:rPr>
          <w:rFonts w:cs="Times New Roman" w:hAnsi="Times New Roman" w:eastAsia="Times New Roman" w:ascii="Times New Roman"/>
          <w:sz w:val="24"/>
          <w:rtl w:val="0"/>
        </w:rPr>
        <w:t xml:space="preserve"> И такое может случиться с </w:t>
      </w:r>
      <w:r w:rsidRPr="00000000" w:rsidR="00000000" w:rsidDel="00000000">
        <w:rPr>
          <w:rFonts w:cs="Times New Roman" w:hAnsi="Times New Roman" w:eastAsia="Times New Roman" w:ascii="Times New Roman"/>
          <w:i w:val="1"/>
          <w:sz w:val="24"/>
          <w:rtl w:val="0"/>
        </w:rPr>
        <w:t xml:space="preserve">каждым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Больше не будет волшебников, не будет магии, никогда. Будут лишь маглы, у которых останется несколько леген</w:t>
      </w:r>
      <w:r w:rsidRPr="00000000" w:rsidR="00000000" w:rsidDel="00000000">
        <w:rPr>
          <w:rFonts w:cs="Times New Roman" w:hAnsi="Times New Roman" w:eastAsia="Times New Roman" w:ascii="Times New Roman"/>
          <w:sz w:val="24"/>
          <w:rtl w:val="0"/>
        </w:rPr>
        <w:t xml:space="preserve">д о </w:t>
      </w:r>
      <w:r w:rsidRPr="00000000" w:rsidR="00000000" w:rsidDel="00000000">
        <w:rPr>
          <w:rFonts w:cs="Times New Roman" w:hAnsi="Times New Roman" w:eastAsia="Times New Roman" w:ascii="Times New Roman"/>
          <w:sz w:val="24"/>
          <w:rtl w:val="0"/>
        </w:rPr>
        <w:t xml:space="preserve">величии предков. Некоторых из этих маглов будут звать Малфоями, </w:t>
      </w:r>
      <w:r w:rsidRPr="00000000" w:rsidR="00000000" w:rsidDel="00000000">
        <w:rPr>
          <w:rFonts w:cs="Times New Roman" w:hAnsi="Times New Roman" w:eastAsia="Times New Roman" w:ascii="Times New Roman"/>
          <w:sz w:val="24"/>
          <w:rtl w:val="0"/>
        </w:rPr>
        <w:t xml:space="preserve">и больше от их имени не останется ничего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Впервые в жизни</w:t>
      </w:r>
      <w:r w:rsidRPr="00000000" w:rsidR="00000000" w:rsidDel="00000000">
        <w:rPr>
          <w:rFonts w:cs="Times New Roman" w:hAnsi="Times New Roman" w:eastAsia="Times New Roman" w:ascii="Times New Roman"/>
          <w:sz w:val="24"/>
          <w:rtl w:val="0"/>
        </w:rPr>
        <w:t xml:space="preserve"> Драко осознал, почему существуют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Пожиратели Смерти.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всегда считал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о собой разумеющимся, что, когда вырастет, он станет Пожирателем Смерти. Теперь Драко </w:t>
      </w:r>
      <w:r w:rsidRPr="00000000" w:rsidR="00000000" w:rsidDel="00000000">
        <w:rPr>
          <w:rFonts w:cs="Times New Roman" w:hAnsi="Times New Roman" w:eastAsia="Times New Roman" w:ascii="Times New Roman"/>
          <w:i w:val="1"/>
          <w:sz w:val="24"/>
          <w:rtl w:val="0"/>
        </w:rPr>
        <w:t xml:space="preserve">понял</w:t>
      </w:r>
      <w:r w:rsidRPr="00000000" w:rsidR="00000000" w:rsidDel="00000000">
        <w:rPr>
          <w:rFonts w:cs="Times New Roman" w:hAnsi="Times New Roman" w:eastAsia="Times New Roman" w:ascii="Times New Roman"/>
          <w:sz w:val="24"/>
          <w:rtl w:val="0"/>
        </w:rPr>
        <w:t xml:space="preserve">, почему отец и его друзья клялись отдать жизнь, </w:t>
      </w:r>
      <w:r w:rsidRPr="00000000" w:rsidR="00000000" w:rsidDel="00000000">
        <w:rPr>
          <w:rFonts w:cs="Times New Roman" w:hAnsi="Times New Roman" w:eastAsia="Times New Roman" w:ascii="Times New Roman"/>
          <w:sz w:val="24"/>
          <w:rtl w:val="0"/>
        </w:rPr>
        <w:t xml:space="preserve">лишь бы</w:t>
      </w:r>
      <w:r w:rsidRPr="00000000" w:rsidR="00000000" w:rsidDel="00000000">
        <w:rPr>
          <w:rFonts w:cs="Times New Roman" w:hAnsi="Times New Roman" w:eastAsia="Times New Roman" w:ascii="Times New Roman"/>
          <w:sz w:val="24"/>
          <w:rtl w:val="0"/>
        </w:rPr>
        <w:t xml:space="preserve"> предотвратить </w:t>
      </w:r>
      <w:r w:rsidRPr="00000000" w:rsidR="00000000" w:rsidDel="00000000">
        <w:rPr>
          <w:rFonts w:cs="Times New Roman" w:hAnsi="Times New Roman" w:eastAsia="Times New Roman" w:ascii="Times New Roman"/>
          <w:sz w:val="24"/>
          <w:rtl w:val="0"/>
        </w:rPr>
        <w:t xml:space="preserve">кошмар, который может произойти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Бывают случаи</w:t>
      </w:r>
      <w:r w:rsidRPr="00000000" w:rsidR="00000000" w:rsidDel="00000000">
        <w:rPr>
          <w:rFonts w:cs="Times New Roman" w:hAnsi="Times New Roman" w:eastAsia="Times New Roman" w:ascii="Times New Roman"/>
          <w:sz w:val="24"/>
          <w:rtl w:val="0"/>
        </w:rPr>
        <w:t xml:space="preserve">, когда ты не можешь просто стоять в стороне и наблюдать. Но что если это произойдет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что если все жертвы, все друзья, которых они потеряли в борьбе с Дамблдором, </w:t>
      </w:r>
      <w:r w:rsidRPr="00000000" w:rsidR="00000000" w:rsidDel="00000000">
        <w:rPr>
          <w:rFonts w:cs="Times New Roman" w:hAnsi="Times New Roman" w:eastAsia="Times New Roman" w:ascii="Times New Roman"/>
          <w:i w:val="1"/>
          <w:sz w:val="24"/>
          <w:rtl w:val="0"/>
        </w:rPr>
        <w:t xml:space="preserve">семьи</w:t>
      </w:r>
      <w:r w:rsidRPr="00000000" w:rsidR="00000000" w:rsidDel="00000000">
        <w:rPr>
          <w:rFonts w:cs="Times New Roman" w:hAnsi="Times New Roman" w:eastAsia="Times New Roman" w:ascii="Times New Roman"/>
          <w:sz w:val="24"/>
          <w:rtl w:val="0"/>
        </w:rPr>
        <w:t xml:space="preserve">, которые они потеряли, что если всё это было </w:t>
      </w:r>
      <w:r w:rsidRPr="00000000" w:rsidR="00000000" w:rsidDel="00000000">
        <w:rPr>
          <w:rFonts w:cs="Times New Roman" w:hAnsi="Times New Roman" w:eastAsia="Times New Roman" w:ascii="Times New Roman"/>
          <w:i w:val="1"/>
          <w:sz w:val="24"/>
          <w:rtl w:val="0"/>
        </w:rPr>
        <w:t xml:space="preserve">напрасно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Магия </w:t>
      </w:r>
      <w:r w:rsidRPr="00000000" w:rsidR="00000000" w:rsidDel="00000000">
        <w:rPr>
          <w:rFonts w:cs="Times New Roman" w:hAnsi="Times New Roman" w:eastAsia="Times New Roman" w:ascii="Times New Roman"/>
          <w:i w:val="1"/>
          <w:sz w:val="24"/>
          <w:rtl w:val="0"/>
        </w:rPr>
        <w:t xml:space="preserve">не может</w:t>
      </w:r>
      <w:r w:rsidRPr="00000000" w:rsidR="00000000" w:rsidDel="00000000">
        <w:rPr>
          <w:rFonts w:cs="Times New Roman" w:hAnsi="Times New Roman" w:eastAsia="Times New Roman" w:ascii="Times New Roman"/>
          <w:sz w:val="24"/>
          <w:rtl w:val="0"/>
        </w:rPr>
        <w:t xml:space="preserve"> исчезать, — сказал Драко. Его голос срывался. — Это было бы </w:t>
      </w:r>
      <w:r w:rsidRPr="00000000" w:rsidR="00000000" w:rsidDel="00000000">
        <w:rPr>
          <w:rFonts w:cs="Times New Roman" w:hAnsi="Times New Roman" w:eastAsia="Times New Roman" w:ascii="Times New Roman"/>
          <w:i w:val="1"/>
          <w:sz w:val="24"/>
          <w:rtl w:val="0"/>
        </w:rPr>
        <w:t xml:space="preserve">несправедливо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прекратил писать и сердито посмотрел на него.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Твой отец никогда не говорил тебе, что жизнь несправедлива?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Отец говорил так каждый раз, когда Драко использовал это слово.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но это слишком ужасно, </w:t>
      </w:r>
      <w:r w:rsidRPr="00000000" w:rsidR="00000000" w:rsidDel="00000000">
        <w:rPr>
          <w:rFonts w:cs="Times New Roman" w:hAnsi="Times New Roman" w:eastAsia="Times New Roman" w:ascii="Times New Roman"/>
          <w:sz w:val="24"/>
          <w:rtl w:val="0"/>
        </w:rPr>
        <w:t xml:space="preserve">чтобы быть правдой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позволь мне тебя кое с чем познакомить. Я называю это Литанией Тарского. Она меняется при каждом применении. В нашем случае она будет звучать примерно так: «</w:t>
      </w:r>
      <w:r w:rsidRPr="00000000" w:rsidR="00000000" w:rsidDel="00000000">
        <w:rPr>
          <w:rFonts w:cs="Times New Roman" w:hAnsi="Times New Roman" w:eastAsia="Times New Roman" w:ascii="Times New Roman"/>
          <w:sz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мы живём в мире, из которого магия уходит, </w:t>
      </w:r>
      <w:r w:rsidRPr="00000000" w:rsidR="00000000" w:rsidDel="00000000">
        <w:rPr>
          <w:rFonts w:cs="Times New Roman" w:hAnsi="Times New Roman" w:eastAsia="Times New Roman" w:ascii="Times New Roman"/>
          <w:i w:val="1"/>
          <w:sz w:val="24"/>
          <w:rtl w:val="0"/>
        </w:rPr>
        <w:t xml:space="preserve">в это нам и следует верить</w:t>
      </w:r>
      <w:r w:rsidRPr="00000000" w:rsidR="00000000" w:rsidDel="00000000">
        <w:rPr>
          <w:rFonts w:cs="Times New Roman" w:hAnsi="Times New Roman" w:eastAsia="Times New Roman" w:ascii="Times New Roman"/>
          <w:sz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RPr="00000000" w:rsidR="00000000" w:rsidDel="00000000">
        <w:rPr>
          <w:rFonts w:cs="Times New Roman" w:hAnsi="Times New Roman" w:eastAsia="Times New Roman" w:ascii="Times New Roman"/>
          <w:sz w:val="24"/>
          <w:rtl w:val="0"/>
        </w:rPr>
        <w:t xml:space="preserve">ендлина</w:t>
      </w:r>
      <w:r w:rsidRPr="00000000" w:rsidR="00000000" w:rsidDel="00000000">
        <w:rPr>
          <w:rFonts w:cs="Times New Roman" w:hAnsi="Times New Roman" w:eastAsia="Times New Roman" w:ascii="Times New Roman"/>
          <w:sz w:val="24"/>
          <w:rtl w:val="0"/>
        </w:rPr>
        <w:t xml:space="preserve">: «Правда не перестаёт быть правдой. Признание не сделает её хуже». Понял, Драко? </w:t>
      </w:r>
      <w:r w:rsidRPr="00000000" w:rsidR="00000000" w:rsidDel="00000000">
        <w:rPr>
          <w:rFonts w:cs="Times New Roman" w:hAnsi="Times New Roman" w:eastAsia="Times New Roman" w:ascii="Times New Roman"/>
          <w:sz w:val="24"/>
          <w:rtl w:val="0"/>
        </w:rPr>
        <w:t xml:space="preserve">Я хочу, чтобы потом ты выучил их наизусть</w:t>
      </w:r>
      <w:r w:rsidRPr="00000000" w:rsidR="00000000" w:rsidDel="00000000">
        <w:rPr>
          <w:rFonts w:cs="Times New Roman" w:hAnsi="Times New Roman" w:eastAsia="Times New Roman" w:ascii="Times New Roman"/>
          <w:sz w:val="24"/>
          <w:rtl w:val="0"/>
        </w:rPr>
        <w:t xml:space="preserve">. И ты будешь повторять эти слова всякий раз, когда у тебя появится искушение поверить в то, что правдой не является. Впрочем</w:t>
      </w:r>
      <w:r w:rsidRPr="00000000" w:rsidR="00000000" w:rsidDel="00000000">
        <w:rPr>
          <w:rFonts w:cs="Times New Roman" w:hAnsi="Times New Roman" w:eastAsia="Times New Roman" w:ascii="Times New Roman"/>
          <w:sz w:val="24"/>
          <w:rtl w:val="0"/>
        </w:rPr>
        <w:t xml:space="preserve">, скажи это прямо сейчас.</w:t>
      </w:r>
      <w:r w:rsidRPr="00000000" w:rsidR="00000000" w:rsidDel="00000000">
        <w:rPr>
          <w:rFonts w:cs="Times New Roman" w:hAnsi="Times New Roman" w:eastAsia="Times New Roman" w:ascii="Times New Roman"/>
          <w:sz w:val="24"/>
          <w:rtl w:val="0"/>
        </w:rPr>
        <w:t xml:space="preserve"> Повторяй за мной: «Правда не перестаёт быть правдой. Признание не сделает её хуже». Давай.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Правда не перестаёт быть правдой, — дрожащим голосом отозвался Драко. — Признание не сделает её хуже.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 каким-то нехорошим предчувствием повторил эти слова.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сказал Гарри. — </w:t>
      </w:r>
      <w:r w:rsidRPr="00000000" w:rsidR="00000000" w:rsidDel="00000000">
        <w:rPr>
          <w:rFonts w:cs="Times New Roman" w:hAnsi="Times New Roman" w:eastAsia="Times New Roman" w:ascii="Times New Roman"/>
          <w:sz w:val="24"/>
          <w:rtl w:val="0"/>
        </w:rPr>
        <w:t xml:space="preserve">Помни: возможно, это не так</w:t>
      </w:r>
      <w:r w:rsidRPr="00000000" w:rsidR="00000000" w:rsidDel="00000000">
        <w:rPr>
          <w:rFonts w:cs="Times New Roman" w:hAnsi="Times New Roman" w:eastAsia="Times New Roman" w:ascii="Times New Roman"/>
          <w:sz w:val="24"/>
          <w:rtl w:val="0"/>
        </w:rPr>
        <w:t xml:space="preserve">, и тогда ты не должен в это верить. </w:t>
      </w:r>
      <w:r w:rsidRPr="00000000" w:rsidR="00000000" w:rsidDel="00000000">
        <w:rPr>
          <w:rFonts w:cs="Times New Roman" w:hAnsi="Times New Roman" w:eastAsia="Times New Roman" w:ascii="Times New Roman"/>
          <w:i w:val="1"/>
          <w:sz w:val="24"/>
          <w:rtl w:val="0"/>
        </w:rPr>
        <w:t xml:space="preserve">Сперва</w:t>
      </w:r>
      <w:r w:rsidRPr="00000000" w:rsidR="00000000" w:rsidDel="00000000">
        <w:rPr>
          <w:rFonts w:cs="Times New Roman" w:hAnsi="Times New Roman" w:eastAsia="Times New Roman" w:ascii="Times New Roman"/>
          <w:sz w:val="24"/>
          <w:rtl w:val="0"/>
        </w:rPr>
        <w:t xml:space="preserve"> мы хотим узнать, что в действительности происходит, в каком мире мы живём.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ящуюся зелёную сферу поближе.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u w:val="single"/>
          <w:rtl w:val="0"/>
        </w:rPr>
        <w:t xml:space="preserve">Наблюдение: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Маги не так могущественны, как во времена основания Хогвартса.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u w:val="single"/>
          <w:rtl w:val="0"/>
        </w:rPr>
        <w:t xml:space="preserve">Гипотезы: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1. Магия уходит из мира сама по себе.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2. Волшебники смешиваются с </w:t>
      </w:r>
      <w:r w:rsidRPr="00000000" w:rsidR="00000000" w:rsidDel="00000000">
        <w:rPr>
          <w:rFonts w:cs="Times New Roman" w:hAnsi="Times New Roman" w:eastAsia="Times New Roman" w:ascii="Times New Roman"/>
          <w:i w:val="1"/>
          <w:sz w:val="24"/>
          <w:highlight w:val="white"/>
          <w:rtl w:val="0"/>
        </w:rPr>
        <w:t xml:space="preserve">маглами</w:t>
      </w:r>
      <w:r w:rsidRPr="00000000" w:rsidR="00000000" w:rsidDel="00000000">
        <w:rPr>
          <w:rFonts w:cs="Times New Roman" w:hAnsi="Times New Roman" w:eastAsia="Times New Roman" w:ascii="Times New Roman"/>
          <w:i w:val="1"/>
          <w:sz w:val="24"/>
          <w:highlight w:val="white"/>
          <w:rtl w:val="0"/>
        </w:rPr>
        <w:t xml:space="preserve"> и сквибами.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3. Знания о могущественных заклинаниях утрачены.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5. Технологии маглов влияют на магию. (Уже 800 лет?)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u w:val="single"/>
          <w:rtl w:val="0"/>
        </w:rPr>
        <w:t xml:space="preserve">Эксперименты:</w:t>
      </w:r>
      <w:r w:rsidRPr="00000000" w:rsidR="00000000" w:rsidDel="00000000">
        <w:rPr>
          <w:rFonts w:cs="Times New Roman" w:hAnsi="Times New Roman" w:eastAsia="Times New Roman" w:ascii="Times New Roman"/>
          <w:i w:val="1"/>
          <w:sz w:val="24"/>
          <w:highlight w:val="white"/>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Хорошо, — Гарри теперь дышал немного спокойнее. — Когда нужно </w:t>
      </w:r>
      <w:r w:rsidRPr="00000000" w:rsidR="00000000" w:rsidDel="00000000">
        <w:rPr>
          <w:rFonts w:cs="Times New Roman" w:hAnsi="Times New Roman" w:eastAsia="Times New Roman" w:ascii="Times New Roman"/>
          <w:sz w:val="24"/>
          <w:highlight w:val="white"/>
          <w:rtl w:val="0"/>
        </w:rPr>
        <w:t xml:space="preserve">исследовать</w:t>
      </w:r>
      <w:r w:rsidRPr="00000000" w:rsidR="00000000" w:rsidDel="00000000">
        <w:rPr>
          <w:rFonts w:cs="Times New Roman" w:hAnsi="Times New Roman" w:eastAsia="Times New Roman" w:ascii="Times New Roman"/>
          <w:sz w:val="24"/>
          <w:highlight w:val="white"/>
          <w:rtl w:val="0"/>
        </w:rPr>
        <w:t xml:space="preserve"> совершенно непонятное явление, </w:t>
      </w:r>
      <w:r w:rsidRPr="00000000" w:rsidR="00000000" w:rsidDel="00000000">
        <w:rPr>
          <w:rFonts w:cs="Times New Roman" w:hAnsi="Times New Roman" w:eastAsia="Times New Roman" w:ascii="Times New Roman"/>
          <w:sz w:val="24"/>
          <w:highlight w:val="white"/>
          <w:rtl w:val="0"/>
        </w:rPr>
        <w:t xml:space="preserve">разумнее всего</w:t>
      </w:r>
      <w:r w:rsidRPr="00000000" w:rsidR="00000000" w:rsidDel="00000000">
        <w:rPr>
          <w:rFonts w:cs="Times New Roman" w:hAnsi="Times New Roman" w:eastAsia="Times New Roman" w:ascii="Times New Roman"/>
          <w:sz w:val="24"/>
          <w:highlight w:val="white"/>
          <w:rtl w:val="0"/>
        </w:rPr>
        <w:t xml:space="preserve"> провести несколько очень простых экспериментов, которые</w:t>
      </w:r>
      <w:r w:rsidRPr="00000000" w:rsidR="00000000" w:rsidDel="00000000">
        <w:rPr>
          <w:rFonts w:cs="Times New Roman" w:hAnsi="Times New Roman" w:eastAsia="Times New Roman" w:ascii="Times New Roman"/>
          <w:sz w:val="24"/>
          <w:rtl w:val="0"/>
        </w:rPr>
        <w:t xml:space="preserve"> можно сделать </w:t>
      </w:r>
      <w:r w:rsidRPr="00000000" w:rsidR="00000000" w:rsidDel="00000000">
        <w:rPr>
          <w:rFonts w:cs="Times New Roman" w:hAnsi="Times New Roman" w:eastAsia="Times New Roman" w:ascii="Times New Roman"/>
          <w:sz w:val="24"/>
          <w:rtl w:val="0"/>
        </w:rPr>
        <w:t xml:space="preserve">сразу же.</w:t>
      </w:r>
      <w:r w:rsidRPr="00000000" w:rsidR="00000000" w:rsidDel="00000000">
        <w:rPr>
          <w:rFonts w:cs="Times New Roman" w:hAnsi="Times New Roman" w:eastAsia="Times New Roman" w:ascii="Times New Roman"/>
          <w:sz w:val="24"/>
          <w:rtl w:val="0"/>
        </w:rPr>
        <w:t xml:space="preserve"> Нам нужны какие-</w:t>
      </w:r>
      <w:r w:rsidRPr="00000000" w:rsidR="00000000" w:rsidDel="00000000">
        <w:rPr>
          <w:rFonts w:cs="Times New Roman" w:hAnsi="Times New Roman" w:eastAsia="Times New Roman" w:ascii="Times New Roman"/>
          <w:sz w:val="24"/>
          <w:rtl w:val="0"/>
        </w:rPr>
        <w:t xml:space="preserve">нибудь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лёгкие проверочные </w:t>
      </w:r>
      <w:r w:rsidRPr="00000000" w:rsidR="00000000" w:rsidDel="00000000">
        <w:rPr>
          <w:rFonts w:cs="Times New Roman" w:hAnsi="Times New Roman" w:eastAsia="Times New Roman" w:ascii="Times New Roman"/>
          <w:sz w:val="24"/>
          <w:rtl w:val="0"/>
        </w:rPr>
        <w:t xml:space="preserve">вопросы, </w:t>
      </w:r>
      <w:r w:rsidRPr="00000000" w:rsidR="00000000" w:rsidDel="00000000">
        <w:rPr>
          <w:rFonts w:cs="Times New Roman" w:hAnsi="Times New Roman" w:eastAsia="Times New Roman" w:ascii="Times New Roman"/>
          <w:sz w:val="24"/>
          <w:rtl w:val="0"/>
        </w:rPr>
        <w:t xml:space="preserve">позволяющие сделать выбор в пользу одной из гипотез</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highlight w:val="white"/>
          <w:rtl w:val="0"/>
        </w:rPr>
        <w:t xml:space="preserve">аблюдения, которые позволят нам выделить одну и</w:t>
      </w:r>
      <w:r w:rsidRPr="00000000" w:rsidR="00000000" w:rsidDel="00000000">
        <w:rPr>
          <w:rFonts w:cs="Times New Roman" w:hAnsi="Times New Roman" w:eastAsia="Times New Roman" w:ascii="Times New Roman"/>
          <w:sz w:val="24"/>
          <w:rtl w:val="0"/>
        </w:rPr>
        <w:t xml:space="preserve">з них</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RPr="00000000" w:rsidR="00000000" w:rsidDel="00000000">
        <w:rPr>
          <w:rFonts w:cs="Times New Roman" w:hAnsi="Times New Roman" w:eastAsia="Times New Roman" w:ascii="Times New Roman"/>
          <w:i w:val="1"/>
          <w:sz w:val="24"/>
          <w:highlight w:val="white"/>
          <w:rtl w:val="0"/>
        </w:rPr>
        <w:t xml:space="preserve">все</w:t>
      </w:r>
      <w:r w:rsidRPr="00000000" w:rsidR="00000000" w:rsidDel="00000000">
        <w:rPr>
          <w:rFonts w:cs="Times New Roman" w:hAnsi="Times New Roman" w:eastAsia="Times New Roman" w:ascii="Times New Roman"/>
          <w:sz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RPr="00000000" w:rsidR="00000000" w:rsidDel="00000000">
        <w:rPr>
          <w:rFonts w:cs="Times New Roman" w:hAnsi="Times New Roman" w:eastAsia="Times New Roman" w:ascii="Times New Roman"/>
          <w:sz w:val="24"/>
          <w:highlight w:val="white"/>
          <w:rtl w:val="0"/>
        </w:rPr>
        <w:t xml:space="preserve">гипотезой крови</w:t>
      </w:r>
      <w:r w:rsidRPr="00000000" w:rsidR="00000000" w:rsidDel="00000000">
        <w:rPr>
          <w:rFonts w:cs="Times New Roman" w:hAnsi="Times New Roman" w:eastAsia="Times New Roman" w:ascii="Times New Roman"/>
          <w:sz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RPr="00000000" w:rsidR="00000000" w:rsidDel="00000000">
        <w:rPr>
          <w:rFonts w:cs="Times New Roman" w:hAnsi="Times New Roman" w:eastAsia="Times New Roman" w:ascii="Times New Roman"/>
          <w:sz w:val="24"/>
          <w:highlight w:val="white"/>
          <w:rtl w:val="0"/>
        </w:rPr>
        <w:t xml:space="preserve">обвёл эти цифры</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Мне-то откуда знать!</w:t>
      </w: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Fonts w:cs="Times New Roman" w:hAnsi="Times New Roman" w:eastAsia="Times New Roman" w:ascii="Times New Roman"/>
          <w:sz w:val="24"/>
          <w:highlight w:val="white"/>
          <w:rtl w:val="0"/>
        </w:rPr>
        <w:t xml:space="preserve">выпалил</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Драко, — Почему ты спрашиваешь меня? Это ведь ты учёный!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Д</w:t>
      </w:r>
      <w:r w:rsidRPr="00000000" w:rsidR="00000000" w:rsidDel="00000000">
        <w:rPr>
          <w:rFonts w:cs="Times New Roman" w:hAnsi="Times New Roman" w:eastAsia="Times New Roman" w:ascii="Times New Roman"/>
          <w:sz w:val="24"/>
          <w:highlight w:val="white"/>
          <w:rtl w:val="0"/>
        </w:rPr>
        <w:t xml:space="preserve">рако, — в просьбе Гарри сквозило отчаяние</w:t>
      </w:r>
      <w:r w:rsidRPr="00000000" w:rsidR="00000000" w:rsidDel="00000000">
        <w:rPr>
          <w:rFonts w:cs="Times New Roman" w:hAnsi="Times New Roman" w:eastAsia="Times New Roman" w:ascii="Times New Roman"/>
          <w:color w:val="0000ff"/>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 я </w:t>
      </w:r>
      <w:r w:rsidRPr="00000000" w:rsidR="00000000" w:rsidDel="00000000">
        <w:rPr>
          <w:rFonts w:cs="Times New Roman" w:hAnsi="Times New Roman" w:eastAsia="Times New Roman" w:ascii="Times New Roman"/>
          <w:sz w:val="24"/>
          <w:highlight w:val="white"/>
          <w:rtl w:val="0"/>
        </w:rPr>
        <w:t xml:space="preserve">знаю только то, что знают учёные-маглы! Это ты вырос в мире волшебников, не я! Ты больше знаком с магией, и ты больше </w:t>
      </w:r>
      <w:r w:rsidRPr="00000000" w:rsidR="00000000" w:rsidDel="00000000">
        <w:rPr>
          <w:rFonts w:cs="Times New Roman" w:hAnsi="Times New Roman" w:eastAsia="Times New Roman" w:ascii="Times New Roman"/>
          <w:i w:val="1"/>
          <w:sz w:val="24"/>
          <w:highlight w:val="white"/>
          <w:rtl w:val="0"/>
        </w:rPr>
        <w:t xml:space="preserve">знаешь </w:t>
      </w:r>
      <w:r w:rsidRPr="00000000" w:rsidR="00000000" w:rsidDel="00000000">
        <w:rPr>
          <w:rFonts w:cs="Times New Roman" w:hAnsi="Times New Roman" w:eastAsia="Times New Roman" w:ascii="Times New Roman"/>
          <w:sz w:val="24"/>
          <w:highlight w:val="white"/>
          <w:rtl w:val="0"/>
        </w:rPr>
        <w:t xml:space="preserve">о </w:t>
      </w:r>
      <w:r w:rsidRPr="00000000" w:rsidR="00000000" w:rsidDel="00000000">
        <w:rPr>
          <w:rFonts w:cs="Times New Roman" w:hAnsi="Times New Roman" w:eastAsia="Times New Roman" w:ascii="Times New Roman"/>
          <w:sz w:val="24"/>
          <w:highlight w:val="white"/>
          <w:rtl w:val="0"/>
        </w:rPr>
        <w:t xml:space="preserve">магии, и изначально это была твоя идея, так что подумай об этом как учёный и найди ответ!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с усилием сглотнул и уставился на листок.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Магия угасает... волшебники смешиваются с маглами... знания теряются...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Как будет выглядеть мир, если магия угасает? — </w:t>
      </w:r>
      <w:r w:rsidRPr="00000000" w:rsidR="00000000" w:rsidDel="00000000">
        <w:rPr>
          <w:rFonts w:cs="Times New Roman" w:hAnsi="Times New Roman" w:eastAsia="Times New Roman" w:ascii="Times New Roman"/>
          <w:sz w:val="24"/>
          <w:highlight w:val="white"/>
          <w:rtl w:val="0"/>
        </w:rPr>
        <w:t xml:space="preserve">подсказал</w:t>
      </w:r>
      <w:r w:rsidRPr="00000000" w:rsidR="00000000" w:rsidDel="00000000">
        <w:rPr>
          <w:rFonts w:cs="Times New Roman" w:hAnsi="Times New Roman" w:eastAsia="Times New Roman" w:ascii="Times New Roman"/>
          <w:sz w:val="24"/>
          <w:highlight w:val="white"/>
          <w:rtl w:val="0"/>
        </w:rPr>
        <w:t xml:space="preserve"> Гарри. — Ты больше знаешь о магии, тебе и думать. Представь, что рассказываешь мне об этом </w:t>
      </w:r>
      <w:r w:rsidRPr="00000000" w:rsidR="00000000" w:rsidDel="00000000">
        <w:rPr>
          <w:rFonts w:cs="Times New Roman" w:hAnsi="Times New Roman" w:eastAsia="Times New Roman" w:ascii="Times New Roman"/>
          <w:sz w:val="24"/>
          <w:highlight w:val="white"/>
          <w:rtl w:val="0"/>
        </w:rPr>
        <w:t xml:space="preserve">сказку</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Что в ней будет </w:t>
      </w:r>
      <w:r w:rsidRPr="00000000" w:rsidR="00000000" w:rsidDel="00000000">
        <w:rPr>
          <w:rFonts w:cs="Times New Roman" w:hAnsi="Times New Roman" w:eastAsia="Times New Roman" w:ascii="Times New Roman"/>
          <w:sz w:val="24"/>
          <w:highlight w:val="white"/>
          <w:rtl w:val="0"/>
        </w:rPr>
        <w:t xml:space="preserve">происходит</w:t>
      </w:r>
      <w:r w:rsidRPr="00000000" w:rsidR="00000000" w:rsidDel="00000000">
        <w:rPr>
          <w:rFonts w:cs="Times New Roman" w:hAnsi="Times New Roman" w:eastAsia="Times New Roman" w:ascii="Times New Roman"/>
          <w:sz w:val="24"/>
          <w:highlight w:val="white"/>
          <w:rtl w:val="0"/>
        </w:rPr>
        <w:t xml:space="preserve">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Драко представил.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 Чары </w:t>
      </w:r>
      <w:r w:rsidRPr="00000000" w:rsidR="00000000" w:rsidDel="00000000">
        <w:rPr>
          <w:rFonts w:cs="Times New Roman" w:hAnsi="Times New Roman" w:eastAsia="Times New Roman" w:ascii="Times New Roman"/>
          <w:sz w:val="24"/>
          <w:highlight w:val="white"/>
          <w:rtl w:val="0"/>
        </w:rPr>
        <w:t xml:space="preserve">перестанут </w:t>
      </w:r>
      <w:r w:rsidRPr="00000000" w:rsidR="00000000" w:rsidDel="00000000">
        <w:rPr>
          <w:rFonts w:cs="Times New Roman" w:hAnsi="Times New Roman" w:eastAsia="Times New Roman" w:ascii="Times New Roman"/>
          <w:sz w:val="24"/>
          <w:highlight w:val="white"/>
          <w:rtl w:val="0"/>
        </w:rPr>
        <w:t xml:space="preserve">действовать.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Однажды волшебники проснутся и обнаружат, что их палочки — просто куски дерева...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будет выглядеть мир, если кровь магов </w:t>
      </w:r>
      <w:r w:rsidRPr="00000000" w:rsidR="00000000" w:rsidDel="00000000">
        <w:rPr>
          <w:rFonts w:cs="Times New Roman" w:hAnsi="Times New Roman" w:eastAsia="Times New Roman" w:ascii="Times New Roman"/>
          <w:sz w:val="24"/>
          <w:rtl w:val="0"/>
        </w:rPr>
        <w:t xml:space="preserve">становится слабее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Люди не с</w:t>
      </w:r>
      <w:r w:rsidRPr="00000000" w:rsidR="00000000" w:rsidDel="00000000">
        <w:rPr>
          <w:rFonts w:cs="Times New Roman" w:hAnsi="Times New Roman" w:eastAsia="Times New Roman" w:ascii="Times New Roman"/>
          <w:sz w:val="24"/>
          <w:rtl w:val="0"/>
        </w:rPr>
        <w:t xml:space="preserve">могут</w:t>
      </w:r>
      <w:r w:rsidRPr="00000000" w:rsidR="00000000" w:rsidDel="00000000">
        <w:rPr>
          <w:rFonts w:cs="Times New Roman" w:hAnsi="Times New Roman" w:eastAsia="Times New Roman" w:ascii="Times New Roman"/>
          <w:sz w:val="24"/>
          <w:rtl w:val="0"/>
        </w:rPr>
        <w:t xml:space="preserve"> делать то, что делали их предки.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будет выглядеть мир, если теряются </w:t>
      </w:r>
      <w:r w:rsidRPr="00000000" w:rsidR="00000000" w:rsidDel="00000000">
        <w:rPr>
          <w:rFonts w:cs="Times New Roman" w:hAnsi="Times New Roman" w:eastAsia="Times New Roman" w:ascii="Times New Roman"/>
          <w:sz w:val="24"/>
          <w:rtl w:val="0"/>
        </w:rPr>
        <w:t xml:space="preserve">знания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Прежде всего, л</w:t>
      </w:r>
      <w:r w:rsidRPr="00000000" w:rsidR="00000000" w:rsidDel="00000000">
        <w:rPr>
          <w:rFonts w:cs="Times New Roman" w:hAnsi="Times New Roman" w:eastAsia="Times New Roman" w:ascii="Times New Roman"/>
          <w:sz w:val="24"/>
          <w:rtl w:val="0"/>
        </w:rPr>
        <w:t xml:space="preserve">юди не будут знать, как вообще такие заклинания использовать...</w:t>
      </w:r>
      <w:r w:rsidRPr="00000000" w:rsidR="00000000" w:rsidDel="00000000">
        <w:rPr>
          <w:rFonts w:cs="Times New Roman" w:hAnsi="Times New Roman" w:eastAsia="Times New Roman" w:ascii="Times New Roman"/>
          <w:sz w:val="24"/>
          <w:rtl w:val="0"/>
        </w:rPr>
        <w:t xml:space="preserve"> — произнёс Драко и</w:t>
      </w:r>
      <w:r w:rsidRPr="00000000" w:rsidR="00000000" w:rsidDel="00000000">
        <w:rPr>
          <w:rFonts w:cs="Times New Roman" w:hAnsi="Times New Roman" w:eastAsia="Times New Roman" w:ascii="Times New Roman"/>
          <w:sz w:val="24"/>
          <w:rtl w:val="0"/>
        </w:rPr>
        <w:t xml:space="preserve"> удивлённо замолк</w:t>
      </w:r>
      <w:r w:rsidRPr="00000000" w:rsidR="00000000" w:rsidDel="00000000">
        <w:rPr>
          <w:rFonts w:cs="Times New Roman" w:hAnsi="Times New Roman" w:eastAsia="Times New Roman" w:ascii="Times New Roman"/>
          <w:sz w:val="24"/>
          <w:rtl w:val="0"/>
        </w:rPr>
        <w:t xml:space="preserve">. — Это ведь эксперимент, </w:t>
      </w:r>
      <w:r w:rsidRPr="00000000" w:rsidR="00000000" w:rsidDel="00000000">
        <w:rPr>
          <w:rFonts w:cs="Times New Roman" w:hAnsi="Times New Roman" w:eastAsia="Times New Roman" w:ascii="Times New Roman"/>
          <w:sz w:val="24"/>
          <w:rtl w:val="0"/>
        </w:rPr>
        <w:t xml:space="preserve">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Один из экспериментов, — решительно кивнул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записал его на листке под заголовком «Эксперименты»: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узнать,</w:t>
      </w:r>
      <w:r w:rsidRPr="00000000" w:rsidR="00000000" w:rsidDel="00000000">
        <w:rPr>
          <w:rFonts w:cs="Times New Roman" w:hAnsi="Times New Roman" w:eastAsia="Times New Roman" w:ascii="Times New Roman"/>
          <w:sz w:val="24"/>
          <w:rtl w:val="0"/>
        </w:rPr>
        <w:t xml:space="preserve"> какие заклинания могли творить первогодки в Хогвартсе, — </w:t>
      </w:r>
      <w:r w:rsidRPr="00000000" w:rsidR="00000000" w:rsidDel="00000000">
        <w:rPr>
          <w:rFonts w:cs="Times New Roman" w:hAnsi="Times New Roman" w:eastAsia="Times New Roman" w:ascii="Times New Roman"/>
          <w:sz w:val="24"/>
          <w:rtl w:val="0"/>
        </w:rPr>
        <w:t xml:space="preserve">предложил</w:t>
      </w:r>
      <w:r w:rsidRPr="00000000" w:rsidR="00000000" w:rsidDel="00000000">
        <w:rPr>
          <w:rFonts w:cs="Times New Roman" w:hAnsi="Times New Roman" w:eastAsia="Times New Roman" w:ascii="Times New Roman"/>
          <w:sz w:val="24"/>
          <w:rtl w:val="0"/>
        </w:rPr>
        <w:t xml:space="preserve"> Драко. — Если они были способны на заклинания заметно мощнее нынешних, значит кровь была сильнее...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покачал головой: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RPr="00000000" w:rsidR="00000000" w:rsidDel="00000000">
        <w:rPr>
          <w:rFonts w:cs="Times New Roman" w:hAnsi="Times New Roman" w:eastAsia="Times New Roman" w:ascii="Times New Roman"/>
          <w:sz w:val="24"/>
          <w:rtl w:val="0"/>
        </w:rPr>
        <w:t xml:space="preserve">всё-таки</w:t>
      </w:r>
      <w:r w:rsidRPr="00000000" w:rsidR="00000000" w:rsidDel="00000000">
        <w:rPr>
          <w:rFonts w:cs="Times New Roman" w:hAnsi="Times New Roman" w:eastAsia="Times New Roman" w:ascii="Times New Roman"/>
          <w:sz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w:t>
      </w:r>
      <w:r w:rsidRPr="00000000" w:rsidR="00000000" w:rsidDel="00000000">
        <w:rPr>
          <w:rFonts w:cs="Times New Roman" w:hAnsi="Times New Roman" w:eastAsia="Times New Roman" w:ascii="Times New Roman"/>
          <w:i w:val="1"/>
          <w:sz w:val="24"/>
          <w:rtl w:val="0"/>
        </w:rPr>
        <w:t xml:space="preserve">одной </w:t>
      </w:r>
      <w:r w:rsidRPr="00000000" w:rsidR="00000000" w:rsidDel="00000000">
        <w:rPr>
          <w:rFonts w:cs="Times New Roman" w:hAnsi="Times New Roman" w:eastAsia="Times New Roman" w:ascii="Times New Roman"/>
          <w:sz w:val="24"/>
          <w:rtl w:val="0"/>
        </w:rPr>
        <w:t xml:space="preserve">эры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нахмурился, пытаясь вспомнить.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нахмурился, продолжая вышагивать.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могли просто </w:t>
      </w:r>
      <w:r w:rsidRPr="00000000" w:rsidR="00000000" w:rsidDel="00000000">
        <w:rPr>
          <w:rFonts w:cs="Times New Roman" w:hAnsi="Times New Roman" w:eastAsia="Times New Roman" w:ascii="Times New Roman"/>
          <w:sz w:val="24"/>
          <w:rtl w:val="0"/>
        </w:rPr>
        <w:t xml:space="preserve">усерднее</w:t>
      </w:r>
      <w:r w:rsidRPr="00000000" w:rsidR="00000000" w:rsidDel="00000000">
        <w:rPr>
          <w:rFonts w:cs="Times New Roman" w:hAnsi="Times New Roman" w:eastAsia="Times New Roman" w:ascii="Times New Roman"/>
          <w:sz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RPr="00000000" w:rsidR="00000000" w:rsidDel="00000000">
        <w:rPr>
          <w:rFonts w:cs="Times New Roman" w:hAnsi="Times New Roman" w:eastAsia="Times New Roman" w:ascii="Times New Roman"/>
          <w:i w:val="1"/>
          <w:sz w:val="24"/>
          <w:rtl w:val="0"/>
        </w:rPr>
        <w:t xml:space="preserve">слабым</w:t>
      </w:r>
      <w:r w:rsidRPr="00000000" w:rsidR="00000000" w:rsidDel="00000000">
        <w:rPr>
          <w:rFonts w:cs="Times New Roman" w:hAnsi="Times New Roman" w:eastAsia="Times New Roman" w:ascii="Times New Roman"/>
          <w:sz w:val="24"/>
          <w:rtl w:val="0"/>
        </w:rPr>
        <w:t xml:space="preserve"> свидетельством в пользу 1 перед 2... подожди. — Гарри замер. — У меня есть другой эксперимент для различения 1 и 2. Мне потребуется время, чтобы объяснить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B. В древности первогодки использовали</w:t>
      </w:r>
      <w:r w:rsidRPr="00000000" w:rsidR="00000000" w:rsidDel="00000000">
        <w:rPr>
          <w:rFonts w:cs="Times New Roman" w:hAnsi="Times New Roman" w:eastAsia="Times New Roman" w:ascii="Times New Roman"/>
          <w:i w:val="1"/>
          <w:color w:val="0000ff"/>
          <w:sz w:val="24"/>
          <w:rtl w:val="0"/>
        </w:rPr>
        <w:t xml:space="preserve"> </w:t>
      </w:r>
      <w:r w:rsidRPr="00000000" w:rsidR="00000000" w:rsidDel="00000000">
        <w:rPr>
          <w:rFonts w:cs="Times New Roman" w:hAnsi="Times New Roman" w:eastAsia="Times New Roman" w:ascii="Times New Roman"/>
          <w:i w:val="1"/>
          <w:sz w:val="24"/>
          <w:rtl w:val="0"/>
        </w:rPr>
        <w:t xml:space="preserve">те же заклинания с той же силой, что и сейчас?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(Слабое свидетельство в пользу 1 перед 2, но, возможно, ослабление крови влияет только на мощные заклинания.)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C. Дополнительный эксперимент на различение 1 и 2 с использованием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научных знаний о крови, объясню позже.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сказал Гарри. — По крайней мере, мы можем попытаться </w:t>
      </w:r>
      <w:r w:rsidRPr="00000000" w:rsidR="00000000" w:rsidDel="00000000">
        <w:rPr>
          <w:rFonts w:cs="Times New Roman" w:hAnsi="Times New Roman" w:eastAsia="Times New Roman" w:ascii="Times New Roman"/>
          <w:sz w:val="24"/>
          <w:rtl w:val="0"/>
        </w:rPr>
        <w:t xml:space="preserve">различить</w:t>
      </w:r>
      <w:r w:rsidRPr="00000000" w:rsidR="00000000" w:rsidDel="00000000">
        <w:rPr>
          <w:rFonts w:cs="Times New Roman" w:hAnsi="Times New Roman" w:eastAsia="Times New Roman" w:ascii="Times New Roman"/>
          <w:sz w:val="24"/>
          <w:rtl w:val="0"/>
        </w:rPr>
        <w:t xml:space="preserve"> 1, 2 и 3. Давай начнём прямо сейчас. Мы сможем н</w:t>
      </w:r>
      <w:r w:rsidRPr="00000000" w:rsidR="00000000" w:rsidDel="00000000">
        <w:rPr>
          <w:rFonts w:cs="Times New Roman" w:hAnsi="Times New Roman" w:eastAsia="Times New Roman" w:ascii="Times New Roman"/>
          <w:sz w:val="24"/>
          <w:rtl w:val="0"/>
        </w:rPr>
        <w:t xml:space="preserve">апридумывать других экспериментов уже</w:t>
      </w:r>
      <w:r w:rsidRPr="00000000" w:rsidR="00000000" w:rsidDel="00000000">
        <w:rPr>
          <w:rFonts w:cs="Times New Roman" w:hAnsi="Times New Roman" w:eastAsia="Times New Roman" w:ascii="Times New Roman"/>
          <w:sz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RPr="00000000" w:rsidR="00000000" w:rsidDel="00000000">
        <w:rPr>
          <w:rFonts w:cs="Times New Roman" w:hAnsi="Times New Roman" w:eastAsia="Times New Roman" w:ascii="Times New Roman"/>
          <w:sz w:val="24"/>
          <w:rtl w:val="0"/>
        </w:rPr>
        <w:t xml:space="preserve"> они не заметят ничего странного в том, что</w:t>
      </w:r>
      <w:r w:rsidRPr="00000000" w:rsidR="00000000" w:rsidDel="00000000">
        <w:rPr>
          <w:rFonts w:cs="Times New Roman" w:hAnsi="Times New Roman" w:eastAsia="Times New Roman" w:ascii="Times New Roman"/>
          <w:sz w:val="24"/>
          <w:rtl w:val="0"/>
        </w:rPr>
        <w:t xml:space="preserve"> Драко Малфой задаёт такие вопросы. А я </w:t>
      </w:r>
      <w:r w:rsidRPr="00000000" w:rsidR="00000000" w:rsidDel="00000000">
        <w:rPr>
          <w:rFonts w:cs="Times New Roman" w:hAnsi="Times New Roman" w:eastAsia="Times New Roman" w:ascii="Times New Roman"/>
          <w:sz w:val="24"/>
          <w:rtl w:val="0"/>
        </w:rPr>
        <w:t xml:space="preserve">порасспрашиваю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портреты поновее</w:t>
      </w:r>
      <w:r w:rsidRPr="00000000" w:rsidR="00000000" w:rsidDel="00000000">
        <w:rPr>
          <w:rFonts w:cs="Times New Roman" w:hAnsi="Times New Roman" w:eastAsia="Times New Roman" w:ascii="Times New Roman"/>
          <w:sz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Давай.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RPr="00000000" w:rsidR="00000000" w:rsidDel="00000000">
        <w:rPr>
          <w:rFonts w:cs="Times New Roman" w:hAnsi="Times New Roman" w:eastAsia="Times New Roman" w:ascii="Times New Roman"/>
          <w:sz w:val="24"/>
          <w:rtl w:val="0"/>
        </w:rPr>
        <w:t xml:space="preserve">новые</w:t>
      </w:r>
      <w:r w:rsidRPr="00000000" w:rsidR="00000000" w:rsidDel="00000000">
        <w:rPr>
          <w:rFonts w:cs="Times New Roman" w:hAnsi="Times New Roman" w:eastAsia="Times New Roman" w:ascii="Times New Roman"/>
          <w:sz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детей, то не записывай для этой пары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Очень важно получить сведения только от того, кто знает </w:t>
      </w:r>
      <w:r w:rsidRPr="00000000" w:rsidR="00000000" w:rsidDel="00000000">
        <w:rPr>
          <w:rFonts w:cs="Times New Roman" w:hAnsi="Times New Roman" w:eastAsia="Times New Roman" w:ascii="Times New Roman"/>
          <w:i w:val="1"/>
          <w:sz w:val="24"/>
          <w:rtl w:val="0"/>
        </w:rPr>
        <w:t xml:space="preserve">всех </w:t>
      </w:r>
      <w:r w:rsidRPr="00000000" w:rsidR="00000000" w:rsidDel="00000000">
        <w:rPr>
          <w:rFonts w:cs="Times New Roman" w:hAnsi="Times New Roman" w:eastAsia="Times New Roman" w:ascii="Times New Roman"/>
          <w:sz w:val="24"/>
          <w:rtl w:val="0"/>
        </w:rPr>
        <w:t xml:space="preserve">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Повтори, — проговорил Драко, когда закончил записывать, и Гарри повторил.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понятно, — заключил Драко, — но зачем...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RPr="00000000" w:rsidR="00000000" w:rsidDel="00000000">
        <w:rPr>
          <w:rFonts w:cs="Times New Roman" w:hAnsi="Times New Roman" w:eastAsia="Times New Roman" w:ascii="Times New Roman"/>
          <w:sz w:val="24"/>
          <w:rtl w:val="0"/>
        </w:rPr>
        <w:t xml:space="preserve">отов?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решительно кивнул. </w:t>
      </w:r>
      <w:r w:rsidRPr="00000000" w:rsidR="00000000" w:rsidDel="00000000">
        <w:rPr>
          <w:rFonts w:cs="Times New Roman" w:hAnsi="Times New Roman" w:eastAsia="Times New Roman" w:ascii="Times New Roman"/>
          <w:sz w:val="24"/>
          <w:rtl w:val="0"/>
        </w:rPr>
        <w:t xml:space="preserve">Всё это происходило в большой спешке, </w:t>
      </w:r>
      <w:r w:rsidRPr="00000000" w:rsidR="00000000" w:rsidDel="00000000">
        <w:rPr>
          <w:rFonts w:cs="Times New Roman" w:hAnsi="Times New Roman" w:eastAsia="Times New Roman" w:ascii="Times New Roman"/>
          <w:sz w:val="24"/>
          <w:rtl w:val="0"/>
        </w:rPr>
        <w:t xml:space="preserve">но ему давно объяснили, когда нужно спешит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sz w:val="24"/>
          <w:rtl w:val="0"/>
        </w:rPr>
        <w:t xml:space="preserve">вперёд</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воскликнул</w:t>
      </w:r>
      <w:r w:rsidRPr="00000000" w:rsidR="00000000" w:rsidDel="00000000">
        <w:rPr>
          <w:rFonts w:cs="Times New Roman" w:hAnsi="Times New Roman" w:eastAsia="Times New Roman" w:ascii="Times New Roman"/>
          <w:sz w:val="24"/>
          <w:rtl w:val="0"/>
        </w:rPr>
        <w:t xml:space="preserve"> Гарри Поттер. Он стянул </w:t>
      </w:r>
      <w:r w:rsidRPr="00000000" w:rsidR="00000000" w:rsidDel="00000000">
        <w:rPr>
          <w:rFonts w:cs="Times New Roman" w:hAnsi="Times New Roman" w:eastAsia="Times New Roman" w:ascii="Times New Roman"/>
          <w:sz w:val="24"/>
          <w:rtl w:val="0"/>
        </w:rPr>
        <w:t xml:space="preserve">плащ с капюшоном</w:t>
      </w:r>
      <w:r w:rsidRPr="00000000" w:rsidR="00000000" w:rsidDel="00000000">
        <w:rPr>
          <w:rFonts w:cs="Times New Roman" w:hAnsi="Times New Roman" w:eastAsia="Times New Roman" w:ascii="Times New Roman"/>
          <w:sz w:val="24"/>
          <w:rtl w:val="0"/>
        </w:rPr>
        <w:t xml:space="preserve">, скормил его </w:t>
      </w:r>
      <w:r w:rsidRPr="00000000" w:rsidR="00000000" w:rsidDel="00000000">
        <w:rPr>
          <w:rFonts w:cs="Times New Roman" w:hAnsi="Times New Roman" w:eastAsia="Times New Roman" w:ascii="Times New Roman"/>
          <w:sz w:val="24"/>
          <w:rtl w:val="0"/>
        </w:rPr>
        <w:t xml:space="preserve">своему кошелю</w:t>
      </w:r>
      <w:r w:rsidRPr="00000000" w:rsidR="00000000" w:rsidDel="00000000">
        <w:rPr>
          <w:rFonts w:cs="Times New Roman" w:hAnsi="Times New Roman" w:eastAsia="Times New Roman" w:ascii="Times New Roman"/>
          <w:sz w:val="24"/>
          <w:rtl w:val="0"/>
        </w:rPr>
        <w:t xml:space="preserve"> и не дожидаясь, пока </w:t>
      </w:r>
      <w:r w:rsidRPr="00000000" w:rsidR="00000000" w:rsidDel="00000000">
        <w:rPr>
          <w:rFonts w:cs="Times New Roman" w:hAnsi="Times New Roman" w:eastAsia="Times New Roman" w:ascii="Times New Roman"/>
          <w:sz w:val="24"/>
          <w:rtl w:val="0"/>
        </w:rPr>
        <w:t xml:space="preserve">тот</w:t>
      </w:r>
      <w:r w:rsidRPr="00000000" w:rsidR="00000000" w:rsidDel="00000000">
        <w:rPr>
          <w:rFonts w:cs="Times New Roman" w:hAnsi="Times New Roman" w:eastAsia="Times New Roman" w:ascii="Times New Roman"/>
          <w:sz w:val="24"/>
          <w:rtl w:val="0"/>
        </w:rPr>
        <w:t xml:space="preserve"> доест, повернулся и поспешил к двери, по пути натолкнувшись на стол и чуть не упав.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Драко освободился от своего </w:t>
      </w:r>
      <w:r w:rsidRPr="00000000" w:rsidR="00000000" w:rsidDel="00000000">
        <w:rPr>
          <w:rFonts w:cs="Times New Roman" w:hAnsi="Times New Roman" w:eastAsia="Times New Roman" w:ascii="Times New Roman"/>
          <w:sz w:val="24"/>
          <w:rtl w:val="0"/>
        </w:rPr>
        <w:t xml:space="preserve">плаща</w:t>
      </w:r>
      <w:r w:rsidRPr="00000000" w:rsidR="00000000" w:rsidDel="00000000">
        <w:rPr>
          <w:rFonts w:cs="Times New Roman" w:hAnsi="Times New Roman" w:eastAsia="Times New Roman" w:ascii="Times New Roman"/>
          <w:sz w:val="24"/>
          <w:rtl w:val="0"/>
        </w:rPr>
        <w:t xml:space="preserve"> и сложил его в </w:t>
      </w:r>
      <w:r w:rsidRPr="00000000" w:rsidR="00000000" w:rsidDel="00000000">
        <w:rPr>
          <w:rFonts w:cs="Times New Roman" w:hAnsi="Times New Roman" w:eastAsia="Times New Roman" w:ascii="Times New Roman"/>
          <w:sz w:val="24"/>
          <w:rtl w:val="0"/>
        </w:rPr>
        <w:t xml:space="preserve">су</w:t>
      </w:r>
      <w:r w:rsidRPr="00000000" w:rsidR="00000000" w:rsidDel="00000000">
        <w:rPr>
          <w:rFonts w:cs="Times New Roman" w:hAnsi="Times New Roman" w:eastAsia="Times New Roman" w:ascii="Times New Roman"/>
          <w:sz w:val="24"/>
          <w:rtl w:val="0"/>
        </w:rPr>
        <w:t xml:space="preserve">мку, Гарри Поттер уже исчез.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выскочил из класса почти бегом.</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у тебя нет ни о чём ни малейшего представления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перегруженное предложение, хочу избавиться хотя бы от "что происходит" в середине</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должно быть (что-то) от (чего-то), а когда (чего-то) три штуки, нужно писать "различить"</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опытом?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ниже как раз поставить "цикла экспериментов".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 "способом" даже лучше.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если думает Драко, то есессно он думает о своих волосах</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обозначении дат добавления не нужны</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пройти?</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пожалуйста, беты, взгляните на запятую, я в ней сомневаюсь :)</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вежливо ответила герми</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чёта не придумаю красиво</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надо.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откуда оно тут и зачем?</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каких результатов и когда ожидает Блондло.</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против, но тогда надо перестроить и следующее предложение. Там же Гермиона умышленно отвечает Гарри его же словами.</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был слегка впечатлён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склоняюсь к этому варианту, но возможно есть лучше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Учитывая, что я оригинал в этом месте не понимаю в принципе, на своем варианте не настаиваю совсем.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для первогодки, который только что начал изучать магию, даже простое заклинание, сказанное несколько раз, сильно выматывает. Вспомните первый бой Поттера, где он вообще сознание потерял</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"Некоторые из присутствующих" ближе к тексту и прикольнее</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scream for a while - всё-таки прокричаться</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данный момент?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оставил момент, чтобы как то выделить сейчасность</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перестали верить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Чисто по смыслу - именно начали не верить. В смысле, достаточное количества маглов стало считать, что магии не существует, но до полного неверия (перестали верить) даже сейчас далеко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"начали сомневаться в существовании"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последнему предложению</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сказал, что "легко"? :) Проверяемая гипотеза и легко проверяемая гипотеза - это две большие разницы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"можно"?</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начало этого предложения я не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"Якобы, должно быть всем очевидно, что ..."   (это сарказм Драко )</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Подозревал - не пойдет, потому что всё, что Гарри описывает, он сделал только что. А нельзя сказать я "только что подозревал" (разве что я только что подозревал, но уже перестал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и есть. он подозревал, пока драко не подтвердил, что всё началось еще до этих событий.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 он и говорит прямым текстом в следующем абзаце...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помнится, это я предложил? :) я дурак. он же выше говорит, что это "не предложение" ;)</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проверки, вопросы</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здесь лучше "Безмолвно"?</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ли заменять имя на фамилию?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наверно :)</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"мораль" тут уводит  в сторону от смысла вкладываемого атором.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"Мораль" тут в смысле "мораль сей басни такова"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мне кажется недостаточно ;)</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вместе со след. предложением:  "До сих пор никто не видел небо, и вот ты ты выходишь на улицу, ...."</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ярче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"это не тактично"?</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 ни у кого больше нет каких-то смутных подозрений?)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 Предложил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смущает, нравятся обе альтернативы :)</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все-таки "на стороне отца", потому что Драко сам Малфой и даже если он куда-то перейдет ... :)</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это я проглядел. Вписал предложение.</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неким до мелочей выверенным образом</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оценки лучше моих?</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...открыли? Я открыл...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Вообще, наверное, лучше будет "выяснили".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тот явная ирония по поводу "научного открытия"</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звук, это буква :D звук там "э".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но поймут ли нас?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 они денутся :) А не поймут - не беда, лучше правильно написать (в данном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переделать заклинание в Угэли бугэли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сказать "длительность гласных".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гласные это звуки и есть :) мне кажется, лучше писать "звуки" и "э", потому что это правильно, и постичь, почему там "звук э" проще, чем почему там "гласный э". А еще половина народу наверняка скажет "гласная", имея в виду букву :)</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"кажется" в авторском тексте :(</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"детских"?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Речь-то об учебниках. Учебник для 11-летних (по нашему, для 5-го класса) вряд ли кто назовет детской книгой.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учебников первого курса? для первокурсников?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учебников для первокурсников +1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мир устроен по канонам/принципам чистоты крови</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вопрос - никто не может это улучшить? И концовку Литании Тарского выше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Реальность -- это истина, и признание не сделает её хуже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Смотри внизу мой вариант, не уверен, что он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мой вариант Литании Тарского мне определённо больше нравится!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первому варианту литании Гендлина можно больше прикопаться (к терминам). Второй чуть более безупречен.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 вариант Луни?</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принимаются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помолчи" или "завянь"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помолчи" точно нет, потому что нужно что-то резкое. "Завянь" - теоретически возможно.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заткнись - возможно, но жесковато. "завянь" для этого возраста вполне подходит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надо что-то жестковатое. На самом деле, у меня давно складывается впечатление, что и в каноне и в данном фанфике у некоторых персонажей гораздо более "незамутненная излишней вежливостью" речь, чем это пытаются передавать переводчики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 что надо резко. "Закройся!"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"завянь", потому что это так романтично :)</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нужно повторить слово из первого предложения. или там "опыт" поставить вместо эксперимента</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так или иначе надо оставить указание на процесс, иначе смысл немного не тот.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будет лучше смотреться "...по поводу моей борьбы с Гермионой..."</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у меня серьезные непонятки со временем. Прошлое тут не смотрится. Думаю, можно оставить настоящее, поскольку описываются декорации.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именно прошлое надо</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нужны" - это зачем кто-то их набирает. А тут Драко задумывается, почему люди сами добровольно идут в ПС.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мне кажется, why there were Death Eaters - это скорее зачем они вообще нужны, неважно, сами они набираются или кто-то их набирает xD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тут не подходит. В данный момент, Драко напуган, что магия вообще исчезает, несмотря на все действия партии его отца. Поэтому чисто формально ПС тут вообще уже не нужны. Но он понял, почему они вообще были, почему существовало движение итд.</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вещи =) совершаешь подобные поступки/ поступаешь так/так делаешь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когда я читал книгу, мне неоднократно приходила в голову мысль, что слово "things" в прямой речи надо переводить как "фигня", и тогда всё будет совершенно органично и естественно :)))</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по маслу?</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разделимся и встретимся?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написала: "Встретимся здесь снова через час, в 18:22". Чётко!</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"Высказал мысль" не очень хорошо, потому что очевидно, что Гарри здесь рассказывает не свою мысль, а уже устоявшуюся идею магловского мира.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идею</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изобразил уныние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"изобразил уныние" не пойдет. Потому что доктор Поттер ничего не изображает, это Гарри Поттер изображает доктора Поттера и все его эмоции.</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"или" кажется  по смыслу не подходит</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thread.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прямом смысле. енто нить, обработанная сульфидом кадмия</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сдавленным голосом?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в таком варианте это надо.</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и выше</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мотивы, мотивы поступка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окружающие? не нравится мне это выражение...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"обогащённый"? Если явление из области ядерной физики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это не ядерная физика, утверждается, что сульфид кадмия - люминофор.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на самом деле, описания всей этой истории в других местах, вообще не заостряют внимание на используемых веществах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я считаю, что тут более правильно очищенный, в смысле химически чистый образец.</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больше слово "thread" интересует.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нить. т.е. что-то типа электрода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сложно понять, как можно целиться потоком лучей (даже неважно каких) в 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без детального описания эксперимента мы не можем сказать наверняка. точно целиться в нить не обязательно, например, нить может быть внутри ваккумной трубки. да и нить не обязана быть в волос толщиной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тем описаниям, которые я видел, там был тупо экран. Причем материал экрана не уточнялся вовсе.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 это был экран по которому был тонким слоем размазан пресловутый сульфид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нашел, Вуд действительно упоминает какую-то 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кинь ссылко? мне всё кажется что это тонкий тканевый экран натёртый/пропитанный сульфидом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решительная и главная проверка была еще впереди. В сопровождении его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ассистента, который  уже  бросал на  меня  довольно  враждебные  взгляды, мы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прошли  в  комнату, где стоял спектроскоп с  алюминиевой призмой и  линзами.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окуляра, этот прибор имел вертикальную нить,  окрашенную  светящейся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краской,   которую   можно   было  передвигать  вдоль   той   области,   где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предполагалось наличие спектра  N-лучей, поворачивая  круг с градуировкой по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краю. Этот круг вращал горизонтальный винт с подвижной  гайкой, на которой 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установлена нить.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Блондло   сел   перед   прибором  и   стал   медленно   вращать   круг.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Предполагалось,  что  нить,  пересекая   невидимые  линии  спектра  N-лучей,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начинает ярче светиться."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http://lib.ru/MEMUARY/WOOD/robertwood.txt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17-я глава.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шикарно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Обычная нить-люминофор, как в лампочке накаливания, только люминофор :)</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Тем более что все остальное в настоящем времени.</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предыдущей главе сошлись на "Заброшенном классе"</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будоражило?</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невозмутимым видом - это явный умышленный авторский повтор, по-моему, его стоит оставить.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я не уверен, что стоит упрощать предложения в этом абзаце. Мне, кажется, все-таки есть что-то в таких многоходовых рассуждениях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упрощать и заменять устойчивые английские идиомы и слог на русские аналоги - это гут :) практически везде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лично я сам думаю вот такими многоходовками :) Потому что более просто понять цепочку из нескольких простых действий, чем одно сложное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Первую же конструкцию - "если бы это была ловушка" - я вообще где-то в литературе уже встречал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но у тебя получается две была 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второе "бы" можно стереть, я их иногда лишние леплю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 и думают, но [i]говорят[/i] то более простым слогом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 Как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знаю. На мой взгляд, автор умышленно пишет очень простым слогом. Но то, что у нас получается в результате слишком ярой борьбы с "это" - это не очень простой слог.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же пересказ прямой речи Гарри - поэтому аналогия с теми многоходовками которыми ты думаешь - она не работает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пересказ речи Гарри, как ее понял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Переделал слегка свой вариант.</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"заклинания, которые мы не можем применить"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первая часть вопроса, а со второй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Первый вариант - мы знаем заклинание (как его произносить, как махать палочкой), но не можем его применить - магия не срабатывает. Второй вариант - мы знаем, что такое-то заклинание было, но мы не знаем даже как махать палочкой и какие слова говорить.</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"уточнила" тут не подходит, она этот вопрос задаёт уже не первый раз.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переспросила? такие штуки в русском нужно разнообразить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"переспросила" согласен</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понял, мы в итоге решили, что тут и далее все-таки будет "е", не смотря на то, что такого звука нет?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ну мне кажется странным, когда в слове есть "е", а потом, когда отдельно звук - то "э", я только сейчас врубился, что это не ошибка, а типо транскрипция была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была изрядная дискуссия на эту тему :) Вообще, первым "э" предложил Луни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ставить "э", то возникает вопрос, откуда она, если в словах "е" (даже если произносится "угэли бугэли").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пока воздержусь от голосования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Мойра, ну ты как будто ни разу русские транскрибции не видела. Нету такого звука "е"! Не может наш Гарри произнести такую бессмысслицу! Буква "е" читается либо как "йэ", либо как "(мягкость согласного)э", либо ещё как-то (слово "очевидно" вполне можно произнести как "очивидна"). Угели бугели читается по звукам [уг'эл'и буг'эл'и], вот тут и спрятан звук э. Для меня это очевидно, я даже недоумеваю, почему по этому поводу такая дискуссия 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я прекрасно помню, что е=йэ =) но я по-прежнему не буду высказываться на эту тему, как решите - так решите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случае выскажусь категорически против звука "е". буду сам всем недоумевающим комментаторам объянять азы русской письменности, если потребуется :)</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просто овощ, ты не подумай плохого).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Мысль интересная, но я не уверен, что он хочет сказать именно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зуб даю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 :)</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замешательства? удивления?</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учетом?</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товарищ Ожегов не одобряет) Иметь место (быть налицо, наличествовать; книжн.). (неправ. употреблять в сочетании "имеет место быть").</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Поразмыслив о природе магии, Гарри разработал ряд экспериментов...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/длиннющую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 ли" не очень звучит</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уже напоминает классическое: Boromir smiles - Тень улыбки промелькнула по бледному, без кровинки, лицу Боромира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не смотрел в оригинал вообще. Тогда просто "Валяй"? :)</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здесь оно даже вводит в заблуждение</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посчитал, что первым должен был упомянут наиболее вероятный вариант. Драко на данный момент все-таки считает, Гарри своим другом. Он в этом сомневается, но этот вариант для него пока более вероятен.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как-то не по-русски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странное двойное отрицание (не был уверен, неправда ли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что так оно ближе к тексту, но таким мелким ньюансом, на который никто всё равно не обратит внимания, имхо, можно расплатиться за более стройное и понятное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третий вариант :)</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прежнему предлагаю вариант "ну или кого-нибудь в этом 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дас, или как-то не прёт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кого-то вроде?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выкинул, есть же уже "например"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выкинуть "например", тем более, что его как раз в тексте нет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оставить "например" и убрать концовку.</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точки зрения красоты, оно, конечно, выглядит красивее моего варианта, но акцент стоит не на том. Главное - что свечение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все равно нужно перефразировать. твое предложение не русское</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эта запятая?</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вообще как?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так :) они ж прикалываются...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кто его знает, может, магические типографии до сих пор работают станками, которые набивают литерами, вот у них и закончилась буква е... они ж там отсталые в техническом плане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станки у них магические и ничего кончится не может ;)</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скорее "фракция" или даже "группировка", мне кажется. я не уверен, что у волшебников вообще партийная система...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по-моему, я слышал слово "партия" и не в применении к партийной системе.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если, например, вбить в яндекс "партия короля" (именно в кавычках) получается очень много результатов, явно не связанных с партиями в современном смысле этого слова. А "фракция", по-моему, навевает ассоциации с современной партийной борьбой ничуть не хуже слова "партия". А "группировка" вызывает жуткое желание добавить "преступная"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ПСы, например, самая настоящая группировка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полагаю, что партия Люциуса - это не только ПС, но и те, кто его поддерживают на голосованиях, формально ПС не являясь.</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лучше "представляете" вот здесь, но для этого надо как-то заменить предыдущее.</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полевая?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она плюсхнулась на пол, словно обычная мёртвая полеваю мышь?</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была шутка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из речи Драко это как-то выбивается. Когда в одном предложении у человека идет такой "простонародный" оборот, а в следующем что-то довольно редкое, вроде "держать марку" возникает диссонанс.</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внезапное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смысл текста в том, что оно "не непрерывное"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дискретное нравится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говорят даже в научных книгах :)) лучше уж "на конце палочки ... внезапно, без перехода, появилась летучая мышь"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серьезный такой +1 к gmazursky</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 раз это слово еще прокатит, но не два раза подряд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полемическом запале - вполне можно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объективно, то в полемическом запале можно и не такого наговорить, конечно :) но, имхо, некрасиво.</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ученый, повтор тут жутко некрасивый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мозгах ;) нда, есть варианты? :) мне ещё "не так" не очень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 А "не так" мне нравится.</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здесь ближе по смыслу "страшновато"</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непонятное предложение, я его не понял :( Потом перечитал оригинал.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нечто в этом ключе: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Отец также знает, что Драко не писал об этом домой, что, так как сохранить этот факт в секрете невозможно, является чётким сообщением для Люциуса, что Драко ведёт собственную игру, пусть и на стороне отца, ведь если бы Драко уговорили сменить сторону, он бы посылал ложные сообщения.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настаиваю на своем варианте, но, на мой взгляд, конструкция должна быть достаточно сложной и внушающей уважение :) Просто упрощение в этот момент на мой взгляд снижает ценность Драко как интригана. Т.е. должно быть видно, как он мыслит, а не только, какие он результаты получает.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собственно ниже есть такой же пример в каком научном стиле думает Поттер.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исправил свой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искусственно усложнять речь героев тоже бессмыссленно, она и так при переводе такого теста становится сложной. если есть способ выразиться яснее, лучше так и сделать (за исключением тех редких случаев, когда запутанность речи намеренна, но, мне кажется, здесь не этот случай)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аминь :) я за свой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вроде бы не усложнял. Но с учетом того, что автор не склонен к длинным предложениям, а тут вдруг выдал такого монстра, я склоняюсь к тому, что он это сделал умышленно.</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вообще-то в оригинале вторник 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 :) Кстати, когда я читал оригинал, я почему-то тоже думал, что четверг :)</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Вести игру?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готово.docx</dc:title>
</cp:coreProperties>
</file>