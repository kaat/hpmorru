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qoisnzur2nkc" w:id="0"/>
      <w:bookmarkEnd w:id="0"/>
      <w:r w:rsidDel="00000000" w:rsidR="00000000" w:rsidRPr="00000000">
        <w:rPr>
          <w:rtl w:val="0"/>
        </w:rPr>
        <w:t xml:space="preserve">Глава 74. Самоактуализация. Часть 9. Эскалация </w:t>
      </w:r>
      <w:r w:rsidDel="00000000" w:rsidR="00000000" w:rsidRPr="00000000">
        <w:rPr>
          <w:rtl w:val="0"/>
        </w:rPr>
        <w:t xml:space="preserve">конфликтов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сделал шаг 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затем другой, и так до тех пор, пока его не наполнило чувство тревоги, давящее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произнёс ни слова, не поднял руки —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скажет всё за 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Из-за закрытой двери кабинета 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холодный шёпот, который звучал так, будто двери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вовсе.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Сейчас не мои приёмные часы и не время нашей встречи. Я снимаю с вас десять баллов Квиррелла, и скажите спасибо, что не больше.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остался спокоен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приключение в Азкабане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перекали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шкалу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волнующих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событий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потеря балла факультета, которая раньше оценивалась как пять из десяти, теперь равнялась примерно трём десятым.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выражал эмоций: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Профессор, вы сделали проверяемое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предсказание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оно было опровергнуто. Я лишь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отметить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этот факт.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уже развернулся, чтобы уйти, но услышал звук открывающейся двери и с некоторым удивлением обернулся.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сидел, откинувшись на спинку кресла с безвольно запрокинутой головой. Перед его глазами парил пергамент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Обе руки профессора покоились на столе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если бы не ледяные голубые глаза, непрерывно бегавшие по тексту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можно было бы принять за труп.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Пергамент исчез, и его место тут же занял следующий — так быстро, будто лист просто на мгновение шелохнулся.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Губы тоже пришли в движение.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вывод, — прошептали они, — вы из этого сделали,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был потрясён зрелищем, но ответил всё так же ровно: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заурядные люди не всегда ничего не делают, и что Слизерин опаснее для Гермионы Грейнджер, чем вы думали.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Губы едва заметно изогнулись.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вы считаете, что я ошибся в оценке человеческой природы. Но едва ли это единственный возможный ответ,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Ещё варианты?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нахмурился, не отводя глаз от профессора Защиты.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утомляет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прошептал профессор. — Стойте там, пока не поймёте сами, или уходите.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глаза профессора Защиты вновь принялись изучать пергамент, как будто Гарри вдруг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существовать.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шесть пергаментов Гарри сообразил и произнёс вслух: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считаете, что ваше предсказание оказалось неверным из-за того, что сработал какой-то неучтённый в вашей модели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фактор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Что существует причина, по которой факультет Слизерина ненавидит Гермиону больше, чем вы предполагали. Это как с ошибкой в вычисленной орбите Урана, проблема была не в законах Ньютона, а в том, что никто не знал про Нептун...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Пергамент исчез, и следующий не появился. Голова поднялась со спинки кресла и теперь смотрела на Гарри более прямо.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оставался тихим,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нём уже появилось какое-то выражение.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думаю, мальчик, — сказал профессор Квиррелл с интонациями, близкими к его обычной манере говорить,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бы весь Слизерин так сильно её ненавидел, я бы заметил это.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же три видных бойца этого факультета сделали больше, чем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Рискнули, зная, чем им это грозит.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Какая сила ими двигала или направляла их?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сверкающие льдом синие глаза профессора Защиты встретились с глазами Гарри. — Возможно, кто-то, обладающий влиянием в Слизерине.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Какую выгоду можно извлечь, если девочке и её последовательницам будет причинён вред?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Эм-м, — протянул Гарри, — это должен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кто-то,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чувствует в Гермионе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заработает какие-то очки, если она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Не знаю, кто подходит под это описание, но я и не знаю никого в Слизерине старше первого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также пришла мысль, что единственное и довольно предсказуемое нападение кажется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недостаточным свидетельством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поддержку априорно маловероятной гипотезы о существовании тайного злого гения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ведь такое заключение сделал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не ответил, но его полуприкрытые веки словно выражали раздражение.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И, да, — продолжил Гарри, 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уверен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Драко Малфой не стоит за этим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Шёпот пришёл похожим на вздох: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сын Люциуса Малфоя, обученный по самым строгим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стандартам. Всякий раз, когда вы видите его, даже в самые искренние моменты, когда маска слетает и кажется, что вы поняли, что под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скрывается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даже тогда это может быть лишь личиной,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которую он решил вам продемонстрировать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Только если Драко способен вызвать 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атронуса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притворяясь.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Гарри, конечно, не сказал это вслух. Он просто ухмыльнулся и заявил: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Получается,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либо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 разу не читали его мысли, либо хотите, чтобы я так подумал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Воцарилась тишина. Рука профессора шевельнулась, поманив Гарри пальцем.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вошёл в кабинет и дверь за ним закрылась.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стоит обсуждать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вслух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человеческом языке, — тихо сказал профессор Квиррелл. — Легилименция на наследнике Малфоев? Если Люциус Малфой узнает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 этом, то немедленно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одошлёт ко мне убийцу.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попробует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отозвался Гарри, надеясь заметить хоть какой-то отблеск веселья в глазах профессора, но 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неподвижно.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Извините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снова заговорил холодным шёпотом: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Полагаю, я мог бы себе это позволить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убийцу осталось бы лишь пожалеть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он отвёл глаза от Гарри. Голова вновь откинулась на спинку кресла, наклонившись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набок. — Но я и так лишь едва заинтересован во всех этих маленьких играх.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Добавьте сюда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легилименцию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это уже перестанет быть игрой.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знал, что сказать. Ему уже доводилось пару раз видеть профессора Квиррелла в сердитом настроении, но сейчас он казался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пустым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Гарри не знал, как на это реагировать. Он не мог просто спросить: «Что вас беспокоит, профессор Квиррелл?».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чём вы заинтересованы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через пару секунд Гарри удалось выработать более безопасную форму вопроса, способную направить внимание профессора на что-то позитивное.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Очевидно, рассказ об экспериментах по ведению «дневника благодарности»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способа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повысить уровень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счастья вряд ли был бы хорошо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принят.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расскажу вам, в чём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заинтересован, — снова холодный шёпот. — Я не заинтересован в проверке предписанных министерством сочинений,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я принял должность профессора Защиты Хогвартса и намерен исполнять свои обязанности до самого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один пергамент возник перед лицом профессора, и его глаза вновь забегали по тексту.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Риса Белка занимала высокое положение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моих армиях до своей глупости.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объясню ей, что у неё есть единственная возможность остаться в армии: сказать мне, какая именно сила направляла её.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я очень ясно дам ей понять,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если она солжёт. Я позволяю себе читать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Палец профессора указал мимо Гарри на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ошиблись ли вы в оценке человеческой природы,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здесь замешаны какие-то неучтённые силы в Слизерине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 любом случае, Гермиона Грейнджер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льшей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опасности, чем вы предсказывали. В этот раз — три сильных бойца, а что будет после...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Она не желает ни моей помощи, ни вашей, — прервал его тихий холодный голос. — Ваши заботы не развлекают меня, как раньше, мистер Поттер. Ступайте.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Каким-то образом, несмотря на то, что между ними было равноправие и Гермиона определённо не была главной, всегда получалось, что в подобных ситуациях первой высказывалась именно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Четыре стола Хогвартса. Четыре факультета завтракали и посматривали в сторону, где собрались все восемь членов ЖОПРПГ.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Флитвик за столом преподавателей тоже строго глядел на них. Гермиона не смотрела на него, но спиной чувствовала его взгляд.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буквальном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смысле. Это было довольно жутко.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сказали Трейси, что хотите поговорить с нами, мистер Поттер? — решительным тоном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Вчера вечером профессор Квиррелл выгнал Рису Белку из её армии, — ответил Гарри Поттер, — и запретил посещение прочих дополнительных занятий по Защите. Кто-нибудь из вас понимает важность этого? Мисс Гринграсс? Падма?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обвёл их взглядом. Гермиона обменялась недоумёнными взглядами с Падмой. Дафна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— тихо продолжил Гарри, — не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ожидал ответа, но это значит, что вы в опасности, и я не знаю насколько серьёзной.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расправил плечи и посмотрел на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собирался этого говорить, но... Я просто хочу предложить вам любую защиту, какую я могу обеспечить. Передайте всем, что те, кто тронут вас, будут иметь дело с Мальчиком Который Выжил.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Гарри! — воскликнула Гермиона. — Ты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не хочу...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Гермиона, некоторые из них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друзья тоже, — Гарри не отводил взгляд. — И это их решение, не твоё. Падма? Ты сказала мне, что я тебе ничем не обязан, несмотря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что совершил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Так сказал бы друг.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посмотрела на Падму, та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Лаванда? — обратился Гарри. — Ты хорошо сражалась в моей армии, и я буду сражаться за тебя, если ты хочешь.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Спасибо, генерал! — решительно отозвалась Лаванда. — То есть, мистер Поттер. Но, нет. Я героиня и гриффиндорка, и я могу сама постоять за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Повисла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Парвати? — попробовал Гарри. — Сьюзен? Ханна? Дафна? Я не очень хорошо знаком с вами, но готов предложить то же самое любому,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попросит.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 за другой все девочки отрицательно покачали головами.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уже осознала, что сейчас произойдёт,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не видела ни единого способа этому помешать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мой верный солдат,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Хаоса? — спросил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Правда?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выдохнула Трейси, не обращая ни малейшего внимания на колкие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взгляды со стороны Гермионы и остальных девочек. Как будто в порыве чувств она прижала ладони к щекам, хотя, насколько заметила Гермиона, покраснеть ей так и не удалось. А глаза Трейс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пусть не сияли, но по крайней мере распахнулись очень широко. — Вы сделаете это? Для меня? То есть... то есть, конечно, я согласна, генерал Хаоса...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этим же самым утром Гарри Поттер подошёл к столу Гриффиндора, а затем к столу Слизерина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объявил обоим факультетам, что любой, кто тронет Трейси Дэвис, вне зависимости от того, чем она в тот момент будет заниматься, начало цитаты, познает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истинн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ую суть Хаоса,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Малфою потребовалось значительное усилие, чтобы не начать биться головой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свою тарелку с тостом.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Хулиганы Хогвартса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были учёными.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Драко знал, что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проверить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Женская Организация по Продвижению Равных Прав на Героизм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объявила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 этом.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Скорее всего,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хорошего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объявления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не вышло. Но они все тихо решили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Лаванду остальным семерым девочкам пришлось перекричать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 сделать перерыв в сражениях с хулиганами, пока деканы их факультетов не перестанут смотреть на них с такой укоризной, а старшекурсники не прекратят «случайно» врезаться в Гермиону.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Милисенте, что они сделают перерыв.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Потому пару дней спустя Дафна была несколько удивлена, рассматривая пергамент, полученный за обедом. Почерком столь неровным, что его почти невозможно было прочитать, там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2 часа дня в коридоре вверх по лестнице от библиотеки ОЧЕНЬ ВАЖНО чтобы были все.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Милисента.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огляделась, но Милисенты в Большом зале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Сообщение от твоего источника? — уточнила Гермиона, когда Дафна рассказала ей. — Это странно...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«не»? — спросила Дафна, когда когтевранка прервалась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Солнечный генерал помотала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Слушай, Дафна, я думаю, нам нужно выяснить, откуда приходят эти сообщения, прежде чем продолжать следовать им. Посмотри, что случилось в последний раз. Как кто-то мог знать, что там будут три хулигана, если этот кто-то не с ними?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могу рассказать, — сказала Дафна. — То есть, ничего не могу рассказать, но я знаю, откуда приходят сообщения, и как этот кто-то всё узнаёт.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пристально посмотрела на Дафну. На секунду когтевранка стала до жути похожа на профессора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А-га, — произнесла Гермиона. — А знаешь ли ты, как Сьюзен вдруг стала супердевочкой?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отрицательно покачала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но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это может быть что-то очень важное, раз мы получили сообщение, в котором написано, что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должны быть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видела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случилось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Сьюзен, после того как Дафна попыталась изменить пророчество, ограждая ту от опасности. Но Дафне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рассказали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теперь она боялась...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Что, может быть, она ЧТО-ТО СЛОМАЛА...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А-га, — сказала Гермиона, снова посмотрев на неё как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знал, как это началось и кто это начал. Если бы кто-то попробовал проследить всю цепочку к источнику, то, вероятно, обнаружил бы, что цепь замыкается в один огромный круг.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</w:t>
      </w:r>
      <w:del w:author="alariclightin" w:id="0" w:date="2015-05-07T04:44:16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и</w:delText>
        </w:r>
      </w:del>
      <w:ins w:author="alariclightin" w:id="0" w:date="2015-05-07T04:44:16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е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грина Деррика постучали по плечу, когда он выходил из класса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Джейми Асторга услышал шёпот за обедом.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Роберт Джагсон Третий обнаружил крошечную записку под своей тарелкой.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Карл Слопер подслушал, как два старших гриффиндорца шептались об этом, и они бросили на него многозначительный взгляд, проходя мимо.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Никто не знал, откуда пришло сообщение и кто первый его произнёс, но в нём были место,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было сказано, что цвет будет белый.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Каждой из вас лучше уяснить это абсолютно чётко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сказала Сьюзен Боунс. Пуффендуйка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та странная сила, которая вселилась в неё,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притворялась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нормальной. Круглолицая девочка шла по коридорам твёрдым уверенным шагом. — Если там будет только один хулиган, вы можете сражаться с ним как обычно. Мои мистические суперспособности не проявят себя, если невинные не в опасности. Но если пять семикурсников выпрыгнут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чулана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вы — что? Правильно,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убегаете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оставляете меня разбираться с ними. Вызывать или не вызывать учителя — решайте сами, вам важно лишь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сбежать,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только я создам для этого возможность.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подобных боях вы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гражданские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 защите которых мне придётся беспокоиться. Так что вы убегает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можно быстрее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пробуете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сделать хоть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героическое или как-то помочь мне,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вы встанете с больничных коек,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лично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приду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надеру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ваши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задницы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Вам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пискнули почти все девочки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хотя в случае Ханны, это прозвучало как: — Да, леди Сьюзен!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зови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меня так, — отрезала Сьюзен. — 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кажется, я не слышала вас, мисс Браун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Предупреждаю, у меня есть друзья, которые пишут пьесы. И если вы сделаете что-нибудь глупое, то потомки запомнят вас как Лаванду — Удивительно Глупую Заложницу.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(Гермиона начала беспокоиться: у скольких учеников Хогвартса помимо Гарри есть загадочные тёмные стороны, и не появится ли у неё такая же, если она продолжит с ними общаться?)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капитан Боунс, — отозвалась Лаванда с необычным для неё уважением в голосе. Они в очередной раз повернули, следуя по кратчайшему пути в библиотеку, и вошли в довольно большой коридор с шестью двойными дверями, по три с каждой стороны.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можно спросить — можно 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двойной ведьмой?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Запишись на программу подготовки авроров на шестом курсе, — ответила Сьюзен. — Это почти так же хорошо. Да, и если какой-нибудь знаменитый аврор предложит себя в качестве наставника на время летней практики, не обращай внимания на всех, кто будет говорить тебе, что он дурно на тебя повлияет или что ты почти наверняка умрёшь.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Лаванда закивала: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Ясно,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(Падма, которая отсутствовала во время предыдущего боя, бросала на Сьюзен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скептические взгляды.)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Внезапно Сьюзен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остановилась и выхватила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Протего максимус!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кровь Гермионе хлынул адреналин.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тоже выхватила палочку и крутанулась на месте...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сквозь плотную синюю дымку, которая окружила их, она не увидела ничего угрожающего.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Другие девочки, также принявшие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позицию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тоже выглядели озадаченными.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ите! — сказала Сьюзен. — Девочки, извините. Мне нужна секунда, чтобы проверить это место. Воспоминания об одном человеке навели меня на мысль, что коридор, в котором мы сейчас находимся, со всеми этими дверями, был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идеальным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местом для засады.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Момент тишины.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Начали, — раздался грубый мужской голос,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искажённый сопутствующим жужжанием настолько, что опознать его было совершенно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шесть двойных дверей распахнулись.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дверей начали появляться люди в белых мантиях. Мантии полностью скрывали фигуру, а лица под капюшонами дополнительно скрывала белая ткань. Люди в белых мантиях выходили и выходили, заполняя просторный коридор. Их было сложно сосчитать. Вероятно, меньше пятидесяти. Определённо больше тридцати.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кажд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ого окружала синяя дымка.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Сьюзен произнесла несколько Очень Плохих Слов, настолько ужасных, что в любой другой ситуации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сделала бы ей замечание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Сообщение! — с ужасом воскликнула Дафна. — Оно было не от...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Милисенты Булстроуд? — закончил жужжащий голос. — Нет. Видите ли, мисс Гринграсс, если одна и та же девочка посылает письмо слизеринской почтой каждый раз, когда вы сражаетесь с хулиганами, то довольно скоро кто-то может это заметить. Мы поговорим с ней после того, как закончим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Мисс Сьюзен, — голос Гермионы начал дрожать,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можете вы быть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«супер»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Множество рук вскинули палочки. После серии зелёных слепящих вспышек — массивной волны разбивателей щитов — от синего купола вокруг девочек не осталось и следа, а Сьюзен рухнула на колени, схватившись за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обоих концах коридора возникли барьеры из непроглядной тьмы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 двойными дверями, насколько могла видеть Гермиона, были только заброшенные классы, из которых совсем-совсем не было выхода.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произнёс мужской жужжащий голос, — она не может. На случай если вы не заметили — вы разозлили довольно много людей, и мы не намерены проигрывать в этот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что ж, всем приготовиться стрелять.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Палочки вокруг вновь прицелились, достаточно низко, чтобы не задеть друг друга в случае промаха.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тут другой мужской голос, искажённый таким же жужжанием,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Хоменум ревелио!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 тот же миг следующая волна разбивателей щитов и проклятий,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пущенных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рефлекторно, полетела во внезапно возникшую фигуру, разбивая щиты, которые было начали формироваться вокруг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Фигура упала на пол. 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 Снейп?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второй голос.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вмешивался?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каменном полу без сознания лежал профессор зельеварения Хогвартса. Грязная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тоже улеглась, палочка медленно выкатилась из раскрытой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довольно неуверенно сказал первый мужской голос, но потом оживился, — нет, не может быть.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услышал,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мы договаривались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пришёл убедиться, что на этот раз никто не напортачит. Мы разбудим его позднее, извинимся, и он подправит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память девчонкам — он профессор, так что сможет это сделать. В любом случае, нужно убедиться, что больше тут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никого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Веритас окулум!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 произнесены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 полных дюжины разных заклинаний, но больше невидимок не обнаружилось. Одно из заклинаний заставило сердце Гермионы сжаться — она узнала заклятье, упомянутое на одной странице с описанием Истинной Мантии Невидимости, оно не отменяло невидимость, но позволяло узнать — есть ли поблизости Мантия или ряд других особых артефактов.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Девочки? — прошептала Сьюзен, медленно поднимаясь на ноги. Гермиона видела, как они дрожат и подгибаются. — Девочки, простите за мои слова. Если вы готовы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попробовать что-нибудь умное и героическое, то действуйте.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 да, — сказала Трейси Дэвис дрожащим голосом. —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забыла.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слизеринка, набрав воздуха, крикнула тонким дрожащим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Эй, вы все! Вы хотите и мне сделать больно?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общем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-то, да, — ответил жужжащий голос лидера. — Хотим.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под защитой Гарри Поттера! И любой, кто тронет меня, познает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истинную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уть Хаоса!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что, вы меня отпустите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это должно было прозвучать дерзко, но вышло довольно испуганно.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несколько секунд стало тихо. Некоторые белые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капюшоны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повернулись друг к другу, затем снова в сторону девочек.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произнёс жужжащий мужской голос, — хм...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Дэвис спрятала палочку в мантию.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Медленно, размеренно, она подняла правую руку высоко вверх и соединила большой и средний пальцы.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Продолжай, — сказал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Дэвис щёлкнула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Повисла длинная, ужасная пауза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не случилось.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ладно, — начал было голос...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Акатла, мундатус сум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голос Трейси стал ещё тоньше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задрожал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Продолжая тянуть руку вверх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она щёлкнула пальцами второй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Безымянный холодок пробежал по спине Гермионы, озноб страха и дезориентации, как будто под ней закачался пол, намереваясь сбросить её 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тьму,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лежащую под ним.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она... — послышался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жужжащий женский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бледном лице Трейси была гримаса страха, но с её губ продолжали срываться слова песнопения: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Мабра, брахоринг, мабра..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закрытом коридоре поднялся холодный ветер,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тёмное дыхание ласкало лица и касалось рук льдом.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Стреляем в неё по моей команде! — выкрикнул лидер. — Один, два,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Около сорока выкрикнутых заклинаний образовали огромный концентрический массив из сгустков энергии,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который залил коридор светом ярче солнца...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...лишь на краткий миг. А затем заряды застряли и исчезли в гранях тёмно-красного восьмиугольника, который появился в воздухе вокруг девочек и через мгновение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Гермиона видела его. Она видела его, но не могла вообразить. Не могла вообразить чары Щита столь сильные, что могут противостоять целой армии.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голос Трейси продолжал петь. Он звучал всё громче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уверенней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её лицо было перекошено, словно она старалась вспомнить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 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Шаффл, даффл, маззл, мафф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Фиста, виста, миста-кафф.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все, кто был в коридоре, и героини и хулиганы, почувствовали давящее присутствие чего-то тёмного, покалывание в воздухе, словно что-то росло, росло и росло. Все синие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мки вокруг белых роб, все защитные заклинания исчезли,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хотя никакие проклятья в них не попадали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Было ещё несколько вспышек света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закл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инаний, выпущенных в отчаянии, но все они потухли налету, как огонь свечи, коснувшийся воды.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Тёмные барьеры в концах коридора растворились как дым под нарастающим давлением. И обнаружилось, что проходы запечатаны плитами тёмного металла, которые были покрыты пятнами,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похожими на кровавые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Трейси 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Лемаршан, Ламент, Лемаршан.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Мертвенно-синий свет показался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из-под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плит и между ними. Объятые ужасом хулиганы в белых мантиях с воем кинулись к двойным дверям, но те с грохотом захлопнулись.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резко вытянула руку влево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«Кхорнат!»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указала вниз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крикнула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«Слаанет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вверх: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«Нурголт!»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вправо: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«ТЗИНЧИ!»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Трейси остановилась, чтобы вдохнуть побольше воздуха, и Гермиона,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 которой вернулся дар речи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Стой, Трейси, остановись!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лице слизеринки сияла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странная дикая улыбка. Она подняла руку вверх, щёлкнула пальцами в третий раз и снова заговорила нараспев высоким девчачьим голосом, к которому примешивался низкий тон, словно вместе с ней пел хор.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Тьма за тьмой, чернее чёрного,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Похороненная под рекой времени...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Из тьмы во тьму, твой голос звучит в пустоте,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Неведомый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смерти, не познавший жизни.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ты творишь!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завизжала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попыталась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схватить слизеринку, которая начала подниматься в воздух. Дафна со Сьюзен перехватили её руку, и Дафна крикнула: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Мы не знаем,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случится,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ритуал прервать!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он ЗАВЕРШИТСЯ? — крикнула Гермиона, которая как никогда была близка к полному закипанию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Белая как мел Сьюзен прошептала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 меня, Шизоглаз...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Трейси продолжала петь. Её тело поднималось всё выше над полом. Её чёрные волосы плетьми хлестали вокруг лица, подхваченные ледяным ветром.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Ты, кто знает врата, кто и есть врата, ключ и стража врат: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Открой путь ему,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 его силу!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Весь коридор утонул во тьме и тишине, было видно и слышно только Трейси, словно во вселенной не осталось ничего кроме неё и света, который светил на неё из безымянного источника.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Объятая светом девочка подняла руку в последний раз и с жуткой торжественностью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соединила большой и средний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пальцы.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тьме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Гермиона увидела, как глаза слизеринки стали точно такого же зелёного цвета, как у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ГАРРИ ДЖЕЙМС ПОТТЕР-ЭВАНС-ВЕРРЕС!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Щелчок прозвучал как гром, а затем...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Сидя в низком кресле перед большим столом директора Хогвартса, Гарри выбрал довольно расслабленную позу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одна нога закинута на другую, руки на подлокотниках.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изо всех сил старался не замечать шум от окружающих устройств, хотя одно из них, прямо за спиной, издавало звуки, похожие на отчаянное ухание совы, засунутой в щеподробилку, и его было довольно сложно игнорировать.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— обратился к нему старый волшебник из-за стола. Голос был ровен, синие глаза смотрели на него из-за сияющих очков-полумесяцев. Директор Дамблдор надел мантию в цвет полуночного пурпура — не строгую чёрную, но достаточно тёмную, чтобы выразить смертельную серьёзность, насколько это позволяла сделать мода волшебного мира.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ответственен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 это?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могу отрицать, что моё влияние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сыграло свою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снял очки, наклонился вперёд. Синие глаза пристально смотрели в зелёные.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задам тебе один вопрос, — тихо сказал директор. — Считаешь ли ты то, что ты сделал сегодня...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приемлемым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Там были хулиганы, и они пришли в этот коридор с прямым умыслом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причинить боль Гермионе Грейнджер и семерым девочкам-первокурсницам, — спокойно ответил Гарри, —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я не слишком молод, чтобы понимать, что хорошо, а что плохо, то хулиганы — тем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Нет, директор, они не заслужили смерти. Но они точно заслужили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быть раздетыми догола и приклеенными к 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снова надел очки. В первый раз Гарри видел,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директору не хватает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Мерлин свидетель, — сказал Дамблдор,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имею ни малейшего понятия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на это реагировать.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Такого эффекта я в принципе и добивался, — сказал Гарри. Он чувствовал, что сейчас самое время начать насвистывать весёлую мелодию, но, к сожалению, так и не научился толком свистеть.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 смысла спрашивать,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 несёт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прямую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ответственность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директор. — Только три волшебника в Хогвартсе достаточно могущественны для этого. Я сам этого не делал. Северус заверил меня, что он 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 чём. А третий...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тревогой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качал головой, — ты одолжил профессору Защиты свою Мантию, Гарри. Не думаю, что это было мудро.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Теперь, когда его не смогли заметить с помощью простых заклинаний, он наверняка понял, что это Дар Смерти... если, конечно, он не осознал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едва коснувшись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 уже вычислил,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меня есть мантия-невидимка, — ответил Гарри, — и, зная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наверняка понял, что это один из Даров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так уж вышло, что в этот раз, директор, профессор Квиррелл был под одной из тех белых мантий, скрывающих лица.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повисла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Очень хитроумно, — сказал директор. Он откинулся на спинку своего кресла-трона и вздохнул. — Я говорил с профессором Защиты. Прямо перед твоим приходом. Не знаю,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и сказать.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сообщил ему, что в Хогвартсе придерживаются иной политики в отношении нарушений дисциплины вне классов, и что его действия не кажутся мне подобающими профессору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что ответил профессор Квиррелл? — поинтересовался Гарри, который был совсем не впечатлён текущей политикой Хогвартса в отношении дисциплины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классов.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выглядел смирившимся.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 сказал: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Увольте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Каким-то образом Гарри умудрился не зааплодировать.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он это сделал,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Потому, что профессор Квиррелл не любит школьных хулиганов, а я попросил очень вежливо, — ответил Гарри.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А ещё ему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скучно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и я подумал, что это поднимет ему настроение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Или причина в этом, или произошедшее — часть какой-то невероятно сложной интриги.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поднялся с кресла и начал ходить взад-вперёд перед вешалкой для шляп, на которой висела Распределяющая шляпа и красные тапочки.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разве ты не чувствуешь, что всё это вышло...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Круто? — предложил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Из-под контроля, причём целиком и полностью. Думаю, эти слова лучше подойдут, — сказал Дамблдор.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уверен, что хоть раз за всю историю школы всё заходило настолько, настолько... У меня нет подходящих слов, Гарри. Потому что раньше никогда не случалось ничего подобного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никому не нужно было такие слова изобретать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бы попробовал подобрать слова,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описать,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насколько он сейчас польщён, но в данный момент он слишком ухмылялся, чтобы 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же,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становился серьёзнее: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ты 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понимаешь,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я нахожу эти события тревожными?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Честно? — спросил Гарри. — Нет, правда, нет. Профессор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протестовала бы против всего, что нарушает скучную монотонность быта Хогвартса. Но профессор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стала бы поджигать курицу.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хмуром лице Дамблдора проступили морщины.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это меня беспокоит, Гарри, — тихо сказал директор. — Полноценное сражение состоялось в этих стенах!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Директор, — Гарри старался сохранять уважение в голосе.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Битву выбрал не я и не профессор Квиррелл. Её выбрали хулиганы. Мы просто решили обеспечить победу силам Света.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знаю, иногда моральные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границы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бывают размыты. Но в нашем случае граница, отделяющая злодеев от героинь, была двадцать метров в высоту и из белого пламени. Наше вмешательство могло показаться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причудливым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точно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плохим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Дамблдор вернулся ко столу, сел на свой трон и закрыл лицо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что-то упускаю? — спросил Гарри. — Я считал,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втайне вы нас поддержите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директор. Это было по-гриффиндорски. Близнецы Уизли бы одобрили,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Фоукс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одобрил... — Гарри бросил взгляд на золотую подставку, но она была пуста. Или у феникса были более важные дела, или директор не хотел, чтобы он присутствовал на сегодняшней встрече.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этом-то, — голос директора стал старым, усталым и каким-то приглушённым, — и заключается проблема. Не случайно юных смелых героев не ставят руководить школами.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— Гарри не смог уде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ржаться от ноток скептицизма. — Что я упустил в этот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поднял голову, теперь его лицо было серьёзным и более спокойным.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Слушай, Гарри, — сказал он, — выслушай меня внимательно, ибо все обладающие властью должны выучить этот урок в своё время. Кое-что в этом мире, действительно, поистине просто. Если подобрать камень и уронить его обратно, Земля не станет тяжелее и звёзды не сойдут со своих орбит.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хочется, чтобы ты понял — я не притворяюсь мудрым, когда говорю, что, хотя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устроены просто, другие — гораздо сложнее. Есть великие чары, которые оставляют следы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мире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следы на тех, кто владеет ими, следы,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оставляют простые чары. И всё же самая сложная магия, известная мне, проще самой простой души.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Гарри, люди всегда несут следы того, что они делают сами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сделали с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Понимаешь ли ты теперь, что сказать «Здесь проходит граница между героем и злодеем!» недостаточно, чтобы оправдать свои действия?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Директор, — ровно ответил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арри, — я принял это решение не случайно. Да, я не знаю точно, какой именно эффект оно окажет на каждого из присутствовавших там хулиганов. Но если бы я всегда ждал абсолютно полной информации перед тем, как начать действовать, я бы никогда ничего не сделал. Что касается будущего психологического развития,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жем, Перегрина Деррика, то вряд ли на нём хорошо сказалось бы избиение восьми первокурсниц. А просто остановить их, тихо и быстро, было бы недостаточно, поскольку они повторили бы свою попытку позже. Они должны были увидеть, что на страже стоит сила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которую следует бояться. — Гарри говорил по-прежнему ровно. — Но, безусловно, поскольку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хороший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я не хотел нанести им необратимый вред или даже причинить им боль. И всё же наказание должно было быть достаточно весомым, чтобы достучаться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каждого, кто задумается о повторной попытке. Поэтому, оценив все возможные исходы лучшим возможным для моего ограниченно рационального интеллекта способом, я подумал, что мудрее всего приклеить хулиганов к потолку голыми.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Юный герой не дрогнув встретил взгляд старого волшебника, зелёные глаза спокойно смотрели в голубые сквозь стёкла 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поскольку я там не был и ничего не делал лично, не существует законного способа наказать меня по школьным правилам Хогвартса. Действовал только профессор Квиррелл, а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увольнеупорный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Да и нарушать школьные правила, чтобы наказать меня, вряд ли будет мудро, если вы хотите вырастить героя для сражения с Лордом Волдемортом...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этот раз Гарри всерьёз попытался продумать заранее все последствия, прежде чем предложил свою идею профессору Квирреллу. И в кои-то веки профессор Защиты не назвал его дураком, лишь медленно улыбнулся, а затем начал хохотать.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понимаю твои намерения, Гарри, — сказал старый волшебник. — Ты думаешь, что преподал хулиганам Хогвартса урок. Но если бы Перегрин Деррик мог его выучить, он бы не был Перегрином Дерриком. Твои действия только спровоцируют его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сильнее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несправедливо, это неправильно, но так обстоят дела, — старый волшебник на мгновение прикрыл глаза, будто от краткой боли. — Гарри, самая болезненная истина, которую должен усвоить герой, в том, что правая сторона не может, не должна побеждать в каждой битве. Всё это началось, когда мисс Грейнджер сразилась с тремя старшими противниками и победила. Если бы она этим удовлетворилась, то эхо от её действий со временем бы затихло. Но вместо этого она объединилась со своими однокурсницами и подняла палочку в открытом противостоянии Перегрину Деррику и всем похожим на него. И хулиганы не могли не ответить на вызов. Джейми Асторга начал свою охоту, и при нормальном ходе событий он бы одолел её. То был бы печальный день, но тогда бы всё и закончилось.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 всех восьми ведьмах-первокурсницах вместе взятых не хватило бы магии, чтобы победить такого врага.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ты не смог принять это, Гарри. Ты не дал мисс Грейнджер выучить её урок и направил профессора Защиты невидимкой приглядывать за ними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пробить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Асторги, когда Дафна Гринграсс сделала свой выпад...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мысленно удивился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продолжал: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Каждый раз твоё вмешательство, Гарри, накручивало конфликт всё больше и больше. И в скором времени мисс Грейнджер уже противостояла сыну Пожирателя Смерти Роберту Джагсону и двум его сильным союзникам. Для мисс Грейнджер поражение в этом сражении было бы действительно болезненным. Но опять, благодаря твоей воле и Квиринусу, который действовал уже более открыто, она победила.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молчал — он всё ещё пытался представить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который невидимкой следил за ЖОПРПГ, защищая героинь от серьёзного вреда.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вот что получилось в итоге, — продолжил старый волшебник. — Сорок четыре ученика напали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восемь ведьм-первогодок. Полноценное сражение в этих стенах! Я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таким был твой замысел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ты должен принять часть ответственности за это. Такого не случалось в школе до того, как ты пришёл в неё — ни в десятилетия моего директорства, ни когда я сам был учеником, ни когда я был учителем.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Большое спасибо, — спокойно ответил Гарри, — но, думаю, профессор Квиррелл заслуживает больших почестей, чем 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Синие глаза распахнулись.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Эти хулиганы не первый год нападают на беззащитных учеников, — продолжил Гарри, повышая голос помимо воли. — Но, похоже, никто не объяснил ученикам, что они вправе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давать сдачи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знаю,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игнорировать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полноценный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бой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сложнее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чем беззащитных жертв, которых ударили заклятием или 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вытолкнули из окна, но разве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Надо было мне прочесть побольше трудов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Годрика Гриффиндора, чтобы я мог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цитировать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там наверняка есть что-то подходящее случаю. Открытое сражение может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громче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чем тихие страдания жертв, и, возможно, с ним труднее притворяться, что ничего не происходит, но результат в итоге лучше...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не лучше, — возразил Дамблдор. — Нет,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бороться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тьмой,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давать злу уйти безнаказанным — это не героизм, а обычная гордыня. Даже Годрик Гриффиндор не думал, что в каждой войне стоит сражаться, пусть вся его жизнь и представляла собой череду битв, — голос старого волшебника стал тише. — По правде, Гарри, в твоих словах нет зла, и всё же они пугают меня. Однажды ты можешь обрести великую власть над магией, над своими собратьями-волшебниками. И если в тот день ты всё ещё будешь думать, что ни одно зло не должно уйти безнаказанным... — в голосе директора зазвучало искреннее беспокойство. — Мир стал гораздо более хрупким со времён, когда был воздвигнут Хогвартс. Боюсь, он не выдержит ярости нового Годрика Гриффиндора. А ведь он был менее скор на гнев, чем 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ты слишком готов к бою.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готов 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вокруг тебя становится более жестоким местом.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— начал Гарри, осторожно взвесив свои слова, —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поможет ли то, что я 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вас сложилось обо мне неверное представление. Я тоже не люблю открытые сражения. Они страшные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жестокие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кто-то может пострадать. Но, директор,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сражался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сегодня.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Директор нахмурился.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послал профессора Защиты вместо себя...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 тоже не сражался, — спокойно сказал Гарри. — Среди хулиганов нет настолько сильных волшебников, чтобы сразиться с ним. Сегодня мы не сражались, мы побеждали.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Какое-то время старый волшебник молчал.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Может быть и так, — наконец сказал он, — но все эти конфликты должны быть закончены.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чувствую напряжение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воздухе, и с каждым столкновением оно нарастает.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Всему этому нужно положить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решительно и скоро, и ты не должен этому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Старый волшебник указал на широкую дубовую дверь кабинета, через которую Гарри и вышел.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прошёл мимо расступившихся перед ним огромных серых горгулий и, к своему удивлению, обнаружил Квиринуса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по-прежнему сгорбившегося у каменной стены коридора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Большая нить слюны стекала из приоткрытого рта на профессорскую мантию. Когда Гарри поднимался по лестнице в кабинет директора, Квиррелл находился в той же самой позе.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подождал, но профессор так и не поднялся. Спустя несколько секунд неловкой тишины Гарри снова двинулся по коридору.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Поттер? — раздался слабый зов уже после того, как Гарри минул пару поворотов. Тихий голос неестественным образом доносился через коридоры.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Гарри вернулся, то застал профессора Квиррелла по-прежнему сидящим у стены,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теперь его бледные глаза светились острым 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Простите, что так измотал вас...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мог произнести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то. Он и раньше замечал связь между усилиями, прикладываемыми профессором, и временем, которое тот был вынужден проводить «отдыхая». 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предполагал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если бы усилия были слишком болезненными или пагубными, профессор Квиррелл, конечно бы отказался.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задумался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был ли его вывод правильным, и если нет — как извиниться...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прошла ваша встреча с директором, мистер Поттер? — тихо спросил Профессор Защиты, оставаясь совершенно неподвижным.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Сложно сказать, — ответил Гарри. — Не так, как я предполагал. Кажется, он считает, что Свет должен терпеть поражения куда чаще, чем я считаю мудрым. Вдобавок, я не уверен, что он понимает разни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цу между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попыткой сражаться и 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ыткой победить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На самом деле, это многое объясняет...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так уж много читал про Волшебную Войну, но он прочёл достаточно, чтобы узнать: хорошие парни наверняка достаточно точно вычислили, кем были самые сильные Пожиратели Смерти, и тем не менее,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отправлять им сов с бомбами первым же делом.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Бледные губы очень тихо усмехнулись.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Дамблдор не понимает радости победы, точно так же, как он не понимает радости игры. Скажите, мистер Поттер, вы предложили свой небольшой план с осознанной целью развеять мою скуку?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был один из моих мотивов, — ответил Гарри. Какой-то инстинкт предупредил его, что на этот вопрос нельзя просто ответить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Знаете, — слегка задумчиво сказал профессор Защиты,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люди, которые пытались смягчить моё тёмное настроение, и были люди, с чьим участием мои дни и в самом деле становились ярче, но вы стали первым человеком,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кого это получилось 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отстранился от стены необычным движением, в котором, похоже, участвовали не только мышцы, но и магия, и двинулся прочь, не оглядываясь на Гарри. Лишь едва заметный жест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показал, что мальчику нужно идти следом.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Особенно меня позабавило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песнопение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которое вы сочинили для мисс Дэвис, — спустя некоторое время сказал профессор. — Хотя мудрее, конечно, было бы проконсультироваться со мной, прежде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отдавать его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Рука профессора нырнула в мантию и вытащила палочку. Краткий взмах — и весь отдалённый шум Хогвартса стих.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Скажите честно, мистер Поттер,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вам довелось ознакомиться с теорией Тёмных ритуалов?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не то же самое, что признаваться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намерении их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ть — принципы известны многим волшебникам.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Нет... — медленно произнёс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Какое-то время назад он решил не пытаться пролезть в Запретную секцию библиотеки Хогвартса — примерно по тем же причинам, по которым он годом ранее решил не искать информацию, как делать взрывчатку в домашних условиях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Гарри гордился тем, что, по крайней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мере,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здравого смысла, чем кажется окружающим.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Неужели? — профессор Квиррелл двигался уже более естественно, его губы изогнулись в подобии улыбки. — Тогда, похоже, у вас природный талант в этой области.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Ага, — устало отозвался Гарри,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доктора Сьюза тоже талант в Тёмных ритуалах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ибо часть про «шаффл, даффл, маззл, мафф» я взял из детской книжки «Бартоломью и Ублек»...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я про другую часть, — голос профессора стал сильнее, в нём появились привычные учительские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нотки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Обычное заклинание, мистер Поттер, требует произнесения определённых слов и выверенных движений палочки и расходует часть вашей силы. Даже для сильных заклятий не нужно чего-то большего,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магия действенна и эффективна.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если нужно сотворить величайшую магию, то одних слов недостаточно. Нужно совершить  определённые действия, сделать значимый выбор.  И восполнимой траты сил не хватит, чтобы привести магию в действие — ритуал требует необратимой жертвы. Сила такого великого заклинания в сравнении с обычными чарами подобна дню по сравнению с ночью. Но так уж случилось, что многие ритуалы — на самом деле, большая их часть — требуют по меньшей мере одну жертву, которая может вызвать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отвращение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потому вся область ритуальной магии, содержащая все самые выдающиеся и интереснейшие достижения волшебства,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общепринято считается Тёмной. За некоторыми исключениями, освящёнными традицией.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Голос профессора Квиррелла приобрёл сардонический тон.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Нерушимый обет слишком полезен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определённым богатым Домам, чтобы быть объявленным вне закона, хотя связать волю человека на всю его жизнь — это воистину ужасный и отвратительный акт, более зловещий, чем многие мелкие ритуалы, избегаемые волшебниками. Циник может заключить, что ритуалы запрещены не столько из моральных принципов, сколько по привычке. Но я отвлёкся... — профессор Квиррелл слегка откашлялся,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требует трёх участников и три жертвы. Тот, кто получает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Нерушимый обет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мог бы поверить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лянущемуся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вместо этого решает потребовать у него обет, и потому он жертвует саму возможность поверить. Тот, кто даёт обет, решает делать то, что от него требуется, и потому он жертвует самой возможностью выбора. И третий волшебник, связывающий, безвозвратно жертвует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небольшой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собственной магии, чтобы поддерживать обет вечно.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А, — протянул Гарри, — я-то удивлялся, почему это заклинание не используется повсеместно, в любой ситуации, когда двое людей не доверяют друг другу... хотя... почему бы волшебникам перед смертью не брать деньги за совершение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Нерушимых обетов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оставить своим детям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наследство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Потому что они глупцы, — ответил профессор Квиррелл. — Существуют тысячи полезных ритуалов, которые можно было бы использовать, будь у людей чуть больше здравого смысла. Я могу легко назвать пару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десятков,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не переводя дыхание. Но, в любом случае, мистер Поттер,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одна особенность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касающаяся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ритуалов — не важно, назовёте вы их Тёмными или нет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состоит в том,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созданы магически действенными, а не производящими впечатление. Полагаю, есть некоторая тенденция к тому, что более мощный ритуал требует более страшных жертв. Тем не менее, самый жуткий ритуал из известных мне требует лишь верёвку, на которой повесили мужчину и меч, которым убили женщину. И это для ритуала, который, как обещается, должен призвать саму Смерть — правда, что именно под этим подразумевается, я не знаю и не тороплюсь узнать, ибо упомянуто, что заклинание для избавления от призванной Смерти оказалось утеряно. Самое страшное заклинание, что мне встречалось, не звучит и на сотую долю столь же страшно, как то, что вы сочинили для мисс Дэвис.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Хулиганы,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слегка знакомые с Тёмными ритуалами — а я уверен, что такие там были — должно быть, испугались сильнее, чем можно выразить любыми словами. Если бы реально существовал такой впечатляющий ритуал, мистер Поттер, он бы расплавил Землю.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Эм-м,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Губы профессора Квиррелла изогнулись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но самое занимательное в этой истории вот что: видите ли, мистер Поттер, заклинание для любого ритуала называет то, что должно быть принесено в жертву, и то, что должно быть получено. Заклинание, которое вы дали мисс Дэвис, сперва говорит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тьме за тьмой, чернее чёрного, похороненной под рекой времени, той, что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врата и которая и есть врата. И во вторую очередь, мистер Поттер, в заклинании говорится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явлении вашей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силы. При этом, всегда, в каждом элементе ритуала,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сперва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называется то, что жертвуется,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то, что должно произойти.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Я... понял, — Гарри шагал по залам Хогвартса за профессором Квирреллом, следуя за ним к его кабинету. — То есть моё заклинание, в том виде, как я его написал, подразумевает, что Йог-Сотот, Внешний бог...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Был необратимо принесён в жертву во время ритуала, который лишь на краткое время явил вашу силу, — закончил за него профессор Квиррелл. — Я думаю, завтра мы выясним, воспринял ли это кто-нибудь всерьёз, когда прочтём газеты и узнаем, объединились ли все магические нации мира в отчаянной попытке пресечь ваше вторжение в нашу реальность.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начал тихо смеяться, странными горловыми звуками.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 порога кабинета они не произнесли ни слова. У самой двери, уже взявшись за дверную ручку,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остановился.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странно, — он опять говорил очень тихо, почти неслышно. Профессор не смотрел на Гарри, и Гарри видел лишь его спину. — Как странно... Было время, когда я бы пожертвовал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палец руки, в которой держу 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ради того, чтобы проделать с хулиганами Хогвартса что-то вроде того, что мы сделали сегодня. Чтобы заставить их бояться меня так, как сейчас они боятся вас, чтобы завоевать уважение всех учеников и преклонение многих... Я бы отдал за это палец. Сейчас у вас есть всё, что я хотел тогда. Всё, что я знаю о человеческой природе, говорит, что я должен ненавидеть вас. И тем не менее это не так. Очень странно.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должно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прозвучать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довольно трогательно, но Гарри почувствовал, как у него по спине побежали мурашки. Словно он был маленькой рыбкой в море, а какая-то огромная белая акула только что посмотрела на него и после видимых колебаний решила его не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открыл дверь своего кабинета, вошёл внутрь и исчез.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Послесловие: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Такие же, как и она сама, слизеринцы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смотрели на Дафну словно... словно они совершенно не понимали, как на неё 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Гриффиндорцы смотрели на неё, словно они совершенно не понимали, как на неё 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показывая страха, Дафна Гринграсс, укутанная в непроницаемое достоинство дочери Благородного и Древнейшего Дома, шагнула в класс зельеварения.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Прошло два часа с момента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это было?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случилось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«Что это было?»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в голове у Дафны всё крутилось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это было? Что это было? Что это было?»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классе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царила 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Все ждали профессора Снейпа. Лаванда и Парвати сидели недалеко от группы остальных гриффиндорцев в окружении безмолвных взглядов. Девочки проверяли друг у друга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домашнюю 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Больше никто не помогал и не заговаривал с ними. Раньше Дафна была готова поклясться, что Лаванду расстроить невозможно, но сейчас даже она казалась подавленной.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села за свой стол, вытащила из сумки «Магические отвары и зелья» и начала просматривать свою домашнюю работу, изо всех сил стараясь действовать как обычно. Некоторые уставились на неё, но никто не произнёс ни слова...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Внезапно весь класс ахнул. Девочки и мальчики вздрогнули и отшатнулись от двери, словно колосья пшеницы под дуновением ветра.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дверях стояла Трейси Дэвис, укутанная в чёрный изодранный плащ поверх хогвартской формы.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медленно вошла в класс. На каждом шаге она слегка раскачивалась, будто пытаясь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плыть по воз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духу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Она села на своё привычное место, которое, так уж случилось, было справа от Дафны.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медленно повернула голову и посмотрела на Дафну.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Видишь? — низким замогильным тоном произнесла она. — Я же говорила, что заполучу его раньше, чем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 — вырвалось у Дафны, которая сразу же пожалела, что не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заполучила Гарри Поттера раньше Грейнджер, — Трейси по-прежнему говорила низким голосом, но её глаза сияли триумфом. — Понимаешь, Дафна, генерал Поттер ищет в девушках не милое личико и не красивую одежду. Он ищет девушку, которая захочет служить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ужасающих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сил. Вот что ему нужно. Теперь я — его... а он — мой!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этого заявления в классе воцарилась ледяная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Прошу прощения, мисс Дэвис, — прозвучал крайне вежливый голос Драко Малфоя, который,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казалось, не обращая внимания на происходящее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изучал свои записи по зельеварению. Наследник Древнейшего дома даже не потрудился оторвать свой взгляд от пергаментов, несмотря на то, что все остальные повернулись к нему. — Гарри Поттер в самом деле так вам сказал? Именно такими словами?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нет..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ответила Трейси, после чего её глаза яростно сверкнули. — 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 ему принять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меня, раз уж я пожертвовала ему свою душу и всё такое!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пожертвовала душу Гарри Поттеру?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ахнула Милисента. В противоположной части класса раздался грохот — это Рон Уизли уронил чернильницу.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Ну, я практически в этом уверена, — показалось, что на миг Трейси засомневалась, но только на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иг. — То есть, я посмотрела на себя в зеркало, и сейчас я выгляжу гораздо бледнее, и я теперь всегда чувствую, как меня окружает тьма, и я была проводником для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ющих сил, и так далее... Дафна, ты ведь тоже видела, как мои глаза стали зелёными, да? Я не видела этого сама, но мне так сказали потом.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 нарушалась лишь звуками, которые производил Рон Уизли, пытаясь очистить свой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Дафна? — сказала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верю в это, — раздался сердитый голос. — Следующий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ак не мог выбрать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невестой!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 медленно повернули головы и с изрядным недоверием уставились на Панси Паркинсон.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Тихо, ты, — сказала Трейси, — или я... — она замешкалась. Затем её голос стал даже ещё ниже. — Тихо, или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твою душу.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не можешь этого сделать, — заявила Панси уверенным тоном курицы,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которая добилась лучшего места в иерархии клевания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собирается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менять свои убеждения на основании каких-то там свидетельств.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Медленно, словно пытаясь парить, Трейси встала из-за стола. Раздались судорожные вздохи. Дафна как будто приросла к стулу.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Трейси? — тихо окликнула Лаванда. — Пожалуйста, не делай этого снова.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Трейси наклонилась над столом Панси, и та определённо занервничала: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 что ты о себе возомнила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впрочем, негодование в голосе у Панси получилось не слишком 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Повторяю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я собираюсь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ожрать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твою душу, — угрожающе пояснила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склонилась над застывшей Панси, и, когда их губы почти соприкоснулись, с шумом втянула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Вот! — заявила Трейси выпрямившись. — Я съела твою душу.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не съела! — возразила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как 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сказала Трейси.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Повисла короткая пауза...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Мерлин, она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воскликнул Теодор Нотт.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теперь вся бледная, и твои глаза кажутся пустыми.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Что? — взвизгнула Панси, бледнея. Девочка вскочила из-за стола и начала лихорадочно копаться в своей сумке. Достав зеркало, она посмотрела в него и побледнела ещё больше.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бросила все попытки сохранять аристократические манеры и с глухим звуком ударилась головой о стол, размышляя, действительно ли посещение одной школы с представителями всех важных семей стоит посещения одной школы с Легионом Хаоса.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О-о-о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 тебя проблемы, Панси, — сказал Симус Финниган.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знаю, что там происходит с теми, кого целует дементор, но с теми, кого целует Трейси Дэвис, наверняка происходит что-то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слышал о людях без души, — подхватил Дин Томас. — Они носят чёрные одежды, пишут отвратительные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стихи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ничто никогда не приносит им счастья.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депрессивные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хочу быть депрессивной! — закричала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Очень жаль, — продолжил Дин Томас. — но придётся, ибо твоя душа пропала.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Панси развернулась и умоляюще протянула руку в сторону стола Драко Малфоя.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Драко, — жалобно сказала она. — Мистер Малфой, пожалуйста, заставьте Трейси вернуть мою душу!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получится, — сказала Трейси. — Я её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съела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Пусть она её вытошнит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завопила Панси.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Наследник Малфоев подался вперед, обхватил руками голову так,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никто не мог видеть его лицо,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что мне всё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классе началось дикое перешёптывание. Трейси, удовлетворённо улыбаясь, вернулась к своему столу. Панси посреди класса заламывала руки, и у неё уже потекли слёзы...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Тихо.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Снейп шагнул в класс, и его мягкий смертоносный голос, казалось, заполнил всё вокруг.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Дафна никогда не видела его настолько злым. У неё по спине побежали мурашки, и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быстро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уставилась в свою домашнюю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Садитесь, Паркинсон, — прошипел мастер зелий, — а вы, Дэвис, снимите этот идиотский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плащ...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Сне-е-е-е-е-ейп! — завыла Панси Паркинсон,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заливаясь 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Трейси съела мою ду-у-у-ш-у-у-у!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08T09:11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поставил зпт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