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szCs w:val="24"/>
          <w:rtl w:val="0"/>
        </w:rPr>
        <w:t xml:space="preserve">страннее</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Историю Хогвартса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последовал её примеру.</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именно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ней и сказала: «Гермиона, учитель сказал мне подружиться с тобой».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давайте проясним — Гермиона Грейнджер, сидевшая в пустом купе последнего вагона и оставившая дверь открытой на случай, если кто-нибудь захочет поговорить, не чувствовала себя одинокой,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грустила, не унывала, не раскисала,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отчаивалась и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szCs w:val="24"/>
          <w:rtl w:val="0"/>
        </w:rPr>
        <w:t xml:space="preserve">раздосадована</w:t>
      </w:r>
      <w:r w:rsidDel="00000000" w:rsidR="00000000" w:rsidRPr="00000000">
        <w:rPr>
          <w:rFonts w:ascii="Times New Roman" w:cs="Times New Roman" w:eastAsia="Times New Roman" w:hAnsi="Times New Roman"/>
          <w:sz w:val="24"/>
          <w:szCs w:val="24"/>
          <w:rtl w:val="0"/>
        </w:rPr>
        <w:t xml:space="preserve"> общей абсурдностью мироустройства.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мальчик закрыл дверь купе, Гермиона подала голос:</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чем-то помочь?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Замотанная шарфом голова повернулась к ней и молвила: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так ты и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первокурсница Гермиона Грейнджер, — произнёс приглушённый голос. — В поезде в Хогвартс, </w:t>
      </w:r>
      <w:ins w:author="Alaric Lightin" w:id="0" w:date="2018-10-06T14:24:21Z">
        <w:commentRangeStart w:id="0"/>
        <w:r w:rsidDel="00000000" w:rsidR="00000000" w:rsidRPr="00000000">
          <w:rPr>
            <w:rFonts w:ascii="Times New Roman" w:cs="Times New Roman" w:eastAsia="Times New Roman" w:hAnsi="Times New Roman"/>
            <w:sz w:val="24"/>
            <w:szCs w:val="24"/>
            <w:rtl w:val="0"/>
          </w:rPr>
          <w:t xml:space="preserve">ну надо же</w:t>
        </w:r>
      </w:ins>
      <w:del w:author="Alaric Lightin" w:id="0" w:date="2018-10-06T14:24:2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ни больше, ни меньше</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направился к её купе, сундук зашуршал следом.</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Формально, всё, что от меня требовалось —  это лишь поискать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 вот в чём вопрос.</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но так и не нашла ни единого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sz w:val="24"/>
          <w:szCs w:val="24"/>
          <w:rtl w:val="0"/>
        </w:rPr>
        <w:t xml:space="preserve">испугаться </w:t>
      </w:r>
      <w:r w:rsidDel="00000000" w:rsidR="00000000" w:rsidRPr="00000000">
        <w:rPr>
          <w:rFonts w:ascii="Times New Roman" w:cs="Times New Roman" w:eastAsia="Times New Roman" w:hAnsi="Times New Roman"/>
          <w:sz w:val="24"/>
          <w:szCs w:val="24"/>
          <w:rtl w:val="0"/>
        </w:rPr>
        <w:t xml:space="preserve">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что меня зовут Гермиона Грейнджер!</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наконец, нашла связь. Шрам в форме молнии у него на лбу.</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szCs w:val="24"/>
          <w:rtl w:val="0"/>
        </w:rPr>
        <w:t xml:space="preserve">ёмных искусств</w:t>
      </w:r>
      <w:r w:rsidDel="00000000" w:rsidR="00000000" w:rsidRPr="00000000">
        <w:rPr>
          <w:rFonts w:ascii="Times New Roman" w:cs="Times New Roman" w:eastAsia="Times New Roman" w:hAnsi="Times New Roman"/>
          <w:sz w:val="24"/>
          <w:szCs w:val="24"/>
          <w:rtl w:val="0"/>
        </w:rPr>
        <w:t xml:space="preserve">» и «Великих событиях мира волшебников двадцатого века».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она встретила человека</w:t>
      </w:r>
      <w:r w:rsidDel="00000000" w:rsidR="00000000" w:rsidRPr="00000000">
        <w:rPr>
          <w:rFonts w:ascii="Times New Roman" w:cs="Times New Roman" w:eastAsia="Times New Roman" w:hAnsi="Times New Roman"/>
          <w:sz w:val="24"/>
          <w:szCs w:val="24"/>
          <w:rtl w:val="0"/>
        </w:rPr>
        <w:t xml:space="preserve"> из книги</w:t>
      </w:r>
      <w:r w:rsidDel="00000000" w:rsidR="00000000" w:rsidRPr="00000000">
        <w:rPr>
          <w:rFonts w:ascii="Times New Roman" w:cs="Times New Roman" w:eastAsia="Times New Roman" w:hAnsi="Times New Roman"/>
          <w:sz w:val="24"/>
          <w:szCs w:val="24"/>
          <w:rtl w:val="0"/>
        </w:rPr>
        <w:t xml:space="preserve">, и это было довольно необычное чувство.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несколько раз моргнул:</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 мне? А, ну конечно, обо мне… что за странная мысль.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достаточно сухим: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уверена, я собираюсь узнать всё что можно, — мальчик замялся. — А что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 мне написано?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попробовала вспомнить. Она не ожидала, что кто-нибудь будет проверять, насколько она знает эти книги,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внимал, открыв рот.</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не говорили найти Гарри Поттера в поезде в Хогвартс?</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 А кто сказал обо мне?</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самодовольно улыбнулась. Она любила тесты.</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Валяй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Гермионе больше всего на свете захотелось иметь такой же кошель.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открыл фолиант на середине и начал читать вслух:</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тебе нужно сделать масло </w:t>
      </w:r>
      <w:r w:rsidDel="00000000" w:rsidR="00000000" w:rsidRPr="00000000">
        <w:rPr>
          <w:rFonts w:ascii="Times New Roman" w:cs="Times New Roman" w:eastAsia="Times New Roman" w:hAnsi="Times New Roman"/>
          <w:sz w:val="24"/>
          <w:szCs w:val="24"/>
          <w:rtl w:val="0"/>
        </w:rPr>
        <w:t xml:space="preserve">Острого Глаза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отсюда всё видно!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r w:rsidDel="00000000" w:rsidR="00000000" w:rsidRPr="00000000">
        <w:rPr>
          <w:rFonts w:ascii="Times New Roman" w:cs="Times New Roman" w:eastAsia="Times New Roman" w:hAnsi="Times New Roman"/>
          <w:sz w:val="24"/>
          <w:szCs w:val="24"/>
          <w:rtl w:val="0"/>
        </w:rPr>
        <w:t xml:space="preserve"> против солнца и один раз по </w:t>
      </w:r>
      <w:r w:rsidDel="00000000" w:rsidR="00000000" w:rsidRPr="00000000">
        <w:rPr>
          <w:rFonts w:ascii="Times New Roman" w:cs="Times New Roman" w:eastAsia="Times New Roman" w:hAnsi="Times New Roman"/>
          <w:sz w:val="24"/>
          <w:szCs w:val="24"/>
          <w:rtl w:val="0"/>
        </w:rPr>
        <w:t xml:space="preserve">солнцу и добавить восемь капель соплей единорога.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Так-так-так, так-так-та-а-ак. Должен с радостью сделать вам предложение, мисс Грейнджер.</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из книг даже разговаривают по-книжному. Довольно удивительное открытие.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случаем, не хочешь пить?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вежливо взяла напиток. Она даже вроде ощущала жажду.</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 спасибо. Это и было твоё предложение? — уточнила она, открывая банку.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кашлянул.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закончила пить и опустила банку.</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нет. Я на стороне добра.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неё с удивлением, как будто ожидал другого ответа.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звучало уже интереснее.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недоверием уставился на неё:</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Этого что, недостаточно?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чего же ты хочешь от меня? — уточнила Гермиона.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начал надоедать.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помочь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исследованиями.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купе наступила тишина.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тебя впечатлит вот это,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Моя одежда!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спокойно произнёс мальчик. — Я всё могу исправить. Смотри!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руку и щёлкнул пальцами.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Гермиона посмотрела вниз на одежду.</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мальчика. Тот самодовольно улыбался.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без палочки и без слов! В его-то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возрасте?! А ведь он получил учебники только три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дня назад!</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szCs w:val="24"/>
          <w:rtl w:val="0"/>
        </w:rPr>
        <w:t xml:space="preserve">Вся сила Тёмного Лорда в его шраме!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мне… мне надо в туалет, подожди здесь… — она торопливо поднялась.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необходимо найти взрослого и всё рассказать.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исчезла с лица мальчика.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фокус. Прости, я не хотел тебя напугать.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рука замерла на дверной ручке.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Фокус?!</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думаю, что не могу. Я ведь не проверял.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снова поднял руку и щёлкнул пальцами.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Не-а, банан не появился.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смущена как никогда в своей жизни.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мальчик улыбался, глядя на выражение её лица.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предупреждал,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 Вспомни об этом, когда я тебя о чём-нибудь предупрежу в следующий раз.</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 запнулась Гермиона. — Как же ты тогда это сделал?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ты исследуешь смутивший тебя феномен.</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szCs w:val="24"/>
          <w:rtl w:val="0"/>
        </w:rPr>
        <w:t xml:space="preserve">презентаци</w:t>
      </w:r>
      <w:r w:rsidDel="00000000" w:rsidR="00000000" w:rsidRPr="00000000">
        <w:rPr>
          <w:rFonts w:ascii="Times New Roman" w:cs="Times New Roman" w:eastAsia="Times New Roman" w:hAnsi="Times New Roman"/>
          <w:i w:val="1"/>
          <w:sz w:val="24"/>
          <w:szCs w:val="24"/>
          <w:rtl w:val="0"/>
        </w:rPr>
        <w:t xml:space="preserve">онный плакат.</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первую очередь нужно было сформулировать гипотезу. То есть попытаться предположить, чем могло быть случившееся.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согласился мальчик, — это твой ответ?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Шок потихоньку спадал, и разум Гермионы начинал работать должным образом.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ждал, его лицо не выражало никаких эмоций.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мальчика поползли вверх.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твой ответ?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улыбнулся и промолчал.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произнесла Гермиона. Что-то было не так в его предложении, но она не знала, как сформулировать свою мысль.</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запасные мантии в сундуке, — успокоил Гарри.</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сундуке есть место, чтобы переодеться.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сказала она. — Раз ты не против…</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пятно пропало!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4 (про плакат) она решила вовсе опустить.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вывод — мантии зачарованы на самоочищение.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правильно. Так, чтобы получать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сосредоточился: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игра, основанная на известном эксперименте «Задание 2-4-6». Суть игры в следующем. Существует известное только мне правило, </w:t>
      </w:r>
      <w:r w:rsidDel="00000000" w:rsidR="00000000" w:rsidRPr="00000000">
        <w:rPr>
          <w:rFonts w:ascii="Times New Roman" w:cs="Times New Roman" w:eastAsia="Times New Roman" w:hAnsi="Times New Roman"/>
          <w:sz w:val="24"/>
          <w:szCs w:val="24"/>
          <w:rtl w:val="0"/>
        </w:rPr>
        <w:t xml:space="preserve">которому </w:t>
      </w:r>
      <w:r w:rsidDel="00000000" w:rsidR="00000000" w:rsidRPr="00000000">
        <w:rPr>
          <w:rFonts w:ascii="Times New Roman" w:cs="Times New Roman" w:eastAsia="Times New Roman" w:hAnsi="Times New Roman"/>
          <w:sz w:val="24"/>
          <w:szCs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она и сделала.</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да, — ответила Гермиона.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Вперёд.</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4-6-8, — начала она.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мальчик.</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10-12-14.</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Минус 3, минус 1, плюс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Оставалось лишь сказать ответ:</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2-5-8! — с триумфом сказала она.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10-20-30!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кивнул мальчик, — вытащи бумажку и посмотри, так ли это.</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извлекла листочек из кармана и развернула его.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Три действительных числа в порядке возрастания, от меньшего к большему.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szCs w:val="24"/>
          <w:rtl w:val="0"/>
        </w:rPr>
        <w:t xml:space="preserve"> по отношению к ней</w:t>
      </w:r>
      <w:r w:rsidDel="00000000" w:rsidR="00000000" w:rsidRPr="00000000">
        <w:rPr>
          <w:rFonts w:ascii="Times New Roman" w:cs="Times New Roman" w:eastAsia="Times New Roman" w:hAnsi="Times New Roman"/>
          <w:sz w:val="24"/>
          <w:szCs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ни единого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его пристальному взгляду было видно, что настоящий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тест начинается только сейчас.</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в первый раз действительно думает над тестом.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исчезнет?</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салфетки, — ответил мальчик. Его лицо всё ещё ничего не выражало.</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газировку и пролила несколько капель на пол.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секунд жидкость исчезла.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w:t>
      </w:r>
      <w:r w:rsidDel="00000000" w:rsidR="00000000" w:rsidRPr="00000000">
        <w:rPr>
          <w:rFonts w:ascii="Times New Roman" w:cs="Times New Roman" w:eastAsia="Times New Roman" w:hAnsi="Times New Roman"/>
          <w:sz w:val="24"/>
          <w:szCs w:val="24"/>
          <w:rtl w:val="0"/>
        </w:rPr>
        <w:t xml:space="preserve">онечно</w:t>
      </w:r>
      <w:r w:rsidDel="00000000" w:rsidR="00000000" w:rsidRPr="00000000">
        <w:rPr>
          <w:rFonts w:ascii="Times New Roman" w:cs="Times New Roman" w:eastAsia="Times New Roman" w:hAnsi="Times New Roman"/>
          <w:sz w:val="24"/>
          <w:szCs w:val="24"/>
          <w:rtl w:val="0"/>
        </w:rPr>
        <w:t xml:space="preserve">! Ведь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встал, торжественно кивнул и расплылся в широкой улыбке: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нужна ли тебе моя помощь в исследованиях, Гермиона Грейнджер?</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эм… — она чувствовала эйфорию, но не была уверена, как ответить на такое предложение.</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прервал слабый, неуверенный, лёгкий и даже несколько неохотный стук в дверь.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отвернулся к окну и произнёс:</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без шарфа. Ты не откроешь?</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прошептал новый знакомый.</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был готов упасть в обморок от благодарности.</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Постойте, — подал голос другой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Почему это нет?</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определённо был смысл.</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Невилл открыл рот и </w:t>
      </w:r>
      <w:r w:rsidDel="00000000" w:rsidR="00000000" w:rsidRPr="00000000">
        <w:rPr>
          <w:rFonts w:ascii="Times New Roman" w:cs="Times New Roman" w:eastAsia="Times New Roman" w:hAnsi="Times New Roman"/>
          <w:sz w:val="24"/>
          <w:szCs w:val="24"/>
          <w:rtl w:val="0"/>
        </w:rPr>
        <w:t xml:space="preserve">отпрянул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этот голос! Ты один из Лордов Хаоса! Ты дал мне конфету!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Что-что-что?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резко поднялся и </w:t>
      </w:r>
      <w:r w:rsidDel="00000000" w:rsidR="00000000" w:rsidRPr="00000000">
        <w:rPr>
          <w:rFonts w:ascii="Times New Roman" w:cs="Times New Roman" w:eastAsia="Times New Roman" w:hAnsi="Times New Roman"/>
          <w:sz w:val="24"/>
          <w:szCs w:val="24"/>
          <w:rtl w:val="0"/>
        </w:rPr>
        <w:t xml:space="preserve">повернулся к двери:</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Разве я похож на злодея, который даст ребёнку конфету?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вытаращил глаза: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Гарри Поттер? Тот самый Гарри Поттер? Ты?!</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вообще-то в этом поезде три Гарри Поттера, я лишь один из них.</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объяснить мне, что происходит? — подала голос Гермиона. Неужели около Гарри Поттера она обречена на постоянное замешательство?</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просто Фред, Джордж и я увидели на платформе этого несчастного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ошеломлённо молчала.</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совсем не нравилось то, к чему вёл рассказ.</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w:t>
      </w:r>
      <w:ins w:author="Alaric Lightin" w:id="1" w:date="2018-08-20T11:39:18Z">
        <w:commentRangeStart w:id="1"/>
        <w:r w:rsidDel="00000000" w:rsidR="00000000" w:rsidRPr="00000000">
          <w:rPr>
            <w:rFonts w:ascii="Times New Roman" w:cs="Times New Roman" w:eastAsia="Times New Roman" w:hAnsi="Times New Roman"/>
            <w:sz w:val="24"/>
            <w:szCs w:val="24"/>
            <w:rtl w:val="0"/>
          </w:rPr>
          <w:t xml:space="preserve">десенсибилизация</w:t>
        </w:r>
      </w:ins>
      <w:del w:author="Alaric Lightin" w:id="1" w:date="2018-08-20T11:39:18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десенситизация</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она совсем не угадала, чем закончится эта история.</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часть её полностью понимала его мотивы, пламя праведного гнева, свойственного натуре Гермионы, вырвалось наружу:</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ужасно! Ты ужасен! Бедный мальчик! То, что ты сделал, — гадко!</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szCs w:val="24"/>
          <w:rtl w:val="0"/>
        </w:rPr>
        <w:t xml:space="preserve">ёмся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Я, коне</w:t>
      </w:r>
      <w:r w:rsidDel="00000000" w:rsidR="00000000" w:rsidRPr="00000000">
        <w:rPr>
          <w:rFonts w:ascii="Times New Roman" w:cs="Times New Roman" w:eastAsia="Times New Roman" w:hAnsi="Times New Roman"/>
          <w:sz w:val="24"/>
          <w:szCs w:val="24"/>
          <w:rtl w:val="0"/>
        </w:rPr>
        <w:t xml:space="preserve">чно, согласен, что мой поступок выглядит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выглядит или что он значит, а тем, каковы его последствия. Это, кстати, называется консеквенциализм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если у него будут ужасные кошмары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ему будут сниться страшные сны, в них будут фигурировать жуткие монстры, раздающие шоколадные конфеты. Собственно, весь смысл именно в этом.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Твоя жизнь всегда такая необычная? — наконец выдавила она.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Гарри Поттера засияло от гордости: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старательно делаю её необычной. Перед тобой результат усердной и кропотливой работы.</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начала Гермиона и неловко замолчала.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«Принятие решений в неопределённости: Правила и предубеждения»,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и впрямь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Мальчика-Который-Выжил изменилось. Его губы сжались в тонкую линию.</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у него был красно-золотой значок.</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Красный с золотом! — не удержалась Гермиона. — Но это цвета Гриффиндора!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sz w:val="24"/>
          <w:szCs w:val="24"/>
          <w:rtl w:val="0"/>
        </w:rPr>
        <w:t xml:space="preserve">героическое </w:t>
      </w:r>
      <w:r w:rsidDel="00000000" w:rsidR="00000000" w:rsidRPr="00000000">
        <w:rPr>
          <w:rFonts w:ascii="Times New Roman" w:cs="Times New Roman" w:eastAsia="Times New Roman" w:hAnsi="Times New Roman"/>
          <w:sz w:val="24"/>
          <w:szCs w:val="24"/>
          <w:rtl w:val="0"/>
        </w:rPr>
        <w:t xml:space="preserve">действие для старосты Гриффиндора. Пошли, Невилл. На этот раз с тобой буду я.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не удастся сделать, то я соберу своих поклонников, и мы вывернем поезд наизнанку.</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Останься! — бросил он ей (нет, подождите — своему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вышел из купе и плотно закрыл за собой дверь.</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она понимала причину лёгкой грусти внутри.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0-06T14:24:51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less - used to suggest, often ironically, that something is surprising or impressive</w:t>
      </w:r>
    </w:p>
  </w:comment>
  <w:comment w:author="Alaric Lightin" w:id="1" w:date="2018-08-20T11:39:5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Кажется, это слово на русском используется гораздо-гораздо чаще.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PC: Playable character, NPC: Non-playable character, соответственно, управляемый и неуправляемый игроком персонаж в компьютерных играх.</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