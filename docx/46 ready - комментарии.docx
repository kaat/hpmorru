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57C" w:rsidRDefault="00044D25">
      <w:pPr>
        <w:pStyle w:val="Heading2"/>
        <w:pBdr>
          <w:top w:val="nil"/>
          <w:left w:val="nil"/>
          <w:bottom w:val="nil"/>
          <w:right w:val="nil"/>
          <w:between w:val="nil"/>
        </w:pBdr>
        <w:ind w:firstLine="563"/>
      </w:pPr>
      <w:bookmarkStart w:id="0" w:name="_cb462hu7czc2" w:colFirst="0" w:colLast="0"/>
      <w:bookmarkEnd w:id="0"/>
      <w:proofErr w:type="gramStart"/>
      <w:r>
        <w:t>Глава 46.</w:t>
      </w:r>
      <w:proofErr w:type="gramEnd"/>
      <w:r>
        <w:t xml:space="preserve"> Человечность. Часть 4</w:t>
      </w:r>
    </w:p>
    <w:p w:rsidR="00C9057C"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9057C" w:rsidRDefault="00C9057C">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Гарри чувствовал себя... ну, опять нормально</w:t>
      </w:r>
      <w:r w:rsidRPr="00F81CDB">
        <w:rPr>
          <w:rFonts w:ascii="Times New Roman" w:eastAsia="Times New Roman" w:hAnsi="Times New Roman" w:cs="Times New Roman"/>
          <w:i/>
          <w:sz w:val="24"/>
          <w:szCs w:val="24"/>
          <w:lang w:val="ru-RU"/>
        </w:rPr>
        <w:t>.</w:t>
      </w:r>
      <w:r w:rsidRPr="00F81CDB">
        <w:rPr>
          <w:rFonts w:ascii="Times New Roman" w:eastAsia="Times New Roman" w:hAnsi="Times New Roman" w:cs="Times New Roman"/>
          <w:sz w:val="24"/>
          <w:szCs w:val="24"/>
          <w:lang w:val="ru-RU"/>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Гарри, — сказал он, — ты не собираешься упасть от истощения и, возможно, скончаться?</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Как ни странно, нет, — ответил Гарри. — Заклинание отняло какую-то часть сил, но гораздо меньшую, чем я ожидал.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lang w:val="ru-RU"/>
        </w:rPr>
      </w:pPr>
      <w:r w:rsidRPr="00F81CDB">
        <w:rPr>
          <w:rFonts w:ascii="Times New Roman" w:eastAsia="Times New Roman" w:hAnsi="Times New Roman" w:cs="Times New Roman"/>
          <w:i/>
          <w:sz w:val="24"/>
          <w:szCs w:val="24"/>
          <w:lang w:val="ru-RU"/>
        </w:rPr>
        <w:t>А может быть, оно не только отнимало... возможно, оно дало что-то взамен.</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Честно говоря, — продолжил он, — я думал, что где-то в эту секунду моё тело должно грохнуться на землю.</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Послышался характерный звук падающих на землю тел.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Профессор Квиррелл церемонно кивнул и уставился на Гарри: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Заклинание Патронуса, — ответил Гарри. — Версия 2\.0.</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Хм-м, — протянул Гарри, задумчиво постучав пальцем по щеке, — я вот думаю: а стоит ли?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Профессор Квиррелл неожиданно ухмыльнулся.</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Пожалуйста? — попросил директор. — Пожалуйста-пожалуйста плюс мороженка?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И, повинуясь импульсу, Гарри решился. Идея опасная, но вряд ли в этой жизни у него ещё когда-либо будет такая возможность.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Три газировки, — сказал Гарри своему кошелю, затем взглянул на профессора Защиты и директора Хогвартса.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Профессор Защиты и директор Хогвартса вежливо последовали его примеру.</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Я думал о своём категорическом неприятии смерти как естественного порядка вещей, — сказал Гарри.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xml:space="preserve">Возможно, воспоминание о случившемся после произнесения этой фразы, не слишком подойдёт </w:t>
      </w:r>
      <w:r w:rsidRPr="00F81CDB">
        <w:rPr>
          <w:rFonts w:ascii="Times New Roman" w:eastAsia="Times New Roman" w:hAnsi="Times New Roman" w:cs="Times New Roman"/>
          <w:sz w:val="24"/>
          <w:szCs w:val="24"/>
          <w:lang w:val="ru-RU"/>
        </w:rPr>
        <w:lastRenderedPageBreak/>
        <w:t>для вызова патронуса, однако оно по праву займёт место в десятке лучших воспоминаний Гарри.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Мистер Поттер, — сказал профессор Квиррелл, — даже я знаю, что это заклинание работает отнюдь не так.</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Именно, — согласился Дамблдор. — Объяснись.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забыть что-либо намеренно, и как только кто-нибудь поймёт, за счёт чего именно 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Э-эм, извините, — произнёс Гарри, — но я буквально только что понял: детальное объяснение будет чрезвычайно плохой идеей, по крайней мере до тех пор, пока вы сами не придёте к некоторым выводам.</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Это действительно так, Гарри? — медленно протянул Дамблдор. — Или ты лишь притворяешься мудрым...</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Директор!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Если я скажу вам... — начал Гарри.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Нет, — весьма строго прервал его профессор Квиррелл. — Вы не должны объяснять нам почему,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Гарри кивнул.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Но, — попытался возразить директор, — но что же мне сказать Министерству магии? Нельзя просто взять и потерять дементора!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R="00C9057C" w:rsidRPr="00F81CDB" w:rsidRDefault="00C9057C">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p>
    <w:p w:rsidR="00C9057C" w:rsidRPr="00F81CDB" w:rsidRDefault="00044D25">
      <w:pPr>
        <w:pStyle w:val="normal0"/>
        <w:widowControl w:val="0"/>
        <w:pBdr>
          <w:top w:val="nil"/>
          <w:left w:val="nil"/>
          <w:bottom w:val="nil"/>
          <w:right w:val="nil"/>
          <w:between w:val="nil"/>
        </w:pBdr>
        <w:ind w:firstLine="563"/>
        <w:jc w:val="center"/>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 *</w:t>
      </w:r>
    </w:p>
    <w:p w:rsidR="00C9057C" w:rsidRPr="00F81CDB" w:rsidRDefault="00C9057C">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lang w:val="ru-RU"/>
        </w:rPr>
      </w:pPr>
      <w:r w:rsidRPr="00F81CDB">
        <w:rPr>
          <w:rFonts w:ascii="Times New Roman" w:eastAsia="Times New Roman" w:hAnsi="Times New Roman" w:cs="Times New Roman"/>
          <w:i/>
          <w:sz w:val="24"/>
          <w:szCs w:val="24"/>
          <w:lang w:val="ru-RU"/>
        </w:rPr>
        <w:t>Послесловие: Гарри Поттер и профессор Квиррелл.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Некоторое время они шли молча, прежде чем профессор Квиррелл заговорил. Все звуки вокруг сразу стихли.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Вы необычайно хорошо умеете убивать, мой ученик, — сказал он.</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Спасибо, — искренне отозвался Гарри.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Не хочу показаться назойливым, — проговорил профессор Квиррелл, — но, возможно, есть ничтожный шанс, что лишь директору вы не могли доверить этот секрет?..</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Гарри ненадолго задумался. Профессор Квиррелл и так не мог создавать патронуса-животное.</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xml:space="preserve">Но, единожды рассказав секрет, он не сможет вернуть всё назад. Гарри достаточно быстро учился на своих ошибках, чтобы понять: следует хотя бы подумать, прежде чем выпускать подобные тайны в </w:t>
      </w:r>
      <w:r w:rsidRPr="00F81CDB">
        <w:rPr>
          <w:rFonts w:ascii="Times New Roman" w:eastAsia="Times New Roman" w:hAnsi="Times New Roman" w:cs="Times New Roman"/>
          <w:sz w:val="24"/>
          <w:szCs w:val="24"/>
          <w:lang w:val="ru-RU"/>
        </w:rPr>
        <w:lastRenderedPageBreak/>
        <w:t>мир.</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Гарри покачал головой, и профессор Квиррелл кивнул, принимая ответ.</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Убить Дамблдора, пока он будет ослаблен, — без единого колебания отозвался тот. — Хм. Директор сказал вам, что подозревает меня?</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Гарри поколебался секунду, пытаясь придумать ответ, а потом и вовсе не стал отвечать, осознав, что его молчание говорит само за себя.</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Любопытно... — сказал профессор Квиррелл. — Мистер Поттер, нельзя исключать, что сегодня и в самом деле был приведён в действие чей-то план. Ваша палочка могла случайно упасть так близко к клетке дементора. Или же один из авроров мог находит</w:t>
      </w:r>
      <w:ins w:id="1" w:author="Alaric Lightin" w:date="2018-08-15T13:00:00Z">
        <w:r w:rsidRPr="00F81CDB">
          <w:rPr>
            <w:rFonts w:ascii="Times New Roman" w:eastAsia="Times New Roman" w:hAnsi="Times New Roman" w:cs="Times New Roman"/>
            <w:sz w:val="24"/>
            <w:szCs w:val="24"/>
            <w:lang w:val="ru-RU"/>
          </w:rPr>
          <w:t>ь</w:t>
        </w:r>
      </w:ins>
      <w:r w:rsidRPr="00F81CDB">
        <w:rPr>
          <w:rFonts w:ascii="Times New Roman" w:eastAsia="Times New Roman" w:hAnsi="Times New Roman" w:cs="Times New Roman"/>
          <w:sz w:val="24"/>
          <w:szCs w:val="24"/>
          <w:lang w:val="ru-RU"/>
        </w:rPr>
        <w:t>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действительно так, что ж, он мог заранее принять меры, чтобы направить ваши подозрения в другую сторону.</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Они прошли молча ещё немного.</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Но зачем ему это? — спросил Гарри.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Профессор Защиты немного промедлил с ответом:</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Мистер Поттер, насколько хорошо вы успели изучить личность директора?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Не очень, — признался Гарри. Он только недавно понял... — Совсем недостаточно.</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Тогда я замечу, — отозвался профессор Квиррелл, — что вы не можете узнать о человеке всё, что следует о нём знать, расспрашивая только его друзей.</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Спасибо, — сказал Гарри. — Вообще... я не говорил ещё, да? Спасибо вам за всё!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Профессор Квиррелл одарил его взглядом, не поддающимся расшифровке.</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Вы уничтожили дементора потому, что он угрожал мне?</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Эм, — замялся Гарри, — я, как бы, и до этого решил его уничтожить, но, да, это само по себе было бы достаточной причиной.</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Ясно, — отозвался профессор Квиррелл. — А что бы вы стали делать с этой угрозой мне, если бы ваше заклинание не сработало?</w:t>
      </w:r>
    </w:p>
    <w:p w:rsidR="00C9057C"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rPr>
      </w:pPr>
      <w:r w:rsidRPr="00F81CDB">
        <w:rPr>
          <w:rFonts w:ascii="Times New Roman" w:eastAsia="Times New Roman" w:hAnsi="Times New Roman" w:cs="Times New Roman"/>
          <w:sz w:val="24"/>
          <w:szCs w:val="24"/>
          <w:lang w:val="ru-RU"/>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w:t>
      </w:r>
      <w:proofErr w:type="spellStart"/>
      <w:r>
        <w:rPr>
          <w:rFonts w:ascii="Times New Roman" w:eastAsia="Times New Roman" w:hAnsi="Times New Roman" w:cs="Times New Roman"/>
          <w:sz w:val="24"/>
          <w:szCs w:val="24"/>
        </w:rPr>
        <w:t>Ах</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знаете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под</w:t>
      </w:r>
      <w:proofErr w:type="spellEnd"/>
      <w:r>
        <w:rPr>
          <w:rFonts w:ascii="Times New Roman" w:eastAsia="Times New Roman" w:hAnsi="Times New Roman" w:cs="Times New Roman"/>
          <w:sz w:val="24"/>
          <w:szCs w:val="24"/>
        </w:rPr>
        <w:t xml:space="preserve"> поверхностью Земли полно кипящей лавы...</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Да, — сказал профессор Квиррелл. — Я знаю.</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На лице профессора Защиты застыла очень странная улыбка.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Гарри обдумал вопрос.</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lastRenderedPageBreak/>
        <w:t>— Полагаю, мне не стоит спрашивать, что именно вы такое нашли, что вам надо это потерять...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Верно, — ответил профессор Квиррелл, как Гарри и ожидал.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А затем неожиданно для Гарри добавил: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Может быть, вы узнаете, когда подрастёте.</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Профессор Защиты смеялся, и звук его смеха был даже более странным, чем улыбка.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Профессор Квиррелл? — сказал Гарри.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Отличные идеи, — отозвался профессор Квиррелл. — Но ответьте мне, мистер Поттер, почему именно эти пять способов?</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А? — ответил Гарри. — Они кажутся очевидными.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Правда? — сказал профессор Квиррелл. — Но, видите ли, тут есть интересная закономерность. Можно сказать, что в этом есть что-то от загадки. Должен отметить, мистер Поттер, что, несмотря на все плюсы и минусы, в целом сегодня был на удивление хороший день.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R="00C9057C" w:rsidRPr="00F81CDB" w:rsidRDefault="00C9057C">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p>
    <w:p w:rsidR="00C9057C" w:rsidRPr="00F81CDB" w:rsidRDefault="00044D25">
      <w:pPr>
        <w:pStyle w:val="normal0"/>
        <w:widowControl w:val="0"/>
        <w:pBdr>
          <w:top w:val="nil"/>
          <w:left w:val="nil"/>
          <w:bottom w:val="nil"/>
          <w:right w:val="nil"/>
          <w:between w:val="nil"/>
        </w:pBdr>
        <w:ind w:firstLine="563"/>
        <w:jc w:val="center"/>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 *</w:t>
      </w:r>
    </w:p>
    <w:p w:rsidR="00C9057C" w:rsidRPr="00F81CDB" w:rsidRDefault="00C9057C">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lang w:val="ru-RU"/>
        </w:rPr>
      </w:pPr>
      <w:r w:rsidRPr="00F81CDB">
        <w:rPr>
          <w:rFonts w:ascii="Times New Roman" w:eastAsia="Times New Roman" w:hAnsi="Times New Roman" w:cs="Times New Roman"/>
          <w:i/>
          <w:sz w:val="24"/>
          <w:szCs w:val="24"/>
          <w:lang w:val="ru-RU"/>
        </w:rPr>
        <w:t>Послесловие: Дафна Гринграсс.</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Трейси взволнованно закивала.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И как только они ворвались в гостиную Слизерина, Трейси Дэвис сделала глубокий вдох и закричала: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Дафна подумала, что это и вправду рассказ по порядку... В некотором роде.</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Но как...</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xml:space="preserve">— Трейси, а почему ты не поцеловала его первой? — спросили Флора и Гестия Кэрроу. — Теперь </w:t>
      </w:r>
      <w:r w:rsidRPr="00F81CDB">
        <w:rPr>
          <w:rFonts w:ascii="Times New Roman" w:eastAsia="Times New Roman" w:hAnsi="Times New Roman" w:cs="Times New Roman"/>
          <w:sz w:val="24"/>
          <w:szCs w:val="24"/>
          <w:lang w:val="ru-RU"/>
        </w:rPr>
        <w:lastRenderedPageBreak/>
        <w:t>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Лицо Трейси застыло от внезапного осознания.</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Что?!</w:t>
      </w:r>
      <w:r w:rsidRPr="00F81CDB">
        <w:rPr>
          <w:rFonts w:ascii="Times New Roman" w:eastAsia="Times New Roman" w:hAnsi="Times New Roman" w:cs="Times New Roman"/>
          <w:i/>
          <w:sz w:val="24"/>
          <w:szCs w:val="24"/>
          <w:lang w:val="ru-RU"/>
        </w:rPr>
        <w:t xml:space="preserve"> </w:t>
      </w:r>
      <w:r w:rsidRPr="00F81CDB">
        <w:rPr>
          <w:rFonts w:ascii="Times New Roman" w:eastAsia="Times New Roman" w:hAnsi="Times New Roman" w:cs="Times New Roman"/>
          <w:sz w:val="24"/>
          <w:szCs w:val="24"/>
          <w:lang w:val="ru-RU"/>
        </w:rPr>
        <w:t>— возмутилась Дафна. — Любовь не появляется от одного поцелуя!</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Это был не первый их поцелуй! — закричала Дафна. — Гермиона уже была его истинной любовью! Вот почему она смогла вернуть его!</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Тут до Дафны дошло, что она только что сказала, и она внутренне содрогнулась, но сказанного не воротишь.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Опа, опа, опа, что?! — Грегори убрал ноги с колен Панси и вскочил. — Что там произошло? Мисс Булстроуд ни о чём таком не говорила.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Теперь все остальные тоже смотрели на Дафну.</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Не очень-то похоже на настоящую любовь, — хором озвучили близняшки Кэрроу. — Звучит, как будто его поцеловала «не та» девочка.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Это должна была быть я, — прошептала Трейси. Она всё ещё не пришла в себя. — Это я должна была стать его настоящей любовью. Гарри Поттер — мой генерал. Мне надо было... Мне надо было бороться за него с Грейнджер...</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Дафна резко повернулась к Трейси.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Ты?! Ты хочешь отобрать Гарри у Гермионы?</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Да! — воскликнула Трейси. — Хочу!</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Да ты с катушек съехала, — осуждающе заявила Дафна. — Даже если бы ты поцеловала его первой... Знаешь, кем бы ты стала? Печальной девочкой с разбитым сердцем, которая умирает в конце второго акта.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А ну возьми свои слова обратно! — закричала Трейси.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Тем временем Грегори пересёк комнату и подошёл к Винсенту, сидевшему за домашней работой.</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Мистер Крэбб, — тихо сказал Грегори, — думаю, мистеру Малфою надо узнать об этом.</w:t>
      </w:r>
    </w:p>
    <w:p w:rsidR="00C9057C" w:rsidRPr="00F81CDB" w:rsidRDefault="00C9057C">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p>
    <w:p w:rsidR="00C9057C" w:rsidRPr="00F81CDB" w:rsidRDefault="00044D25">
      <w:pPr>
        <w:pStyle w:val="normal0"/>
        <w:widowControl w:val="0"/>
        <w:pBdr>
          <w:top w:val="nil"/>
          <w:left w:val="nil"/>
          <w:bottom w:val="nil"/>
          <w:right w:val="nil"/>
          <w:between w:val="nil"/>
        </w:pBdr>
        <w:ind w:firstLine="563"/>
        <w:jc w:val="center"/>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 *</w:t>
      </w:r>
    </w:p>
    <w:p w:rsidR="00C9057C" w:rsidRPr="00F81CDB" w:rsidRDefault="00C9057C">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lang w:val="ru-RU"/>
        </w:rPr>
      </w:pPr>
      <w:r w:rsidRPr="00F81CDB">
        <w:rPr>
          <w:rFonts w:ascii="Times New Roman" w:eastAsia="Times New Roman" w:hAnsi="Times New Roman" w:cs="Times New Roman"/>
          <w:i/>
          <w:sz w:val="24"/>
          <w:szCs w:val="24"/>
          <w:lang w:val="ru-RU"/>
        </w:rPr>
        <w:t>Послесловие: Гермиона Грейнджер.</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Гермиона не отрывала глаз от запечатанного воском конверта, на поверхности которого было написано число 42.</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lang w:val="ru-RU"/>
        </w:rPr>
      </w:pPr>
      <w:r w:rsidRPr="00F81CDB">
        <w:rPr>
          <w:rFonts w:ascii="Times New Roman" w:eastAsia="Times New Roman" w:hAnsi="Times New Roman" w:cs="Times New Roman"/>
          <w:i/>
          <w:sz w:val="24"/>
          <w:szCs w:val="24"/>
          <w:lang w:val="ru-RU"/>
        </w:rPr>
        <w:t>Я выяснил, почему у нас не получилось вызвать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будет нужно сразиться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значит...</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Гарри рассказал ей, как он вспомнил смерть своих родителей и посчитал её забавной.</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lang w:val="ru-RU"/>
        </w:rPr>
      </w:pPr>
      <w:r w:rsidRPr="00F81CDB">
        <w:rPr>
          <w:rFonts w:ascii="Times New Roman" w:eastAsia="Times New Roman" w:hAnsi="Times New Roman" w:cs="Times New Roman"/>
          <w:i/>
          <w:sz w:val="24"/>
          <w:szCs w:val="24"/>
          <w:lang w:val="ru-RU"/>
        </w:rPr>
        <w:t>Там, куда тебя забирает дементор, нет света, Гермиона</w:t>
      </w:r>
      <w:r w:rsidRPr="00F81CDB">
        <w:rPr>
          <w:rFonts w:ascii="Times New Roman" w:eastAsia="Times New Roman" w:hAnsi="Times New Roman" w:cs="Times New Roman"/>
          <w:sz w:val="24"/>
          <w:szCs w:val="24"/>
          <w:lang w:val="ru-RU"/>
        </w:rPr>
        <w:t>.</w:t>
      </w:r>
      <w:r w:rsidRPr="00F81CDB">
        <w:rPr>
          <w:rFonts w:ascii="Times New Roman" w:eastAsia="Times New Roman" w:hAnsi="Times New Roman" w:cs="Times New Roman"/>
          <w:i/>
          <w:sz w:val="24"/>
          <w:szCs w:val="24"/>
          <w:lang w:val="ru-RU"/>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w:t>
      </w:r>
      <w:r w:rsidRPr="00F81CDB">
        <w:rPr>
          <w:rFonts w:ascii="Times New Roman" w:eastAsia="Times New Roman" w:hAnsi="Times New Roman" w:cs="Times New Roman"/>
          <w:i/>
          <w:sz w:val="24"/>
          <w:szCs w:val="24"/>
          <w:lang w:val="ru-RU"/>
        </w:rPr>
        <w:lastRenderedPageBreak/>
        <w:t>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неважно, чего в итоге тебе будет стоить твой поцелуй — ни на секунду не сомневайся, ты всё сделала правильно.</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Гермиона до этого не понимала, насколько легко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Гермиона убрала письмо обратно в кошель, как и подобает хорошей девочке.</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Хотя ей очень хотелось его прочесть.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Она боялась дементоров.</w:t>
      </w:r>
    </w:p>
    <w:p w:rsidR="00C9057C" w:rsidRPr="00F81CDB" w:rsidRDefault="00C9057C">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p>
    <w:p w:rsidR="00C9057C" w:rsidRPr="00F81CDB" w:rsidRDefault="00044D25">
      <w:pPr>
        <w:pStyle w:val="normal0"/>
        <w:widowControl w:val="0"/>
        <w:pBdr>
          <w:top w:val="nil"/>
          <w:left w:val="nil"/>
          <w:bottom w:val="nil"/>
          <w:right w:val="nil"/>
          <w:between w:val="nil"/>
        </w:pBdr>
        <w:ind w:firstLine="563"/>
        <w:jc w:val="center"/>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 *</w:t>
      </w:r>
    </w:p>
    <w:p w:rsidR="00C9057C" w:rsidRPr="00F81CDB" w:rsidRDefault="00C9057C">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lang w:val="ru-RU"/>
        </w:rPr>
      </w:pPr>
      <w:r w:rsidRPr="00F81CDB">
        <w:rPr>
          <w:rFonts w:ascii="Times New Roman" w:eastAsia="Times New Roman" w:hAnsi="Times New Roman" w:cs="Times New Roman"/>
          <w:i/>
          <w:sz w:val="24"/>
          <w:szCs w:val="24"/>
          <w:lang w:val="ru-RU"/>
        </w:rPr>
        <w:t>Послесловие: Минерва МакГонагалл.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Мистер Поттер, я действительно не могу обсуждать такие серьёзные вопросы без разрешения директора!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На лице мальчика не дрогнул ни мускул.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Я бы предпочёл не беспокоить директора по этому поводу, — прозвучал спокойный голос Гарри Поттера. — Более того, я настаиваю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именно слова пророчества указали на меня, ребёнка Джеймса и Лили?</w:t>
      </w:r>
    </w:p>
    <w:p w:rsidR="00C9057C" w:rsidRPr="00F81CDB" w:rsidRDefault="00044D25">
      <w:pPr>
        <w:pStyle w:val="normal0"/>
        <w:widowControl w:val="0"/>
        <w:pBdr>
          <w:top w:val="nil"/>
          <w:left w:val="nil"/>
          <w:bottom w:val="nil"/>
          <w:right w:val="nil"/>
          <w:between w:val="nil"/>
        </w:pBdr>
        <w:ind w:left="540" w:firstLine="23"/>
        <w:rPr>
          <w:rFonts w:ascii="Times New Roman" w:eastAsia="Times New Roman" w:hAnsi="Times New Roman" w:cs="Times New Roman"/>
          <w:i/>
          <w:sz w:val="24"/>
          <w:szCs w:val="24"/>
          <w:lang w:val="ru-RU"/>
        </w:rPr>
      </w:pPr>
      <w:r w:rsidRPr="00F81CDB">
        <w:rPr>
          <w:rFonts w:ascii="Times New Roman" w:eastAsia="Times New Roman" w:hAnsi="Times New Roman" w:cs="Times New Roman"/>
          <w:sz w:val="24"/>
          <w:szCs w:val="24"/>
          <w:lang w:val="ru-RU"/>
        </w:rPr>
        <w:t>В голове эхом отозвался замогильный голос Трелони:</w:t>
      </w:r>
      <w:r w:rsidRPr="00F81CDB">
        <w:rPr>
          <w:rFonts w:ascii="Times New Roman" w:eastAsia="Times New Roman" w:hAnsi="Times New Roman" w:cs="Times New Roman"/>
          <w:sz w:val="24"/>
          <w:szCs w:val="24"/>
          <w:lang w:val="ru-RU"/>
        </w:rPr>
        <w:br/>
      </w:r>
      <w:r w:rsidRPr="00F81CDB">
        <w:rPr>
          <w:rFonts w:ascii="Times New Roman" w:eastAsia="Times New Roman" w:hAnsi="Times New Roman" w:cs="Times New Roman"/>
          <w:i/>
          <w:sz w:val="24"/>
          <w:szCs w:val="24"/>
          <w:lang w:val="ru-RU"/>
        </w:rPr>
        <w:t>РОЖДЁННЫЙ ТЕМИ, КТО ТРИЖДЫ БРОСАЛ ЕМУ ВЫЗОВ,</w:t>
      </w:r>
      <w:r w:rsidRPr="00F81CDB">
        <w:rPr>
          <w:rFonts w:ascii="Times New Roman" w:eastAsia="Times New Roman" w:hAnsi="Times New Roman" w:cs="Times New Roman"/>
          <w:i/>
          <w:sz w:val="24"/>
          <w:szCs w:val="24"/>
          <w:lang w:val="ru-RU"/>
        </w:rPr>
        <w:br/>
        <w:t>РОЖДЁННЫЙ НА ИСХОДЕ СЕДЬМОГО МЕСЯЦА...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Гарри, — сказала профессор МакГонагалл, — я никак не могу рассказать тебе это!</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Она понятия не имела, откуда Гарри узнал столь многое, и была потрясена тем, сколько он уже знает...</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Печальные глаза мальчика посмотрели на неё со странным выражением.</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Пожалуйста, не спрашивай, Гарри, — прошептала она.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Ладно, — сказал мальчик, — один простой вопрос. Пожалуйста. Пророчество указало на Поттеров буквально? В нём прозвучала фамилия  «Поттер»?</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Нет, — сказала она наконец. — Пожалуйста, Гарри, больше не спрашивай меня ни о чём.</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Мальчик одарил её немного печальной улыбкой и сказал: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Спасибо вам, Минерва. Вы честная и хорошая женщина.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xml:space="preserve">Прежде чем она закрыла распахнувшийся от изумления рот, мальчик поднялся и покинул кабинет. </w:t>
      </w:r>
      <w:r w:rsidRPr="00F81CDB">
        <w:rPr>
          <w:rFonts w:ascii="Times New Roman" w:eastAsia="Times New Roman" w:hAnsi="Times New Roman" w:cs="Times New Roman"/>
          <w:sz w:val="24"/>
          <w:szCs w:val="24"/>
          <w:lang w:val="ru-RU"/>
        </w:rPr>
        <w:lastRenderedPageBreak/>
        <w:t>И лишь тогда Минерва поняла, что Гарри посчитал её отказ ответом. И получил правильный ответ...</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Гарри закрыл за собой дверь.</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Тёмные Лорды, как правило, не опасаются младенцев.</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А значит, существует пророчество о том, что Гарри Поттер может представлять собой угрозу для Лорда Волдеморта, и Лорду Волдеморту оно известно.</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lang w:val="ru-RU"/>
        </w:rPr>
      </w:pPr>
      <w:r w:rsidRPr="00F81CDB">
        <w:rPr>
          <w:rFonts w:ascii="Times New Roman" w:eastAsia="Times New Roman" w:hAnsi="Times New Roman" w:cs="Times New Roman"/>
          <w:i/>
          <w:sz w:val="24"/>
          <w:szCs w:val="24"/>
          <w:lang w:val="ru-RU"/>
        </w:rPr>
        <w:t>— Я даю тебе редкий шанс сбежать. У меня нет причин тратить на тебя время, и твоя смерть не спасёт ребёнка. Прочь, глупая женщина, если в тебе есть хоть капля здравого смысла!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слегка</w:t>
      </w:r>
      <w:r w:rsidRPr="00F81CDB">
        <w:rPr>
          <w:rFonts w:ascii="Times New Roman" w:eastAsia="Times New Roman" w:hAnsi="Times New Roman" w:cs="Times New Roman"/>
          <w:i/>
          <w:sz w:val="24"/>
          <w:szCs w:val="24"/>
          <w:lang w:val="ru-RU"/>
        </w:rPr>
        <w:t xml:space="preserve"> </w:t>
      </w:r>
      <w:r w:rsidRPr="00F81CDB">
        <w:rPr>
          <w:rFonts w:ascii="Times New Roman" w:eastAsia="Times New Roman" w:hAnsi="Times New Roman" w:cs="Times New Roman"/>
          <w:sz w:val="24"/>
          <w:szCs w:val="24"/>
          <w:lang w:val="ru-RU"/>
        </w:rPr>
        <w:t>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Как сказала профессор МакГонагалл, кроме неё пророчество знают лишь двое: Альбус Дамблдор и Северус Снейп.</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Тот самый Северус Снейп, который любил Лили ещё до того, как она стала Лили Поттер, и ненавидел Джеймса.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Следовательно, первым услышал пророчество либо Дамблдор, либо профессор МакГонагалл.</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Предположение, что первой услышала пророчество профессор МакГонагалл, звучит очень правдоподобно.</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МакГонагалл рассказала о пророчестве Дамблдору, и без его разрешения она бы не рассказала о нём никому.</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часть пророчества или есть и другие пророчества, о которых Северус даже не догадывался... Каким-то образом Дамблдор знал, что немедленное нападение Лорда Волдеморта на Поттеров приведёт </w:t>
      </w:r>
      <w:r w:rsidRPr="00F81CDB">
        <w:rPr>
          <w:rFonts w:ascii="Times New Roman" w:eastAsia="Times New Roman" w:hAnsi="Times New Roman" w:cs="Times New Roman"/>
          <w:sz w:val="24"/>
          <w:szCs w:val="24"/>
          <w:lang w:val="ru-RU"/>
        </w:rPr>
        <w:lastRenderedPageBreak/>
        <w:t>того к поражению, а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i/>
          <w:sz w:val="24"/>
          <w:szCs w:val="24"/>
          <w:lang w:val="ru-RU"/>
        </w:rPr>
      </w:pPr>
      <w:r w:rsidRPr="00F81CDB">
        <w:rPr>
          <w:rFonts w:ascii="Times New Roman" w:eastAsia="Times New Roman" w:hAnsi="Times New Roman" w:cs="Times New Roman"/>
          <w:sz w:val="24"/>
          <w:szCs w:val="24"/>
          <w:lang w:val="ru-RU"/>
        </w:rPr>
        <w:t>Если эта цепочка рассуждений действительно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 Гарри это всё</w:t>
      </w:r>
      <w:r w:rsidRPr="00F81CDB">
        <w:rPr>
          <w:rFonts w:ascii="Times New Roman" w:eastAsia="Times New Roman" w:hAnsi="Times New Roman" w:cs="Times New Roman"/>
          <w:i/>
          <w:sz w:val="24"/>
          <w:szCs w:val="24"/>
          <w:lang w:val="ru-RU"/>
        </w:rPr>
        <w:t xml:space="preserve"> </w:t>
      </w:r>
      <w:r w:rsidRPr="00F81CDB">
        <w:rPr>
          <w:rFonts w:ascii="Times New Roman" w:eastAsia="Times New Roman" w:hAnsi="Times New Roman" w:cs="Times New Roman"/>
          <w:sz w:val="24"/>
          <w:szCs w:val="24"/>
          <w:lang w:val="ru-RU"/>
        </w:rPr>
        <w:t>чрезвычайно беспокоило</w:t>
      </w:r>
      <w:r w:rsidRPr="00F81CDB">
        <w:rPr>
          <w:rFonts w:ascii="Times New Roman" w:eastAsia="Times New Roman" w:hAnsi="Times New Roman" w:cs="Times New Roman"/>
          <w:i/>
          <w:sz w:val="24"/>
          <w:szCs w:val="24"/>
          <w:lang w:val="ru-RU"/>
        </w:rPr>
        <w:t>.</w:t>
      </w:r>
    </w:p>
    <w:p w:rsidR="00C9057C" w:rsidRPr="00F81CDB" w:rsidRDefault="00044D25">
      <w:pPr>
        <w:pStyle w:val="normal0"/>
        <w:widowControl w:val="0"/>
        <w:pBdr>
          <w:top w:val="nil"/>
          <w:left w:val="nil"/>
          <w:bottom w:val="nil"/>
          <w:right w:val="nil"/>
          <w:between w:val="nil"/>
        </w:pBdr>
        <w:ind w:firstLine="563"/>
        <w:rPr>
          <w:rFonts w:ascii="Times New Roman" w:eastAsia="Times New Roman" w:hAnsi="Times New Roman" w:cs="Times New Roman"/>
          <w:sz w:val="24"/>
          <w:szCs w:val="24"/>
          <w:lang w:val="ru-RU"/>
        </w:rPr>
      </w:pPr>
      <w:r w:rsidRPr="00F81CDB">
        <w:rPr>
          <w:rFonts w:ascii="Times New Roman" w:eastAsia="Times New Roman" w:hAnsi="Times New Roman" w:cs="Times New Roman"/>
          <w:sz w:val="24"/>
          <w:szCs w:val="24"/>
          <w:lang w:val="ru-RU"/>
        </w:rPr>
        <w:t>Что ж, пришло время (давно уже пришло) спросить Драко Малфоя, что может рассказать об Альбусе Персивале Вул</w:t>
      </w:r>
      <w:ins w:id="2" w:author="Alaric Lightin" w:date="2019-03-27T15:46:00Z">
        <w:r w:rsidRPr="00F81CDB">
          <w:rPr>
            <w:rFonts w:ascii="Times New Roman" w:eastAsia="Times New Roman" w:hAnsi="Times New Roman" w:cs="Times New Roman"/>
            <w:sz w:val="24"/>
            <w:szCs w:val="24"/>
            <w:lang w:val="ru-RU"/>
          </w:rPr>
          <w:t>ь</w:t>
        </w:r>
      </w:ins>
      <w:r w:rsidRPr="00F81CDB">
        <w:rPr>
          <w:rFonts w:ascii="Times New Roman" w:eastAsia="Times New Roman" w:hAnsi="Times New Roman" w:cs="Times New Roman"/>
          <w:sz w:val="24"/>
          <w:szCs w:val="24"/>
          <w:lang w:val="ru-RU"/>
        </w:rPr>
        <w:t>фрике Брайане Дамблдоре другая</w:t>
      </w:r>
      <w:r w:rsidRPr="00F81CDB">
        <w:rPr>
          <w:rFonts w:ascii="Times New Roman" w:eastAsia="Times New Roman" w:hAnsi="Times New Roman" w:cs="Times New Roman"/>
          <w:i/>
          <w:sz w:val="24"/>
          <w:szCs w:val="24"/>
          <w:lang w:val="ru-RU"/>
        </w:rPr>
        <w:t xml:space="preserve"> </w:t>
      </w:r>
      <w:r w:rsidRPr="00F81CDB">
        <w:rPr>
          <w:rFonts w:ascii="Times New Roman" w:eastAsia="Times New Roman" w:hAnsi="Times New Roman" w:cs="Times New Roman"/>
          <w:sz w:val="24"/>
          <w:szCs w:val="24"/>
          <w:lang w:val="ru-RU"/>
        </w:rPr>
        <w:t>сторона.</w:t>
      </w:r>
    </w:p>
    <w:sectPr w:rsidR="00C9057C" w:rsidRPr="00F81CDB" w:rsidSect="00C9057C">
      <w:pgSz w:w="11906" w:h="16838"/>
      <w:pgMar w:top="566" w:right="566" w:bottom="566" w:left="566"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57C"/>
    <w:rsid w:val="00044D25"/>
    <w:rsid w:val="005130C2"/>
    <w:rsid w:val="00C9057C"/>
    <w:rsid w:val="00F81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C2"/>
  </w:style>
  <w:style w:type="paragraph" w:styleId="Heading1">
    <w:name w:val="heading 1"/>
    <w:basedOn w:val="normal0"/>
    <w:next w:val="normal0"/>
    <w:rsid w:val="00C9057C"/>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rsid w:val="00C9057C"/>
    <w:pPr>
      <w:ind w:firstLine="540"/>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C9057C"/>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C9057C"/>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C9057C"/>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C9057C"/>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057C"/>
  </w:style>
  <w:style w:type="paragraph" w:styleId="Title">
    <w:name w:val="Title"/>
    <w:basedOn w:val="normal0"/>
    <w:next w:val="normal0"/>
    <w:rsid w:val="00C9057C"/>
    <w:pPr>
      <w:keepNext/>
      <w:keepLines/>
    </w:pPr>
    <w:rPr>
      <w:rFonts w:ascii="Trebuchet MS" w:eastAsia="Trebuchet MS" w:hAnsi="Trebuchet MS" w:cs="Trebuchet MS"/>
      <w:sz w:val="42"/>
      <w:szCs w:val="42"/>
    </w:rPr>
  </w:style>
  <w:style w:type="paragraph" w:styleId="Subtitle">
    <w:name w:val="Subtitle"/>
    <w:basedOn w:val="normal0"/>
    <w:next w:val="normal0"/>
    <w:rsid w:val="00C9057C"/>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3603</Words>
  <Characters>20539</Characters>
  <Application>Microsoft Office Word</Application>
  <DocSecurity>0</DocSecurity>
  <Lines>171</Lines>
  <Paragraphs>48</Paragraphs>
  <ScaleCrop>false</ScaleCrop>
  <Company/>
  <LinksUpToDate>false</LinksUpToDate>
  <CharactersWithSpaces>24094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3</cp:revision>
  <dcterms:created xsi:type="dcterms:W3CDTF">2019-08-13T10:04:00Z</dcterms:created>
  <dcterms:modified xsi:type="dcterms:W3CDTF">2019-08-13T10:20:00Z</dcterms:modified>
</cp:coreProperties>
</file>