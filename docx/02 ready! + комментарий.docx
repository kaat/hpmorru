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_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55"/>
        <w:contextualSpacing w:val="0"/>
      </w:pPr>
      <w:r w:rsidDel="00000000" w:rsidR="00000000" w:rsidRPr="00000000">
        <w:rPr>
          <w:i w:val="1"/>
          <w:rtl w:val="0"/>
        </w:rPr>
        <w:t xml:space="preserve">Конечно, это моя вина. Здесь больше некому нести за что-либо ответственность.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r w:rsidDel="00000000" w:rsidR="00000000" w:rsidRPr="00000000">
        <w:rPr>
          <w:rtl w:val="0"/>
        </w:rPr>
        <w:t xml:space="preserve"> Гарри, — папа</w:t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—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Можно просто «профессор», — сказала она.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Затем профессор </w:t>
      </w:r>
      <w:del w:author="Alaric Lightin" w:id="0" w:date="2017-01-10T20:22:53Z">
        <w:r w:rsidDel="00000000" w:rsidR="00000000" w:rsidRPr="00000000">
          <w:rPr>
            <w:rtl w:val="0"/>
          </w:rPr>
          <w:delText xml:space="preserve">Эванс-</w:delText>
        </w:r>
      </w:del>
      <w:r w:rsidDel="00000000" w:rsidR="00000000" w:rsidRPr="00000000">
        <w:rPr>
          <w:rtl w:val="0"/>
        </w:rPr>
        <w:t xml:space="preserve">Веррес</w:t>
      </w:r>
      <w:ins w:author="Alaric Lightin" w:id="1" w:date="2017-01-10T20:22:58Z">
        <w:r w:rsidDel="00000000" w:rsidR="00000000" w:rsidRPr="00000000">
          <w:rPr>
            <w:rtl w:val="0"/>
          </w:rPr>
          <w:t xml:space="preserve">-Эванс</w:t>
        </w:r>
      </w:ins>
      <w:r w:rsidDel="00000000" w:rsidR="00000000" w:rsidRPr="00000000">
        <w:rPr>
          <w:rtl w:val="0"/>
        </w:rPr>
        <w:t xml:space="preserve"> перевёл взгляд на профессора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rtl w:val="0"/>
        </w:rPr>
        <w:t xml:space="preserve">«Ладно, я видел, как профессор из Хогвартса махнула палочкой, и мой отец поднялся в воздух. И что тут такого?»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r w:rsidDel="00000000" w:rsidR="00000000" w:rsidRPr="00000000">
        <w:rPr>
          <w:rtl w:val="0"/>
        </w:rPr>
        <w:t xml:space="preserve">уже 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Магии для такого недостаточно. Для этого нужно быть богом!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Так меня ещё никто не называл.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А тут женщина превращается в кошку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 это за словосочетание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Вингардиум левиоса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? Кто придумывает слова к этим заклинаниям, дети дошкольного возраста?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r w:rsidDel="00000000" w:rsidR="00000000" w:rsidRPr="00000000">
        <w:rPr>
          <w:rtl w:val="0"/>
        </w:rPr>
        <w:t xml:space="preserve"> Путь к знаниям придётся начинать заново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моих </w:t>
      </w:r>
      <w:r w:rsidDel="00000000" w:rsidR="00000000" w:rsidRPr="00000000">
        <w:rPr>
          <w:rtl w:val="0"/>
        </w:rPr>
        <w:t xml:space="preserve">биологических сутках</w:t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Вот, видите, с чем мне приходится иметь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Гарри, насупившись, посмотрел на неё: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Смею вас заверить, мистер Поттер, — ответила п</w:t>
      </w:r>
      <w:r w:rsidDel="00000000" w:rsidR="00000000" w:rsidRPr="00000000">
        <w:rPr>
          <w:rtl w:val="0"/>
        </w:rPr>
        <w:t xml:space="preserve">рофессор</w:t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