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оканэ</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Ахава и захав,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ахава,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захав,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вроде бы ясны, но как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как, ну как это </w:t>
      </w:r>
      <w:r w:rsidDel="00000000" w:rsidR="00000000" w:rsidRPr="00000000">
        <w:rPr>
          <w:rFonts w:ascii="Times New Roman" w:cs="Times New Roman" w:eastAsia="Times New Roman" w:hAnsi="Times New Roman"/>
          <w:sz w:val="24"/>
          <w:szCs w:val="24"/>
          <w:rtl w:val="0"/>
        </w:rPr>
        <w:t xml:space="preserve">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w:t>
      </w:r>
      <w:commentRangeStart w:id="0"/>
      <w:r w:rsidDel="00000000" w:rsidR="00000000" w:rsidRPr="00000000">
        <w:rPr>
          <w:rFonts w:ascii="Times New Roman" w:cs="Times New Roman" w:eastAsia="Times New Roman" w:hAnsi="Times New Roman"/>
          <w:sz w:val="24"/>
          <w:szCs w:val="24"/>
          <w:rtl w:val="0"/>
        </w:rPr>
        <w:t xml:space="preserve">вспомнил</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w:t>
      </w:r>
      <w:commentRangeStart w:id="1"/>
      <w:r w:rsidDel="00000000" w:rsidR="00000000" w:rsidRPr="00000000">
        <w:rPr>
          <w:rFonts w:ascii="Times New Roman" w:cs="Times New Roman" w:eastAsia="Times New Roman" w:hAnsi="Times New Roman"/>
          <w:sz w:val="24"/>
          <w:szCs w:val="24"/>
          <w:rtl w:val="0"/>
        </w:rPr>
        <w:t xml:space="preserve">это</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казалось столь очевидным.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w:t>
      </w:r>
      <w:ins w:author="Alaric Lightin" w:id="0" w:date="2016-01-20T05:38:27Z">
        <w:r w:rsidDel="00000000" w:rsidR="00000000" w:rsidRPr="00000000">
          <w:rPr>
            <w:rFonts w:ascii="Times New Roman" w:cs="Times New Roman" w:eastAsia="Times New Roman" w:hAnsi="Times New Roman"/>
            <w:sz w:val="24"/>
            <w:szCs w:val="24"/>
            <w:rtl w:val="0"/>
          </w:rPr>
          <w:t xml:space="preserve">ы</w:t>
        </w:r>
      </w:ins>
      <w:r w:rsidDel="00000000" w:rsidR="00000000" w:rsidRPr="00000000">
        <w:rPr>
          <w:rFonts w:ascii="Times New Roman" w:cs="Times New Roman" w:eastAsia="Times New Roman" w:hAnsi="Times New Roman"/>
          <w:sz w:val="24"/>
          <w:szCs w:val="24"/>
          <w:rtl w:val="0"/>
        </w:rPr>
        <w:t xml:space="preserve">, чтобы обнаружить закономерности, — не одно и то же. </w:t>
      </w:r>
      <w:ins w:author="Alaric Lightin" w:id="1" w:date="2016-01-20T05:36:39Z">
        <w:commentRangeStart w:id="2"/>
        <w:r w:rsidDel="00000000" w:rsidR="00000000" w:rsidRPr="00000000">
          <w:rPr>
            <w:rFonts w:ascii="Times New Roman" w:cs="Times New Roman" w:eastAsia="Times New Roman" w:hAnsi="Times New Roman"/>
            <w:sz w:val="24"/>
            <w:szCs w:val="24"/>
            <w:rtl w:val="0"/>
          </w:rPr>
          <w:t xml:space="preserve">— </w:t>
        </w:r>
      </w:ins>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Многие пытались изобрести самолёт, создавая конструкции с крыльями, но только братья Райт построили аэродинамическую трубу</w:t>
      </w:r>
      <w:del w:author="Alaric Lightin" w:id="2" w:date="2016-01-20T05:37:48Z">
        <w:commentRangeStart w:id="3"/>
        <w:r w:rsidDel="00000000" w:rsidR="00000000" w:rsidRPr="00000000">
          <w:rPr>
            <w:rFonts w:ascii="Times New Roman" w:cs="Times New Roman" w:eastAsia="Times New Roman" w:hAnsi="Times New Roman"/>
            <w:sz w:val="24"/>
            <w:szCs w:val="24"/>
            <w:rtl w:val="0"/>
          </w:rPr>
          <w:delText xml:space="preserve">.</w:delText>
        </w:r>
      </w:del>
      <w:ins w:author="Alaric Lightin" w:id="2" w:date="2016-01-20T05:37:48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чтобы измерить подъёмную силу… </w:t>
        </w:r>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w:t>
      </w:r>
      <w:ins w:author="Alaric Lightin" w:id="3" w:date="2015-11-02T05:59:48Z">
        <w:commentRangeStart w:id="4"/>
        <w:r w:rsidDel="00000000" w:rsidR="00000000" w:rsidRPr="00000000">
          <w:rPr>
            <w:rFonts w:ascii="Times New Roman" w:cs="Times New Roman" w:eastAsia="Times New Roman" w:hAnsi="Times New Roman"/>
            <w:sz w:val="24"/>
            <w:szCs w:val="24"/>
            <w:rtl w:val="0"/>
          </w:rPr>
          <w:t xml:space="preserve">знакомы с высшей математикой</w:t>
        </w:r>
      </w:ins>
      <w:del w:author="Alaric Lightin" w:id="3" w:date="2015-11-02T05:59:48Z">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delText xml:space="preserve">могут делать сложные вычисления</w:delText>
        </w:r>
      </w:del>
      <w:r w:rsidDel="00000000" w:rsidR="00000000" w:rsidRPr="00000000">
        <w:rPr>
          <w:rFonts w:ascii="Times New Roman" w:cs="Times New Roman" w:eastAsia="Times New Roman" w:hAnsi="Times New Roman"/>
          <w:sz w:val="24"/>
          <w:szCs w:val="24"/>
          <w:rtl w:val="0"/>
        </w:rPr>
        <w:t xml:space="preserve">.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известные подходы вместо того, чтобы научиться мыслить творчески.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любопытно,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Теперь </w:t>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Набор Целителя Плюс. </w:t>
      </w:r>
      <w:commentRangeStart w:id="5"/>
      <w:commentRangeStart w:id="6"/>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w:t>
      </w:r>
      <w:ins w:author="Alaric Lightin" w:id="4" w:date="2015-09-17T19:25:54Z">
        <w:commentRangeStart w:id="7"/>
        <w:r w:rsidDel="00000000" w:rsidR="00000000" w:rsidRPr="00000000">
          <w:rPr>
            <w:rFonts w:ascii="Times New Roman" w:cs="Times New Roman" w:eastAsia="Times New Roman" w:hAnsi="Times New Roman"/>
            <w:sz w:val="24"/>
            <w:szCs w:val="24"/>
            <w:rtl w:val="0"/>
          </w:rPr>
          <w:t xml:space="preserve">или «Анти-чих-сморк», выглядящий как маленькое вибрирующее яйцо</w:t>
        </w:r>
      </w:ins>
      <w:del w:author="Alaric Lightin" w:id="4" w:date="2015-09-17T19:25:54Z">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delText xml:space="preserve">или похожий на яйцо, вибрирующий «Анти-чих-сморк»</w:delText>
        </w:r>
      </w:del>
      <w:r w:rsidDel="00000000" w:rsidR="00000000" w:rsidRPr="00000000">
        <w:rPr>
          <w:rFonts w:ascii="Times New Roman" w:cs="Times New Roman" w:eastAsia="Times New Roman" w:hAnsi="Times New Roman"/>
          <w:sz w:val="24"/>
          <w:szCs w:val="24"/>
          <w:rtl w:val="0"/>
        </w:rPr>
        <w:t xml:space="preserve">, к которому прилагалась инструкция, как засовывать его в чью-нибудь ноздрю.</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commentRangeStart w:id="8"/>
      <w:commentRangeStart w:id="9"/>
      <w:r w:rsidDel="00000000" w:rsidR="00000000" w:rsidRPr="00000000">
        <w:rPr>
          <w:rFonts w:ascii="Times New Roman" w:cs="Times New Roman" w:eastAsia="Times New Roman" w:hAnsi="Times New Roman"/>
          <w:i w:val="1"/>
          <w:sz w:val="24"/>
          <w:szCs w:val="24"/>
          <w:rtl w:val="0"/>
        </w:rPr>
        <w:t xml:space="preserve">какой</w:t>
      </w:r>
      <w:r w:rsidDel="00000000" w:rsidR="00000000" w:rsidRPr="00000000">
        <w:rPr>
          <w:rFonts w:ascii="Times New Roman" w:cs="Times New Roman" w:eastAsia="Times New Roman" w:hAnsi="Times New Roman"/>
          <w:sz w:val="24"/>
          <w:szCs w:val="24"/>
          <w:rtl w:val="0"/>
        </w:rPr>
        <w:t xml:space="preserve"> </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планирую что-то опасное и поэтому 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commentRangeStart w:id="10"/>
      <w:r w:rsidDel="00000000" w:rsidR="00000000" w:rsidRPr="00000000">
        <w:rPr>
          <w:rFonts w:ascii="Times New Roman" w:cs="Times New Roman" w:eastAsia="Times New Roman" w:hAnsi="Times New Roman"/>
          <w:i w:val="1"/>
          <w:sz w:val="24"/>
          <w:szCs w:val="24"/>
          <w:rtl w:val="0"/>
        </w:rPr>
        <w:t xml:space="preserve">Назад в Будущее</w:t>
      </w:r>
      <w:commentRangeEnd w:id="10"/>
      <w:r w:rsidDel="00000000" w:rsidR="00000000" w:rsidRPr="00000000">
        <w:commentReference w:id="10"/>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что, по-вашему, единственный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кто те сумасшедшие дети, с которыми вы привыкли иметь дело?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благоразумен. Я осторожен. Я готовлюсь к непредвиденным обстоятельствам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пели мне родители: </w:t>
      </w:r>
      <w:commentRangeStart w:id="11"/>
      <w:commentRangeStart w:id="12"/>
      <w:commentRangeStart w:id="13"/>
      <w:commentRangeStart w:id="14"/>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Будь </w:t>
      </w:r>
      <w:commentRangeEnd w:id="11"/>
      <w:r w:rsidDel="00000000" w:rsidR="00000000" w:rsidRPr="00000000">
        <w:commentReference w:id="11"/>
      </w:r>
      <w:r w:rsidDel="00000000" w:rsidR="00000000" w:rsidRPr="00000000">
        <w:rPr>
          <w:rFonts w:ascii="Times New Roman" w:cs="Times New Roman" w:eastAsia="Times New Roman" w:hAnsi="Times New Roman"/>
          <w:i w:val="1"/>
          <w:sz w:val="24"/>
          <w:szCs w:val="24"/>
          <w:rtl w:val="0"/>
        </w:rPr>
        <w:t xml:space="preserve">готов! Это марш Скаутов! Будь готов, когда по жизни ты идёшь! Не будь взволнован и напряжён, не будь напуган — будь готов!»</w:t>
      </w:r>
      <w:r w:rsidDel="00000000" w:rsidR="00000000" w:rsidRPr="00000000">
        <w:rPr>
          <w:rFonts w:ascii="Times New Roman" w:cs="Times New Roman" w:eastAsia="Times New Roman" w:hAnsi="Times New Roman"/>
          <w:sz w:val="24"/>
          <w:szCs w:val="24"/>
          <w:rtl w:val="0"/>
        </w:rPr>
        <w:t xml:space="preserve">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 каком же случае,</w:t>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молодой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commentRangeStart w:id="15"/>
      <w:r w:rsidDel="00000000" w:rsidR="00000000" w:rsidRPr="00000000">
        <w:rPr>
          <w:rFonts w:ascii="Times New Roman" w:cs="Times New Roman" w:eastAsia="Times New Roman" w:hAnsi="Times New Roman"/>
          <w:sz w:val="24"/>
          <w:szCs w:val="24"/>
          <w:rtl w:val="0"/>
        </w:rPr>
        <w:t xml:space="preserve">«Квиетус»</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додумались?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Del="00000000" w:rsidR="00000000" w:rsidRPr="00000000">
        <w:rPr>
          <w:rFonts w:ascii="Times New Roman" w:cs="Times New Roman" w:eastAsia="Times New Roman" w:hAnsi="Times New Roman"/>
          <w:sz w:val="24"/>
          <w:szCs w:val="24"/>
          <w:rtl w:val="0"/>
        </w:rPr>
        <w:t xml:space="preserve">ошибкой планирования</w:t>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ins w:author="Alaric Lightin" w:id="5" w:date="2016-01-26T23:57:29Z">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ins>
      <w:del w:author="Alaric Lightin" w:id="5" w:date="2016-01-26T23:57:29Z">
        <w:r w:rsidDel="00000000" w:rsidR="00000000" w:rsidRPr="00000000">
          <w:rPr>
            <w:rFonts w:ascii="Times New Roman" w:cs="Times New Roman" w:eastAsia="Times New Roman" w:hAnsi="Times New Roman"/>
            <w:sz w:val="24"/>
            <w:szCs w:val="24"/>
            <w:rtl w:val="0"/>
          </w:rPr>
          <w:delText xml:space="preserve">То, что произошло со мной, является лишь случайным событием</w:delText>
        </w:r>
      </w:del>
      <w:r w:rsidDel="00000000" w:rsidR="00000000" w:rsidRPr="00000000">
        <w:rPr>
          <w:rFonts w:ascii="Times New Roman" w:cs="Times New Roman" w:eastAsia="Times New Roman" w:hAnsi="Times New Roman"/>
          <w:sz w:val="24"/>
          <w:szCs w:val="24"/>
          <w:rtl w:val="0"/>
        </w:rPr>
        <w:t xml:space="preserve">, — </w:t>
      </w:r>
      <w:ins w:author="Alaric Lightin" w:id="6" w:date="2016-01-26T23:57:34Z">
        <w:r w:rsidDel="00000000" w:rsidR="00000000" w:rsidRPr="00000000">
          <w:rPr>
            <w:rFonts w:ascii="Times New Roman" w:cs="Times New Roman" w:eastAsia="Times New Roman" w:hAnsi="Times New Roman"/>
            <w:sz w:val="24"/>
            <w:szCs w:val="24"/>
            <w:rtl w:val="0"/>
          </w:rPr>
          <w:t xml:space="preserve">ответил</w:t>
        </w:r>
      </w:ins>
      <w:del w:author="Alaric Lightin" w:id="6" w:date="2016-01-26T23:57:34Z">
        <w:r w:rsidDel="00000000" w:rsidR="00000000" w:rsidRPr="00000000">
          <w:rPr>
            <w:rFonts w:ascii="Times New Roman" w:cs="Times New Roman" w:eastAsia="Times New Roman" w:hAnsi="Times New Roman"/>
            <w:sz w:val="24"/>
            <w:szCs w:val="24"/>
            <w:rtl w:val="0"/>
          </w:rPr>
          <w:delText xml:space="preserve">объяснил</w:delText>
        </w:r>
      </w:del>
      <w:r w:rsidDel="00000000" w:rsidR="00000000" w:rsidRPr="00000000">
        <w:rPr>
          <w:rFonts w:ascii="Times New Roman" w:cs="Times New Roman" w:eastAsia="Times New Roman" w:hAnsi="Times New Roman"/>
          <w:sz w:val="24"/>
          <w:szCs w:val="24"/>
          <w:rtl w:val="0"/>
        </w:rPr>
        <w:t xml:space="preserve"> Гарри. — </w:t>
      </w:r>
      <w:ins w:author="Alaric Lightin" w:id="7" w:date="2016-01-26T23:58:00Z">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ins>
      <w:del w:author="Alaric Lightin" w:id="7" w:date="2016-01-26T23:58:00Z">
        <w:commentRangeStart w:id="16"/>
        <w:commentRangeStart w:id="17"/>
        <w:r w:rsidDel="00000000" w:rsidR="00000000" w:rsidRPr="00000000">
          <w:rPr>
            <w:rFonts w:ascii="Times New Roman" w:cs="Times New Roman" w:eastAsia="Times New Roman" w:hAnsi="Times New Roman"/>
            <w:sz w:val="24"/>
            <w:szCs w:val="24"/>
            <w:rtl w:val="0"/>
          </w:rPr>
          <w:delText xml:space="preserve">Оно не имеет той же значимости, что и</w:delText>
        </w:r>
      </w:del>
      <w:r w:rsidDel="00000000" w:rsidR="00000000" w:rsidRPr="00000000">
        <w:rPr>
          <w:rFonts w:ascii="Times New Roman" w:cs="Times New Roman" w:eastAsia="Times New Roman" w:hAnsi="Times New Roman"/>
          <w:sz w:val="24"/>
          <w:szCs w:val="24"/>
          <w:rtl w:val="0"/>
        </w:rPr>
        <w:t xml:space="preserve"> </w:t>
      </w:r>
      <w:ins w:author="Alaric Lightin" w:id="8" w:date="2016-01-26T23:50:31Z">
        <w:commentRangeStart w:id="18"/>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ins>
      <w:del w:author="Alaric Lightin" w:id="8" w:date="2016-01-26T23:50:31Z">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delText xml:space="preserve">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delText>
        </w:r>
      </w:del>
      <w:r w:rsidDel="00000000" w:rsidR="00000000" w:rsidRPr="00000000">
        <w:rPr>
          <w:rFonts w:ascii="Times New Roman" w:cs="Times New Roman" w:eastAsia="Times New Roman" w:hAnsi="Times New Roman"/>
          <w:sz w:val="24"/>
          <w:szCs w:val="24"/>
          <w:rtl w:val="0"/>
        </w:rPr>
        <w:t xml:space="preserv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i w:val="1"/>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ins w:author="Alaric Lightin" w:id="9" w:date="2016-01-27T00:01:33Z">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ins>
      <w:del w:author="Alaric Lightin" w:id="9" w:date="2016-01-27T00:01:33Z">
        <w:r w:rsidDel="00000000" w:rsidR="00000000" w:rsidRPr="00000000">
          <w:rPr>
            <w:rFonts w:ascii="Times New Roman" w:cs="Times New Roman" w:eastAsia="Times New Roman" w:hAnsi="Times New Roman"/>
            <w:i w:val="1"/>
            <w:sz w:val="24"/>
            <w:szCs w:val="24"/>
            <w:rtl w:val="0"/>
          </w:rPr>
          <w:delText xml:space="preserve">звучит </w:delText>
        </w:r>
        <w:r w:rsidDel="00000000" w:rsidR="00000000" w:rsidRPr="00000000">
          <w:rPr>
            <w:rFonts w:ascii="Times New Roman" w:cs="Times New Roman" w:eastAsia="Times New Roman" w:hAnsi="Times New Roman"/>
            <w:sz w:val="24"/>
            <w:szCs w:val="24"/>
            <w:rtl w:val="0"/>
          </w:rPr>
          <w:delText xml:space="preserve">не так уж страшно</w:delText>
        </w:r>
      </w:del>
      <w:r w:rsidDel="00000000" w:rsidR="00000000" w:rsidRPr="00000000">
        <w:rPr>
          <w:rFonts w:ascii="Times New Roman" w:cs="Times New Roman" w:eastAsia="Times New Roman" w:hAnsi="Times New Roman"/>
          <w:sz w:val="24"/>
          <w:szCs w:val="24"/>
          <w:rtl w:val="0"/>
        </w:rPr>
        <w:t xml:space="preserve">, — </w:t>
      </w:r>
      <w:commentRangeStart w:id="19"/>
      <w:r w:rsidDel="00000000" w:rsidR="00000000" w:rsidRPr="00000000">
        <w:rPr>
          <w:rFonts w:ascii="Times New Roman" w:cs="Times New Roman" w:eastAsia="Times New Roman" w:hAnsi="Times New Roman"/>
          <w:sz w:val="24"/>
          <w:szCs w:val="24"/>
          <w:rtl w:val="0"/>
        </w:rPr>
        <w:t xml:space="preserve">пытался</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del w:author="Alaric Lightin" w:id="10" w:date="2016-01-27T00:01:55Z">
        <w:r w:rsidDel="00000000" w:rsidR="00000000" w:rsidRPr="00000000">
          <w:rPr>
            <w:rFonts w:ascii="Times New Roman" w:cs="Times New Roman" w:eastAsia="Times New Roman" w:hAnsi="Times New Roman"/>
            <w:sz w:val="24"/>
            <w:szCs w:val="24"/>
            <w:rtl w:val="0"/>
          </w:rPr>
          <w:delText xml:space="preserve">,</w:delText>
        </w:r>
      </w:del>
      <w:ins w:author="Alaric Lightin" w:id="10" w:date="2016-01-27T00:01:55Z">
        <w:r w:rsidDel="00000000" w:rsidR="00000000" w:rsidRPr="00000000">
          <w:rPr>
            <w:rFonts w:ascii="Times New Roman" w:cs="Times New Roman" w:eastAsia="Times New Roman" w:hAnsi="Times New Roman"/>
            <w:sz w:val="24"/>
            <w:szCs w:val="24"/>
            <w:rtl w:val="0"/>
          </w:rPr>
          <w:t xml:space="preserve">.</w:t>
        </w:r>
      </w:ins>
      <w:del w:author="Alaric Lightin" w:id="10" w:date="2016-01-27T00:01:55Z">
        <w:r w:rsidDel="00000000" w:rsidR="00000000" w:rsidRPr="00000000">
          <w:rPr>
            <w:rFonts w:ascii="Times New Roman" w:cs="Times New Roman" w:eastAsia="Times New Roman" w:hAnsi="Times New Roman"/>
            <w:sz w:val="24"/>
            <w:szCs w:val="24"/>
            <w:rtl w:val="0"/>
          </w:rPr>
          <w:delText xml:space="preserve"> я</w:delText>
        </w:r>
      </w:del>
      <w:ins w:author="Alaric Lightin" w:id="10" w:date="2016-01-27T00:01:55Z">
        <w:r w:rsidDel="00000000" w:rsidR="00000000" w:rsidRPr="00000000">
          <w:rPr>
            <w:rFonts w:ascii="Times New Roman" w:cs="Times New Roman" w:eastAsia="Times New Roman" w:hAnsi="Times New Roman"/>
            <w:sz w:val="24"/>
            <w:szCs w:val="24"/>
            <w:rtl w:val="0"/>
          </w:rPr>
          <w:t xml:space="preserve">Я</w:t>
        </w:r>
      </w:ins>
      <w:r w:rsidDel="00000000" w:rsidR="00000000" w:rsidRPr="00000000">
        <w:rPr>
          <w:rFonts w:ascii="Times New Roman" w:cs="Times New Roman" w:eastAsia="Times New Roman" w:hAnsi="Times New Roman"/>
          <w:sz w:val="24"/>
          <w:szCs w:val="24"/>
          <w:rtl w:val="0"/>
        </w:rPr>
        <w:t xml:space="preserve"> </w:t>
      </w:r>
      <w:ins w:author="Alaric Lightin" w:id="11" w:date="2016-01-27T00:02:45Z">
        <w:r w:rsidDel="00000000" w:rsidR="00000000" w:rsidRPr="00000000">
          <w:rPr>
            <w:rFonts w:ascii="Times New Roman" w:cs="Times New Roman" w:eastAsia="Times New Roman" w:hAnsi="Times New Roman"/>
            <w:sz w:val="24"/>
            <w:szCs w:val="24"/>
            <w:rtl w:val="0"/>
          </w:rPr>
          <w:t xml:space="preserve">знал, но видел</w:t>
        </w:r>
      </w:ins>
      <w:del w:author="Alaric Lightin" w:id="11" w:date="2016-01-27T00:02:45Z">
        <w:r w:rsidDel="00000000" w:rsidR="00000000" w:rsidRPr="00000000">
          <w:rPr>
            <w:rFonts w:ascii="Times New Roman" w:cs="Times New Roman" w:eastAsia="Times New Roman" w:hAnsi="Times New Roman"/>
            <w:i w:val="1"/>
            <w:sz w:val="24"/>
            <w:szCs w:val="24"/>
            <w:rtl w:val="0"/>
          </w:rPr>
          <w:delText xml:space="preserve">знал </w:delText>
        </w:r>
        <w:r w:rsidDel="00000000" w:rsidR="00000000" w:rsidRPr="00000000">
          <w:rPr>
            <w:rFonts w:ascii="Times New Roman" w:cs="Times New Roman" w:eastAsia="Times New Roman" w:hAnsi="Times New Roman"/>
            <w:sz w:val="24"/>
            <w:szCs w:val="24"/>
            <w:rtl w:val="0"/>
          </w:rPr>
          <w:delText xml:space="preserve">это</w:delText>
        </w:r>
        <w:commentRangeStart w:id="20"/>
        <w:r w:rsidDel="00000000" w:rsidR="00000000" w:rsidRPr="00000000">
          <w:rPr>
            <w:rFonts w:ascii="Times New Roman" w:cs="Times New Roman" w:eastAsia="Times New Roman" w:hAnsi="Times New Roman"/>
            <w:sz w:val="24"/>
            <w:szCs w:val="24"/>
            <w:rtl w:val="0"/>
          </w:rPr>
          <w:delText xml:space="preserve">, но я</w:delTex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delText xml:space="preserve"> видел</w:delText>
        </w:r>
      </w:del>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ins w:author="Alaric Lightin" w:id="12" w:date="2016-01-27T00:03:04Z">
        <w:r w:rsidDel="00000000" w:rsidR="00000000" w:rsidRPr="00000000">
          <w:rPr>
            <w:rFonts w:ascii="Times New Roman" w:cs="Times New Roman" w:eastAsia="Times New Roman" w:hAnsi="Times New Roman"/>
            <w:sz w:val="24"/>
            <w:szCs w:val="24"/>
            <w:rtl w:val="0"/>
          </w:rPr>
          <w:t xml:space="preserve">совсем меня не слушала</w:t>
        </w:r>
      </w:ins>
      <w:del w:author="Alaric Lightin" w:id="12" w:date="2016-01-27T00:03:04Z">
        <w:r w:rsidDel="00000000" w:rsidR="00000000" w:rsidRPr="00000000">
          <w:rPr>
            <w:rFonts w:ascii="Times New Roman" w:cs="Times New Roman" w:eastAsia="Times New Roman" w:hAnsi="Times New Roman"/>
            <w:i w:val="1"/>
            <w:sz w:val="24"/>
            <w:szCs w:val="24"/>
            <w:rtl w:val="0"/>
          </w:rPr>
          <w:delText xml:space="preserve">не слушала</w:delText>
        </w:r>
      </w:del>
      <w:r w:rsidDel="00000000" w:rsidR="00000000" w:rsidRPr="00000000">
        <w:rPr>
          <w:rFonts w:ascii="Times New Roman" w:cs="Times New Roman" w:eastAsia="Times New Roman" w:hAnsi="Times New Roman"/>
          <w:sz w:val="24"/>
          <w:szCs w:val="24"/>
          <w:rtl w:val="0"/>
        </w:rPr>
        <w:t xml:space="preserve">. Я пытался объяснить, </w:t>
      </w:r>
      <w:ins w:author="Alaric Lightin" w:id="13" w:date="2016-01-27T00:03:15Z">
        <w:r w:rsidDel="00000000" w:rsidR="00000000" w:rsidRPr="00000000">
          <w:rPr>
            <w:rFonts w:ascii="Times New Roman" w:cs="Times New Roman" w:eastAsia="Times New Roman" w:hAnsi="Times New Roman"/>
            <w:sz w:val="24"/>
            <w:szCs w:val="24"/>
            <w:rtl w:val="0"/>
          </w:rPr>
          <w:t xml:space="preserve">я </w:t>
        </w:r>
      </w:ins>
      <w:r w:rsidDel="00000000" w:rsidR="00000000" w:rsidRPr="00000000">
        <w:rPr>
          <w:rFonts w:ascii="Times New Roman" w:cs="Times New Roman" w:eastAsia="Times New Roman" w:hAnsi="Times New Roman"/>
          <w:i w:val="1"/>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ins w:author="Alaric Lightin" w:id="14" w:date="2016-01-27T00:03:36Z">
        <w:r w:rsidDel="00000000" w:rsidR="00000000" w:rsidRPr="00000000">
          <w:rPr>
            <w:rFonts w:ascii="Times New Roman" w:cs="Times New Roman" w:eastAsia="Times New Roman" w:hAnsi="Times New Roman"/>
            <w:sz w:val="24"/>
            <w:szCs w:val="24"/>
            <w:rtl w:val="0"/>
          </w:rPr>
          <w:t xml:space="preserve">чтобы успокоиться</w:t>
        </w:r>
      </w:ins>
      <w:del w:author="Alaric Lightin" w:id="14" w:date="2016-01-27T00:03:36Z">
        <w:r w:rsidDel="00000000" w:rsidR="00000000" w:rsidRPr="00000000">
          <w:rPr>
            <w:rFonts w:ascii="Times New Roman" w:cs="Times New Roman" w:eastAsia="Times New Roman" w:hAnsi="Times New Roman"/>
            <w:sz w:val="24"/>
            <w:szCs w:val="24"/>
            <w:rtl w:val="0"/>
          </w:rPr>
          <w:delText xml:space="preserve">успокаивая себя</w:delText>
        </w:r>
      </w:del>
      <w:r w:rsidDel="00000000" w:rsidR="00000000" w:rsidRPr="00000000">
        <w:rPr>
          <w:rFonts w:ascii="Times New Roman" w:cs="Times New Roman" w:eastAsia="Times New Roman" w:hAnsi="Times New Roman"/>
          <w:sz w:val="24"/>
          <w:szCs w:val="24"/>
          <w:rtl w:val="0"/>
        </w:rPr>
        <w:t xml:space="preserve">. Причин злиться нет. </w:t>
      </w:r>
      <w:ins w:author="Alaric Lightin" w:id="15" w:date="2016-01-27T00:03:55Z">
        <w:r w:rsidDel="00000000" w:rsidR="00000000" w:rsidRPr="00000000">
          <w:rPr>
            <w:rFonts w:ascii="Times New Roman" w:cs="Times New Roman" w:eastAsia="Times New Roman" w:hAnsi="Times New Roman"/>
            <w:sz w:val="24"/>
            <w:szCs w:val="24"/>
            <w:rtl w:val="0"/>
          </w:rPr>
          <w:t xml:space="preserve">Абсолютно все</w:t>
        </w:r>
      </w:ins>
      <w:del w:author="Alaric Lightin" w:id="15" w:date="2016-01-27T00:03:55Z">
        <w:r w:rsidDel="00000000" w:rsidR="00000000" w:rsidRPr="00000000">
          <w:rPr>
            <w:rFonts w:ascii="Times New Roman" w:cs="Times New Roman" w:eastAsia="Times New Roman" w:hAnsi="Times New Roman"/>
            <w:i w:val="1"/>
            <w:sz w:val="24"/>
            <w:szCs w:val="24"/>
            <w:rtl w:val="0"/>
          </w:rPr>
          <w:delText xml:space="preserve">Все</w:delText>
        </w:r>
      </w:del>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commentRangeStart w:id="21"/>
      <w:r w:rsidDel="00000000" w:rsidR="00000000" w:rsidRPr="00000000">
        <w:rPr>
          <w:rFonts w:ascii="Times New Roman" w:cs="Times New Roman" w:eastAsia="Times New Roman" w:hAnsi="Times New Roman"/>
          <w:sz w:val="24"/>
          <w:szCs w:val="24"/>
          <w:rtl w:val="0"/>
        </w:rPr>
        <w:t xml:space="preserve">его биологические родители не </w:t>
      </w:r>
      <w:ins w:author="Alaric Lightin" w:id="16" w:date="2016-01-27T00:04:22Z">
        <w:r w:rsidDel="00000000" w:rsidR="00000000" w:rsidRPr="00000000">
          <w:rPr>
            <w:rFonts w:ascii="Times New Roman" w:cs="Times New Roman" w:eastAsia="Times New Roman" w:hAnsi="Times New Roman"/>
            <w:sz w:val="24"/>
            <w:szCs w:val="24"/>
            <w:rtl w:val="0"/>
          </w:rPr>
          <w:t xml:space="preserve">оказались</w:t>
        </w:r>
      </w:ins>
      <w:del w:author="Alaric Lightin" w:id="16" w:date="2016-01-27T00:04:22Z">
        <w:r w:rsidDel="00000000" w:rsidR="00000000" w:rsidRPr="00000000">
          <w:rPr>
            <w:rFonts w:ascii="Times New Roman" w:cs="Times New Roman" w:eastAsia="Times New Roman" w:hAnsi="Times New Roman"/>
            <w:sz w:val="24"/>
            <w:szCs w:val="24"/>
            <w:rtl w:val="0"/>
          </w:rPr>
          <w:delText xml:space="preserve">были</w:delText>
        </w:r>
      </w:del>
      <w:r w:rsidDel="00000000" w:rsidR="00000000" w:rsidRPr="00000000">
        <w:rPr>
          <w:rFonts w:ascii="Times New Roman" w:cs="Times New Roman" w:eastAsia="Times New Roman" w:hAnsi="Times New Roman"/>
          <w:sz w:val="24"/>
          <w:szCs w:val="24"/>
          <w:rtl w:val="0"/>
        </w:rPr>
        <w:t xml:space="preserve"> </w:t>
      </w:r>
      <w:ins w:author="Alaric Lightin" w:id="17" w:date="2016-01-27T00:04:15Z">
        <w:r w:rsidDel="00000000" w:rsidR="00000000" w:rsidRPr="00000000">
          <w:rPr>
            <w:rFonts w:ascii="Times New Roman" w:cs="Times New Roman" w:eastAsia="Times New Roman" w:hAnsi="Times New Roman"/>
            <w:sz w:val="24"/>
            <w:szCs w:val="24"/>
            <w:rtl w:val="0"/>
          </w:rPr>
          <w:t xml:space="preserve">бы </w:t>
        </w:r>
      </w:ins>
      <w:r w:rsidDel="00000000" w:rsidR="00000000" w:rsidRPr="00000000">
        <w:rPr>
          <w:rFonts w:ascii="Times New Roman" w:cs="Times New Roman" w:eastAsia="Times New Roman" w:hAnsi="Times New Roman"/>
          <w:sz w:val="24"/>
          <w:szCs w:val="24"/>
          <w:rtl w:val="0"/>
        </w:rPr>
        <w:t xml:space="preserve">исключением. </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ins w:author="Alaric Lightin" w:id="18" w:date="2016-01-27T00:04:48Z">
        <w:r w:rsidDel="00000000" w:rsidR="00000000" w:rsidRPr="00000000">
          <w:rPr>
            <w:rFonts w:ascii="Times New Roman" w:cs="Times New Roman" w:eastAsia="Times New Roman" w:hAnsi="Times New Roman"/>
            <w:sz w:val="24"/>
            <w:szCs w:val="24"/>
            <w:rtl w:val="0"/>
          </w:rPr>
          <w:t xml:space="preserve">совершенно правильно</w:t>
        </w:r>
      </w:ins>
      <w:del w:author="Alaric Lightin" w:id="18" w:date="2016-01-27T00:04:48Z">
        <w:r w:rsidDel="00000000" w:rsidR="00000000" w:rsidRPr="00000000">
          <w:rPr>
            <w:rFonts w:ascii="Times New Roman" w:cs="Times New Roman" w:eastAsia="Times New Roman" w:hAnsi="Times New Roman"/>
            <w:i w:val="1"/>
            <w:sz w:val="24"/>
            <w:szCs w:val="24"/>
            <w:rtl w:val="0"/>
          </w:rPr>
          <w:delText xml:space="preserve">правильно</w:delText>
        </w:r>
      </w:del>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i w:val="1"/>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commentRangeStart w:id="22"/>
      <w:commentRangeStart w:id="23"/>
      <w:r w:rsidDel="00000000" w:rsidR="00000000" w:rsidRPr="00000000">
        <w:rPr>
          <w:rFonts w:ascii="Times New Roman" w:cs="Times New Roman" w:eastAsia="Times New Roman" w:hAnsi="Times New Roman"/>
          <w:sz w:val="24"/>
          <w:szCs w:val="24"/>
          <w:rtl w:val="0"/>
        </w:rPr>
        <w:t xml:space="preserve">досадных мыслей. </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w:t>
      </w:r>
      <w:commentRangeStart w:id="24"/>
      <w:commentRangeStart w:id="25"/>
      <w:r w:rsidDel="00000000" w:rsidR="00000000" w:rsidRPr="00000000">
        <w:rPr>
          <w:rFonts w:ascii="Times New Roman" w:cs="Times New Roman" w:eastAsia="Times New Roman" w:hAnsi="Times New Roman"/>
          <w:sz w:val="24"/>
          <w:szCs w:val="24"/>
          <w:rtl w:val="0"/>
        </w:rPr>
        <w:t xml:space="preserve">вернув звуки Косого переулка.</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commentRangeStart w:id="26"/>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слишком</w:t>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i w:val="1"/>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i w:val="1"/>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commentRangeStart w:id="27"/>
      <w:r w:rsidDel="00000000" w:rsidR="00000000" w:rsidRPr="00000000">
        <w:rPr>
          <w:rFonts w:ascii="Times New Roman" w:cs="Times New Roman" w:eastAsia="Times New Roman" w:hAnsi="Times New Roman"/>
          <w:i w:val="1"/>
          <w:sz w:val="24"/>
          <w:szCs w:val="24"/>
          <w:rtl w:val="0"/>
        </w:rPr>
        <w:t xml:space="preserve">нет</w:t>
      </w:r>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олицетворяет меня, </w:t>
      </w:r>
      <w:commentRangeStart w:id="28"/>
      <w:r w:rsidDel="00000000" w:rsidR="00000000" w:rsidRPr="00000000">
        <w:rPr>
          <w:rFonts w:ascii="Times New Roman" w:cs="Times New Roman" w:eastAsia="Times New Roman" w:hAnsi="Times New Roman"/>
          <w:sz w:val="24"/>
          <w:szCs w:val="24"/>
          <w:rtl w:val="0"/>
        </w:rPr>
        <w:t xml:space="preserve">мои родители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запирали меня голодным в чулане, у меня </w:t>
      </w:r>
      <w:commentRangeStart w:id="29"/>
      <w:r w:rsidDel="00000000" w:rsidR="00000000" w:rsidRPr="00000000">
        <w:rPr>
          <w:rFonts w:ascii="Times New Roman" w:cs="Times New Roman" w:eastAsia="Times New Roman" w:hAnsi="Times New Roman"/>
          <w:i w:val="1"/>
          <w:sz w:val="24"/>
          <w:szCs w:val="24"/>
          <w:rtl w:val="0"/>
        </w:rPr>
        <w:t xml:space="preserve">нет</w:t>
      </w:r>
      <w:commentRangeEnd w:id="29"/>
      <w:r w:rsidDel="00000000" w:rsidR="00000000" w:rsidRPr="00000000">
        <w:commentReference w:id="29"/>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w:t>
      </w:r>
      <w:r w:rsidDel="00000000" w:rsidR="00000000" w:rsidRPr="00000000">
        <w:rPr>
          <w:rFonts w:ascii="Times New Roman" w:cs="Times New Roman" w:eastAsia="Times New Roman" w:hAnsi="Times New Roman"/>
          <w:i w:val="1"/>
          <w:sz w:val="24"/>
          <w:szCs w:val="24"/>
          <w:rtl w:val="0"/>
        </w:rPr>
        <w:t xml:space="preserve">мне не нравится ход ваших мыслей, профессор МакГонагалл!</w:t>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i w:val="1"/>
          <w:sz w:val="24"/>
          <w:szCs w:val="24"/>
          <w:rtl w:val="0"/>
        </w:rPr>
        <w:t xml:space="preserve">жертвой жестокого обращения?</w:t>
      </w:r>
      <w:ins w:author="Alaric Lightin" w:id="19" w:date="2016-01-27T00:06:05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w:t>
      </w:r>
      <w:r w:rsidDel="00000000" w:rsidR="00000000" w:rsidRPr="00000000">
        <w:rPr>
          <w:rFonts w:ascii="Times New Roman" w:cs="Times New Roman" w:eastAsia="Times New Roman" w:hAnsi="Times New Roman"/>
          <w:i w:val="1"/>
          <w:sz w:val="24"/>
          <w:szCs w:val="24"/>
          <w:rtl w:val="0"/>
        </w:rPr>
        <w:t xml:space="preserve">дурак</w:t>
      </w:r>
      <w:r w:rsidDel="00000000" w:rsidR="00000000" w:rsidRPr="00000000">
        <w:rPr>
          <w:rFonts w:ascii="Times New Roman" w:cs="Times New Roman" w:eastAsia="Times New Roman" w:hAnsi="Times New Roman"/>
          <w:sz w:val="24"/>
          <w:szCs w:val="24"/>
          <w:rtl w:val="0"/>
        </w:rPr>
        <w:t xml:space="preserve">?</w:t>
      </w:r>
      <w:ins w:author="Alaric Lightin" w:id="20" w:date="2016-01-27T00:06:1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Я </w:t>
      </w:r>
      <w:ins w:author="Alaric Lightin" w:id="21" w:date="2016-01-27T00:06:43Z">
        <w:r w:rsidDel="00000000" w:rsidR="00000000" w:rsidRPr="00000000">
          <w:rPr>
            <w:rFonts w:ascii="Times New Roman" w:cs="Times New Roman" w:eastAsia="Times New Roman" w:hAnsi="Times New Roman"/>
            <w:sz w:val="24"/>
            <w:szCs w:val="24"/>
            <w:rtl w:val="0"/>
          </w:rPr>
          <w:t xml:space="preserve">прекрасно знаком</w:t>
        </w:r>
      </w:ins>
      <w:del w:author="Alaric Lightin" w:id="21" w:date="2016-01-27T00:06:43Z">
        <w:r w:rsidDel="00000000" w:rsidR="00000000" w:rsidRPr="00000000">
          <w:rPr>
            <w:rFonts w:ascii="Times New Roman" w:cs="Times New Roman" w:eastAsia="Times New Roman" w:hAnsi="Times New Roman"/>
            <w:i w:val="1"/>
            <w:sz w:val="24"/>
            <w:szCs w:val="24"/>
            <w:rtl w:val="0"/>
          </w:rPr>
          <w:delText xml:space="preserve">знаком</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i w:val="1"/>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i w:val="1"/>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ins w:author="Alaric Lightin" w:id="22" w:date="2016-01-29T06:38:07Z">
        <w:r w:rsidDel="00000000" w:rsidR="00000000" w:rsidRPr="00000000">
          <w:rPr>
            <w:rFonts w:ascii="Times New Roman" w:cs="Times New Roman" w:eastAsia="Times New Roman" w:hAnsi="Times New Roman"/>
            <w:sz w:val="24"/>
            <w:szCs w:val="24"/>
            <w:rtl w:val="0"/>
          </w:rPr>
          <w:t xml:space="preserve">Не смейте даже заикаться о подобных… подобных инсинуациях! Никогда! Никогда, вы слышите меня, МакГонагалл?</w:t>
        </w:r>
      </w:ins>
      <w:del w:author="Alaric Lightin" w:id="22" w:date="2016-01-29T06:38:07Z">
        <w:r w:rsidDel="00000000" w:rsidR="00000000" w:rsidRPr="00000000">
          <w:rPr>
            <w:rFonts w:ascii="Times New Roman" w:cs="Times New Roman" w:eastAsia="Times New Roman" w:hAnsi="Times New Roman"/>
            <w:sz w:val="24"/>
            <w:szCs w:val="24"/>
            <w:rtl w:val="0"/>
          </w:rPr>
          <w:delText xml:space="preserve">Даже </w:delText>
        </w:r>
        <w:r w:rsidDel="00000000" w:rsidR="00000000" w:rsidRPr="00000000">
          <w:rPr>
            <w:rFonts w:ascii="Times New Roman" w:cs="Times New Roman" w:eastAsia="Times New Roman" w:hAnsi="Times New Roman"/>
            <w:i w:val="1"/>
            <w:sz w:val="24"/>
            <w:szCs w:val="24"/>
            <w:rtl w:val="0"/>
          </w:rPr>
          <w:delText xml:space="preserve">не думайте</w:delText>
        </w:r>
        <w:r w:rsidDel="00000000" w:rsidR="00000000" w:rsidRPr="00000000">
          <w:rPr>
            <w:rFonts w:ascii="Times New Roman" w:cs="Times New Roman" w:eastAsia="Times New Roman" w:hAnsi="Times New Roman"/>
            <w:sz w:val="24"/>
            <w:szCs w:val="24"/>
            <w:rtl w:val="0"/>
          </w:rPr>
          <w:delText xml:space="preserve"> сказат</w:delText>
        </w:r>
        <w:commentRangeStart w:id="30"/>
        <w:commentRangeStart w:id="31"/>
        <w:commentRangeStart w:id="32"/>
        <w:r w:rsidDel="00000000" w:rsidR="00000000" w:rsidRPr="00000000">
          <w:rPr>
            <w:rFonts w:ascii="Times New Roman" w:cs="Times New Roman" w:eastAsia="Times New Roman" w:hAnsi="Times New Roman"/>
            <w:sz w:val="24"/>
            <w:szCs w:val="24"/>
            <w:rtl w:val="0"/>
          </w:rPr>
          <w:delText xml:space="preserve">ь кому-нибудь хоть слово из того, что вы наговорили</w:delTex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Никому</w:delText>
        </w:r>
        <w:r w:rsidDel="00000000" w:rsidR="00000000" w:rsidRPr="00000000">
          <w:rPr>
            <w:rFonts w:ascii="Times New Roman" w:cs="Times New Roman" w:eastAsia="Times New Roman" w:hAnsi="Times New Roman"/>
            <w:sz w:val="24"/>
            <w:szCs w:val="24"/>
            <w:rtl w:val="0"/>
          </w:rPr>
          <w:delText xml:space="preserve">, вы слышите меня, МакГонагалл?</w:delText>
        </w:r>
      </w:del>
      <w:r w:rsidDel="00000000" w:rsidR="00000000" w:rsidRPr="00000000">
        <w:rPr>
          <w:rFonts w:ascii="Times New Roman" w:cs="Times New Roman" w:eastAsia="Times New Roman" w:hAnsi="Times New Roman"/>
          <w:sz w:val="24"/>
          <w:szCs w:val="24"/>
          <w:rtl w:val="0"/>
        </w:rPr>
        <w:t xml:space="preserve"> </w:t>
      </w:r>
      <w:ins w:author="Alaric Lightin" w:id="23" w:date="2016-01-29T06:38:25Z">
        <w:r w:rsidDel="00000000" w:rsidR="00000000" w:rsidRPr="00000000">
          <w:rPr>
            <w:rFonts w:ascii="Times New Roman" w:cs="Times New Roman" w:eastAsia="Times New Roman" w:hAnsi="Times New Roman"/>
            <w:sz w:val="24"/>
            <w:szCs w:val="24"/>
            <w:rtl w:val="0"/>
          </w:rPr>
          <w:t xml:space="preserve">Такие</w:t>
        </w:r>
      </w:ins>
      <w:del w:author="Alaric Lightin" w:id="23" w:date="2016-01-29T06:38:25Z">
        <w:r w:rsidDel="00000000" w:rsidR="00000000" w:rsidRPr="00000000">
          <w:rPr>
            <w:rFonts w:ascii="Times New Roman" w:cs="Times New Roman" w:eastAsia="Times New Roman" w:hAnsi="Times New Roman"/>
            <w:sz w:val="24"/>
            <w:szCs w:val="24"/>
            <w:rtl w:val="0"/>
          </w:rPr>
          <w:delText xml:space="preserve">Подобные</w:delText>
        </w:r>
      </w:del>
      <w:r w:rsidDel="00000000" w:rsidR="00000000" w:rsidRPr="00000000">
        <w:rPr>
          <w:rFonts w:ascii="Times New Roman" w:cs="Times New Roman" w:eastAsia="Times New Roman" w:hAnsi="Times New Roman"/>
          <w:sz w:val="24"/>
          <w:szCs w:val="24"/>
          <w:rtl w:val="0"/>
        </w:rPr>
        <w:t xml:space="preserve"> обвинения </w:t>
      </w:r>
      <w:ins w:author="Alaric Lightin" w:id="24" w:date="2016-01-29T06:38:35Z">
        <w:r w:rsidDel="00000000" w:rsidR="00000000" w:rsidRPr="00000000">
          <w:rPr>
            <w:rFonts w:ascii="Times New Roman" w:cs="Times New Roman" w:eastAsia="Times New Roman" w:hAnsi="Times New Roman"/>
            <w:sz w:val="24"/>
            <w:szCs w:val="24"/>
            <w:rtl w:val="0"/>
          </w:rPr>
          <w:t xml:space="preserve">иногда уничтожают</w:t>
        </w:r>
      </w:ins>
      <w:del w:author="Alaric Lightin" w:id="24" w:date="2016-01-29T06:38:35Z">
        <w:r w:rsidDel="00000000" w:rsidR="00000000" w:rsidRPr="00000000">
          <w:rPr>
            <w:rFonts w:ascii="Times New Roman" w:cs="Times New Roman" w:eastAsia="Times New Roman" w:hAnsi="Times New Roman"/>
            <w:sz w:val="24"/>
            <w:szCs w:val="24"/>
            <w:rtl w:val="0"/>
          </w:rPr>
          <w:delText xml:space="preserve">могут уничтожать</w:delText>
        </w:r>
      </w:del>
      <w:r w:rsidDel="00000000" w:rsidR="00000000" w:rsidRPr="00000000">
        <w:rPr>
          <w:rFonts w:ascii="Times New Roman" w:cs="Times New Roman" w:eastAsia="Times New Roman" w:hAnsi="Times New Roman"/>
          <w:sz w:val="24"/>
          <w:szCs w:val="24"/>
          <w:rtl w:val="0"/>
        </w:rPr>
        <w:t xml:space="preserve"> людей и разруша</w:t>
      </w:r>
      <w:del w:author="Alaric Lightin" w:id="25" w:date="2016-01-29T06:38:40Z">
        <w:r w:rsidDel="00000000" w:rsidR="00000000" w:rsidRPr="00000000">
          <w:rPr>
            <w:rFonts w:ascii="Times New Roman" w:cs="Times New Roman" w:eastAsia="Times New Roman" w:hAnsi="Times New Roman"/>
            <w:sz w:val="24"/>
            <w:szCs w:val="24"/>
            <w:rtl w:val="0"/>
          </w:rPr>
          <w:delText xml:space="preserve">ть</w:delText>
        </w:r>
      </w:del>
      <w:ins w:author="Alaric Lightin" w:id="25" w:date="2016-01-29T06:38:40Z">
        <w:r w:rsidDel="00000000" w:rsidR="00000000" w:rsidRPr="00000000">
          <w:rPr>
            <w:rFonts w:ascii="Times New Roman" w:cs="Times New Roman" w:eastAsia="Times New Roman" w:hAnsi="Times New Roman"/>
            <w:sz w:val="24"/>
            <w:szCs w:val="24"/>
            <w:rtl w:val="0"/>
          </w:rPr>
          <w:t xml:space="preserve">ют</w:t>
        </w:r>
      </w:ins>
      <w:r w:rsidDel="00000000" w:rsidR="00000000" w:rsidRPr="00000000">
        <w:rPr>
          <w:rFonts w:ascii="Times New Roman" w:cs="Times New Roman" w:eastAsia="Times New Roman" w:hAnsi="Times New Roman"/>
          <w:sz w:val="24"/>
          <w:szCs w:val="24"/>
          <w:rtl w:val="0"/>
        </w:rPr>
        <w:t xml:space="preserve"> семьи, даже если родители </w:t>
      </w:r>
      <w:del w:author="Alaric Lightin" w:id="26" w:date="2016-01-29T06:38:51Z">
        <w:r w:rsidDel="00000000" w:rsidR="00000000" w:rsidRPr="00000000">
          <w:rPr>
            <w:rFonts w:ascii="Times New Roman" w:cs="Times New Roman" w:eastAsia="Times New Roman" w:hAnsi="Times New Roman"/>
            <w:sz w:val="24"/>
            <w:szCs w:val="24"/>
            <w:rtl w:val="0"/>
          </w:rPr>
          <w:delText xml:space="preserve">были </w:delText>
        </w:r>
      </w:del>
      <w:r w:rsidDel="00000000" w:rsidR="00000000" w:rsidRPr="00000000">
        <w:rPr>
          <w:rFonts w:ascii="Times New Roman" w:cs="Times New Roman" w:eastAsia="Times New Roman" w:hAnsi="Times New Roman"/>
          <w:sz w:val="24"/>
          <w:szCs w:val="24"/>
          <w:rtl w:val="0"/>
        </w:rPr>
        <w:t xml:space="preserve">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i w:val="1"/>
          <w:sz w:val="24"/>
          <w:szCs w:val="24"/>
          <w:rtl w:val="0"/>
        </w:rPr>
        <w:t xml:space="preserve">Не смейте угрожать этим моей семье!</w:t>
      </w:r>
      <w:ins w:author="Alaric Lightin" w:id="27" w:date="2016-01-27T00:08:2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Я не позволю вам её разрушить!</w:t>
      </w:r>
      <w:ins w:author="Alaric Lightin" w:id="28" w:date="2016-01-27T00:08:2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i w:val="1"/>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i w:val="1"/>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commentRangeStart w:id="33"/>
      <w:r w:rsidDel="00000000" w:rsidR="00000000" w:rsidRPr="00000000">
        <w:rPr>
          <w:rFonts w:ascii="Times New Roman" w:cs="Times New Roman" w:eastAsia="Times New Roman" w:hAnsi="Times New Roman"/>
          <w:sz w:val="24"/>
          <w:szCs w:val="24"/>
          <w:rtl w:val="0"/>
        </w:rPr>
        <w:t xml:space="preserve">Обливиэйт</w:t>
      </w:r>
      <w:commentRangeEnd w:id="33"/>
      <w:r w:rsidDel="00000000" w:rsidR="00000000" w:rsidRPr="00000000">
        <w:commentReference w:id="3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i w:val="1"/>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ins w:author="Alaric Lightin" w:id="29" w:date="2016-01-27T00:09:45Z">
        <w:r w:rsidDel="00000000" w:rsidR="00000000" w:rsidRPr="00000000">
          <w:rPr>
            <w:rFonts w:ascii="Times New Roman" w:cs="Times New Roman" w:eastAsia="Times New Roman" w:hAnsi="Times New Roman"/>
            <w:sz w:val="24"/>
            <w:szCs w:val="24"/>
            <w:rtl w:val="0"/>
          </w:rPr>
          <w:t xml:space="preserve">очень непросто</w:t>
        </w:r>
      </w:ins>
      <w:del w:author="Alaric Lightin" w:id="29" w:date="2016-01-27T00:09:45Z">
        <w:r w:rsidDel="00000000" w:rsidR="00000000" w:rsidRPr="00000000">
          <w:rPr>
            <w:rFonts w:ascii="Times New Roman" w:cs="Times New Roman" w:eastAsia="Times New Roman" w:hAnsi="Times New Roman"/>
            <w:i w:val="1"/>
            <w:sz w:val="24"/>
            <w:szCs w:val="24"/>
            <w:rtl w:val="0"/>
          </w:rPr>
          <w:delText xml:space="preserve">непросто</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ins w:author="Alaric Lightin" w:id="30" w:date="2016-01-27T00:10:12Z">
        <w:r w:rsidDel="00000000" w:rsidR="00000000" w:rsidRPr="00000000">
          <w:rPr>
            <w:rFonts w:ascii="Times New Roman" w:cs="Times New Roman" w:eastAsia="Times New Roman" w:hAnsi="Times New Roman"/>
            <w:sz w:val="24"/>
            <w:szCs w:val="24"/>
            <w:rtl w:val="0"/>
          </w:rPr>
          <w:t xml:space="preserve">уже </w:t>
        </w:r>
      </w:ins>
      <w:r w:rsidDel="00000000" w:rsidR="00000000" w:rsidRPr="00000000">
        <w:rPr>
          <w:rFonts w:ascii="Times New Roman" w:cs="Times New Roman" w:eastAsia="Times New Roman" w:hAnsi="Times New Roman"/>
          <w:i w:val="1"/>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ins w:author="Alaric Lightin" w:id="31" w:date="2016-01-29T06:40:40Z">
        <w:commentRangeStart w:id="34"/>
        <w:commentRangeStart w:id="35"/>
        <w:commentRangeStart w:id="36"/>
        <w:r w:rsidDel="00000000" w:rsidR="00000000" w:rsidRPr="00000000">
          <w:rPr>
            <w:rFonts w:ascii="Times New Roman" w:cs="Times New Roman" w:eastAsia="Times New Roman" w:hAnsi="Times New Roman"/>
            <w:sz w:val="24"/>
            <w:szCs w:val="24"/>
            <w:rtl w:val="0"/>
          </w:rPr>
          <w:t xml:space="preserve">, что, может быть, в вас вообще есть что-то нечеловеческое</w:t>
        </w:r>
      </w:ins>
      <w:del w:author="Alaric Lightin" w:id="31" w:date="2016-01-29T06:40:40Z">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Fonts w:ascii="Times New Roman" w:cs="Times New Roman" w:eastAsia="Times New Roman" w:hAnsi="Times New Roman"/>
            <w:sz w:val="24"/>
            <w:szCs w:val="24"/>
            <w:rtl w:val="0"/>
          </w:rPr>
          <w:delText xml:space="preserve"> даже, что вы не совсем </w:delText>
        </w:r>
        <w:r w:rsidDel="00000000" w:rsidR="00000000" w:rsidRPr="00000000">
          <w:rPr>
            <w:rFonts w:ascii="Times New Roman" w:cs="Times New Roman" w:eastAsia="Times New Roman" w:hAnsi="Times New Roman"/>
            <w:i w:val="1"/>
            <w:sz w:val="24"/>
            <w:szCs w:val="24"/>
            <w:rtl w:val="0"/>
          </w:rPr>
          <w:delText xml:space="preserve">человек</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ins w:author="Alaric Lightin" w:id="32" w:date="2015-04-17T17:09:14Z">
        <w:commentRangeStart w:id="37"/>
        <w:r w:rsidDel="00000000" w:rsidR="00000000" w:rsidRPr="00000000">
          <w:rPr>
            <w:rFonts w:ascii="Times New Roman" w:cs="Times New Roman" w:eastAsia="Times New Roman" w:hAnsi="Times New Roman"/>
            <w:sz w:val="24"/>
            <w:szCs w:val="24"/>
            <w:rtl w:val="0"/>
          </w:rPr>
          <w:t xml:space="preserve">профессор</w:t>
        </w:r>
      </w:ins>
      <w:del w:author="Alaric Lightin" w:id="32" w:date="2015-04-17T17:09:14Z">
        <w:commentRangeEnd w:id="37"/>
        <w:r w:rsidDel="00000000" w:rsidR="00000000" w:rsidRPr="00000000">
          <w:commentReference w:id="37"/>
        </w:r>
        <w:r w:rsidDel="00000000" w:rsidR="00000000" w:rsidRPr="00000000">
          <w:rPr>
            <w:rFonts w:ascii="Times New Roman" w:cs="Times New Roman" w:eastAsia="Times New Roman" w:hAnsi="Times New Roman"/>
            <w:sz w:val="24"/>
            <w:szCs w:val="24"/>
            <w:rtl w:val="0"/>
          </w:rPr>
          <w:delText xml:space="preserve">МакГонагалл</w:delText>
        </w:r>
      </w:del>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i w:val="1"/>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w:t>
      </w:r>
      <w:ins w:author="Alaric Lightin" w:id="33" w:date="2016-01-29T06:42:06Z">
        <w:r w:rsidDel="00000000" w:rsidR="00000000" w:rsidRPr="00000000">
          <w:rPr>
            <w:rFonts w:ascii="Times New Roman" w:cs="Times New Roman" w:eastAsia="Times New Roman" w:hAnsi="Times New Roman"/>
            <w:sz w:val="24"/>
            <w:szCs w:val="24"/>
            <w:rtl w:val="0"/>
          </w:rPr>
          <w:t xml:space="preserve">и в то же время у них в руках абсолютная власть</w:t>
        </w:r>
      </w:ins>
      <w:del w:author="Alaric Lightin" w:id="33" w:date="2016-01-29T06:42:06Z">
        <w:r w:rsidDel="00000000" w:rsidR="00000000" w:rsidRPr="00000000">
          <w:rPr>
            <w:rFonts w:ascii="Times New Roman" w:cs="Times New Roman" w:eastAsia="Times New Roman" w:hAnsi="Times New Roman"/>
            <w:sz w:val="24"/>
            <w:szCs w:val="24"/>
            <w:rtl w:val="0"/>
          </w:rPr>
          <w:delText xml:space="preserve">имея </w:delText>
        </w:r>
        <w:r w:rsidDel="00000000" w:rsidR="00000000" w:rsidRPr="00000000">
          <w:rPr>
            <w:rFonts w:ascii="Times New Roman" w:cs="Times New Roman" w:eastAsia="Times New Roman" w:hAnsi="Times New Roman"/>
            <w:sz w:val="24"/>
            <w:szCs w:val="24"/>
            <w:rtl w:val="0"/>
          </w:rPr>
          <w:delText xml:space="preserve">в то же время </w:delText>
        </w:r>
      </w:del>
      <w:ins w:author="Gleb Mazursky" w:id="34" w:date="2016-01-29T03:51:35Z">
        <w:del w:author="Alaric Lightin" w:id="33" w:date="2016-01-29T06:42:06Z">
          <w:r w:rsidDel="00000000" w:rsidR="00000000" w:rsidRPr="00000000">
            <w:rPr>
              <w:rFonts w:ascii="Times New Roman" w:cs="Times New Roman" w:eastAsia="Times New Roman" w:hAnsi="Times New Roman"/>
              <w:sz w:val="24"/>
              <w:szCs w:val="24"/>
              <w:rtl w:val="0"/>
            </w:rPr>
            <w:delText xml:space="preserve">имея </w:delText>
          </w:r>
        </w:del>
      </w:ins>
      <w:del w:author="Alaric Lightin" w:id="33" w:date="2016-01-29T06:42:06Z">
        <w:r w:rsidDel="00000000" w:rsidR="00000000" w:rsidRPr="00000000">
          <w:rPr>
            <w:rFonts w:ascii="Times New Roman" w:cs="Times New Roman" w:eastAsia="Times New Roman" w:hAnsi="Times New Roman"/>
            <w:sz w:val="24"/>
            <w:szCs w:val="24"/>
            <w:rtl w:val="0"/>
          </w:rPr>
          <w:delText xml:space="preserve">абсолютную власть</w:delText>
        </w:r>
      </w:del>
      <w:r w:rsidDel="00000000" w:rsidR="00000000" w:rsidRPr="00000000">
        <w:rPr>
          <w:rFonts w:ascii="Times New Roman" w:cs="Times New Roman" w:eastAsia="Times New Roman" w:hAnsi="Times New Roman"/>
          <w:sz w:val="24"/>
          <w:szCs w:val="24"/>
          <w:rtl w:val="0"/>
        </w:rPr>
        <w:t xml:space="preserve"> над всем моим существованием. Я не хочу на это обижаться, но я стараюсь быть честным хотя бы с самим собой — так что да, </w:t>
      </w:r>
      <w:commentRangeStart w:id="38"/>
      <w:r w:rsidDel="00000000" w:rsidR="00000000" w:rsidRPr="00000000">
        <w:rPr>
          <w:rFonts w:ascii="Times New Roman" w:cs="Times New Roman" w:eastAsia="Times New Roman" w:hAnsi="Times New Roman"/>
          <w:sz w:val="24"/>
          <w:szCs w:val="24"/>
          <w:rtl w:val="0"/>
        </w:rPr>
        <w:t xml:space="preserve">есть немного</w:t>
      </w:r>
      <w:commentRangeEnd w:id="38"/>
      <w:r w:rsidDel="00000000" w:rsidR="00000000" w:rsidRPr="00000000">
        <w:commentReference w:id="38"/>
      </w:r>
      <w:r w:rsidDel="00000000" w:rsidR="00000000" w:rsidRPr="00000000">
        <w:rPr>
          <w:rFonts w:ascii="Times New Roman" w:cs="Times New Roman" w:eastAsia="Times New Roman" w:hAnsi="Times New Roman"/>
          <w:sz w:val="24"/>
          <w:szCs w:val="24"/>
          <w:rtl w:val="0"/>
        </w:rPr>
        <w:t xml:space="preserve">.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ins w:author="Gleb Mazursky" w:id="35" w:date="2016-01-29T03:53:31Z">
        <w:r w:rsidDel="00000000" w:rsidR="00000000" w:rsidRPr="00000000">
          <w:rPr>
            <w:rFonts w:ascii="Times New Roman" w:cs="Times New Roman" w:eastAsia="Times New Roman" w:hAnsi="Times New Roman"/>
            <w:i w:val="1"/>
            <w:sz w:val="24"/>
            <w:szCs w:val="24"/>
            <w:rtl w:val="0"/>
          </w:rPr>
          <w:t xml:space="preserve">Это точно всё?</w:t>
        </w:r>
      </w:ins>
      <w:del w:author="Gleb Mazursky" w:id="35" w:date="2016-01-29T03:53:31Z">
        <w:r w:rsidDel="00000000" w:rsidR="00000000" w:rsidRPr="00000000">
          <w:rPr>
            <w:rFonts w:ascii="Times New Roman" w:cs="Times New Roman" w:eastAsia="Times New Roman" w:hAnsi="Times New Roman"/>
            <w:i w:val="1"/>
            <w:sz w:val="24"/>
            <w:szCs w:val="24"/>
            <w:rtl w:val="0"/>
          </w:rPr>
          <w:delText xml:space="preserve">Это </w:delText>
        </w:r>
        <w:r w:rsidDel="00000000" w:rsidR="00000000" w:rsidRPr="00000000">
          <w:rPr>
            <w:rFonts w:ascii="Times New Roman" w:cs="Times New Roman" w:eastAsia="Times New Roman" w:hAnsi="Times New Roman"/>
            <w:i w:val="1"/>
            <w:sz w:val="24"/>
            <w:szCs w:val="24"/>
            <w:rtl w:val="0"/>
          </w:rPr>
          <w:delText xml:space="preserve">всё</w:delText>
        </w:r>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ins w:author="Gleb Mazursky" w:id="36" w:date="2016-01-29T03:53:53Z">
        <w:r w:rsidDel="00000000" w:rsidR="00000000" w:rsidRPr="00000000">
          <w:rPr>
            <w:rFonts w:ascii="Times New Roman" w:cs="Times New Roman" w:eastAsia="Times New Roman" w:hAnsi="Times New Roman"/>
            <w:sz w:val="24"/>
            <w:szCs w:val="24"/>
            <w:rtl w:val="0"/>
          </w:rPr>
          <w:t xml:space="preserve">хотя бы </w:t>
        </w:r>
      </w:ins>
      <w:r w:rsidDel="00000000" w:rsidR="00000000" w:rsidRPr="00000000">
        <w:rPr>
          <w:rFonts w:ascii="Times New Roman" w:cs="Times New Roman" w:eastAsia="Times New Roman" w:hAnsi="Times New Roman"/>
          <w:i w:val="1"/>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ins w:author="Alaric Lightin" w:id="37" w:date="2015-04-17T17:09:40Z">
        <w:r w:rsidDel="00000000" w:rsidR="00000000" w:rsidRPr="00000000">
          <w:rPr>
            <w:rFonts w:ascii="Times New Roman" w:cs="Times New Roman" w:eastAsia="Times New Roman" w:hAnsi="Times New Roman"/>
            <w:sz w:val="24"/>
            <w:szCs w:val="24"/>
            <w:rtl w:val="0"/>
          </w:rPr>
          <w:t xml:space="preserve">профессор </w:t>
        </w:r>
      </w:ins>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Весьма любопытно, что эта палочка выбрала вас, потому что её сестра в ответе за ваш шрам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ins w:author="Gleb Mazursky" w:id="38" w:date="2016-01-29T03:55:09Z">
        <w:r w:rsidDel="00000000" w:rsidR="00000000" w:rsidRPr="00000000">
          <w:rPr>
            <w:rFonts w:ascii="Times New Roman" w:cs="Times New Roman" w:eastAsia="Times New Roman" w:hAnsi="Times New Roman"/>
            <w:i w:val="1"/>
            <w:sz w:val="24"/>
            <w:szCs w:val="24"/>
            <w:rtl w:val="0"/>
          </w:rPr>
          <w:t xml:space="preserve">точно не могло</w:t>
        </w:r>
      </w:ins>
      <w:del w:author="Gleb Mazursky" w:id="38" w:date="2016-01-29T03:55:09Z">
        <w:r w:rsidDel="00000000" w:rsidR="00000000" w:rsidRPr="00000000">
          <w:rPr>
            <w:rFonts w:ascii="Times New Roman" w:cs="Times New Roman" w:eastAsia="Times New Roman" w:hAnsi="Times New Roman"/>
            <w:i w:val="1"/>
            <w:sz w:val="24"/>
            <w:szCs w:val="24"/>
            <w:rtl w:val="0"/>
          </w:rPr>
          <w:delText xml:space="preserve">не могло</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совпадением. В магазине </w:t>
      </w:r>
      <w:ins w:author="Gleb Mazursky" w:id="39" w:date="2016-01-29T03:55:20Z">
        <w:r w:rsidDel="00000000" w:rsidR="00000000" w:rsidRPr="00000000">
          <w:rPr>
            <w:rFonts w:ascii="Times New Roman" w:cs="Times New Roman" w:eastAsia="Times New Roman" w:hAnsi="Times New Roman"/>
            <w:sz w:val="24"/>
            <w:szCs w:val="24"/>
            <w:rtl w:val="0"/>
          </w:rPr>
          <w:t xml:space="preserve">продавались </w:t>
        </w:r>
      </w:ins>
      <w:del w:author="Gleb Mazursky" w:id="39" w:date="2016-01-29T03:55:20Z">
        <w:r w:rsidDel="00000000" w:rsidR="00000000" w:rsidRPr="00000000">
          <w:rPr>
            <w:rFonts w:ascii="Times New Roman" w:cs="Times New Roman" w:eastAsia="Times New Roman" w:hAnsi="Times New Roman"/>
            <w:sz w:val="24"/>
            <w:szCs w:val="24"/>
            <w:rtl w:val="0"/>
          </w:rPr>
          <w:delText xml:space="preserve">были </w:delText>
        </w:r>
      </w:del>
      <w:r w:rsidDel="00000000" w:rsidR="00000000" w:rsidRPr="00000000">
        <w:rPr>
          <w:rFonts w:ascii="Times New Roman" w:cs="Times New Roman" w:eastAsia="Times New Roman" w:hAnsi="Times New Roman"/>
          <w:sz w:val="24"/>
          <w:szCs w:val="24"/>
          <w:rtl w:val="0"/>
        </w:rPr>
        <w:t xml:space="preserve">тысячи палочек. Нет, возможно</w:t>
      </w:r>
      <w:del w:author="Gleb Mazursky" w:id="40" w:date="2016-01-29T03:55:37Z">
        <w:r w:rsidDel="00000000" w:rsidR="00000000" w:rsidRPr="00000000">
          <w:rPr>
            <w:rFonts w:ascii="Times New Roman" w:cs="Times New Roman" w:eastAsia="Times New Roman" w:hAnsi="Times New Roman"/>
            <w:sz w:val="24"/>
            <w:szCs w:val="24"/>
            <w:rtl w:val="0"/>
          </w:rPr>
          <w:delText xml:space="preserve">, было</w:delText>
        </w:r>
      </w:del>
      <w:r w:rsidDel="00000000" w:rsidR="00000000" w:rsidRPr="00000000">
        <w:rPr>
          <w:rFonts w:ascii="Times New Roman" w:cs="Times New Roman" w:eastAsia="Times New Roman" w:hAnsi="Times New Roman"/>
          <w:sz w:val="24"/>
          <w:szCs w:val="24"/>
          <w:rtl w:val="0"/>
        </w:rPr>
        <w:t xml:space="preserve">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Как странно»</w:t>
      </w:r>
      <w:r w:rsidDel="00000000" w:rsidR="00000000" w:rsidRPr="00000000">
        <w:rPr>
          <w:rFonts w:ascii="Times New Roman" w:cs="Times New Roman" w:eastAsia="Times New Roman" w:hAnsi="Times New Roman"/>
          <w:sz w:val="24"/>
          <w:szCs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w:t>
      </w:r>
      <w:ins w:author="Alaric Lightin" w:id="41" w:date="2016-01-27T00:12:12Z">
        <w:r w:rsidDel="00000000" w:rsidR="00000000" w:rsidRPr="00000000">
          <w:rPr>
            <w:rFonts w:ascii="Times New Roman" w:cs="Times New Roman" w:eastAsia="Times New Roman" w:hAnsi="Times New Roman"/>
            <w:sz w:val="24"/>
            <w:szCs w:val="24"/>
            <w:rtl w:val="0"/>
          </w:rPr>
          <w:t xml:space="preserve">совершенно</w:t>
        </w:r>
      </w:ins>
      <w:del w:author="Alaric Lightin" w:id="41" w:date="2016-01-27T00:12:12Z">
        <w:r w:rsidDel="00000000" w:rsidR="00000000" w:rsidRPr="00000000">
          <w:rPr>
            <w:rFonts w:ascii="Times New Roman" w:cs="Times New Roman" w:eastAsia="Times New Roman" w:hAnsi="Times New Roman"/>
            <w:sz w:val="24"/>
            <w:szCs w:val="24"/>
            <w:rtl w:val="0"/>
          </w:rPr>
          <w:delText xml:space="preserve">даже</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i w:val="1"/>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w:t>
      </w:r>
      <w:ins w:author="Gleb Mazursky" w:id="42" w:date="2016-01-29T03:56:53Z">
        <w:r w:rsidDel="00000000" w:rsidR="00000000" w:rsidRPr="00000000">
          <w:rPr>
            <w:rFonts w:ascii="Times New Roman" w:cs="Times New Roman" w:eastAsia="Times New Roman" w:hAnsi="Times New Roman"/>
            <w:sz w:val="24"/>
            <w:szCs w:val="24"/>
            <w:rtl w:val="0"/>
          </w:rPr>
          <w:t xml:space="preserve"> так</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w:t>
      </w:r>
      <w:commentRangeStart w:id="39"/>
      <w:r w:rsidDel="00000000" w:rsidR="00000000" w:rsidRPr="00000000">
        <w:rPr>
          <w:rFonts w:ascii="Times New Roman" w:cs="Times New Roman" w:eastAsia="Times New Roman" w:hAnsi="Times New Roman"/>
          <w:sz w:val="24"/>
          <w:szCs w:val="24"/>
          <w:rtl w:val="0"/>
        </w:rPr>
        <w:t xml:space="preserve">будет </w:t>
      </w:r>
      <w:commentRangeEnd w:id="39"/>
      <w:r w:rsidDel="00000000" w:rsidR="00000000" w:rsidRPr="00000000">
        <w:commentReference w:id="39"/>
      </w:r>
      <w:r w:rsidDel="00000000" w:rsidR="00000000" w:rsidRPr="00000000">
        <w:rPr>
          <w:rFonts w:ascii="Times New Roman" w:cs="Times New Roman" w:eastAsia="Times New Roman" w:hAnsi="Times New Roman"/>
          <w:sz w:val="24"/>
          <w:szCs w:val="24"/>
          <w:rtl w:val="0"/>
        </w:rPr>
        <w:t xml:space="preserve">поражение великого и ужасного Тёмного Лорда, и что история эта</w:t>
      </w:r>
      <w:ins w:author="Gleb Mazursky" w:id="43" w:date="2016-01-29T03:58:47Z">
        <w:r w:rsidDel="00000000" w:rsidR="00000000" w:rsidRPr="00000000">
          <w:rPr>
            <w:rFonts w:ascii="Times New Roman" w:cs="Times New Roman" w:eastAsia="Times New Roman" w:hAnsi="Times New Roman"/>
            <w:sz w:val="24"/>
            <w:szCs w:val="24"/>
            <w:rtl w:val="0"/>
          </w:rPr>
          <w:t xml:space="preserve"> уже</w:t>
        </w:r>
      </w:ins>
      <w:r w:rsidDel="00000000" w:rsidR="00000000" w:rsidRPr="00000000">
        <w:rPr>
          <w:rFonts w:ascii="Times New Roman" w:cs="Times New Roman" w:eastAsia="Times New Roman" w:hAnsi="Times New Roman"/>
          <w:sz w:val="24"/>
          <w:szCs w:val="24"/>
          <w:rtl w:val="0"/>
        </w:rPr>
        <w:t xml:space="preserve"> </w:t>
      </w:r>
      <w:ins w:author="Gleb Mazursky" w:id="44" w:date="2016-01-29T03:58:57Z">
        <w:r w:rsidDel="00000000" w:rsidR="00000000" w:rsidRPr="00000000">
          <w:rPr>
            <w:rFonts w:ascii="Times New Roman" w:cs="Times New Roman" w:eastAsia="Times New Roman" w:hAnsi="Times New Roman"/>
            <w:sz w:val="24"/>
            <w:szCs w:val="24"/>
            <w:rtl w:val="0"/>
          </w:rPr>
          <w:t xml:space="preserve">закончилась</w:t>
        </w:r>
      </w:ins>
      <w:del w:author="Gleb Mazursky" w:id="44" w:date="2016-01-29T03:58:57Z">
        <w:r w:rsidDel="00000000" w:rsidR="00000000" w:rsidRPr="00000000">
          <w:rPr>
            <w:rFonts w:ascii="Times New Roman" w:cs="Times New Roman" w:eastAsia="Times New Roman" w:hAnsi="Times New Roman"/>
            <w:i w:val="1"/>
            <w:sz w:val="24"/>
            <w:szCs w:val="24"/>
            <w:rtl w:val="0"/>
          </w:rPr>
          <w:delText xml:space="preserve">кончилась</w:delText>
        </w:r>
      </w:del>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w:t>
      </w:r>
      <w:ins w:author="Alaric Lightin" w:id="45" w:date="2016-01-27T00:13:02Z">
        <w:r w:rsidDel="00000000" w:rsidR="00000000" w:rsidRPr="00000000">
          <w:rPr>
            <w:rFonts w:ascii="Times New Roman" w:cs="Times New Roman" w:eastAsia="Times New Roman" w:hAnsi="Times New Roman"/>
            <w:sz w:val="24"/>
            <w:szCs w:val="24"/>
            <w:rtl w:val="0"/>
          </w:rPr>
          <w:t xml:space="preserve">хоть </w:t>
        </w:r>
      </w:ins>
      <w:r w:rsidDel="00000000" w:rsidR="00000000" w:rsidRPr="00000000">
        <w:rPr>
          <w:rFonts w:ascii="Times New Roman" w:cs="Times New Roman" w:eastAsia="Times New Roman" w:hAnsi="Times New Roman"/>
          <w:sz w:val="24"/>
          <w:szCs w:val="24"/>
          <w:rtl w:val="0"/>
        </w:rPr>
        <w:t xml:space="preserve">какое-то </w:t>
      </w:r>
      <w:r w:rsidDel="00000000" w:rsidR="00000000" w:rsidRPr="00000000">
        <w:rPr>
          <w:rFonts w:ascii="Times New Roman" w:cs="Times New Roman" w:eastAsia="Times New Roman" w:hAnsi="Times New Roman"/>
          <w:i w:val="1"/>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w:t>
      </w:r>
      <w:ins w:author="Alaric Lightin" w:id="46" w:date="2016-01-27T00:13:20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i w:val="1"/>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w:t>
      </w:r>
      <w:ins w:author="Gleb Mazursky" w:id="47" w:date="2016-01-29T04:02:45Z">
        <w:r w:rsidDel="00000000" w:rsidR="00000000" w:rsidRPr="00000000">
          <w:rPr>
            <w:rFonts w:ascii="Times New Roman" w:cs="Times New Roman" w:eastAsia="Times New Roman" w:hAnsi="Times New Roman"/>
            <w:sz w:val="24"/>
            <w:szCs w:val="24"/>
            <w:rtl w:val="0"/>
          </w:rPr>
          <w:t xml:space="preserve">что-то </w:t>
        </w:r>
      </w:ins>
      <w:r w:rsidDel="00000000" w:rsidR="00000000" w:rsidRPr="00000000">
        <w:rPr>
          <w:rFonts w:ascii="Times New Roman" w:cs="Times New Roman" w:eastAsia="Times New Roman" w:hAnsi="Times New Roman"/>
          <w:sz w:val="24"/>
          <w:szCs w:val="24"/>
          <w:rtl w:val="0"/>
        </w:rPr>
        <w:t xml:space="preserve">нашёптывая людям </w:t>
      </w:r>
      <w:ins w:author="Gleb Mazursky" w:id="48" w:date="2016-01-29T04:01:29Z">
        <w:r w:rsidDel="00000000" w:rsidR="00000000" w:rsidRPr="00000000">
          <w:rPr>
            <w:rFonts w:ascii="Times New Roman" w:cs="Times New Roman" w:eastAsia="Times New Roman" w:hAnsi="Times New Roman"/>
            <w:sz w:val="24"/>
            <w:szCs w:val="24"/>
            <w:rtl w:val="0"/>
          </w:rPr>
          <w:t xml:space="preserve">в ночных </w:t>
        </w:r>
      </w:ins>
      <w:r w:rsidDel="00000000" w:rsidR="00000000" w:rsidRPr="00000000">
        <w:rPr>
          <w:rFonts w:ascii="Times New Roman" w:cs="Times New Roman" w:eastAsia="Times New Roman" w:hAnsi="Times New Roman"/>
          <w:sz w:val="24"/>
          <w:szCs w:val="24"/>
          <w:rtl w:val="0"/>
        </w:rPr>
        <w:t xml:space="preserve">кошмар</w:t>
      </w:r>
      <w:del w:author="Gleb Mazursky" w:id="49" w:date="2016-01-29T04:01:33Z">
        <w:r w:rsidDel="00000000" w:rsidR="00000000" w:rsidRPr="00000000">
          <w:rPr>
            <w:rFonts w:ascii="Times New Roman" w:cs="Times New Roman" w:eastAsia="Times New Roman" w:hAnsi="Times New Roman"/>
            <w:sz w:val="24"/>
            <w:szCs w:val="24"/>
            <w:rtl w:val="0"/>
          </w:rPr>
          <w:delText xml:space="preserve">ы</w:delText>
        </w:r>
      </w:del>
      <w:ins w:author="Gleb Mazursky" w:id="49" w:date="2016-01-29T04:01:33Z">
        <w:r w:rsidDel="00000000" w:rsidR="00000000" w:rsidRPr="00000000">
          <w:rPr>
            <w:rFonts w:ascii="Times New Roman" w:cs="Times New Roman" w:eastAsia="Times New Roman" w:hAnsi="Times New Roman"/>
            <w:sz w:val="24"/>
            <w:szCs w:val="24"/>
            <w:rtl w:val="0"/>
          </w:rPr>
          <w:t xml:space="preserve">ах</w:t>
        </w:r>
      </w:ins>
      <w:r w:rsidDel="00000000" w:rsidR="00000000" w:rsidRPr="00000000">
        <w:rPr>
          <w:rFonts w:ascii="Times New Roman" w:cs="Times New Roman" w:eastAsia="Times New Roman" w:hAnsi="Times New Roman"/>
          <w:sz w:val="24"/>
          <w:szCs w:val="24"/>
          <w:rtl w:val="0"/>
        </w:rPr>
        <w:t xml:space="preserve">, </w:t>
      </w:r>
      <w:ins w:author="Gleb Mazursky" w:id="50" w:date="2016-01-29T04:05:18Z">
        <w:r w:rsidDel="00000000" w:rsidR="00000000" w:rsidRPr="00000000">
          <w:rPr>
            <w:rFonts w:ascii="Times New Roman" w:cs="Times New Roman" w:eastAsia="Times New Roman" w:hAnsi="Times New Roman"/>
            <w:sz w:val="24"/>
            <w:szCs w:val="24"/>
            <w:rtl w:val="0"/>
          </w:rPr>
          <w:t xml:space="preserve">просачивающихся</w:t>
        </w:r>
      </w:ins>
      <w:del w:author="Gleb Mazursky" w:id="50" w:date="2016-01-29T04:05:18Z">
        <w:r w:rsidDel="00000000" w:rsidR="00000000" w:rsidRPr="00000000">
          <w:rPr>
            <w:rFonts w:ascii="Times New Roman" w:cs="Times New Roman" w:eastAsia="Times New Roman" w:hAnsi="Times New Roman"/>
            <w:sz w:val="24"/>
            <w:szCs w:val="24"/>
            <w:rtl w:val="0"/>
          </w:rPr>
          <w:delText xml:space="preserve">сбывающиеся</w:delText>
        </w:r>
      </w:del>
      <w:r w:rsidDel="00000000" w:rsidR="00000000" w:rsidRPr="00000000">
        <w:rPr>
          <w:rFonts w:ascii="Times New Roman" w:cs="Times New Roman" w:eastAsia="Times New Roman" w:hAnsi="Times New Roman"/>
          <w:sz w:val="24"/>
          <w:szCs w:val="24"/>
          <w:rtl w:val="0"/>
        </w:rPr>
        <w:t xml:space="preserve"> в реальност</w:t>
      </w:r>
      <w:del w:author="Gleb Mazursky" w:id="51" w:date="2016-01-29T04:05:22Z">
        <w:r w:rsidDel="00000000" w:rsidR="00000000" w:rsidRPr="00000000">
          <w:rPr>
            <w:rFonts w:ascii="Times New Roman" w:cs="Times New Roman" w:eastAsia="Times New Roman" w:hAnsi="Times New Roman"/>
            <w:sz w:val="24"/>
            <w:szCs w:val="24"/>
            <w:rtl w:val="0"/>
          </w:rPr>
          <w:delText xml:space="preserve">и</w:delText>
        </w:r>
      </w:del>
      <w:ins w:author="Gleb Mazursky" w:id="51" w:date="2016-01-29T04:05:22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 и ищет способ вернуться в мир живых, который он поклялся уничтожить, и теперь, согласно древнему пророчеству, он и я должны сойтись в смертельной дуэли</w:t>
      </w:r>
      <w:ins w:author="Gleb Mazursky" w:id="52" w:date="2016-01-29T04:04:00Z">
        <w:r w:rsidDel="00000000" w:rsidR="00000000" w:rsidRPr="00000000">
          <w:rPr>
            <w:rFonts w:ascii="Times New Roman" w:cs="Times New Roman" w:eastAsia="Times New Roman" w:hAnsi="Times New Roman"/>
            <w:sz w:val="24"/>
            <w:szCs w:val="24"/>
            <w:rtl w:val="0"/>
          </w:rPr>
          <w:t xml:space="preserve"> п</w:t>
        </w:r>
      </w:ins>
      <w:del w:author="Gleb Mazursky" w:id="52" w:date="2016-01-29T04:04:00Z">
        <w:r w:rsidDel="00000000" w:rsidR="00000000" w:rsidRPr="00000000">
          <w:rPr>
            <w:rFonts w:ascii="Times New Roman" w:cs="Times New Roman" w:eastAsia="Times New Roman" w:hAnsi="Times New Roman"/>
            <w:sz w:val="24"/>
            <w:szCs w:val="24"/>
            <w:rtl w:val="0"/>
          </w:rPr>
          <w:delText xml:space="preserve">. П</w:delText>
        </w:r>
      </w:del>
      <w:r w:rsidDel="00000000" w:rsidR="00000000" w:rsidRPr="00000000">
        <w:rPr>
          <w:rFonts w:ascii="Times New Roman" w:cs="Times New Roman" w:eastAsia="Times New Roman" w:hAnsi="Times New Roman"/>
          <w:sz w:val="24"/>
          <w:szCs w:val="24"/>
          <w:rtl w:val="0"/>
        </w:rPr>
        <w:t xml:space="preserve">обедитель </w:t>
      </w:r>
      <w:ins w:author="Gleb Mazursky" w:id="53" w:date="2016-01-29T06:45:11Z">
        <w:commentRangeStart w:id="40"/>
        <w:commentRangeStart w:id="41"/>
        <w:r w:rsidDel="00000000" w:rsidR="00000000" w:rsidRPr="00000000">
          <w:rPr>
            <w:rFonts w:ascii="Times New Roman" w:cs="Times New Roman" w:eastAsia="Times New Roman" w:hAnsi="Times New Roman"/>
            <w:sz w:val="24"/>
            <w:szCs w:val="24"/>
            <w:rtl w:val="0"/>
          </w:rPr>
          <w:t xml:space="preserve">которой </w:t>
        </w:r>
      </w:ins>
      <w:commentRangeEnd w:id="40"/>
      <w:r w:rsidDel="00000000" w:rsidR="00000000" w:rsidRPr="00000000">
        <w:commentReference w:id="40"/>
      </w:r>
      <w:commentRangeEnd w:id="41"/>
      <w:r w:rsidDel="00000000" w:rsidR="00000000" w:rsidRPr="00000000">
        <w:commentReference w:id="41"/>
      </w:r>
      <w:r w:rsidDel="00000000" w:rsidR="00000000" w:rsidRPr="00000000">
        <w:rPr>
          <w:rFonts w:ascii="Times New Roman" w:cs="Times New Roman" w:eastAsia="Times New Roman" w:hAnsi="Times New Roman"/>
          <w:sz w:val="24"/>
          <w:szCs w:val="24"/>
          <w:rtl w:val="0"/>
        </w:rPr>
        <w:t xml:space="preserve">станет проигравшим, а побеждённый восторжествует</w:t>
      </w:r>
      <w:ins w:author="Alaric Lightin" w:id="54" w:date="2016-01-29T06:45:28Z">
        <w:r w:rsidDel="00000000" w:rsidR="00000000" w:rsidRPr="00000000">
          <w:rPr>
            <w:rFonts w:ascii="Times New Roman" w:cs="Times New Roman" w:eastAsia="Times New Roman" w:hAnsi="Times New Roman"/>
            <w:sz w:val="24"/>
            <w:szCs w:val="24"/>
            <w:rtl w:val="0"/>
          </w:rPr>
          <w:t xml:space="preserve">… </w:t>
        </w:r>
      </w:ins>
      <w:del w:author="Alaric Lightin" w:id="54" w:date="2016-01-29T06:45:28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w:t>
      </w:r>
      <w:ins w:author="Alaric Lightin" w:id="55" w:date="2016-01-27T00:13:39Z">
        <w:r w:rsidDel="00000000" w:rsidR="00000000" w:rsidRPr="00000000">
          <w:rPr>
            <w:rFonts w:ascii="Times New Roman" w:cs="Times New Roman" w:eastAsia="Times New Roman" w:hAnsi="Times New Roman"/>
            <w:sz w:val="24"/>
            <w:szCs w:val="24"/>
            <w:rtl w:val="0"/>
          </w:rPr>
          <w:t xml:space="preserve">пошутил</w:t>
        </w:r>
      </w:ins>
      <w:del w:author="Alaric Lightin" w:id="55" w:date="2016-01-27T00:13:39Z">
        <w:r w:rsidDel="00000000" w:rsidR="00000000" w:rsidRPr="00000000">
          <w:rPr>
            <w:rFonts w:ascii="Times New Roman" w:cs="Times New Roman" w:eastAsia="Times New Roman" w:hAnsi="Times New Roman"/>
            <w:i w:val="1"/>
            <w:sz w:val="24"/>
            <w:szCs w:val="24"/>
            <w:rtl w:val="0"/>
          </w:rPr>
          <w:delText xml:space="preserve">шучу</w:delText>
        </w:r>
      </w:del>
      <w:r w:rsidDel="00000000" w:rsidR="00000000" w:rsidRPr="00000000">
        <w:rPr>
          <w:rFonts w:ascii="Times New Roman" w:cs="Times New Roman" w:eastAsia="Times New Roman" w:hAnsi="Times New Roman"/>
          <w:sz w:val="24"/>
          <w:szCs w:val="24"/>
          <w:rtl w:val="0"/>
        </w:rPr>
        <w:t xml:space="preserve">,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w:t>
      </w:r>
      <w:ins w:author="Alaric Lightin" w:id="56" w:date="2016-01-27T00:13:50Z">
        <w:r w:rsidDel="00000000" w:rsidR="00000000" w:rsidRPr="00000000">
          <w:rPr>
            <w:rFonts w:ascii="Times New Roman" w:cs="Times New Roman" w:eastAsia="Times New Roman" w:hAnsi="Times New Roman"/>
            <w:sz w:val="24"/>
            <w:szCs w:val="24"/>
            <w:rtl w:val="0"/>
          </w:rPr>
          <w:t xml:space="preserve">пошутили</w:t>
        </w:r>
      </w:ins>
      <w:del w:author="Alaric Lightin" w:id="56" w:date="2016-01-27T00:13:50Z">
        <w:r w:rsidDel="00000000" w:rsidR="00000000" w:rsidRPr="00000000">
          <w:rPr>
            <w:rFonts w:ascii="Times New Roman" w:cs="Times New Roman" w:eastAsia="Times New Roman" w:hAnsi="Times New Roman"/>
            <w:sz w:val="24"/>
            <w:szCs w:val="24"/>
            <w:rtl w:val="0"/>
          </w:rPr>
          <w:delText xml:space="preserve">шутите</w:delText>
        </w:r>
      </w:del>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i w:val="1"/>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w:t>
      </w:r>
      <w:ins w:author="Alaric Lightin" w:id="57" w:date="2016-01-27T00:14:05Z">
        <w:r w:rsidDel="00000000" w:rsidR="00000000" w:rsidRPr="00000000">
          <w:rPr>
            <w:rFonts w:ascii="Times New Roman" w:cs="Times New Roman" w:eastAsia="Times New Roman" w:hAnsi="Times New Roman"/>
            <w:sz w:val="24"/>
            <w:szCs w:val="24"/>
            <w:rtl w:val="0"/>
          </w:rPr>
          <w:t xml:space="preserve">да</w:t>
        </w:r>
      </w:ins>
      <w:del w:author="Alaric Lightin" w:id="57" w:date="2016-01-27T00:14:05Z">
        <w:r w:rsidDel="00000000" w:rsidR="00000000" w:rsidRPr="00000000">
          <w:rPr>
            <w:rFonts w:ascii="Times New Roman" w:cs="Times New Roman" w:eastAsia="Times New Roman" w:hAnsi="Times New Roman"/>
            <w:sz w:val="24"/>
            <w:szCs w:val="24"/>
            <w:rtl w:val="0"/>
          </w:rPr>
          <w:delText xml:space="preserve">так</w:delText>
        </w:r>
      </w:del>
      <w:r w:rsidDel="00000000" w:rsidR="00000000" w:rsidRPr="00000000">
        <w:rPr>
          <w:rFonts w:ascii="Times New Roman" w:cs="Times New Roman" w:eastAsia="Times New Roman" w:hAnsi="Times New Roman"/>
          <w:sz w:val="24"/>
          <w:szCs w:val="24"/>
          <w:rtl w:val="0"/>
        </w:rPr>
        <w:t xml:space="preserve">? — </w:t>
      </w:r>
      <w:ins w:author="Gleb Mazursky" w:id="58" w:date="2016-01-29T04:07:38Z">
        <w:r w:rsidDel="00000000" w:rsidR="00000000" w:rsidRPr="00000000">
          <w:rPr>
            <w:rFonts w:ascii="Times New Roman" w:cs="Times New Roman" w:eastAsia="Times New Roman" w:hAnsi="Times New Roman"/>
            <w:sz w:val="24"/>
            <w:szCs w:val="24"/>
            <w:rtl w:val="0"/>
          </w:rPr>
          <w:t xml:space="preserve">сказал он со вздохом</w:t>
        </w:r>
      </w:ins>
      <w:del w:author="Gleb Mazursky" w:id="58" w:date="2016-01-29T04:07:38Z">
        <w:r w:rsidDel="00000000" w:rsidR="00000000" w:rsidRPr="00000000">
          <w:rPr>
            <w:rFonts w:ascii="Times New Roman" w:cs="Times New Roman" w:eastAsia="Times New Roman" w:hAnsi="Times New Roman"/>
            <w:sz w:val="24"/>
            <w:szCs w:val="24"/>
            <w:rtl w:val="0"/>
          </w:rPr>
          <w:delText xml:space="preserve">вздохнул он</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w:t>
      </w:r>
      <w:ins w:author="Alaric Lightin" w:id="59" w:date="2016-01-27T00:14:50Z">
        <w:r w:rsidDel="00000000" w:rsidR="00000000" w:rsidRPr="00000000">
          <w:rPr>
            <w:rFonts w:ascii="Times New Roman" w:cs="Times New Roman" w:eastAsia="Times New Roman" w:hAnsi="Times New Roman"/>
            <w:sz w:val="24"/>
            <w:szCs w:val="24"/>
            <w:rtl w:val="0"/>
          </w:rPr>
          <w:t xml:space="preserve">Как я вообще мог на это надеяться?</w:t>
        </w:r>
      </w:ins>
      <w:del w:author="Alaric Lightin" w:id="59" w:date="2016-01-27T00:14:50Z">
        <w:r w:rsidDel="00000000" w:rsidR="00000000" w:rsidRPr="00000000">
          <w:rPr>
            <w:rFonts w:ascii="Times New Roman" w:cs="Times New Roman" w:eastAsia="Times New Roman" w:hAnsi="Times New Roman"/>
            <w:i w:val="1"/>
            <w:sz w:val="24"/>
            <w:szCs w:val="24"/>
            <w:rtl w:val="0"/>
          </w:rPr>
          <w:delText xml:space="preserve">Представить </w:delText>
        </w:r>
        <w:r w:rsidDel="00000000" w:rsidR="00000000" w:rsidRPr="00000000">
          <w:rPr>
            <w:rFonts w:ascii="Times New Roman" w:cs="Times New Roman" w:eastAsia="Times New Roman" w:hAnsi="Times New Roman"/>
            <w:sz w:val="24"/>
            <w:szCs w:val="24"/>
            <w:rtl w:val="0"/>
          </w:rPr>
          <w:delText xml:space="preserve">не могу, о чём я только </w:delText>
        </w:r>
        <w:r w:rsidDel="00000000" w:rsidR="00000000" w:rsidRPr="00000000">
          <w:rPr>
            <w:rFonts w:ascii="Times New Roman" w:cs="Times New Roman" w:eastAsia="Times New Roman" w:hAnsi="Times New Roman"/>
            <w:i w:val="1"/>
            <w:sz w:val="24"/>
            <w:szCs w:val="24"/>
            <w:rtl w:val="0"/>
          </w:rPr>
          <w:delText xml:space="preserve">думал</w:delText>
        </w:r>
      </w:del>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i w:val="1"/>
          <w:sz w:val="24"/>
          <w:szCs w:val="24"/>
          <w:rtl w:val="0"/>
        </w:rPr>
        <w:t xml:space="preserve">ы шутите?</w:t>
      </w:r>
      <w:ins w:author="Alaric Lightin" w:id="60" w:date="2016-01-27T00:15:14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w:t>
      </w:r>
      <w:ins w:author="Gleb Mazursky" w:id="61" w:date="2016-01-29T04:08:44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w:t>
      </w:r>
      <w:ins w:author="Gleb Mazursky" w:id="62" w:date="2016-01-29T04:08:38Z">
        <w:r w:rsidDel="00000000" w:rsidR="00000000" w:rsidRPr="00000000">
          <w:rPr>
            <w:rFonts w:ascii="Times New Roman" w:cs="Times New Roman" w:eastAsia="Times New Roman" w:hAnsi="Times New Roman"/>
            <w:sz w:val="24"/>
            <w:szCs w:val="24"/>
            <w:rtl w:val="0"/>
          </w:rPr>
          <w:t xml:space="preserve">ещё и </w:t>
        </w:r>
      </w:ins>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w:t>
      </w:r>
      <w:ins w:author="Alaric Lightin" w:id="63" w:date="2016-01-27T00:15:44Z">
        <w:r w:rsidDel="00000000" w:rsidR="00000000" w:rsidRPr="00000000">
          <w:rPr>
            <w:rFonts w:ascii="Times New Roman" w:cs="Times New Roman" w:eastAsia="Times New Roman" w:hAnsi="Times New Roman"/>
            <w:sz w:val="24"/>
            <w:szCs w:val="24"/>
            <w:rtl w:val="0"/>
          </w:rPr>
          <w:t xml:space="preserve">всего</w:t>
        </w:r>
      </w:ins>
      <w:del w:author="Alaric Lightin" w:id="63" w:date="2016-01-27T00:15:44Z">
        <w:r w:rsidDel="00000000" w:rsidR="00000000" w:rsidRPr="00000000">
          <w:rPr>
            <w:rFonts w:ascii="Times New Roman" w:cs="Times New Roman" w:eastAsia="Times New Roman" w:hAnsi="Times New Roman"/>
            <w:sz w:val="24"/>
            <w:szCs w:val="24"/>
            <w:rtl w:val="0"/>
          </w:rPr>
          <w:delText xml:space="preserve">же</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i w:val="1"/>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commentRangeStart w:id="42"/>
      <w:r w:rsidDel="00000000" w:rsidR="00000000" w:rsidRPr="00000000">
        <w:rPr>
          <w:rFonts w:ascii="Times New Roman" w:cs="Times New Roman" w:eastAsia="Times New Roman" w:hAnsi="Times New Roman"/>
          <w:i w:val="1"/>
          <w:sz w:val="24"/>
          <w:szCs w:val="24"/>
          <w:rtl w:val="0"/>
        </w:rPr>
        <w:t xml:space="preserve">достаточно</w:t>
      </w:r>
      <w:commentRangeEnd w:id="42"/>
      <w:r w:rsidDel="00000000" w:rsidR="00000000" w:rsidRPr="00000000">
        <w:commentReference w:id="42"/>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i w:val="1"/>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ins w:author="Gleb Mazursky" w:id="64" w:date="2016-01-29T04:10:28Z">
        <w:r w:rsidDel="00000000" w:rsidR="00000000" w:rsidRPr="00000000">
          <w:rPr>
            <w:rFonts w:ascii="Times New Roman" w:cs="Times New Roman" w:eastAsia="Times New Roman" w:hAnsi="Times New Roman"/>
            <w:sz w:val="24"/>
            <w:szCs w:val="24"/>
            <w:rtl w:val="0"/>
          </w:rPr>
          <w:t xml:space="preserve">Нет, это</w:t>
        </w:r>
      </w:ins>
      <w:del w:author="Gleb Mazursky" w:id="64" w:date="2016-01-29T04:10:28Z">
        <w:r w:rsidDel="00000000" w:rsidR="00000000" w:rsidRPr="00000000">
          <w:rPr>
            <w:rFonts w:ascii="Times New Roman" w:cs="Times New Roman" w:eastAsia="Times New Roman" w:hAnsi="Times New Roman"/>
            <w:sz w:val="24"/>
            <w:szCs w:val="24"/>
            <w:rtl w:val="0"/>
          </w:rPr>
          <w:delText xml:space="preserve">Да</w:delText>
        </w:r>
      </w:del>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i w:val="1"/>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ins w:author="Alaric Lightin" w:id="65" w:date="2016-01-27T00:16:29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w:t>
      </w:r>
      <w:ins w:author="Gleb Mazursky" w:id="66" w:date="2016-01-29T04:11:11Z">
        <w:r w:rsidDel="00000000" w:rsidR="00000000" w:rsidRPr="00000000">
          <w:rPr>
            <w:rFonts w:ascii="Times New Roman" w:cs="Times New Roman" w:eastAsia="Times New Roman" w:hAnsi="Times New Roman"/>
            <w:sz w:val="24"/>
            <w:szCs w:val="24"/>
            <w:rtl w:val="0"/>
          </w:rPr>
          <w:t xml:space="preserve">настоящее </w:t>
        </w:r>
      </w:ins>
      <w:r w:rsidDel="00000000" w:rsidR="00000000" w:rsidRPr="00000000">
        <w:rPr>
          <w:rFonts w:ascii="Times New Roman" w:cs="Times New Roman" w:eastAsia="Times New Roman" w:hAnsi="Times New Roman"/>
          <w:i w:val="1"/>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i w:val="1"/>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ins w:author="Gleb Mazursky" w:id="67" w:date="2016-01-29T04:11:25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i w:val="1"/>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i w:val="1"/>
          <w:sz w:val="24"/>
          <w:szCs w:val="24"/>
          <w:rtl w:val="0"/>
        </w:rPr>
        <w:t xml:space="preserve">Посмотрите на ситуацию с моей стороны! Как бы вы себя чувствовали, будучи на моём месте?</w:t>
      </w:r>
      <w:ins w:author="Alaric Lightin" w:id="68" w:date="2016-01-27T00:17:06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i w:val="1"/>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commentRangeStart w:id="43"/>
      <w:r w:rsidDel="00000000" w:rsidR="00000000" w:rsidRPr="00000000">
        <w:rPr>
          <w:rFonts w:ascii="Times New Roman" w:cs="Times New Roman" w:eastAsia="Times New Roman" w:hAnsi="Times New Roman"/>
          <w:sz w:val="24"/>
          <w:szCs w:val="24"/>
          <w:rtl w:val="0"/>
        </w:rPr>
        <w:t xml:space="preserve">Обливиэйт</w:t>
      </w:r>
      <w:commentRangeEnd w:id="43"/>
      <w:r w:rsidDel="00000000" w:rsidR="00000000" w:rsidRPr="00000000">
        <w:commentReference w:id="43"/>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i w:val="1"/>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w:t>
      </w:r>
      <w:ins w:author="Alaric Lightin" w:id="69" w:date="2016-01-27T00:17:41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i w:val="1"/>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i w:val="1"/>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ins w:author="Gleb Mazursky" w:id="70" w:date="2016-01-29T06:47:11Z">
        <w:commentRangeStart w:id="44"/>
        <w:r w:rsidDel="00000000" w:rsidR="00000000" w:rsidRPr="00000000">
          <w:rPr>
            <w:rFonts w:ascii="Times New Roman" w:cs="Times New Roman" w:eastAsia="Times New Roman" w:hAnsi="Times New Roman"/>
            <w:sz w:val="24"/>
            <w:szCs w:val="24"/>
            <w:rtl w:val="0"/>
          </w:rPr>
          <w:t xml:space="preserve">ещё </w:t>
        </w:r>
      </w:ins>
      <w:commentRangeEnd w:id="44"/>
      <w:r w:rsidDel="00000000" w:rsidR="00000000" w:rsidRPr="00000000">
        <w:commentReference w:id="44"/>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commentRangeStart w:id="45"/>
      <w:r w:rsidDel="00000000" w:rsidR="00000000" w:rsidRPr="00000000">
        <w:rPr>
          <w:rFonts w:ascii="Times New Roman" w:cs="Times New Roman" w:eastAsia="Times New Roman" w:hAnsi="Times New Roman"/>
          <w:sz w:val="24"/>
          <w:szCs w:val="24"/>
          <w:rtl w:val="0"/>
        </w:rPr>
        <w:t xml:space="preserve">местах, на </w:t>
      </w:r>
      <w:commentRangeEnd w:id="45"/>
      <w:r w:rsidDel="00000000" w:rsidR="00000000" w:rsidRPr="00000000">
        <w:commentReference w:id="45"/>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commentRangeStart w:id="46"/>
      <w:commentRangeStart w:id="47"/>
      <w:r w:rsidDel="00000000" w:rsidR="00000000" w:rsidRPr="00000000">
        <w:rPr>
          <w:rFonts w:ascii="Times New Roman" w:cs="Times New Roman" w:eastAsia="Times New Roman" w:hAnsi="Times New Roman"/>
          <w:sz w:val="24"/>
          <w:szCs w:val="24"/>
          <w:rtl w:val="0"/>
        </w:rPr>
        <w:t xml:space="preserve">вид деревянному</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commentRangeStart w:id="48"/>
      <w:commentRangeStart w:id="49"/>
      <w:r w:rsidDel="00000000" w:rsidR="00000000" w:rsidRPr="00000000">
        <w:rPr>
          <w:rFonts w:ascii="Times New Roman" w:cs="Times New Roman" w:eastAsia="Times New Roman" w:hAnsi="Times New Roman"/>
          <w:sz w:val="24"/>
          <w:szCs w:val="24"/>
          <w:rtl w:val="0"/>
        </w:rPr>
        <w:t xml:space="preserve">каждой</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w:t>
      </w:r>
      <w:ins w:author="Alaric Lightin" w:id="71" w:date="2016-01-31T04:21:27Z">
        <w:r w:rsidDel="00000000" w:rsidR="00000000" w:rsidRPr="00000000">
          <w:rPr>
            <w:rFonts w:ascii="Times New Roman" w:cs="Times New Roman" w:eastAsia="Times New Roman" w:hAnsi="Times New Roman"/>
            <w:sz w:val="24"/>
            <w:szCs w:val="24"/>
            <w:rtl w:val="0"/>
          </w:rPr>
          <w:t xml:space="preserve"> — все они оказались размером с целый сундук</w:t>
        </w:r>
      </w:ins>
      <w:del w:author="Alaric Lightin" w:id="71" w:date="2016-01-31T04:21:27Z">
        <w:r w:rsidDel="00000000" w:rsidR="00000000" w:rsidRPr="00000000">
          <w:rPr>
            <w:rFonts w:ascii="Times New Roman" w:cs="Times New Roman" w:eastAsia="Times New Roman" w:hAnsi="Times New Roman"/>
            <w:sz w:val="24"/>
            <w:szCs w:val="24"/>
            <w:rtl w:val="0"/>
          </w:rPr>
          <w:delText xml:space="preserve">, каждое из них при открытии </w:delText>
        </w:r>
        <w:r w:rsidDel="00000000" w:rsidR="00000000" w:rsidRPr="00000000">
          <w:rPr>
            <w:rFonts w:ascii="Times New Roman" w:cs="Times New Roman" w:eastAsia="Times New Roman" w:hAnsi="Times New Roman"/>
            <w:sz w:val="24"/>
            <w:szCs w:val="24"/>
            <w:rtl w:val="0"/>
          </w:rPr>
          <w:delText xml:space="preserve">оказалось</w:delText>
        </w:r>
        <w:r w:rsidDel="00000000" w:rsidR="00000000" w:rsidRPr="00000000">
          <w:rPr>
            <w:rFonts w:ascii="Times New Roman" w:cs="Times New Roman" w:eastAsia="Times New Roman" w:hAnsi="Times New Roman"/>
            <w:sz w:val="24"/>
            <w:szCs w:val="24"/>
            <w:rtl w:val="0"/>
          </w:rPr>
          <w:delText xml:space="preserve"> размером с сундук</w:delText>
        </w:r>
      </w:del>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w:t>
      </w:r>
      <w:ins w:author="Alaric Lightin" w:id="72" w:date="2016-01-31T04:22:37Z">
        <w:r w:rsidDel="00000000" w:rsidR="00000000" w:rsidRPr="00000000">
          <w:rPr>
            <w:rFonts w:ascii="Times New Roman" w:cs="Times New Roman" w:eastAsia="Times New Roman" w:hAnsi="Times New Roman"/>
            <w:sz w:val="24"/>
            <w:szCs w:val="24"/>
            <w:rtl w:val="0"/>
          </w:rPr>
          <w:t xml:space="preserve">Именно столько стоитл хороший, почти новый сундук.</w:t>
        </w:r>
      </w:ins>
      <w:del w:author="Alaric Lightin" w:id="72" w:date="2016-01-31T04:22:37Z">
        <w:r w:rsidDel="00000000" w:rsidR="00000000" w:rsidRPr="00000000">
          <w:rPr>
            <w:rFonts w:ascii="Times New Roman" w:cs="Times New Roman" w:eastAsia="Times New Roman" w:hAnsi="Times New Roman"/>
            <w:sz w:val="24"/>
            <w:szCs w:val="24"/>
            <w:rtl w:val="0"/>
          </w:rPr>
          <w:delText xml:space="preserve">Такова была цена </w:delText>
        </w:r>
        <w:r w:rsidDel="00000000" w:rsidR="00000000" w:rsidRPr="00000000">
          <w:rPr>
            <w:rFonts w:ascii="Times New Roman" w:cs="Times New Roman" w:eastAsia="Times New Roman" w:hAnsi="Times New Roman"/>
            <w:i w:val="1"/>
            <w:sz w:val="24"/>
            <w:szCs w:val="24"/>
            <w:rtl w:val="0"/>
          </w:rPr>
          <w:delText xml:space="preserve">хорошего</w:delText>
        </w:r>
        <w:r w:rsidDel="00000000" w:rsidR="00000000" w:rsidRPr="00000000">
          <w:rPr>
            <w:rFonts w:ascii="Times New Roman" w:cs="Times New Roman" w:eastAsia="Times New Roman" w:hAnsi="Times New Roman"/>
            <w:sz w:val="24"/>
            <w:szCs w:val="24"/>
            <w:rtl w:val="0"/>
          </w:rPr>
          <w:delText xml:space="preserve">, почти нового сундука.</w:delText>
        </w:r>
      </w:del>
      <w:r w:rsidDel="00000000" w:rsidR="00000000" w:rsidRPr="00000000">
        <w:rPr>
          <w:rFonts w:ascii="Times New Roman" w:cs="Times New Roman" w:eastAsia="Times New Roman" w:hAnsi="Times New Roman"/>
          <w:sz w:val="24"/>
          <w:szCs w:val="24"/>
          <w:rtl w:val="0"/>
        </w:rPr>
        <w:t xml:space="preserve">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commentRangeStart w:id="50"/>
      <w:r w:rsidDel="00000000" w:rsidR="00000000" w:rsidRPr="00000000">
        <w:rPr>
          <w:rFonts w:ascii="Times New Roman" w:cs="Times New Roman" w:eastAsia="Times New Roman" w:hAnsi="Times New Roman"/>
          <w:i w:val="1"/>
          <w:sz w:val="24"/>
          <w:szCs w:val="24"/>
          <w:rtl w:val="0"/>
        </w:rPr>
        <w:t xml:space="preserve">Что?</w:t>
      </w:r>
      <w:commentRangeEnd w:id="50"/>
      <w:r w:rsidDel="00000000" w:rsidR="00000000" w:rsidRPr="00000000">
        <w:commentReference w:id="50"/>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Где вы взяли?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w:t>
      </w:r>
      <w:ins w:author="Alaric Lightin" w:id="73" w:date="2016-01-27T00:19:33Z">
        <w:r w:rsidDel="00000000" w:rsidR="00000000" w:rsidRPr="00000000">
          <w:rPr>
            <w:rFonts w:ascii="Times New Roman" w:cs="Times New Roman" w:eastAsia="Times New Roman" w:hAnsi="Times New Roman"/>
            <w:sz w:val="24"/>
            <w:szCs w:val="24"/>
            <w:rtl w:val="0"/>
          </w:rPr>
          <w:t xml:space="preserve">Я мог бы</w:t>
        </w:r>
      </w:ins>
      <w:del w:author="Alaric Lightin" w:id="73" w:date="2016-01-27T00:19:33Z">
        <w:r w:rsidDel="00000000" w:rsidR="00000000" w:rsidRPr="00000000">
          <w:rPr>
            <w:rFonts w:ascii="Times New Roman" w:cs="Times New Roman" w:eastAsia="Times New Roman" w:hAnsi="Times New Roman"/>
            <w:sz w:val="24"/>
            <w:szCs w:val="24"/>
            <w:rtl w:val="0"/>
          </w:rPr>
          <w:delText xml:space="preserve">Мне бы </w:delText>
        </w:r>
        <w:r w:rsidDel="00000000" w:rsidR="00000000" w:rsidRPr="00000000">
          <w:rPr>
            <w:rFonts w:ascii="Times New Roman" w:cs="Times New Roman" w:eastAsia="Times New Roman" w:hAnsi="Times New Roman"/>
            <w:i w:val="1"/>
            <w:sz w:val="24"/>
            <w:szCs w:val="24"/>
            <w:rtl w:val="0"/>
          </w:rPr>
          <w:delText xml:space="preserve">следовало</w:delText>
        </w:r>
      </w:del>
      <w:r w:rsidDel="00000000" w:rsidR="00000000" w:rsidRPr="00000000">
        <w:rPr>
          <w:rFonts w:ascii="Times New Roman" w:cs="Times New Roman" w:eastAsia="Times New Roman" w:hAnsi="Times New Roman"/>
          <w:sz w:val="24"/>
          <w:szCs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ins w:author="Gleb Mazursky" w:id="74" w:date="2016-01-29T06:47:39Z">
        <w:commentRangeStart w:id="51"/>
        <w:r w:rsidDel="00000000" w:rsidR="00000000" w:rsidRPr="00000000">
          <w:rPr>
            <w:rFonts w:ascii="Times New Roman" w:cs="Times New Roman" w:eastAsia="Times New Roman" w:hAnsi="Times New Roman"/>
            <w:sz w:val="24"/>
            <w:szCs w:val="24"/>
            <w:rtl w:val="0"/>
          </w:rPr>
          <w:t xml:space="preserve">просто </w:t>
        </w:r>
      </w:ins>
      <w:commentRangeEnd w:id="51"/>
      <w:r w:rsidDel="00000000" w:rsidR="00000000" w:rsidRPr="00000000">
        <w:commentReference w:id="51"/>
      </w:r>
      <w:r w:rsidDel="00000000" w:rsidR="00000000" w:rsidRPr="00000000">
        <w:rPr>
          <w:rFonts w:ascii="Times New Roman" w:cs="Times New Roman" w:eastAsia="Times New Roman" w:hAnsi="Times New Roman"/>
          <w:i w:val="1"/>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i w:val="1"/>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w:t>
      </w:r>
      <w:ins w:author="Gleb Mazursky" w:id="75" w:date="2016-01-29T04:44:17Z">
        <w:r w:rsidDel="00000000" w:rsidR="00000000" w:rsidRPr="00000000">
          <w:rPr>
            <w:rFonts w:ascii="Times New Roman" w:cs="Times New Roman" w:eastAsia="Times New Roman" w:hAnsi="Times New Roman"/>
            <w:sz w:val="24"/>
            <w:szCs w:val="24"/>
            <w:rtl w:val="0"/>
          </w:rPr>
          <w:t xml:space="preserve">но был </w:t>
        </w:r>
      </w:ins>
      <w:del w:author="Gleb Mazursky" w:id="75" w:date="2016-01-29T04:44:17Z">
        <w:r w:rsidDel="00000000" w:rsidR="00000000" w:rsidRPr="00000000">
          <w:rPr>
            <w:rFonts w:ascii="Times New Roman" w:cs="Times New Roman" w:eastAsia="Times New Roman" w:hAnsi="Times New Roman"/>
            <w:sz w:val="24"/>
            <w:szCs w:val="24"/>
            <w:rtl w:val="0"/>
          </w:rPr>
          <w:delText xml:space="preserve">хотя и </w:delText>
        </w:r>
      </w:del>
      <w:r w:rsidDel="00000000" w:rsidR="00000000" w:rsidRPr="00000000">
        <w:rPr>
          <w:rFonts w:ascii="Times New Roman" w:cs="Times New Roman" w:eastAsia="Times New Roman" w:hAnsi="Times New Roman"/>
          <w:sz w:val="24"/>
          <w:szCs w:val="24"/>
          <w:rtl w:val="0"/>
        </w:rPr>
        <w:t xml:space="preserve">не </w:t>
      </w:r>
      <w:ins w:author="Gleb Mazursky" w:id="76" w:date="2016-01-29T04:44:24Z">
        <w:r w:rsidDel="00000000" w:rsidR="00000000" w:rsidRPr="00000000">
          <w:rPr>
            <w:rFonts w:ascii="Times New Roman" w:cs="Times New Roman" w:eastAsia="Times New Roman" w:hAnsi="Times New Roman"/>
            <w:sz w:val="24"/>
            <w:szCs w:val="24"/>
            <w:rtl w:val="0"/>
          </w:rPr>
          <w:t xml:space="preserve">настолько глуп, чтобы </w:t>
        </w:r>
      </w:ins>
      <w:r w:rsidDel="00000000" w:rsidR="00000000" w:rsidRPr="00000000">
        <w:rPr>
          <w:rFonts w:ascii="Times New Roman" w:cs="Times New Roman" w:eastAsia="Times New Roman" w:hAnsi="Times New Roman"/>
          <w:sz w:val="24"/>
          <w:szCs w:val="24"/>
          <w:rtl w:val="0"/>
        </w:rPr>
        <w:t xml:space="preserve">озвучи</w:t>
      </w:r>
      <w:del w:author="Gleb Mazursky" w:id="77" w:date="2016-01-29T04:44:28Z">
        <w:r w:rsidDel="00000000" w:rsidR="00000000" w:rsidRPr="00000000">
          <w:rPr>
            <w:rFonts w:ascii="Times New Roman" w:cs="Times New Roman" w:eastAsia="Times New Roman" w:hAnsi="Times New Roman"/>
            <w:sz w:val="24"/>
            <w:szCs w:val="24"/>
            <w:rtl w:val="0"/>
          </w:rPr>
          <w:delText xml:space="preserve">л</w:delText>
        </w:r>
      </w:del>
      <w:ins w:author="Gleb Mazursky" w:id="77" w:date="2016-01-29T04:44:28Z">
        <w:r w:rsidDel="00000000" w:rsidR="00000000" w:rsidRPr="00000000">
          <w:rPr>
            <w:rFonts w:ascii="Times New Roman" w:cs="Times New Roman" w:eastAsia="Times New Roman" w:hAnsi="Times New Roman"/>
            <w:sz w:val="24"/>
            <w:szCs w:val="24"/>
            <w:rtl w:val="0"/>
          </w:rPr>
          <w:t xml:space="preserve">ть</w:t>
        </w:r>
      </w:ins>
      <w:r w:rsidDel="00000000" w:rsidR="00000000" w:rsidRPr="00000000">
        <w:rPr>
          <w:rFonts w:ascii="Times New Roman" w:cs="Times New Roman" w:eastAsia="Times New Roman" w:hAnsi="Times New Roman"/>
          <w:sz w:val="24"/>
          <w:szCs w:val="24"/>
          <w:rtl w:val="0"/>
        </w:rPr>
        <w:t xml:space="preserve">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52"/>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commentRangeEnd w:id="52"/>
      <w:r w:rsidDel="00000000" w:rsidR="00000000" w:rsidRPr="00000000">
        <w:commentReference w:id="52"/>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w:t>
      </w:r>
      <w:ins w:author="Alaric Lightin" w:id="78" w:date="2016-01-31T04:23:11Z">
        <w:commentRangeStart w:id="53"/>
        <w:commentRangeStart w:id="54"/>
        <w:r w:rsidDel="00000000" w:rsidR="00000000" w:rsidRPr="00000000">
          <w:rPr>
            <w:rFonts w:ascii="Times New Roman" w:cs="Times New Roman" w:eastAsia="Times New Roman" w:hAnsi="Times New Roman"/>
            <w:sz w:val="24"/>
            <w:szCs w:val="24"/>
            <w:rtl w:val="0"/>
          </w:rPr>
          <w:t xml:space="preserve">дома вам нельзя палочку применять</w:t>
        </w:r>
      </w:ins>
      <w:del w:author="Alaric Lightin" w:id="78" w:date="2016-01-31T04:23:11Z">
        <w:commentRangeEnd w:id="53"/>
        <w:r w:rsidDel="00000000" w:rsidR="00000000" w:rsidRPr="00000000">
          <w:commentReference w:id="53"/>
        </w:r>
        <w:commentRangeEnd w:id="54"/>
        <w:r w:rsidDel="00000000" w:rsidR="00000000" w:rsidRPr="00000000">
          <w:commentReference w:id="54"/>
        </w:r>
        <w:r w:rsidDel="00000000" w:rsidR="00000000" w:rsidRPr="00000000">
          <w:rPr>
            <w:rFonts w:ascii="Times New Roman" w:cs="Times New Roman" w:eastAsia="Times New Roman" w:hAnsi="Times New Roman"/>
            <w:sz w:val="24"/>
            <w:szCs w:val="24"/>
            <w:rtl w:val="0"/>
          </w:rPr>
          <w:delText xml:space="preserve">вы не должны </w:delText>
        </w:r>
        <w:commentRangeStart w:id="55"/>
        <w:r w:rsidDel="00000000" w:rsidR="00000000" w:rsidRPr="00000000">
          <w:rPr>
            <w:rFonts w:ascii="Times New Roman" w:cs="Times New Roman" w:eastAsia="Times New Roman" w:hAnsi="Times New Roman"/>
            <w:i w:val="1"/>
            <w:sz w:val="24"/>
            <w:szCs w:val="24"/>
            <w:rtl w:val="0"/>
          </w:rPr>
          <w:delText xml:space="preserve">использовать </w:delText>
        </w:r>
        <w:commentRangeEnd w:id="55"/>
        <w:r w:rsidDel="00000000" w:rsidR="00000000" w:rsidRPr="00000000">
          <w:commentReference w:id="55"/>
        </w:r>
        <w:r w:rsidDel="00000000" w:rsidR="00000000" w:rsidRPr="00000000">
          <w:rPr>
            <w:rFonts w:ascii="Times New Roman" w:cs="Times New Roman" w:eastAsia="Times New Roman" w:hAnsi="Times New Roman"/>
            <w:sz w:val="24"/>
            <w:szCs w:val="24"/>
            <w:rtl w:val="0"/>
          </w:rPr>
          <w:delText xml:space="preserve">палочку дома</w:delText>
        </w:r>
      </w:del>
      <w:r w:rsidDel="00000000" w:rsidR="00000000" w:rsidRPr="00000000">
        <w:rPr>
          <w:rFonts w:ascii="Times New Roman" w:cs="Times New Roman" w:eastAsia="Times New Roman" w:hAnsi="Times New Roman"/>
          <w:sz w:val="24"/>
          <w:szCs w:val="24"/>
          <w:rtl w:val="0"/>
        </w:rPr>
        <w:t xml:space="preserve">: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rPr>
          <w:ins w:author="Alaric Lightin" w:id="79" w:date="2016-01-27T00:20:22Z"/>
        </w:rPr>
      </w:pPr>
      <w:r w:rsidDel="00000000" w:rsidR="00000000" w:rsidRPr="00000000">
        <w:rPr>
          <w:rFonts w:ascii="Times New Roman" w:cs="Times New Roman" w:eastAsia="Times New Roman" w:hAnsi="Times New Roman"/>
          <w:i w:val="1"/>
          <w:sz w:val="24"/>
          <w:szCs w:val="24"/>
          <w:rtl w:val="0"/>
        </w:rPr>
        <w:t xml:space="preserve">Послесловие:</w:t>
      </w:r>
      <w:ins w:author="Alaric Lightin" w:id="79" w:date="2016-01-27T00:20:22Z">
        <w:r w:rsidDel="00000000" w:rsidR="00000000" w:rsidRPr="00000000">
          <w:rPr>
            <w:rtl w:val="0"/>
          </w:rPr>
        </w:r>
      </w:ins>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neparisienne" w:id="56" w:date="2011-08-02T15:36:49Z"/>
  <w:comment w:author="Shadrina Maria" w:id="22" w:date="2016-01-29T06:2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так говорят?</w:t>
      </w:r>
    </w:p>
  </w:comment>
  <w:comment w:author="Alaric Lightin" w:id="23" w:date="2016-01-29T06:2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нет, надо что-то придумать</w:t>
      </w:r>
    </w:p>
  </w:comment>
  <w:comment w:author="Alaric Lightin" w:id="4" w:date="2015-11-02T05:5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calculus - это дифференциальное и интегральное исчисление</w:t>
      </w:r>
    </w:p>
  </w:comment>
  <w:comment w:author="Shadrina Maria" w:id="21" w:date="2016-01-19T13:2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his genetic parents would have been no different.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были бы</w:t>
      </w:r>
    </w:p>
  </w:comment>
  <w:comment w:author="Shadrina Maria" w:id="20" w:date="2016-01-19T13:16: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видел?</w:t>
      </w:r>
    </w:p>
  </w:comment>
  <w:comment w:author="Shadrina Maria" w:id="0" w:date="2016-01-18T15:31: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Все-таки подумал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Вспомнил больше когда сам участвовал</w:t>
      </w:r>
    </w:p>
  </w:comment>
  <w:comment w:author="Shadrina Maria" w:id="19" w:date="2016-01-19T13:15: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Попытался</w:t>
      </w:r>
    </w:p>
  </w:comment>
  <w:comment w:author="Alaric Lightin" w:id="51" w:date="2016-01-29T06:4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 не говорят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"необходимо" и так выделяется</w:t>
      </w:r>
    </w:p>
  </w:comment>
  <w:comment w:author="Alaric Lightin" w:id="42" w:date="2016-01-27T00:16: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надо подумать</w:t>
      </w:r>
    </w:p>
  </w:comment>
  <w:comment w:author="Shadrina Maria" w:id="45" w:date="2016-01-19T19:2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Тире?</w:t>
      </w:r>
    </w:p>
  </w:comment>
  <w:comment w:author="Alaric Lightin" w:id="44" w:date="2016-01-29T06:47: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так не говорят</w:t>
      </w:r>
    </w:p>
  </w:comment>
  <w:comment w:author="Shadrina Maria" w:id="46" w:date="2016-01-31T04:19: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Ненужна запятая?</w:t>
      </w:r>
    </w:p>
  </w:comment>
  <w:comment w:author="Alaric Lightin" w:id="47" w:date="2016-01-31T04:19: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нет</w:t>
      </w:r>
    </w:p>
  </w:comment>
  <w:comment w:author="Shadrina Maria" w:id="48" w:date="2016-01-31T04:19: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повтора "каждый"</w:t>
      </w:r>
    </w:p>
  </w:comment>
  <w:comment w:author="Alaric Lightin" w:id="49" w:date="2016-01-31T04:19: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самом деле 4 :)</w:t>
      </w:r>
    </w:p>
  </w:comment>
  <w:comment w:author="Gleb Mazursky" w:id="1" w:date="2016-01-25T00:53: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 это? может "для него такая попытка казалась совершенно очевидной"?</w:t>
      </w:r>
    </w:p>
  </w:comment>
  <w:comment w:author="Alaric Lightin" w:id="5" w:date="2016-01-29T07:0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очень смущает здешняя пунктуация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точки с запятой в перечислении хороши, если это перечисление в виде списка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точка с запятой перед "и" и "или" вообще выглядит как-то совершенно странно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надо либо переписать как в оригинале отдельными предложениями, либо заменить точки с запятой на отдельные запятые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первый вариант мне нравится больше</w:t>
      </w:r>
    </w:p>
  </w:comment>
  <w:comment w:author="Shadrina Maria" w:id="6" w:date="2016-01-29T07:0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за список - будет гораздо удобней читать</w:t>
      </w:r>
    </w:p>
  </w:comment>
  <w:comment w:author="Alaric Lightin" w:id="28" w:date="2016-01-27T00:05: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курсив можно убрать во всём предложении</w:t>
      </w:r>
    </w:p>
  </w:comment>
  <w:comment w:author="Shadrina Maria" w:id="24" w:date="2016-01-29T06:24: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звуки Косого переулка вернулись.</w:t>
      </w:r>
    </w:p>
  </w:comment>
  <w:comment w:author="Alaric Lightin" w:id="25" w:date="2016-01-29T06:24: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Gleb Mazursky" w:id="34" w:date="2016-01-29T03:49: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 all that human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не существительное, это прилагательное.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т.е. МГ не сомневается в том что он человек, она сомневается в его "человечности"</w:t>
      </w:r>
    </w:p>
  </w:comment>
  <w:comment w:author="Gleb Mazursky" w:id="35" w:date="2016-01-29T03:5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т.е. текущий вариант ближе к оригиналу</w:t>
      </w:r>
    </w:p>
  </w:comment>
  <w:comment w:author="Alaric Lightin" w:id="36" w:date="2016-01-29T06:40: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изменил свой вариант. А так?</w:t>
      </w:r>
    </w:p>
  </w:comment>
  <w:comment w:author="Илья Погорелов" w:id="52" w:date="2014-07-31T06:5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w:t>
      </w:r>
    </w:p>
  </w:comment>
  <w:comment w:author="Илья Погорелов" w:id="43" w:date="2014-07-31T16:2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33" w:date="2014-07-31T16:2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заклинание</w:t>
      </w:r>
    </w:p>
  </w:comment>
  <w:comment w:author="Илья Погорелов" w:id="55" w:date="2014-07-31T16:2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как-то и без акцента понятно</w:t>
      </w:r>
    </w:p>
  </w:comment>
  <w:comment w:author="Илья Погорелов" w:id="15" w:date="2014-07-31T16:2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 -кавычки</w:t>
      </w:r>
    </w:p>
  </w:comment>
  <w:comment w:author="Gleb Mazursky" w:id="8" w:date="2016-01-26T23:3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какой-такой без кур</w:t>
      </w:r>
    </w:p>
  </w:comment>
  <w:comment w:author="Alaric Lightin" w:id="9" w:date="2016-01-26T23:3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какой ещё случай?"</w:t>
      </w:r>
    </w:p>
  </w:comment>
  <w:comment w:author="Илья Погорелов" w:id="27" w:date="2014-07-31T06:5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вместо курсива</w:t>
      </w:r>
    </w:p>
  </w:comment>
  <w:comment w:author="Alaric Lightin" w:id="7" w:date="2015-09-17T19:25: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справедливо замечают, что при отсутствии слова "маленькое" появляется существенное непонимание, потому что воображается яйцо, размером с куриное</w:t>
      </w:r>
    </w:p>
  </w:comment>
  <w:comment w:author="Alaric Lightin" w:id="50" w:date="2016-01-27T00:18: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смущает</w:t>
      </w:r>
    </w:p>
  </w:comment>
  <w:comment w:author="Илья Погорелов" w:id="11" w:date="2014-07-31T16:2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Alaric Lightin" w:id="37" w:date="2015-04-17T17:09: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тексте именно так, к тому же обращение по фамилии выглядит как-то нагло</w:t>
      </w:r>
    </w:p>
  </w:comment>
  <w:comment w:author="Alaric Lightin" w:id="18" w:date="2016-01-26T23:50: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"заметные результаты" меня несколько смущают</w:t>
      </w:r>
    </w:p>
  </w:comment>
  <w:comment w:author="Илья Погорелов" w:id="10" w:date="2014-07-31T06:4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Gleb Mazursky" w:id="40" w:date="2016-01-29T04:06: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в оригинале четкая связка с дуэлью, а у нас сейчас как будто "текущий" победитель станет проигравшим</w:t>
      </w:r>
    </w:p>
  </w:comment>
  <w:comment w:author="Alaric Lightin" w:id="41" w:date="2016-01-29T06:45: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знаешь, мне не очевидно, что там есть чёткая связка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and I are locked in a deadly duel where the winner shall lose and the loser shall win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 таким же успехом речь может идти о том, что текущий победитель проиграет в дуэли. Я бы оставил как есть, только многоточие в конец добавил бы</w:t>
      </w:r>
    </w:p>
  </w:comment>
  <w:comment w:author="Gleb Mazursky" w:id="30" w:date="2016-01-29T06:39: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you ever dare breathe a word of these, these insinuations to anyone 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неверный перевод, она ничего не наговорила еще</w:t>
      </w:r>
    </w:p>
  </w:comment>
  <w:comment w:author="Gleb Mazursky" w:id="31" w:date="2016-01-29T03:40: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речь о "подобных инсенуациях"</w:t>
      </w:r>
    </w:p>
  </w:comment>
  <w:comment w:author="Alaric Lightin" w:id="32" w:date="2016-01-29T06:39: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переделал целиком</w:t>
      </w:r>
    </w:p>
  </w:comment>
  <w:comment w:author="Alaric Lightin" w:id="12" w:date="2016-01-17T19:4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в одном месте наткнулся на стихотворный перевод этих строчек</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 Будь готов! Не страшись, не суетись! Не стремайся, и не нужно лишних слов: будь готов!»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http://kot-kam.livejournal.com/1147016.html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поинтересоваться, нельзя ли утащить?</w:t>
      </w:r>
    </w:p>
  </w:comment>
  <w:comment w:author="Alaric Lightin" w:id="13" w:date="2015-06-29T14:5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Впрочем, у меня уже появился свой вариант, хотя третью строчку надо бы ещё подрихтовать (а возможно, не только её):</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Что тебе подсунет жизнь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Принимай как должно без суеты!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Страх забудь! Будь готов!</w:t>
      </w:r>
    </w:p>
  </w:comment>
  <w:comment w:author="Shadrina Maria" w:id="14" w:date="2016-01-17T19:4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Оба лучше чем текущий)))</w:t>
      </w:r>
    </w:p>
  </w:comment>
  <w:comment w:author="Shadrina Maria" w:id="53" w:date="2016-01-29T07:20: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вы не можете применять палочку дома</w:t>
      </w:r>
    </w:p>
  </w:comment>
  <w:comment w:author="Alaric Lightin" w:id="54" w:date="2016-01-31T04:2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вообще-то может, просто тогда за ним придут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против "можете"</w:t>
      </w:r>
    </w:p>
  </w:comment>
  <w:comment w:author="Alaric Lightin" w:id="3" w:date="2016-01-20T05:37: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почему-то оказалось опущено</w:t>
      </w:r>
    </w:p>
  </w:comment>
  <w:comment w:author="Shadrina Maria" w:id="16" w:date="2016-01-19T08:56: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очень по-русски, звучит как-то несвязно. И кажется переведено не совсем правильно, хотя я тоже не уверена в статистических терминах</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happened to me personally is only anecdotal evidence," Harry explained. "It doesn't carry the same weight as a replicated, peer-reviewed journal article about a controlled study with random assignment, many subjects, large effect sizes and strong statistical significance."</w:t>
      </w:r>
    </w:p>
  </w:comment>
  <w:comment w:author="Shadrina Maria" w:id="17" w:date="2016-01-19T08:56: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что произошло со мной, является лишь частным случаем, — объяснил Гарри. — Оно не имеет тот же вес, что и опубликованная в хорошем журнале научная статья о проведённом исследовании с воспроизводимыми результатами, случайной выборкой множества объектов, большими величинами эффектов и высокой статистической значимостью.</w:t>
      </w:r>
    </w:p>
  </w:comment>
  <w:comment w:author="Gleb Mazursky" w:id="39" w:date="2016-01-29T03:5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смущет. в оригинале the quest to defeat</w:t>
      </w:r>
    </w:p>
  </w:comment>
  <w:comment w:author="Alaric Lightin" w:id="2" w:date="2016-01-20T05:36: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 братьев Райт - это не прямая речь</w:t>
      </w:r>
    </w:p>
  </w:comment>
  <w:comment w:author="Gleb Mazursky" w:id="38" w:date="2016-01-29T03:5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 немного? в оригинале I'm bitter.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 что да, мне горько от этого"</w:t>
      </w:r>
    </w:p>
  </w:comment>
  <w:comment w:author="Gleb Mazursky" w:id="26" w:date="2016-01-29T03:35: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надо как-то словами выделить, но пока нет идей</w:t>
      </w:r>
    </w:p>
  </w:comment>
  <w:comment w:author="Gleb Mazursky" w:id="29" w:date="2016-01-29T03:3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точно нет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