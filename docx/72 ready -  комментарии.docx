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случиться дальше...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быть правдой...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Сьюзан. — Но в тот раз вы помогли Гарри Поттеру...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</w:t>
      </w:r>
      <w:del w:author="Alaric Lightin" w:id="0" w:date="2017-11-18T11:10:12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</w:delText>
        </w:r>
      </w:del>
      <w:ins w:author="Alaric Lightin" w:id="0" w:date="2017-11-18T11:10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ы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7-11-18T11:10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думаю, что полная фраза была бы естественной в виде: Тебе уже нужны ещё значки?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