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ie3ifpkoqeeq" w:id="0"/>
      <w:bookmarkEnd w:id="0"/>
      <w:r w:rsidDel="00000000" w:rsidR="00000000" w:rsidRPr="00000000">
        <w:rPr>
          <w:rtl w:val="0"/>
        </w:rPr>
        <w:t xml:space="preserve">Глава 24. Гипотеза </w:t>
      </w:r>
      <w:r w:rsidDel="00000000" w:rsidR="00000000" w:rsidRPr="00000000">
        <w:rPr>
          <w:rtl w:val="0"/>
        </w:rPr>
        <w:t xml:space="preserve">макиавеллианского </w:t>
      </w:r>
      <w:r w:rsidDel="00000000" w:rsidR="00000000" w:rsidRPr="00000000">
        <w:rPr>
          <w:rtl w:val="0"/>
        </w:rPr>
        <w:t xml:space="preserve">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70" w:firstLine="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Роулинг, свернувшись, невидимый, бь</w:t>
      </w:r>
      <w:del w:author="Alaric Lightin" w:id="0" w:date="2019-03-27T15:16:0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0" w:date="2019-03-27T15:16:0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т,</w:t>
        <w:br w:type="textWrapping"/>
        <w:t xml:space="preserve">Орка жестокий по кругу идет.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душе скреблись кошки.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содеянное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Типа, 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услышал Драко голос Винсента, — босс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сёдня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 духе, так что смотри...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решил содрать кожу с этого идиота живьём и отослать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освежёванное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тело с требованием прислать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взамен слугу поумнее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например, дохлую крысу.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звук шагов одного человека стих, а шаги другого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Кошки на душе у Драко заскреблись сильнее.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появился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цо было подчёркнуто-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мантия с синей оторочкой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сидела кривовато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надел её не совсем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вырвалось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левую руку,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хотел на неё посмотреть.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висела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безвольно,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мёртвая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тихо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к завтрашним занятиям рука будет почти как новая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новость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ходил к мадам Помфри, — прошептал он.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естественно,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Гарри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ттер с видом человека, говорящего очевидные вещи.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рука не работала.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 медленно снисходило понимание того, каким непроходимым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тупицей он оказался. Куда там старшекурсникам из Слизерина, которых он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ругал тогда, на уроке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собой разумеющимся, что никто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жаловаться,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пострадает от рук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принимал в ней участие,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внимание отца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привлёк.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Помфри? — с замиранием сердца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долгое молчание.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Драко нашёл в себе силы спросить: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слегка улыбнулся: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принёс глубочайшие извин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ения — тут профессор Флитвик очень сурово на меня посмотрел — и объяснил, что всё произошедшее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чрезвычайно серьёзное, секретное, деликатное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дело, и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уже поставлен в известность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ахнул: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Фл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итвик на это не купится! Он сверится с Дамблдором!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 — Меня сразу же потащили в кабинет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затрясло. Если Дамблдор приведёт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это голосование отец может проиграть...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отцу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убедить Дамблдора этого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ему придётся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заплатить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цена будет огромной. После окончания войны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игры появились пра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вила: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 теперь никому угрожать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теперь не сможет 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Пожирателем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значит, не так важен для отца, как тот думает...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ысль терзала сердце, словно Режущее заклятье.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— прошептал Драко.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курсе, что у нас какие-то совместные дела.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Хуже и не придумаешь.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Дамблдор не догадался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возможно, не рискну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бы использовать легилименцию, чтобы выяснить... но раз Дамблдор знает...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И? — выдавил Драко.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немного поболтали.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ухмыльнулся: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потом вспомнил.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знает таин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ственный секрет Дамблдора, тот самый, с помощью которого Снейп сохраняет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теперь мог представить всю сцену. Дамблдор всё суровее смотрит на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скрывая нетерпение, объясняет,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пыточные проклятия — ужасно серьёзное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вежливо советует Дамблдору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держать рот на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не хочет проблем на свою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ненавидеть их сложно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Затем, — продолжил Гарри, —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Флитвику,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секретное и деликатное дело, о котором он уже знает, и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мнению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резкие действия в данном случае не помогут ни мне, ни кому-либо другому.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интриги директора, как обычно, заходят слишком далеко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я его прервал и объяснил, что эта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идея целиком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нотацию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вмешался директор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 случатся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этом профессор Флитвик воздел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небу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громко кричать на нас обоих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его не волнует,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кашу мы тут вдвоём завариваем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на факультете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и место всему этому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ненавидеть Гарри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больше не повторится, либо я расскажу, кто это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Гарри должен быть холод. Но его нет. Должна быть смертельная угроза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и её тоже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Почему… ты не рассказал?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знал, что первым причинил тебе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могу даже сказать, что мы в расчёте, ведь тебе было больнее,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кирпичная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стена. С таким же успехом Гарри мог говорить на древнегреческом.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у Гарри достаточно власти над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боль он причинил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равно, — тихо, поч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 простить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 уверен, что буду способен захотеть простить.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всякого понимания.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Гарри пытается с ним подружиться?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не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быть настолько глуп, чтобы 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вчерашнего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возможна дружба.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бесповоротно разрушить человеку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одновременно.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Драко не понимал.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странная мысль. Он вспомнил,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неоднократно повторял Гарри.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говорил тот,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зловещие слова, прерываемые судорожными вздохами боли,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засели в памяти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Гарри только притворялся человеком, который случайно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друга и теперь раскаивается...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Дурак,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был сказать Гарри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конечно, всё шло по моему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плану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 теперь ты в моих руках...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Драко.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То, что случилось вчера, совсем не планировалось, — ответил он. Казалось, слова застревали у него в горле.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собирался объяснить тебе,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всегда лучше знать правду,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затем мы бы попытались узнать, как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каким бы ответ </w:t>
      </w:r>
      <w:ins w:author="Yuliy L" w:id="1" w:date="2017-04-09T07:13:23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ни</w:t>
        </w:r>
      </w:ins>
      <w:del w:author="Yuliy L" w:id="1" w:date="2017-04-09T07:13:23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получился, мы бы его приняли. Вчера я... поторопился.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«Всегда лучше знать правду», —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роцитировал Драко. — Думаешь, ты оказал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услугу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окончательно взорвало мозг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сказал: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у Люциуса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возникнет та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и у меня?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у сильных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он начнёт 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сильнейшим чистокровным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они заводили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теория чистоты крови 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верна, то Люциус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сделать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попытаться решить задачу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волшебное существо какое-то.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Предугадать его слова или действия было совершенно 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 Изобразить в голосе горечь предательства было совсем не сложно. — Почему ты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Ради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ты наследник Люциуса. И хочешь верь, хочешь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можем придумать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медленно переварил эту мысль.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всё внутри похолодело от ужаса.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приложить все усилия,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Великие звёзды, 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замотал головой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на это не пойдёшь, и я тоже,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Это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мир,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не хотим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нам, стараясь при этом скрыть свою помощь друг от друга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нужно было притворяться,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потерял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Однажды отец водил его на спект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акль «Трагедия Лайта». Главный герой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хитрый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по имени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хотел очистить мир, погрязший во зле, при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помощи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мягко указал ему, что в названии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 стояло слово «трагедия».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отец спросил у Драко, понял ли он, 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спектакли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отец и рассказал Драко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ён на провал.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также добавил, что только глупец строит планы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сложности, а значит следует ограничиться двумя событиями.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а по пьесам.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тебе такой план?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ответил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«Потрясающе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восхищённо ахать будет, пожалуй, перебором.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Гарри, можно вопрос?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отозвался тот.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 ты купил Грейнджер дорогой кошель?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Драко убедился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Гарри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с ним подружиться.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партии против Грейнджер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умён. Может,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просто попросив. Сам Драко не смог бы применить такой трюк — жертва изначально относилась бы к нему слишком подозрительно — но для Мальчика-Который-Выжил он возможен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первым делом Гарри преподнёс врагу дорогой подарок...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 до такого не додумался, но ведь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Гарри в отношении врагов бывают на первый 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непонятными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если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теперешних действиях Гарри по отношению к Драко смысла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затянулась.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тебя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солгал Драко, — поэтому — да.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просиял.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рад это слышать, Драко, — мягко сказал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ученика стояли у окна, Гарри — всё ещё в лучах солнца, Драко — в тени.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 представляет для Драко такую серь</w:t>
      </w:r>
      <w:del w:author="Alaric Lightin" w:id="2" w:date="2019-03-27T15:16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2" w:date="2019-03-27T15:16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зную угрозу, что быть его врагом — ещё хуже.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стать его врагом никогда не поздно...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обречён.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— произнёс Драко, — что теперь?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занимаемся в следующую субботу?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занятие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похоже на предыдущее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не будет, — сказал Гарри. — Ещё пара таких суббот,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обгонишь.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 Драко 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слушаю, — ответил Драко, слегка сбитый с толку.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вернулась серьёзность.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покупку кошеля для Грейнджер ушла большая часть золота,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 мне удалось стащить из своего хранилища в Гринготтсе...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…Ключ у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у Дамблдора. А я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мне могут потребоваться деньги. Так 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знаешь ли ты, как я могу получить доступ...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одолжу тебе денег, — совершенно машинально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видно, что Гарри приятно удивлён.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не должен...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мысленно отвесил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пинка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написать отцу и объяснить, что деньги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удалось одолжить их Гарри Поттеру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которую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 две недели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десять раз больше галлеонов, на случай если Гарри Поттеру потребуется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за</w:t>
      </w:r>
      <w:ins w:author="Yuliy L" w:id="3" w:date="2018-05-25T06:19:00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del w:author="Yuliy L" w:id="3" w:date="2018-05-25T06:19:00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й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слишком много, да, — сказал Гарри. — Извини, я не должен был...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— Малфой, если ты не забыл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просто удивило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хочешь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беспокойся, — радостно сказал Гарри. —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угрожает интересам твоей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просто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задумал одно небольшое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вопрос. Ты хочешь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прямо сейчас?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Гарри.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бы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против кого направлена твоя затея?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Против Риты Скитер.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мысленно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выругался,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 было уже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пути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подземелья Драко немного собрался с мыслями.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Ненавидеть Гарри Поттера не получалось.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же пытался с ним подружиться, просто он сумасшедший.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Размыты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людей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Заговор, нужно, чтобы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равны. Иначе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них может сдать твой замысел отцу. Ты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этом, правда?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Естественно, — ответил Гарри.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равны? — спросил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Боюсь, что нет, — сказал Гарри. Было ясно,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это как можно мягче,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скрыть в изрядной степени снисходительный тон,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вполне в этом преуспевает.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перед новичками ты мог произвести хотя бы достойное впечатление.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покачал головой.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помешало бы тебе быть равным мне. Дело в том, что ты не обучен методам рационального мышления,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глубокому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научному знанию, которое лежит в основе всех остальных открытий.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попытаюсь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разочарованным тоном протянул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говорить ещё мягче.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ты наравне со мной управлял Заговором. Ты был учёным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знаешь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 о дезоксирибонуклеиновой кислоте, и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владеешь методами рационального мышления.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было чистой правдой.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Отношений с людьми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значит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Захватить власть над Заговором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составит большого труда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он убьёт Гарри Поттера, просто на всякий случай...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ещё несколько раз мысленно ругнулся.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Ладно. Он не будет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убивать Гарри. Гарри воспитан маглами, он не виноват, что сумасшедший.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живёт. Так у Драко будет возможность сказать ему, что он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самого Гарри и тот должен быть благодарен...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пришла приятная мысль. Это ведь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пойдёт Гарри во благо. Если бы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осуществить свой замысел,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одурачить Дамблдора и отца, он бы 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план мести стал идеальным.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перехватит власть над Заговором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планы Гарри Поттера будут разрушены, а правые силы восторжествуют.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Превосходная месть.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только...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сделай вид, будто делаешь вид, что ты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ему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слов, чтобы точно описать, что не так с разумом Гарри...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никогда не слышал о термине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глубина рекурсии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оставалось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гадать, какие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могут рождаться в такой голове.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…если только Гарри, в качестве части ещ</w:t>
      </w:r>
      <w:del w:author="Alaric Lightin" w:id="4" w:date="2019-03-27T15:16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4" w:date="2019-03-27T15:16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более масштабного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неработоспособен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весь его смысл — исключительно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чтобы Драко сыграл свою роль...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с ума сойти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предел. Сам Тёмный Лорд не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коварен. В реальной жизни такая сложность не встречается. Она уместна лишь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герою, горгульи действовали по его плану.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конечно, замечательно, но с точки зрения эволюции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изобретатель не получает особых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муществ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результате которого сохранялись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гены изобретателей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Да, если сравнить людей и шимпанзе, первым бросается в глаза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людей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стественная, но неверная догадка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настолько умнее других видов, что сравнивать их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абсурдно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предки людей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стали бы лишь слегка умнее. Чтобы вырастить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чрезмерно огромный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-переросток, нужен какой-то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неудержимый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эволюционный процесс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постоянно требующий всё новых и новых способностей.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 Гарри прочёл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известную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книгу под названием «Политика у шимпанзе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сторонникам Ероена 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помощь, отвлекая их в нужное время.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когда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уит победил и стал новым вожаком, Никки занял почётное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подле него.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 ненадолго. Очень скоро Никки объединился с побеждённым Ероеном, сверг Луита и стал очередным новым вожаком.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друг друга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безудержная эволюционная гонка вооружений.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человек (на месте Луита) сразу бы смекнул, что к 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шёл рядом с Гарри, стараясь не улыбаться, и думал о мести.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 проснулся в Драко за один день.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его собственным словам, ожидал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на это потребуются месяцы.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Малфоев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неминуемо станет более могущественным учёным, чем любой другой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uliy L" w:id="1" w:date="2018-05-25T06:19:2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 заём.</w:t>
      </w:r>
    </w:p>
  </w:comment>
  <w:comment w:author="Yuliy L" w:id="0" w:date="2017-04-09T07:13:3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Возможно, опечатка или ошибка.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