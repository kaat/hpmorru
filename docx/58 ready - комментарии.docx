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120" w:before="480" w:lineRule="auto"/>
        <w:ind w:firstLine="540"/>
        <w:jc w:val="center"/>
        <w:rPr/>
      </w:pPr>
      <w:bookmarkStart w:colFirst="0" w:colLast="0" w:name="_h5vmnx41qvpv" w:id="0"/>
      <w:bookmarkEnd w:id="0"/>
      <w:r w:rsidDel="00000000" w:rsidR="00000000" w:rsidRPr="00000000">
        <w:rPr>
          <w:rtl w:val="0"/>
        </w:rPr>
        <w:t xml:space="preserve">Глава 58. СТЭ. Часть 8. Вынужденное познание</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стоял в полной темноте, касаясь палочкой стены камеры. Он использовал магию, которую помимо него считали возможной всего </w:t>
      </w:r>
      <w:r w:rsidDel="00000000" w:rsidR="00000000" w:rsidRPr="00000000">
        <w:rPr>
          <w:rFonts w:ascii="Times New Roman" w:cs="Times New Roman" w:eastAsia="Times New Roman" w:hAnsi="Times New Roman"/>
          <w:sz w:val="24"/>
          <w:szCs w:val="24"/>
          <w:rtl w:val="0"/>
        </w:rPr>
        <w:t xml:space="preserve">три</w:t>
      </w:r>
      <w:r w:rsidDel="00000000" w:rsidR="00000000" w:rsidRPr="00000000">
        <w:rPr>
          <w:rFonts w:ascii="Times New Roman" w:cs="Times New Roman" w:eastAsia="Times New Roman" w:hAnsi="Times New Roman"/>
          <w:sz w:val="24"/>
          <w:szCs w:val="24"/>
          <w:rtl w:val="0"/>
        </w:rPr>
        <w:t xml:space="preserve"> человека в мире и которой никто кроме него не владел.</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пробить стену, могущественному волшебнику хватило бы жеста и слова. У обычного взрослого мага это заняло бы несколько минут, после чего ему пришлось бы восстанавливать силы.</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первокурснику Хогвартса для достижения той же цели нужно действовать эффективно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счастливой случайности — то есть, не по случайности, случай здесь вообще ни при чём — Гарри сознательно тратил каждый день по дополнительному часу на трансфигурацию и превзошёл в этом предмете даже Гермиону. Благодаря регулярным упражнениям в частичной трансфигурации его разум теперь воспринимал истинное устройство вселенной как нечто само собой разумеющееся. Поэтому сейчас ему требовалось лишь небольшое усилие, чтобы держать в уме её вневременную квантовую природу, одновременно чётко разделяя понятия идеи и материи.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Проблема заключалась в том, что это стало слишком обыденно...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он мог одновременно размышлять о чём-нибудь ещё.</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его разум избегал этой темы, уходил от столкновения с очевидным, пока до самого действия не остались считанные минуты.</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что Гарри собирался сделать...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опасно.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опасно.</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Опасно на уровне кое-кто-может-вообще-совсем-убиться.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Встретиться с двенадцатью дементорами, не используя чары Патронуса, было просто страшно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только. Гарри в любое время мог вызвать патронуса, и он бы действительно вызвал его, как только почувствовал бы опасность того, что не сможет этого сделать, что его сопротивление ослабевает. И даже если бы это не сработало... даже тогда, если только дементорам не приказали раздавать Поцелуи всем, кого они найдут, провал не стал бы смертелен.</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всё иначе.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Трансфигурированное магловское устройство может взорваться и убить их.</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Слияние технологии и магии может повести себя непредсказуемо и убить их.</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могут случайно попасть в него.</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ну...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Всерьёз опасно.</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вдруг осознал, что убеждает себя в безопасности предстоящего действия.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всё может сработать, но...</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не учитывая, что рационалистам в принципе нельзя себя в чём-либо убеждать, Гарри знал: он не сможет убедить себя в том, что вероятность смертельного исхода меньше двадцати процентов.</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сказал пуффендуец.</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откликнулся эхом голос профессора Квиррелла.</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сказали хором воображаемые Гермиона, и профессор МакГонагалл, и профессор Флитвик, и Невилл Лонгботтом, и, кажется, все, кого Гарри знал, за исключением Фреда и Джорджа, которые бы не раздумывали и секунды.</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следует найти Дамблдора и сдаться. Ему определённо, совершенно точно следует найти Дамблдора и сдаться, это единственный разумный выход из сложившейся ситуации.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бы Гарри был один, если бы только его жизнь стояла на кону, он так и сделал бы. Наверняка.</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из-за которых Гарри едва не утратил контроль над идущей частичной трансфигурацией, которые угрожали открыть его воздействию дементоров...</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...были о профессоре Квиррелле, который до сих пор в облике змеи пребывал без сознания.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профессор Квиррелл попадёт в Азкабан за своё участие в побеге, он погибнет. Скорее всего, он не продержится и недели. Он слишком уязвим.</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просто.</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Гарри сейчас проиграет...</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проиграет профессора Квиррелла.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ведь он, скорее всего, злодей, — </w:t>
      </w:r>
      <w:r w:rsidDel="00000000" w:rsidR="00000000" w:rsidRPr="00000000">
        <w:rPr>
          <w:rFonts w:ascii="Times New Roman" w:cs="Times New Roman" w:eastAsia="Times New Roman" w:hAnsi="Times New Roman"/>
          <w:sz w:val="24"/>
          <w:szCs w:val="24"/>
          <w:rtl w:val="0"/>
        </w:rPr>
        <w:t xml:space="preserve">тихо промолвила его пуффендуйская часть.</w:t>
      </w:r>
      <w:r w:rsidDel="00000000" w:rsidR="00000000" w:rsidRPr="00000000">
        <w:rPr>
          <w:rFonts w:ascii="Times New Roman" w:cs="Times New Roman" w:eastAsia="Times New Roman" w:hAnsi="Times New Roman"/>
          <w:i w:val="1"/>
          <w:sz w:val="24"/>
          <w:szCs w:val="24"/>
          <w:rtl w:val="0"/>
        </w:rPr>
        <w:t xml:space="preserve"> — Ты это учитываешь?</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не то решение, которое Гарри мог принять осознанно. Нет. Проигрывать можно баллы в Хогвартсе, но не людей.</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считаешь свою жизнь настолько ценной, что не хочешь попробовать защитить всех узников Азкабана с вероятностью погибнуть в восемьдесят процентов, </w:t>
      </w:r>
      <w:r w:rsidDel="00000000" w:rsidR="00000000" w:rsidRPr="00000000">
        <w:rPr>
          <w:rFonts w:ascii="Times New Roman" w:cs="Times New Roman" w:eastAsia="Times New Roman" w:hAnsi="Times New Roman"/>
          <w:sz w:val="24"/>
          <w:szCs w:val="24"/>
          <w:rtl w:val="0"/>
        </w:rPr>
        <w:t xml:space="preserve">— заметила слизеринская часть, — </w:t>
      </w:r>
      <w:r w:rsidDel="00000000" w:rsidR="00000000" w:rsidRPr="00000000">
        <w:rPr>
          <w:rFonts w:ascii="Times New Roman" w:cs="Times New Roman" w:eastAsia="Times New Roman" w:hAnsi="Times New Roman"/>
          <w:i w:val="1"/>
          <w:sz w:val="24"/>
          <w:szCs w:val="24"/>
          <w:rtl w:val="0"/>
        </w:rPr>
        <w:t xml:space="preserve">то ты никак не можешь оправдать двадцатипроцентный риск жизнью ради спасения Беллатрисы и профессора Квиррелла. Математическое противоречие, ты не сможешь назначить обоим исходам непротиворечивые значения полезности.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логическая сторона присудила победу в споре слизеринцу.</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удерживать идею объекта в голове и продолжал выполнять трансфигурацию. Он сможет отказаться от своего плана и после того как закончит. Он не хотел, чтобы усилия были потрачены напрасно.</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к Гарри внезапно пришла мысль, от которой стало трудно продолжать трансфигурацию и поддерживать защиту от дементоров.</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если портал забросит меня не туда, куда обещал профессор Квиррелл?</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задуматься, то этот вопрос напрашивается сам собой.</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если планируемый побег пройдёт как по нотам, если магловское устройство заработает и не взорвётся, и его соединение с магическим предметом не приведёт к чему-нибудь нехорошему, если все авроры промахнутся, даже если Гарри удастся отлететь на достаточно большое расстояние для активации портала...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...целителя-психиатра в конце пути может и не оказаться.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Информацию о целителе Гарри принял, ещё когда доверял профессору Квирреллу, а потом забыл оценить её заново.</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Нельзя так рисковать,</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это просто глупо.</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температура в камере резко упала. Сопротивляться дементорам стало гораздо труднее, но Гарри продолжал трансфигурацию.</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могу проиграть профессора Квиррелла.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он хотел убить полицейского,</w:t>
      </w:r>
      <w:r w:rsidDel="00000000" w:rsidR="00000000" w:rsidRPr="00000000">
        <w:rPr>
          <w:rFonts w:ascii="Times New Roman" w:cs="Times New Roman" w:eastAsia="Times New Roman" w:hAnsi="Times New Roman"/>
          <w:sz w:val="24"/>
          <w:szCs w:val="24"/>
          <w:rtl w:val="0"/>
        </w:rPr>
        <w:t xml:space="preserve"> — настаивал пуффендуец, — </w:t>
      </w:r>
      <w:r w:rsidDel="00000000" w:rsidR="00000000" w:rsidRPr="00000000">
        <w:rPr>
          <w:rFonts w:ascii="Times New Roman" w:cs="Times New Roman" w:eastAsia="Times New Roman" w:hAnsi="Times New Roman"/>
          <w:i w:val="1"/>
          <w:sz w:val="24"/>
          <w:szCs w:val="24"/>
          <w:rtl w:val="0"/>
        </w:rPr>
        <w:t xml:space="preserve">ты потерял его ещё тогда. Беллатриса наверняка именно та, за кого её все принимают. Забери Мантию, найди Дамблдора и скажи ему, что тебя обманули.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в отчаянии подумал Гарри, — </w:t>
      </w:r>
      <w:r w:rsidDel="00000000" w:rsidR="00000000" w:rsidRPr="00000000">
        <w:rPr>
          <w:rFonts w:ascii="Times New Roman" w:cs="Times New Roman" w:eastAsia="Times New Roman" w:hAnsi="Times New Roman"/>
          <w:i w:val="1"/>
          <w:sz w:val="24"/>
          <w:szCs w:val="24"/>
          <w:rtl w:val="0"/>
        </w:rPr>
        <w:t xml:space="preserve">мне нужно сначала поговорить с профессором Квирреллом, должно быть объяснение! Я не знаю, может, он был слишком далеко от патронуса, и дементоры дотянулись до него... Я не понимаю, его поступок не вписывается ни в одну из гипотез... Я не могу просто...</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прервал логическую цепочку мыслей, пока она окончательно не разрушила его сопротивление страху. Потому что думать о скармливании профессора Квиррелла дементорам и при этом противостоять Смерти было совершенно невозможно.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Твои рассуждения искусственно искажены,</w:t>
      </w:r>
      <w:r w:rsidDel="00000000" w:rsidR="00000000" w:rsidRPr="00000000">
        <w:rPr>
          <w:rFonts w:ascii="Times New Roman" w:cs="Times New Roman" w:eastAsia="Times New Roman" w:hAnsi="Times New Roman"/>
          <w:sz w:val="24"/>
          <w:szCs w:val="24"/>
          <w:rtl w:val="0"/>
        </w:rPr>
        <w:t xml:space="preserve"> — спокойно заметила его логическая часть, — </w:t>
      </w:r>
      <w:r w:rsidDel="00000000" w:rsidR="00000000" w:rsidRPr="00000000">
        <w:rPr>
          <w:rFonts w:ascii="Times New Roman" w:cs="Times New Roman" w:eastAsia="Times New Roman" w:hAnsi="Times New Roman"/>
          <w:i w:val="1"/>
          <w:sz w:val="24"/>
          <w:szCs w:val="24"/>
          <w:rtl w:val="0"/>
        </w:rPr>
        <w:t xml:space="preserve">найди способ устранить искажения.</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Хорошо, давайте придумаем альтернативные варианты, — </w:t>
      </w:r>
      <w:r w:rsidDel="00000000" w:rsidR="00000000" w:rsidRPr="00000000">
        <w:rPr>
          <w:rFonts w:ascii="Times New Roman" w:cs="Times New Roman" w:eastAsia="Times New Roman" w:hAnsi="Times New Roman"/>
          <w:sz w:val="24"/>
          <w:szCs w:val="24"/>
          <w:rtl w:val="0"/>
        </w:rPr>
        <w:t xml:space="preserve">подумал Гарри. </w:t>
      </w:r>
      <w:r w:rsidDel="00000000" w:rsidR="00000000" w:rsidRPr="00000000">
        <w:rPr>
          <w:rFonts w:ascii="Times New Roman" w:cs="Times New Roman" w:eastAsia="Times New Roman" w:hAnsi="Times New Roman"/>
          <w:i w:val="1"/>
          <w:sz w:val="24"/>
          <w:szCs w:val="24"/>
          <w:rtl w:val="0"/>
        </w:rPr>
        <w:t xml:space="preserve">— Мы сейчас не выбираем, не оцениваем и точно не делаем резких движений... Просто размышляем, как я ещё могу действовать, кроме как по первоначальному плану.</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продолжил вырезать дыру в стене. Он применял частичную трансфигурацию к тонкостенному металлическому цилиндру двух метров в диаметре, толщиной в полмиллиметра и глубиной во всю стену. Эти полмиллиметра металла он превращал в моторное масло. Масло — жидкость, а в жидкости трансфигурировать нельзя, потому что они могут испаряться, но Гарри, Беллатриса и змея были защищены пузыреголовыми заклинаниями. И он сразу же отменит трансфигурацию...</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вырезанный и смазанный кусок металла упадёт на пол камеры. Гарри вырезал его под наклоном, чтобы он соскользнул под действием силы тяжести, как только трансфигурация закончится.</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они с Беллатрисой не вылетят на метле сквозь получившуюся дыру...</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предложил Гарри попробовать трансфигурировать заглушки на торцах дыры, оставив при этом полость, где могли бы спрятаться Беллатриса и профессор Квиррелл. Сам Гарри оставит им Мантию и пойдёт сдаваться, но профессор Квиррелл со временем очнётся, и они с Беллатрисой могут попытаться придумать, как выбраться из Азкабана самостоятельно.</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Во-первых, это дурацкая идея. Во-вторых, в камере останется здоровенный кусок металла, который всё выдаст.</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мозг Гарри заметил очевидное.</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Пусть Беллатриса и профессор Квиррелл воспользуются задуманным тобой планом. А ты — останешься и сдашься.</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кону стоят только жизни Беллатрисы и профессора Квиррелла.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Рискнув, они могут лишь выиграть и ничего не теряют.</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нет причин, разумных причин, по которым Гарри должен лететь с ними.</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этой мыслью на Гарри снизошло спокойствие. Холод и тьма, маячившие на краю его сознания, отступили. Да, вот он — творческий нестандартный ход, третий вариант, который он не заметил сразу. Надо было догадаться, что у него больше двух вариантов. Если Гарри сдастся, ему не обязательно сдавать ещё и профессора с Беллатрисой. Если Беллатриса и профессор Квиррелл воспользуются рискованным способом бегства, Гарри не обязательно бежать с ними.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попросить Беллатрису стереть ему память, то Гарри даже не придётся притворяться, что его обманули. Все, включая самого Гарри, будут думать, что его похитили. Конечно, ему не найти благовидного предлога, под которым Тёмный Лорд мог бы попросить Беллатрису это сделать, но он просто улыбнётся и скажет, что ей это не дозволено знать, вот и всё...</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отряду, как и двум другим, оставалось пройти лишь последнюю четверть спирали. Амелия была уверена, что преступники прячутся на втором этаже снизу, но всё равно нервничала. Часть её жалела, что Дамблдор не догадался проверить этот этаж тщательнее, а другая часть этому радовалась.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них донёсся звук. Слабое «дзинь». Как если бы какой-то очень громкий звук раздался, например, на втором этаже снизу.</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успев себя остановить, Амелия машинально бросила взгляд на Дамблдора.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пожал плечами и одарил её едва заметной улыбкой:</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 уж вы просите, Амелия.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скрылся из вида.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 сказал Гарри маслу, покрывавшему гигантский металлический цилиндр, лежавший на полу.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едва расслышал себя — в ушах ещё звенело от оглушающе громкого удара упавшего на пол куска металла. (Нужно было использовать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запоздало подумал Гарри, хотя это и не остановило бы распространение звука через металл.) Второй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Гарри направил на масло, покрывавшее края двухметровой дыры в стене. Он отменял свою собственную магию, поэтому заклинание почти не требовало усилий. Гарри немного устал, но это было последнее необходимое заклинание. По правде говоря, оно было даже не обязательным, но Гарри не хотел оставлять за собой лужи трансфигурированной жидкости, как и разглашать секрет частичной трансфигурации.</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двухметровая дыра, ведущая на свободу, выглядела весьма... заманчиво.</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Льющийся снаружи свет... конечно, загореть под ним вряд ли получилось бы, но он был ярче, чем где угодно в Азкабане.</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Хотелось просто запрыгнуть на метлу с Беллатрисой и змеёй и махнуть туда. Вероятность выбраться благополучно достаточно велика. А если им удастся благополучно выбраться, то Гарри и профессор Квиррелл смогут вернуться назад во времени, не вызвав подозрений. И жизнь опять станет прежней.</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Гарри останется и сдастся... то, даже если все поверят, что Гарри был заложником, вынужденным лгать патронусу профессора МакГонагалл под прицелом палочки... даже если Гарри легко отделается...</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Вряд ли профессор Защиты продолжит преподавать в Хогвартсе.</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встретит предначертанный ему конец карьеры в феврале, в середине учебного года.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конечно, профессор МакГонагалл убьёт Гарри, и смерть его, несомненно, будет долгой и мучительной.</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остаться было так благоразумно, безопасно, логично, что Гарри чувствовал скорее облегчение, чем сожаление.</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обернулся к Беллатрисе и уже собирался отдать последний приказ...</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Шипение, слабое шипение, медленное и озадаченное, сложилось в слова: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Ш-што за... ш-шум?</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шагал по коридору. Он подошёл к металлической двери и открыл её. По прошлому разу волшебник помнил, что камеры за ней пусты.</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тем, как двинуться дальше, он произнёс семь мощных заклинаний обнаружения. Экономить силы ни к чему, в конце концов, камер осталось проверить совсем немного.</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r w:rsidDel="00000000" w:rsidR="00000000" w:rsidRPr="00000000">
        <w:rPr>
          <w:rFonts w:ascii="Times New Roman" w:cs="Times New Roman" w:eastAsia="Times New Roman" w:hAnsi="Times New Roman"/>
          <w:sz w:val="24"/>
          <w:szCs w:val="24"/>
          <w:rtl w:val="0"/>
        </w:rPr>
        <w:t xml:space="preserve">, — прошипел Гарри. Его одновременно захлёстывало множество эмоций. Он знал, хотя и не мог видеть, что зелёная змея на плечах Беллатрисы медленно подняла голову и огляделась. — </w:t>
      </w:r>
      <w:r w:rsidDel="00000000" w:rsidR="00000000" w:rsidRPr="00000000">
        <w:rPr>
          <w:rFonts w:ascii="Times New Roman" w:cs="Times New Roman" w:eastAsia="Times New Roman" w:hAnsi="Times New Roman"/>
          <w:i w:val="1"/>
          <w:sz w:val="24"/>
          <w:szCs w:val="24"/>
          <w:rtl w:val="0"/>
        </w:rPr>
        <w:t xml:space="preserve">Как... ты, учитель?</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Учитель? </w:t>
      </w:r>
      <w:r w:rsidDel="00000000" w:rsidR="00000000" w:rsidRPr="00000000">
        <w:rPr>
          <w:rFonts w:ascii="Times New Roman" w:cs="Times New Roman" w:eastAsia="Times New Roman" w:hAnsi="Times New Roman"/>
          <w:sz w:val="24"/>
          <w:szCs w:val="24"/>
          <w:rtl w:val="0"/>
        </w:rPr>
        <w:t xml:space="preserve">— послышалось слабое недоумённое шипение. — </w:t>
      </w:r>
      <w:r w:rsidDel="00000000" w:rsidR="00000000" w:rsidRPr="00000000">
        <w:rPr>
          <w:rFonts w:ascii="Times New Roman" w:cs="Times New Roman" w:eastAsia="Times New Roman" w:hAnsi="Times New Roman"/>
          <w:i w:val="1"/>
          <w:sz w:val="24"/>
          <w:szCs w:val="24"/>
          <w:rtl w:val="0"/>
        </w:rPr>
        <w:t xml:space="preserve">Где мы?</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 тюрьме, </w:t>
      </w:r>
      <w:r w:rsidDel="00000000" w:rsidR="00000000" w:rsidRPr="00000000">
        <w:rPr>
          <w:rFonts w:ascii="Times New Roman" w:cs="Times New Roman" w:eastAsia="Times New Roman" w:hAnsi="Times New Roman"/>
          <w:sz w:val="24"/>
          <w:szCs w:val="24"/>
          <w:rtl w:val="0"/>
        </w:rPr>
        <w:t xml:space="preserve">— прошипел Гарри, — </w:t>
      </w:r>
      <w:r w:rsidDel="00000000" w:rsidR="00000000" w:rsidRPr="00000000">
        <w:rPr>
          <w:rFonts w:ascii="Times New Roman" w:cs="Times New Roman" w:eastAsia="Times New Roman" w:hAnsi="Times New Roman"/>
          <w:i w:val="1"/>
          <w:sz w:val="24"/>
          <w:szCs w:val="24"/>
          <w:rtl w:val="0"/>
        </w:rPr>
        <w:t xml:space="preserve">в тюрьме с-с пожирателями жизни, мы вдвоём ос-свобождали женщ-щину. Ты попыталс-ся убить защ-щитника, я отбил с-смертельное проклятье, между нами с-случилс-ся резонанс-с... ты с-свалилс-ся без с-сознания. Приш-шлос-сь с-самому победить защ-щитника... моё заклинание с-стража ис-счезло, пожиратели жизни с-смогли с-сказать защ-щитникам, что женщ-щина с-сбежала. Здес-сь ес-сть кто-то, кто с-способен чувс-ствовать моё заклинание с-стража, вероятно, директор ш-школы... поэтому мне приш-шлос-сь отменить с-своё заклинание с-стража, найти другой с-способ с-спрятать тебя и женщ-щину без заклинания с-стража, научитьс-ся защ-щищ-щать с-себя без заклинания с-стража, отпугнуть пожирателей жизни без заклинания с-стража, затем с-создать новый план бегс-ства для тебя и женщ-щины, и наконец с-сделать дыру в толс-стой металличес-ской с-стене тюрьмы, хотя я вс-сего лиш-шь первокурс-сник. Некогда объяс-снять, вам с-следует уходить. На с-случай ес-сли мы больш-ше не вс-стретимс-ся, учитель, я был рад знать тебя некоторое время, пус-сть даже ты, с-скорее вс-сего, злодей. Хорош-шо, что ес-сть ш-шанс-с это с-сказать: прощ-щай.</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взял метлу и вручил её Беллатрисе:</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Садись.</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решил сохранить воспоминания. Во-первых, они важны. Во-вторых, он и профессор Защиты начали планировать эту операцию неделю назад, и Гарри не хотел стирать всю последнюю неделю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объяснять Беллатрисе, что именно нужно стереть. Вероятно, Гарри сможет обмануть сыворотку правды, а если Дамблдор настоит на том, чтобы Гарри убрал свои щиты окклюмента для более глубокой проверки... что ж, Гарри во всех отношениях действовал героически.</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С-стоп!</w:t>
      </w:r>
      <w:r w:rsidDel="00000000" w:rsidR="00000000" w:rsidRPr="00000000">
        <w:rPr>
          <w:rFonts w:ascii="Times New Roman" w:cs="Times New Roman" w:eastAsia="Times New Roman" w:hAnsi="Times New Roman"/>
          <w:sz w:val="24"/>
          <w:szCs w:val="24"/>
          <w:rtl w:val="0"/>
        </w:rPr>
        <w:t xml:space="preserve"> — голос змеи уже стал громче. — </w:t>
      </w:r>
      <w:r w:rsidDel="00000000" w:rsidR="00000000" w:rsidRPr="00000000">
        <w:rPr>
          <w:rFonts w:ascii="Times New Roman" w:cs="Times New Roman" w:eastAsia="Times New Roman" w:hAnsi="Times New Roman"/>
          <w:i w:val="1"/>
          <w:sz w:val="24"/>
          <w:szCs w:val="24"/>
          <w:rtl w:val="0"/>
        </w:rPr>
        <w:t xml:space="preserve">С-стоп, с-стоп, с-стоп! Что значит — прощ-щай?</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План бегс-ства рис-скован, — </w:t>
      </w:r>
      <w:r w:rsidDel="00000000" w:rsidR="00000000" w:rsidRPr="00000000">
        <w:rPr>
          <w:rFonts w:ascii="Times New Roman" w:cs="Times New Roman" w:eastAsia="Times New Roman" w:hAnsi="Times New Roman"/>
          <w:sz w:val="24"/>
          <w:szCs w:val="24"/>
          <w:rtl w:val="0"/>
        </w:rPr>
        <w:t xml:space="preserve">ответил Гарри. — </w:t>
      </w:r>
      <w:r w:rsidDel="00000000" w:rsidR="00000000" w:rsidRPr="00000000">
        <w:rPr>
          <w:rFonts w:ascii="Times New Roman" w:cs="Times New Roman" w:eastAsia="Times New Roman" w:hAnsi="Times New Roman"/>
          <w:i w:val="1"/>
          <w:sz w:val="24"/>
          <w:szCs w:val="24"/>
          <w:rtl w:val="0"/>
        </w:rPr>
        <w:t xml:space="preserve">На кону с-стоит жизнь твоя и её, но не моя. Поэтому я ос-станус-сь, прикинус-сь...</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 — </w:t>
      </w:r>
      <w:r w:rsidDel="00000000" w:rsidR="00000000" w:rsidRPr="00000000">
        <w:rPr>
          <w:rFonts w:ascii="Times New Roman" w:cs="Times New Roman" w:eastAsia="Times New Roman" w:hAnsi="Times New Roman"/>
          <w:sz w:val="24"/>
          <w:szCs w:val="24"/>
          <w:rtl w:val="0"/>
        </w:rPr>
        <w:t xml:space="preserve">яростно зашипела змея. — </w:t>
      </w:r>
      <w:r w:rsidDel="00000000" w:rsidR="00000000" w:rsidRPr="00000000">
        <w:rPr>
          <w:rFonts w:ascii="Times New Roman" w:cs="Times New Roman" w:eastAsia="Times New Roman" w:hAnsi="Times New Roman"/>
          <w:i w:val="1"/>
          <w:sz w:val="24"/>
          <w:szCs w:val="24"/>
          <w:rtl w:val="0"/>
        </w:rPr>
        <w:t xml:space="preserve">Нельзя! Не разреш-шено!</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села на метлу. Гарри чувствовал (но не видел), как её голова повернулась к нему. Она молчала. Возможно, ждала его, или просто его приказов.</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Больш-ше не доверяю тебе</w:t>
      </w:r>
      <w:r w:rsidDel="00000000" w:rsidR="00000000" w:rsidRPr="00000000">
        <w:rPr>
          <w:rFonts w:ascii="Times New Roman" w:cs="Times New Roman" w:eastAsia="Times New Roman" w:hAnsi="Times New Roman"/>
          <w:sz w:val="24"/>
          <w:szCs w:val="24"/>
          <w:rtl w:val="0"/>
        </w:rPr>
        <w:t xml:space="preserve">, — коротко сказал Гарри. — </w:t>
      </w:r>
      <w:r w:rsidDel="00000000" w:rsidR="00000000" w:rsidRPr="00000000">
        <w:rPr>
          <w:rFonts w:ascii="Times New Roman" w:cs="Times New Roman" w:eastAsia="Times New Roman" w:hAnsi="Times New Roman"/>
          <w:i w:val="1"/>
          <w:sz w:val="24"/>
          <w:szCs w:val="24"/>
          <w:rtl w:val="0"/>
        </w:rPr>
        <w:t xml:space="preserve">Пос-сле того, как ты попыталс-ся убить защ-щитника.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не с-собиралс-ся убивать защ-щитника! Мальчик, ты ума лиш-шилс-ся? В его убийс-стве не было с-смысла, не важно, злодей я или нет!</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Земля перестала вращаться вокруг своей оси, остановилась на своей орбите вокруг Солнца.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шипении змеи было больше ярости, чем Гарри когда-либо слышал от профессора Квиррелла в человеческом обличье:</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Убить его? Ес-сли бы я с-собиралс-ся убить его, он был бы мёртв с-спус-стя с-секунды, глупый мальчиш-шка, ему не с-сравнитьс-ся с-со мной! Я с-собиралс-ся подчинить, покорить, зас-ставить его с-сброс-сить щ-щиты с-с разума. Нужно было прочес-сть его мыс-сли, узнать, кто ожидает его доклада, узнать подробнос-сти для чар памяти...</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Ты ис-спользовал с-смертельное проклятье!</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Знал, что он увернётс-ся!</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Его жизнь с-стоит так мало? А ес-сли бы не увернулс-ся?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Оттолкнул бы его магией, глупый мальчиш-шка!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Планета опять остановилась. Об этом Гарри не подумал.</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Безмозглый заговорщ-щик-тупица, — </w:t>
      </w:r>
      <w:r w:rsidDel="00000000" w:rsidR="00000000" w:rsidRPr="00000000">
        <w:rPr>
          <w:rFonts w:ascii="Times New Roman" w:cs="Times New Roman" w:eastAsia="Times New Roman" w:hAnsi="Times New Roman"/>
          <w:sz w:val="24"/>
          <w:szCs w:val="24"/>
          <w:rtl w:val="0"/>
        </w:rPr>
        <w:t xml:space="preserve">змея шипела так сердито, что звуки будто накладывались и скользили по хвостам друг друга</w:t>
      </w:r>
      <w:r w:rsidDel="00000000" w:rsidR="00000000" w:rsidRPr="00000000">
        <w:rPr>
          <w:rFonts w:ascii="Times New Roman" w:cs="Times New Roman" w:eastAsia="Times New Roman" w:hAnsi="Times New Roman"/>
          <w:i w:val="1"/>
          <w:sz w:val="24"/>
          <w:szCs w:val="24"/>
          <w:rtl w:val="0"/>
        </w:rPr>
        <w:t xml:space="preserve">, — умный имбецил, хитрый идиот, с-слизеринец-недоучка, твоё неумес-стное недоверие разруш-шило...</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С-сейчас не время для с-споров, </w:t>
      </w:r>
      <w:r w:rsidDel="00000000" w:rsidR="00000000" w:rsidRPr="00000000">
        <w:rPr>
          <w:rFonts w:ascii="Times New Roman" w:cs="Times New Roman" w:eastAsia="Times New Roman" w:hAnsi="Times New Roman"/>
          <w:sz w:val="24"/>
          <w:szCs w:val="24"/>
          <w:rtl w:val="0"/>
        </w:rPr>
        <w:t xml:space="preserve">— спокойно заметил Гарри. Захлестнувшая его волна облегчения откатилась под напором нарастающего напряжения, — </w:t>
      </w:r>
      <w:r w:rsidDel="00000000" w:rsidR="00000000" w:rsidRPr="00000000">
        <w:rPr>
          <w:rFonts w:ascii="Times New Roman" w:cs="Times New Roman" w:eastAsia="Times New Roman" w:hAnsi="Times New Roman"/>
          <w:i w:val="1"/>
          <w:sz w:val="24"/>
          <w:szCs w:val="24"/>
          <w:rtl w:val="0"/>
        </w:rPr>
        <w:t xml:space="preserve">пос-скольку я не могу рас-с-сердитьс-ся на тебя как с-следует, не открывш-шис-сь пожирателям жизни. Нужно торопитьс-ся, кто-нибудь мог ус-слыш-шать ш-шум...</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Объяс-сни план бегс-ства</w:t>
      </w:r>
      <w:r w:rsidDel="00000000" w:rsidR="00000000" w:rsidRPr="00000000">
        <w:rPr>
          <w:rFonts w:ascii="Times New Roman" w:cs="Times New Roman" w:eastAsia="Times New Roman" w:hAnsi="Times New Roman"/>
          <w:sz w:val="24"/>
          <w:szCs w:val="24"/>
          <w:rtl w:val="0"/>
        </w:rPr>
        <w:t xml:space="preserve">, — скомандовала змея. — </w:t>
      </w:r>
      <w:r w:rsidDel="00000000" w:rsidR="00000000" w:rsidRPr="00000000">
        <w:rPr>
          <w:rFonts w:ascii="Times New Roman" w:cs="Times New Roman" w:eastAsia="Times New Roman" w:hAnsi="Times New Roman"/>
          <w:i w:val="1"/>
          <w:sz w:val="24"/>
          <w:szCs w:val="24"/>
          <w:rtl w:val="0"/>
        </w:rPr>
        <w:t xml:space="preserve">Быс-стро!</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В парселтанге не было слов для технологии маглов, но Гарри описал принцип действия, и профессор Квиррелл, кажется, понял.</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несколько коротких шипений — змеиного заменителя удивлённого смеха, — а затем отрывистые команды:</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женщине отвернутьс-ся, с-сделай заклинание тиш-шины, пос-ставь с-стража с-снаружи. Я превращ-щус-сь, быс-стро внес-су улучш-шения в твоё ус-стройство, дам женщ-щине ос-собое зелье, чтобы она могла прикрыть нас-с, превращ-щус-сь обратно, и ты уберёш-шь с-стража. План с-станет безопас-сней.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я должен поверить, — </w:t>
      </w:r>
      <w:r w:rsidDel="00000000" w:rsidR="00000000" w:rsidRPr="00000000">
        <w:rPr>
          <w:rFonts w:ascii="Times New Roman" w:cs="Times New Roman" w:eastAsia="Times New Roman" w:hAnsi="Times New Roman"/>
          <w:sz w:val="24"/>
          <w:szCs w:val="24"/>
          <w:rtl w:val="0"/>
        </w:rPr>
        <w:t xml:space="preserve">прошипел Гарри, — </w:t>
      </w:r>
      <w:r w:rsidDel="00000000" w:rsidR="00000000" w:rsidRPr="00000000">
        <w:rPr>
          <w:rFonts w:ascii="Times New Roman" w:cs="Times New Roman" w:eastAsia="Times New Roman" w:hAnsi="Times New Roman"/>
          <w:i w:val="1"/>
          <w:sz w:val="24"/>
          <w:szCs w:val="24"/>
          <w:rtl w:val="0"/>
        </w:rPr>
        <w:t xml:space="preserve">что целитель для женщ-щины дейс-стивительно ждёт нас-с?</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Ис-спользуй здравый с-смыс-сл, мальчик! Допус-стим, я злодей. Очевидно, я не планировал перес-стать ис-спользовать тебя здес-сь. Мис-сия — подвернувш-шаяс-ся возможнос-сть, задуманная пос-сле того, как я увидел твоё заклинание с-стража. Вс-ся операция должна была пройти незамеченной пос-сле с-скрытного ухода из мес-ста еды. Ес-стес-ственно, по прибытии ты увидиш-шь человека, притворяющ-щегос-ся целителем! Вернёмс-ся в мес-сто еды пос-сле, ис-сходный план не меняетс-ся!</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невидимую змею.</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одной стороны, после всего сказанного Гарри чувствовал себя довольно глупо.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это не слишком обнадёживало.</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 вс-сё же, — </w:t>
      </w:r>
      <w:r w:rsidDel="00000000" w:rsidR="00000000" w:rsidRPr="00000000">
        <w:rPr>
          <w:rFonts w:ascii="Times New Roman" w:cs="Times New Roman" w:eastAsia="Times New Roman" w:hAnsi="Times New Roman"/>
          <w:sz w:val="24"/>
          <w:szCs w:val="24"/>
          <w:rtl w:val="0"/>
        </w:rPr>
        <w:t xml:space="preserve">прошипел Гарри, — </w:t>
      </w:r>
      <w:r w:rsidDel="00000000" w:rsidR="00000000" w:rsidRPr="00000000">
        <w:rPr>
          <w:rFonts w:ascii="Times New Roman" w:cs="Times New Roman" w:eastAsia="Times New Roman" w:hAnsi="Times New Roman"/>
          <w:i w:val="1"/>
          <w:sz w:val="24"/>
          <w:szCs w:val="24"/>
          <w:rtl w:val="0"/>
        </w:rPr>
        <w:t xml:space="preserve">какую именно учас-сть ты готовиш-шь мне?</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Ты с-сказал, нет времени, — </w:t>
      </w:r>
      <w:r w:rsidDel="00000000" w:rsidR="00000000" w:rsidRPr="00000000">
        <w:rPr>
          <w:rFonts w:ascii="Times New Roman" w:cs="Times New Roman" w:eastAsia="Times New Roman" w:hAnsi="Times New Roman"/>
          <w:sz w:val="24"/>
          <w:szCs w:val="24"/>
          <w:rtl w:val="0"/>
        </w:rPr>
        <w:t xml:space="preserve">раздалось ответное шипение, — </w:t>
      </w:r>
      <w:r w:rsidDel="00000000" w:rsidR="00000000" w:rsidRPr="00000000">
        <w:rPr>
          <w:rFonts w:ascii="Times New Roman" w:cs="Times New Roman" w:eastAsia="Times New Roman" w:hAnsi="Times New Roman"/>
          <w:i w:val="1"/>
          <w:sz w:val="24"/>
          <w:szCs w:val="24"/>
          <w:rtl w:val="0"/>
        </w:rPr>
        <w:t xml:space="preserve">но план в том, чтобы ты правил с-страной. Очевидно, с-сейчас об этом догадалс-ся даже твой юный благородный друг, с-спрос-си его пос-сле возвращ-щения, ес-сли хочеш-шь. Больш-ше ничего не с-скажу, время лететь, а не говорить.</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подошёл к следующей металлической двери, из-за которой раздавалось монотонное бормотание: «Я не всерьёз, я не всерьёз, я не всерьёз...» Красно-золотой феникс на его плече настойчиво крикнул, старый волшебник поморщился, и тут...</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крик, похожий на клич феникса, пронзил коридор. Но то был клич ненастоящего феникса.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повернул голову и посмотрел на ослепительно-серебряное существо на другом плече, и в этот миг эфемерные, неосязаемые когти оттолкнулись, и порождение магии сорвалось с места.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Ненастоящий феникс полетел по коридору.</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помчался следом. Его ноги мелькали, как у проворного молодого человека лет шестидесяти.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Зависнув в воздухе перед металлической дверью, настоящий феникс крикнул раз, другой, третий, но, поняв, что хозяин не собирается возвращаться на его зов, неохотно полетел за ним.</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принял свой настоящий облик — Оборотное зелье действует всего час. Он был бледен и сразу же прислонился к решётке соседней камеры, но его магических сил хватало, чтобы, ни говоря ни слова, призвать к себе в руки волшебную палочку. Одновременно Беллатриса сняла Мантию и послушно вложила её в протянутую руку Гарри. Чувство тревоги накатило вновь, хоть и не в полную силу, ибо мощь профессора Защиты вернулась, и поля этой огромной силы сталкивались со слабой детской аурой Гарри.</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вслух описал магловское устройство и произнёс его название. Затем с помощью Фините превратил продукт своего тяж</w:t>
      </w:r>
      <w:del w:author="Alaric Lightin" w:id="0" w:date="2019-03-27T15:58:33Z">
        <w:r w:rsidDel="00000000" w:rsidR="00000000" w:rsidRPr="00000000">
          <w:rPr>
            <w:rFonts w:ascii="Times New Roman" w:cs="Times New Roman" w:eastAsia="Times New Roman" w:hAnsi="Times New Roman"/>
            <w:sz w:val="24"/>
            <w:szCs w:val="24"/>
            <w:rtl w:val="0"/>
          </w:rPr>
          <w:delText xml:space="preserve">е</w:delText>
        </w:r>
      </w:del>
      <w:ins w:author="Alaric Lightin" w:id="0" w:date="2019-03-27T15:58:33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лого труда обратно в ледяной куб. Профессор Квиррелл не мог использовать заклинания на том, что трансфигурировал Гарри, потому что это было бы, пусть и лёгким, но всё же взаимодействием их магий. Тем не менее...</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три секунды профессор Квиррелл держал свою трансфигурированную версию магловского устройства. Одно резкое слово, взмах палочки, и с магического предмета исчезли остатки клея. Ещё три магические формулы, и волшебное и техническое устройства слились воедино, а на последнее в придачу были наложены заклинания неразрушимости и безупречной работы.</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себя гораздо уверенней, занимаясь этим под наблюдением взрослого.)</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Беллатрисе в руки полетел пузырёк с зельем, профессор Квиррелл и Гарри в один голос скомандовали: «Выпей». Истощённая женщина ещё до команды поднесла его к губам. Очевидно же, что змея-анимаг — слуга Тёмного Лорда, причём могущественный и доверенный.</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надел капюшон Мантии невидимости.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Краткий импульс ужасной магии сорвался с палочки профессора Защиты, и края дыры в стене, а также огромный кусок металла в центре комнаты, покрылись многочисленными зазубринами. Это было сделано по просьбе Гарри, который сказал, что его могут опознать по использованному им способу.</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Перчатка на левую руку, — сказал Гарри кошелю и надел полученное.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жестом профессор Защиты создал ремни на плечах Беллатрисы, маленький предмет из ткани на её руке и что-то вроде наручников на запястьях. Женщина как раз покончила с зельем.</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Бледность на лице Беллатрисы сменилась странным нездоровым цветом, взгляд её запавших глаз стал ярче и гораздо опаснее...</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её ушей ударили небольшие струйки пара...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не думать об этом.)</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Беллатриса Блэк захохотала. Этот внезапный безумный смех прозвенел слишком громко для маленькой тюремной камеры.</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словам профессора Защиты, очень скоро Беллатриса надолго потеряет сознание, такова расплата за использование этого зелья. Но на короткий срок к ней вернётся двадцатая часть прежних сил.)</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бросил свою палочку Беллатрисе и тут же превратился в зелёную змею.</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секунду в комнату вернулся страх.</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лишь еле заметно вздрогнула, поймала палочку и, не говоря ни слова, взмахнула ей. Змея взлетела и оказалась закреплена ремнями на её спине.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скомандовал метле «Вверх!»</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прицепила палочку к ремешку нарукавника.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запрыгнул на двухместную метлу на место пилота.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последовала за ним, надела похожее на наручники устройство на запястья и прицепила свои руки к древку метлы. Одновременно Гарри сунул палочку в кошель.</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дыру в стене они вылетели...</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открытое </w:t>
      </w:r>
      <w:r w:rsidDel="00000000" w:rsidR="00000000" w:rsidRPr="00000000">
        <w:rPr>
          <w:rFonts w:ascii="Times New Roman" w:cs="Times New Roman" w:eastAsia="Times New Roman" w:hAnsi="Times New Roman"/>
          <w:sz w:val="24"/>
          <w:szCs w:val="24"/>
          <w:rtl w:val="0"/>
        </w:rPr>
        <w:t xml:space="preserve">пространство </w:t>
      </w:r>
      <w:r w:rsidDel="00000000" w:rsidR="00000000" w:rsidRPr="00000000">
        <w:rPr>
          <w:rFonts w:ascii="Times New Roman" w:cs="Times New Roman" w:eastAsia="Times New Roman" w:hAnsi="Times New Roman"/>
          <w:sz w:val="24"/>
          <w:szCs w:val="24"/>
          <w:rtl w:val="0"/>
        </w:rPr>
        <w:t xml:space="preserve">прямо над ямой дементоров, окружённой огромной треугольной призмой Азкабана. Над ними виднелось яркое голубое небо.</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 метлу в центр голубого треугольника над ними и начал разгон. Его левая рука, защищённая перчаткой от прямого контакта между кожей и вещью, которую трансфигурировал профессор Квиррелл, легла на тумблер магловского устройства.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вышине над ними послышались крики.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примитивные болваны!</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небес на быстрых гоночных мётлах пикировали авроры. Засверкали едва различимые вспышки первых выстрелов.</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Слушайте сюда!</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Протего Максима!</w:t>
      </w:r>
      <w:r w:rsidDel="00000000" w:rsidR="00000000" w:rsidRPr="00000000">
        <w:rPr>
          <w:rFonts w:ascii="Times New Roman" w:cs="Times New Roman" w:eastAsia="Times New Roman" w:hAnsi="Times New Roman"/>
          <w:sz w:val="24"/>
          <w:szCs w:val="24"/>
          <w:rtl w:val="0"/>
        </w:rPr>
        <w:t xml:space="preserve"> — выкрикнула Беллатриса сильным хриплым голосом, который сменился гогочущим смехом, когда их окружила мерцающая голубая сфера.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 видите это?</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гниющей ямы в центре Азкабана взмыло больше сотни дементоров. Для кого-то они выглядели как летающее кладбище из множества трупов, а для кого-то — как огромная прореха в мироздании, состоящая из множества отдельных брешей.</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древнего и могущественного волшебника проревел вселяющую ужас магическую формулу, и из дыры в стене Азкабана вырвался огромный шар бело-золотого пламени, у которого прямо в полёте начали расти крылья.</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Моя...</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активировали анти-антигравитационное заклинание, встроенное в защитную систему Азкабана. Все лётные чары, созданные без недавно изменённой кодовой фразы, перестали работать.</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Подъёмная сила метлы Гарри отключилась.</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гравитация при этом никуда не делась.</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Взлёт их метлы замедлился, грозя перейти в падение.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Гром-...</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заклинания управления метлой, заклинания, которые удерживали наездников и защищали их от перегрузок, по-прежнему работали.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МЕТЛА!</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щёлкнул тумблером зажигания ракеты Берсеркер PFRC (класс N) производства Дженерал Текникс, работающей на композитном твёрдом топливе на базе перхлората аммония и присоединённой к двухместной метле Нимбус X200.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шум.</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after="120" w:before="48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