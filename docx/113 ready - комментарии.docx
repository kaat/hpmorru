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before="40" w:line="264" w:lineRule="auto"/>
        <w:jc w:val="center"/>
        <w:rPr>
          <w:rFonts w:ascii="Times New Roman" w:cs="Times New Roman" w:eastAsia="Times New Roman" w:hAnsi="Times New Roman"/>
          <w:sz w:val="24"/>
          <w:szCs w:val="24"/>
        </w:rPr>
      </w:pPr>
      <w:bookmarkStart w:colFirst="0" w:colLast="0" w:name="_rmww28cm25z" w:id="0"/>
      <w:bookmarkEnd w:id="0"/>
      <w:r w:rsidDel="00000000" w:rsidR="00000000" w:rsidRPr="00000000">
        <w:rPr>
          <w:rFonts w:ascii="Times New Roman" w:cs="Times New Roman" w:eastAsia="Times New Roman" w:hAnsi="Times New Roman"/>
          <w:sz w:val="24"/>
          <w:szCs w:val="24"/>
          <w:rtl w:val="0"/>
        </w:rPr>
        <w:t xml:space="preserve">Глава 113. </w:t>
      </w:r>
      <w:r w:rsidDel="00000000" w:rsidR="00000000" w:rsidRPr="00000000">
        <w:rPr>
          <w:rFonts w:ascii="Times New Roman" w:cs="Times New Roman" w:eastAsia="Times New Roman" w:hAnsi="Times New Roman"/>
          <w:sz w:val="24"/>
          <w:szCs w:val="24"/>
          <w:rtl w:val="0"/>
        </w:rPr>
        <w:t xml:space="preserve">Последнее испытание</w:t>
      </w:r>
    </w:p>
    <w:p w:rsidR="00000000" w:rsidDel="00000000" w:rsidP="00000000" w:rsidRDefault="00000000" w:rsidRPr="00000000" w14:paraId="00000002">
      <w:pPr>
        <w:pStyle w:val="Heading1"/>
        <w:keepNext w:val="1"/>
        <w:keepLines w:val="1"/>
        <w:widowControl w:val="1"/>
        <w:pBdr>
          <w:top w:space="0" w:sz="0" w:val="nil"/>
          <w:left w:space="0" w:sz="0" w:val="nil"/>
          <w:bottom w:space="0" w:sz="0" w:val="nil"/>
          <w:right w:space="0" w:sz="0" w:val="nil"/>
          <w:between w:space="0" w:sz="0" w:val="nil"/>
        </w:pBdr>
        <w:shd w:fill="auto" w:val="clear"/>
        <w:spacing w:after="0" w:before="40" w:line="264" w:lineRule="auto"/>
        <w:ind w:left="0" w:right="0" w:firstLine="0"/>
        <w:jc w:val="center"/>
        <w:rPr>
          <w:rFonts w:ascii="Times New Roman" w:cs="Times New Roman" w:eastAsia="Times New Roman" w:hAnsi="Times New Roman"/>
          <w:sz w:val="24"/>
          <w:szCs w:val="24"/>
        </w:rPr>
      </w:pPr>
      <w:bookmarkStart w:colFirst="0" w:colLast="0" w:name="_fcsftlp8gdk" w:id="1"/>
      <w:bookmarkEnd w:id="1"/>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40" w:line="264"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Высоко в безоблачном небе плыла горбатая Луна. Посреди темноты во всём своём великолепии сияли звёзды и Млечный путь. Всё это освещало тридцать семь </w:t>
      </w:r>
      <w:r w:rsidDel="00000000" w:rsidR="00000000" w:rsidRPr="00000000">
        <w:rPr>
          <w:rFonts w:ascii="Times New Roman" w:cs="Times New Roman" w:eastAsia="Times New Roman" w:hAnsi="Times New Roman"/>
          <w:sz w:val="24"/>
          <w:szCs w:val="24"/>
          <w:rtl w:val="0"/>
        </w:rPr>
        <w:t xml:space="preserve">масок-черепов</w:t>
      </w:r>
      <w:r w:rsidDel="00000000" w:rsidR="00000000" w:rsidRPr="00000000">
        <w:rPr>
          <w:rFonts w:ascii="Times New Roman" w:cs="Times New Roman" w:eastAsia="Times New Roman" w:hAnsi="Times New Roman"/>
          <w:sz w:val="24"/>
          <w:szCs w:val="24"/>
          <w:rtl w:val="0"/>
        </w:rPr>
        <w:t xml:space="preserve">, поблёскивающих над чёрными одеждами, и одетого в ещё более тёмную мантию Лорда Волдеморта, чьи глаза сверкали красным.</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40" w:line="264"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Приветствую вас, </w:t>
      </w:r>
      <w:r w:rsidDel="00000000" w:rsidR="00000000" w:rsidRPr="00000000">
        <w:rPr>
          <w:rFonts w:ascii="Times New Roman" w:cs="Times New Roman" w:eastAsia="Times New Roman" w:hAnsi="Times New Roman"/>
          <w:sz w:val="24"/>
          <w:szCs w:val="24"/>
          <w:rtl w:val="0"/>
        </w:rPr>
        <w:t xml:space="preserve">мои Пожиратели Смерти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раздался уверенный, высокий и жуткий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Волдеморта. </w:t>
      </w:r>
      <w:r w:rsidDel="00000000" w:rsidR="00000000" w:rsidRPr="00000000">
        <w:rPr>
          <w:rFonts w:ascii="Times New Roman" w:cs="Times New Roman" w:eastAsia="Times New Roman" w:hAnsi="Times New Roman"/>
          <w:sz w:val="24"/>
          <w:szCs w:val="24"/>
          <w:rtl w:val="0"/>
        </w:rPr>
        <w:t xml:space="preserve"> — Нет, не смотрите на меня, идиоты!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пускайте глаз с мальчишки Поттера! С нашей последней встречи прошло десять лет, десять долгих лет. И всё же вы откликнулись на мой вызов, словно мы расстались </w:t>
      </w:r>
      <w:r w:rsidDel="00000000" w:rsidR="00000000" w:rsidRPr="00000000">
        <w:rPr>
          <w:rFonts w:ascii="Times New Roman" w:cs="Times New Roman" w:eastAsia="Times New Roman" w:hAnsi="Times New Roman"/>
          <w:sz w:val="24"/>
          <w:szCs w:val="24"/>
          <w:rtl w:val="0"/>
        </w:rPr>
        <w:t xml:space="preserve">вчера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Тёмный Лорд Волдеморт подошёл к одной из фигур в капюшонах и постучал пальцами по маске. — </w:t>
      </w:r>
      <w:r w:rsidDel="00000000" w:rsidR="00000000" w:rsidRPr="00000000">
        <w:rPr>
          <w:rFonts w:ascii="Times New Roman" w:cs="Times New Roman" w:eastAsia="Times New Roman" w:hAnsi="Times New Roman"/>
          <w:sz w:val="24"/>
          <w:szCs w:val="24"/>
          <w:rtl w:val="0"/>
        </w:rPr>
        <w:t xml:space="preserve">И явились в наспех трансфигурированной пародии на настоящие </w:t>
      </w:r>
      <w:r w:rsidDel="00000000" w:rsidR="00000000" w:rsidRPr="00000000">
        <w:rPr>
          <w:rFonts w:ascii="Times New Roman" w:cs="Times New Roman" w:eastAsia="Times New Roman" w:hAnsi="Times New Roman"/>
          <w:sz w:val="24"/>
          <w:szCs w:val="24"/>
          <w:rtl w:val="0"/>
        </w:rPr>
        <w:t xml:space="preserve">доспехи </w:t>
      </w:r>
      <w:r w:rsidDel="00000000" w:rsidR="00000000" w:rsidRPr="00000000">
        <w:rPr>
          <w:rFonts w:ascii="Times New Roman" w:cs="Times New Roman" w:eastAsia="Times New Roman" w:hAnsi="Times New Roman"/>
          <w:sz w:val="24"/>
          <w:szCs w:val="24"/>
          <w:rtl w:val="0"/>
        </w:rPr>
        <w:t xml:space="preserve">Пожирателя Смерти</w:t>
      </w:r>
      <w:r w:rsidDel="00000000" w:rsidR="00000000" w:rsidRPr="00000000">
        <w:rPr>
          <w:rFonts w:ascii="Times New Roman" w:cs="Times New Roman" w:eastAsia="Times New Roman" w:hAnsi="Times New Roman"/>
          <w:sz w:val="24"/>
          <w:szCs w:val="24"/>
          <w:rtl w:val="0"/>
        </w:rPr>
        <w:t xml:space="preserve">, с детским заклинанием искажения голоса. Объяснитесь, мистер </w:t>
      </w:r>
      <w:r w:rsidDel="00000000" w:rsidR="00000000" w:rsidRPr="00000000">
        <w:rPr>
          <w:rFonts w:ascii="Times New Roman" w:cs="Times New Roman" w:eastAsia="Times New Roman" w:hAnsi="Times New Roman"/>
          <w:sz w:val="24"/>
          <w:szCs w:val="24"/>
          <w:rtl w:val="0"/>
        </w:rPr>
        <w:t xml:space="preserve">Чест</w:t>
      </w:r>
      <w:r w:rsidDel="00000000" w:rsidR="00000000" w:rsidRPr="00000000">
        <w:rPr>
          <w:rFonts w:ascii="Times New Roman" w:cs="Times New Roman" w:eastAsia="Times New Roman" w:hAnsi="Times New Roman"/>
          <w:sz w:val="24"/>
          <w:szCs w:val="24"/>
          <w:rtl w:val="0"/>
        </w:rPr>
        <w:t xml:space="preserve">ный.</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Наши старые маски и мантии... — </w:t>
      </w:r>
      <w:r w:rsidDel="00000000" w:rsidR="00000000" w:rsidRPr="00000000">
        <w:rPr>
          <w:rFonts w:ascii="Times New Roman" w:cs="Times New Roman" w:eastAsia="Times New Roman" w:hAnsi="Times New Roman"/>
          <w:sz w:val="24"/>
          <w:szCs w:val="24"/>
          <w:rtl w:val="0"/>
        </w:rPr>
        <w:t xml:space="preserve">сказала </w:t>
      </w:r>
      <w:r w:rsidDel="00000000" w:rsidR="00000000" w:rsidRPr="00000000">
        <w:rPr>
          <w:rFonts w:ascii="Times New Roman" w:cs="Times New Roman" w:eastAsia="Times New Roman" w:hAnsi="Times New Roman"/>
          <w:sz w:val="24"/>
          <w:szCs w:val="24"/>
          <w:rtl w:val="0"/>
        </w:rPr>
        <w:t xml:space="preserve">фигура, по чьей маске постучал Волдеморт. Даже через</w:t>
      </w:r>
      <w:r w:rsidDel="00000000" w:rsidR="00000000" w:rsidRPr="00000000">
        <w:rPr>
          <w:rFonts w:ascii="Times New Roman" w:cs="Times New Roman" w:eastAsia="Times New Roman" w:hAnsi="Times New Roman"/>
          <w:sz w:val="24"/>
          <w:szCs w:val="24"/>
          <w:rtl w:val="0"/>
        </w:rPr>
        <w:t xml:space="preserve"> искажающую тембр маск</w:t>
      </w:r>
      <w:r w:rsidDel="00000000" w:rsidR="00000000" w:rsidRPr="00000000">
        <w:rPr>
          <w:rFonts w:ascii="Times New Roman" w:cs="Times New Roman" w:eastAsia="Times New Roman" w:hAnsi="Times New Roman"/>
          <w:sz w:val="24"/>
          <w:szCs w:val="24"/>
          <w:rtl w:val="0"/>
        </w:rPr>
        <w:t xml:space="preserve">у был слышен страх. — </w:t>
      </w:r>
      <w:r w:rsidDel="00000000" w:rsidR="00000000" w:rsidRPr="00000000">
        <w:rPr>
          <w:rFonts w:ascii="Times New Roman" w:cs="Times New Roman" w:eastAsia="Times New Roman" w:hAnsi="Times New Roman"/>
          <w:sz w:val="24"/>
          <w:szCs w:val="24"/>
          <w:rtl w:val="0"/>
        </w:rPr>
        <w:t xml:space="preserve">Пока вас не было, повелитель, мы… мы в них не сражались</w:t>
      </w:r>
      <w:r w:rsidDel="00000000" w:rsidR="00000000" w:rsidRPr="00000000">
        <w:rPr>
          <w:rFonts w:ascii="Times New Roman" w:cs="Times New Roman" w:eastAsia="Times New Roman" w:hAnsi="Times New Roman"/>
          <w:sz w:val="24"/>
          <w:szCs w:val="24"/>
          <w:rtl w:val="0"/>
        </w:rPr>
        <w:t xml:space="preserve">… поэтому я не поддерживал их чары… а потом вы призвали меня сюда, в маске, и я… я всегда верил в в</w:t>
      </w:r>
      <w:r w:rsidDel="00000000" w:rsidR="00000000" w:rsidRPr="00000000">
        <w:rPr>
          <w:rFonts w:ascii="Times New Roman" w:cs="Times New Roman" w:eastAsia="Times New Roman" w:hAnsi="Times New Roman"/>
          <w:sz w:val="24"/>
          <w:szCs w:val="24"/>
          <w:rtl w:val="0"/>
        </w:rPr>
        <w:t xml:space="preserve">ас</w:t>
      </w:r>
      <w:r w:rsidDel="00000000" w:rsidR="00000000" w:rsidRPr="00000000">
        <w:rPr>
          <w:rFonts w:ascii="Times New Roman" w:cs="Times New Roman" w:eastAsia="Times New Roman" w:hAnsi="Times New Roman"/>
          <w:sz w:val="24"/>
          <w:szCs w:val="24"/>
          <w:rtl w:val="0"/>
        </w:rPr>
        <w:t xml:space="preserve">, повелитель, но я не знал, что вы вернётесь именно сегодня… </w:t>
      </w:r>
      <w:r w:rsidDel="00000000" w:rsidR="00000000" w:rsidRPr="00000000">
        <w:rPr>
          <w:rFonts w:ascii="Times New Roman" w:cs="Times New Roman" w:eastAsia="Times New Roman" w:hAnsi="Times New Roman"/>
          <w:sz w:val="24"/>
          <w:szCs w:val="24"/>
          <w:rtl w:val="0"/>
        </w:rPr>
        <w:t xml:space="preserve">мне очень жаль, что я вызвал ваше недовольство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40" w:line="264"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Достаточно, — Тёмный Лорд сделал несколько шагов и встал позади другого человека. Тот, кажется, дрожал, хотя</w:t>
      </w:r>
      <w:r w:rsidDel="00000000" w:rsidR="00000000" w:rsidRPr="00000000">
        <w:rPr>
          <w:rFonts w:ascii="Times New Roman" w:cs="Times New Roman" w:eastAsia="Times New Roman" w:hAnsi="Times New Roman"/>
          <w:sz w:val="24"/>
          <w:szCs w:val="24"/>
          <w:rtl w:val="0"/>
        </w:rPr>
        <w:t xml:space="preserve"> палочку он держал</w:t>
      </w:r>
      <w:r w:rsidDel="00000000" w:rsidR="00000000" w:rsidRPr="00000000">
        <w:rPr>
          <w:rFonts w:ascii="Times New Roman" w:cs="Times New Roman" w:eastAsia="Times New Roman" w:hAnsi="Times New Roman"/>
          <w:sz w:val="24"/>
          <w:szCs w:val="24"/>
          <w:rtl w:val="0"/>
        </w:rPr>
        <w:t xml:space="preserve"> ровно и его маска по-прежнему смотрела в сторону Мальчика-Который-Выжил. — Быть может, я более благосклонно отнё</w:t>
      </w:r>
      <w:r w:rsidDel="00000000" w:rsidR="00000000" w:rsidRPr="00000000">
        <w:rPr>
          <w:rFonts w:ascii="Times New Roman" w:cs="Times New Roman" w:eastAsia="Times New Roman" w:hAnsi="Times New Roman"/>
          <w:sz w:val="24"/>
          <w:szCs w:val="24"/>
          <w:rtl w:val="0"/>
        </w:rPr>
        <w:t xml:space="preserve">сся бы к</w:t>
      </w:r>
      <w:r w:rsidDel="00000000" w:rsidR="00000000" w:rsidRPr="00000000">
        <w:rPr>
          <w:rFonts w:ascii="Times New Roman" w:cs="Times New Roman" w:eastAsia="Times New Roman" w:hAnsi="Times New Roman"/>
          <w:sz w:val="24"/>
          <w:szCs w:val="24"/>
          <w:rtl w:val="0"/>
        </w:rPr>
        <w:t xml:space="preserve"> подобному пренебрежению, если бы вы следовали моим планам во всём остальном… мистер Советник. Однако, я возвращаюсь и вижу… что? Страну, завоёванную во имя меня? — высокий голос стал ещё выше. — Нет! Я вижу, как вы в Визенгамоте играете в заурядную политику! Я вижу, что ваши братья до сих пор томятся в Азкабане! </w:t>
      </w:r>
      <w:r w:rsidDel="00000000" w:rsidR="00000000" w:rsidRPr="00000000">
        <w:rPr>
          <w:rFonts w:ascii="Times New Roman" w:cs="Times New Roman" w:eastAsia="Times New Roman" w:hAnsi="Times New Roman"/>
          <w:sz w:val="24"/>
          <w:szCs w:val="24"/>
          <w:rtl w:val="0"/>
        </w:rPr>
        <w:t xml:space="preserve">И я вынужден признать, что я разочарован… очень разочарован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думали, что меня больше нет, что Тёмная Метка мертва, </w:t>
      </w:r>
      <w:r w:rsidDel="00000000" w:rsidR="00000000" w:rsidRPr="00000000">
        <w:rPr>
          <w:rFonts w:ascii="Times New Roman" w:cs="Times New Roman" w:eastAsia="Times New Roman" w:hAnsi="Times New Roman"/>
          <w:sz w:val="24"/>
          <w:szCs w:val="24"/>
          <w:rtl w:val="0"/>
        </w:rPr>
        <w:t xml:space="preserve">и потому </w:t>
      </w:r>
      <w:r w:rsidDel="00000000" w:rsidR="00000000" w:rsidRPr="00000000">
        <w:rPr>
          <w:rFonts w:ascii="Times New Roman" w:cs="Times New Roman" w:eastAsia="Times New Roman" w:hAnsi="Times New Roman"/>
          <w:sz w:val="24"/>
          <w:szCs w:val="24"/>
          <w:rtl w:val="0"/>
        </w:rPr>
        <w:t xml:space="preserve">мои цели стали для вас не важны</w:t>
      </w:r>
      <w:r w:rsidDel="00000000" w:rsidR="00000000" w:rsidRPr="00000000">
        <w:rPr>
          <w:rFonts w:ascii="Times New Roman" w:cs="Times New Roman" w:eastAsia="Times New Roman" w:hAnsi="Times New Roman"/>
          <w:sz w:val="24"/>
          <w:szCs w:val="24"/>
          <w:rtl w:val="0"/>
        </w:rPr>
        <w:t xml:space="preserve">. Я прав, мистер Советник?</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40" w:line="264"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п</w:t>
      </w:r>
      <w:r w:rsidDel="00000000" w:rsidR="00000000" w:rsidRPr="00000000">
        <w:rPr>
          <w:rFonts w:ascii="Times New Roman" w:cs="Times New Roman" w:eastAsia="Times New Roman" w:hAnsi="Times New Roman"/>
          <w:sz w:val="24"/>
          <w:szCs w:val="24"/>
          <w:rtl w:val="0"/>
        </w:rPr>
        <w:t xml:space="preserve">овелитель</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закричал человек</w:t>
      </w:r>
      <w:r w:rsidDel="00000000" w:rsidR="00000000" w:rsidRPr="00000000">
        <w:rPr>
          <w:rFonts w:ascii="Times New Roman" w:cs="Times New Roman" w:eastAsia="Times New Roman" w:hAnsi="Times New Roman"/>
          <w:sz w:val="24"/>
          <w:szCs w:val="24"/>
          <w:rtl w:val="0"/>
        </w:rPr>
        <w:t xml:space="preserve"> в маске. — Мы знали, что вы вернётесь… 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мы не могли сражаться с Дамблдором без вас…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40" w:line="264"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40" w:line="264"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Ужасный пронзительный крик из-под маски разорвал ночь. Он длился несколько долгих, очень долгих секунд.</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40" w:line="264"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Встань, — сказал Тёмный Лорд рухнувшему на землю человеку. — Направь палочку на Гарри Поттера. </w:t>
      </w:r>
      <w:r w:rsidDel="00000000" w:rsidR="00000000" w:rsidRPr="00000000">
        <w:rPr>
          <w:rFonts w:ascii="Times New Roman" w:cs="Times New Roman" w:eastAsia="Times New Roman" w:hAnsi="Times New Roman"/>
          <w:sz w:val="24"/>
          <w:szCs w:val="24"/>
          <w:rtl w:val="0"/>
        </w:rPr>
        <w:t xml:space="preserve">Никогда </w:t>
      </w:r>
      <w:r w:rsidDel="00000000" w:rsidR="00000000" w:rsidRPr="00000000">
        <w:rPr>
          <w:rFonts w:ascii="Times New Roman" w:cs="Times New Roman" w:eastAsia="Times New Roman" w:hAnsi="Times New Roman"/>
          <w:sz w:val="24"/>
          <w:szCs w:val="24"/>
          <w:rtl w:val="0"/>
        </w:rPr>
        <w:t xml:space="preserve">не лги мне больше.</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40" w:line="264"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п</w:t>
      </w:r>
      <w:r w:rsidDel="00000000" w:rsidR="00000000" w:rsidRPr="00000000">
        <w:rPr>
          <w:rFonts w:ascii="Times New Roman" w:cs="Times New Roman" w:eastAsia="Times New Roman" w:hAnsi="Times New Roman"/>
          <w:sz w:val="24"/>
          <w:szCs w:val="24"/>
          <w:rtl w:val="0"/>
        </w:rPr>
        <w:t xml:space="preserve">овелитель</w:t>
      </w:r>
      <w:r w:rsidDel="00000000" w:rsidR="00000000" w:rsidRPr="00000000">
        <w:rPr>
          <w:rFonts w:ascii="Times New Roman" w:cs="Times New Roman" w:eastAsia="Times New Roman" w:hAnsi="Times New Roman"/>
          <w:sz w:val="24"/>
          <w:szCs w:val="24"/>
          <w:rtl w:val="0"/>
        </w:rPr>
        <w:t xml:space="preserve">, — всхлипнул Пожиратель, с трудом поднимаясь на ноги.</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40" w:line="264"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снова принялся расхаживать позади одетых в чёрное фигур.</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40" w:line="264"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вам всем интересно, что здесь делает Гарри Поттер… Почему он приглашён на вечеринку в честь моего возрождения.</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40" w:line="264"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п</w:t>
      </w:r>
      <w:r w:rsidDel="00000000" w:rsidR="00000000" w:rsidRPr="00000000">
        <w:rPr>
          <w:rFonts w:ascii="Times New Roman" w:cs="Times New Roman" w:eastAsia="Times New Roman" w:hAnsi="Times New Roman"/>
          <w:sz w:val="24"/>
          <w:szCs w:val="24"/>
          <w:rtl w:val="0"/>
        </w:rPr>
        <w:t xml:space="preserve">овелитель</w:t>
      </w:r>
      <w:r w:rsidDel="00000000" w:rsidR="00000000" w:rsidRPr="00000000">
        <w:rPr>
          <w:rFonts w:ascii="Times New Roman" w:cs="Times New Roman" w:eastAsia="Times New Roman" w:hAnsi="Times New Roman"/>
          <w:sz w:val="24"/>
          <w:szCs w:val="24"/>
          <w:rtl w:val="0"/>
        </w:rPr>
        <w:t xml:space="preserve">! — воскликнул кто-то. — Вы собираетесь доказать своё могущество, убив его на глазах у всех нас, чтобы не осталось никаких сомнений, кто из вас сильней! Показать, что ваше Смертельное проклятье может убить даже так называемого Мальчика-Который-Выжил!</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40" w:line="264"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Воцарилась тишина. Никто из людей в масках не смел проронить ни звука.</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40" w:line="264"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Волдеморт, одетый в рубашку с высоким воротником и тёмную мантию, медленно повернулся к только что говорившему Пожирателю Смерти.</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40" w:line="264"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Эта глупость, — прошептал Волдеморт голосом ледяным, как смерть, — мне кажется несколько чрезмерной, мистер Бледный. </w:t>
      </w:r>
      <w:r w:rsidDel="00000000" w:rsidR="00000000" w:rsidRPr="00000000">
        <w:rPr>
          <w:rFonts w:ascii="Times New Roman" w:cs="Times New Roman" w:eastAsia="Times New Roman" w:hAnsi="Times New Roman"/>
          <w:sz w:val="24"/>
          <w:szCs w:val="24"/>
          <w:rtl w:val="0"/>
        </w:rPr>
        <w:t xml:space="preserve">Вы слышали теорию о том, как я умер, и пытались спровоцировать меня повторить </w:t>
      </w:r>
      <w:r w:rsidDel="00000000" w:rsidR="00000000" w:rsidRPr="00000000">
        <w:rPr>
          <w:rFonts w:ascii="Times New Roman" w:cs="Times New Roman" w:eastAsia="Times New Roman" w:hAnsi="Times New Roman"/>
          <w:sz w:val="24"/>
          <w:szCs w:val="24"/>
          <w:rtl w:val="0"/>
        </w:rPr>
        <w:t xml:space="preserve">мою </w:t>
      </w:r>
      <w:r w:rsidDel="00000000" w:rsidR="00000000" w:rsidRPr="00000000">
        <w:rPr>
          <w:rFonts w:ascii="Times New Roman" w:cs="Times New Roman" w:eastAsia="Times New Roman" w:hAnsi="Times New Roman"/>
          <w:sz w:val="24"/>
          <w:szCs w:val="24"/>
          <w:rtl w:val="0"/>
        </w:rPr>
        <w:t xml:space="preserve">ошибку? — Лорд Волдеморт парил в воздухе, поднимаясь всё выше над землёй. — </w:t>
      </w:r>
      <w:r w:rsidDel="00000000" w:rsidR="00000000" w:rsidRPr="00000000">
        <w:rPr>
          <w:rFonts w:ascii="Times New Roman" w:cs="Times New Roman" w:eastAsia="Times New Roman" w:hAnsi="Times New Roman"/>
          <w:sz w:val="24"/>
          <w:szCs w:val="24"/>
          <w:rtl w:val="0"/>
        </w:rPr>
        <w:t xml:space="preserve">Я так понимаю,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предпочитаешь </w:t>
      </w:r>
      <w:r w:rsidDel="00000000" w:rsidR="00000000" w:rsidRPr="00000000">
        <w:rPr>
          <w:rFonts w:ascii="Times New Roman" w:cs="Times New Roman" w:eastAsia="Times New Roman" w:hAnsi="Times New Roman"/>
          <w:sz w:val="24"/>
          <w:szCs w:val="24"/>
          <w:rtl w:val="0"/>
        </w:rPr>
        <w:t xml:space="preserve">лениться </w:t>
      </w:r>
      <w:r w:rsidDel="00000000" w:rsidR="00000000" w:rsidRPr="00000000">
        <w:rPr>
          <w:rFonts w:ascii="Times New Roman" w:cs="Times New Roman" w:eastAsia="Times New Roman" w:hAnsi="Times New Roman"/>
          <w:sz w:val="24"/>
          <w:szCs w:val="24"/>
          <w:rtl w:val="0"/>
        </w:rPr>
        <w:t xml:space="preserve">вместо того, чтобы служить мне? </w:t>
      </w:r>
      <w:r w:rsidDel="00000000" w:rsidR="00000000" w:rsidRPr="00000000">
        <w:rPr>
          <w:rFonts w:ascii="Times New Roman" w:cs="Times New Roman" w:eastAsia="Times New Roman" w:hAnsi="Times New Roman"/>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Макнейр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Заг</w:t>
      </w:r>
      <w:r w:rsidDel="00000000" w:rsidR="00000000" w:rsidRPr="00000000">
        <w:rPr>
          <w:rFonts w:ascii="Times New Roman" w:cs="Times New Roman" w:eastAsia="Times New Roman" w:hAnsi="Times New Roman"/>
          <w:sz w:val="24"/>
          <w:szCs w:val="24"/>
          <w:rtl w:val="0"/>
        </w:rPr>
        <w:t xml:space="preserve">оворившего </w:t>
      </w:r>
      <w:r w:rsidDel="00000000" w:rsidR="00000000" w:rsidRPr="00000000">
        <w:rPr>
          <w:rFonts w:ascii="Times New Roman" w:cs="Times New Roman" w:eastAsia="Times New Roman" w:hAnsi="Times New Roman"/>
          <w:sz w:val="24"/>
          <w:szCs w:val="24"/>
          <w:rtl w:val="0"/>
        </w:rPr>
        <w:t xml:space="preserve">Пожирателя Смерти внезапно окружила голубая дымка. Он развернулся, резким движением направил палочку на Тёмного Лорда и выкрикнул:</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Авада Кедавра!</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w:t>
      </w:r>
      <w:r w:rsidDel="00000000" w:rsidR="00000000" w:rsidRPr="00000000">
        <w:rPr>
          <w:rFonts w:ascii="Times New Roman" w:cs="Times New Roman" w:eastAsia="Times New Roman" w:hAnsi="Times New Roman"/>
          <w:sz w:val="24"/>
          <w:szCs w:val="24"/>
          <w:rtl w:val="0"/>
        </w:rPr>
        <w:t xml:space="preserve"> просто слегка повернулся, </w:t>
      </w:r>
      <w:r w:rsidDel="00000000" w:rsidR="00000000" w:rsidRPr="00000000">
        <w:rPr>
          <w:rFonts w:ascii="Times New Roman" w:cs="Times New Roman" w:eastAsia="Times New Roman" w:hAnsi="Times New Roman"/>
          <w:sz w:val="24"/>
          <w:szCs w:val="24"/>
          <w:rtl w:val="0"/>
        </w:rPr>
        <w:t xml:space="preserve">и зелёный сгусток пролетел мимо.</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Авада Кедавра!</w:t>
      </w:r>
      <w:r w:rsidDel="00000000" w:rsidR="00000000" w:rsidRPr="00000000">
        <w:rPr>
          <w:rFonts w:ascii="Times New Roman" w:cs="Times New Roman" w:eastAsia="Times New Roman" w:hAnsi="Times New Roman"/>
          <w:sz w:val="24"/>
          <w:szCs w:val="24"/>
          <w:rtl w:val="0"/>
        </w:rPr>
        <w:t xml:space="preserve"> — ещё раз выкрикнул Пожиратель Смерти.</w:t>
      </w:r>
      <w:r w:rsidDel="00000000" w:rsidR="00000000" w:rsidRPr="00000000">
        <w:rPr>
          <w:rFonts w:ascii="Times New Roman" w:cs="Times New Roman" w:eastAsia="Times New Roman" w:hAnsi="Times New Roman"/>
          <w:sz w:val="24"/>
          <w:szCs w:val="24"/>
          <w:rtl w:val="0"/>
        </w:rPr>
        <w:t xml:space="preserve"> Свободной рукой он делал пассы, и с каждым новым жестом к дымке его щитов добавлялись новые цвета и слои</w:t>
      </w:r>
      <w:r w:rsidDel="00000000" w:rsidR="00000000" w:rsidRPr="00000000">
        <w:rPr>
          <w:rFonts w:ascii="Times New Roman" w:cs="Times New Roman" w:eastAsia="Times New Roman" w:hAnsi="Times New Roman"/>
          <w:sz w:val="24"/>
          <w:szCs w:val="24"/>
          <w:rtl w:val="0"/>
        </w:rPr>
        <w:t xml:space="preserve">. — Помогите мне, братья мои! Если мы все…</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Пожиратель Смерти разлетелся на семь пылающих кусков. Прижжённые кра</w:t>
      </w:r>
      <w:r w:rsidDel="00000000" w:rsidR="00000000" w:rsidRPr="00000000">
        <w:rPr>
          <w:rFonts w:ascii="Times New Roman" w:cs="Times New Roman" w:eastAsia="Times New Roman" w:hAnsi="Times New Roman"/>
          <w:sz w:val="24"/>
          <w:szCs w:val="24"/>
          <w:rtl w:val="0"/>
        </w:rPr>
        <w:t xml:space="preserve">я плоти св</w:t>
      </w:r>
      <w:r w:rsidDel="00000000" w:rsidR="00000000" w:rsidRPr="00000000">
        <w:rPr>
          <w:rFonts w:ascii="Times New Roman" w:cs="Times New Roman" w:eastAsia="Times New Roman" w:hAnsi="Times New Roman"/>
          <w:sz w:val="24"/>
          <w:szCs w:val="24"/>
          <w:rtl w:val="0"/>
        </w:rPr>
        <w:t xml:space="preserve">етились ещё какое-то время.</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Никому не сводить глаз и палочек с Гарри Поттера, — низким и устрашающим голосом повторил Волдеморт. — А действия Макнейра были просто абсолютной глупостью, ибо я повелеваю вашими Метками, и так будет всегда. Я бессмертен.</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Повелитель, — обратился к Волдеморту другой Пожиратель. — Девочка на алтаре… она послужит нам для Тёмного Пира? Мне кажется, она не подходит для такого радостного случая. Повелитель, я мог бы найти лучше, если вы позволите мне отлучиться ненадолго…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мистер Дружелюбный, — </w:t>
      </w:r>
      <w:r w:rsidDel="00000000" w:rsidR="00000000" w:rsidRPr="00000000">
        <w:rPr>
          <w:rFonts w:ascii="Times New Roman" w:cs="Times New Roman" w:eastAsia="Times New Roman" w:hAnsi="Times New Roman"/>
          <w:sz w:val="24"/>
          <w:szCs w:val="24"/>
          <w:rtl w:val="0"/>
        </w:rPr>
        <w:t xml:space="preserve">похоже, Волдеморта несколько развеселили эти слова</w:t>
      </w:r>
      <w:r w:rsidDel="00000000" w:rsidR="00000000" w:rsidRPr="00000000">
        <w:rPr>
          <w:rFonts w:ascii="Times New Roman" w:cs="Times New Roman" w:eastAsia="Times New Roman" w:hAnsi="Times New Roman"/>
          <w:sz w:val="24"/>
          <w:szCs w:val="24"/>
          <w:rtl w:val="0"/>
        </w:rPr>
        <w:t xml:space="preserve">. — Маленькая ведьма, которую вы видите на алтаре —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кто иная, как Гермиона Грейнджер.</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 воскликнул кто-то, после чего быстро затараторил: — Я прошу прощения, повелитель, прошу прощения, умоляю вас…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 — в этот раз крик продлился лишь пару секунд, похоже, для Волдеморта это было лишь формальностью. После этого Волдеморт снова заговорил так, словно его что-то забавляло. — Ради своих собственных целей я воскресил эту грязнокровку Темнейшей магией. </w:t>
      </w:r>
      <w:r w:rsidDel="00000000" w:rsidR="00000000" w:rsidRPr="00000000">
        <w:rPr>
          <w:rFonts w:ascii="Times New Roman" w:cs="Times New Roman" w:eastAsia="Times New Roman" w:hAnsi="Times New Roman"/>
          <w:sz w:val="24"/>
          <w:szCs w:val="24"/>
          <w:rtl w:val="0"/>
        </w:rPr>
        <w:t xml:space="preserve">Никто из вас ничем не побеспокоит её.</w:t>
      </w:r>
      <w:r w:rsidDel="00000000" w:rsidR="00000000" w:rsidRPr="00000000">
        <w:rPr>
          <w:rFonts w:ascii="Times New Roman" w:cs="Times New Roman" w:eastAsia="Times New Roman" w:hAnsi="Times New Roman"/>
          <w:sz w:val="24"/>
          <w:szCs w:val="24"/>
          <w:rtl w:val="0"/>
        </w:rPr>
        <w:t xml:space="preserve"> Если я узнаю, что мой маленький эксперимент пострадал от ваших рук, лучше вам будет умереть самостоятельно. У этого приказа нет никаких исключений, что бы ни произошло дальше — даже если она, например, сбежит.</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этими словами последовал холодный высокий смех, словно только что прозвучала шутка, которую больше никто не понял.</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Повелитель, — донёсся дрожащий, искажённый голос из-под одной из </w:t>
      </w:r>
      <w:r w:rsidDel="00000000" w:rsidR="00000000" w:rsidRPr="00000000">
        <w:rPr>
          <w:rFonts w:ascii="Times New Roman" w:cs="Times New Roman" w:eastAsia="Times New Roman" w:hAnsi="Times New Roman"/>
          <w:sz w:val="24"/>
          <w:szCs w:val="24"/>
          <w:rtl w:val="0"/>
        </w:rPr>
        <w:t xml:space="preserve">масок-черепов</w:t>
      </w:r>
      <w:r w:rsidDel="00000000" w:rsidR="00000000" w:rsidRPr="00000000">
        <w:rPr>
          <w:rFonts w:ascii="Times New Roman" w:cs="Times New Roman" w:eastAsia="Times New Roman" w:hAnsi="Times New Roman"/>
          <w:sz w:val="24"/>
          <w:szCs w:val="24"/>
          <w:rtl w:val="0"/>
        </w:rPr>
        <w:t xml:space="preserve">. — Повелитель, пожалуйста… Я бы никогда не осмелился перечить вам, вы же знаете, я покорен вашей воле… Однако, умоляю, повелитель, позвольте мне вернуться, чтобы лучше служить вам и дальше… Я прибыл сюда в спешке, оставив… Повелитель, столь многие из нас </w:t>
      </w:r>
      <w:r w:rsidDel="00000000" w:rsidR="00000000" w:rsidRPr="00000000">
        <w:rPr>
          <w:rFonts w:ascii="Times New Roman" w:cs="Times New Roman" w:eastAsia="Times New Roman" w:hAnsi="Times New Roman"/>
          <w:sz w:val="24"/>
          <w:szCs w:val="24"/>
          <w:rtl w:val="0"/>
        </w:rPr>
        <w:t xml:space="preserve">исчезли</w:t>
      </w:r>
      <w:r w:rsidDel="00000000" w:rsidR="00000000" w:rsidRPr="00000000">
        <w:rPr>
          <w:rFonts w:ascii="Times New Roman" w:cs="Times New Roman" w:eastAsia="Times New Roman" w:hAnsi="Times New Roman"/>
          <w:sz w:val="24"/>
          <w:szCs w:val="24"/>
          <w:rtl w:val="0"/>
        </w:rPr>
        <w:t xml:space="preserve">, люди будут удивляться, они заметят наше </w:t>
      </w:r>
      <w:r w:rsidDel="00000000" w:rsidR="00000000" w:rsidRPr="00000000">
        <w:rPr>
          <w:rFonts w:ascii="Times New Roman" w:cs="Times New Roman" w:eastAsia="Times New Roman" w:hAnsi="Times New Roman"/>
          <w:sz w:val="24"/>
          <w:szCs w:val="24"/>
          <w:rtl w:val="0"/>
        </w:rPr>
        <w:t xml:space="preserve">отсутствие</w:t>
      </w:r>
      <w:r w:rsidDel="00000000" w:rsidR="00000000" w:rsidRPr="00000000">
        <w:rPr>
          <w:rFonts w:ascii="Times New Roman" w:cs="Times New Roman" w:eastAsia="Times New Roman" w:hAnsi="Times New Roman"/>
          <w:sz w:val="24"/>
          <w:szCs w:val="24"/>
          <w:rtl w:val="0"/>
        </w:rPr>
        <w:t xml:space="preserve">. Ещё немного, и у меня не будет алиби.</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снова раздался высокий холодный смех.</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мистер </w:t>
      </w:r>
      <w:r w:rsidDel="00000000" w:rsidR="00000000" w:rsidRPr="00000000">
        <w:rPr>
          <w:rFonts w:ascii="Times New Roman" w:cs="Times New Roman" w:eastAsia="Times New Roman" w:hAnsi="Times New Roman"/>
          <w:sz w:val="24"/>
          <w:szCs w:val="24"/>
          <w:rtl w:val="0"/>
        </w:rPr>
        <w:t xml:space="preserve">Белый</w:t>
      </w:r>
      <w:r w:rsidDel="00000000" w:rsidR="00000000" w:rsidRPr="00000000">
        <w:rPr>
          <w:rFonts w:ascii="Times New Roman" w:cs="Times New Roman" w:eastAsia="Times New Roman" w:hAnsi="Times New Roman"/>
          <w:sz w:val="24"/>
          <w:szCs w:val="24"/>
          <w:rtl w:val="0"/>
        </w:rPr>
        <w:t xml:space="preserve">, самый неверный из моих слуг. Я до сих пор не решил, переживёте ли вы своё наказание. Мистер Белый, теперь вы мне нужны гораздо меньше, чем </w:t>
      </w:r>
      <w:r w:rsidDel="00000000" w:rsidR="00000000" w:rsidRPr="00000000">
        <w:rPr>
          <w:rFonts w:ascii="Times New Roman" w:cs="Times New Roman" w:eastAsia="Times New Roman" w:hAnsi="Times New Roman"/>
          <w:sz w:val="24"/>
          <w:szCs w:val="24"/>
          <w:rtl w:val="0"/>
        </w:rPr>
        <w:t xml:space="preserve">когда-то</w:t>
      </w:r>
      <w:r w:rsidDel="00000000" w:rsidR="00000000" w:rsidRPr="00000000">
        <w:rPr>
          <w:rFonts w:ascii="Times New Roman" w:cs="Times New Roman" w:eastAsia="Times New Roman" w:hAnsi="Times New Roman"/>
          <w:sz w:val="24"/>
          <w:szCs w:val="24"/>
          <w:rtl w:val="0"/>
        </w:rPr>
        <w:t xml:space="preserve">. Пройдёт два дня, и мои Пожиратели Смерти смогут появляться открыто. Мои силы возросли, и </w:t>
      </w:r>
      <w:r w:rsidDel="00000000" w:rsidR="00000000" w:rsidRPr="00000000">
        <w:rPr>
          <w:rFonts w:ascii="Times New Roman" w:cs="Times New Roman" w:eastAsia="Times New Roman" w:hAnsi="Times New Roman"/>
          <w:sz w:val="24"/>
          <w:szCs w:val="24"/>
          <w:rtl w:val="0"/>
        </w:rPr>
        <w:t xml:space="preserve">сегодня </w:t>
      </w:r>
      <w:r w:rsidDel="00000000" w:rsidR="00000000" w:rsidRPr="00000000">
        <w:rPr>
          <w:rFonts w:ascii="Times New Roman" w:cs="Times New Roman" w:eastAsia="Times New Roman" w:hAnsi="Times New Roman"/>
          <w:sz w:val="24"/>
          <w:szCs w:val="24"/>
          <w:rtl w:val="0"/>
        </w:rPr>
        <w:t xml:space="preserve">я избавился от Дамблдора, — несколько Пожирателей Смерти поражённо ахнули, но Волдеморт не обратил на это внимания. — Завтра я убью Боунс, Крауча, Хмури и Скримджера, если они не сбегут. Оставшиеся из вас пойдут в Министерство и Визенгамот и наложат проклятье Империус на тех, на кого я укажу. Наше ожидание завершилось. К закату завтрашнего дня я объявлю себя лордом-правителем Британии!</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ахнули уже почти все Пожиратели, но одна из фигур </w:t>
      </w:r>
      <w:r w:rsidDel="00000000" w:rsidR="00000000" w:rsidRPr="00000000">
        <w:rPr>
          <w:rFonts w:ascii="Times New Roman" w:cs="Times New Roman" w:eastAsia="Times New Roman" w:hAnsi="Times New Roman"/>
          <w:sz w:val="24"/>
          <w:szCs w:val="24"/>
          <w:rtl w:val="0"/>
        </w:rPr>
        <w:t xml:space="preserve">расхохоталась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находите меня забавным, мистер </w:t>
      </w:r>
      <w:r w:rsidDel="00000000" w:rsidR="00000000" w:rsidRPr="00000000">
        <w:rPr>
          <w:rFonts w:ascii="Times New Roman" w:cs="Times New Roman" w:eastAsia="Times New Roman" w:hAnsi="Times New Roman"/>
          <w:sz w:val="24"/>
          <w:szCs w:val="24"/>
          <w:rtl w:val="0"/>
        </w:rPr>
        <w:t xml:space="preserve">Грим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40" w:line="264"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Мои извинения, повелитель, — </w:t>
      </w:r>
      <w:r w:rsidDel="00000000" w:rsidR="00000000" w:rsidRPr="00000000">
        <w:rPr>
          <w:rFonts w:ascii="Times New Roman" w:cs="Times New Roman" w:eastAsia="Times New Roman" w:hAnsi="Times New Roman"/>
          <w:sz w:val="24"/>
          <w:szCs w:val="24"/>
          <w:rtl w:val="0"/>
        </w:rPr>
        <w:t xml:space="preserve">ответил смеявшийся. Его палочка идеально чётко указывала на Гарри Поттера</w:t>
      </w:r>
      <w:r w:rsidDel="00000000" w:rsidR="00000000" w:rsidRPr="00000000">
        <w:rPr>
          <w:rFonts w:ascii="Times New Roman" w:cs="Times New Roman" w:eastAsia="Times New Roman" w:hAnsi="Times New Roman"/>
          <w:sz w:val="24"/>
          <w:szCs w:val="24"/>
          <w:rtl w:val="0"/>
        </w:rPr>
        <w:t xml:space="preserve">. — Я был рад услышать, что вы </w:t>
      </w:r>
      <w:r w:rsidDel="00000000" w:rsidR="00000000" w:rsidRPr="00000000">
        <w:rPr>
          <w:rFonts w:ascii="Times New Roman" w:cs="Times New Roman" w:eastAsia="Times New Roman" w:hAnsi="Times New Roman"/>
          <w:sz w:val="24"/>
          <w:szCs w:val="24"/>
          <w:rtl w:val="0"/>
        </w:rPr>
        <w:t xml:space="preserve">ра</w:t>
      </w:r>
      <w:r w:rsidDel="00000000" w:rsidR="00000000" w:rsidRPr="00000000">
        <w:rPr>
          <w:rFonts w:ascii="Times New Roman" w:cs="Times New Roman" w:eastAsia="Times New Roman" w:hAnsi="Times New Roman"/>
          <w:sz w:val="24"/>
          <w:szCs w:val="24"/>
          <w:rtl w:val="0"/>
        </w:rPr>
        <w:t xml:space="preserve">справились с Дамблдором. </w:t>
      </w:r>
      <w:r w:rsidDel="00000000" w:rsidR="00000000" w:rsidRPr="00000000">
        <w:rPr>
          <w:rFonts w:ascii="Times New Roman" w:cs="Times New Roman" w:eastAsia="Times New Roman" w:hAnsi="Times New Roman"/>
          <w:sz w:val="24"/>
          <w:szCs w:val="24"/>
          <w:rtl w:val="0"/>
        </w:rPr>
        <w:t xml:space="preserve">Я потерял веру в то, что вы вернётесь, и трусливо сбежал из Британии в страхе перед ним.</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40" w:line="264"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усмехнулся. Эхо жуткого звука разнеслось по кладбищу.</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40" w:line="264"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прощаю вас за вашу откровенность</w:t>
      </w:r>
      <w:r w:rsidDel="00000000" w:rsidR="00000000" w:rsidRPr="00000000">
        <w:rPr>
          <w:rFonts w:ascii="Times New Roman" w:cs="Times New Roman" w:eastAsia="Times New Roman" w:hAnsi="Times New Roman"/>
          <w:sz w:val="24"/>
          <w:szCs w:val="24"/>
          <w:rtl w:val="0"/>
        </w:rPr>
        <w:t xml:space="preserve">, мистер Грим. Я не ожидал вас увидеть сегодня, вы более компетентны, чем я подозревал. Но прежде чем </w:t>
      </w:r>
      <w:r w:rsidDel="00000000" w:rsidR="00000000" w:rsidRPr="00000000">
        <w:rPr>
          <w:rFonts w:ascii="Times New Roman" w:cs="Times New Roman" w:eastAsia="Times New Roman" w:hAnsi="Times New Roman"/>
          <w:sz w:val="24"/>
          <w:szCs w:val="24"/>
          <w:rtl w:val="0"/>
        </w:rPr>
        <w:t xml:space="preserve">обсуждать более приятные вещи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мы обязаны уделить внимание одному вопросу</w:t>
      </w:r>
      <w:r w:rsidDel="00000000" w:rsidR="00000000" w:rsidRPr="00000000">
        <w:rPr>
          <w:rFonts w:ascii="Times New Roman" w:cs="Times New Roman" w:eastAsia="Times New Roman" w:hAnsi="Times New Roman"/>
          <w:sz w:val="24"/>
          <w:szCs w:val="24"/>
          <w:rtl w:val="0"/>
        </w:rPr>
        <w:t xml:space="preserve">. Скажите мне, мистер Грим, если бы Мальчик-Который-Выжил дал вам клятву, могли бы вы ему поверить?</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40" w:line="264"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Повелитель… Я не понимаю… — растерянно ответил мистер Грим. Один или два других Пожирателя Смерти </w:t>
      </w:r>
      <w:r w:rsidDel="00000000" w:rsidR="00000000" w:rsidRPr="00000000">
        <w:rPr>
          <w:rFonts w:ascii="Times New Roman" w:cs="Times New Roman" w:eastAsia="Times New Roman" w:hAnsi="Times New Roman"/>
          <w:sz w:val="24"/>
          <w:szCs w:val="24"/>
          <w:rtl w:val="0"/>
        </w:rPr>
        <w:t xml:space="preserve">обернулись было взглянуть на Волдеморта, </w:t>
      </w:r>
      <w:r w:rsidDel="00000000" w:rsidR="00000000" w:rsidRPr="00000000">
        <w:rPr>
          <w:rFonts w:ascii="Times New Roman" w:cs="Times New Roman" w:eastAsia="Times New Roman" w:hAnsi="Times New Roman"/>
          <w:sz w:val="24"/>
          <w:szCs w:val="24"/>
          <w:rtl w:val="0"/>
        </w:rPr>
        <w:t xml:space="preserve">но тут же вновь </w:t>
      </w:r>
      <w:r w:rsidDel="00000000" w:rsidR="00000000" w:rsidRPr="00000000">
        <w:rPr>
          <w:rFonts w:ascii="Times New Roman" w:cs="Times New Roman" w:eastAsia="Times New Roman" w:hAnsi="Times New Roman"/>
          <w:sz w:val="24"/>
          <w:szCs w:val="24"/>
          <w:rtl w:val="0"/>
        </w:rPr>
        <w:t xml:space="preserve">повернулись маска</w:t>
      </w:r>
      <w:r w:rsidDel="00000000" w:rsidR="00000000" w:rsidRPr="00000000">
        <w:rPr>
          <w:rFonts w:ascii="Times New Roman" w:cs="Times New Roman" w:eastAsia="Times New Roman" w:hAnsi="Times New Roman"/>
          <w:sz w:val="24"/>
          <w:szCs w:val="24"/>
          <w:rtl w:val="0"/>
        </w:rPr>
        <w:t xml:space="preserve">ми к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40" w:line="264"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Отвечайте, — прошипел Волдеморт. — Это не ловушка, мистер Грим. Отвечайте правдиво, или последствия для вас будут печальны. Вы ведь знали родню мальчишки? Они были честными людьми? Если мальчишка добровольно принесёт вам клятву, даже зная, что вы Пожиратель Смерти, вы сможете </w:t>
      </w:r>
      <w:r w:rsidDel="00000000" w:rsidR="00000000" w:rsidRPr="00000000">
        <w:rPr>
          <w:rFonts w:ascii="Times New Roman" w:cs="Times New Roman" w:eastAsia="Times New Roman" w:hAnsi="Times New Roman"/>
          <w:sz w:val="24"/>
          <w:szCs w:val="24"/>
          <w:rtl w:val="0"/>
        </w:rPr>
        <w:t xml:space="preserve">поверить его словам</w:t>
      </w:r>
      <w:r w:rsidDel="00000000" w:rsidR="00000000" w:rsidRPr="00000000">
        <w:rPr>
          <w:rFonts w:ascii="Times New Roman" w:cs="Times New Roman" w:eastAsia="Times New Roman" w:hAnsi="Times New Roman"/>
          <w:sz w:val="24"/>
          <w:szCs w:val="24"/>
          <w:rtl w:val="0"/>
        </w:rPr>
        <w:t xml:space="preserve">? Отвечайте! — </w:t>
      </w:r>
      <w:r w:rsidDel="00000000" w:rsidR="00000000" w:rsidRPr="00000000">
        <w:rPr>
          <w:rFonts w:ascii="Times New Roman" w:cs="Times New Roman" w:eastAsia="Times New Roman" w:hAnsi="Times New Roman"/>
          <w:sz w:val="24"/>
          <w:szCs w:val="24"/>
          <w:rtl w:val="0"/>
        </w:rPr>
        <w:t xml:space="preserve">пронзительно выкрикнул</w:t>
      </w:r>
      <w:r w:rsidDel="00000000" w:rsidR="00000000" w:rsidRPr="00000000">
        <w:rPr>
          <w:rFonts w:ascii="Times New Roman" w:cs="Times New Roman" w:eastAsia="Times New Roman" w:hAnsi="Times New Roman"/>
          <w:sz w:val="24"/>
          <w:szCs w:val="24"/>
          <w:rtl w:val="0"/>
        </w:rPr>
        <w:t xml:space="preserve"> Волдеморт.</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40" w:line="264"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да, Повелитель, </w:t>
      </w:r>
      <w:r w:rsidDel="00000000" w:rsidR="00000000" w:rsidRPr="00000000">
        <w:rPr>
          <w:rFonts w:ascii="Times New Roman" w:cs="Times New Roman" w:eastAsia="Times New Roman" w:hAnsi="Times New Roman"/>
          <w:sz w:val="24"/>
          <w:szCs w:val="24"/>
          <w:rtl w:val="0"/>
        </w:rPr>
        <w:t xml:space="preserve">наверное, смогу…</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40" w:line="264"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Славно, — холодно произнёс Волдеморт. — </w:t>
      </w:r>
      <w:r w:rsidDel="00000000" w:rsidR="00000000" w:rsidRPr="00000000">
        <w:rPr>
          <w:rFonts w:ascii="Times New Roman" w:cs="Times New Roman" w:eastAsia="Times New Roman" w:hAnsi="Times New Roman"/>
          <w:sz w:val="24"/>
          <w:szCs w:val="24"/>
          <w:rtl w:val="0"/>
        </w:rPr>
        <w:t xml:space="preserve">Возможность поверить должна существовать, иначе ею нельзя пожертвовать. А связывающим для Нерушимого обета станет… </w:t>
      </w:r>
      <w:r w:rsidDel="00000000" w:rsidR="00000000" w:rsidRPr="00000000">
        <w:rPr>
          <w:rFonts w:ascii="Times New Roman" w:cs="Times New Roman" w:eastAsia="Times New Roman" w:hAnsi="Times New Roman"/>
          <w:sz w:val="24"/>
          <w:szCs w:val="24"/>
          <w:rtl w:val="0"/>
        </w:rPr>
        <w:t xml:space="preserve">кто из вас пожертвует своей магией? </w:t>
      </w:r>
      <w:r w:rsidDel="00000000" w:rsidR="00000000" w:rsidRPr="00000000">
        <w:rPr>
          <w:rFonts w:ascii="Times New Roman" w:cs="Times New Roman" w:eastAsia="Times New Roman" w:hAnsi="Times New Roman"/>
          <w:sz w:val="24"/>
          <w:szCs w:val="24"/>
          <w:rtl w:val="0"/>
        </w:rPr>
        <w:t xml:space="preserve">Это будет довольно длинный обет…</w:t>
      </w:r>
      <w:del w:author="Alaric Lightin" w:id="0" w:date="2019-08-13T15:47:55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гораздо длиннее, чем обычно… </w:t>
      </w:r>
      <w:r w:rsidDel="00000000" w:rsidR="00000000" w:rsidRPr="00000000">
        <w:rPr>
          <w:rFonts w:ascii="Times New Roman" w:cs="Times New Roman" w:eastAsia="Times New Roman" w:hAnsi="Times New Roman"/>
          <w:sz w:val="24"/>
          <w:szCs w:val="24"/>
          <w:rtl w:val="0"/>
        </w:rPr>
        <w:t xml:space="preserve">потребуется довольно много магии… — Волдеморт улыбнулся своей ужасной улыбкой. — </w:t>
      </w:r>
      <w:r w:rsidDel="00000000" w:rsidR="00000000" w:rsidRPr="00000000">
        <w:rPr>
          <w:rFonts w:ascii="Times New Roman" w:cs="Times New Roman" w:eastAsia="Times New Roman" w:hAnsi="Times New Roman"/>
          <w:sz w:val="24"/>
          <w:szCs w:val="24"/>
          <w:rtl w:val="0"/>
        </w:rPr>
        <w:t xml:space="preserve">Связывающим станет мистер Белый.</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40" w:line="264"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Пожалуйста! Повелитель, </w:t>
      </w:r>
      <w:r w:rsidDel="00000000" w:rsidR="00000000" w:rsidRPr="00000000">
        <w:rPr>
          <w:rFonts w:ascii="Times New Roman" w:cs="Times New Roman" w:eastAsia="Times New Roman" w:hAnsi="Times New Roman"/>
          <w:sz w:val="24"/>
          <w:szCs w:val="24"/>
          <w:rtl w:val="0"/>
        </w:rPr>
        <w:t xml:space="preserve">умоляю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служил вам лучше всех… изо всех сил…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40" w:line="264"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 — прервал его Волдеморт.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40" w:line="264"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Искажённые маской крики мистера Белого длились, казалось, целую минуту.</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40" w:line="264"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Скажи спасибо, если я оставлю тебе жизнь!</w:t>
      </w:r>
      <w:r w:rsidDel="00000000" w:rsidR="00000000" w:rsidRPr="00000000">
        <w:rPr>
          <w:rFonts w:ascii="Times New Roman" w:cs="Times New Roman" w:eastAsia="Times New Roman" w:hAnsi="Times New Roman"/>
          <w:sz w:val="24"/>
          <w:szCs w:val="24"/>
          <w:rtl w:val="0"/>
        </w:rPr>
        <w:t xml:space="preserve"> Теперь, мистер Грим, мистер Белый, подойдите к мальчишке. Сзади, идиот! Не перекрывайте линию огня остальным! Да, все остальные обязаны стрелять в Гарри Поттера, если он попытается сбежать. Даже если при этом под удар попадут ваши собратья-Пожиратели.</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40" w:line="264"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Мистер Грим спокойно проследовал на указанное ему место. Мистеру Белому потребовалось на это больше времени — </w:t>
      </w:r>
      <w:r w:rsidDel="00000000" w:rsidR="00000000" w:rsidRPr="00000000">
        <w:rPr>
          <w:rFonts w:ascii="Times New Roman" w:cs="Times New Roman" w:eastAsia="Times New Roman" w:hAnsi="Times New Roman"/>
          <w:sz w:val="24"/>
          <w:szCs w:val="24"/>
          <w:rtl w:val="0"/>
        </w:rPr>
        <w:t xml:space="preserve">казалось, что он весь дрожит.</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40" w:line="264"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будет за О</w:t>
      </w:r>
      <w:r w:rsidDel="00000000" w:rsidR="00000000" w:rsidRPr="00000000">
        <w:rPr>
          <w:rFonts w:ascii="Times New Roman" w:cs="Times New Roman" w:eastAsia="Times New Roman" w:hAnsi="Times New Roman"/>
          <w:sz w:val="24"/>
          <w:szCs w:val="24"/>
          <w:rtl w:val="0"/>
        </w:rPr>
        <w:t xml:space="preserve">бет, повелитель? — </w:t>
      </w:r>
      <w:r w:rsidDel="00000000" w:rsidR="00000000" w:rsidRPr="00000000">
        <w:rPr>
          <w:rFonts w:ascii="Times New Roman" w:cs="Times New Roman" w:eastAsia="Times New Roman" w:hAnsi="Times New Roman"/>
          <w:sz w:val="24"/>
          <w:szCs w:val="24"/>
          <w:rtl w:val="0"/>
        </w:rPr>
        <w:t xml:space="preserve">спросил мистер Грим.</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40" w:line="264"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Ах, да, — ответил Волдеморт. Тёмный Лорд продолжал мерять шагами пространство позади полукруга Пожирателей Смерти. — Сегодня… хотя я вряд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 могу ожидать, что вы поверите мне… сегодня, мои Пожиратели Смерти, мы </w:t>
      </w:r>
      <w:r w:rsidDel="00000000" w:rsidR="00000000" w:rsidRPr="00000000">
        <w:rPr>
          <w:rFonts w:ascii="Times New Roman" w:cs="Times New Roman" w:eastAsia="Times New Roman" w:hAnsi="Times New Roman"/>
          <w:sz w:val="24"/>
          <w:szCs w:val="24"/>
          <w:rtl w:val="0"/>
        </w:rPr>
        <w:t xml:space="preserve">делаем </w:t>
      </w:r>
      <w:r w:rsidDel="00000000" w:rsidR="00000000" w:rsidRPr="00000000">
        <w:rPr>
          <w:rFonts w:ascii="Times New Roman" w:cs="Times New Roman" w:eastAsia="Times New Roman" w:hAnsi="Times New Roman"/>
          <w:sz w:val="24"/>
          <w:szCs w:val="24"/>
          <w:rtl w:val="0"/>
        </w:rPr>
        <w:t xml:space="preserve">работу Мерлина. Да! </w:t>
      </w:r>
      <w:r w:rsidDel="00000000" w:rsidR="00000000" w:rsidRPr="00000000">
        <w:rPr>
          <w:rFonts w:ascii="Times New Roman" w:cs="Times New Roman" w:eastAsia="Times New Roman" w:hAnsi="Times New Roman"/>
          <w:sz w:val="24"/>
          <w:szCs w:val="24"/>
          <w:rtl w:val="0"/>
        </w:rPr>
        <w:t xml:space="preserve">Пред нами стоит великая опасность — мальчишка, чьему небывалому безрассудству предначертано стать причиной настолько огромных разрушений, что даже я сам едва могу их вообразить</w:t>
      </w:r>
      <w:r w:rsidDel="00000000" w:rsidR="00000000" w:rsidRPr="00000000">
        <w:rPr>
          <w:rFonts w:ascii="Times New Roman" w:cs="Times New Roman" w:eastAsia="Times New Roman" w:hAnsi="Times New Roman"/>
          <w:sz w:val="24"/>
          <w:szCs w:val="24"/>
          <w:rtl w:val="0"/>
        </w:rPr>
        <w:t xml:space="preserve">. Мальчик-Который-Выжил! Мальчик, пугающий дементоров! Стаду, что мнит себя хозяевами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этого мира, стоило бы сильнее обеспокоиться на его счёт, когда они увидели это </w:t>
      </w:r>
      <w:r w:rsidDel="00000000" w:rsidR="00000000" w:rsidRPr="00000000">
        <w:rPr>
          <w:rFonts w:ascii="Times New Roman" w:cs="Times New Roman" w:eastAsia="Times New Roman" w:hAnsi="Times New Roman"/>
          <w:sz w:val="24"/>
          <w:szCs w:val="24"/>
          <w:rtl w:val="0"/>
        </w:rPr>
        <w:t xml:space="preserve">зрелище</w:t>
      </w:r>
      <w:r w:rsidDel="00000000" w:rsidR="00000000" w:rsidRPr="00000000">
        <w:rPr>
          <w:rFonts w:ascii="Times New Roman" w:cs="Times New Roman" w:eastAsia="Times New Roman" w:hAnsi="Times New Roman"/>
          <w:sz w:val="24"/>
          <w:szCs w:val="24"/>
          <w:rtl w:val="0"/>
        </w:rPr>
        <w:t xml:space="preserve">. Никчёмные... поголовно!</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40" w:line="264"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w:t>
      </w:r>
      <w:r w:rsidDel="00000000" w:rsidR="00000000" w:rsidRPr="00000000">
        <w:rPr>
          <w:rFonts w:ascii="Times New Roman" w:cs="Times New Roman" w:eastAsia="Times New Roman" w:hAnsi="Times New Roman"/>
          <w:sz w:val="24"/>
          <w:szCs w:val="24"/>
          <w:rtl w:val="0"/>
        </w:rPr>
        <w:t xml:space="preserve">запинаясь, </w:t>
      </w:r>
      <w:r w:rsidDel="00000000" w:rsidR="00000000" w:rsidRPr="00000000">
        <w:rPr>
          <w:rFonts w:ascii="Times New Roman" w:cs="Times New Roman" w:eastAsia="Times New Roman" w:hAnsi="Times New Roman"/>
          <w:sz w:val="24"/>
          <w:szCs w:val="24"/>
          <w:rtl w:val="0"/>
        </w:rPr>
        <w:t xml:space="preserve">сказал </w:t>
      </w:r>
      <w:r w:rsidDel="00000000" w:rsidR="00000000" w:rsidRPr="00000000">
        <w:rPr>
          <w:rFonts w:ascii="Times New Roman" w:cs="Times New Roman" w:eastAsia="Times New Roman" w:hAnsi="Times New Roman"/>
          <w:sz w:val="24"/>
          <w:szCs w:val="24"/>
          <w:rtl w:val="0"/>
        </w:rPr>
        <w:t xml:space="preserve">ещё кто-то из Пожирателей</w:t>
      </w:r>
      <w:r w:rsidDel="00000000" w:rsidR="00000000" w:rsidRPr="00000000">
        <w:rPr>
          <w:rFonts w:ascii="Times New Roman" w:cs="Times New Roman" w:eastAsia="Times New Roman" w:hAnsi="Times New Roman"/>
          <w:sz w:val="24"/>
          <w:szCs w:val="24"/>
          <w:rtl w:val="0"/>
        </w:rPr>
        <w:t xml:space="preserve">. — Повелитель... безусловно, если всё так, как вы сказали... Повелитель, почему бы нам не убить его прямо сейчас?</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40" w:line="264"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расхохотался странным </w:t>
      </w:r>
      <w:r w:rsidDel="00000000" w:rsidR="00000000" w:rsidRPr="00000000">
        <w:rPr>
          <w:rFonts w:ascii="Times New Roman" w:cs="Times New Roman" w:eastAsia="Times New Roman" w:hAnsi="Times New Roman"/>
          <w:sz w:val="24"/>
          <w:szCs w:val="24"/>
          <w:rtl w:val="0"/>
        </w:rPr>
        <w:t xml:space="preserve">горьким смехом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 чего </w:t>
      </w:r>
      <w:r w:rsidDel="00000000" w:rsidR="00000000" w:rsidRPr="00000000">
        <w:rPr>
          <w:rFonts w:ascii="Times New Roman" w:cs="Times New Roman" w:eastAsia="Times New Roman" w:hAnsi="Times New Roman"/>
          <w:sz w:val="24"/>
          <w:szCs w:val="24"/>
          <w:rtl w:val="0"/>
        </w:rPr>
        <w:t xml:space="preserve">заговорил </w:t>
      </w:r>
      <w:r w:rsidDel="00000000" w:rsidR="00000000" w:rsidRPr="00000000">
        <w:rPr>
          <w:rFonts w:ascii="Times New Roman" w:cs="Times New Roman" w:eastAsia="Times New Roman" w:hAnsi="Times New Roman"/>
          <w:sz w:val="24"/>
          <w:szCs w:val="24"/>
          <w:rtl w:val="0"/>
        </w:rPr>
        <w:t xml:space="preserve">вновь </w:t>
      </w:r>
      <w:r w:rsidDel="00000000" w:rsidR="00000000" w:rsidRPr="00000000">
        <w:rPr>
          <w:rFonts w:ascii="Times New Roman" w:cs="Times New Roman" w:eastAsia="Times New Roman" w:hAnsi="Times New Roman"/>
          <w:sz w:val="24"/>
          <w:szCs w:val="24"/>
          <w:rtl w:val="0"/>
        </w:rPr>
        <w:t xml:space="preserve">— высоким чётким голосом.</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40" w:line="264"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Грим, мистер Белый, Гарри Поттер. Объясняю вам смысл клятвы. Слушайте внимательно. Вы обязаны понять смысл Обета, который сейчас будет дан, поскольку </w:t>
      </w:r>
      <w:r w:rsidDel="00000000" w:rsidR="00000000" w:rsidRPr="00000000">
        <w:rPr>
          <w:rFonts w:ascii="Times New Roman" w:cs="Times New Roman" w:eastAsia="Times New Roman" w:hAnsi="Times New Roman"/>
          <w:sz w:val="24"/>
          <w:szCs w:val="24"/>
          <w:rtl w:val="0"/>
        </w:rPr>
        <w:t xml:space="preserve">этот смысл тоже свяжет вас</w:t>
      </w:r>
      <w:r w:rsidDel="00000000" w:rsidR="00000000" w:rsidRPr="00000000">
        <w:rPr>
          <w:rFonts w:ascii="Times New Roman" w:cs="Times New Roman" w:eastAsia="Times New Roman" w:hAnsi="Times New Roman"/>
          <w:sz w:val="24"/>
          <w:szCs w:val="24"/>
          <w:rtl w:val="0"/>
        </w:rPr>
        <w:t xml:space="preserve"> и потому вы обязаны понимать его одинаково. Ты, Гарри Поттер, поклянёшься не уничтожать мир, поклянёшься не рисковать, когда существует опасность уничтожить мир. Этот Обет не может принудить тебя к активным действиям, и, значит, он не подтолкнёт тебя к какой-нибудь глупости. Мистер Грим, мистер Белый, вы понимаете? Мы имеем дело с пророчеством о </w:t>
      </w:r>
      <w:r w:rsidDel="00000000" w:rsidR="00000000" w:rsidRPr="00000000">
        <w:rPr>
          <w:rFonts w:ascii="Times New Roman" w:cs="Times New Roman" w:eastAsia="Times New Roman" w:hAnsi="Times New Roman"/>
          <w:sz w:val="24"/>
          <w:szCs w:val="24"/>
          <w:rtl w:val="0"/>
        </w:rPr>
        <w:t xml:space="preserve">разрушительной силе</w:t>
      </w:r>
      <w:r w:rsidDel="00000000" w:rsidR="00000000" w:rsidRPr="00000000">
        <w:rPr>
          <w:rFonts w:ascii="Times New Roman" w:cs="Times New Roman" w:eastAsia="Times New Roman" w:hAnsi="Times New Roman"/>
          <w:sz w:val="24"/>
          <w:szCs w:val="24"/>
          <w:rtl w:val="0"/>
        </w:rPr>
        <w:t xml:space="preserve">. Пророчеством! Пророчества иногда сбываются неожиданным образом. Мы обязаны принять меры, чтобы этот Обет сам по себе не привёл пророчество в исполнение. Мы </w:t>
      </w:r>
      <w:r w:rsidDel="00000000" w:rsidR="00000000" w:rsidRPr="00000000">
        <w:rPr>
          <w:rFonts w:ascii="Times New Roman" w:cs="Times New Roman" w:eastAsia="Times New Roman" w:hAnsi="Times New Roman"/>
          <w:sz w:val="24"/>
          <w:szCs w:val="24"/>
          <w:rtl w:val="0"/>
        </w:rPr>
        <w:t xml:space="preserve">не смеем</w:t>
      </w:r>
      <w:r w:rsidDel="00000000" w:rsidR="00000000" w:rsidRPr="00000000">
        <w:rPr>
          <w:rFonts w:ascii="Times New Roman" w:cs="Times New Roman" w:eastAsia="Times New Roman" w:hAnsi="Times New Roman"/>
          <w:sz w:val="24"/>
          <w:szCs w:val="24"/>
          <w:rtl w:val="0"/>
        </w:rPr>
        <w:t xml:space="preserve"> формулировать Обет так, что он принудит Гарри Поттера просто стоять и наблюдать за катастрофой, которая уже зародилась по его вине, поскольку для того, чтобы её предотвратить, ему нужно пойти на какой-то меньший риск. Обет не должен и заставлять его выбирать риск поистине огромных разрушений, чтобы избежать неминуемых малых разрушений. Но всё безрассудство Гарри Поттера, — Волдеморт почти кричал, — вся его беспечность, все его грандиозные схемы и благие намерения</w:t>
      </w:r>
      <w:r w:rsidDel="00000000" w:rsidR="00000000" w:rsidRPr="00000000">
        <w:rPr>
          <w:rFonts w:ascii="Times New Roman" w:cs="Times New Roman" w:eastAsia="Times New Roman" w:hAnsi="Times New Roman"/>
          <w:sz w:val="24"/>
          <w:szCs w:val="24"/>
          <w:rtl w:val="0"/>
        </w:rPr>
        <w:t xml:space="preserve">… он не будет рисковать тем, что всё это приведёт к беде! Он не будет играть с судьбой Земли! Никаких исследований, которые могут привести к катастрофе. </w:t>
      </w:r>
      <w:r w:rsidDel="00000000" w:rsidR="00000000" w:rsidRPr="00000000">
        <w:rPr>
          <w:rFonts w:ascii="Times New Roman" w:cs="Times New Roman" w:eastAsia="Times New Roman" w:hAnsi="Times New Roman"/>
          <w:sz w:val="24"/>
          <w:szCs w:val="24"/>
          <w:rtl w:val="0"/>
        </w:rPr>
        <w:t xml:space="preserve">Никакого срывани</w:t>
      </w:r>
      <w:r w:rsidDel="00000000" w:rsidR="00000000" w:rsidRPr="00000000">
        <w:rPr>
          <w:rFonts w:ascii="Times New Roman" w:cs="Times New Roman" w:eastAsia="Times New Roman" w:hAnsi="Times New Roman"/>
          <w:sz w:val="24"/>
          <w:szCs w:val="24"/>
          <w:rtl w:val="0"/>
        </w:rPr>
        <w:t xml:space="preserve">я печатей, никакого открывания врат! — Волдеморт опять заговорил спокойно. — Но если однажды обнаружится, что сам этот Обет влечёт за собой разрушение мира, ты, Гарри Поттер, в такой ситуации будешь обязан его проигнорировать. </w:t>
      </w:r>
      <w:r w:rsidDel="00000000" w:rsidR="00000000" w:rsidRPr="00000000">
        <w:rPr>
          <w:rFonts w:ascii="Times New Roman" w:cs="Times New Roman" w:eastAsia="Times New Roman" w:hAnsi="Times New Roman"/>
          <w:sz w:val="24"/>
          <w:szCs w:val="24"/>
          <w:rtl w:val="0"/>
        </w:rPr>
        <w:t xml:space="preserve">Ты не доверишь самому себе принятие такого решения, ты будешь обязан честно рассказать всё другу, которому доверяешь,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пренебречь</w:t>
      </w:r>
      <w:r w:rsidDel="00000000" w:rsidR="00000000" w:rsidRPr="00000000">
        <w:rPr>
          <w:rFonts w:ascii="Times New Roman" w:cs="Times New Roman" w:eastAsia="Times New Roman" w:hAnsi="Times New Roman"/>
          <w:sz w:val="24"/>
          <w:szCs w:val="24"/>
          <w:rtl w:val="0"/>
        </w:rPr>
        <w:t xml:space="preserve"> обетом лишь в случае его согласия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Вот какова цель и смысл Обета. Он влияет лишь на действия, которые Гарри Поттер выбрал бы самостоятельно, зная, что ему предначертано стать орудием разрушения. Ибо, чтобы была возможность пожертвовать выбором, выбор должен существовать. Вы понимаете, мистер Белый?</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думаю, да… о, повелитель, умоляю, пусть Обет будет покороче…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Молчи, дурак, от тебя сегодня будет больше пользы, чем за всю предыдущую жизнь. Мистер Грим?</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По-моему, повелитель, мне нужно выслушать это ещё раз.</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улыбнулся своей слишком широкой улыбкой и повторил всё то же самое другими словами.</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теперь… — холодно продолжил Волдеморт. — Гарри Поттер, ты по-прежнему будешь держать свою палочку опущенной и позволишь мистеру Гриму коснуться твоей палочки своей. Ты произнесёшь те слова, которые я прикажу. Всем остальным: если Гарри Поттер скажет что-то иное, оглушите его.</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повелитель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ответил хор из тридцати четырёх голосов.</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замёрз и дрожал, причём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только потому, что он стоял голым посреди ночи. Он не понимал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почему Волдеморт просто не убил его. </w:t>
      </w:r>
      <w:r w:rsidDel="00000000" w:rsidR="00000000" w:rsidRPr="00000000">
        <w:rPr>
          <w:rFonts w:ascii="Times New Roman" w:cs="Times New Roman" w:eastAsia="Times New Roman" w:hAnsi="Times New Roman"/>
          <w:sz w:val="24"/>
          <w:szCs w:val="24"/>
          <w:rtl w:val="0"/>
        </w:rPr>
        <w:t xml:space="preserve">Казалось, что события развиваются по заданному сюжету — и задал этот сюжет Волдеморт. Гарри не понимал, что будет дальше.</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Белый, — сказал Волдеморт, — дотроньтесь вашей палочкой до палочки Гарри Поттера и повторите эти слова. Магия,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течёт во мне, скрепи этот Обет.</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Мистер Белый произнёс эти слова. </w:t>
      </w:r>
      <w:r w:rsidDel="00000000" w:rsidR="00000000" w:rsidRPr="00000000">
        <w:rPr>
          <w:rFonts w:ascii="Times New Roman" w:cs="Times New Roman" w:eastAsia="Times New Roman" w:hAnsi="Times New Roman"/>
          <w:sz w:val="24"/>
          <w:szCs w:val="24"/>
          <w:rtl w:val="0"/>
        </w:rPr>
        <w:t xml:space="preserve">Даже несмотря на искажающий эффект маски, казалось, что у него разрывается сердце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спиной у Волдеморта на незнакомом Гарри языке запели обелиски. Они повторили свои слова трижды, после чего замолчали.</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Грим, — сказал Волдеморт. — Подумайте, почему вы могли бы поверить этому мальчишке, если бы он давал клятву добровольно. Подумайте об этой возможности поверить и принесите её в жертву со словами…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станет </w:t>
      </w:r>
      <w:r w:rsidDel="00000000" w:rsidR="00000000" w:rsidRPr="00000000">
        <w:rPr>
          <w:rFonts w:ascii="Times New Roman" w:cs="Times New Roman" w:eastAsia="Times New Roman" w:hAnsi="Times New Roman"/>
          <w:sz w:val="24"/>
          <w:szCs w:val="24"/>
          <w:rtl w:val="0"/>
        </w:rPr>
        <w:t xml:space="preserve">моё доверие к тебе</w:t>
      </w:r>
      <w:r w:rsidDel="00000000" w:rsidR="00000000" w:rsidRPr="00000000">
        <w:rPr>
          <w:rFonts w:ascii="Times New Roman" w:cs="Times New Roman" w:eastAsia="Times New Roman" w:hAnsi="Times New Roman"/>
          <w:sz w:val="24"/>
          <w:szCs w:val="24"/>
          <w:rtl w:val="0"/>
        </w:rPr>
        <w:t xml:space="preserve">, — сказал мистер </w:t>
      </w:r>
      <w:r w:rsidDel="00000000" w:rsidR="00000000" w:rsidRPr="00000000">
        <w:rPr>
          <w:rFonts w:ascii="Times New Roman" w:cs="Times New Roman" w:eastAsia="Times New Roman" w:hAnsi="Times New Roman"/>
          <w:sz w:val="24"/>
          <w:szCs w:val="24"/>
          <w:rtl w:val="0"/>
        </w:rPr>
        <w:t xml:space="preserve">Грим</w:t>
      </w:r>
      <w:r w:rsidDel="00000000" w:rsidR="00000000" w:rsidRPr="00000000">
        <w:rPr>
          <w:rFonts w:ascii="Times New Roman" w:cs="Times New Roman" w:eastAsia="Times New Roman" w:hAnsi="Times New Roman"/>
          <w:sz w:val="24"/>
          <w:szCs w:val="24"/>
          <w:rtl w:val="0"/>
        </w:rPr>
        <w:t xml:space="preserve">, — твоими оковами.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40" w:line="264"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настала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очередь Гарри повторять слова Волдеморта, и Гарри заговорил.</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40" w:line="264"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клянусь, — голос Гарри дрожал, но он говорил, — что не буду… уничтожать мир… по собственной воле… Я не буду рисковать… судьбой мира… Если меня принудят… я предпочту меньшие разрушения большим… Я не буду следовать этому Обету… если посчитаю, что он ведёт к разрушению мира… и друг… в чьей честности я уверен… согласится в этом со мной. По моей собственной свободной воле…  — Гарри произносил слова ритуала и чувствовал, как сила сплетается в сияющие нити, которые обвивают его палочку и палочку мистера Грима, обвивают его руку в том месте, где её касается палочка мистера Белого, обвивают его</w:t>
      </w: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sz w:val="24"/>
          <w:szCs w:val="24"/>
          <w:rtl w:val="0"/>
        </w:rPr>
        <w:t xml:space="preserve">» на каком-то абстрактном уровне, </w:t>
      </w:r>
      <w:r w:rsidDel="00000000" w:rsidR="00000000" w:rsidRPr="00000000">
        <w:rPr>
          <w:rFonts w:ascii="Times New Roman" w:cs="Times New Roman" w:eastAsia="Times New Roman" w:hAnsi="Times New Roman"/>
          <w:sz w:val="24"/>
          <w:szCs w:val="24"/>
          <w:rtl w:val="0"/>
        </w:rPr>
        <w:t xml:space="preserve">само существование которого Гарри весьма беспокоило</w:t>
      </w:r>
      <w:r w:rsidDel="00000000" w:rsidR="00000000" w:rsidRPr="00000000">
        <w:rPr>
          <w:rFonts w:ascii="Times New Roman" w:cs="Times New Roman" w:eastAsia="Times New Roman" w:hAnsi="Times New Roman"/>
          <w:sz w:val="24"/>
          <w:szCs w:val="24"/>
          <w:rtl w:val="0"/>
        </w:rPr>
        <w:t xml:space="preserve">. Гарри чувствовал, как призывает силу собственного свободного выбора, и знал, что следующие его слова принесут её в жертву и после этого повернуть назад будет уже нельзя.</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будет так, — </w:t>
      </w:r>
      <w:r w:rsidDel="00000000" w:rsidR="00000000" w:rsidRPr="00000000">
        <w:rPr>
          <w:rFonts w:ascii="Times New Roman" w:cs="Times New Roman" w:eastAsia="Times New Roman" w:hAnsi="Times New Roman"/>
          <w:sz w:val="24"/>
          <w:szCs w:val="24"/>
          <w:rtl w:val="0"/>
        </w:rPr>
        <w:t xml:space="preserve">холодно и чётко произнёс Волдеморт.</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будет так, — п</w:t>
      </w:r>
      <w:r w:rsidDel="00000000" w:rsidR="00000000" w:rsidRPr="00000000">
        <w:rPr>
          <w:rFonts w:ascii="Times New Roman" w:cs="Times New Roman" w:eastAsia="Times New Roman" w:hAnsi="Times New Roman"/>
          <w:sz w:val="24"/>
          <w:szCs w:val="24"/>
          <w:rtl w:val="0"/>
        </w:rPr>
        <w:t xml:space="preserve">овторил Гарри. И в этот миг он понял, что сущность Обета перестала быть чем-то, по поводу чего он может решать, делать так или не делать. Сущность Обета стала путём, по которому будут двигаться его разум и тело. Эту клятву он не сможет преступить, даже пожертвовав при этом жизнью. Как вода течёт вниз, как калькулятор складывает числа, так и Обет стал принципом, по которому будет существовать Гарри Поттер.</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Обет дан, мистер Белый?</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Казалось, мистер Белый плакал.</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повелитель… </w:t>
      </w:r>
      <w:r w:rsidDel="00000000" w:rsidR="00000000" w:rsidRPr="00000000">
        <w:rPr>
          <w:rFonts w:ascii="Times New Roman" w:cs="Times New Roman" w:eastAsia="Times New Roman" w:hAnsi="Times New Roman"/>
          <w:sz w:val="24"/>
          <w:szCs w:val="24"/>
          <w:rtl w:val="0"/>
        </w:rPr>
        <w:t xml:space="preserve">Я потерял так много, пожалуйста, я был наказан достаточно.</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Возвращайтесь на свои места, — приказал Волдеморт. — Хорошо. Не сводить глаз с мальчишки Поттера. Будьте готовы сразу же стрелять, если он попытается сбежать, поднять палочку или сказать хоть слово…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Одетый в чёрное Тёмный Лорд парил в воздухе. Снова в левой руке он держал пистолет, в правой — палочку. Он оглядел кладбище.</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лучше. А теперь мы будем убивать Мальчика-Который-Выжил.</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Мистер Белый пошатнулся. Мистер Грим опять </w:t>
      </w:r>
      <w:r w:rsidDel="00000000" w:rsidR="00000000" w:rsidRPr="00000000">
        <w:rPr>
          <w:rFonts w:ascii="Times New Roman" w:cs="Times New Roman" w:eastAsia="Times New Roman" w:hAnsi="Times New Roman"/>
          <w:sz w:val="24"/>
          <w:szCs w:val="24"/>
          <w:rtl w:val="0"/>
        </w:rPr>
        <w:t xml:space="preserve">расхохотался</w:t>
      </w:r>
      <w:r w:rsidDel="00000000" w:rsidR="00000000" w:rsidRPr="00000000">
        <w:rPr>
          <w:rFonts w:ascii="Times New Roman" w:cs="Times New Roman" w:eastAsia="Times New Roman" w:hAnsi="Times New Roman"/>
          <w:sz w:val="24"/>
          <w:szCs w:val="24"/>
          <w:rtl w:val="0"/>
        </w:rPr>
        <w:t xml:space="preserve">, к нему присоединились и другие Пожиратели.</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40" w:line="264"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сделал это не для забавы, — холодно сказал Волдеморт. — Мы имеем дело с пророчеством, идиоты. Мы отрезаем нити судьбы по одной. </w:t>
      </w:r>
      <w:r w:rsidDel="00000000" w:rsidR="00000000" w:rsidRPr="00000000">
        <w:rPr>
          <w:rFonts w:ascii="Times New Roman" w:cs="Times New Roman" w:eastAsia="Times New Roman" w:hAnsi="Times New Roman"/>
          <w:sz w:val="24"/>
          <w:szCs w:val="24"/>
          <w:rtl w:val="0"/>
        </w:rPr>
        <w:t xml:space="preserve">Осторожно, очень осторожно, потому что мы не знаем, когда мы столкнёмся с сопротивлением. Сейчас мы будем действовать в следующем порядке. Сначала Гарри Поттер будет оглушён. Потом ему </w:t>
      </w:r>
      <w:r w:rsidDel="00000000" w:rsidR="00000000" w:rsidRPr="00000000">
        <w:rPr>
          <w:rFonts w:ascii="Times New Roman" w:cs="Times New Roman" w:eastAsia="Times New Roman" w:hAnsi="Times New Roman"/>
          <w:sz w:val="24"/>
          <w:szCs w:val="24"/>
          <w:rtl w:val="0"/>
        </w:rPr>
        <w:t xml:space="preserve">отрежут руки и ноги и прижгут </w:t>
      </w:r>
      <w:r w:rsidDel="00000000" w:rsidR="00000000" w:rsidRPr="00000000">
        <w:rPr>
          <w:rFonts w:ascii="Times New Roman" w:cs="Times New Roman" w:eastAsia="Times New Roman" w:hAnsi="Times New Roman"/>
          <w:sz w:val="24"/>
          <w:szCs w:val="24"/>
          <w:rtl w:val="0"/>
        </w:rPr>
        <w:t xml:space="preserve">раны. Мистер Дружелюбный и мистер Честный обследуют его на наличие следов какой-либо необычной магии. Один из вас выстрелит в мальчишку несколько раз из моего магловского оружия, а затем </w:t>
      </w:r>
      <w:r w:rsidDel="00000000" w:rsidR="00000000" w:rsidRPr="00000000">
        <w:rPr>
          <w:rFonts w:ascii="Times New Roman" w:cs="Times New Roman" w:eastAsia="Times New Roman" w:hAnsi="Times New Roman"/>
          <w:sz w:val="24"/>
          <w:szCs w:val="24"/>
          <w:rtl w:val="0"/>
        </w:rPr>
        <w:t xml:space="preserve">все из вас</w:t>
      </w:r>
      <w:r w:rsidDel="00000000" w:rsidR="00000000" w:rsidRPr="00000000">
        <w:rPr>
          <w:rFonts w:ascii="Times New Roman" w:cs="Times New Roman" w:eastAsia="Times New Roman" w:hAnsi="Times New Roman"/>
          <w:sz w:val="24"/>
          <w:szCs w:val="24"/>
          <w:rtl w:val="0"/>
        </w:rPr>
        <w:t xml:space="preserve">, кто на это способны, поразят его Смертельным проклятием. Только после этого мистер Грим разможит ему череп обычным могильным камнем. Я осмотрю труп, после чего он будет сожжён Адским огнём. Затем мы </w:t>
      </w:r>
      <w:r w:rsidDel="00000000" w:rsidR="00000000" w:rsidRPr="00000000">
        <w:rPr>
          <w:rFonts w:ascii="Times New Roman" w:cs="Times New Roman" w:eastAsia="Times New Roman" w:hAnsi="Times New Roman"/>
          <w:sz w:val="24"/>
          <w:szCs w:val="24"/>
          <w:rtl w:val="0"/>
        </w:rPr>
        <w:t xml:space="preserve">проведём здесь экзорцизм</w:t>
      </w:r>
      <w:r w:rsidDel="00000000" w:rsidR="00000000" w:rsidRPr="00000000">
        <w:rPr>
          <w:rFonts w:ascii="Times New Roman" w:cs="Times New Roman" w:eastAsia="Times New Roman" w:hAnsi="Times New Roman"/>
          <w:sz w:val="24"/>
          <w:szCs w:val="24"/>
          <w:rtl w:val="0"/>
        </w:rPr>
        <w:t xml:space="preserve"> на случай, если от Гар</w:t>
      </w:r>
      <w:r w:rsidDel="00000000" w:rsidR="00000000" w:rsidRPr="00000000">
        <w:rPr>
          <w:rFonts w:ascii="Times New Roman" w:cs="Times New Roman" w:eastAsia="Times New Roman" w:hAnsi="Times New Roman"/>
          <w:sz w:val="24"/>
          <w:szCs w:val="24"/>
          <w:rtl w:val="0"/>
        </w:rPr>
        <w:t xml:space="preserve">ри Поттера </w:t>
      </w:r>
      <w:r w:rsidDel="00000000" w:rsidR="00000000" w:rsidRPr="00000000">
        <w:rPr>
          <w:rFonts w:ascii="Times New Roman" w:cs="Times New Roman" w:eastAsia="Times New Roman" w:hAnsi="Times New Roman"/>
          <w:sz w:val="24"/>
          <w:szCs w:val="24"/>
          <w:rtl w:val="0"/>
        </w:rPr>
        <w:t xml:space="preserve">останется </w:t>
      </w:r>
      <w:r w:rsidDel="00000000" w:rsidR="00000000" w:rsidRPr="00000000">
        <w:rPr>
          <w:rFonts w:ascii="Times New Roman" w:cs="Times New Roman" w:eastAsia="Times New Roman" w:hAnsi="Times New Roman"/>
          <w:sz w:val="24"/>
          <w:szCs w:val="24"/>
          <w:rtl w:val="0"/>
        </w:rPr>
        <w:t xml:space="preserve">призрак. Я лично </w:t>
      </w:r>
      <w:r w:rsidDel="00000000" w:rsidR="00000000" w:rsidRPr="00000000">
        <w:rPr>
          <w:rFonts w:ascii="Times New Roman" w:cs="Times New Roman" w:eastAsia="Times New Roman" w:hAnsi="Times New Roman"/>
          <w:sz w:val="24"/>
          <w:szCs w:val="24"/>
          <w:rtl w:val="0"/>
        </w:rPr>
        <w:t xml:space="preserve">задержусь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зде</w:t>
      </w:r>
      <w:r w:rsidDel="00000000" w:rsidR="00000000" w:rsidRPr="00000000">
        <w:rPr>
          <w:rFonts w:ascii="Times New Roman" w:cs="Times New Roman" w:eastAsia="Times New Roman" w:hAnsi="Times New Roman"/>
          <w:sz w:val="24"/>
          <w:szCs w:val="24"/>
          <w:rtl w:val="0"/>
        </w:rPr>
        <w:t xml:space="preserve">сь на шесть часов, потому что я не до конца доверяю собственным защитным чарам против временных петель, а четверо из вас обследуют окрестности на предмет чего-либо необычного. И даже после этого мы должны будем бдительно следить, не появятся ли новые следы существования Гарри Поттера, на случай, если Дамблдор воспользовался </w:t>
      </w:r>
      <w:r w:rsidDel="00000000" w:rsidR="00000000" w:rsidRPr="00000000">
        <w:rPr>
          <w:rFonts w:ascii="Times New Roman" w:cs="Times New Roman" w:eastAsia="Times New Roman" w:hAnsi="Times New Roman"/>
          <w:sz w:val="24"/>
          <w:szCs w:val="24"/>
          <w:rtl w:val="0"/>
        </w:rPr>
        <w:t xml:space="preserve">каким-то невообразимым трюком</w:t>
      </w:r>
      <w:r w:rsidDel="00000000" w:rsidR="00000000" w:rsidRPr="00000000">
        <w:rPr>
          <w:rFonts w:ascii="Times New Roman" w:cs="Times New Roman" w:eastAsia="Times New Roman" w:hAnsi="Times New Roman"/>
          <w:sz w:val="24"/>
          <w:szCs w:val="24"/>
          <w:rtl w:val="0"/>
        </w:rPr>
        <w:t xml:space="preserve">. Если кому-то из вас приходит в голову упущенный мной способ дополнительно удостовериться, что с угрозой Гарри Поттера покончено, пусть говорит и я щедро его вознагражу… Ну же, во имя Мерлина, говорите!</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Пожиратели Смерти стояли, словно поражённые громом. Ни один из них не произнёс ни слова.</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Бесполезны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 до единого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 сказал Волдеморт с горьким презрением. — Сейчас я задам Гарри Поттеру последний вопрос</w:t>
      </w:r>
      <w:r w:rsidDel="00000000" w:rsidR="00000000" w:rsidRPr="00000000">
        <w:rPr>
          <w:rFonts w:ascii="Times New Roman" w:cs="Times New Roman" w:eastAsia="Times New Roman" w:hAnsi="Times New Roman"/>
          <w:sz w:val="24"/>
          <w:szCs w:val="24"/>
          <w:rtl w:val="0"/>
        </w:rPr>
        <w:t xml:space="preserve">. Ответ на него предназначен лишь для моих ушей, поэтому Гарри Поттер будет отвечать на парселтанге. Немедленно стреляйте в него, если он ответит чем-то, кроме шипения, если он попытается сказать хоть слово на человеческом языке.</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Волдеморт зашипел сам:</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57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С-сказано, что ты будеш-шь владеть с-силой, что мне не извес-стна. Я узнал от тебя о магловс-ских ис-скус-ствах и уже их изучаю. С-секрет твоей влас-сти над пожирателями жизни, как ты с-сказал, я должен понять с-сам. Ес-сли ты владееш-шь ещ-щё какой-то с-силой, какой и я с-смогу обладать, с-скажи мне о ней с-сейчас-с. В противном с-случае я намерен пытать некоторых из тех, кто дорог тебе. Час-сть жизней я тебе уже обещ-щал, но не вс-се. Грязнокровки из твоей маленькой армии. Твои драгоценные родители. Вс-се они будут с-страдать, и с-страдания покажутс-ся им вечнос-стью, а затем я пош-шлю их, с-сломанных, в тюрьму к пожирателям жизни, помнить о с-своих с-страданиях до с-самой с-смерти. За каждую неизвес-стную мне с-силу, про которую ты мне с-скажешь, как ей пользоватьс-ся, а также за любой другой интерес-сный мне с-секрет, ты с-сможешь назвать одного человека, и под моей </w:t>
      </w:r>
      <w:r w:rsidDel="00000000" w:rsidR="00000000" w:rsidRPr="00000000">
        <w:rPr>
          <w:rFonts w:ascii="Times New Roman" w:cs="Times New Roman" w:eastAsia="Times New Roman" w:hAnsi="Times New Roman"/>
          <w:i w:val="1"/>
          <w:sz w:val="24"/>
          <w:szCs w:val="24"/>
          <w:rtl w:val="0"/>
        </w:rPr>
        <w:t xml:space="preserve">влас-стью</w:t>
      </w:r>
      <w:r w:rsidDel="00000000" w:rsidR="00000000" w:rsidRPr="00000000">
        <w:rPr>
          <w:rFonts w:ascii="Times New Roman" w:cs="Times New Roman" w:eastAsia="Times New Roman" w:hAnsi="Times New Roman"/>
          <w:i w:val="1"/>
          <w:sz w:val="24"/>
          <w:szCs w:val="24"/>
          <w:rtl w:val="0"/>
        </w:rPr>
        <w:t xml:space="preserve"> он получит почес-сти и защ-щиту. Это я тебе обещ-щаю, и обещ-щание это с-собираюс-сь с-сдержать, </w:t>
      </w:r>
      <w:r w:rsidDel="00000000" w:rsidR="00000000" w:rsidRPr="00000000">
        <w:rPr>
          <w:rFonts w:ascii="Times New Roman" w:cs="Times New Roman" w:eastAsia="Times New Roman" w:hAnsi="Times New Roman"/>
          <w:sz w:val="24"/>
          <w:szCs w:val="24"/>
          <w:rtl w:val="0"/>
        </w:rPr>
        <w:t xml:space="preserve">— улыбка Волдеморта теперь вызывала впечатление змеи, показывающей клыки, и среди змей такое выражение означало обещание, </w:t>
      </w:r>
      <w:r w:rsidDel="00000000" w:rsidR="00000000" w:rsidRPr="00000000">
        <w:rPr>
          <w:rFonts w:ascii="Times New Roman" w:cs="Times New Roman" w:eastAsia="Times New Roman" w:hAnsi="Times New Roman"/>
          <w:sz w:val="24"/>
          <w:szCs w:val="24"/>
          <w:rtl w:val="0"/>
        </w:rPr>
        <w:t xml:space="preserve">что в того, кто стоит перед клыками, они </w:t>
      </w:r>
      <w:r w:rsidDel="00000000" w:rsidR="00000000" w:rsidRPr="00000000">
        <w:rPr>
          <w:rFonts w:ascii="Times New Roman" w:cs="Times New Roman" w:eastAsia="Times New Roman" w:hAnsi="Times New Roman"/>
          <w:sz w:val="24"/>
          <w:szCs w:val="24"/>
          <w:rtl w:val="0"/>
        </w:rPr>
        <w:t xml:space="preserve">сейчас </w:t>
      </w:r>
      <w:r w:rsidDel="00000000" w:rsidR="00000000" w:rsidRPr="00000000">
        <w:rPr>
          <w:rFonts w:ascii="Times New Roman" w:cs="Times New Roman" w:eastAsia="Times New Roman" w:hAnsi="Times New Roman"/>
          <w:sz w:val="24"/>
          <w:szCs w:val="24"/>
          <w:rtl w:val="0"/>
        </w:rPr>
        <w:t xml:space="preserve">вонзятся</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Не трать время на мыс-сли о бегс-стве, ес-сли заботиш-шьс-ся о с-своих близких. У тебя ес-сть шес-стьдес-сят с-секунд, чтобы начать рас-сказывать то, что я хочу знать. А пос-сле начнётс-ся твоя с-смерть.</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40" w:line="264"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40" w:line="264" w:lineRule="auto"/>
        <w:ind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40" w:line="264" w:lineRule="auto"/>
        <w:ind w:firstLine="57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От автора:</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Это ваше последнее испытание.</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У вас 60 часов.</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Ваше решение должно, как минимум, позволить Гарри избежать немедленной смерти, несмотря на то, что он голый, у него есть лишь его палочка, а перед ним стоят 36 Пожирателей Смерти плюс воскрешённый Волдеморт в полной силе.</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Если рабочее решение будет отправлено до 00:01 PST (8:01 UTC) 3 марта 2015 года, история продолжится до 121 главы.</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 противном случае вы получите короткий и печальный конец.</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Учтите следующее:</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Гарри обязан достичь успеха благодаря собственным усилиям. Кавалерия не придёт. Все, кто мог бы помочь Гарри, считают, что он на квиддичном матче.</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Гарри может использовать только то, что уже описано в книге. За ближайшие 60 секунд он не в состоянии изобрести невербальную беспалочковую легилименцию.</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3. Волдеморт - злодей, и его нельзя уговорить стать </w:t>
      </w:r>
      <w:r w:rsidDel="00000000" w:rsidR="00000000" w:rsidRPr="00000000">
        <w:rPr>
          <w:rFonts w:ascii="Times New Roman" w:cs="Times New Roman" w:eastAsia="Times New Roman" w:hAnsi="Times New Roman"/>
          <w:sz w:val="24"/>
          <w:szCs w:val="24"/>
          <w:rtl w:val="0"/>
        </w:rPr>
        <w:t xml:space="preserve">добрым. Разговаривая с Волдемортом, нельзя </w:t>
      </w:r>
      <w:r w:rsidDel="00000000" w:rsidR="00000000" w:rsidRPr="00000000">
        <w:rPr>
          <w:rFonts w:ascii="Times New Roman" w:cs="Times New Roman" w:eastAsia="Times New Roman" w:hAnsi="Times New Roman"/>
          <w:sz w:val="24"/>
          <w:szCs w:val="24"/>
          <w:rtl w:val="0"/>
        </w:rPr>
        <w:t xml:space="preserve">изменить </w:t>
      </w:r>
      <w:r w:rsidDel="00000000" w:rsidR="00000000" w:rsidRPr="00000000">
        <w:rPr>
          <w:rFonts w:ascii="Times New Roman" w:cs="Times New Roman" w:eastAsia="Times New Roman" w:hAnsi="Times New Roman"/>
          <w:sz w:val="24"/>
          <w:szCs w:val="24"/>
          <w:rtl w:val="0"/>
        </w:rPr>
        <w:t xml:space="preserve">его функцию полезности.</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Если Гарри поднимет палочку или заговорит не на парселтанге, Пожиратели Смерти выстрелят сразу же.</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w:t>
      </w:r>
      <w:r w:rsidDel="00000000" w:rsidR="00000000" w:rsidRPr="00000000">
        <w:rPr>
          <w:rFonts w:ascii="Times New Roman" w:cs="Times New Roman" w:eastAsia="Times New Roman" w:hAnsi="Times New Roman"/>
          <w:sz w:val="24"/>
          <w:szCs w:val="24"/>
          <w:highlight w:val="white"/>
          <w:rtl w:val="0"/>
        </w:rPr>
        <w:t xml:space="preserve">Если простейшая </w:t>
      </w:r>
      <w:r w:rsidDel="00000000" w:rsidR="00000000" w:rsidRPr="00000000">
        <w:rPr>
          <w:rFonts w:ascii="Times New Roman" w:cs="Times New Roman" w:eastAsia="Times New Roman" w:hAnsi="Times New Roman"/>
          <w:sz w:val="24"/>
          <w:szCs w:val="24"/>
          <w:highlight w:val="white"/>
          <w:rtl w:val="0"/>
        </w:rPr>
        <w:t xml:space="preserve">линия </w:t>
      </w:r>
      <w:r w:rsidDel="00000000" w:rsidR="00000000" w:rsidRPr="00000000">
        <w:rPr>
          <w:rFonts w:ascii="Times New Roman" w:cs="Times New Roman" w:eastAsia="Times New Roman" w:hAnsi="Times New Roman"/>
          <w:sz w:val="24"/>
          <w:szCs w:val="24"/>
          <w:highlight w:val="white"/>
          <w:rtl w:val="0"/>
        </w:rPr>
        <w:t xml:space="preserve">времени подразумевает, что Гарри умрёт, если </w:t>
      </w:r>
      <w:r w:rsidDel="00000000" w:rsidR="00000000" w:rsidRPr="00000000">
        <w:rPr>
          <w:rFonts w:ascii="Times New Roman" w:cs="Times New Roman" w:eastAsia="Times New Roman" w:hAnsi="Times New Roman"/>
          <w:sz w:val="24"/>
          <w:szCs w:val="24"/>
          <w:highlight w:val="white"/>
          <w:rtl w:val="0"/>
        </w:rPr>
        <w:t xml:space="preserve">он</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не в состоянии получить свой Маховик времени без помощи Маховика времени,</w:t>
      </w:r>
      <w:r w:rsidDel="00000000" w:rsidR="00000000" w:rsidRPr="00000000">
        <w:rPr>
          <w:rFonts w:ascii="Times New Roman" w:cs="Times New Roman" w:eastAsia="Times New Roman" w:hAnsi="Times New Roman"/>
          <w:sz w:val="24"/>
          <w:szCs w:val="24"/>
          <w:highlight w:val="white"/>
          <w:rtl w:val="0"/>
        </w:rPr>
        <w:t xml:space="preserve"> то Маховик времени </w:t>
      </w:r>
      <w:r w:rsidDel="00000000" w:rsidR="00000000" w:rsidRPr="00000000">
        <w:rPr>
          <w:rFonts w:ascii="Times New Roman" w:cs="Times New Roman" w:eastAsia="Times New Roman" w:hAnsi="Times New Roman"/>
          <w:sz w:val="24"/>
          <w:szCs w:val="24"/>
          <w:highlight w:val="white"/>
          <w:rtl w:val="0"/>
        </w:rPr>
        <w:t xml:space="preserve">в игре</w:t>
      </w:r>
      <w:r w:rsidDel="00000000" w:rsidR="00000000" w:rsidRPr="00000000">
        <w:rPr>
          <w:rFonts w:ascii="Times New Roman" w:cs="Times New Roman" w:eastAsia="Times New Roman" w:hAnsi="Times New Roman"/>
          <w:sz w:val="24"/>
          <w:szCs w:val="24"/>
          <w:highlight w:val="white"/>
          <w:rtl w:val="0"/>
        </w:rPr>
        <w:t xml:space="preserve"> не участвует.</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Лгать на парселтанге невозможно.</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 учётом всех этих ограничений, Гарри позволено использовать весь свой потенциал рационалиста,</w:t>
      </w:r>
      <w:r w:rsidDel="00000000" w:rsidR="00000000" w:rsidRPr="00000000">
        <w:rPr>
          <w:rFonts w:ascii="Times New Roman" w:cs="Times New Roman" w:eastAsia="Times New Roman" w:hAnsi="Times New Roman"/>
          <w:sz w:val="24"/>
          <w:szCs w:val="24"/>
          <w:highlight w:val="white"/>
          <w:rtl w:val="0"/>
        </w:rPr>
        <w:t xml:space="preserve"> не</w:t>
      </w:r>
      <w:r w:rsidDel="00000000" w:rsidR="00000000" w:rsidRPr="00000000">
        <w:rPr>
          <w:rFonts w:ascii="Times New Roman" w:cs="Times New Roman" w:eastAsia="Times New Roman" w:hAnsi="Times New Roman"/>
          <w:sz w:val="24"/>
          <w:szCs w:val="24"/>
          <w:highlight w:val="white"/>
          <w:rtl w:val="0"/>
        </w:rPr>
        <w:t xml:space="preserve"> важно, какие промахи он допускал раньше. Теперь или никогда!</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Конечно, "рациональное решение", если вы используете слово "рациональное" правильно, лишь излишне вычурный способ сказать "лучшее решение", или "решение, которое мне нравится", или "решение, которым я бы воспользовался на его месте", и вообще вам стоило бы использовать последнюю формулировку. (Слово "рациональный" мы используем, лишь чтобы описывать способ мышления, безотносительно каких-то конкретных решений.)</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А согласно принципу Винджа, чтобы точно знать, что сделает кто-то умный, вы обязаны быть не менее умным, чем </w:t>
      </w:r>
      <w:r w:rsidDel="00000000" w:rsidR="00000000" w:rsidRPr="00000000">
        <w:rPr>
          <w:rFonts w:ascii="Times New Roman" w:cs="Times New Roman" w:eastAsia="Times New Roman" w:hAnsi="Times New Roman"/>
          <w:sz w:val="24"/>
          <w:szCs w:val="24"/>
          <w:highlight w:val="white"/>
          <w:rtl w:val="0"/>
        </w:rPr>
        <w:t xml:space="preserve">он</w:t>
      </w:r>
      <w:r w:rsidDel="00000000" w:rsidR="00000000" w:rsidRPr="00000000">
        <w:rPr>
          <w:rFonts w:ascii="Times New Roman" w:cs="Times New Roman" w:eastAsia="Times New Roman" w:hAnsi="Times New Roman"/>
          <w:sz w:val="24"/>
          <w:szCs w:val="24"/>
          <w:highlight w:val="white"/>
          <w:rtl w:val="0"/>
        </w:rPr>
        <w:t xml:space="preserve">. Спросить кого-то "</w:t>
      </w:r>
      <w:r w:rsidDel="00000000" w:rsidR="00000000" w:rsidRPr="00000000">
        <w:rPr>
          <w:rFonts w:ascii="Times New Roman" w:cs="Times New Roman" w:eastAsia="Times New Roman" w:hAnsi="Times New Roman"/>
          <w:sz w:val="24"/>
          <w:szCs w:val="24"/>
          <w:highlight w:val="white"/>
          <w:rtl w:val="0"/>
        </w:rPr>
        <w:t xml:space="preserve">Какой ход посчитает лучшим идеальный игрок</w:t>
      </w:r>
      <w:r w:rsidDel="00000000" w:rsidR="00000000" w:rsidRPr="00000000">
        <w:rPr>
          <w:rFonts w:ascii="Times New Roman" w:cs="Times New Roman" w:eastAsia="Times New Roman" w:hAnsi="Times New Roman"/>
          <w:sz w:val="24"/>
          <w:szCs w:val="24"/>
          <w:highlight w:val="white"/>
          <w:rtl w:val="0"/>
        </w:rPr>
        <w:t xml:space="preserve">?" значить спровоцировать вопрос: "Какой ход, по-твоему, лучший?"</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Поэтому, фактически, когда я говорю, что Гарри позволено использовать весь свой потенциал рационалиста, это означает, что Гарри позволено решить эту задачу тем способом, каким решите её ВЫ. Гарри может прийти в голову любая идея, которую вы в состоянии описать мне.</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Но нельзя, например, сказать "Гарри должен убедить Волдеморта отпустить его", если вы не можете объяснить, как именно</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Правила fanfiction.net позволяют лишь один отзыв на главу. Пожалуйста, присылайте ТОЛЬКО ОДИН отзыв на главу 113 с одним решением.</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Если вы ранее не участвовали в интернет-обсуждениях предыдущих глав, я не рекоменду</w:t>
      </w:r>
      <w:r w:rsidDel="00000000" w:rsidR="00000000" w:rsidRPr="00000000">
        <w:rPr>
          <w:rFonts w:ascii="Times New Roman" w:cs="Times New Roman" w:eastAsia="Times New Roman" w:hAnsi="Times New Roman"/>
          <w:sz w:val="24"/>
          <w:szCs w:val="24"/>
          <w:highlight w:val="white"/>
          <w:rtl w:val="0"/>
        </w:rPr>
        <w:t xml:space="preserve">ю</w:t>
      </w:r>
      <w:r w:rsidDel="00000000" w:rsidR="00000000" w:rsidRPr="00000000">
        <w:rPr>
          <w:rFonts w:ascii="Times New Roman" w:cs="Times New Roman" w:eastAsia="Times New Roman" w:hAnsi="Times New Roman"/>
          <w:sz w:val="24"/>
          <w:szCs w:val="24"/>
          <w:highlight w:val="white"/>
          <w:rtl w:val="0"/>
        </w:rPr>
        <w:t xml:space="preserve"> сейчас к</w:t>
      </w:r>
      <w:r w:rsidDel="00000000" w:rsidR="00000000" w:rsidRPr="00000000">
        <w:rPr>
          <w:rFonts w:ascii="Times New Roman" w:cs="Times New Roman" w:eastAsia="Times New Roman" w:hAnsi="Times New Roman"/>
          <w:sz w:val="24"/>
          <w:szCs w:val="24"/>
          <w:highlight w:val="white"/>
          <w:rtl w:val="0"/>
        </w:rPr>
        <w:t xml:space="preserve"> ним</w:t>
      </w:r>
      <w:r w:rsidDel="00000000" w:rsidR="00000000" w:rsidRPr="00000000">
        <w:rPr>
          <w:rFonts w:ascii="Times New Roman" w:cs="Times New Roman" w:eastAsia="Times New Roman" w:hAnsi="Times New Roman"/>
          <w:sz w:val="24"/>
          <w:szCs w:val="24"/>
          <w:highlight w:val="white"/>
          <w:rtl w:val="0"/>
        </w:rPr>
        <w:t xml:space="preserve"> присо</w:t>
      </w:r>
      <w:r w:rsidDel="00000000" w:rsidR="00000000" w:rsidRPr="00000000">
        <w:rPr>
          <w:rFonts w:ascii="Times New Roman" w:cs="Times New Roman" w:eastAsia="Times New Roman" w:hAnsi="Times New Roman"/>
          <w:sz w:val="24"/>
          <w:szCs w:val="24"/>
          <w:rtl w:val="0"/>
        </w:rPr>
        <w:t xml:space="preserve">единяться. Лучше попробуйте придумать решение самостоятельно, не читая других отзывов. Вы сможете узнать, как вы справились с задачей, когда выйдет глава 114.</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желаю всем удачи или, скорее, смекалки.</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Глава 114 появится в </w:t>
      </w:r>
      <w:r w:rsidDel="00000000" w:rsidR="00000000" w:rsidRPr="00000000">
        <w:rPr>
          <w:rFonts w:ascii="Times New Roman" w:cs="Times New Roman" w:eastAsia="Times New Roman" w:hAnsi="Times New Roman"/>
          <w:sz w:val="24"/>
          <w:szCs w:val="24"/>
          <w:rtl w:val="0"/>
        </w:rPr>
        <w:t xml:space="preserve">18:00 UTC</w:t>
      </w:r>
      <w:r w:rsidDel="00000000" w:rsidR="00000000" w:rsidRPr="00000000">
        <w:rPr>
          <w:rFonts w:ascii="Times New Roman" w:cs="Times New Roman" w:eastAsia="Times New Roman" w:hAnsi="Times New Roman"/>
          <w:sz w:val="24"/>
          <w:szCs w:val="24"/>
          <w:rtl w:val="0"/>
        </w:rPr>
        <w:t xml:space="preserve"> во вторник, 3 марта 2015 года.</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ДОБАВЛЕНО: </w:t>
      </w:r>
      <w:r w:rsidDel="00000000" w:rsidR="00000000" w:rsidRPr="00000000">
        <w:rPr>
          <w:rFonts w:ascii="Times New Roman" w:cs="Times New Roman" w:eastAsia="Times New Roman" w:hAnsi="Times New Roman"/>
          <w:i w:val="1"/>
          <w:sz w:val="24"/>
          <w:szCs w:val="24"/>
          <w:rtl w:val="0"/>
        </w:rPr>
        <w:t xml:space="preserve">[Автор дописал это спустя несколько часов после публикации. - Прим.перев.]</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помня про эффект свидетеля, я полагаю, что неучастие в испытании всех тех, у кого есть более важные дела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крайне мало меняет вероятность спасения Гарри (потому что выгода от дополнительных участников уменьшается при возрастании их числа, а на данный момент над задачей думает уже очень много людей).</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Поэтому, если у вас нет времен</w:t>
      </w:r>
      <w:r w:rsidDel="00000000" w:rsidR="00000000" w:rsidRPr="00000000">
        <w:rPr>
          <w:rFonts w:ascii="Times New Roman" w:cs="Times New Roman" w:eastAsia="Times New Roman" w:hAnsi="Times New Roman"/>
          <w:sz w:val="24"/>
          <w:szCs w:val="24"/>
          <w:highlight w:val="white"/>
          <w:rtl w:val="0"/>
        </w:rPr>
        <w:t xml:space="preserve">и — не участвуйте.</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Как и любой автор, я обожаю нежный вкус страданий моих читателей, он лучше любого шоколада. Но я не хочу навредить вам.</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Точно так же, если вы страшно ненавидите такие штуки - не участвуйте! Другим этот экзамен нравится. Просто приходите через несколько дней. Я даже не ожидал, что это надо объяснять.</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Напоминаю вам, что у вас есть часы на размышление. Не спеши предлагать решения, Люк.</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И честно-честно говорю вам,</w:t>
      </w:r>
      <w:r w:rsidDel="00000000" w:rsidR="00000000" w:rsidRPr="00000000">
        <w:rPr>
          <w:rFonts w:ascii="Times New Roman" w:cs="Times New Roman" w:eastAsia="Times New Roman" w:hAnsi="Times New Roman"/>
          <w:sz w:val="24"/>
          <w:szCs w:val="24"/>
          <w:highlight w:val="white"/>
          <w:rtl w:val="0"/>
        </w:rPr>
        <w:t xml:space="preserve"> Гарри не может изобрести новые магические возможности или обойти ранее заявленные ограничения на них за следующие 60 секунд.</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От переводчиков:</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Как вы могли заметить по приведённым датам, формально, испытание для читателей уже состоялось. Однако, мы советуем вам самим потратить хотя бы пять минут на размышления: что же может сделать Гарри в описанной ситуации?</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