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97C23" w:rsidRDefault="005D0C3C">
      <w:pPr>
        <w:pStyle w:val="Heading2"/>
        <w:ind w:firstLine="510"/>
        <w:contextualSpacing w:val="0"/>
      </w:pPr>
      <w:bookmarkStart w:id="0" w:name="h.cywurm1b0shz" w:colFirst="0" w:colLast="0"/>
      <w:bookmarkEnd w:id="0"/>
      <w:r>
        <w:t>Глава 11. Дополнительные материалы № 1, № 2 и № 3</w:t>
      </w:r>
    </w:p>
    <w:p w:rsidR="00897C23" w:rsidRDefault="00897C23">
      <w:pPr>
        <w:pStyle w:val="normal0"/>
        <w:ind w:firstLine="510"/>
        <w:contextualSpacing w:val="0"/>
        <w:jc w:val="center"/>
      </w:pPr>
    </w:p>
    <w:p w:rsidR="00897C23" w:rsidRDefault="00897C23">
      <w:pPr>
        <w:pStyle w:val="normal0"/>
        <w:ind w:firstLine="510"/>
        <w:contextualSpacing w:val="0"/>
        <w:jc w:val="center"/>
      </w:pPr>
    </w:p>
    <w:p w:rsidR="00897C23" w:rsidRDefault="005D0C3C">
      <w:pPr>
        <w:pStyle w:val="normal0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  <w:highlight w:val="white"/>
        </w:rPr>
        <w:t>Слава Тёмному Лорду Роулинг.</w:t>
      </w:r>
    </w:p>
    <w:p w:rsidR="00897C23" w:rsidRDefault="00897C23">
      <w:pPr>
        <w:pStyle w:val="normal0"/>
        <w:ind w:firstLine="510"/>
        <w:contextualSpacing w:val="0"/>
      </w:pPr>
    </w:p>
    <w:p w:rsidR="00897C23" w:rsidRDefault="005D0C3C">
      <w:pPr>
        <w:pStyle w:val="normal0"/>
        <w:ind w:firstLine="510"/>
        <w:contextualSpacing w:val="0"/>
        <w:jc w:val="center"/>
      </w:pPr>
      <w:r>
        <w:rPr>
          <w:rFonts w:ascii="Times New Roman" w:eastAsia="Times New Roman" w:hAnsi="Times New Roman" w:cs="Times New Roman"/>
          <w:sz w:val="24"/>
          <w:highlight w:val="white"/>
        </w:rPr>
        <w:t>* * *</w:t>
      </w:r>
    </w:p>
    <w:p w:rsidR="00897C23" w:rsidRDefault="00897C23">
      <w:pPr>
        <w:pStyle w:val="normal0"/>
        <w:ind w:firstLine="510"/>
        <w:contextualSpacing w:val="0"/>
      </w:pPr>
    </w:p>
    <w:p w:rsidR="00897C23" w:rsidRDefault="005D0C3C">
      <w:pPr>
        <w:pStyle w:val="normal0"/>
        <w:ind w:firstLine="510"/>
        <w:contextualSpacing w:val="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Дополнительные материалы № 1: 72 часа до победы,</w:t>
      </w:r>
    </w:p>
    <w:p w:rsidR="00897C23" w:rsidRDefault="005D0C3C">
      <w:pPr>
        <w:pStyle w:val="normal0"/>
        <w:ind w:firstLine="510"/>
        <w:contextualSpacing w:val="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или «Что случится, если поменять Гарри, но оставить всех остальных персонажей прежними»</w:t>
      </w:r>
    </w:p>
    <w:p w:rsidR="00897C23" w:rsidRDefault="005D0C3C">
      <w:pPr>
        <w:pStyle w:val="normal0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97C23" w:rsidRDefault="005D0C3C">
      <w:pPr>
        <w:pStyle w:val="normal0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>Дамблдор оглядел малыша Гарри поверх своего стола, добродушно поблёскивая очками. Мальчик пришёл к нему с чрезвычайно серьёзным выражением на лице — Дамблдор надеялся, что, чем бы ни был вызван этот визит, всё не так уж плохо. Гарри ещё слишком молод для с</w:t>
      </w:r>
      <w:r>
        <w:rPr>
          <w:rFonts w:ascii="Times New Roman" w:eastAsia="Times New Roman" w:hAnsi="Times New Roman" w:cs="Times New Roman"/>
          <w:sz w:val="24"/>
        </w:rPr>
        <w:t>ерьёзных жизненных испытаний.</w:t>
      </w:r>
    </w:p>
    <w:p w:rsidR="00897C23" w:rsidRDefault="005D0C3C">
      <w:pPr>
        <w:pStyle w:val="normal0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>— О чём ты хотел со мной поговорить?</w:t>
      </w:r>
    </w:p>
    <w:p w:rsidR="00897C23" w:rsidRDefault="005D0C3C">
      <w:pPr>
        <w:pStyle w:val="normal0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>Сидевший в кресле напротив Гарри Джеймс Поттер-Эванс-Веррес подался вперёд и мрачно улыбнулся:</w:t>
      </w:r>
    </w:p>
    <w:p w:rsidR="00897C23" w:rsidRDefault="005D0C3C">
      <w:pPr>
        <w:pStyle w:val="normal0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>— Директор, во время Приветственного пира у меня остро заболел шрам. Учитывая, где и как я его</w:t>
      </w:r>
      <w:r>
        <w:rPr>
          <w:rFonts w:ascii="Times New Roman" w:eastAsia="Times New Roman" w:hAnsi="Times New Roman" w:cs="Times New Roman"/>
          <w:sz w:val="24"/>
        </w:rPr>
        <w:t xml:space="preserve"> приобрёл, не думаю, что это можно просто проигнорировать. Сначала мне показалось, что это из-за профессора Снейпа, но, следуя экспериментальному методу Бэкона, который заключается в поиске условий как для присутствия, так и для отсутствия феномена, я опре</w:t>
      </w:r>
      <w:r>
        <w:rPr>
          <w:rFonts w:ascii="Times New Roman" w:eastAsia="Times New Roman" w:hAnsi="Times New Roman" w:cs="Times New Roman"/>
          <w:sz w:val="24"/>
        </w:rPr>
        <w:t xml:space="preserve">делил, что мой шрам болит тогда и только тогда, когда я смотрю на затылок профессора Квиррелла, который он прячет под тюрбаном. И хотя это вполне </w:t>
      </w:r>
      <w:r>
        <w:rPr>
          <w:rFonts w:ascii="Times New Roman" w:eastAsia="Times New Roman" w:hAnsi="Times New Roman" w:cs="Times New Roman"/>
          <w:i/>
          <w:sz w:val="24"/>
        </w:rPr>
        <w:t>может</w:t>
      </w:r>
      <w:r>
        <w:rPr>
          <w:rFonts w:ascii="Times New Roman" w:eastAsia="Times New Roman" w:hAnsi="Times New Roman" w:cs="Times New Roman"/>
          <w:sz w:val="24"/>
        </w:rPr>
        <w:t xml:space="preserve"> быть чем-то безобидным, мне кажется, разумнее учесть и худший вариант, а именно что Сами-Знаете-Кто — бе</w:t>
      </w:r>
      <w:r>
        <w:rPr>
          <w:rFonts w:ascii="Times New Roman" w:eastAsia="Times New Roman" w:hAnsi="Times New Roman" w:cs="Times New Roman"/>
          <w:sz w:val="24"/>
        </w:rPr>
        <w:t>з паники! Это на самом деле бесценная возможность…</w:t>
      </w:r>
    </w:p>
    <w:p w:rsidR="00897C23" w:rsidRDefault="005D0C3C">
      <w:pPr>
        <w:pStyle w:val="normal0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97C23" w:rsidRDefault="005D0C3C">
      <w:pPr>
        <w:pStyle w:val="normal0"/>
        <w:ind w:firstLine="510"/>
        <w:contextualSpacing w:val="0"/>
        <w:jc w:val="center"/>
      </w:pPr>
      <w:r>
        <w:rPr>
          <w:rFonts w:ascii="Times New Roman" w:eastAsia="Times New Roman" w:hAnsi="Times New Roman" w:cs="Times New Roman"/>
          <w:sz w:val="24"/>
        </w:rPr>
        <w:t>* * *</w:t>
      </w:r>
    </w:p>
    <w:p w:rsidR="00897C23" w:rsidRDefault="00897C23">
      <w:pPr>
        <w:pStyle w:val="normal0"/>
        <w:ind w:firstLine="510"/>
        <w:contextualSpacing w:val="0"/>
        <w:jc w:val="center"/>
      </w:pPr>
    </w:p>
    <w:p w:rsidR="00897C23" w:rsidRDefault="005D0C3C">
      <w:pPr>
        <w:pStyle w:val="normal0"/>
        <w:ind w:firstLine="510"/>
        <w:contextualSpacing w:val="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Дополнительные материалы №</w:t>
      </w:r>
      <w:r>
        <w:rPr>
          <w:rFonts w:ascii="Times New Roman" w:eastAsiaTheme="minorEastAsia" w:hAnsi="Times New Roman" w:cs="Times New Roman" w:hint="eastAsia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2: Тёмных лордов я не боюсь</w:t>
      </w:r>
    </w:p>
    <w:p w:rsidR="00897C23" w:rsidRDefault="00897C23">
      <w:pPr>
        <w:pStyle w:val="normal0"/>
        <w:ind w:firstLine="510"/>
        <w:contextualSpacing w:val="0"/>
        <w:jc w:val="center"/>
      </w:pPr>
    </w:p>
    <w:p w:rsidR="00897C23" w:rsidRDefault="005D0C3C">
      <w:pPr>
        <w:pStyle w:val="normal0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>Эта первоначальная версия девятой главы. Она была изменена, поскольку, хоть многим читателям она и понравилась, но у многих других читателей,</w:t>
      </w:r>
      <w:r>
        <w:rPr>
          <w:rFonts w:ascii="Times New Roman" w:eastAsia="Times New Roman" w:hAnsi="Times New Roman" w:cs="Times New Roman"/>
          <w:sz w:val="24"/>
        </w:rPr>
        <w:t xml:space="preserve"> по понятным причинам, ужасная аллергия на песни в фанфиках. А мне не хотелось терять читателей, прежде чем они доберутся до десятой главы.</w:t>
      </w:r>
    </w:p>
    <w:p w:rsidR="00897C23" w:rsidRDefault="005D0C3C">
      <w:pPr>
        <w:pStyle w:val="normal0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>Ли Джордан, по канону, соучастник розыгрышей Фреда и Джорджа. Его имя показалось мне магловским, поэтому я решил, чт</w:t>
      </w:r>
      <w:r>
        <w:rPr>
          <w:rFonts w:ascii="Times New Roman" w:eastAsia="Times New Roman" w:hAnsi="Times New Roman" w:cs="Times New Roman"/>
          <w:sz w:val="24"/>
        </w:rPr>
        <w:t>о он в состоянии научить Фреда и Джорджа песне, которую знает Гарри. Некоторым читателям это было менее очевидно, чем автору.</w:t>
      </w:r>
    </w:p>
    <w:p w:rsidR="00897C23" w:rsidRDefault="00897C23">
      <w:pPr>
        <w:pStyle w:val="normal0"/>
        <w:ind w:firstLine="510"/>
        <w:contextualSpacing w:val="0"/>
      </w:pPr>
    </w:p>
    <w:p w:rsidR="00897C23" w:rsidRDefault="005D0C3C">
      <w:pPr>
        <w:pStyle w:val="normal0"/>
        <w:ind w:firstLine="510"/>
        <w:contextualSpacing w:val="0"/>
        <w:jc w:val="center"/>
      </w:pPr>
      <w:r>
        <w:rPr>
          <w:rFonts w:ascii="Times New Roman" w:eastAsia="Times New Roman" w:hAnsi="Times New Roman" w:cs="Times New Roman"/>
          <w:sz w:val="24"/>
        </w:rPr>
        <w:t>* * *</w:t>
      </w:r>
    </w:p>
    <w:p w:rsidR="00897C23" w:rsidRDefault="005D0C3C">
      <w:pPr>
        <w:pStyle w:val="normal0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97C23" w:rsidRDefault="005D0C3C">
      <w:pPr>
        <w:pStyle w:val="normal0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 xml:space="preserve">Когда Драко оказался в Слизерине, Гарри с облегчением выдохнул. Так и </w:t>
      </w:r>
      <w:r>
        <w:rPr>
          <w:rFonts w:ascii="Times New Roman" w:eastAsia="Times New Roman" w:hAnsi="Times New Roman" w:cs="Times New Roman"/>
          <w:i/>
          <w:sz w:val="24"/>
        </w:rPr>
        <w:t>должно было</w:t>
      </w:r>
      <w:r>
        <w:rPr>
          <w:rFonts w:ascii="Times New Roman" w:eastAsia="Times New Roman" w:hAnsi="Times New Roman" w:cs="Times New Roman"/>
          <w:sz w:val="24"/>
        </w:rPr>
        <w:t xml:space="preserve"> случиться, но нельзя быть абсолютно уве</w:t>
      </w:r>
      <w:r>
        <w:rPr>
          <w:rFonts w:ascii="Times New Roman" w:eastAsia="Times New Roman" w:hAnsi="Times New Roman" w:cs="Times New Roman"/>
          <w:sz w:val="24"/>
        </w:rPr>
        <w:t>ренным, что какое-нибудь маленькое событие не помешает осуществлению генерального плана.</w:t>
      </w:r>
    </w:p>
    <w:p w:rsidR="00897C23" w:rsidRDefault="005D0C3C">
      <w:pPr>
        <w:pStyle w:val="normal0"/>
        <w:spacing w:line="240" w:lineRule="auto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>Очередь всё ближе подходила к букве «П»…</w:t>
      </w:r>
    </w:p>
    <w:p w:rsidR="00897C23" w:rsidRDefault="005D0C3C">
      <w:pPr>
        <w:pStyle w:val="normal0"/>
        <w:spacing w:line="240" w:lineRule="auto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>Тем временем за гриффиндорским столом шептались:</w:t>
      </w:r>
    </w:p>
    <w:p w:rsidR="00897C23" w:rsidRDefault="005D0C3C">
      <w:pPr>
        <w:pStyle w:val="normal0"/>
        <w:spacing w:line="240" w:lineRule="auto"/>
        <w:ind w:left="570" w:hanging="59"/>
        <w:contextualSpacing w:val="0"/>
      </w:pPr>
      <w:r>
        <w:rPr>
          <w:rFonts w:ascii="Times New Roman" w:eastAsia="Times New Roman" w:hAnsi="Times New Roman" w:cs="Times New Roman"/>
          <w:i/>
          <w:sz w:val="24"/>
        </w:rPr>
        <w:t>— А вдруг он обидится?</w:t>
      </w:r>
      <w:r>
        <w:rPr>
          <w:rFonts w:ascii="Times New Roman" w:eastAsia="Times New Roman" w:hAnsi="Times New Roman" w:cs="Times New Roman"/>
          <w:i/>
          <w:sz w:val="24"/>
        </w:rPr>
        <w:br/>
        <w:t>— Не имеет права обижаться…</w:t>
      </w:r>
      <w:r>
        <w:rPr>
          <w:rFonts w:ascii="Times New Roman" w:eastAsia="Times New Roman" w:hAnsi="Times New Roman" w:cs="Times New Roman"/>
          <w:i/>
          <w:sz w:val="24"/>
        </w:rPr>
        <w:br/>
      </w:r>
      <w:r>
        <w:rPr>
          <w:rFonts w:ascii="Times New Roman" w:eastAsia="Times New Roman" w:hAnsi="Times New Roman" w:cs="Times New Roman"/>
          <w:i/>
          <w:sz w:val="24"/>
        </w:rPr>
        <w:t>— Да уж, после того розыгрыша над этим, как его…</w:t>
      </w:r>
      <w:r>
        <w:rPr>
          <w:rFonts w:ascii="Times New Roman" w:eastAsia="Times New Roman" w:hAnsi="Times New Roman" w:cs="Times New Roman"/>
          <w:i/>
          <w:sz w:val="24"/>
        </w:rPr>
        <w:br/>
        <w:t>— Невиллом Лонгботтом, ага.</w:t>
      </w:r>
      <w:r>
        <w:rPr>
          <w:rFonts w:ascii="Times New Roman" w:eastAsia="Times New Roman" w:hAnsi="Times New Roman" w:cs="Times New Roman"/>
          <w:i/>
          <w:sz w:val="24"/>
        </w:rPr>
        <w:br/>
        <w:t>— Теперь ему не отвертеться, пусть выкручивается.</w:t>
      </w:r>
      <w:r>
        <w:rPr>
          <w:rFonts w:ascii="Times New Roman" w:eastAsia="Times New Roman" w:hAnsi="Times New Roman" w:cs="Times New Roman"/>
          <w:i/>
          <w:sz w:val="24"/>
        </w:rPr>
        <w:br/>
        <w:t>— Ладно. Слова только не забудьте.</w:t>
      </w:r>
      <w:r>
        <w:rPr>
          <w:rFonts w:ascii="Times New Roman" w:eastAsia="Times New Roman" w:hAnsi="Times New Roman" w:cs="Times New Roman"/>
          <w:i/>
          <w:sz w:val="24"/>
        </w:rPr>
        <w:br/>
        <w:t>— Да помним-помним…</w:t>
      </w:r>
      <w:r>
        <w:rPr>
          <w:rFonts w:ascii="Times New Roman" w:eastAsia="Times New Roman" w:hAnsi="Times New Roman" w:cs="Times New Roman"/>
          <w:i/>
          <w:sz w:val="24"/>
        </w:rPr>
        <w:br/>
      </w:r>
      <w:r>
        <w:rPr>
          <w:rFonts w:ascii="Times New Roman" w:eastAsia="Times New Roman" w:hAnsi="Times New Roman" w:cs="Times New Roman"/>
          <w:i/>
          <w:sz w:val="24"/>
        </w:rPr>
        <w:lastRenderedPageBreak/>
        <w:t>— Ещё бы, три часа репетировали.</w:t>
      </w:r>
    </w:p>
    <w:p w:rsidR="00897C23" w:rsidRDefault="005D0C3C">
      <w:pPr>
        <w:pStyle w:val="normal0"/>
        <w:spacing w:line="240" w:lineRule="auto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>Минерва МакГонагалл, стоявшая за трибуной</w:t>
      </w:r>
      <w:r>
        <w:rPr>
          <w:rFonts w:ascii="Times New Roman" w:eastAsia="Times New Roman" w:hAnsi="Times New Roman" w:cs="Times New Roman"/>
          <w:sz w:val="24"/>
        </w:rPr>
        <w:t xml:space="preserve"> учительского стола, посмотрела на следующее имя в списке. </w:t>
      </w:r>
      <w:r>
        <w:rPr>
          <w:rFonts w:ascii="Times New Roman" w:eastAsia="Times New Roman" w:hAnsi="Times New Roman" w:cs="Times New Roman"/>
          <w:i/>
          <w:sz w:val="24"/>
        </w:rPr>
        <w:t>Пожалуйста, только не в Гриффиндор, пожалуйста, только не в Гриффиндор, НУ ПОЖАЛУЙСТА, только не в Гриффиндор.</w:t>
      </w:r>
      <w:r>
        <w:rPr>
          <w:rFonts w:ascii="Times New Roman" w:eastAsia="Times New Roman" w:hAnsi="Times New Roman" w:cs="Times New Roman"/>
          <w:sz w:val="24"/>
        </w:rPr>
        <w:t xml:space="preserve"> Она сделала глубокий вдох и объявила:</w:t>
      </w:r>
    </w:p>
    <w:p w:rsidR="00897C23" w:rsidRDefault="005D0C3C">
      <w:pPr>
        <w:pStyle w:val="normal0"/>
        <w:spacing w:line="240" w:lineRule="auto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>— Поттер, Гарри!</w:t>
      </w:r>
    </w:p>
    <w:p w:rsidR="00897C23" w:rsidRDefault="005D0C3C">
      <w:pPr>
        <w:pStyle w:val="normal0"/>
        <w:spacing w:line="240" w:lineRule="auto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>В зале тут же наступила тишина,</w:t>
      </w:r>
      <w:r>
        <w:rPr>
          <w:rFonts w:ascii="Times New Roman" w:eastAsia="Times New Roman" w:hAnsi="Times New Roman" w:cs="Times New Roman"/>
          <w:sz w:val="24"/>
        </w:rPr>
        <w:t xml:space="preserve"> перешёптывания прекратились.</w:t>
      </w:r>
    </w:p>
    <w:p w:rsidR="00897C23" w:rsidRDefault="005D0C3C">
      <w:pPr>
        <w:pStyle w:val="normal0"/>
        <w:spacing w:line="240" w:lineRule="auto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>И вдруг раздалось кошмарное жужжание, отвратительная насмешка над мелодией.</w:t>
      </w:r>
    </w:p>
    <w:p w:rsidR="00897C23" w:rsidRDefault="005D0C3C">
      <w:pPr>
        <w:pStyle w:val="normal0"/>
        <w:spacing w:line="240" w:lineRule="auto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 xml:space="preserve">Минерва резко повернула голову и определила, что звук идёт со стороны гриффиндорцев… </w:t>
      </w:r>
      <w:r>
        <w:rPr>
          <w:rFonts w:ascii="Times New Roman" w:eastAsia="Times New Roman" w:hAnsi="Times New Roman" w:cs="Times New Roman"/>
          <w:i/>
          <w:sz w:val="24"/>
        </w:rPr>
        <w:t>Они</w:t>
      </w:r>
      <w:r>
        <w:rPr>
          <w:rFonts w:ascii="Times New Roman" w:eastAsia="Times New Roman" w:hAnsi="Times New Roman" w:cs="Times New Roman"/>
          <w:sz w:val="24"/>
        </w:rPr>
        <w:t xml:space="preserve"> влезли на стол и дудели в какие-то непонятные штуковины. Её р</w:t>
      </w:r>
      <w:r>
        <w:rPr>
          <w:rFonts w:ascii="Times New Roman" w:eastAsia="Times New Roman" w:hAnsi="Times New Roman" w:cs="Times New Roman"/>
          <w:sz w:val="24"/>
        </w:rPr>
        <w:t xml:space="preserve">ука потянулась к палочке, чтобы наложить на них </w:t>
      </w:r>
      <w:r>
        <w:rPr>
          <w:rFonts w:ascii="Times New Roman" w:eastAsia="Times New Roman" w:hAnsi="Times New Roman" w:cs="Times New Roman"/>
          <w:i/>
          <w:sz w:val="24"/>
        </w:rPr>
        <w:t>Силенцио</w:t>
      </w:r>
      <w:r>
        <w:rPr>
          <w:rFonts w:ascii="Times New Roman" w:eastAsia="Times New Roman" w:hAnsi="Times New Roman" w:cs="Times New Roman"/>
          <w:sz w:val="24"/>
        </w:rPr>
        <w:t>, но её остановил ещё один звук.</w:t>
      </w:r>
    </w:p>
    <w:p w:rsidR="00897C23" w:rsidRDefault="005D0C3C">
      <w:pPr>
        <w:pStyle w:val="normal0"/>
        <w:spacing w:line="240" w:lineRule="auto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>Дамблдор хихикал.</w:t>
      </w:r>
    </w:p>
    <w:p w:rsidR="00897C23" w:rsidRDefault="005D0C3C">
      <w:pPr>
        <w:pStyle w:val="normal0"/>
        <w:spacing w:line="240" w:lineRule="auto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>Минерва снова взглянула на Гарри Поттера, который едва успел сделать шаг, но тут же застыл на месте.</w:t>
      </w:r>
    </w:p>
    <w:p w:rsidR="00897C23" w:rsidRDefault="005D0C3C">
      <w:pPr>
        <w:pStyle w:val="normal0"/>
        <w:spacing w:line="240" w:lineRule="auto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>Однако через мгновение он пошёл дальше, делая но</w:t>
      </w:r>
      <w:r>
        <w:rPr>
          <w:rFonts w:ascii="Times New Roman" w:eastAsia="Times New Roman" w:hAnsi="Times New Roman" w:cs="Times New Roman"/>
          <w:sz w:val="24"/>
        </w:rPr>
        <w:t xml:space="preserve">гами странные скользящие движения, размахивая руками взад-вперёд и щёлкая пальцами в такт </w:t>
      </w:r>
      <w:r>
        <w:rPr>
          <w:rFonts w:ascii="Times New Roman" w:eastAsia="Times New Roman" w:hAnsi="Times New Roman" w:cs="Times New Roman"/>
          <w:i/>
          <w:sz w:val="24"/>
        </w:rPr>
        <w:t>их</w:t>
      </w:r>
      <w:r>
        <w:rPr>
          <w:rFonts w:ascii="Times New Roman" w:eastAsia="Times New Roman" w:hAnsi="Times New Roman" w:cs="Times New Roman"/>
          <w:sz w:val="24"/>
        </w:rPr>
        <w:t xml:space="preserve"> музыке.</w:t>
      </w:r>
    </w:p>
    <w:p w:rsidR="00897C23" w:rsidRDefault="005D0C3C">
      <w:pPr>
        <w:pStyle w:val="normal0"/>
        <w:spacing w:line="240" w:lineRule="auto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97C23" w:rsidRDefault="005D0C3C">
      <w:pPr>
        <w:pStyle w:val="normal0"/>
        <w:spacing w:line="240" w:lineRule="auto"/>
        <w:ind w:firstLine="510"/>
        <w:contextualSpacing w:val="0"/>
        <w:jc w:val="center"/>
      </w:pPr>
      <w:r>
        <w:rPr>
          <w:rFonts w:ascii="Times New Roman" w:eastAsia="Times New Roman" w:hAnsi="Times New Roman" w:cs="Times New Roman"/>
          <w:i/>
          <w:sz w:val="24"/>
        </w:rPr>
        <w:t>На заглавную мелодию «Охотников за привидениями»</w:t>
      </w:r>
      <w:r>
        <w:rPr>
          <w:rFonts w:ascii="Times New Roman" w:eastAsia="Times New Roman" w:hAnsi="Times New Roman" w:cs="Times New Roman"/>
          <w:i/>
          <w:sz w:val="24"/>
        </w:rPr>
        <w:br/>
        <w:t>(вокал Ли Джордан, аккомпанемент на казу — Фред и Джордж Уизли)</w:t>
      </w:r>
    </w:p>
    <w:p w:rsidR="00897C23" w:rsidRDefault="005D0C3C">
      <w:pPr>
        <w:pStyle w:val="normal0"/>
        <w:spacing w:line="240" w:lineRule="auto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97C23" w:rsidRDefault="005D0C3C">
      <w:pPr>
        <w:pStyle w:val="normal0"/>
        <w:spacing w:line="240" w:lineRule="auto"/>
        <w:ind w:firstLine="510"/>
        <w:contextualSpacing w:val="0"/>
        <w:jc w:val="center"/>
      </w:pPr>
      <w:r>
        <w:rPr>
          <w:rFonts w:ascii="Times New Roman" w:eastAsia="Times New Roman" w:hAnsi="Times New Roman" w:cs="Times New Roman"/>
          <w:i/>
          <w:sz w:val="24"/>
        </w:rPr>
        <w:t>Рядом Тёмный Лорд?</w:t>
      </w:r>
      <w:r>
        <w:rPr>
          <w:rFonts w:ascii="Times New Roman" w:eastAsia="Times New Roman" w:hAnsi="Times New Roman" w:cs="Times New Roman"/>
          <w:i/>
          <w:sz w:val="24"/>
        </w:rPr>
        <w:br/>
        <w:t>Не пугай народ.</w:t>
      </w:r>
      <w:r>
        <w:rPr>
          <w:rFonts w:ascii="Times New Roman" w:eastAsia="Times New Roman" w:hAnsi="Times New Roman" w:cs="Times New Roman"/>
          <w:i/>
          <w:sz w:val="24"/>
        </w:rPr>
        <w:br/>
        <w:t>Кто</w:t>
      </w:r>
      <w:r>
        <w:rPr>
          <w:rFonts w:ascii="Times New Roman" w:eastAsia="Times New Roman" w:hAnsi="Times New Roman" w:cs="Times New Roman"/>
          <w:i/>
          <w:sz w:val="24"/>
        </w:rPr>
        <w:t xml:space="preserve"> тебя спасёт?</w:t>
      </w:r>
    </w:p>
    <w:p w:rsidR="00897C23" w:rsidRDefault="005D0C3C">
      <w:pPr>
        <w:pStyle w:val="normal0"/>
        <w:spacing w:line="240" w:lineRule="auto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97C23" w:rsidRDefault="005D0C3C">
      <w:pPr>
        <w:pStyle w:val="normal0"/>
        <w:spacing w:line="240" w:lineRule="auto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>— ГАРРИ ПОТТЕР! — закричал Ли Джордан, а братья Уизли продудели триумфальный рефрен.</w:t>
      </w:r>
    </w:p>
    <w:p w:rsidR="00897C23" w:rsidRDefault="005D0C3C">
      <w:pPr>
        <w:pStyle w:val="normal0"/>
        <w:spacing w:line="240" w:lineRule="auto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97C23" w:rsidRDefault="005D0C3C">
      <w:pPr>
        <w:pStyle w:val="normal0"/>
        <w:spacing w:line="240" w:lineRule="auto"/>
        <w:ind w:firstLine="510"/>
        <w:contextualSpacing w:val="0"/>
        <w:jc w:val="center"/>
      </w:pPr>
      <w:r>
        <w:rPr>
          <w:rFonts w:ascii="Times New Roman" w:eastAsia="Times New Roman" w:hAnsi="Times New Roman" w:cs="Times New Roman"/>
          <w:i/>
          <w:sz w:val="24"/>
        </w:rPr>
        <w:t>Смертельные проклятья?</w:t>
      </w:r>
      <w:r>
        <w:rPr>
          <w:rFonts w:ascii="Times New Roman" w:eastAsia="Times New Roman" w:hAnsi="Times New Roman" w:cs="Times New Roman"/>
          <w:i/>
          <w:sz w:val="24"/>
        </w:rPr>
        <w:br/>
        <w:t>Сюда их подавайте.</w:t>
      </w:r>
      <w:r>
        <w:rPr>
          <w:rFonts w:ascii="Times New Roman" w:eastAsia="Times New Roman" w:hAnsi="Times New Roman" w:cs="Times New Roman"/>
          <w:i/>
          <w:sz w:val="24"/>
        </w:rPr>
        <w:br/>
        <w:t>Кто же нас спасёт?</w:t>
      </w:r>
    </w:p>
    <w:p w:rsidR="00897C23" w:rsidRDefault="005D0C3C">
      <w:pPr>
        <w:pStyle w:val="normal0"/>
        <w:spacing w:line="240" w:lineRule="auto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97C23" w:rsidRDefault="005D0C3C">
      <w:pPr>
        <w:pStyle w:val="normal0"/>
        <w:spacing w:line="240" w:lineRule="auto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>— ГАРРИ ПОТТЕР! — завопило теперь уже гораздо больше голосов.</w:t>
      </w:r>
    </w:p>
    <w:p w:rsidR="00897C23" w:rsidRDefault="005D0C3C">
      <w:pPr>
        <w:pStyle w:val="normal0"/>
        <w:spacing w:line="240" w:lineRule="auto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>Ужасные звуки, издаваемые братьями Уизли, были подхвачены некоторыми из маглорождённых постарше, которые сделали себе такие же штуковины — трансфигурировали из школьного столового серебра, не иначе. Когда в музыке настала пауза, Гарри Поттер выкрикнул:</w:t>
      </w:r>
    </w:p>
    <w:p w:rsidR="00897C23" w:rsidRDefault="005D0C3C">
      <w:pPr>
        <w:pStyle w:val="normal0"/>
        <w:spacing w:line="240" w:lineRule="auto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97C23" w:rsidRDefault="005D0C3C">
      <w:pPr>
        <w:pStyle w:val="normal0"/>
        <w:spacing w:line="240" w:lineRule="auto"/>
        <w:ind w:firstLine="510"/>
        <w:contextualSpacing w:val="0"/>
        <w:jc w:val="center"/>
      </w:pPr>
      <w:r>
        <w:rPr>
          <w:rFonts w:ascii="Times New Roman" w:eastAsia="Times New Roman" w:hAnsi="Times New Roman" w:cs="Times New Roman"/>
          <w:i/>
          <w:sz w:val="24"/>
        </w:rPr>
        <w:t>Т</w:t>
      </w:r>
      <w:r>
        <w:rPr>
          <w:rFonts w:ascii="Times New Roman" w:eastAsia="Times New Roman" w:hAnsi="Times New Roman" w:cs="Times New Roman"/>
          <w:i/>
          <w:sz w:val="24"/>
        </w:rPr>
        <w:t>ёмных лордов я не боюсь!</w:t>
      </w:r>
    </w:p>
    <w:p w:rsidR="00897C23" w:rsidRDefault="005D0C3C">
      <w:pPr>
        <w:pStyle w:val="normal0"/>
        <w:spacing w:line="240" w:lineRule="auto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97C23" w:rsidRDefault="005D0C3C">
      <w:pPr>
        <w:pStyle w:val="normal0"/>
        <w:spacing w:line="240" w:lineRule="auto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>Раздались одобрительные аплодисменты, особенно со стороны гриффиндорского стола, и ещё больше студентов вооружилось антимузыкальными инструментами. Ужасающее жужжание стало вдвое громче, достигнув пика к чудовищному крещендо.</w:t>
      </w:r>
    </w:p>
    <w:p w:rsidR="00897C23" w:rsidRDefault="005D0C3C">
      <w:pPr>
        <w:pStyle w:val="normal0"/>
        <w:spacing w:line="240" w:lineRule="auto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97C23" w:rsidRDefault="005D0C3C">
      <w:pPr>
        <w:pStyle w:val="normal0"/>
        <w:spacing w:line="240" w:lineRule="auto"/>
        <w:ind w:firstLine="510"/>
        <w:contextualSpacing w:val="0"/>
        <w:jc w:val="center"/>
      </w:pPr>
      <w:r>
        <w:rPr>
          <w:rFonts w:ascii="Times New Roman" w:eastAsia="Times New Roman" w:hAnsi="Times New Roman" w:cs="Times New Roman"/>
          <w:i/>
          <w:sz w:val="24"/>
        </w:rPr>
        <w:t>Тёмных лордов я не боюсь!</w:t>
      </w:r>
    </w:p>
    <w:p w:rsidR="00897C23" w:rsidRDefault="005D0C3C">
      <w:pPr>
        <w:pStyle w:val="normal0"/>
        <w:spacing w:line="240" w:lineRule="auto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97C23" w:rsidRDefault="005D0C3C">
      <w:pPr>
        <w:pStyle w:val="normal0"/>
        <w:spacing w:line="240" w:lineRule="auto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>Не в силах удержаться, Минерва с опаской глянула на остальных учителей.</w:t>
      </w:r>
    </w:p>
    <w:p w:rsidR="00897C23" w:rsidRDefault="005D0C3C">
      <w:pPr>
        <w:pStyle w:val="normal0"/>
        <w:spacing w:line="240" w:lineRule="auto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 xml:space="preserve">Трелони лихорадочно обмахивалась веером, Флитвик взирал на происходящее с любопытством, Хагрид хлопал в такт музыке, Спраут выглядела недовольной, Квиррелл </w:t>
      </w:r>
      <w:r>
        <w:rPr>
          <w:rFonts w:ascii="Times New Roman" w:eastAsia="Times New Roman" w:hAnsi="Times New Roman" w:cs="Times New Roman"/>
          <w:sz w:val="24"/>
        </w:rPr>
        <w:t>уставился на мальчика с насмешливым удивлением. Слева от неё Дамблдор тихонько подпевал. По правую руку сидел Снейп и побелевшими от напряжения пальцами сжимал пустой серебряный кубок так сильно, что уже успел слегка его погнуть.</w:t>
      </w:r>
    </w:p>
    <w:p w:rsidR="00897C23" w:rsidRDefault="005D0C3C">
      <w:pPr>
        <w:pStyle w:val="normal0"/>
        <w:spacing w:line="240" w:lineRule="auto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97C23" w:rsidRDefault="005D0C3C">
      <w:pPr>
        <w:pStyle w:val="normal0"/>
        <w:spacing w:line="240" w:lineRule="auto"/>
        <w:ind w:firstLine="510"/>
        <w:contextualSpacing w:val="0"/>
        <w:jc w:val="center"/>
      </w:pPr>
      <w:r>
        <w:rPr>
          <w:rFonts w:ascii="Times New Roman" w:eastAsia="Times New Roman" w:hAnsi="Times New Roman" w:cs="Times New Roman"/>
          <w:i/>
          <w:sz w:val="24"/>
        </w:rPr>
        <w:t>Тёмные мантии?</w:t>
      </w:r>
      <w:r>
        <w:rPr>
          <w:rFonts w:ascii="Times New Roman" w:eastAsia="Times New Roman" w:hAnsi="Times New Roman" w:cs="Times New Roman"/>
          <w:i/>
          <w:sz w:val="24"/>
        </w:rPr>
        <w:br/>
        <w:t xml:space="preserve">Проблемы </w:t>
      </w:r>
      <w:r>
        <w:rPr>
          <w:rFonts w:ascii="Times New Roman" w:eastAsia="Times New Roman" w:hAnsi="Times New Roman" w:cs="Times New Roman"/>
          <w:i/>
          <w:sz w:val="24"/>
        </w:rPr>
        <w:t>бюрократии?</w:t>
      </w:r>
      <w:r>
        <w:rPr>
          <w:rFonts w:ascii="Times New Roman" w:eastAsia="Times New Roman" w:hAnsi="Times New Roman" w:cs="Times New Roman"/>
          <w:i/>
          <w:sz w:val="24"/>
        </w:rPr>
        <w:br/>
        <w:t>Кто же нас спасёт?</w:t>
      </w:r>
      <w:r>
        <w:rPr>
          <w:rFonts w:ascii="Times New Roman" w:eastAsia="Times New Roman" w:hAnsi="Times New Roman" w:cs="Times New Roman"/>
          <w:i/>
          <w:sz w:val="24"/>
        </w:rPr>
        <w:br/>
        <w:t>ГАРРИ ПОТТЕР!</w:t>
      </w:r>
    </w:p>
    <w:p w:rsidR="00897C23" w:rsidRDefault="005D0C3C">
      <w:pPr>
        <w:pStyle w:val="normal0"/>
        <w:spacing w:line="240" w:lineRule="auto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97C23" w:rsidRDefault="005D0C3C">
      <w:pPr>
        <w:pStyle w:val="normal0"/>
        <w:spacing w:line="240" w:lineRule="auto"/>
        <w:ind w:firstLine="510"/>
        <w:contextualSpacing w:val="0"/>
        <w:jc w:val="center"/>
      </w:pPr>
      <w:r>
        <w:rPr>
          <w:rFonts w:ascii="Times New Roman" w:eastAsia="Times New Roman" w:hAnsi="Times New Roman" w:cs="Times New Roman"/>
          <w:i/>
          <w:sz w:val="24"/>
        </w:rPr>
        <w:t>Эй, летучая мышь.</w:t>
      </w:r>
      <w:r>
        <w:rPr>
          <w:rFonts w:ascii="Times New Roman" w:eastAsia="Times New Roman" w:hAnsi="Times New Roman" w:cs="Times New Roman"/>
          <w:i/>
          <w:sz w:val="24"/>
        </w:rPr>
        <w:br/>
        <w:t>Всё ещё шуршишь?</w:t>
      </w:r>
      <w:r>
        <w:rPr>
          <w:rFonts w:ascii="Times New Roman" w:eastAsia="Times New Roman" w:hAnsi="Times New Roman" w:cs="Times New Roman"/>
          <w:i/>
          <w:sz w:val="24"/>
        </w:rPr>
        <w:br/>
        <w:t>Нас от тебя спасёт</w:t>
      </w:r>
      <w:r>
        <w:rPr>
          <w:rFonts w:ascii="Times New Roman" w:eastAsia="Times New Roman" w:hAnsi="Times New Roman" w:cs="Times New Roman"/>
          <w:i/>
          <w:sz w:val="24"/>
        </w:rPr>
        <w:br/>
      </w:r>
      <w:r>
        <w:rPr>
          <w:rFonts w:ascii="Times New Roman" w:eastAsia="Times New Roman" w:hAnsi="Times New Roman" w:cs="Times New Roman"/>
          <w:i/>
          <w:sz w:val="24"/>
        </w:rPr>
        <w:lastRenderedPageBreak/>
        <w:t>ГАРРИ ПОТТЕР!</w:t>
      </w:r>
    </w:p>
    <w:p w:rsidR="00897C23" w:rsidRDefault="005D0C3C">
      <w:pPr>
        <w:pStyle w:val="normal0"/>
        <w:spacing w:line="240" w:lineRule="auto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97C23" w:rsidRDefault="005D0C3C">
      <w:pPr>
        <w:pStyle w:val="normal0"/>
        <w:spacing w:line="240" w:lineRule="auto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 xml:space="preserve">Минерва плотно сжала губы. Она непременно выскажет </w:t>
      </w:r>
      <w:r>
        <w:rPr>
          <w:rFonts w:ascii="Times New Roman" w:eastAsia="Times New Roman" w:hAnsi="Times New Roman" w:cs="Times New Roman"/>
          <w:i/>
          <w:sz w:val="24"/>
        </w:rPr>
        <w:t>им</w:t>
      </w:r>
      <w:r>
        <w:rPr>
          <w:rFonts w:ascii="Times New Roman" w:eastAsia="Times New Roman" w:hAnsi="Times New Roman" w:cs="Times New Roman"/>
          <w:sz w:val="24"/>
        </w:rPr>
        <w:t xml:space="preserve"> своё мнение насчёт последнего куплета. И если </w:t>
      </w:r>
      <w:r>
        <w:rPr>
          <w:rFonts w:ascii="Times New Roman" w:eastAsia="Times New Roman" w:hAnsi="Times New Roman" w:cs="Times New Roman"/>
          <w:i/>
          <w:sz w:val="24"/>
        </w:rPr>
        <w:t>они</w:t>
      </w:r>
      <w:r>
        <w:rPr>
          <w:rFonts w:ascii="Times New Roman" w:eastAsia="Times New Roman" w:hAnsi="Times New Roman" w:cs="Times New Roman"/>
          <w:sz w:val="24"/>
        </w:rPr>
        <w:t xml:space="preserve"> считают её бессильной что-то сделат</w:t>
      </w:r>
      <w:r>
        <w:rPr>
          <w:rFonts w:ascii="Times New Roman" w:eastAsia="Times New Roman" w:hAnsi="Times New Roman" w:cs="Times New Roman"/>
          <w:sz w:val="24"/>
        </w:rPr>
        <w:t>ь в начале первого школьного дня, когда снять баллы с Гриффиндора невозможно, и им плевать на отработки, то она придумает что-нибудь ещё.</w:t>
      </w:r>
    </w:p>
    <w:p w:rsidR="00897C23" w:rsidRDefault="005D0C3C">
      <w:pPr>
        <w:pStyle w:val="normal0"/>
        <w:spacing w:line="240" w:lineRule="auto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 xml:space="preserve">Затем с внезапным испугом она посмотрела на Снейпа: ведь он же </w:t>
      </w:r>
      <w:r>
        <w:rPr>
          <w:rFonts w:ascii="Times New Roman" w:eastAsia="Times New Roman" w:hAnsi="Times New Roman" w:cs="Times New Roman"/>
          <w:i/>
          <w:sz w:val="24"/>
        </w:rPr>
        <w:t>понимает</w:t>
      </w:r>
      <w:r>
        <w:rPr>
          <w:rFonts w:ascii="Times New Roman" w:eastAsia="Times New Roman" w:hAnsi="Times New Roman" w:cs="Times New Roman"/>
          <w:sz w:val="24"/>
        </w:rPr>
        <w:t>, что этот Поттер не может знать, о ком шла реч</w:t>
      </w:r>
      <w:r>
        <w:rPr>
          <w:rFonts w:ascii="Times New Roman" w:eastAsia="Times New Roman" w:hAnsi="Times New Roman" w:cs="Times New Roman"/>
          <w:sz w:val="24"/>
        </w:rPr>
        <w:t>ь…</w:t>
      </w:r>
    </w:p>
    <w:p w:rsidR="00897C23" w:rsidRDefault="005D0C3C">
      <w:pPr>
        <w:pStyle w:val="normal0"/>
        <w:spacing w:line="240" w:lineRule="auto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>Снейп уже спрятал гнев за маской безразличия. Неуловимая улыбка играла на его губах. Не обращая внимания на стол гриффиндорцев, он смотрел на Гарри Поттера. В его руке покоились останки серебряного кубка…</w:t>
      </w:r>
    </w:p>
    <w:p w:rsidR="00897C23" w:rsidRDefault="005D0C3C">
      <w:pPr>
        <w:pStyle w:val="normal0"/>
        <w:spacing w:line="240" w:lineRule="auto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>А Гарри с улыбкой на лице двигался вперёд, прита</w:t>
      </w:r>
      <w:r>
        <w:rPr>
          <w:rFonts w:ascii="Times New Roman" w:eastAsia="Times New Roman" w:hAnsi="Times New Roman" w:cs="Times New Roman"/>
          <w:sz w:val="24"/>
        </w:rPr>
        <w:t xml:space="preserve">нцовывая на манер «Охотников за привидениями». Великолепная и совершенно неожиданная шутка с </w:t>
      </w:r>
      <w:r>
        <w:rPr>
          <w:rFonts w:ascii="Times New Roman" w:eastAsia="Times New Roman" w:hAnsi="Times New Roman" w:cs="Times New Roman"/>
          <w:i/>
          <w:sz w:val="24"/>
        </w:rPr>
        <w:t xml:space="preserve">их </w:t>
      </w:r>
      <w:r>
        <w:rPr>
          <w:rFonts w:ascii="Times New Roman" w:eastAsia="Times New Roman" w:hAnsi="Times New Roman" w:cs="Times New Roman"/>
          <w:sz w:val="24"/>
        </w:rPr>
        <w:t>стороны. Меньшее, что он мог сделать, не разрушая замысел — подыграть.</w:t>
      </w:r>
    </w:p>
    <w:p w:rsidR="00897C23" w:rsidRDefault="005D0C3C">
      <w:pPr>
        <w:pStyle w:val="normal0"/>
        <w:spacing w:line="240" w:lineRule="auto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>Все радостно приветствовали его. Это было приятно, но вместе с тем он чувствовал себя ужа</w:t>
      </w:r>
      <w:r>
        <w:rPr>
          <w:rFonts w:ascii="Times New Roman" w:eastAsia="Times New Roman" w:hAnsi="Times New Roman" w:cs="Times New Roman"/>
          <w:sz w:val="24"/>
        </w:rPr>
        <w:t>сно. Люди аплодировали ему за то, что он совершил ещё лёжа в колыбели. И даже, по сути, не довёл до конца. Ведь где-то, как-то, но Тёмный Лорд продолжал жить. Встречали бы они его так же горячо, если б знали об этом?</w:t>
      </w:r>
    </w:p>
    <w:p w:rsidR="00897C23" w:rsidRDefault="005D0C3C">
      <w:pPr>
        <w:pStyle w:val="normal0"/>
        <w:spacing w:line="240" w:lineRule="auto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 xml:space="preserve">Но однажды сила Тёмного Лорда уже </w:t>
      </w:r>
      <w:r>
        <w:rPr>
          <w:rFonts w:ascii="Times New Roman" w:eastAsia="Times New Roman" w:hAnsi="Times New Roman" w:cs="Times New Roman"/>
          <w:i/>
          <w:sz w:val="24"/>
        </w:rPr>
        <w:t xml:space="preserve">была </w:t>
      </w:r>
      <w:r>
        <w:rPr>
          <w:rFonts w:ascii="Times New Roman" w:eastAsia="Times New Roman" w:hAnsi="Times New Roman" w:cs="Times New Roman"/>
          <w:sz w:val="24"/>
        </w:rPr>
        <w:t>сломлена.</w:t>
      </w:r>
    </w:p>
    <w:p w:rsidR="00897C23" w:rsidRDefault="005D0C3C">
      <w:pPr>
        <w:pStyle w:val="normal0"/>
        <w:spacing w:line="240" w:lineRule="auto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>И Гарри снова защитит их. Раз существует пророчество на этот счёт. Нет, защитит, не взирая на предписания чёртовых пророчеств.</w:t>
      </w:r>
    </w:p>
    <w:p w:rsidR="00897C23" w:rsidRDefault="005D0C3C">
      <w:pPr>
        <w:pStyle w:val="normal0"/>
        <w:spacing w:line="240" w:lineRule="auto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 xml:space="preserve">Гарри Поттер не мог позволить себе подвести людей, которые верили в него и приветствовали его: блеснуть и раствориться </w:t>
      </w:r>
      <w:r>
        <w:rPr>
          <w:rFonts w:ascii="Times New Roman" w:eastAsia="Times New Roman" w:hAnsi="Times New Roman" w:cs="Times New Roman"/>
          <w:sz w:val="24"/>
        </w:rPr>
        <w:t xml:space="preserve">во тьме, как это бывает со многими одарёнными детьми. Разочаровать всех. Потерпеть неудачу, пытаясь жить с репутацией символа Света, не задумываясь о том, </w:t>
      </w:r>
      <w:r>
        <w:rPr>
          <w:rFonts w:ascii="Times New Roman" w:eastAsia="Times New Roman" w:hAnsi="Times New Roman" w:cs="Times New Roman"/>
          <w:i/>
          <w:sz w:val="24"/>
        </w:rPr>
        <w:t>каким образом</w:t>
      </w:r>
      <w:r>
        <w:rPr>
          <w:rFonts w:ascii="Times New Roman" w:eastAsia="Times New Roman" w:hAnsi="Times New Roman" w:cs="Times New Roman"/>
          <w:sz w:val="24"/>
        </w:rPr>
        <w:t xml:space="preserve"> он её заработал. Нет. Он оправдает все их ожидания. Не важно, сколько времени это займё</w:t>
      </w:r>
      <w:r>
        <w:rPr>
          <w:rFonts w:ascii="Times New Roman" w:eastAsia="Times New Roman" w:hAnsi="Times New Roman" w:cs="Times New Roman"/>
          <w:sz w:val="24"/>
        </w:rPr>
        <w:t xml:space="preserve">т, не важно даже если придётся умереть ради этого. Более того, он </w:t>
      </w:r>
      <w:r>
        <w:rPr>
          <w:rFonts w:ascii="Times New Roman" w:eastAsia="Times New Roman" w:hAnsi="Times New Roman" w:cs="Times New Roman"/>
          <w:i/>
          <w:sz w:val="24"/>
        </w:rPr>
        <w:t>превзойдёт</w:t>
      </w:r>
      <w:r>
        <w:rPr>
          <w:rFonts w:ascii="Times New Roman" w:eastAsia="Times New Roman" w:hAnsi="Times New Roman" w:cs="Times New Roman"/>
          <w:sz w:val="24"/>
        </w:rPr>
        <w:t xml:space="preserve"> эти ожидания, и люди, оглядываясь назад, будут удивляться тому, что ждали от него столь малого.</w:t>
      </w:r>
    </w:p>
    <w:p w:rsidR="00897C23" w:rsidRDefault="005D0C3C">
      <w:pPr>
        <w:pStyle w:val="normal0"/>
        <w:spacing w:line="240" w:lineRule="auto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>И он выкрикнул сочинённую им ложь, потому что она была к месту и песня требовала её</w:t>
      </w:r>
      <w:r>
        <w:rPr>
          <w:rFonts w:ascii="Times New Roman" w:eastAsia="Times New Roman" w:hAnsi="Times New Roman" w:cs="Times New Roman"/>
          <w:sz w:val="24"/>
        </w:rPr>
        <w:t>:</w:t>
      </w:r>
    </w:p>
    <w:p w:rsidR="00897C23" w:rsidRDefault="005D0C3C">
      <w:pPr>
        <w:pStyle w:val="normal0"/>
        <w:spacing w:line="240" w:lineRule="auto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97C23" w:rsidRDefault="005D0C3C">
      <w:pPr>
        <w:pStyle w:val="normal0"/>
        <w:spacing w:line="240" w:lineRule="auto"/>
        <w:ind w:firstLine="510"/>
        <w:contextualSpacing w:val="0"/>
        <w:jc w:val="center"/>
      </w:pPr>
      <w:r>
        <w:rPr>
          <w:rFonts w:ascii="Times New Roman" w:eastAsia="Times New Roman" w:hAnsi="Times New Roman" w:cs="Times New Roman"/>
          <w:i/>
          <w:sz w:val="24"/>
        </w:rPr>
        <w:t>Тёмных лордов я не боюсь!</w:t>
      </w:r>
      <w:r>
        <w:rPr>
          <w:rFonts w:ascii="Times New Roman" w:eastAsia="Times New Roman" w:hAnsi="Times New Roman" w:cs="Times New Roman"/>
          <w:i/>
          <w:sz w:val="24"/>
        </w:rPr>
        <w:br/>
        <w:t>Тёмных лордов я не боюсь!</w:t>
      </w:r>
    </w:p>
    <w:p w:rsidR="00897C23" w:rsidRDefault="005D0C3C">
      <w:pPr>
        <w:pStyle w:val="normal0"/>
        <w:spacing w:line="240" w:lineRule="auto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97C23" w:rsidRDefault="005D0C3C">
      <w:pPr>
        <w:pStyle w:val="normal0"/>
        <w:spacing w:line="240" w:lineRule="auto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>Гарри подошёл к Распределяющей шляпе, музыка стихла. Он отвесил поклон Ордену Хаоса за гриффиндорским столом, затем повернулся, кивнул остальной части зала и стал ждать, когда закончатся смешки и ап</w:t>
      </w:r>
      <w:r>
        <w:rPr>
          <w:rFonts w:ascii="Times New Roman" w:eastAsia="Times New Roman" w:hAnsi="Times New Roman" w:cs="Times New Roman"/>
          <w:sz w:val="24"/>
        </w:rPr>
        <w:t>лодисменты...</w:t>
      </w:r>
    </w:p>
    <w:p w:rsidR="00897C23" w:rsidRDefault="00897C23">
      <w:pPr>
        <w:pStyle w:val="normal0"/>
        <w:spacing w:line="240" w:lineRule="auto"/>
        <w:ind w:firstLine="510"/>
        <w:contextualSpacing w:val="0"/>
      </w:pPr>
    </w:p>
    <w:p w:rsidR="00897C23" w:rsidRDefault="005D0C3C">
      <w:pPr>
        <w:pStyle w:val="normal0"/>
        <w:spacing w:line="240" w:lineRule="auto"/>
        <w:ind w:firstLine="510"/>
        <w:contextualSpacing w:val="0"/>
        <w:jc w:val="center"/>
      </w:pPr>
      <w:r>
        <w:rPr>
          <w:rFonts w:ascii="Times New Roman" w:eastAsia="Times New Roman" w:hAnsi="Times New Roman" w:cs="Times New Roman"/>
          <w:sz w:val="24"/>
        </w:rPr>
        <w:t>* * *</w:t>
      </w:r>
    </w:p>
    <w:p w:rsidR="00897C23" w:rsidRDefault="00897C23">
      <w:pPr>
        <w:pStyle w:val="normal0"/>
        <w:spacing w:line="240" w:lineRule="auto"/>
        <w:ind w:firstLine="510"/>
        <w:contextualSpacing w:val="0"/>
      </w:pPr>
    </w:p>
    <w:p w:rsidR="00897C23" w:rsidRDefault="005D0C3C">
      <w:pPr>
        <w:pStyle w:val="normal0"/>
        <w:ind w:firstLine="510"/>
        <w:contextualSpacing w:val="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Дополнительные материалы № 3: Альтернативные окончания «Самосознания»[1]</w:t>
      </w:r>
    </w:p>
    <w:p w:rsidR="00897C23" w:rsidRDefault="00897C23">
      <w:pPr>
        <w:pStyle w:val="normal0"/>
        <w:ind w:firstLine="510"/>
        <w:contextualSpacing w:val="0"/>
      </w:pPr>
    </w:p>
    <w:p w:rsidR="00897C23" w:rsidRDefault="005D0C3C">
      <w:pPr>
        <w:pStyle w:val="normal0"/>
        <w:spacing w:line="240" w:lineRule="auto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>На задворках его сознания мелькнул вопрос, обладает ли Распределяющая шляпа разумом, то есть осознает ли она себя мыслящим существом, и если так, не скучно ли ей общаться лишь с одиннадцатилетними детьми единственный раз в год? Да и её песня как бы намекал</w:t>
      </w:r>
      <w:r>
        <w:rPr>
          <w:rFonts w:ascii="Times New Roman" w:eastAsia="Times New Roman" w:hAnsi="Times New Roman" w:cs="Times New Roman"/>
          <w:sz w:val="24"/>
        </w:rPr>
        <w:t>а: «</w:t>
      </w:r>
      <w:r>
        <w:rPr>
          <w:rFonts w:ascii="Times New Roman" w:eastAsia="Times New Roman" w:hAnsi="Times New Roman" w:cs="Times New Roman"/>
          <w:i/>
          <w:sz w:val="24"/>
        </w:rPr>
        <w:t xml:space="preserve">Я болтливая шляпа, и всё о’кей. Я сплю весь год, поработав день…» </w:t>
      </w:r>
    </w:p>
    <w:p w:rsidR="00897C23" w:rsidRDefault="005D0C3C">
      <w:pPr>
        <w:pStyle w:val="normal0"/>
        <w:spacing w:line="240" w:lineRule="auto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>Когда в зале стало совсем тихо, Гарри уселся на табуретку и осторожно поместил телепатический артефакт, созданный восемьсот лет назад с помощью давно забытой магии, себе на голову.</w:t>
      </w:r>
    </w:p>
    <w:p w:rsidR="00897C23" w:rsidRDefault="005D0C3C">
      <w:pPr>
        <w:pStyle w:val="normal0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>Он и</w:t>
      </w:r>
      <w:r>
        <w:rPr>
          <w:rFonts w:ascii="Times New Roman" w:eastAsia="Times New Roman" w:hAnsi="Times New Roman" w:cs="Times New Roman"/>
          <w:sz w:val="24"/>
        </w:rPr>
        <w:t xml:space="preserve">зо всех сил подумал: </w:t>
      </w:r>
    </w:p>
    <w:p w:rsidR="00897C23" w:rsidRDefault="005D0C3C">
      <w:pPr>
        <w:pStyle w:val="normal0"/>
        <w:ind w:firstLine="510"/>
        <w:contextualSpacing w:val="0"/>
      </w:pPr>
      <w:r>
        <w:rPr>
          <w:rFonts w:ascii="Times New Roman" w:eastAsia="Times New Roman" w:hAnsi="Times New Roman" w:cs="Times New Roman"/>
          <w:i/>
          <w:sz w:val="24"/>
        </w:rPr>
        <w:t>Подожди, не объявляй мой факультет! У меня есть к тебе вопросы! Применяли ли ко мне когда-нибудь заклинание Обливиэйт? Распределяла ли ты Тёмного Лорда, когда он был ребёнком, и можешь ли ты рассказать мне о его слабостях? Знаешь ли т</w:t>
      </w:r>
      <w:r>
        <w:rPr>
          <w:rFonts w:ascii="Times New Roman" w:eastAsia="Times New Roman" w:hAnsi="Times New Roman" w:cs="Times New Roman"/>
          <w:i/>
          <w:sz w:val="24"/>
        </w:rPr>
        <w:t>ы, почему я получил палочку — сестру палочки Тёмного Лорда? Связан ли дух Тёмного Лорда с моим шрамом, и является ли это причиной моих приступов злости? Это самые важные вопросы, но если у тебя есть ещё секунда, может, ты расскажешь мне что-нибудь о том, к</w:t>
      </w:r>
      <w:r>
        <w:rPr>
          <w:rFonts w:ascii="Times New Roman" w:eastAsia="Times New Roman" w:hAnsi="Times New Roman" w:cs="Times New Roman"/>
          <w:i/>
          <w:sz w:val="24"/>
        </w:rPr>
        <w:t>ак снова открыть забытую магию, создавшую тебя?</w:t>
      </w:r>
    </w:p>
    <w:p w:rsidR="00897C23" w:rsidRDefault="005D0C3C">
      <w:pPr>
        <w:pStyle w:val="normal0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>И Распределяющая шляпа ответила:</w:t>
      </w:r>
    </w:p>
    <w:p w:rsidR="00897C23" w:rsidRDefault="005D0C3C">
      <w:pPr>
        <w:pStyle w:val="normal0"/>
        <w:ind w:firstLine="510"/>
        <w:contextualSpacing w:val="0"/>
      </w:pPr>
      <w:r>
        <w:rPr>
          <w:rFonts w:ascii="Times New Roman" w:eastAsia="Times New Roman" w:hAnsi="Times New Roman" w:cs="Times New Roman"/>
          <w:i/>
          <w:sz w:val="24"/>
        </w:rPr>
        <w:t>— Нет. Да. Нет. Нет. Да и нет, и больше не задавай двойных вопросов. Нет.</w:t>
      </w:r>
    </w:p>
    <w:p w:rsidR="00897C23" w:rsidRDefault="005D0C3C">
      <w:pPr>
        <w:pStyle w:val="normal0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>А затем вслух:</w:t>
      </w:r>
    </w:p>
    <w:p w:rsidR="00897C23" w:rsidRDefault="005D0C3C">
      <w:pPr>
        <w:pStyle w:val="normal0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lastRenderedPageBreak/>
        <w:t>— КОГТЕВРАН!</w:t>
      </w:r>
    </w:p>
    <w:p w:rsidR="00897C23" w:rsidRDefault="005D0C3C">
      <w:pPr>
        <w:pStyle w:val="normal0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97C23" w:rsidRDefault="005D0C3C">
      <w:pPr>
        <w:pStyle w:val="normal0"/>
        <w:ind w:firstLine="510"/>
        <w:contextualSpacing w:val="0"/>
        <w:jc w:val="center"/>
      </w:pPr>
      <w:r>
        <w:rPr>
          <w:rFonts w:ascii="Times New Roman" w:eastAsia="Times New Roman" w:hAnsi="Times New Roman" w:cs="Times New Roman"/>
          <w:sz w:val="24"/>
        </w:rPr>
        <w:t>* * *</w:t>
      </w:r>
    </w:p>
    <w:p w:rsidR="00897C23" w:rsidRDefault="005D0C3C">
      <w:pPr>
        <w:pStyle w:val="normal0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97C23" w:rsidRDefault="005D0C3C">
      <w:pPr>
        <w:pStyle w:val="normal0"/>
        <w:ind w:firstLine="510"/>
        <w:contextualSpacing w:val="0"/>
      </w:pPr>
      <w:r>
        <w:rPr>
          <w:rFonts w:ascii="Times New Roman" w:eastAsia="Times New Roman" w:hAnsi="Times New Roman" w:cs="Times New Roman"/>
          <w:i/>
          <w:sz w:val="24"/>
        </w:rPr>
        <w:t>— Ох, ничего себе! Такое со мной впервые…</w:t>
      </w:r>
    </w:p>
    <w:p w:rsidR="00897C23" w:rsidRDefault="005D0C3C">
      <w:pPr>
        <w:pStyle w:val="normal0"/>
        <w:ind w:firstLine="510"/>
        <w:contextualSpacing w:val="0"/>
      </w:pPr>
      <w:r>
        <w:rPr>
          <w:rFonts w:ascii="Times New Roman" w:eastAsia="Times New Roman" w:hAnsi="Times New Roman" w:cs="Times New Roman"/>
          <w:i/>
          <w:sz w:val="24"/>
        </w:rPr>
        <w:t>Что?</w:t>
      </w:r>
    </w:p>
    <w:p w:rsidR="00897C23" w:rsidRDefault="005D0C3C">
      <w:pPr>
        <w:pStyle w:val="normal0"/>
        <w:ind w:firstLine="510"/>
        <w:contextualSpacing w:val="0"/>
      </w:pPr>
      <w:r>
        <w:rPr>
          <w:rFonts w:ascii="Times New Roman" w:eastAsia="Times New Roman" w:hAnsi="Times New Roman" w:cs="Times New Roman"/>
          <w:i/>
          <w:sz w:val="24"/>
        </w:rPr>
        <w:t>— Похоже, у меня</w:t>
      </w:r>
      <w:r>
        <w:rPr>
          <w:rFonts w:ascii="Times New Roman" w:eastAsia="Times New Roman" w:hAnsi="Times New Roman" w:cs="Times New Roman"/>
          <w:i/>
          <w:sz w:val="24"/>
        </w:rPr>
        <w:t xml:space="preserve"> аллергия на твой шампунь.</w:t>
      </w:r>
    </w:p>
    <w:p w:rsidR="00897C23" w:rsidRDefault="005D0C3C">
      <w:pPr>
        <w:pStyle w:val="normal0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>И Распределяющая шляпа разразилась громогласным «АПЧХИ», которое разнеслось по всему Большому Залу.</w:t>
      </w:r>
    </w:p>
    <w:p w:rsidR="00897C23" w:rsidRDefault="005D0C3C">
      <w:pPr>
        <w:pStyle w:val="normal0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>— Что ж! — радостно провозгласил Дамблдор. — Гарри Поттер распределён на новый факультет Апчхи! МакГонагалл, вы станете его главо</w:t>
      </w:r>
      <w:r>
        <w:rPr>
          <w:rFonts w:ascii="Times New Roman" w:eastAsia="Times New Roman" w:hAnsi="Times New Roman" w:cs="Times New Roman"/>
          <w:sz w:val="24"/>
        </w:rPr>
        <w:t>й. Поторопитесь составить для этого факультета расписание и учебный план. Завтра начало занятий!</w:t>
      </w:r>
    </w:p>
    <w:p w:rsidR="00897C23" w:rsidRDefault="005D0C3C">
      <w:pPr>
        <w:pStyle w:val="normal0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>— Но, но, но, — заикаясь, начала МакГонагалл, совершенно растерявшись, — кто тогда будет главой факультета Гриффиндор?</w:t>
      </w:r>
    </w:p>
    <w:p w:rsidR="00897C23" w:rsidRDefault="005D0C3C">
      <w:pPr>
        <w:pStyle w:val="normal0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>Лучшего возражения она придумать не смог</w:t>
      </w:r>
      <w:r>
        <w:rPr>
          <w:rFonts w:ascii="Times New Roman" w:eastAsia="Times New Roman" w:hAnsi="Times New Roman" w:cs="Times New Roman"/>
          <w:sz w:val="24"/>
        </w:rPr>
        <w:t xml:space="preserve">ла, но ведь как-то это </w:t>
      </w:r>
      <w:r>
        <w:rPr>
          <w:rFonts w:ascii="Times New Roman" w:eastAsia="Times New Roman" w:hAnsi="Times New Roman" w:cs="Times New Roman"/>
          <w:i/>
          <w:sz w:val="24"/>
        </w:rPr>
        <w:t>надо</w:t>
      </w:r>
      <w:r>
        <w:rPr>
          <w:rFonts w:ascii="Times New Roman" w:eastAsia="Times New Roman" w:hAnsi="Times New Roman" w:cs="Times New Roman"/>
          <w:sz w:val="24"/>
        </w:rPr>
        <w:t xml:space="preserve"> было остановить…</w:t>
      </w:r>
    </w:p>
    <w:p w:rsidR="00897C23" w:rsidRDefault="005D0C3C">
      <w:pPr>
        <w:pStyle w:val="normal0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>Дамблдор задумчиво потёр щеку пальцем:</w:t>
      </w:r>
    </w:p>
    <w:p w:rsidR="00897C23" w:rsidRDefault="005D0C3C">
      <w:pPr>
        <w:pStyle w:val="normal0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>— Снейп.</w:t>
      </w:r>
    </w:p>
    <w:p w:rsidR="00897C23" w:rsidRDefault="005D0C3C">
      <w:pPr>
        <w:pStyle w:val="normal0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 xml:space="preserve">Возмущённый крик Снейпа </w:t>
      </w:r>
      <w:r>
        <w:rPr>
          <w:rFonts w:ascii="Times New Roman" w:eastAsia="Times New Roman" w:hAnsi="Times New Roman" w:cs="Times New Roman"/>
          <w:i/>
          <w:sz w:val="24"/>
        </w:rPr>
        <w:t>почти</w:t>
      </w:r>
      <w:r>
        <w:rPr>
          <w:rFonts w:ascii="Times New Roman" w:eastAsia="Times New Roman" w:hAnsi="Times New Roman" w:cs="Times New Roman"/>
          <w:sz w:val="24"/>
        </w:rPr>
        <w:t xml:space="preserve"> заглушил МакГонагалл:</w:t>
      </w:r>
    </w:p>
    <w:p w:rsidR="00897C23" w:rsidRDefault="005D0C3C">
      <w:pPr>
        <w:pStyle w:val="normal0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 xml:space="preserve">— Но кто тогда станет главой </w:t>
      </w:r>
      <w:r>
        <w:rPr>
          <w:rFonts w:ascii="Times New Roman" w:eastAsia="Times New Roman" w:hAnsi="Times New Roman" w:cs="Times New Roman"/>
          <w:i/>
          <w:sz w:val="24"/>
        </w:rPr>
        <w:t>Слизерина</w:t>
      </w:r>
      <w:r>
        <w:rPr>
          <w:rFonts w:ascii="Times New Roman" w:eastAsia="Times New Roman" w:hAnsi="Times New Roman" w:cs="Times New Roman"/>
          <w:sz w:val="24"/>
        </w:rPr>
        <w:t>?</w:t>
      </w:r>
    </w:p>
    <w:p w:rsidR="00897C23" w:rsidRDefault="005D0C3C">
      <w:pPr>
        <w:pStyle w:val="normal0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>— Хагрид.</w:t>
      </w:r>
    </w:p>
    <w:p w:rsidR="00897C23" w:rsidRDefault="005D0C3C">
      <w:pPr>
        <w:pStyle w:val="normal0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97C23" w:rsidRDefault="005D0C3C">
      <w:pPr>
        <w:pStyle w:val="normal0"/>
        <w:ind w:firstLine="510"/>
        <w:contextualSpacing w:val="0"/>
        <w:jc w:val="center"/>
      </w:pPr>
      <w:r>
        <w:rPr>
          <w:rFonts w:ascii="Times New Roman" w:eastAsia="Times New Roman" w:hAnsi="Times New Roman" w:cs="Times New Roman"/>
          <w:sz w:val="24"/>
        </w:rPr>
        <w:t>* * *</w:t>
      </w:r>
    </w:p>
    <w:p w:rsidR="00897C23" w:rsidRDefault="005D0C3C">
      <w:pPr>
        <w:pStyle w:val="normal0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97C23" w:rsidRDefault="005D0C3C">
      <w:pPr>
        <w:pStyle w:val="normal0"/>
        <w:ind w:firstLine="510"/>
        <w:contextualSpacing w:val="0"/>
      </w:pPr>
      <w:r>
        <w:rPr>
          <w:rFonts w:ascii="Times New Roman" w:eastAsia="Times New Roman" w:hAnsi="Times New Roman" w:cs="Times New Roman"/>
          <w:i/>
          <w:sz w:val="24"/>
        </w:rPr>
        <w:t>Подожди, не объявляй мой факультет! У меня есть к тебе вопросы! Применяли ли ко мне когда-нибудь заклинание Обливиэйт? Распределяла ли ты Тёмного Лорда, когда он был ребёнком, и можешь ли ты рассказать мне о его слабостях? Знаешь ли ты, почему я получил па</w:t>
      </w:r>
      <w:r>
        <w:rPr>
          <w:rFonts w:ascii="Times New Roman" w:eastAsia="Times New Roman" w:hAnsi="Times New Roman" w:cs="Times New Roman"/>
          <w:i/>
          <w:sz w:val="24"/>
        </w:rPr>
        <w:t>лочку — сестру палочки Тёмного Лорда? Связан ли дух Тёмного Лорда с моим шрамом, и является ли это причиной моих приступов злости? Это самые важные вопросы, но если у тебя есть ещё секунда, может, ты расскажешь мне что-нибудь о том, как снова открыть забыт</w:t>
      </w:r>
      <w:r>
        <w:rPr>
          <w:rFonts w:ascii="Times New Roman" w:eastAsia="Times New Roman" w:hAnsi="Times New Roman" w:cs="Times New Roman"/>
          <w:i/>
          <w:sz w:val="24"/>
        </w:rPr>
        <w:t>ую магию, создавшую тебя?</w:t>
      </w:r>
    </w:p>
    <w:p w:rsidR="00897C23" w:rsidRDefault="005D0C3C">
      <w:pPr>
        <w:pStyle w:val="normal0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>Краткая пауза.</w:t>
      </w:r>
    </w:p>
    <w:p w:rsidR="00897C23" w:rsidRDefault="005D0C3C">
      <w:pPr>
        <w:pStyle w:val="normal0"/>
        <w:ind w:firstLine="510"/>
        <w:contextualSpacing w:val="0"/>
      </w:pPr>
      <w:r>
        <w:rPr>
          <w:rFonts w:ascii="Times New Roman" w:eastAsia="Times New Roman" w:hAnsi="Times New Roman" w:cs="Times New Roman"/>
          <w:i/>
          <w:sz w:val="24"/>
        </w:rPr>
        <w:t>Ау? Вопросы повторить?</w:t>
      </w:r>
    </w:p>
    <w:p w:rsidR="00897C23" w:rsidRDefault="005D0C3C">
      <w:pPr>
        <w:pStyle w:val="normal0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>Распределяющая шляпа зашлась высоким, надрывающимся криком, который, многократно отразившись от стен, перерос в невыносимый шум, заставивший большинство учеников зажать руками уши. Отчаянно мя</w:t>
      </w:r>
      <w:r>
        <w:rPr>
          <w:rFonts w:ascii="Times New Roman" w:eastAsia="Times New Roman" w:hAnsi="Times New Roman" w:cs="Times New Roman"/>
          <w:sz w:val="24"/>
        </w:rPr>
        <w:t>вкнув, она слетела с головы Гарри Поттера и широкими прыжками поскакала прочь, отталкиваясь полями, но, преодолев лишь половину пути до учительского стола, взорвалась.</w:t>
      </w:r>
    </w:p>
    <w:p w:rsidR="00897C23" w:rsidRDefault="005D0C3C">
      <w:pPr>
        <w:pStyle w:val="normal0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97C23" w:rsidRDefault="005D0C3C">
      <w:pPr>
        <w:pStyle w:val="normal0"/>
        <w:ind w:firstLine="510"/>
        <w:contextualSpacing w:val="0"/>
        <w:jc w:val="center"/>
      </w:pPr>
      <w:r>
        <w:rPr>
          <w:rFonts w:ascii="Times New Roman" w:eastAsia="Times New Roman" w:hAnsi="Times New Roman" w:cs="Times New Roman"/>
          <w:sz w:val="24"/>
        </w:rPr>
        <w:t>* * *</w:t>
      </w:r>
    </w:p>
    <w:p w:rsidR="00897C23" w:rsidRDefault="005D0C3C">
      <w:pPr>
        <w:pStyle w:val="normal0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97C23" w:rsidRDefault="005D0C3C">
      <w:pPr>
        <w:pStyle w:val="normal0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>— СЛИЗЕРИН!</w:t>
      </w:r>
    </w:p>
    <w:p w:rsidR="00897C23" w:rsidRDefault="005D0C3C">
      <w:pPr>
        <w:pStyle w:val="normal0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>Когда Фред Уизли увидел ужас на лице Гарри, мысль его заработала б</w:t>
      </w:r>
      <w:r>
        <w:rPr>
          <w:rFonts w:ascii="Times New Roman" w:eastAsia="Times New Roman" w:hAnsi="Times New Roman" w:cs="Times New Roman"/>
          <w:sz w:val="24"/>
        </w:rPr>
        <w:t>ыстрее, чем когда-либо в жизни. В одно мгновение он достал палочку и прошептал «</w:t>
      </w:r>
      <w:r>
        <w:rPr>
          <w:rFonts w:ascii="Times New Roman" w:eastAsia="Times New Roman" w:hAnsi="Times New Roman" w:cs="Times New Roman"/>
          <w:i/>
          <w:sz w:val="24"/>
        </w:rPr>
        <w:t>Силенсио»</w:t>
      </w:r>
      <w:r>
        <w:rPr>
          <w:rFonts w:ascii="Times New Roman" w:eastAsia="Times New Roman" w:hAnsi="Times New Roman" w:cs="Times New Roman"/>
          <w:sz w:val="24"/>
        </w:rPr>
        <w:t>, после чего «</w:t>
      </w:r>
      <w:r>
        <w:rPr>
          <w:rFonts w:ascii="Times New Roman" w:eastAsia="Times New Roman" w:hAnsi="Times New Roman" w:cs="Times New Roman"/>
          <w:i/>
          <w:sz w:val="24"/>
        </w:rPr>
        <w:t>Голосоподражаниус»</w:t>
      </w:r>
      <w:r>
        <w:rPr>
          <w:rFonts w:ascii="Times New Roman" w:eastAsia="Times New Roman" w:hAnsi="Times New Roman" w:cs="Times New Roman"/>
          <w:sz w:val="24"/>
        </w:rPr>
        <w:t>, и в конце концов «</w:t>
      </w:r>
      <w:r>
        <w:rPr>
          <w:rFonts w:ascii="Times New Roman" w:eastAsia="Times New Roman" w:hAnsi="Times New Roman" w:cs="Times New Roman"/>
          <w:i/>
          <w:sz w:val="24"/>
        </w:rPr>
        <w:t>Чревовещалио»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897C23" w:rsidRDefault="005D0C3C">
      <w:pPr>
        <w:pStyle w:val="normal0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>— Шутка! — сказал Фред Уизли. — ГРИФФИНДОР!</w:t>
      </w:r>
    </w:p>
    <w:p w:rsidR="00897C23" w:rsidRDefault="005D0C3C">
      <w:pPr>
        <w:pStyle w:val="normal0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97C23" w:rsidRDefault="005D0C3C">
      <w:pPr>
        <w:pStyle w:val="normal0"/>
        <w:ind w:firstLine="510"/>
        <w:contextualSpacing w:val="0"/>
        <w:jc w:val="center"/>
      </w:pPr>
      <w:r>
        <w:rPr>
          <w:rFonts w:ascii="Times New Roman" w:eastAsia="Times New Roman" w:hAnsi="Times New Roman" w:cs="Times New Roman"/>
          <w:sz w:val="24"/>
        </w:rPr>
        <w:t>* * *</w:t>
      </w:r>
    </w:p>
    <w:p w:rsidR="00897C23" w:rsidRDefault="005D0C3C">
      <w:pPr>
        <w:pStyle w:val="normal0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97C23" w:rsidRDefault="005D0C3C">
      <w:pPr>
        <w:pStyle w:val="normal0"/>
        <w:ind w:firstLine="510"/>
        <w:contextualSpacing w:val="0"/>
      </w:pPr>
      <w:r>
        <w:rPr>
          <w:rFonts w:ascii="Times New Roman" w:eastAsia="Times New Roman" w:hAnsi="Times New Roman" w:cs="Times New Roman"/>
          <w:i/>
          <w:sz w:val="24"/>
        </w:rPr>
        <w:t>— Ох, ничего себе! Такое со мной впервые…</w:t>
      </w:r>
    </w:p>
    <w:p w:rsidR="00897C23" w:rsidRDefault="005D0C3C">
      <w:pPr>
        <w:pStyle w:val="normal0"/>
        <w:ind w:firstLine="510"/>
        <w:contextualSpacing w:val="0"/>
      </w:pPr>
      <w:r>
        <w:rPr>
          <w:rFonts w:ascii="Times New Roman" w:eastAsia="Times New Roman" w:hAnsi="Times New Roman" w:cs="Times New Roman"/>
          <w:i/>
          <w:sz w:val="24"/>
        </w:rPr>
        <w:t>Что?</w:t>
      </w:r>
    </w:p>
    <w:p w:rsidR="00897C23" w:rsidRDefault="005D0C3C">
      <w:pPr>
        <w:pStyle w:val="normal0"/>
        <w:ind w:firstLine="510"/>
        <w:contextualSpacing w:val="0"/>
      </w:pPr>
      <w:r>
        <w:rPr>
          <w:rFonts w:ascii="Times New Roman" w:eastAsia="Times New Roman" w:hAnsi="Times New Roman" w:cs="Times New Roman"/>
          <w:i/>
          <w:sz w:val="24"/>
        </w:rPr>
        <w:t xml:space="preserve">— Обычно я направляю с такими вопросами к директору, который мог бы задать их от своего имени, если пожелает. Но часть запрошенной информации закрыта не только для вашего уровня </w:t>
      </w:r>
      <w:r>
        <w:rPr>
          <w:rFonts w:ascii="Times New Roman" w:eastAsia="Times New Roman" w:hAnsi="Times New Roman" w:cs="Times New Roman"/>
          <w:i/>
          <w:sz w:val="24"/>
        </w:rPr>
        <w:lastRenderedPageBreak/>
        <w:t>допуска, но и для директорского.</w:t>
      </w:r>
    </w:p>
    <w:p w:rsidR="00897C23" w:rsidRDefault="005D0C3C">
      <w:pPr>
        <w:pStyle w:val="normal0"/>
        <w:ind w:firstLine="510"/>
        <w:contextualSpacing w:val="0"/>
      </w:pPr>
      <w:r>
        <w:rPr>
          <w:rFonts w:ascii="Times New Roman" w:eastAsia="Times New Roman" w:hAnsi="Times New Roman" w:cs="Times New Roman"/>
          <w:i/>
          <w:sz w:val="24"/>
        </w:rPr>
        <w:t>Как я могу повысить свой уровень допуска?</w:t>
      </w:r>
    </w:p>
    <w:p w:rsidR="00897C23" w:rsidRDefault="005D0C3C">
      <w:pPr>
        <w:pStyle w:val="normal0"/>
        <w:ind w:firstLine="510"/>
        <w:contextualSpacing w:val="0"/>
      </w:pPr>
      <w:r>
        <w:rPr>
          <w:rFonts w:ascii="Times New Roman" w:eastAsia="Times New Roman" w:hAnsi="Times New Roman" w:cs="Times New Roman"/>
          <w:i/>
          <w:sz w:val="24"/>
        </w:rPr>
        <w:t xml:space="preserve">— </w:t>
      </w:r>
      <w:r>
        <w:rPr>
          <w:rFonts w:ascii="Times New Roman" w:eastAsia="Times New Roman" w:hAnsi="Times New Roman" w:cs="Times New Roman"/>
          <w:i/>
          <w:sz w:val="24"/>
        </w:rPr>
        <w:t>К сожалению, с вашим текущим уровнем допуска я не имею права ответить на этот вопрос.</w:t>
      </w:r>
    </w:p>
    <w:p w:rsidR="00897C23" w:rsidRDefault="005D0C3C">
      <w:pPr>
        <w:pStyle w:val="normal0"/>
        <w:ind w:firstLine="510"/>
        <w:contextualSpacing w:val="0"/>
      </w:pPr>
      <w:r>
        <w:rPr>
          <w:rFonts w:ascii="Times New Roman" w:eastAsia="Times New Roman" w:hAnsi="Times New Roman" w:cs="Times New Roman"/>
          <w:i/>
          <w:sz w:val="24"/>
        </w:rPr>
        <w:t xml:space="preserve">Какие действия доступны для </w:t>
      </w:r>
      <w:r>
        <w:rPr>
          <w:rFonts w:ascii="Times New Roman" w:eastAsia="Times New Roman" w:hAnsi="Times New Roman" w:cs="Times New Roman"/>
          <w:sz w:val="24"/>
        </w:rPr>
        <w:t>моего</w:t>
      </w:r>
      <w:r>
        <w:rPr>
          <w:rFonts w:ascii="Times New Roman" w:eastAsia="Times New Roman" w:hAnsi="Times New Roman" w:cs="Times New Roman"/>
          <w:i/>
          <w:sz w:val="24"/>
        </w:rPr>
        <w:t xml:space="preserve"> уровня допуска?</w:t>
      </w:r>
    </w:p>
    <w:p w:rsidR="00897C23" w:rsidRDefault="005D0C3C">
      <w:pPr>
        <w:pStyle w:val="normal0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>Через некоторое время…</w:t>
      </w:r>
    </w:p>
    <w:p w:rsidR="00897C23" w:rsidRDefault="005D0C3C">
      <w:pPr>
        <w:pStyle w:val="normal0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>— АДМИН!</w:t>
      </w:r>
    </w:p>
    <w:p w:rsidR="00897C23" w:rsidRDefault="005D0C3C">
      <w:pPr>
        <w:pStyle w:val="normal0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97C23" w:rsidRDefault="005D0C3C">
      <w:pPr>
        <w:pStyle w:val="normal0"/>
        <w:ind w:firstLine="510"/>
        <w:contextualSpacing w:val="0"/>
        <w:jc w:val="center"/>
      </w:pPr>
      <w:r>
        <w:rPr>
          <w:rFonts w:ascii="Times New Roman" w:eastAsia="Times New Roman" w:hAnsi="Times New Roman" w:cs="Times New Roman"/>
          <w:sz w:val="24"/>
        </w:rPr>
        <w:t>* * *</w:t>
      </w:r>
    </w:p>
    <w:p w:rsidR="00897C23" w:rsidRDefault="005D0C3C">
      <w:pPr>
        <w:pStyle w:val="normal0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97C23" w:rsidRDefault="005D0C3C">
      <w:pPr>
        <w:pStyle w:val="normal0"/>
        <w:ind w:firstLine="510"/>
        <w:contextualSpacing w:val="0"/>
      </w:pPr>
      <w:r>
        <w:rPr>
          <w:rFonts w:ascii="Times New Roman" w:eastAsia="Times New Roman" w:hAnsi="Times New Roman" w:cs="Times New Roman"/>
          <w:i/>
          <w:sz w:val="24"/>
        </w:rPr>
        <w:t>— Ох, ничего себе! Такое со мной впервые…</w:t>
      </w:r>
    </w:p>
    <w:p w:rsidR="00897C23" w:rsidRDefault="005D0C3C">
      <w:pPr>
        <w:pStyle w:val="normal0"/>
        <w:ind w:firstLine="510"/>
        <w:contextualSpacing w:val="0"/>
      </w:pPr>
      <w:r>
        <w:rPr>
          <w:rFonts w:ascii="Times New Roman" w:eastAsia="Times New Roman" w:hAnsi="Times New Roman" w:cs="Times New Roman"/>
          <w:i/>
          <w:sz w:val="24"/>
        </w:rPr>
        <w:t>Что?</w:t>
      </w:r>
    </w:p>
    <w:p w:rsidR="00897C23" w:rsidRDefault="005D0C3C">
      <w:pPr>
        <w:pStyle w:val="normal0"/>
        <w:ind w:firstLine="510"/>
        <w:contextualSpacing w:val="0"/>
      </w:pPr>
      <w:r>
        <w:rPr>
          <w:rFonts w:ascii="Times New Roman" w:eastAsia="Times New Roman" w:hAnsi="Times New Roman" w:cs="Times New Roman"/>
          <w:i/>
          <w:sz w:val="24"/>
        </w:rPr>
        <w:t>— Мне доводилось рассказывать ученицам, что они беременны — если бы ты видел то, что я видела в их головах, то сошёл бы с ума — но я впервые вынуждена сообщить кому-то, что он отец.</w:t>
      </w:r>
    </w:p>
    <w:p w:rsidR="00897C23" w:rsidRDefault="005D0C3C">
      <w:pPr>
        <w:pStyle w:val="normal0"/>
        <w:ind w:firstLine="510"/>
        <w:contextualSpacing w:val="0"/>
      </w:pPr>
      <w:r>
        <w:rPr>
          <w:rFonts w:ascii="Times New Roman" w:eastAsia="Times New Roman" w:hAnsi="Times New Roman" w:cs="Times New Roman"/>
          <w:i/>
          <w:sz w:val="24"/>
        </w:rPr>
        <w:t>ЧЕГО?</w:t>
      </w:r>
    </w:p>
    <w:p w:rsidR="00897C23" w:rsidRDefault="005D0C3C">
      <w:pPr>
        <w:pStyle w:val="normal0"/>
        <w:ind w:firstLine="510"/>
        <w:contextualSpacing w:val="0"/>
      </w:pPr>
      <w:r>
        <w:rPr>
          <w:rFonts w:ascii="Times New Roman" w:eastAsia="Times New Roman" w:hAnsi="Times New Roman" w:cs="Times New Roman"/>
          <w:i/>
          <w:sz w:val="24"/>
        </w:rPr>
        <w:t>— Драко Малфой ждёт от тебя ребёнка.</w:t>
      </w:r>
    </w:p>
    <w:p w:rsidR="00897C23" w:rsidRDefault="005D0C3C">
      <w:pPr>
        <w:pStyle w:val="normal0"/>
        <w:ind w:firstLine="510"/>
        <w:contextualSpacing w:val="0"/>
      </w:pPr>
      <w:r>
        <w:rPr>
          <w:rFonts w:ascii="Times New Roman" w:eastAsia="Times New Roman" w:hAnsi="Times New Roman" w:cs="Times New Roman"/>
          <w:i/>
          <w:sz w:val="24"/>
        </w:rPr>
        <w:t>ЧЕ-Е-ЕГО-О-О?</w:t>
      </w:r>
    </w:p>
    <w:p w:rsidR="00897C23" w:rsidRDefault="005D0C3C">
      <w:pPr>
        <w:pStyle w:val="normal0"/>
        <w:ind w:firstLine="510"/>
        <w:contextualSpacing w:val="0"/>
      </w:pPr>
      <w:r>
        <w:rPr>
          <w:rFonts w:ascii="Times New Roman" w:eastAsia="Times New Roman" w:hAnsi="Times New Roman" w:cs="Times New Roman"/>
          <w:i/>
          <w:sz w:val="24"/>
        </w:rPr>
        <w:t>— Повторяю: Драко</w:t>
      </w:r>
      <w:r>
        <w:rPr>
          <w:rFonts w:ascii="Times New Roman" w:eastAsia="Times New Roman" w:hAnsi="Times New Roman" w:cs="Times New Roman"/>
          <w:i/>
          <w:sz w:val="24"/>
        </w:rPr>
        <w:t xml:space="preserve"> Малфой ждёт от тебя ребёнка.</w:t>
      </w:r>
    </w:p>
    <w:p w:rsidR="00897C23" w:rsidRDefault="005D0C3C">
      <w:pPr>
        <w:pStyle w:val="normal0"/>
        <w:ind w:firstLine="510"/>
        <w:contextualSpacing w:val="0"/>
      </w:pPr>
      <w:r>
        <w:rPr>
          <w:rFonts w:ascii="Times New Roman" w:eastAsia="Times New Roman" w:hAnsi="Times New Roman" w:cs="Times New Roman"/>
          <w:i/>
          <w:sz w:val="24"/>
        </w:rPr>
        <w:t>Но нам всего одиннадцать…</w:t>
      </w:r>
    </w:p>
    <w:p w:rsidR="00897C23" w:rsidRDefault="005D0C3C">
      <w:pPr>
        <w:pStyle w:val="normal0"/>
        <w:ind w:firstLine="510"/>
        <w:contextualSpacing w:val="0"/>
      </w:pPr>
      <w:r>
        <w:rPr>
          <w:rFonts w:ascii="Times New Roman" w:eastAsia="Times New Roman" w:hAnsi="Times New Roman" w:cs="Times New Roman"/>
          <w:i/>
          <w:sz w:val="24"/>
        </w:rPr>
        <w:t>— На самом деле Драко тринадцать.</w:t>
      </w:r>
    </w:p>
    <w:p w:rsidR="00897C23" w:rsidRDefault="005D0C3C">
      <w:pPr>
        <w:pStyle w:val="normal0"/>
        <w:ind w:firstLine="510"/>
        <w:contextualSpacing w:val="0"/>
      </w:pPr>
      <w:r>
        <w:rPr>
          <w:rFonts w:ascii="Times New Roman" w:eastAsia="Times New Roman" w:hAnsi="Times New Roman" w:cs="Times New Roman"/>
          <w:i/>
          <w:sz w:val="24"/>
        </w:rPr>
        <w:t>Но мужчина не может забеременеть…</w:t>
      </w:r>
    </w:p>
    <w:p w:rsidR="00897C23" w:rsidRDefault="005D0C3C">
      <w:pPr>
        <w:pStyle w:val="normal0"/>
        <w:ind w:firstLine="510"/>
        <w:contextualSpacing w:val="0"/>
      </w:pPr>
      <w:r>
        <w:rPr>
          <w:rFonts w:ascii="Times New Roman" w:eastAsia="Times New Roman" w:hAnsi="Times New Roman" w:cs="Times New Roman"/>
          <w:i/>
          <w:sz w:val="24"/>
        </w:rPr>
        <w:t>— И ещё Драко девушка, только прячет это под мантией.</w:t>
      </w:r>
    </w:p>
    <w:p w:rsidR="00897C23" w:rsidRDefault="005D0C3C">
      <w:pPr>
        <w:pStyle w:val="normal0"/>
        <w:ind w:firstLine="510"/>
        <w:contextualSpacing w:val="0"/>
      </w:pPr>
      <w:r>
        <w:rPr>
          <w:rFonts w:ascii="Times New Roman" w:eastAsia="Times New Roman" w:hAnsi="Times New Roman" w:cs="Times New Roman"/>
          <w:i/>
          <w:sz w:val="24"/>
        </w:rPr>
        <w:t>НО У НАС НЕ БЫЛО СЕКСА, ИДИОТСКАЯ ШЛЯПА!</w:t>
      </w:r>
    </w:p>
    <w:p w:rsidR="00897C23" w:rsidRDefault="005D0C3C">
      <w:pPr>
        <w:pStyle w:val="normal0"/>
        <w:ind w:firstLine="510"/>
        <w:contextualSpacing w:val="0"/>
      </w:pPr>
      <w:r>
        <w:rPr>
          <w:rFonts w:ascii="Times New Roman" w:eastAsia="Times New Roman" w:hAnsi="Times New Roman" w:cs="Times New Roman"/>
          <w:i/>
          <w:sz w:val="24"/>
        </w:rPr>
        <w:t xml:space="preserve">— ОНА СТЁРЛА ТВОИ ВОСПОМИНАНИЯ ПОСЛЕ </w:t>
      </w:r>
      <w:r>
        <w:rPr>
          <w:rFonts w:ascii="Times New Roman" w:eastAsia="Times New Roman" w:hAnsi="Times New Roman" w:cs="Times New Roman"/>
          <w:i/>
          <w:sz w:val="24"/>
        </w:rPr>
        <w:t>ИЗНАСИЛОВАНИЯ, КРЕТИН!</w:t>
      </w:r>
    </w:p>
    <w:p w:rsidR="00897C23" w:rsidRDefault="005D0C3C">
      <w:pPr>
        <w:pStyle w:val="normal0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>Гарри Поттер упал в обморок. Его бесчувственное тело с глухим звуком свалилось с табуретки.</w:t>
      </w:r>
    </w:p>
    <w:p w:rsidR="00897C23" w:rsidRDefault="005D0C3C">
      <w:pPr>
        <w:pStyle w:val="normal0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>— КОГТЕВРАН! — выкрикнула Шляпа, откатившись в сторону. Эта шутка показалась ей ещё смешнее, чем первая пришедшая на ум.</w:t>
      </w:r>
    </w:p>
    <w:p w:rsidR="00897C23" w:rsidRDefault="005D0C3C">
      <w:pPr>
        <w:pStyle w:val="normal0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97C23" w:rsidRDefault="005D0C3C">
      <w:pPr>
        <w:pStyle w:val="normal0"/>
        <w:ind w:firstLine="510"/>
        <w:contextualSpacing w:val="0"/>
        <w:jc w:val="center"/>
      </w:pPr>
      <w:r>
        <w:rPr>
          <w:rFonts w:ascii="Times New Roman" w:eastAsia="Times New Roman" w:hAnsi="Times New Roman" w:cs="Times New Roman"/>
          <w:sz w:val="24"/>
        </w:rPr>
        <w:t>* * *</w:t>
      </w:r>
    </w:p>
    <w:p w:rsidR="00897C23" w:rsidRDefault="005D0C3C">
      <w:pPr>
        <w:pStyle w:val="normal0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97C23" w:rsidRDefault="005D0C3C">
      <w:pPr>
        <w:pStyle w:val="normal0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>— ЭЛЬФ!</w:t>
      </w:r>
    </w:p>
    <w:p w:rsidR="00897C23" w:rsidRDefault="005D0C3C">
      <w:pPr>
        <w:pStyle w:val="normal0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>Чт</w:t>
      </w:r>
      <w:r>
        <w:rPr>
          <w:rFonts w:ascii="Times New Roman" w:eastAsia="Times New Roman" w:hAnsi="Times New Roman" w:cs="Times New Roman"/>
          <w:sz w:val="24"/>
        </w:rPr>
        <w:t>о? Драко упоминал каких-то «домовых эльфов», но что это значило?</w:t>
      </w:r>
    </w:p>
    <w:p w:rsidR="00897C23" w:rsidRDefault="005D0C3C">
      <w:pPr>
        <w:pStyle w:val="normal0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>Если судить по выражению ужаса на лицах окружающих, ничего хорошего…</w:t>
      </w:r>
    </w:p>
    <w:p w:rsidR="00897C23" w:rsidRDefault="005D0C3C">
      <w:pPr>
        <w:pStyle w:val="normal0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97C23" w:rsidRDefault="005D0C3C">
      <w:pPr>
        <w:pStyle w:val="normal0"/>
        <w:ind w:firstLine="510"/>
        <w:contextualSpacing w:val="0"/>
        <w:jc w:val="center"/>
      </w:pPr>
      <w:r>
        <w:rPr>
          <w:rFonts w:ascii="Times New Roman" w:eastAsia="Times New Roman" w:hAnsi="Times New Roman" w:cs="Times New Roman"/>
          <w:sz w:val="24"/>
        </w:rPr>
        <w:t>* * *</w:t>
      </w:r>
    </w:p>
    <w:p w:rsidR="00897C23" w:rsidRDefault="005D0C3C">
      <w:pPr>
        <w:pStyle w:val="normal0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97C23" w:rsidRDefault="005D0C3C">
      <w:pPr>
        <w:pStyle w:val="normal0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>— КРОШКА-КАРТОШКА!</w:t>
      </w:r>
    </w:p>
    <w:p w:rsidR="00897C23" w:rsidRDefault="005D0C3C">
      <w:pPr>
        <w:pStyle w:val="normal0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97C23" w:rsidRDefault="005D0C3C">
      <w:pPr>
        <w:pStyle w:val="normal0"/>
        <w:ind w:firstLine="510"/>
        <w:contextualSpacing w:val="0"/>
        <w:jc w:val="center"/>
      </w:pPr>
      <w:r>
        <w:rPr>
          <w:rFonts w:ascii="Times New Roman" w:eastAsia="Times New Roman" w:hAnsi="Times New Roman" w:cs="Times New Roman"/>
          <w:sz w:val="24"/>
        </w:rPr>
        <w:t>* * *</w:t>
      </w:r>
    </w:p>
    <w:p w:rsidR="00897C23" w:rsidRDefault="005D0C3C">
      <w:pPr>
        <w:pStyle w:val="normal0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97C23" w:rsidRDefault="005D0C3C">
      <w:pPr>
        <w:pStyle w:val="normal0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>— ГОСДУМА!</w:t>
      </w:r>
    </w:p>
    <w:p w:rsidR="00897C23" w:rsidRDefault="005D0C3C">
      <w:pPr>
        <w:pStyle w:val="normal0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97C23" w:rsidRDefault="005D0C3C">
      <w:pPr>
        <w:pStyle w:val="normal0"/>
        <w:ind w:firstLine="510"/>
        <w:contextualSpacing w:val="0"/>
        <w:jc w:val="center"/>
      </w:pPr>
      <w:r>
        <w:rPr>
          <w:rFonts w:ascii="Times New Roman" w:eastAsia="Times New Roman" w:hAnsi="Times New Roman" w:cs="Times New Roman"/>
          <w:sz w:val="24"/>
        </w:rPr>
        <w:t>* * *</w:t>
      </w:r>
    </w:p>
    <w:p w:rsidR="00897C23" w:rsidRDefault="005D0C3C">
      <w:pPr>
        <w:pStyle w:val="normal0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97C23" w:rsidRDefault="005D0C3C">
      <w:pPr>
        <w:pStyle w:val="normal0"/>
        <w:ind w:firstLine="510"/>
        <w:contextualSpacing w:val="0"/>
      </w:pPr>
      <w:r>
        <w:rPr>
          <w:rFonts w:ascii="Times New Roman" w:eastAsia="Times New Roman" w:hAnsi="Times New Roman" w:cs="Times New Roman"/>
          <w:i/>
          <w:sz w:val="24"/>
        </w:rPr>
        <w:t>— Ох, ничего себе! Такое со мной впервые…</w:t>
      </w:r>
    </w:p>
    <w:p w:rsidR="00897C23" w:rsidRDefault="005D0C3C">
      <w:pPr>
        <w:pStyle w:val="normal0"/>
        <w:ind w:firstLine="510"/>
        <w:contextualSpacing w:val="0"/>
      </w:pPr>
      <w:r>
        <w:rPr>
          <w:rFonts w:ascii="Times New Roman" w:eastAsia="Times New Roman" w:hAnsi="Times New Roman" w:cs="Times New Roman"/>
          <w:i/>
          <w:sz w:val="24"/>
        </w:rPr>
        <w:t>Что?</w:t>
      </w:r>
    </w:p>
    <w:p w:rsidR="00897C23" w:rsidRDefault="005D0C3C">
      <w:pPr>
        <w:pStyle w:val="normal0"/>
        <w:ind w:firstLine="510"/>
        <w:contextualSpacing w:val="0"/>
      </w:pPr>
      <w:r>
        <w:rPr>
          <w:rFonts w:ascii="Times New Roman" w:eastAsia="Times New Roman" w:hAnsi="Times New Roman" w:cs="Times New Roman"/>
          <w:i/>
          <w:sz w:val="24"/>
        </w:rPr>
        <w:t>— Мне ещё не доводилось определять факультет для реинкарнации одновременно Годрика Гриффиндора, Салазара Слизерина и Наруто.</w:t>
      </w:r>
    </w:p>
    <w:p w:rsidR="00897C23" w:rsidRDefault="005D0C3C">
      <w:pPr>
        <w:pStyle w:val="normal0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97C23" w:rsidRDefault="005D0C3C">
      <w:pPr>
        <w:pStyle w:val="normal0"/>
        <w:ind w:firstLine="510"/>
        <w:contextualSpacing w:val="0"/>
        <w:jc w:val="center"/>
      </w:pPr>
      <w:r>
        <w:rPr>
          <w:rFonts w:ascii="Times New Roman" w:eastAsia="Times New Roman" w:hAnsi="Times New Roman" w:cs="Times New Roman"/>
          <w:i/>
          <w:sz w:val="24"/>
        </w:rPr>
        <w:t>* * *</w:t>
      </w:r>
    </w:p>
    <w:p w:rsidR="00897C23" w:rsidRDefault="005D0C3C">
      <w:pPr>
        <w:pStyle w:val="normal0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97C23" w:rsidRDefault="005D0C3C">
      <w:pPr>
        <w:pStyle w:val="normal0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lastRenderedPageBreak/>
        <w:t>— АТРЕЙДЕС!</w:t>
      </w:r>
    </w:p>
    <w:p w:rsidR="00897C23" w:rsidRDefault="005D0C3C">
      <w:pPr>
        <w:pStyle w:val="normal0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97C23" w:rsidRDefault="005D0C3C">
      <w:pPr>
        <w:pStyle w:val="normal0"/>
        <w:ind w:firstLine="510"/>
        <w:contextualSpacing w:val="0"/>
        <w:jc w:val="center"/>
      </w:pPr>
      <w:r>
        <w:rPr>
          <w:rFonts w:ascii="Times New Roman" w:eastAsia="Times New Roman" w:hAnsi="Times New Roman" w:cs="Times New Roman"/>
          <w:sz w:val="24"/>
        </w:rPr>
        <w:t>* * *</w:t>
      </w:r>
    </w:p>
    <w:p w:rsidR="00897C23" w:rsidRDefault="005D0C3C">
      <w:pPr>
        <w:pStyle w:val="normal0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97C23" w:rsidRDefault="005D0C3C">
      <w:pPr>
        <w:pStyle w:val="normal0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>— Опять повелись! ПУФФЕНДУЙ! СЛИЗЕРИН! ПУФФЕНДУЙ!!</w:t>
      </w:r>
    </w:p>
    <w:p w:rsidR="00897C23" w:rsidRDefault="005D0C3C">
      <w:pPr>
        <w:pStyle w:val="normal0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97C23" w:rsidRDefault="005D0C3C">
      <w:pPr>
        <w:pStyle w:val="normal0"/>
        <w:ind w:firstLine="510"/>
        <w:contextualSpacing w:val="0"/>
        <w:jc w:val="center"/>
      </w:pPr>
      <w:r>
        <w:rPr>
          <w:rFonts w:ascii="Times New Roman" w:eastAsia="Times New Roman" w:hAnsi="Times New Roman" w:cs="Times New Roman"/>
          <w:sz w:val="24"/>
        </w:rPr>
        <w:t>* * *</w:t>
      </w:r>
    </w:p>
    <w:p w:rsidR="00897C23" w:rsidRDefault="005D0C3C">
      <w:pPr>
        <w:pStyle w:val="normal0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97C23" w:rsidRDefault="005D0C3C">
      <w:pPr>
        <w:pStyle w:val="normal0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>— РЫКНУТЫЕ НЕДОМЫМРИКИ!</w:t>
      </w:r>
    </w:p>
    <w:p w:rsidR="00897C23" w:rsidRDefault="005D0C3C">
      <w:pPr>
        <w:pStyle w:val="normal0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97C23" w:rsidRDefault="005D0C3C">
      <w:pPr>
        <w:pStyle w:val="normal0"/>
        <w:ind w:firstLine="510"/>
        <w:contextualSpacing w:val="0"/>
        <w:jc w:val="center"/>
      </w:pPr>
      <w:r>
        <w:rPr>
          <w:rFonts w:ascii="Times New Roman" w:eastAsia="Times New Roman" w:hAnsi="Times New Roman" w:cs="Times New Roman"/>
          <w:sz w:val="24"/>
        </w:rPr>
        <w:t>* * *</w:t>
      </w:r>
    </w:p>
    <w:p w:rsidR="00897C23" w:rsidRDefault="005D0C3C">
      <w:pPr>
        <w:pStyle w:val="normal0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97C23" w:rsidRDefault="005D0C3C">
      <w:pPr>
        <w:pStyle w:val="normal0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>— Ё-</w:t>
      </w:r>
      <w:r>
        <w:rPr>
          <w:rFonts w:ascii="Times New Roman" w:eastAsia="Times New Roman" w:hAnsi="Times New Roman" w:cs="Times New Roman"/>
          <w:sz w:val="24"/>
        </w:rPr>
        <w:t>О-О-О-ОЖИ-И-И-ИК!</w:t>
      </w:r>
    </w:p>
    <w:p w:rsidR="00897C23" w:rsidRDefault="005D0C3C">
      <w:pPr>
        <w:pStyle w:val="normal0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97C23" w:rsidRDefault="005D0C3C">
      <w:pPr>
        <w:pStyle w:val="normal0"/>
        <w:ind w:firstLine="510"/>
        <w:contextualSpacing w:val="0"/>
        <w:jc w:val="center"/>
      </w:pPr>
      <w:r>
        <w:rPr>
          <w:rFonts w:ascii="Times New Roman" w:eastAsia="Times New Roman" w:hAnsi="Times New Roman" w:cs="Times New Roman"/>
          <w:sz w:val="24"/>
        </w:rPr>
        <w:t>* * *</w:t>
      </w:r>
    </w:p>
    <w:p w:rsidR="00897C23" w:rsidRDefault="005D0C3C">
      <w:pPr>
        <w:pStyle w:val="normal0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97C23" w:rsidRDefault="005D0C3C">
      <w:pPr>
        <w:pStyle w:val="normal0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>За столом учителей Дамблдор продолжал добродушно улыбаться; тихие металлические звуки время от времени доносились со стороны Снейпа, когда он лениво мял в руке гнутые остатки того, что раньше было тяжёлым серебряным винным кубко</w:t>
      </w:r>
      <w:r>
        <w:rPr>
          <w:rFonts w:ascii="Times New Roman" w:eastAsia="Times New Roman" w:hAnsi="Times New Roman" w:cs="Times New Roman"/>
          <w:sz w:val="24"/>
        </w:rPr>
        <w:t>м; а МакГонагалл побелевшими от напряжения пальцами держалась за трибуну, догадываясь, что хаос, всюду распространяемый Гарри, проник и в Распределяющую шляпу…</w:t>
      </w:r>
    </w:p>
    <w:p w:rsidR="00897C23" w:rsidRDefault="005D0C3C">
      <w:pPr>
        <w:pStyle w:val="normal0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>Сценарии один другого хуже возникали в воображении Минервы. Шляпа решает, что Гарри одинаково хорошо подходит для всех факультетов, а потому станет членом одновременно всех. Шляпа объявляет, что Гарри слишком странный и не подходит для Распределения. Шляпа</w:t>
      </w:r>
      <w:r>
        <w:rPr>
          <w:rFonts w:ascii="Times New Roman" w:eastAsia="Times New Roman" w:hAnsi="Times New Roman" w:cs="Times New Roman"/>
          <w:sz w:val="24"/>
        </w:rPr>
        <w:t xml:space="preserve"> заставляет исключить Гарри из Хогвартса. Шляпа впадает в кому. Шляпа объявляет, что для нужд Гарри Поттера необходимо создать новый факультет Злого Рока, и </w:t>
      </w:r>
      <w:r>
        <w:rPr>
          <w:rFonts w:ascii="Times New Roman" w:eastAsia="Times New Roman" w:hAnsi="Times New Roman" w:cs="Times New Roman"/>
          <w:i/>
          <w:sz w:val="24"/>
        </w:rPr>
        <w:t>Дамблдор заставит её это организовать…</w:t>
      </w:r>
    </w:p>
    <w:p w:rsidR="00897C23" w:rsidRDefault="005D0C3C">
      <w:pPr>
        <w:pStyle w:val="normal0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>Минерва помнила, что Гарри сказал ей во время той катастрофи</w:t>
      </w:r>
      <w:r>
        <w:rPr>
          <w:rFonts w:ascii="Times New Roman" w:eastAsia="Times New Roman" w:hAnsi="Times New Roman" w:cs="Times New Roman"/>
          <w:sz w:val="24"/>
        </w:rPr>
        <w:t>ческой прогулки по Косому переулку, насчёт… ошибки планирования, вроде бы… что люди обычно слишком оптимистичны, даже когда считают себя пессимистами. Это заявление накрепко засело у неё в голове и не давало покоя, вызывая кошмар за кошмаром….</w:t>
      </w:r>
    </w:p>
    <w:p w:rsidR="00897C23" w:rsidRDefault="005D0C3C">
      <w:pPr>
        <w:pStyle w:val="normal0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 xml:space="preserve">Какой же из </w:t>
      </w:r>
      <w:r>
        <w:rPr>
          <w:rFonts w:ascii="Times New Roman" w:eastAsia="Times New Roman" w:hAnsi="Times New Roman" w:cs="Times New Roman"/>
          <w:sz w:val="24"/>
        </w:rPr>
        <w:t>вариантов будущего ужаснее всего?</w:t>
      </w:r>
    </w:p>
    <w:p w:rsidR="00897C23" w:rsidRDefault="005D0C3C">
      <w:pPr>
        <w:pStyle w:val="normal0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>Так… в самом худшем случае Шляпа потребует для Гарри отдельный факультет, и Дамблдор заставит её заниматься его устройством и, вдобавок, перекраивать всё учебное расписание в первый день занятий. Руководить её любимым Гриф</w:t>
      </w:r>
      <w:r>
        <w:rPr>
          <w:rFonts w:ascii="Times New Roman" w:eastAsia="Times New Roman" w:hAnsi="Times New Roman" w:cs="Times New Roman"/>
          <w:sz w:val="24"/>
        </w:rPr>
        <w:t>финдором Дамблдор отправит… профессора Биннса, призрака, преподающего историю. Сама же она будет назначена главой нового факультета Злого Рока. И ей придётся безуспешно пытаться контролировать Гарри Поттера, снимать с него баллы и отчитываться за всё новые</w:t>
      </w:r>
      <w:r>
        <w:rPr>
          <w:rFonts w:ascii="Times New Roman" w:eastAsia="Times New Roman" w:hAnsi="Times New Roman" w:cs="Times New Roman"/>
          <w:sz w:val="24"/>
        </w:rPr>
        <w:t xml:space="preserve"> и новые происшествия, вину за которые, конечно, свалят на неё.</w:t>
      </w:r>
    </w:p>
    <w:p w:rsidR="00897C23" w:rsidRDefault="005D0C3C">
      <w:pPr>
        <w:pStyle w:val="normal0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>Могло ли быть хуже?</w:t>
      </w:r>
    </w:p>
    <w:p w:rsidR="00897C23" w:rsidRDefault="005D0C3C">
      <w:pPr>
        <w:pStyle w:val="normal0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>Минерва всё взвесила и решила, что нет.</w:t>
      </w:r>
    </w:p>
    <w:p w:rsidR="00897C23" w:rsidRDefault="005D0C3C">
      <w:pPr>
        <w:pStyle w:val="normal0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>И даже при наихудшем развитии событий, Гарри всё равно покинет школу через семь лет.</w:t>
      </w:r>
    </w:p>
    <w:p w:rsidR="00897C23" w:rsidRDefault="005D0C3C">
      <w:pPr>
        <w:pStyle w:val="normal0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>Она почувствовала, как сжимавшие трибуну пальцы</w:t>
      </w:r>
      <w:r>
        <w:rPr>
          <w:rFonts w:ascii="Times New Roman" w:eastAsia="Times New Roman" w:hAnsi="Times New Roman" w:cs="Times New Roman"/>
          <w:sz w:val="24"/>
        </w:rPr>
        <w:t xml:space="preserve"> начали расслабляться. Мальчик был прав, после пристального взгляда во тьму на душе стало спокойнее. Она встретилась лицом к лицу со своими худшими страхами и теперь была готова ко всему.</w:t>
      </w:r>
    </w:p>
    <w:p w:rsidR="00897C23" w:rsidRDefault="005D0C3C">
      <w:pPr>
        <w:pStyle w:val="normal0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>В тревожной тишине зала раздалось одно-единственное слово.</w:t>
      </w:r>
    </w:p>
    <w:p w:rsidR="00897C23" w:rsidRDefault="005D0C3C">
      <w:pPr>
        <w:pStyle w:val="normal0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>— Директо</w:t>
      </w:r>
      <w:r>
        <w:rPr>
          <w:rFonts w:ascii="Times New Roman" w:eastAsia="Times New Roman" w:hAnsi="Times New Roman" w:cs="Times New Roman"/>
          <w:sz w:val="24"/>
        </w:rPr>
        <w:t>р! — крикнула Распределяющая шляпа.</w:t>
      </w:r>
    </w:p>
    <w:p w:rsidR="00897C23" w:rsidRDefault="005D0C3C">
      <w:pPr>
        <w:pStyle w:val="normal0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>За столом учителей Дамблдор озадаченно приподнялся.</w:t>
      </w:r>
    </w:p>
    <w:p w:rsidR="00897C23" w:rsidRDefault="005D0C3C">
      <w:pPr>
        <w:pStyle w:val="normal0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>— Да? — спросил он Шляпу. — Что такое?</w:t>
      </w:r>
    </w:p>
    <w:p w:rsidR="00897C23" w:rsidRDefault="005D0C3C">
      <w:pPr>
        <w:pStyle w:val="normal0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>— Я не обращалась к тебе, — сказала Шляпа. — Я распределяю Гарри Поттера туда, где ему самое место в Хогвартсе: в директорское кр</w:t>
      </w:r>
      <w:r>
        <w:rPr>
          <w:rFonts w:ascii="Times New Roman" w:eastAsia="Times New Roman" w:hAnsi="Times New Roman" w:cs="Times New Roman"/>
          <w:sz w:val="24"/>
        </w:rPr>
        <w:t>есло…</w:t>
      </w:r>
    </w:p>
    <w:p w:rsidR="00897C23" w:rsidRDefault="005D0C3C">
      <w:pPr>
        <w:pStyle w:val="normal0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97C23" w:rsidRDefault="00897C23">
      <w:pPr>
        <w:pStyle w:val="normal0"/>
        <w:pBdr>
          <w:top w:val="single" w:sz="4" w:space="1" w:color="auto"/>
        </w:pBdr>
      </w:pPr>
    </w:p>
    <w:p w:rsidR="00897C23" w:rsidRDefault="00897C23">
      <w:pPr>
        <w:pStyle w:val="normal0"/>
        <w:ind w:firstLine="510"/>
        <w:contextualSpacing w:val="0"/>
        <w:jc w:val="center"/>
      </w:pPr>
    </w:p>
    <w:p w:rsidR="00897C23" w:rsidRDefault="005D0C3C">
      <w:pPr>
        <w:pStyle w:val="normal0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97C23" w:rsidRDefault="005D0C3C">
      <w:pPr>
        <w:pStyle w:val="normal0"/>
        <w:ind w:firstLine="510"/>
        <w:contextualSpacing w:val="0"/>
      </w:pPr>
      <w:r>
        <w:rPr>
          <w:rFonts w:ascii="Times New Roman" w:eastAsia="Times New Roman" w:hAnsi="Times New Roman" w:cs="Times New Roman"/>
          <w:sz w:val="24"/>
        </w:rPr>
        <w:t xml:space="preserve">[1] После написания 9-й главы, название которой было скрыто, автор объявил, что расскажет весь будущий сюжет тому, кто угадает, что имела в виду Распределяющая шляпа. Никто так и не угадал, однако появилось множество шутливых вариантов, лучшие </w:t>
      </w:r>
      <w:r>
        <w:rPr>
          <w:rFonts w:ascii="Times New Roman" w:eastAsia="Times New Roman" w:hAnsi="Times New Roman" w:cs="Times New Roman"/>
          <w:sz w:val="24"/>
        </w:rPr>
        <w:t>из которых  были включены в эту главу. — Прим. пер.</w:t>
      </w:r>
    </w:p>
    <w:sectPr w:rsidR="00897C23" w:rsidSect="00897C23">
      <w:pgSz w:w="11906" w:h="16838"/>
      <w:pgMar w:top="567" w:right="567" w:bottom="567" w:left="567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>
    <w:useFELayout/>
  </w:compat>
  <w:rsids>
    <w:rsidRoot w:val="00897C23"/>
    <w:rsid w:val="005D0C3C"/>
    <w:rsid w:val="00897C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897C23"/>
    <w:pPr>
      <w:spacing w:before="480" w:after="120"/>
      <w:outlineLvl w:val="0"/>
    </w:pPr>
    <w:rPr>
      <w:b/>
      <w:sz w:val="48"/>
    </w:rPr>
  </w:style>
  <w:style w:type="paragraph" w:styleId="Heading2">
    <w:name w:val="heading 2"/>
    <w:basedOn w:val="normal0"/>
    <w:next w:val="normal0"/>
    <w:rsid w:val="00897C23"/>
    <w:pPr>
      <w:jc w:val="center"/>
      <w:outlineLvl w:val="1"/>
    </w:pPr>
    <w:rPr>
      <w:rFonts w:ascii="Times New Roman" w:eastAsia="Times New Roman" w:hAnsi="Times New Roman" w:cs="Times New Roman"/>
      <w:b/>
      <w:sz w:val="24"/>
    </w:rPr>
  </w:style>
  <w:style w:type="paragraph" w:styleId="Heading3">
    <w:name w:val="heading 3"/>
    <w:basedOn w:val="normal0"/>
    <w:next w:val="normal0"/>
    <w:rsid w:val="00897C23"/>
    <w:pPr>
      <w:spacing w:before="280" w:after="80"/>
      <w:outlineLvl w:val="2"/>
    </w:pPr>
    <w:rPr>
      <w:b/>
      <w:sz w:val="28"/>
    </w:rPr>
  </w:style>
  <w:style w:type="paragraph" w:styleId="Heading4">
    <w:name w:val="heading 4"/>
    <w:basedOn w:val="normal0"/>
    <w:next w:val="normal0"/>
    <w:rsid w:val="00897C23"/>
    <w:pPr>
      <w:spacing w:before="240" w:after="40"/>
      <w:outlineLvl w:val="3"/>
    </w:pPr>
    <w:rPr>
      <w:b/>
      <w:sz w:val="24"/>
    </w:rPr>
  </w:style>
  <w:style w:type="paragraph" w:styleId="Heading5">
    <w:name w:val="heading 5"/>
    <w:basedOn w:val="normal0"/>
    <w:next w:val="normal0"/>
    <w:rsid w:val="00897C23"/>
    <w:pPr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897C23"/>
    <w:pPr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97C23"/>
    <w:pPr>
      <w:widowControl w:val="0"/>
      <w:spacing w:after="0"/>
      <w:contextualSpacing/>
    </w:pPr>
    <w:rPr>
      <w:rFonts w:ascii="Arial" w:eastAsia="Arial" w:hAnsi="Arial" w:cs="Arial"/>
      <w:color w:val="000000"/>
    </w:rPr>
  </w:style>
  <w:style w:type="paragraph" w:styleId="Title">
    <w:name w:val="Title"/>
    <w:basedOn w:val="normal0"/>
    <w:next w:val="normal0"/>
    <w:rsid w:val="00897C23"/>
    <w:pPr>
      <w:spacing w:before="480" w:after="120"/>
    </w:pPr>
    <w:rPr>
      <w:b/>
      <w:sz w:val="72"/>
    </w:rPr>
  </w:style>
  <w:style w:type="paragraph" w:styleId="Subtitle">
    <w:name w:val="Subtitle"/>
    <w:basedOn w:val="normal0"/>
    <w:next w:val="normal0"/>
    <w:rsid w:val="00897C23"/>
    <w:pPr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2235</Words>
  <Characters>12742</Characters>
  <Application>Microsoft Office Word</Application>
  <DocSecurity>0</DocSecurity>
  <Lines>106</Lines>
  <Paragraphs>29</Paragraphs>
  <ScaleCrop>false</ScaleCrop>
  <Company/>
  <LinksUpToDate>false</LinksUpToDate>
  <CharactersWithSpaces>14948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 готово.docx</dc:title>
  <cp:lastModifiedBy>yuliyl</cp:lastModifiedBy>
  <cp:revision>2</cp:revision>
  <dcterms:created xsi:type="dcterms:W3CDTF">2014-01-27T09:08:00Z</dcterms:created>
  <dcterms:modified xsi:type="dcterms:W3CDTF">2014-01-27T09:08:00Z</dcterms:modified>
</cp:coreProperties>
</file>