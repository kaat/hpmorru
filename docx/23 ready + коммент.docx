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spacing w:line="240" w:lineRule="auto"/>
        <w:contextualSpacing w:val="0"/>
        <w:jc w:val="center"/>
      </w:pPr>
      <w:bookmarkStart w:colFirst="0" w:colLast="0" w:name="_sd89bz5ya713" w:id="0"/>
      <w:bookmarkEnd w:id="0"/>
      <w:r w:rsidDel="00000000" w:rsidR="00000000" w:rsidRPr="00000000">
        <w:rPr>
          <w:rtl w:val="0"/>
        </w:rPr>
        <w:t xml:space="preserve">Глава 23. </w:t>
      </w:r>
      <w:r w:rsidDel="00000000" w:rsidR="00000000" w:rsidRPr="00000000">
        <w:rPr>
          <w:rtl w:val="0"/>
        </w:rPr>
        <w:t xml:space="preserve">Убеждённость в убеждениях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Джанет была сквибом, — закончил портрет коренастой молоденькой ведьмы в шляпе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золотой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сделал на листке пометку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Набралось только двадцать восемь человек, но время вышло: пора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встретиться с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пришлось попросить другие портреты помочь с переводом — английский язык сильно изменился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Судя по рассказам самых древних портретов, заклинания для первокурсников их времени были не сильнее нынешних.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Половина из них была ему знакома, а остальные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показались ему могущественными.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Неприятное чувство внутри росло с каждым ответом, пока он наконец не сдался и не пошёл вместо этого задавать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странные вопросы Гарри Поттера про семьи сквибов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другим портретам. Первые пять опрошенных не были знакомы с такими семьями.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он начал просить портреты спрашивать у своих знакомых,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те узнавали 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знакомых,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 итоге всё-таки нашёл несколько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которые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ыдились признаться, что водили дружбу со сквибами.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(Драко объяснил, что работает над важным исследованием совместно с когтевранцем, который сказал ему,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нуждается в этой информации,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потом исчез в неизвестном направлении, не объяснив причин.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заработал много сочувственных взглядов.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шёл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Хогвартса. Следовало бы поторопиться, но ноги словно налились свинцом. Он всё никак не мог собраться с силами: в голову лезли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мысли, что незачем ему об этом знать, незачем во всё это влезать, пусть это будет не на его совести, пусть этим всем занимается Гарри Поттер, и если магия уходит — пусть он сам с этим разбирается...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Драко знал, что это неправильно.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Холод слизеринских подземелий, серость каменных стен — обычно эта атмосфера была Драко по душе, но сейчас она навевала мысли об уходе, исчезновении...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отворил дверь: Гарри Поттер уже ждал внутри, одетый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плащ с капюшоном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Древние заклинания первого курса, — тут же поинтересовался тот. — Что ты узнал?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не могущественнее наших.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в сердцах саданул кулаком по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Вот чёрт. Ладно. Мой собственный эксперимент провалился, Драко. Оказывается, есть такая штука как Запрет Мерлина...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стукнул себя по лбу: как же он раньше не вспомнил?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 он не позволяет передавать знания о могущественных заклинаниях через книги.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если найдутся заметки могучего волшебника, в них не будет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икакого смысла, информация должна переходить от разума к разуму. Я не смог найти никаких заклинаний, инструкции к которым мы имеем, но наколдовать не можем.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их невозможно выучить из старых книг,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передавать вслух знание о заклинаниях, которые перестали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А насчёт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семей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сквибов ты узнал?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протянул было кусок пергамента...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Поттер его остановил.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Закон науки, Драко. Сначала я сообщаю тебе теорию и предположения. И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показываешь собранные тобою сведения. Так ты можешь быть уверен, что я не придумываю теорию на ходу, чтобы она подходила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будешь знать,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предсказала полученные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Мне в любом случае пришлось бы тебе всё объяснить, так что лучше делать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тем, как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предоставишь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Такое вот правило. Так что надевай плащ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садись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устроился за столом, на котором были разложены клочки бумаги. Драко вытащил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сумки, натянул его на себя и сел с другой стороны,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озадаченно их рассматривая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Бумажки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лежали двумя рядами, примерно по двадцать клочков.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Тайна крови, — сказал Гарри Поттер напряжённым голосом, — называется дезоксирибонуклеиновой кислотой. Сообщать это название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учёным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нельзя. Дезоксирибонуклеиновая кислота — это рецепт, который объясняет твоему телу, как вырастить две руки, две ноги,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ему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высоким или низким,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карие у тебя должны быть глаза или зелёные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Эта штука материальна, её даже можно увидеть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микроскоп — что-то вроде телескопа, только позволяет рассмотреть очень маленькие, а не очень далёкие вещи.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 этом рецепте всё в двух экземплярах, всегда, на случай если один повредится.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Представь себе два длинных ряда клочков бумаги.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соседние бумажки из разных рядов образуют пару, и когда у тебя будут дети, твоё тело случайным образом выберет по одной бумажке из каждой пары, тело матери сделает то же самое, и в результате у ребёнка тоже будет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 ряда бу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мажек. Итак, все бумажки парами — одна от отца, другая от матери, и твои дети получат от тебя по одной бумажке для каждой пары, случайным образом.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Гарри объяснял, его пальцы порхали над бумажками на столе,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указывая то на левый ряд, когда он говорил «от матери», то на правый, когда говорил «от отца».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рассуждая о случайном выборе бумажки, он достал из кармана мантии кнат, подбросил, взглянул на монету и указал на бумажку из левого ряда.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 это он проделал, ни разу не прервав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свой монолог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речь идёт о чём-то вроде роста, в рецепте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бумажек, которые на 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слегка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влияют. Так что если высокий отец женится на низкой матери, у ребёнка оказывается сколько-то «высоких» клочков бумаги и сколько-то «низких», и в итоге он обычно вырастает по росту средним. Но не всегда. Если повезёт, у ребёнка может оказаться много «высоких» бумажек и всего несколько «низких», из-за чего он вырастает довольно высоким. Если у отца пять «высоких» бумажек и у матери их тоже пять, и если очень повезёт, ребёнок может унаследовать все десять и вырасти выше обоих родителей. Видишь? Кровь не идеальная жидкость, она не смешивается идеально. Дезоксирибонуклеиновая кислота сделана из множества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кусочков: стакан мелких камушков, а не воды. Именно поэтому ребёнок по характеристикам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всегда получается ровно посередине между родителями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слушал с открытым ртом. Как, во имя Мерлина, маглы всё это разузнали? Они что, этот рецепт прямо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теперь, — сказал Гарри Поттер, — предположим, что, как и в случае с ростом, в рецепте есть много мест, где бумажка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«магической» и «немагической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Если у тебя достаточно «магических» бумажек — ты волшебник, если их очень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могущественный волшебник, если слишком мало — магл, а что-то среднее — сквиб. Тогда, если женятся два сквиба, большинство детей должны тоже быть сквибами, но время от времени ребёнку везёт — он наследует большинство «магических» бумажек и отца и матери и становится волшебником. Хотя скорее всего не слишком сильным.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 также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 начале у нас есть много могущественных волшебников и волшебниц. Если они будут жениться только друг на друге, они сохранят своё могущество. Но если они начнут жениться на маглорождённых, которые едва-едва могут колдовать, и сквибах... Понятно? Кровь не будет перемешиваться идеально, это будет стакан мелких камушков, а не воды, потому что именно так работает кровь. Время от времени всё равно будут появляться могущественные маги — те, кому повезёт получить много «магических» бумажек. Но даже они по силе не сравнятся с самыми могущественными волшебниками древности.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медленно кивнул. Так ему это ещё никогда не объясняли. В том, как отлично всё сходилось,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ожиданная красота.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Гарри, — это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гипотез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Предположим, что в рецепте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единственная пара, в которой записано, волшебник ты или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одно место для «магических» или «немагических» бумажек.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есть только три варианта. Обе бумажки «магические». Одна бумажка «магическая», а другая — «немагическая». Или обе бумажки «немагические». Волшебники, сквибы и маглы.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 бумажки — и человек в состоянии использовать заклинания, одна бумажка — он всё-таки может пользоваться зельями и волшебными предметами, ни одной — и ему даже смотреть на волшебство будет сложно.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Маглорождённые тогда будут рождаться не у настоящих маглов, а у двух сквибов — у двух родителей, у каждого из которых в рецепте по одной «магической» и одной «немагической» бумажке. Теперь представь, что ведьма выходит замуж за сквиба. У каждого ребёнка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будет по одной «магической» бумажке от матери,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какая из них будет выбрана случайным образом. Но, как и при подбрасывании монеты, в половине случаев у ребёнка будет «магическая» бумажка отца, и в половине — «немагическая».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верна предыдущая гипотеза,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детей от этого брака был бы слабый магический дар. Но в данном случае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оловина будет волшебниками и ведьмами, по силе равными матери, а половина — сквибами. Ведь если в рецепте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пара, определяющая,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волшебник ты или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магия — это не стакан мелких камушков, которые могут перемешиваться. Это один волшебный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камешек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камень мага.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три пары бумажек: на одной написал «магия» и «магия», на другой написал «магия» только на верхней,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оставил пустой.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случае, — сказал Гарри, — у тебя либо есть два камня, либо у тебя их нет. Ты либо волшебник, либо нет. Могущественными волшебниками будут более обученные и опытные. И если волшебники становятся слабее сами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утерянных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заклинаний, а из-за утраченной способности их творить... что ж, может быть, они питаются как-то не так или ещё что.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этот процесс постепенен и неуклонно продолжается на протяжении более восьмисот лет, это может значить, что сама магия уходит из мира.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выстроил ещё две пары бумажек и достал перо. Вскоре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каждой паре было по одной «магической» бумажке и одной пустой.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приводит меня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следующему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предположению, — сказал Гарри. — Что происходит, когда женятся два сквиба?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Подбрось монетку дважды. Могут получиться: орёл и орёл; орёл и решка; решка и орёл; решка и решка. В четверти случаев получается два орла, в четверти — две решки, а в половине случаев получится один орёл и одна решка. Так и с семьями сквибов. У четверти детей будет «магия-магия» — волшебники. У четверти — «немагия-немагия», маглы. А оставшаяся половина будет сквибами. Это очень старая классическая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схема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Обнаружил её Грегор Мендель, которого до сих пор помнят,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открытие стало первым шаг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 к разгадке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секретов крови.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Каждый, кто знает хоть что-то о науке крови, узнает эту схему в мгновение ока. Она не будет точной, ведь нельзя с уверенностью утверждать, что, подбросив монетку дважды сорок раз,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получишь ровно десять пар орлов. Но если волшебников от семи до тринадцати из сорока детей, то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уже веское свидетельство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Поэтому я и хотел, чтобы ты собрал эти данные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Давай теперь на них посмотрим.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не дав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опомниться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 Поттер выхватил пергамент у него из руки.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Драко пересохло в горле.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Двадцать восемь детей.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помнил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около четверти из них были волшебниками.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Шесть магов на двадцать восемь детей, — быстро подсчитал Гарри Поттер. — Что ж, картина становится яснее. И первокурсники применяли те же заклинания с тем же уровнем силы восемь сотен лет назад.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и мой тест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приводят к одному и тому же выводу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теперь? — прошептал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Никогда в жизни он не был так напуган.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Уверенности ещё нет, — сказал Гарри Поттер. — Мой эксперимент провалился, помнишь? Мне нужно, чтобы ты придумал для меня другой тест, Драко.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срывающимся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голосом начал Драко, — я не смогу, Гарри, для меня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слишком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непреклонен: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Сможешь, потому что должен. Я и сам уже ломал голову, когда узнал про Запрет Мерлина. Драко, есть ли какой-нибудь способ измери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ть силу магии напрямую? Способ, который бы не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никакого отношения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крови и заклинаниям?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ничего не приходило в голову.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Всё, что влияет на магию, влияет и на волшебников, — продолжил Гарри. — И поэтому с этой стороны понять, в волшебниках или в самой магии причина, невозможно.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что ещё, кроме волшебников, влияет магия?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олшебны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 существ, конечно, — не задумываясь ответил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Гарри Поттера медленно растянулись в улыбке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Только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тот, кто вырос у маглов,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задать такой глупый вопрос.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стало совсем плохо, когда он понял, что будет значить постепенное уменьшение силы волшебных тварей: отпадут последние сомнения в том, что магия уходит из мира. А какая-то часть Драко уже была уверена, что именно это они и обнаружат. Он не хотел этого видеть, не хотел этого знать...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уже шагал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 идём же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Драко! Тут недалеко есть портрет, попросим 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найти кого-нибудь подревнее и выясним всё 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плащах нас не узнают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если нас кто-то заметит, просто убежим! За мной!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заняло у них много времени.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портрете с трудом помещались трое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мужчина среднего роста из двенадцатого века, замотанный в чёрное,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разговаривал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печальной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молодой женщиной из четырнадцатого века,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которой волосы топорщились, будто заряженные статическим электричеством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она передавала его слова величавому морщинистому старику с золотым галстуком-бабочкой из семнадцатого века. Последнего мальчики уже могли понять.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дементорах.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фениксах.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спросили о драконах, троллях и домовых эльфах.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нахмурился и заметил, что существа, которым было нужно больше магии, могли вымереть полностью, и спросил портреты, каких самых могущественных волшебных существ они знают.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перечне не было никого незнакомого, кроме неких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существ, которых называли пожирателями разума. Переводч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ик упомянул, что их полностью истребил Гарольд 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судя по описанию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до дементоров им было далеко.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Получалось,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волшебные существа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немного отпустило, теперь он просто чувствовал себя сбитым с толку.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подал голос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пока старик переводил перечень одиннадцати способностей глаз бехолдера, — что это означает?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ответ Гарри лишь поднял палец, дожидаясь, пока старик огласит весь список.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Гарри поблагодарил все портреты за помощь. Драко машинально сделал то же самое, причём более любезно, и они направились обратно в класс.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исходный пергамент с гипотезами и начал быстро писать.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Наблюдение: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Маги не так могущественны, как во времена основания Хогвартса.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Гипотезы: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1. Магия уходит из мира сама по себе.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2. Волшебники смешиваются с маглами и сквибами.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3. Знания о могущественных заклинаниях утрачены.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4. Волшебники в детстве неправильно питаются, или ещё что-то, не связанное с кровью, мешает им вырастать сильными.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5. Технологии маглов влияют на магию. (Уже 800 лет?)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6. У могущественных волшебников рождается меньше детей. (Драко = единственный ребёнок? Проверить наличие детей у трёх сильных магов — Квиррелла / Дамблдора / Тёмного Лорда.)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Эксперименты: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Существуют ли заклинания, которые мы знаем, но не можем использовать (1 или 2) или утраченные заклинания, о которых ничего не известно, кроме факта их существования (3)?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Отсутствует из-за Запрета Мерлина. Заклинания, которые невозможно использовать, неизвестны, но сведения о них могли просто не дойти.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B. В древности первогодки использовали те же заклинания с той же силой, что и сейчас? (Слабое свидетельство в пользу 1 перед 2, но, возможно, ослабление крови влияет только на мощные заклинания.)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Первогодки использовали заклинания той же силы, что и сейчас.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C. Дополнительный эксперимент на различение 1 и 2 с использованием научных знаний о крови, объясню позже.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Есть только одно место в рецепте, которое делает тебя волшебником, и либо обе бумажки говорят «магия», либо ты им не являешься.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8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D. Теряют ли силу волшебные существа? Позволяет отличить 1 от (2 или 3).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Результат: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Судя по всему, волшебные существа так же сильны, как и всегда.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«А»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удался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«B» слабо свидетельствует в пользу 1 по сравнению с 2. «C» опроверг 2. «D» опроверг 1. 4 маловероятна, и «B»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свидетельствует против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5 маловероятна, и против неё свидетельствует «D». 6 опровергнута вместе с 2. Остаётся 3. Виной тому Запрет Мерлина или нет, я не смог найти какие-либо известные заклинания, которые сейчас не могут применить. Если всё это просуммировать, получается, что потеряны знания.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ловушка захлопнулась.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паника схлынула и до Драко дошло, что магия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никуда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исчезает, ему всё стало ясно.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оттолкнулся от стола и встал так резко, что его кресло со скрипом откатилось и опрокинулось.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был всего лишь дурацкий трюк.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посмотрел на него, не вставая с места. Потом тихо сказал: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Эксперимент был честный, Драко.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он пошёл по-другому, я бы с этим смирился. Я бы никогда не стал жульничать в подобных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вопросах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 Я не видел твоих данных, когда делал своё предсказание. Я открыто сказал тебе, что Запрет Мерлина свёл на нет первый эксперимент...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— голос Драко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начал дрожать от гнева, — и ты не знал, что в итоге обнаружится?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знал ничего, чего не знал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ты, — всё так же тихо ответил Гарри. — Признаю, я подозревал. Гермиона Грейнджер слишком сильна.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ней магии должны быть крохи, но это не так.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может маглорождённая быть лучшей по заклинаниям в Хогвартсе?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она лучше всех справляется и с письменными работами — очень маловероятное совпадение,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только одно не следует из другого.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Существование Гермионы Грейнджер указывает на то,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наличие магии определяется единственным фактором, и он либо есть, либо его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сила магии зависит от того, как много мы знаем и как много мы упражняемся. Поэтому нет никакого разделения на чистокровных и маглорождённых, и так далее. Мир слишком сильно отличается от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каким он был бы, будь ты 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Драко,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видел то же, что и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Я не выполнял никаких опытов, о которых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говорил. Я не жульничал, Драко. Я хотел, чтобы мы получили ответ вместе.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и в голову не приходило, что магия может исчезать из мира, пока ты не озвучил эту мысль.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еня она тоже испугала.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Драко с трудом удерживал себя в руках, чтобы не сорваться на крик.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утверждал, что не побежишь рассказывать об этом кому-нибудь ещё.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посоветовавшись сперва с тобой, — Гарри умоляюще протянул рук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и. — Драко, я бы хотел пощадить твои чувства, но мир действительно оказался не таким, как ты думал.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Прекрасно.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 наши пути расходятся.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уйду и обо всём забуду.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развернулся.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рту был горький привкус предательства. Только сейчас он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Гарри Поттер </w:t>
      </w:r>
      <w:del w:author="Alaric Lightin" w:id="0" w:date="2016-08-02T05:46:5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на самом деле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нравился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Впрочем, это ничуть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мешало ему двинуться прямиком к двери из класса.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Позади раздался голос Гарри Поттера — громкий и взволнованный: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ты не сможешь забыть.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ещё не понял?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была твоя жертва.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застыл на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повернулся обратно.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 чём ты?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по его спине уже бежали холодные 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знал ответ.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стать ученым... ты поставил под вопрос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одно из своих убеждений, причём крайне для тебя значимое. Ты провёл эксперименты, собрал данные, и в итоге вышло, что твоё убеждение было ошибочным. Ты видел результаты и понял, что они означают, — у Гарри Поттера дрожал голос. — Помни, Драко, будь твоё убеждение истинным, эксперименты подтвердили бы его, а не опровергли. Чтобы стать учёным, ты пожертвовал ложным убеждением, что кровь волшебников смешивается и становится слабее.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неправда! — выкрикнул Драко. — Ничем я не жертвовал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и сейчас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 верю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голос стал громче, 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озноб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покачал головой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почти шёпотом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Драко… Мне очень жаль, Драко, но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веришь. Ничуть. — Его голос стал громче. — Я могу это доказать. Представь: кто-нибудь тебе говорит, что у него дома живёт дракон. Ты отвечаешь, что хочешь на него посмотреть. Тебе сообщают, что это невидимый дракон. Прекрасно, говоришь 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таком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хочешь его услышать. Тебе говорят, что это совершенно бесшумный дракон. Ты объявляешь, что бросишь в воздух муку, чтобы увидеть его контуры. Тебе объясняют, что мука проходит через этого дракона насквозь. И, говоря всё это, объясняющий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заранее знает, какой именно результат эксперимента ему нужно объяснить в свою пользу. Знает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всё пройдёт так, как будто никакого дракона нет, знает заранее, оправдание чему он должен выдумать. Возможно, этот кто-то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Возможно,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 верит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дракон существует. Это называется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убеждённость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убеждении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 Но на самом деле он не верит, что дракон существует.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искренне заблуждаться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том,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каковы твои истинные убеждения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большинство людей не замечают разницу между верой во что-нибудь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убеждённостью в том, что верить в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Гарри Поттер наконец встал из-за стола и сделал несколько шагов к Драко. — Драко, ты больше не веришь в учение о чистоте крови.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сейчас я это продемонстрирую.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бы теория чистоты крови была верна, то существование Гермионы Грейнджер было бы немыслимо.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его тогда объяснить?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быть, она сирота-волшебница, воспитанная маглами, как 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попросить Грейнджер показать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фотографии родителей и посмотреть, похожа ли она на них. Как ты думаешь, она будет похожа на своих родителей?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проводить этот эксперимент?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 должно быть, отдали каким-нибудь родственникам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дрожащим голосом произнёс Драко. — Поэтому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будут выглядеть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похоже.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идишь. Ты уже знаешь, для какого результата эксперимента ты должен придумать оправдание. Если бы ты всё ещё верил в теорию чистоты крови, ты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давай!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спорить, она не похожа на своих родителей, она слишком сильна для маглорождённой»...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Её отдали родственникам!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учёных есть способ точно установить степень родства.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Грейнджер, возможно, согласится устроить такую проверку, если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предложу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семье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достаточное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вознаграждение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commentRangeStart w:id="0"/>
      <w:commentRangeEnd w:id="0"/>
      <w:r w:rsidDel="00000000" w:rsidR="00000000" w:rsidRPr="00000000">
        <w:commentReference w:id="0"/>
      </w:r>
      <w:commentRangeStart w:id="1"/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  <w:rPrChange w:author="Alaric Lightin" w:id="1" w:date="2016-02-28T01:06:15Z">
            <w:rPr>
              <w:rFonts w:ascii="Times New Roman" w:cs="Times New Roman" w:eastAsia="Times New Roman" w:hAnsi="Times New Roman"/>
              <w:i w:val="1"/>
              <w:sz w:val="24"/>
              <w:szCs w:val="24"/>
            </w:rPr>
          </w:rPrChange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будет бояться результатов.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думаешь, что покажет проверка? Тебе достаточно попросить, и мы её проведём. Но ты уже знаешь, каков будет результат. И всегда будешь знать. Ты никогда не сможешь об этом забыть.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захочешь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учение о чистоте крови, но ты всегда будешь ожидать, что всё будет происходить именно так, как если бы существовал только один фактор, делающий человека волшебником.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и была твоя жертва, чтобы стать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задохнулся от ярости.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понимаешь, что ты сделал?! — Он метнулся вперёд и схватил Гарри за воротник мантии. Его голос перешёл на крик, невыносимо громкий в тишине закрытого класса. — Ты понимаешь, что ты сделал?!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рывающимся голосом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было убеждение. Ошибочное убеждение.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помог тебе это увидеть. Правда не перестаёт быть правдой. Признание не сделает её хуже...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правой руки Драко сжались в кулак, и он ударил Гарри в челюсть с такой силой, что тот, отлетев назад, ударился о стол, а затем упал на пол.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Идиот! — заорал Драко. — Идиот! Идиот!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прошептал Гарри с пола,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Драко, мне очень жаль. Я думал, что пройдёт несколько месяцев. Я не ожидал, что учёный в тебе проснётся так быстро. Думал, будет время тебя подготовить. Научить, как признавать свои ошибки, чтобы было не так больно...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как же отец?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дрожащим от ярости голосом спросил Драко. — Ты и его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подготовить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 тебе было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дальше?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Ему ты не можешь рассказать! — с тревогой крикнул Гарри. — Он не учёный! Ты обещал, Драко!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мгновение мысль о том, что отец не узнает,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принесла облегчение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 внутри начал закипать настоящий гнев.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планировал, что я буду врать ему и говорить, что я всё ещё верю,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тяжело дыша,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произнёс Драко.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Мне придётся постоянно лгать, а когда я вырасту, то не смогу стать Пожирателем Смерти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даже не смогу объяснить почему.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твой отец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 тебя 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прошептал Гарри, — он будет любить тебя, даже если ты не станешь Пожирателем Смерти, а, похоже, твой отец любит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Твой приёмный отец — учёный, — сказал Драко. — Если ты не станешь учёным, он всё равно будет любить тебя. Но уважать тебя будет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вздрогнул. Он открыл рот, собираясь сказать: «Мне жаль», но потом закрыл его, как будто в последний момент передумал. Это было очень дальновидно с его стороны, или же ему попросту повезло, потому что в противном случае Драко наверняка попытался бы его убить.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предупредить, — голос Драко становился всё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должен был меня предупредить!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Я... я предупреждал... каждый раз, когда я говорил тебе о силе, я называл цену. Я говорил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 должен признавать свои ошибки.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говорил, что это будет самый сложный для тебя путь. Что каждый, кто хочет стать учёным, должен принести жертву. Я говорил, что если эксперименты скажут одно, а твоя семья и друзья будут говорить другое...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Это, по-твоему, предупреждение?! — Драко уже кричал. — Это, по-твоему, предупреждение?! Когда речь идёт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ритуале, который требует необратимых жертв?!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Я... — Гарри сглотнул. — Я согласен, что, возможно,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выражался недостаточно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Прошу прощения. Но то, что может быть разрушено правдой, должно быть разрушено.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синяком Поттер не отделается.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ошибся в одном,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убийственно спокойным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Драко. — Грейнджер не сильнейшая ученица в Хогвартсе. Она просто получает лучшие оценки на уроках. Сейчас ты поймёшь разницу.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было видно — он понял, что сейчас произойдёт. Он попытался быстро вскочить на ноги...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уже было поздно.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Экспеллиармус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Гарри улетела в дальний конец комнаты.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Гом Джаббар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Клубок чернильной темноты ударил в его левую руку.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пыточное заклинание, — сказал Драко. — Используется, чтобы добывать информацию.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оставлю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тебя здесь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собой дверь. Возможно, я поставлю запирающее заклинание только на несколько часов.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озможно, оно будет действовать,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ты здесь не сдохнешь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Наслаждайся.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целясь в Гарри волшебной палочкой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ни на секунду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спуская с него глаз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Драко плавно отступил назад и свободной рукой подхватил сумку.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Гарри Поттера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было искажено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 боли, когда он сказал: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понимаю, что Малфои считают себя выше закона об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ограничении колдовства несовершеннолетни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х? Дело не в том, что твоя кровь сильнее. Дело в том, что у тебя уже есть опыт. Когда ты начинал, ты был так же слаб, как и любой из нас. Моё предположение ошибочно?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Пальцы Драко, сжимавшие 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лочку, побелели. Но сама палочка по-прежнему твёрдо смотрела на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к сведению, — сквозь сжатые зубы произнёс Гарри, — если бы ты сказал мне, что я не прав,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тебя выслушал. Я ни за что не буду пытать тебя, когда ты покажешь мне,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чём-то ошибаюсь. А однажды так и будет. Когда-нибудь.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в тебе проснулся учёный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даже если ты никогда не научишься использовать свою силу, ты всегда, — Гарри судорожно вздохнул, — будешь искать... способы... проверить...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свои убеждения.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чуть сбился с шага,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палочка в руке задрожала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Продолжая целиться в Гарри, он торопливо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щупал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дверную ручку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спиной вперёд вышел из класса и захлопнул дверь.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применил самое мощное запирающее заклинание, которое знал.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подождал, пока из-за двери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донесётся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первый вопль Гарри, сказал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ушёл прочь.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А-а-а-а-а-а!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Левую руку Гарри как будто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асунули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горшок кипящего масла и продолжали там удерживать. Он полностью выложился в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Фините Инкантатем»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заклинание так и не сработало.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Некоторые проклятия требуют специальных контрзаклинаний, по-другому их не отменить. Или, возможно, Драко был просто намного сильнее его.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А-а-а-а-а-а!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руке стало невыносимым и мешало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творчески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несколько криков спустя Гарри понял, что ему нужно сделать.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несчастью, кошель находился не с той стороны туловища, и пришлось изворачиваться, чтобы дотянуться до него, притом что левая рука безостановочно трепыхалась в воздухе в рефлекторной попытке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избавиться 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ins w:author="Alaric Lightin" w:id="2" w:date="2016-02-28T01:07:19Z">
        <w:commentRangeStart w:id="2"/>
        <w:commentRangeStart w:id="3"/>
        <w:commentRangeStart w:id="4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К тому же, Гарри обнаружил, что его правая рука уже успела снова отбросить палочку в сторону.</w:t>
        </w:r>
      </w:ins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Набор а-а-а-а-а-а-а целителя! А-а-аптечка!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тусклом зелёном свете разглядеть что-либо на полу было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стоять, не мог ползти. Он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катился по полу к тому месту, где, как он считал, лежала его палочка, но её там не было... он смог приподняться на одной руке достаточно высоко, чтобы заметить палочку... перекатился,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схватил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её, перекатился обратно к аптечке. Это сопровождалось изрядным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криков,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стошнило от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Ушло восемь попыток на то, чтобы сделать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оказалось, что набор целителя не предусматривает открывание одной рукой, потому что все волшебники — идиоты. Гарри пришлось использовать зубы, так что прошло ещё какое-то время, прежде чем ему удалось обернуть Обезболивающую повязку вокруг руки.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все ощущения в левой руке наконец-то исчезли, Гарри позволил своему сознанию поплыть и некоторое время неподвижно лежал и 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Ну 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 Гарри самого себя, после того как он снова стал способен думать словами.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Стоило оно того?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Здоровая рука Гарри медленно дотянулась до стола.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схватился за него и встал.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Улыбнулся.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Слабое подобие улыбки, но всё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Спасибо, профессор Квиррелл, я не смог бы проиграть без вас.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ещё не исправил Драко, и близко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подошёл. Что бы там сейчас не думал сам Драко, он всё ещё оставался сыном Пожирателя Смерти,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мозга костей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Мальчишкой, который вырос, считая «изнасилование» чем-то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делают крутые старшие ребята. Но он сделал этот чёртов первый шаг!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мог утверждать, что всё прошло как задумано. Всё вышло совершенно спонтанно.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Планы Гарри не предусматривали ничего подобного раньше декабря, когда он собирался научить Драко не отрицать обнаруженные им самим факты.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он увидел страх на лице Драко, осознал, что Драко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рассматривает альтернативные гипотезы, и воспользовался моментом. Истинное любопытство имеет такую 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искупительную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силу в научном подходе к мышлению, как и истинная любовь в кино.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Оглядываясь назад, Гарри заметил, что давал себе часы на то, чтобы совершить наиболее значимое открытие в истории магии, и месяцы на то, чтобы сломить непрочные барьеры сознания одиннадцатилетнего мальчика.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указывало на серьёзный когнитивный дефицит в контексте оценки сроков выполнения задач.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Грозит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ли Гарри Научный Ад за то,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сделал? Гарри не был уверен. Он собирался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натолкнуть Драко на мысль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угасании магии, удостовериться в том, что Драко проведёт часть экспериментов, которые,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первый взгляд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утвердят его в этом направлении. Он собирался обождать с объяснением генетики, подтолкнув Драко к мыслям о магических созданиях (хотя сам Гарри думал в терминах магических артефактов, вроде Распределяющей шляпы, которые никто уже не может воспроизвести, но которые продолжают работать).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и впрямь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преувеличивал никаких свидетельств, не искажал значения каких-либо результатов. Когда Запрет Мерлина сделал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бессмысленным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эксперимент,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Гарри возлагал большие надежды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так и сказал об этом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 касается того, что случилось дальше...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ничуть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соврал. Драко просто поверил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словам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стали истинными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Концовка, увы, получилась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весёлой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повернулся и, пошатываясь, направился к двери.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Настало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запирающее заклинание Драко.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Первым делом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дверную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ручку. Возможно, Драко блефовал.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не блефовал.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Фините Инкантатем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хрипло произнёс Гарри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почувствовал, что заклинание не получилось.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попробовал ещё раз, и заклинание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ещё одна попытка повернуть ручку показала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оно не сработало. Неудивительно.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Время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тяжёлой артиллерии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глубоко вдохнул и произнёс одно из самых мощных известных ему заклинаний: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Алохомора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качнуло.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класса по-прежнему оставалась закрытой.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 потрясён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Конечно, он не собирался бродить возле запретного коридора Дамблдора, но заклинание,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отпирающее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замки, 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показалось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полезным,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выучил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система безопасности в запретном коридоре Дамблдора слабее, чем если бы её ставил Драко Малфой. Неужели тот, кого туда хочет заманить директор, настолько глуп, что этого не заметит?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сердце снова прокрался страх.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инструкции к аптечке было сказано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Обезболивающую повязку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безопасно держать не дольше тридцати минут, после чего она автоматически снимается.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Повторно её можно использовать только через двадцать четыре часа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Сейчас было 18:51, он надел повязку примерно пять минут назад.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шаг назад и осмотрел дверь. Она была сделана из цельного массива тёмного дуба,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бронзовая ручка выделялась на гладкой поверхности.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знал ни одного взрывающего, режущего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дробящего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заклинания, а трансфигурация взрывчатки нарушала правило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превращайте предмет в то, что можно сжечь».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Кислота была жидкостью и порождала испарения...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для творческого ума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направил палочку на одну из бронзовых дверных петель и сконцентрировался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хлопка, как на чистой абстракции, в отдельности от какого-либо реального хлопкового материала, 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материи, отделённой от того, что делало её бронзовой дверной петлёй, и соединил эти понятия вместе в конечной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форме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Благодаря ежедневному часу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занятий трансфигурацией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течение месяца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наловчился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трансфигурировать предметы объёмом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пяти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кубических сантиметров менее чем за минуту.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Прошло две минуты, а петля совершенно не изменилась.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Автор запирающего 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применил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Драко, учёл и это. Или дверь являлась частью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замка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который трансфигурация не действовала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осмотр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подтвердил, что стены сделаны из цельного камня,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и пол с потолком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трансфигурировать части предмета по отдельности нельзя.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пришлось бы трансфигурировать всю стену,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 это ушли бы часы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не дни, непрерывной работы. Конечно, если стена, в свою очередь, не считалась частью замка.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Маховик времени откроется в 9 вечера. Затем Гарри сможет отправиться в прошлое, к 6 вечера, когда дверь ещё не была заперта.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долго продлится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пыточное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тяжело сглотнул. Слёзы опять полились из глаз.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Блестящий творческий ум предложил гениальную мысль: отпилить руку ножовкой из набора в кошеле.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пожалуй, не настолько, как от заклинания Драко, потому что нервы будут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обрезаны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в аптечке есть жгуты для остановки крови...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 ужасная глупость, о которой Гарри будет сожалеть всю оставшуюся жизнь. Но Гарри уже не был уверен, что сможет выдержать два часа под пыткой.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выйти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класса, хотел выйти из класса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прямо 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не ждать, кричать и мучиться два часа подряд, пока откроется Маховик времени. Надо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отсюда и найти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кто бы снял пыточное проклятие с руки...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крикнул Гарри своему мозгу.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Думай! Думай!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Спальня Слизерина была почти пуста.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ушли ужинать,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Драко почему-то не очень хотелось есть.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закрыл дверь в свою комнату, запер 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запечатал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заклинанием,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использовал 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сел на кровать и заплакал.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несправедливо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Впервые Драко потерпел поражение. Отец предупреждал его, что первое настоящее поражение будет болезненным, но он потерял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много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несправедливо — потерять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первый же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подземельях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мальчик, к которому он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 относился, кричал от боли. Никогда прежде Драко не причинял боль тем, кто ему нравился. Наказание провинившихся предполагало радость,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ему было тошно. Отец не предупреждал его о таком, и Драко задумался,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ли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суровый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который каждый должен пройти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когда взрослеет, или он просто оказался слабаком...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 хотелось, чтоб вместо Гарри кричала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Панси.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Тогда Драко чувствовал бы себя лучше.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хуже всего было осознание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использовать пыточное заклинание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было большой ошибкой.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теперь ему податься? К Дамблдору?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 того, что он сделал? Да тот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сожжёт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заживо.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придётся вернуться к Гарри, потому что ему больше некуда идти. И если Поттер скажет, что больше не хочет иметь с ним дело, то Драко превратится в ничто, останется просто жалким мальчиком, который никогда не сможет стать Пожирателем Смерти, никогда не присоединится к партии Дамблдора, никогда не сможет изучать науку.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Ловушка была поставлена безупречно и безупречно сработала. Отец неоднократно предупреждал 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пожертвованное в Тёмных ритуалах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вернуть нельзя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известно, что проклятые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изобрели ритуалы, не требующие палочки, ритуалы, в которые тебя могут завлечь без твоего ведома, и это был лишь один из ужасных секретов, доступных учёным и Гарри Поттеру.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заплакал сильнее.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хотел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пути назад не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Слишком поздно. Он уже стал учёным.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знал, что должен вернуться, освободить Гарри и извиниться. Это было бы разумно. Но вместо этого он продолжал лежать в постели и всхлипывать.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причинил боль Гарри Поттеру. И, возможно, больше такого случая не представится, так что ему всю жизнь придётся довольствоваться памятью об этом дне.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помучается.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бросил останки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пол. Бронзовые петли казались неуязвимыми, на них не появилось даже царапины, и Гарри начал подозревать, что даже отчаянная попытка трансфигурировать кислоту или взрывчатку не поможет открыть эту дверь. Но была и положительная сторона —</w:t>
      </w:r>
      <w:r w:rsidDel="00000000" w:rsidR="00000000" w:rsidRPr="00000000">
        <w:rPr>
          <w:rFonts w:ascii="Times New Roman" w:cs="Times New Roman" w:eastAsia="Times New Roman" w:hAnsi="Times New Roman"/>
          <w:color w:val="99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ножовке пришёл 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Часы показывали 19:02, оставалось меньше пятнадцати минут, и Гарри пытался вспомнить, остались ли ещё острые предметы в кошеле, которые тоже нужно уничтожить. На глаза опять навернулись слёзы.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только после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Маховик времени откроется, он мог вернуться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предотвратить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момент Гарри осознал всю глубину своей глупости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первый раз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оказался запертым в комнате.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уже объясняла ему, что нужно делать в такой ситуации.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…она также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запретила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использовать Маховик в подобных целях.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Поймёт ли профессор Макгонагалл, что это исключительный случай? Или просто навсегда заберёт Маховик?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собрал все свои вещи, все улики в кошель.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Скорджифай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позаботился о рвоте на полу, хотя и не смог убрать пот, пропитавший мантию. Столы Гарри оставил перевёрнутыми: большого смысла в том, чтобы возиться, расставляя их одной рукой, не было.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Закончив, Гарри посмотрел на часы. 19:04.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Оставалось ждать. Секу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казались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годами.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19:07 дверь открылась.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заросшем пышной бородой лице профессора Флитвика читалась тревога.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7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 тобой всё хорошо, Гарри? — пропищал декан Когтеврана. — Я получил записку, что ты здесь заперт...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line="240" w:lineRule="auto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 автора: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как в этой книге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практически всё, что касается науки, — верно, я вынужден предупредить,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этой и следующих главах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не учитывает ряд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возможностей. Наиболее важная из них заключается в том, что может существовать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множество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магических генов, которые собраны в одной хромосоме. Естественным путём это бы не произошло, но хромосома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сконструирована искусственно. В таком случае схема наследования тоже была бы менделевской, но магическая хромосома всё равно могла деградировать из-за кроссинговера с гомологичной немагической хромосомой. (Гарри читал о Менделе и хромосомах в книгах по истории науки, но он не изучал настоящую генетику настолько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глубоко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чтобы знать о кроссинговере.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ему же всего одиннадцать.) Конечно, современный научный журнал нашёл бы в рассуждениях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массу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моментов, к которым можно придраться, но всё, что Гарри называет веским свидетельством,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таковым и является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Вероятность других возможностей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стремится к нулю.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" w:date="2016-02-24T19:51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Добавленное автором новое предложение: By the time he managed it his other arm had managed to throw away his wand again.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Насколько я понимаю, он пытался разрешить противоречие с тем, что Гарри выше использовал Фините Инкантатем, т.е. один раз он палочку уже подбирал.</w:t>
      </w:r>
    </w:p>
  </w:comment>
  <w:comment w:author="Gleb Mazursky" w:id="3" w:date="2016-02-26T23:31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что за "к тому же"? да и самостоятельные руки на русском очень странно смотрятся. и почему правая-то? она в полном порядке и никак не могла самопроизвольно выбросить палочку. он именно правой тянулся к кошелю, а  левой брал подержать палочку. а так как она дергалась, то палочку потеряла</w:t>
      </w:r>
    </w:p>
  </w:comment>
  <w:comment w:author="Alaric Lightin" w:id="4" w:date="2016-02-28T01:07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Напиши свой вариант</w:t>
      </w:r>
    </w:p>
  </w:comment>
  <w:comment w:author="Gleb Mazursky" w:id="0" w:date="2016-02-26T23:2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подчеркнуть что "в отличие от него"</w:t>
      </w:r>
    </w:p>
  </w:comment>
  <w:comment w:author="Alaric Lightin" w:id="1" w:date="2016-02-28T01:06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уж "В отличие от тебя она..."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