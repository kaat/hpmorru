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after="20" w:before="20" w:line="240" w:lineRule="auto"/>
        <w:ind w:firstLine="573.0708661417323"/>
        <w:contextualSpacing w:val="0"/>
        <w:jc w:val="center"/>
        <w:rPr>
          <w:rFonts w:ascii="Times New Roman" w:cs="Times New Roman" w:eastAsia="Times New Roman" w:hAnsi="Times New Roman"/>
          <w:b w:val="1"/>
          <w:sz w:val="24"/>
          <w:szCs w:val="24"/>
        </w:rP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sz w:val="24"/>
          <w:szCs w:val="24"/>
          <w:rtl w:val="0"/>
          <w:rPrChange w:author="Alaric Lightin" w:id="0" w:date="2017-03-21T21:23:28Z">
            <w:rPr>
              <w:rFonts w:ascii="Times New Roman" w:cs="Times New Roman" w:eastAsia="Times New Roman" w:hAnsi="Times New Roman"/>
              <w:i w:val="1"/>
              <w:sz w:val="24"/>
              <w:szCs w:val="24"/>
            </w:rPr>
          </w:rPrChange>
        </w:rPr>
        <w:t xml:space="preserve">тупости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r w:rsidDel="00000000" w:rsidR="00000000" w:rsidRPr="00000000">
        <w:rPr>
          <w:rFonts w:ascii="Times New Roman" w:cs="Times New Roman" w:eastAsia="Times New Roman" w:hAnsi="Times New Roman"/>
          <w:sz w:val="24"/>
          <w:szCs w:val="24"/>
          <w:rtl w:val="0"/>
        </w:rPr>
        <w:t xml:space="preserve">обличье</w:t>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ins w:author="Alaric Lightin" w:id="1" w:date="2017-03-21T21:24:3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2" w:date="2017-03-21T21:24:37Z">
            <w:rPr>
              <w:rFonts w:ascii="Times New Roman" w:cs="Times New Roman" w:eastAsia="Times New Roman" w:hAnsi="Times New Roman"/>
              <w:i w:val="1"/>
              <w:sz w:val="24"/>
              <w:szCs w:val="24"/>
            </w:rPr>
          </w:rPrChange>
        </w:rPr>
        <w:t xml:space="preserve">Гермиона</w:t>
      </w:r>
      <w:ins w:author="Alaric Lightin" w:id="3" w:date="2017-03-21T21:24:42Z">
        <w:r w:rsidDel="00000000" w:rsidR="00000000" w:rsidRPr="00000000">
          <w:rPr>
            <w:rFonts w:ascii="Times New Roman" w:cs="Times New Roman" w:eastAsia="Times New Roman" w:hAnsi="Times New Roman"/>
            <w:sz w:val="24"/>
            <w:szCs w:val="24"/>
            <w:rtl w:val="0"/>
            <w:rPrChange w:author="Alaric Lightin" w:id="2" w:date="2017-03-21T21:24:3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w:t>
      </w:r>
      <w:r w:rsidDel="00000000" w:rsidR="00000000" w:rsidRPr="00000000">
        <w:rPr>
          <w:rFonts w:ascii="Times New Roman" w:cs="Times New Roman" w:eastAsia="Times New Roman" w:hAnsi="Times New Roman"/>
          <w:sz w:val="24"/>
          <w:szCs w:val="24"/>
          <w:rtl w:val="0"/>
        </w:rPr>
        <w:t xml:space="preserve"> стоба</w:t>
      </w:r>
      <w:ins w:author="Alaric Lightin" w:id="4" w:date="2017-03-21T21:26:38Z">
        <w:r w:rsidDel="00000000" w:rsidR="00000000" w:rsidRPr="00000000">
          <w:rPr>
            <w:rFonts w:ascii="Times New Roman" w:cs="Times New Roman" w:eastAsia="Times New Roman" w:hAnsi="Times New Roman"/>
            <w:sz w:val="24"/>
            <w:szCs w:val="24"/>
            <w:rtl w:val="0"/>
          </w:rPr>
          <w:t xml:space="preserve">л</w:t>
        </w:r>
      </w:ins>
      <w:r w:rsidDel="00000000" w:rsidR="00000000" w:rsidRPr="00000000">
        <w:rPr>
          <w:rFonts w:ascii="Times New Roman" w:cs="Times New Roman" w:eastAsia="Times New Roman" w:hAnsi="Times New Roman"/>
          <w:sz w:val="24"/>
          <w:szCs w:val="24"/>
          <w:rtl w:val="0"/>
        </w:rPr>
        <w:t xml:space="preserve">льной ш</w:t>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w:t>
      </w:r>
      <w:ins w:author="Alaric Lightin" w:id="5" w:date="2017-03-21T21:27:17Z">
        <w:r w:rsidDel="00000000" w:rsidR="00000000" w:rsidRPr="00000000">
          <w:rPr>
            <w:rFonts w:ascii="Times New Roman" w:cs="Times New Roman" w:eastAsia="Times New Roman" w:hAnsi="Times New Roman"/>
            <w:sz w:val="24"/>
            <w:szCs w:val="24"/>
            <w:rtl w:val="0"/>
          </w:rPr>
          <w:t xml:space="preserve">н</w:t>
        </w:r>
      </w:ins>
      <w:r w:rsidDel="00000000" w:rsidR="00000000" w:rsidRPr="00000000">
        <w:rPr>
          <w:rFonts w:ascii="Times New Roman" w:cs="Times New Roman" w:eastAsia="Times New Roman" w:hAnsi="Times New Roman"/>
          <w:sz w:val="24"/>
          <w:szCs w:val="24"/>
          <w:rtl w:val="0"/>
        </w:rPr>
        <w:t xml:space="preserve">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до </w:t>
      </w:r>
      <w:ins w:author="Alaric Lightin" w:id="6" w:date="2017-03-21T20:33:42Z">
        <w:r w:rsidDel="00000000" w:rsidR="00000000" w:rsidRPr="00000000">
          <w:rPr>
            <w:rFonts w:ascii="Times New Roman" w:cs="Times New Roman" w:eastAsia="Times New Roman" w:hAnsi="Times New Roman"/>
            <w:sz w:val="24"/>
            <w:szCs w:val="24"/>
            <w:rtl w:val="0"/>
          </w:rPr>
          <w:t xml:space="preserve">Хогвартса</w:t>
        </w:r>
      </w:ins>
      <w:del w:author="Alaric Lightin" w:id="6" w:date="2017-03-21T20:33:42Z">
        <w:r w:rsidDel="00000000" w:rsidR="00000000" w:rsidRPr="00000000">
          <w:rPr>
            <w:rFonts w:ascii="Times New Roman" w:cs="Times New Roman" w:eastAsia="Times New Roman" w:hAnsi="Times New Roman"/>
            <w:sz w:val="24"/>
            <w:szCs w:val="24"/>
            <w:rtl w:val="0"/>
          </w:rPr>
          <w:delText xml:space="preserve">того</w:delText>
        </w:r>
      </w:del>
      <w:r w:rsidDel="00000000" w:rsidR="00000000" w:rsidRPr="00000000">
        <w:rPr>
          <w:rFonts w:ascii="Times New Roman" w:cs="Times New Roman" w:eastAsia="Times New Roman" w:hAnsi="Times New Roman"/>
          <w:sz w:val="24"/>
          <w:szCs w:val="24"/>
          <w:rtl w:val="0"/>
        </w:rPr>
        <w:t xml:space="preserve"> я считал себя просто вундеркиндом, а </w:t>
      </w:r>
      <w:ins w:author="Alaric Lightin" w:id="7" w:date="2017-03-21T20:35:08Z">
        <w:commentRangeStart w:id="0"/>
        <w:r w:rsidDel="00000000" w:rsidR="00000000" w:rsidRPr="00000000">
          <w:rPr>
            <w:rFonts w:ascii="Times New Roman" w:cs="Times New Roman" w:eastAsia="Times New Roman" w:hAnsi="Times New Roman"/>
            <w:sz w:val="24"/>
            <w:szCs w:val="24"/>
            <w:rtl w:val="0"/>
          </w:rPr>
          <w:t xml:space="preserve">здесь я внезапно оказался Мальчиком-Который-Выжил, и мне нужно было оправдывать этот «титул»</w:t>
        </w:r>
      </w:ins>
      <w:del w:author="Alaric Lightin" w:id="7" w:date="2017-03-21T20:35:08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тогда узнал о себе что-то новое,</w:delText>
        </w:r>
        <w:r w:rsidDel="00000000" w:rsidR="00000000" w:rsidRPr="00000000">
          <w:rPr>
            <w:rFonts w:ascii="Times New Roman" w:cs="Times New Roman" w:eastAsia="Times New Roman" w:hAnsi="Times New Roman"/>
            <w:sz w:val="24"/>
            <w:szCs w:val="24"/>
            <w:rtl w:val="0"/>
          </w:rPr>
          <w:delText xml:space="preserve"> что мне нужно было ещё оправдать</w:delText>
        </w:r>
      </w:del>
      <w:r w:rsidDel="00000000" w:rsidR="00000000" w:rsidRPr="00000000">
        <w:rPr>
          <w:rFonts w:ascii="Times New Roman" w:cs="Times New Roman" w:eastAsia="Times New Roman" w:hAnsi="Times New Roman"/>
          <w:sz w:val="24"/>
          <w:szCs w:val="24"/>
          <w:rtl w:val="0"/>
        </w:rPr>
        <w:t xml:space="preserve">.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w:t>
      </w:r>
      <w:r w:rsidDel="00000000" w:rsidR="00000000" w:rsidRPr="00000000">
        <w:rPr>
          <w:rFonts w:ascii="Times New Roman" w:cs="Times New Roman" w:eastAsia="Times New Roman" w:hAnsi="Times New Roman"/>
          <w:sz w:val="24"/>
          <w:szCs w:val="24"/>
          <w:rtl w:val="0"/>
        </w:rPr>
        <w:t xml:space="preserve">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а у него не было солнцезащитного крема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r w:rsidDel="00000000" w:rsidR="00000000" w:rsidRPr="00000000">
        <w:rPr>
          <w:rFonts w:ascii="Times New Roman" w:cs="Times New Roman" w:eastAsia="Times New Roman" w:hAnsi="Times New Roman"/>
          <w:sz w:val="24"/>
          <w:szCs w:val="24"/>
          <w:rtl w:val="0"/>
        </w:rPr>
        <w:t xml:space="preserve">ёплых чувств, и я даже немного боюсь,</w:t>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i w:val="1"/>
          <w:sz w:val="24"/>
          <w:szCs w:val="24"/>
        </w:rPr>
      </w:pPr>
      <w:commentRangeStart w:id="1"/>
      <w:r w:rsidDel="00000000" w:rsidR="00000000" w:rsidRPr="00000000">
        <w:rPr>
          <w:rFonts w:ascii="Times New Roman" w:cs="Times New Roman" w:eastAsia="Times New Roman" w:hAnsi="Times New Roman"/>
          <w:i w:val="1"/>
          <w:sz w:val="24"/>
          <w:szCs w:val="24"/>
          <w:rtl w:val="0"/>
        </w:rPr>
        <w:t xml:space="preserve">Желаю вам долгой жизни и процветания</w:t>
      </w:r>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pPr>
        <w:pBdr/>
        <w:spacing w:after="20" w:before="20" w:line="240" w:lineRule="auto"/>
        <w:ind w:firstLine="57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03-21T20:35: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элегантней звучит.</w:t>
      </w:r>
    </w:p>
  </w:comment>
  <w:comment w:author="Alaric Lightin" w:id="1" w:date="2017-03-21T21:34:4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тут я внезапно заметил, что мы потеряли вулканский салют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"Live long and prosper" - это отсылка к фразе из "Звёздного пути". Традиционно её переводят "Живи долго и процветай", в данном случае, по идее, надо перевести во множественное число.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