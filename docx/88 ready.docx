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DB4B07" w:rsidRPr="00093E0C" w:rsidRDefault="00093E0C">
      <w:pPr>
        <w:pStyle w:val="Heading2"/>
        <w:contextualSpacing w:val="0"/>
        <w:rPr>
          <w:lang w:val="ru-RU"/>
        </w:rPr>
      </w:pPr>
      <w:bookmarkStart w:id="0" w:name="_iiyhkt8oc8om" w:colFirst="0" w:colLast="0"/>
      <w:bookmarkEnd w:id="0"/>
      <w:r w:rsidRPr="00093E0C">
        <w:rPr>
          <w:lang w:val="ru-RU"/>
        </w:rPr>
        <w:t>Глава 88. Давление времени. Часть 1</w:t>
      </w:r>
    </w:p>
    <w:p w:rsidR="00DB4B07" w:rsidRPr="00093E0C" w:rsidRDefault="00DB4B07">
      <w:pPr>
        <w:pStyle w:val="normal0"/>
        <w:widowControl w:val="0"/>
        <w:spacing w:line="278" w:lineRule="auto"/>
        <w:ind w:firstLine="570"/>
        <w:rPr>
          <w:lang w:val="ru-RU"/>
        </w:rPr>
      </w:pPr>
    </w:p>
    <w:p w:rsidR="00DB4B07" w:rsidRPr="00093E0C" w:rsidRDefault="00DB4B07">
      <w:pPr>
        <w:pStyle w:val="normal0"/>
        <w:widowControl w:val="0"/>
        <w:spacing w:line="278" w:lineRule="auto"/>
        <w:ind w:firstLine="570"/>
        <w:rPr>
          <w:lang w:val="ru-RU"/>
        </w:rPr>
      </w:pP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16 апреля 1992 года, 12:07.</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Время обеда.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протопал к почти пустому гриффиндорскому столу, сразу отметив, что на обед сегодня брин и шарики Рупо. Также он заметил, что разговоры</w:t>
      </w:r>
      <w:r w:rsidRPr="00093E0C">
        <w:rPr>
          <w:rFonts w:ascii="Times New Roman" w:eastAsia="Times New Roman" w:hAnsi="Times New Roman" w:cs="Times New Roman"/>
          <w:sz w:val="24"/>
          <w:szCs w:val="24"/>
          <w:lang w:val="ru-RU"/>
        </w:rPr>
        <w:t xml:space="preserve"> тут в основном крутились вокруг квиддича. С точки зрения Гарри, слушать звуки ржавой циркулярной пилы было бы приятнее, но за когтевранским столом по-прежнему несли всякую чушь про Гермиону, а это было ещё хуже. Гриффиндорцы, по крайней мере, с самого нач</w:t>
      </w:r>
      <w:r w:rsidRPr="00093E0C">
        <w:rPr>
          <w:rFonts w:ascii="Times New Roman" w:eastAsia="Times New Roman" w:hAnsi="Times New Roman" w:cs="Times New Roman"/>
          <w:sz w:val="24"/>
          <w:szCs w:val="24"/>
          <w:lang w:val="ru-RU"/>
        </w:rPr>
        <w:t>ала гораздо меньше симпатизировали Драко Малфою, и по политическим причинам им хотелось, чтобы все просто забыли некоторые прискорбные факты. Пусть это была и не лучшая причина для молчания, но всё-таки молчание она обеспечивала. Дин, Симус и Лаванда уехал</w:t>
      </w:r>
      <w:r w:rsidRPr="00093E0C">
        <w:rPr>
          <w:rFonts w:ascii="Times New Roman" w:eastAsia="Times New Roman" w:hAnsi="Times New Roman" w:cs="Times New Roman"/>
          <w:sz w:val="24"/>
          <w:szCs w:val="24"/>
          <w:lang w:val="ru-RU"/>
        </w:rPr>
        <w:t>и на каникулы, тем не менее, здесь оставались...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Что там за шум за профессорским столом? — обратился Гарри к коллективному разуму близнецов Уизли, накладывая себе еду на тарелку. — Похоже, там что-то произошло как раз перед моим приходом.</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Наша горячо л</w:t>
      </w:r>
      <w:r w:rsidRPr="00093E0C">
        <w:rPr>
          <w:rFonts w:ascii="Times New Roman" w:eastAsia="Times New Roman" w:hAnsi="Times New Roman" w:cs="Times New Roman"/>
          <w:sz w:val="24"/>
          <w:szCs w:val="24"/>
          <w:lang w:val="ru-RU"/>
        </w:rPr>
        <w:t>юбимая, но неуклюжая профессор Трелони...</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...кажется, отвлеклась и опрокинула на себя полную супницу...</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...а заодно и на мистера Хагрида.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Быстрый взгляд на стол преподавателей подтвердил их слова: профессор прорицания лихорадочно размахивала своей пало</w:t>
      </w:r>
      <w:r w:rsidRPr="00093E0C">
        <w:rPr>
          <w:rFonts w:ascii="Times New Roman" w:eastAsia="Times New Roman" w:hAnsi="Times New Roman" w:cs="Times New Roman"/>
          <w:sz w:val="24"/>
          <w:szCs w:val="24"/>
          <w:lang w:val="ru-RU"/>
        </w:rPr>
        <w:t>чкой, а полувеликан отряхивал одежду. Никто не обращал на них особого внимания, даже профессор МакГонагалл. Профессор Флитвик, как обычно, стоял на своём стуле, директора снова не было (он отсутствовал почти все каникулы), профессора Спраут, Синистра и Век</w:t>
      </w:r>
      <w:r w:rsidRPr="00093E0C">
        <w:rPr>
          <w:rFonts w:ascii="Times New Roman" w:eastAsia="Times New Roman" w:hAnsi="Times New Roman" w:cs="Times New Roman"/>
          <w:sz w:val="24"/>
          <w:szCs w:val="24"/>
          <w:lang w:val="ru-RU"/>
        </w:rPr>
        <w:t>тор, как всегда, сидели рядом, 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 Знаете, — сказал Гарри, поднимая взгляд к потолку, на котором отражалась иллюзия чистого голубого неба, — у меня до сих пор иногда мурашки от этого бегают.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От чего? — спросил Фред или Джордж.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Могущественный и зага</w:t>
      </w:r>
      <w:r w:rsidRPr="00093E0C">
        <w:rPr>
          <w:rFonts w:ascii="Times New Roman" w:eastAsia="Times New Roman" w:hAnsi="Times New Roman" w:cs="Times New Roman"/>
          <w:sz w:val="24"/>
          <w:szCs w:val="24"/>
          <w:lang w:val="ru-RU"/>
        </w:rPr>
        <w:t>дочный профессор Защиты «отдыхал» или чёрт-знает-что-там-с-ним-творилось, его руки неуверенно и неуклюже пытались ухватить куриную ножку, которая, казалось, уползала от него по тарелке.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Э, так, пустяки, — сказал Гарри. — Я просто ещё не до конца привык к</w:t>
      </w:r>
      <w:r w:rsidRPr="00093E0C">
        <w:rPr>
          <w:rFonts w:ascii="Times New Roman" w:eastAsia="Times New Roman" w:hAnsi="Times New Roman" w:cs="Times New Roman"/>
          <w:sz w:val="24"/>
          <w:szCs w:val="24"/>
          <w:lang w:val="ru-RU"/>
        </w:rPr>
        <w:t xml:space="preserve"> Хогвартсу.</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продолжил есть в относительной тишине. Многочисленные Уизли в это время обсуждали какое-то странно влияющее на разум вещество под названием «Пушки Педдл».</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О каких тайнах ты так глубоко задумался? — спросила молоденькая ведьма с короткой</w:t>
      </w:r>
      <w:r w:rsidRPr="00093E0C">
        <w:rPr>
          <w:rFonts w:ascii="Times New Roman" w:eastAsia="Times New Roman" w:hAnsi="Times New Roman" w:cs="Times New Roman"/>
          <w:sz w:val="24"/>
          <w:szCs w:val="24"/>
          <w:lang w:val="ru-RU"/>
        </w:rPr>
        <w:t xml:space="preserve"> стрижкой, сидевшая поблизости. — Просто любопытно. Кстати, меня зовут Бриенна, — она адресовала ему взгляд того типа, который Гарри твёрдо решил просто игнорировать до тех пор, пока не станет старше.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Ну, — ответил Гарри, — знаешь, есть такие простые про</w:t>
      </w:r>
      <w:r w:rsidRPr="00093E0C">
        <w:rPr>
          <w:rFonts w:ascii="Times New Roman" w:eastAsia="Times New Roman" w:hAnsi="Times New Roman" w:cs="Times New Roman"/>
          <w:sz w:val="24"/>
          <w:szCs w:val="24"/>
          <w:lang w:val="ru-RU"/>
        </w:rPr>
        <w:t>граммы с искусственным интеллектом, типа ЭЛИЗА, которые соединяют слова в синтаксически верные предложения без какого-либо понимания, что эти слова означают?</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Конечно, — сказала ведьма, — у меня в сундуке дюжина таких.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Дело в том, что, похоже, моё пони</w:t>
      </w:r>
      <w:r w:rsidRPr="00093E0C">
        <w:rPr>
          <w:rFonts w:ascii="Times New Roman" w:eastAsia="Times New Roman" w:hAnsi="Times New Roman" w:cs="Times New Roman"/>
          <w:sz w:val="24"/>
          <w:szCs w:val="24"/>
          <w:lang w:val="ru-RU"/>
        </w:rPr>
        <w:t>мание девочек находится примерно на том же уровне.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Внезапно наступила тишина.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потребовалось несколько секунд, чтобы осознать — нет, весь Большой зал уставился не на него. Тогда он и сам повернул голову, чтобы посмотреть, что случилось.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Человек, кото</w:t>
      </w:r>
      <w:r w:rsidRPr="00093E0C">
        <w:rPr>
          <w:rFonts w:ascii="Times New Roman" w:eastAsia="Times New Roman" w:hAnsi="Times New Roman" w:cs="Times New Roman"/>
          <w:sz w:val="24"/>
          <w:szCs w:val="24"/>
          <w:lang w:val="ru-RU"/>
        </w:rPr>
        <w:t>рый только что, шатаясь, появился в дверях Большого Зала, оказался мистером Филчем, который вроде как смотрел за порядком в коридорах. Столкновение с ним и его хищной кошкой миссис Норрис представляло из себя одно из низкоуровневых случайных событий, котор</w:t>
      </w:r>
      <w:r w:rsidRPr="00093E0C">
        <w:rPr>
          <w:rFonts w:ascii="Times New Roman" w:eastAsia="Times New Roman" w:hAnsi="Times New Roman" w:cs="Times New Roman"/>
          <w:sz w:val="24"/>
          <w:szCs w:val="24"/>
          <w:lang w:val="ru-RU"/>
        </w:rPr>
        <w:t>ые Гарри избегал, проносясь мимо под прикрытием своего Дара Смерти — артефакта эпического уровня.</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lastRenderedPageBreak/>
        <w:t>(Гарри однажды советовался с близнецами Уизли, не сыграть ли какую-нибудь шутку над такой достойной целью. В ответ Фред или Джордж спокойно заметил, что никто</w:t>
      </w:r>
      <w:r w:rsidRPr="00093E0C">
        <w:rPr>
          <w:rFonts w:ascii="Times New Roman" w:eastAsia="Times New Roman" w:hAnsi="Times New Roman" w:cs="Times New Roman"/>
          <w:sz w:val="24"/>
          <w:szCs w:val="24"/>
          <w:lang w:val="ru-RU"/>
        </w:rPr>
        <w:t xml:space="preserve"> никогда не видел, чтобы мистер Филч пользовался палочкой, что очень странно, учитывая, сколько заклинаний могли бы быть полезны человеку его профессии, поэтому стоит задуматься, почему Дамблдор дал место в Хогвартсе этому человеку. Гарри заткнулся.)</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В дан</w:t>
      </w:r>
      <w:r w:rsidRPr="00093E0C">
        <w:rPr>
          <w:rFonts w:ascii="Times New Roman" w:eastAsia="Times New Roman" w:hAnsi="Times New Roman" w:cs="Times New Roman"/>
          <w:sz w:val="24"/>
          <w:szCs w:val="24"/>
          <w:lang w:val="ru-RU"/>
        </w:rPr>
        <w:t xml:space="preserve">ный момент коричневая одежда мистера Филча была в беспорядке и промокла от пота, его плечи вздымались и опускались в такт дыханию, а кошки, которая всегда крутилась рядом с ним, не было видно.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Тролль... — с трудом выдохнул мистер Филч. — В подземельях..</w:t>
      </w:r>
      <w:r w:rsidRPr="00093E0C">
        <w:rPr>
          <w:rFonts w:ascii="Times New Roman" w:eastAsia="Times New Roman" w:hAnsi="Times New Roman" w:cs="Times New Roman"/>
          <w:sz w:val="24"/>
          <w:szCs w:val="24"/>
          <w:lang w:val="ru-RU"/>
        </w:rPr>
        <w:t>.</w:t>
      </w:r>
    </w:p>
    <w:p w:rsidR="00DB4B07" w:rsidRPr="00093E0C" w:rsidRDefault="00DB4B07">
      <w:pPr>
        <w:pStyle w:val="normal0"/>
        <w:widowControl w:val="0"/>
        <w:spacing w:line="278" w:lineRule="auto"/>
        <w:ind w:firstLine="570"/>
        <w:rPr>
          <w:lang w:val="ru-RU"/>
        </w:rPr>
      </w:pPr>
    </w:p>
    <w:p w:rsidR="00DB4B07" w:rsidRPr="00093E0C" w:rsidRDefault="00093E0C">
      <w:pPr>
        <w:pStyle w:val="normal0"/>
        <w:widowControl w:val="0"/>
        <w:jc w:val="center"/>
        <w:rPr>
          <w:lang w:val="ru-RU"/>
        </w:rPr>
      </w:pPr>
      <w:r w:rsidRPr="00093E0C">
        <w:rPr>
          <w:rFonts w:ascii="Times New Roman" w:eastAsia="Times New Roman" w:hAnsi="Times New Roman" w:cs="Times New Roman"/>
          <w:sz w:val="24"/>
          <w:szCs w:val="24"/>
          <w:lang w:val="ru-RU"/>
        </w:rPr>
        <w:t>* * *</w:t>
      </w:r>
    </w:p>
    <w:p w:rsidR="00DB4B07" w:rsidRPr="00093E0C" w:rsidRDefault="00DB4B07">
      <w:pPr>
        <w:pStyle w:val="normal0"/>
        <w:widowControl w:val="0"/>
        <w:ind w:firstLine="570"/>
        <w:rPr>
          <w:lang w:val="ru-RU"/>
        </w:rPr>
      </w:pP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xml:space="preserve">Минерва МакГонагалл вскочила со своего места так резко, что её стул упал на пол.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Аргус! — вскрикнула она. — Что случилось?</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Аргус Филч, пошатываясь, сделал несколько шагов по направлению к учительскому столу.</w:t>
      </w:r>
      <w:r w:rsidRPr="00093E0C">
        <w:rPr>
          <w:rFonts w:ascii="Times New Roman" w:eastAsia="Times New Roman" w:hAnsi="Times New Roman" w:cs="Times New Roman"/>
          <w:sz w:val="24"/>
          <w:szCs w:val="24"/>
          <w:lang w:val="ru-RU"/>
        </w:rPr>
        <w:t xml:space="preserve"> Верхняя часть его тела была усеяна маленькими багряными пятнышками, словно кто-то плеснул ему в лицо соусом для стейков.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Тролль... серый... в два раза выше меня... он... он... — Аргус Филч закрыл лицо руками. — Он сожрал миссис Норрис... сожрал её, про</w:t>
      </w:r>
      <w:r w:rsidRPr="00093E0C">
        <w:rPr>
          <w:rFonts w:ascii="Times New Roman" w:eastAsia="Times New Roman" w:hAnsi="Times New Roman" w:cs="Times New Roman"/>
          <w:sz w:val="24"/>
          <w:szCs w:val="24"/>
          <w:lang w:val="ru-RU"/>
        </w:rPr>
        <w:t>глотил целиком...</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Минерва почувствовала, как встревожилось её второе «я». Она недолюбливала другую кошку, но, тем не менее, они обе принадлежали к одному виду.</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В Большом зале поднялся шум и гам. Северус поднялся из-за главного стола, каким-то образом не пр</w:t>
      </w:r>
      <w:r w:rsidRPr="00093E0C">
        <w:rPr>
          <w:rFonts w:ascii="Times New Roman" w:eastAsia="Times New Roman" w:hAnsi="Times New Roman" w:cs="Times New Roman"/>
          <w:sz w:val="24"/>
          <w:szCs w:val="24"/>
          <w:lang w:val="ru-RU"/>
        </w:rPr>
        <w:t xml:space="preserve">ивлекая при этом к себе внимания, и, не говоря ни слова, выскользнул за дверь.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i/>
          <w:sz w:val="24"/>
          <w:szCs w:val="24"/>
          <w:lang w:val="ru-RU"/>
        </w:rPr>
        <w:t>Конечно</w:t>
      </w:r>
      <w:r w:rsidRPr="00093E0C">
        <w:rPr>
          <w:rFonts w:ascii="Times New Roman" w:eastAsia="Times New Roman" w:hAnsi="Times New Roman" w:cs="Times New Roman"/>
          <w:sz w:val="24"/>
          <w:szCs w:val="24"/>
          <w:lang w:val="ru-RU"/>
        </w:rPr>
        <w:t xml:space="preserve">, — подумала Минерва, — </w:t>
      </w:r>
      <w:r w:rsidRPr="00093E0C">
        <w:rPr>
          <w:rFonts w:ascii="Times New Roman" w:eastAsia="Times New Roman" w:hAnsi="Times New Roman" w:cs="Times New Roman"/>
          <w:i/>
          <w:sz w:val="24"/>
          <w:szCs w:val="24"/>
          <w:lang w:val="ru-RU"/>
        </w:rPr>
        <w:t>коридор на третьем этаже... Это может быть отвлекающим манёвром...</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Она мысленно перепоручила Северусу все заботы, связанные с этим, а сама достал</w:t>
      </w:r>
      <w:r w:rsidRPr="00093E0C">
        <w:rPr>
          <w:rFonts w:ascii="Times New Roman" w:eastAsia="Times New Roman" w:hAnsi="Times New Roman" w:cs="Times New Roman"/>
          <w:sz w:val="24"/>
          <w:szCs w:val="24"/>
          <w:lang w:val="ru-RU"/>
        </w:rPr>
        <w:t xml:space="preserve">а палочку, подняла её вверх и выпустила пять всполохов пурпурного огня.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xml:space="preserve">Наступила оглушительная тишина, нарушаемая лишь прерывистыми всхлипываниями Аргуса.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Похоже, у нас по Хогвартсу разгуливает опасное существо, — обратилась Минерва к профессорам за г</w:t>
      </w:r>
      <w:r w:rsidRPr="00093E0C">
        <w:rPr>
          <w:rFonts w:ascii="Times New Roman" w:eastAsia="Times New Roman" w:hAnsi="Times New Roman" w:cs="Times New Roman"/>
          <w:sz w:val="24"/>
          <w:szCs w:val="24"/>
          <w:lang w:val="ru-RU"/>
        </w:rPr>
        <w:t xml:space="preserve">лавным столом. — Я попрошу вас всех помочь в поисках.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xml:space="preserve">Потом она обернулась к смотревшим на неё ошарашенным ученикам и громко скомандовала: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Старосты! Немедленно отведите учеников своих факультетов в спальни!</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Перси Уизли вскочил из-за гриффиндорского сто</w:t>
      </w:r>
      <w:r w:rsidRPr="00093E0C">
        <w:rPr>
          <w:rFonts w:ascii="Times New Roman" w:eastAsia="Times New Roman" w:hAnsi="Times New Roman" w:cs="Times New Roman"/>
          <w:sz w:val="24"/>
          <w:szCs w:val="24"/>
          <w:lang w:val="ru-RU"/>
        </w:rPr>
        <w:t xml:space="preserve">ла.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Следуйте за мной! — крикнул он. — Первокурсники, держитесь рядом! Нет, не ты...</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xml:space="preserve">Но к этому моменту все остальные старосты тоже начали кричать, и неразбериха возобновилась.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xml:space="preserve">И тут посреди шквала звуков раздался отчётливый, холодный голос: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Заместит</w:t>
      </w:r>
      <w:r w:rsidRPr="00093E0C">
        <w:rPr>
          <w:rFonts w:ascii="Times New Roman" w:eastAsia="Times New Roman" w:hAnsi="Times New Roman" w:cs="Times New Roman"/>
          <w:sz w:val="24"/>
          <w:szCs w:val="24"/>
          <w:lang w:val="ru-RU"/>
        </w:rPr>
        <w:t xml:space="preserve">ель директора.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Она повернулась.</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xml:space="preserve">Профессор Защиты поднялся из-за стола, спокойно вытирая руки салфеткой.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При всём уважении, — сказал человек, скрывающий свою личность, — мадам, вы не разбираетесь в боевой тактике. В данной ситуации было бы разумнее...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Прошу прощения, профессор, — сказала МакГонагалл и вновь повернулась к большим дверям. Филиус и Помона уже встали, чтобы следовать за ней, и полувеликан Хагрид поднялся тоже и теперь возвышался над ними, как башня. Ей случалось оказываться в таком положе</w:t>
      </w:r>
      <w:r w:rsidRPr="00093E0C">
        <w:rPr>
          <w:rFonts w:ascii="Times New Roman" w:eastAsia="Times New Roman" w:hAnsi="Times New Roman" w:cs="Times New Roman"/>
          <w:sz w:val="24"/>
          <w:szCs w:val="24"/>
          <w:lang w:val="ru-RU"/>
        </w:rPr>
        <w:t>нии, и куда чаще, чем хотелось бы, — но печальный опыт научил меня, что в подобных ситуациях не стоит принимать советы от действующего профессора Защиты. Я также полагаю, что будет разумно, если мы с вами будем искать тролля вместе, чтобы вас не заподозрил</w:t>
      </w:r>
      <w:r w:rsidRPr="00093E0C">
        <w:rPr>
          <w:rFonts w:ascii="Times New Roman" w:eastAsia="Times New Roman" w:hAnsi="Times New Roman" w:cs="Times New Roman"/>
          <w:sz w:val="24"/>
          <w:szCs w:val="24"/>
          <w:lang w:val="ru-RU"/>
        </w:rPr>
        <w:t xml:space="preserve">и в причастности к каким-либо предосудительным происшествиям, которые могут случиться за это время.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Без колебаний профессор Защиты плавно повернулся к гриффиндорскому столу и хлопнул в </w:t>
      </w:r>
      <w:r w:rsidRPr="00093E0C">
        <w:rPr>
          <w:rFonts w:ascii="Times New Roman" w:eastAsia="Times New Roman" w:hAnsi="Times New Roman" w:cs="Times New Roman"/>
          <w:sz w:val="24"/>
          <w:szCs w:val="24"/>
          <w:lang w:val="ru-RU"/>
        </w:rPr>
        <w:lastRenderedPageBreak/>
        <w:t>ладоши. Раздался такой звук, словно треснул пол.</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Мишель Морган, Гриф</w:t>
      </w:r>
      <w:r w:rsidRPr="00093E0C">
        <w:rPr>
          <w:rFonts w:ascii="Times New Roman" w:eastAsia="Times New Roman" w:hAnsi="Times New Roman" w:cs="Times New Roman"/>
          <w:sz w:val="24"/>
          <w:szCs w:val="24"/>
          <w:lang w:val="ru-RU"/>
        </w:rPr>
        <w:t xml:space="preserve">финдор, заместитель командующего армии Пиннини, — невозмутимо произнёс профессор в образовавшейся тишине. — Пожалуйста, дайте совет вашему декану.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Мишель Морган встала на скамью и заговорила, причём голос маленькой ведьмы звучал намного увереннее, чем в н</w:t>
      </w:r>
      <w:r w:rsidRPr="00093E0C">
        <w:rPr>
          <w:rFonts w:ascii="Times New Roman" w:eastAsia="Times New Roman" w:hAnsi="Times New Roman" w:cs="Times New Roman"/>
          <w:sz w:val="24"/>
          <w:szCs w:val="24"/>
          <w:lang w:val="ru-RU"/>
        </w:rPr>
        <w:t>ачале года.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Ученики, идущие по коридорам, будут рассредоточены и беззащитны. Всем ученикам нужно остаться в Большом зале и собраться в группу в центре... точно не стоит окружать себя столами — тролль может через них перепрыгнуть... по периметру группу до</w:t>
      </w:r>
      <w:r w:rsidRPr="00093E0C">
        <w:rPr>
          <w:rFonts w:ascii="Times New Roman" w:eastAsia="Times New Roman" w:hAnsi="Times New Roman" w:cs="Times New Roman"/>
          <w:sz w:val="24"/>
          <w:szCs w:val="24"/>
          <w:lang w:val="ru-RU"/>
        </w:rPr>
        <w:t xml:space="preserve">лжны защищать ученики седьмого курса. Только из числа тех, кто входит в армии — не важно, насколько они хороши в дуэлях — и они должны стоять так, чтобы не оказаться на линии огня друг друга, — Мишель поколебалась. — Простите, мистер Хагрид, но... для вас </w:t>
      </w:r>
      <w:r w:rsidRPr="00093E0C">
        <w:rPr>
          <w:rFonts w:ascii="Times New Roman" w:eastAsia="Times New Roman" w:hAnsi="Times New Roman" w:cs="Times New Roman"/>
          <w:sz w:val="24"/>
          <w:szCs w:val="24"/>
          <w:lang w:val="ru-RU"/>
        </w:rPr>
        <w:t xml:space="preserve">это будет слишком опасно, вы должны остаться в центре, с учениками. И профессор Трелони также сама не сможет противостоять троллю, — эти слова Мишель произнесла куда более безжалостно, — но, если её поставить в пару с профессором Квирреллом, то вместе они </w:t>
      </w:r>
      <w:r w:rsidRPr="00093E0C">
        <w:rPr>
          <w:rFonts w:ascii="Times New Roman" w:eastAsia="Times New Roman" w:hAnsi="Times New Roman" w:cs="Times New Roman"/>
          <w:sz w:val="24"/>
          <w:szCs w:val="24"/>
          <w:lang w:val="ru-RU"/>
        </w:rPr>
        <w:t xml:space="preserve">составят ещё одну надёжную и эффективную боевую единицу. Мой анализ закончен, профессор.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Вполне приемлемо для ответа без подготовки, — сказал профессор. — Двадцать баллов Квиррелла. Но вы упустили ещё более простое обстоятельство, что</w:t>
      </w:r>
      <w:r w:rsidRPr="00093E0C">
        <w:rPr>
          <w:rFonts w:ascii="Times New Roman" w:eastAsia="Times New Roman" w:hAnsi="Times New Roman" w:cs="Times New Roman"/>
          <w:sz w:val="24"/>
          <w:szCs w:val="24"/>
          <w:lang w:val="ru-RU"/>
        </w:rPr>
        <w:t xml:space="preserve"> «дом» не значит «безопасность», и тролль достаточно силён, чтобы сорвать портрет-дверь с петель...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Достаточно, — рявкнула Минерва. — Спасибо, мисс Морган, — она посмотрела на учеников, наблюдающих за ней. — Ученики, действуйте, как она сказала, — и снов</w:t>
      </w:r>
      <w:r w:rsidRPr="00093E0C">
        <w:rPr>
          <w:rFonts w:ascii="Times New Roman" w:eastAsia="Times New Roman" w:hAnsi="Times New Roman" w:cs="Times New Roman"/>
          <w:sz w:val="24"/>
          <w:szCs w:val="24"/>
          <w:lang w:val="ru-RU"/>
        </w:rPr>
        <w:t>а обернулась к главному столу, — профессор Трелони, вы будете сопровождать профессора Защиты...</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Ах, — дрожащим голосом произнесла Сибилла. Даже несмотря на непомерный слой косметики и груду шалей было заметно, как она побледнела. — Боюсь, я... Мне сегодн</w:t>
      </w:r>
      <w:r w:rsidRPr="00093E0C">
        <w:rPr>
          <w:rFonts w:ascii="Times New Roman" w:eastAsia="Times New Roman" w:hAnsi="Times New Roman" w:cs="Times New Roman"/>
          <w:sz w:val="24"/>
          <w:szCs w:val="24"/>
          <w:lang w:val="ru-RU"/>
        </w:rPr>
        <w:t xml:space="preserve">я как-то нехорошо... Какая-то слабость...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Вам не придётся сражаться с троллем, — оборвала её Минерва, чувствуя, как истощается её терпение, что происходило всякий раз при общении с этой женщиной. — Просто будьте рядом с профессором Защиты и не спускайте</w:t>
      </w:r>
      <w:r w:rsidRPr="00093E0C">
        <w:rPr>
          <w:rFonts w:ascii="Times New Roman" w:eastAsia="Times New Roman" w:hAnsi="Times New Roman" w:cs="Times New Roman"/>
          <w:sz w:val="24"/>
          <w:szCs w:val="24"/>
          <w:lang w:val="ru-RU"/>
        </w:rPr>
        <w:t xml:space="preserve"> с него глаз ни на минуту, чтобы впоследствии вы могли свидетельствовать, что были с ним всё время, — она повернулась к Хагриду. — Рубеус, я поручаю тебе детей. Позаботься об их безопасности.</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Огромный мужчина выпрямился, услышав эти слова. Мрачное выражени</w:t>
      </w:r>
      <w:r w:rsidRPr="00093E0C">
        <w:rPr>
          <w:rFonts w:ascii="Times New Roman" w:eastAsia="Times New Roman" w:hAnsi="Times New Roman" w:cs="Times New Roman"/>
          <w:sz w:val="24"/>
          <w:szCs w:val="24"/>
          <w:lang w:val="ru-RU"/>
        </w:rPr>
        <w:t>е исчезло с его лица, и он гордо кивнул.</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Минерва посмотрела на учеников и повысила голос: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Надеюсь, мне не следует объяснять, что любой, кто покинет Большой зал</w:t>
      </w:r>
      <w:r w:rsidRPr="00093E0C">
        <w:rPr>
          <w:rFonts w:ascii="Times New Roman" w:eastAsia="Times New Roman" w:hAnsi="Times New Roman" w:cs="Times New Roman"/>
          <w:i/>
          <w:sz w:val="24"/>
          <w:szCs w:val="24"/>
          <w:lang w:val="ru-RU"/>
        </w:rPr>
        <w:t xml:space="preserve"> </w:t>
      </w:r>
      <w:r w:rsidRPr="00093E0C">
        <w:rPr>
          <w:rFonts w:ascii="Times New Roman" w:eastAsia="Times New Roman" w:hAnsi="Times New Roman" w:cs="Times New Roman"/>
          <w:sz w:val="24"/>
          <w:szCs w:val="24"/>
          <w:lang w:val="ru-RU"/>
        </w:rPr>
        <w:t xml:space="preserve">— по какой угодно причине, — будет исключён. Я не приму никаких оправданий. Всем понятно?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Бл</w:t>
      </w:r>
      <w:r w:rsidRPr="00093E0C">
        <w:rPr>
          <w:rFonts w:ascii="Times New Roman" w:eastAsia="Times New Roman" w:hAnsi="Times New Roman" w:cs="Times New Roman"/>
          <w:sz w:val="24"/>
          <w:szCs w:val="24"/>
          <w:lang w:val="ru-RU"/>
        </w:rPr>
        <w:t>изнецы Уизли, которым она при этом посмотрела в глаза, уважительно кивнули.</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Не говоря больше ни слова, она повернулась и прошествовала к дверям из зала. Остальные учителя последовали за ней.</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На дальней стене зала часы показывали 12:14, но никто на них не с</w:t>
      </w:r>
      <w:r w:rsidRPr="00093E0C">
        <w:rPr>
          <w:rFonts w:ascii="Times New Roman" w:eastAsia="Times New Roman" w:hAnsi="Times New Roman" w:cs="Times New Roman"/>
          <w:sz w:val="24"/>
          <w:szCs w:val="24"/>
          <w:lang w:val="ru-RU"/>
        </w:rPr>
        <w:t>мотрел.</w:t>
      </w:r>
    </w:p>
    <w:p w:rsidR="00DB4B07" w:rsidRPr="00093E0C" w:rsidRDefault="00DB4B07">
      <w:pPr>
        <w:pStyle w:val="normal0"/>
        <w:widowControl w:val="0"/>
        <w:spacing w:line="278" w:lineRule="auto"/>
        <w:ind w:firstLine="570"/>
        <w:rPr>
          <w:lang w:val="ru-RU"/>
        </w:rPr>
      </w:pPr>
    </w:p>
    <w:p w:rsidR="00DB4B07" w:rsidRPr="00093E0C" w:rsidRDefault="00093E0C">
      <w:pPr>
        <w:pStyle w:val="normal0"/>
        <w:widowControl w:val="0"/>
        <w:jc w:val="center"/>
        <w:rPr>
          <w:lang w:val="ru-RU"/>
        </w:rPr>
      </w:pPr>
      <w:r w:rsidRPr="00093E0C">
        <w:rPr>
          <w:rFonts w:ascii="Times New Roman" w:eastAsia="Times New Roman" w:hAnsi="Times New Roman" w:cs="Times New Roman"/>
          <w:sz w:val="24"/>
          <w:szCs w:val="24"/>
          <w:lang w:val="ru-RU"/>
        </w:rPr>
        <w:t>* * *</w:t>
      </w:r>
    </w:p>
    <w:p w:rsidR="00DB4B07" w:rsidRPr="00093E0C" w:rsidRDefault="00DB4B07">
      <w:pPr>
        <w:pStyle w:val="normal0"/>
        <w:widowControl w:val="0"/>
        <w:ind w:firstLine="570"/>
        <w:rPr>
          <w:lang w:val="ru-RU"/>
        </w:rPr>
      </w:pP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...а он всё ещё не осознавал.</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Когда Гарри смотрел, сузив глаза, вслед уходящим учителям, размышляя, что происходит и что бы это значило, когда ученики собирались в более-менее способный защититься отряд и лёгкими движениями палочек лев</w:t>
      </w:r>
      <w:r w:rsidRPr="00093E0C">
        <w:rPr>
          <w:rFonts w:ascii="Times New Roman" w:eastAsia="Times New Roman" w:hAnsi="Times New Roman" w:cs="Times New Roman"/>
          <w:sz w:val="24"/>
          <w:szCs w:val="24"/>
          <w:lang w:val="ru-RU"/>
        </w:rPr>
        <w:t xml:space="preserve">итировали столы, чтобы освободить место, он всё ещё не осознавал.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sz w:val="24"/>
          <w:szCs w:val="24"/>
          <w:lang w:val="ru-RU"/>
        </w:rPr>
        <w:t xml:space="preserve">— Может, всем учителям стоило разделиться на пары? — сказал гриффиндорец-старшекурсник, имени которого Гарри не знал. — То есть, так, конечно, будет медленнее, но безопаснее... </w:t>
      </w:r>
    </w:p>
    <w:p w:rsidR="00DB4B07" w:rsidRPr="00093E0C" w:rsidRDefault="00093E0C">
      <w:pPr>
        <w:pStyle w:val="normal0"/>
        <w:widowControl w:val="0"/>
        <w:ind w:firstLine="570"/>
        <w:rPr>
          <w:lang w:val="ru-RU"/>
        </w:rPr>
      </w:pPr>
      <w:r w:rsidRPr="00093E0C">
        <w:rPr>
          <w:rFonts w:ascii="Times New Roman" w:eastAsia="Times New Roman" w:hAnsi="Times New Roman" w:cs="Times New Roman"/>
          <w:i/>
          <w:sz w:val="24"/>
          <w:szCs w:val="24"/>
          <w:lang w:val="ru-RU"/>
        </w:rPr>
        <w:lastRenderedPageBreak/>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Какая-то девушка громко ответила. Гарри не всё расслышал, но суть была в том, что горные тролли обладают большой устойчивостью к магии и невероятной силой, к тому же способны к регенерации, но при этом они очень шумные. Поэтому, если кто-нибудь из професс</w:t>
      </w:r>
      <w:r w:rsidRPr="00093E0C">
        <w:rPr>
          <w:rFonts w:ascii="Times New Roman" w:eastAsia="Times New Roman" w:hAnsi="Times New Roman" w:cs="Times New Roman"/>
          <w:sz w:val="24"/>
          <w:szCs w:val="24"/>
          <w:lang w:val="ru-RU"/>
        </w:rPr>
        <w:t>оров Хогвартса услышит приближающегося тролля, ему не составит труда сковать его заклинанием «Вадимовское неразбиваемое что-то там что-то там».</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А Гарри всё ещё не осознавал.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Толпа поутихла, ученики негромко переговаривались, поглядывая вокруг и</w:t>
      </w:r>
      <w:r w:rsidRPr="00093E0C">
        <w:rPr>
          <w:rFonts w:ascii="Times New Roman" w:eastAsia="Times New Roman" w:hAnsi="Times New Roman" w:cs="Times New Roman"/>
          <w:sz w:val="24"/>
          <w:szCs w:val="24"/>
          <w:lang w:val="ru-RU"/>
        </w:rPr>
        <w:t xml:space="preserve"> прислушиваясь, не раздастся ли звук ломаемой двери или злобное рычание.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Некоторые ученики шёпотом делали предположения, какова может быть цель профессора Защиты, если предположить, что это он запустил в замок тролля, и не разозлился ли он из-за тог</w:t>
      </w:r>
      <w:r w:rsidRPr="00093E0C">
        <w:rPr>
          <w:rFonts w:ascii="Times New Roman" w:eastAsia="Times New Roman" w:hAnsi="Times New Roman" w:cs="Times New Roman"/>
          <w:sz w:val="24"/>
          <w:szCs w:val="24"/>
          <w:lang w:val="ru-RU"/>
        </w:rPr>
        <w:t xml:space="preserve">о, что профессор МакГонагалл поймала его на попытке отвлекающего манёвра, и от чего именно этот манёвр мог отвлекать.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Все ученики сгрудились в кучу примерно в сотню голов. По периметру оказались гордые семикурсники, которые с палочками наготове сурово смотрели по сторонам. Кто-то предложил устроить перекличку, на что ему с сарказмом ответили, что это имело бы смысл в како</w:t>
      </w:r>
      <w:r w:rsidRPr="00093E0C">
        <w:rPr>
          <w:rFonts w:ascii="Times New Roman" w:eastAsia="Times New Roman" w:hAnsi="Times New Roman" w:cs="Times New Roman"/>
          <w:sz w:val="24"/>
          <w:szCs w:val="24"/>
          <w:lang w:val="ru-RU"/>
        </w:rPr>
        <w:t>е-нибудь другое время, но сейчас-то почти все уехали на весенние каникулы, и никто толком не знает, сколько учеников должно быть в зале, не говоря уже о том, сколько отсутствует. И тут до Гарри дошло.</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Только в этот миг Гарри подумал: "А где Гермиона?</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посмотрел туда, где собрались когтевранцы. Он не увидел её, но все стояли довольно плотно, и, естественно, разглядеть младших учеников среди старшекурсников было сложно.</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Тогда Гарри посмотрел на пуффендуйцев и поискал глазами Невилла</w:t>
      </w:r>
      <w:r w:rsidRPr="00093E0C">
        <w:rPr>
          <w:rFonts w:ascii="Times New Roman" w:eastAsia="Times New Roman" w:hAnsi="Times New Roman" w:cs="Times New Roman"/>
          <w:sz w:val="24"/>
          <w:szCs w:val="24"/>
          <w:lang w:val="ru-RU"/>
        </w:rPr>
        <w:t>, и хотя Невилл стоял за учеником, который был гораздо выше него, взгляд Гарри нашёл его почти моментально. Гермионы не было и среди пуффендуйцев, насколько мог судить Гарри, и, уж конечно, она не могла оказаться среди слизеринцев...</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стал проби</w:t>
      </w:r>
      <w:r w:rsidRPr="00093E0C">
        <w:rPr>
          <w:rFonts w:ascii="Times New Roman" w:eastAsia="Times New Roman" w:hAnsi="Times New Roman" w:cs="Times New Roman"/>
          <w:sz w:val="24"/>
          <w:szCs w:val="24"/>
          <w:lang w:val="ru-RU"/>
        </w:rPr>
        <w:t xml:space="preserve">ваться сквозь плотную толпу, протискиваясь между старшекурсниками — один раз ему даже пришлось пригнуться, чтобы проскочить между ногами — пока не оказался среди когтевранцев и не убедился окончательно, что — нет, Гермионы здесь нет.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Гермиона Грей</w:t>
      </w:r>
      <w:r w:rsidRPr="00093E0C">
        <w:rPr>
          <w:rFonts w:ascii="Times New Roman" w:eastAsia="Times New Roman" w:hAnsi="Times New Roman" w:cs="Times New Roman"/>
          <w:sz w:val="24"/>
          <w:szCs w:val="24"/>
          <w:lang w:val="ru-RU"/>
        </w:rPr>
        <w:t xml:space="preserve">нджер! — громко позвал Гарри. — Ты здесь?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Никто не ответил.</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Где-то на краю его сознания зарождалось чувство ужаса, а остальные его части пытались решить, насколько сильно нужно паниковать. Первый урок Защиты в этом году уже слегка подзабылся, но тогд</w:t>
      </w:r>
      <w:r w:rsidRPr="00093E0C">
        <w:rPr>
          <w:rFonts w:ascii="Times New Roman" w:eastAsia="Times New Roman" w:hAnsi="Times New Roman" w:cs="Times New Roman"/>
          <w:sz w:val="24"/>
          <w:szCs w:val="24"/>
          <w:lang w:val="ru-RU"/>
        </w:rPr>
        <w:t xml:space="preserve">а что-то говорилось про то, что тролли способны выслеживать одинокую беззащитную добычу.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Одна часть его разума лихорадочно пронеслась по формирующимся вариантам того, что он вообще может сделать. Ещё не было трёх часов дня, и значит, он не мог измен</w:t>
      </w:r>
      <w:r w:rsidRPr="00093E0C">
        <w:rPr>
          <w:rFonts w:ascii="Times New Roman" w:eastAsia="Times New Roman" w:hAnsi="Times New Roman" w:cs="Times New Roman"/>
          <w:sz w:val="24"/>
          <w:szCs w:val="24"/>
          <w:lang w:val="ru-RU"/>
        </w:rPr>
        <w:t xml:space="preserve">ить это настоящее с помощью </w:t>
      </w:r>
      <w:r>
        <w:rPr>
          <w:rFonts w:ascii="Times New Roman" w:eastAsia="Times New Roman" w:hAnsi="Times New Roman" w:cs="Times New Roman"/>
          <w:sz w:val="24"/>
          <w:szCs w:val="24"/>
        </w:rPr>
        <w:t xml:space="preserve">Маховика времени. </w:t>
      </w:r>
      <w:r w:rsidRPr="00093E0C">
        <w:rPr>
          <w:rFonts w:ascii="Times New Roman" w:eastAsia="Times New Roman" w:hAnsi="Times New Roman" w:cs="Times New Roman"/>
          <w:sz w:val="24"/>
          <w:szCs w:val="24"/>
          <w:lang w:val="ru-RU"/>
        </w:rPr>
        <w:t>И даже если бы ему удалось выскользнуть из комнаты — должен найтись какой-нибудь способ незаметно надеть Мантию-невидимку, он мог бы применить какой-нибудь отвлекающий маневр — он всё равно понятия не имел, где</w:t>
      </w:r>
      <w:r w:rsidRPr="00093E0C">
        <w:rPr>
          <w:rFonts w:ascii="Times New Roman" w:eastAsia="Times New Roman" w:hAnsi="Times New Roman" w:cs="Times New Roman"/>
          <w:sz w:val="24"/>
          <w:szCs w:val="24"/>
          <w:lang w:val="ru-RU"/>
        </w:rPr>
        <w:t xml:space="preserve"> в огромном Хогвартсе искать Гермиону.</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lastRenderedPageBreak/>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Другая часть его рассудка пыталась смоделировать возможные варианты развития событий. Судя по тому, что говорила та девушка, тролли не из </w:t>
      </w:r>
      <w:r w:rsidRPr="00093E0C">
        <w:rPr>
          <w:rFonts w:ascii="Times New Roman" w:eastAsia="Times New Roman" w:hAnsi="Times New Roman" w:cs="Times New Roman"/>
          <w:i/>
          <w:sz w:val="24"/>
          <w:szCs w:val="24"/>
          <w:lang w:val="ru-RU"/>
        </w:rPr>
        <w:t>тихих</w:t>
      </w:r>
      <w:r w:rsidRPr="00093E0C">
        <w:rPr>
          <w:rFonts w:ascii="Times New Roman" w:eastAsia="Times New Roman" w:hAnsi="Times New Roman" w:cs="Times New Roman"/>
          <w:sz w:val="24"/>
          <w:szCs w:val="24"/>
          <w:lang w:val="ru-RU"/>
        </w:rPr>
        <w:t xml:space="preserve"> хищников, от них много шума...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Гермиона не будет знать, что это тр</w:t>
      </w:r>
      <w:r w:rsidRPr="00093E0C">
        <w:rPr>
          <w:rFonts w:ascii="Times New Roman" w:eastAsia="Times New Roman" w:hAnsi="Times New Roman" w:cs="Times New Roman"/>
          <w:i/>
          <w:sz w:val="24"/>
          <w:szCs w:val="24"/>
          <w:lang w:val="ru-RU"/>
        </w:rPr>
        <w:t>олль, и она пойдёт посмотреть, что там за шум. Она же героиня, забыл?</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Но теперь у Гермионы в кошеле есть мантия-невидимка и метла. Гарри настоял, чтобы их выдали и Гермионе и Невиллу, и профессор МакГонагалл сказала, что его требование выполнено. Этого до</w:t>
      </w:r>
      <w:r w:rsidRPr="00093E0C">
        <w:rPr>
          <w:rFonts w:ascii="Times New Roman" w:eastAsia="Times New Roman" w:hAnsi="Times New Roman" w:cs="Times New Roman"/>
          <w:sz w:val="24"/>
          <w:szCs w:val="24"/>
          <w:lang w:val="ru-RU"/>
        </w:rPr>
        <w:t>лжно хватить, чтобы Гермиона смогла ускользнуть, пусть она и плохо летает на метле. Всё, что ей нужно — это добраться до крыши. Сейчас день, а солнечный свет по какой-то причине вреден для троллей. Гарри помнил об этом, следовательно, Гермиона уж точно всп</w:t>
      </w:r>
      <w:r w:rsidRPr="00093E0C">
        <w:rPr>
          <w:rFonts w:ascii="Times New Roman" w:eastAsia="Times New Roman" w:hAnsi="Times New Roman" w:cs="Times New Roman"/>
          <w:sz w:val="24"/>
          <w:szCs w:val="24"/>
          <w:lang w:val="ru-RU"/>
        </w:rPr>
        <w:t>омнит. И, конечно, даже если Гермионе снова захочется самоутвердиться, она никак не может оказаться настолько глупой, чтобы напасть на горного тролля.</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Она так не поступит.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Это не в её духе.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И тут Гарри пришло в голову, что кто-то с помощь</w:t>
      </w:r>
      <w:r w:rsidRPr="00093E0C">
        <w:rPr>
          <w:rFonts w:ascii="Times New Roman" w:eastAsia="Times New Roman" w:hAnsi="Times New Roman" w:cs="Times New Roman"/>
          <w:sz w:val="24"/>
          <w:szCs w:val="24"/>
          <w:lang w:val="ru-RU"/>
        </w:rPr>
        <w:t>ю чар Ложной памяти уже пытался подставить Гермиону Грейнджер, чтобы её обвинили в убийстве. Это произошло в Хогвартсе, и защитные заклинания ничего не заметили. И кто-то устроил, чтобы Драко умирал достаточно медленно и охранные чары не подняли тревогу по</w:t>
      </w:r>
      <w:r w:rsidRPr="00093E0C">
        <w:rPr>
          <w:rFonts w:ascii="Times New Roman" w:eastAsia="Times New Roman" w:hAnsi="Times New Roman" w:cs="Times New Roman"/>
          <w:sz w:val="24"/>
          <w:szCs w:val="24"/>
          <w:lang w:val="ru-RU"/>
        </w:rPr>
        <w:t xml:space="preserve"> крайней мере в течение шести часов, после чего никто уже не мог узнать, что произошло, с помощью </w:t>
      </w:r>
      <w:r>
        <w:rPr>
          <w:rFonts w:ascii="Times New Roman" w:eastAsia="Times New Roman" w:hAnsi="Times New Roman" w:cs="Times New Roman"/>
          <w:sz w:val="24"/>
          <w:szCs w:val="24"/>
        </w:rPr>
        <w:t xml:space="preserve">Маховика времени. </w:t>
      </w:r>
      <w:r w:rsidRPr="00093E0C">
        <w:rPr>
          <w:rFonts w:ascii="Times New Roman" w:eastAsia="Times New Roman" w:hAnsi="Times New Roman" w:cs="Times New Roman"/>
          <w:sz w:val="24"/>
          <w:szCs w:val="24"/>
          <w:lang w:val="ru-RU"/>
        </w:rPr>
        <w:t>И кто бы это ни был, он настолько умён, что провёл тролля через древние защитные чары Хогвартса, и при этом директор не узнал и не отправилс</w:t>
      </w:r>
      <w:r w:rsidRPr="00093E0C">
        <w:rPr>
          <w:rFonts w:ascii="Times New Roman" w:eastAsia="Times New Roman" w:hAnsi="Times New Roman" w:cs="Times New Roman"/>
          <w:sz w:val="24"/>
          <w:szCs w:val="24"/>
          <w:lang w:val="ru-RU"/>
        </w:rPr>
        <w:t>я проверить, что за постороннее существо тут появилось. Значит, этот кто-то может быть достаточно умён, чтобы сделать очевидный шаг и заколдовать магические предметы Гермионы...</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Перспектива менялась, словно в кубе Неккера, и какую-то часть Гарри начал</w:t>
      </w:r>
      <w:r w:rsidRPr="00093E0C">
        <w:rPr>
          <w:rFonts w:ascii="Times New Roman" w:eastAsia="Times New Roman" w:hAnsi="Times New Roman" w:cs="Times New Roman"/>
          <w:sz w:val="24"/>
          <w:szCs w:val="24"/>
          <w:lang w:val="ru-RU"/>
        </w:rPr>
        <w:t>а захлёстывать медленно поднимающаяся паника. Да о чём, чёрт побери, он вообще думал, когда допустил, чтобы Гермиона и Невилл остались в Хогвартсе просто потому, что их снабдили парой глупых побрякушек, неспособных остановить того, кто вознамерился бы их у</w:t>
      </w:r>
      <w:r w:rsidRPr="00093E0C">
        <w:rPr>
          <w:rFonts w:ascii="Times New Roman" w:eastAsia="Times New Roman" w:hAnsi="Times New Roman" w:cs="Times New Roman"/>
          <w:sz w:val="24"/>
          <w:szCs w:val="24"/>
          <w:lang w:val="ru-RU"/>
        </w:rPr>
        <w:t>бить.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Другая часть его рассудка сопротивлялась, заявляя, что об этом нельзя говорить с уверенностью, что всё сложно, и вероятность</w:t>
      </w:r>
      <w:r w:rsidRPr="00093E0C">
        <w:rPr>
          <w:rFonts w:ascii="Times New Roman" w:eastAsia="Times New Roman" w:hAnsi="Times New Roman" w:cs="Times New Roman"/>
          <w:sz w:val="24"/>
          <w:szCs w:val="24"/>
          <w:lang w:val="ru-RU"/>
        </w:rPr>
        <w:t xml:space="preserve"> запросто может быть меньше пятидесяти процентов. Было легко представить, как он на виду у всех ударяется в дикую панику, а потом Гермиона возвращается из уборной рядом с Большим залом. Или что тролль не успеет подобраться к ней хоть сколь-нибудь близко...</w:t>
      </w:r>
      <w:r w:rsidRPr="00093E0C">
        <w:rPr>
          <w:rFonts w:ascii="Times New Roman" w:eastAsia="Times New Roman" w:hAnsi="Times New Roman" w:cs="Times New Roman"/>
          <w:sz w:val="24"/>
          <w:szCs w:val="24"/>
          <w:lang w:val="ru-RU"/>
        </w:rPr>
        <w:t xml:space="preserve"> Вспомнилась сказка про мальчика, который кричал «волк». Если в следующий раз Гермиона окажется в беде, ему никто не поверит. Он зря растратит кредит доверия, который мог бы впоследствии пригодиться на что-нибудь другое.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узнал проявление «боязн</w:t>
      </w:r>
      <w:r w:rsidRPr="00093E0C">
        <w:rPr>
          <w:rFonts w:ascii="Times New Roman" w:eastAsia="Times New Roman" w:hAnsi="Times New Roman" w:cs="Times New Roman"/>
          <w:sz w:val="24"/>
          <w:szCs w:val="24"/>
          <w:lang w:val="ru-RU"/>
        </w:rPr>
        <w:t>и неловкости», из-за которого большинство людей в условиях неопределённости не делают ничего, а в итоге ситуация становится только хуже. И всё равно потребовалось поразительно много силы воли, чтобы решиться громко закричать при всех. Будет крайне неловко,</w:t>
      </w:r>
      <w:r w:rsidRPr="00093E0C">
        <w:rPr>
          <w:rFonts w:ascii="Times New Roman" w:eastAsia="Times New Roman" w:hAnsi="Times New Roman" w:cs="Times New Roman"/>
          <w:sz w:val="24"/>
          <w:szCs w:val="24"/>
          <w:lang w:val="ru-RU"/>
        </w:rPr>
        <w:t xml:space="preserve"> если он просто не разглядел Гермиону в толпе...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Гарри глубоко вдохнул и закричал изо всех сил: </w:t>
      </w:r>
    </w:p>
    <w:p w:rsidR="00DB4B07" w:rsidRDefault="00093E0C">
      <w:pPr>
        <w:pStyle w:val="normal0"/>
        <w:widowControl w:val="0"/>
        <w:spacing w:line="278" w:lineRule="auto"/>
        <w:ind w:firstLine="570"/>
      </w:pPr>
      <w:r>
        <w:rPr>
          <w:rFonts w:ascii="Times New Roman" w:eastAsia="Times New Roman" w:hAnsi="Times New Roman" w:cs="Times New Roman"/>
          <w:sz w:val="24"/>
          <w:szCs w:val="24"/>
        </w:rPr>
        <w:t>— Гермиона Грейнджер! Ты здесь?!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Все ученики повернулись и посмотрели на него. Затем некоторые из них начали оглядываться по сторонам. Шум в зале поутих: </w:t>
      </w:r>
      <w:r w:rsidRPr="00093E0C">
        <w:rPr>
          <w:rFonts w:ascii="Times New Roman" w:eastAsia="Times New Roman" w:hAnsi="Times New Roman" w:cs="Times New Roman"/>
          <w:sz w:val="24"/>
          <w:szCs w:val="24"/>
          <w:lang w:val="ru-RU"/>
        </w:rPr>
        <w:t>некоторые разговоры прекратились.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Кто-нибудь видел Гермиону Грейнджер после</w:t>
      </w:r>
      <w:r w:rsidRPr="00093E0C">
        <w:rPr>
          <w:rFonts w:ascii="Times New Roman" w:eastAsia="Times New Roman" w:hAnsi="Times New Roman" w:cs="Times New Roman"/>
          <w:i/>
          <w:sz w:val="24"/>
          <w:szCs w:val="24"/>
          <w:lang w:val="ru-RU"/>
        </w:rPr>
        <w:t xml:space="preserve">... </w:t>
      </w:r>
      <w:r w:rsidRPr="00093E0C">
        <w:rPr>
          <w:rFonts w:ascii="Times New Roman" w:eastAsia="Times New Roman" w:hAnsi="Times New Roman" w:cs="Times New Roman"/>
          <w:sz w:val="24"/>
          <w:szCs w:val="24"/>
          <w:lang w:val="ru-RU"/>
        </w:rPr>
        <w:t xml:space="preserve">сегодня, примерно после половины </w:t>
      </w:r>
      <w:r w:rsidRPr="00093E0C">
        <w:rPr>
          <w:rFonts w:ascii="Times New Roman" w:eastAsia="Times New Roman" w:hAnsi="Times New Roman" w:cs="Times New Roman"/>
          <w:sz w:val="24"/>
          <w:szCs w:val="24"/>
          <w:lang w:val="ru-RU"/>
        </w:rPr>
        <w:lastRenderedPageBreak/>
        <w:t>одиннадцатого?! Кто-нибудь знает, где она может быть?!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Болтовня на заднем плане стала ещё тише.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Но никто ему ничего не ответил и, самое главно</w:t>
      </w:r>
      <w:r w:rsidRPr="00093E0C">
        <w:rPr>
          <w:rFonts w:ascii="Times New Roman" w:eastAsia="Times New Roman" w:hAnsi="Times New Roman" w:cs="Times New Roman"/>
          <w:sz w:val="24"/>
          <w:szCs w:val="24"/>
          <w:lang w:val="ru-RU"/>
        </w:rPr>
        <w:t>е, никто не крикнул в ответ: «Не волнуйся, Гарри, я здесь».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О, Мерлин, — сказал кто-то рядом, и болтовня возобновилась, ещё более оживлённая, чем раньше.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уставился на свои руки, отключился от шума и попытался думать, думать, ДУМАТЬ...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Сьюзен Боунс и рыжеволосый мальчик с изрядно затасканной палочкой одновременно пробились к Гарри сквозь толпу.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Нам нужно как-то поставить в известность учителей...</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Нам нужно пойти и найти её...</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Найти её?! — огрызнулась Сьюзен, поворачиваясь к маль</w:t>
      </w:r>
      <w:r w:rsidRPr="00093E0C">
        <w:rPr>
          <w:rFonts w:ascii="Times New Roman" w:eastAsia="Times New Roman" w:hAnsi="Times New Roman" w:cs="Times New Roman"/>
          <w:sz w:val="24"/>
          <w:szCs w:val="24"/>
          <w:lang w:val="ru-RU"/>
        </w:rPr>
        <w:t>чику. — И как вы это сделаете, капитан Уизли?</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Мы выйдем и поищем её! — огрызнулся в ответ Рон Уизли.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Ты спятил? Учителя уже обыскивают коридоры. С чего ты взял, что у нас больше шансов, чем у них, наткнуться на генерала Грейнджер? Нас просто сожрёт тр</w:t>
      </w:r>
      <w:r w:rsidRPr="00093E0C">
        <w:rPr>
          <w:rFonts w:ascii="Times New Roman" w:eastAsia="Times New Roman" w:hAnsi="Times New Roman" w:cs="Times New Roman"/>
          <w:sz w:val="24"/>
          <w:szCs w:val="24"/>
          <w:lang w:val="ru-RU"/>
        </w:rPr>
        <w:t>олль! А потом нас исключат!</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Удивительно, как плохие идеи иногда наталкивают на правильную мысль.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Так, слушайте все!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Люди обернулись к нему.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ТИХО! ВСЕ! ЗАТКНИТЕСЬ!</w:t>
      </w:r>
      <w:r w:rsidRPr="00093E0C">
        <w:rPr>
          <w:rFonts w:ascii="Times New Roman" w:eastAsia="Times New Roman" w:hAnsi="Times New Roman" w:cs="Times New Roman"/>
          <w:i/>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От крика у Гарри разболелось горло, но теперь он привлёк всеобщее внимание.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У меня </w:t>
      </w:r>
      <w:r w:rsidRPr="00093E0C">
        <w:rPr>
          <w:rFonts w:ascii="Times New Roman" w:eastAsia="Times New Roman" w:hAnsi="Times New Roman" w:cs="Times New Roman"/>
          <w:sz w:val="24"/>
          <w:szCs w:val="24"/>
          <w:lang w:val="ru-RU"/>
        </w:rPr>
        <w:t>есть метла, — сказал Гарри настолько громко, насколько позволяло сорванное горло. Когда он потребовал выдать ему метлу, перед его глазами стоял Азкабан и метла, рассчитанная на двоих, когда нужно было везти троих. — Она трёхместная. Мне нужно, чтобы со мно</w:t>
      </w:r>
      <w:r w:rsidRPr="00093E0C">
        <w:rPr>
          <w:rFonts w:ascii="Times New Roman" w:eastAsia="Times New Roman" w:hAnsi="Times New Roman" w:cs="Times New Roman"/>
          <w:sz w:val="24"/>
          <w:szCs w:val="24"/>
          <w:lang w:val="ru-RU"/>
        </w:rPr>
        <w:t xml:space="preserve">й пошёл один семикурсник с опытом сражения в армиях. Мы пролетим по коридорам как можно быстрее, найдём Гермиону Грейнджер, подберём её и тут же прилетим обратно. Кто со мной?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В Большом зале воцарилась тишина.</w:t>
      </w:r>
    </w:p>
    <w:p w:rsidR="00DB4B07" w:rsidRPr="00093E0C" w:rsidRDefault="00DB4B07">
      <w:pPr>
        <w:pStyle w:val="normal0"/>
        <w:widowControl w:val="0"/>
        <w:spacing w:line="278" w:lineRule="auto"/>
        <w:ind w:firstLine="570"/>
        <w:rPr>
          <w:lang w:val="ru-RU"/>
        </w:rPr>
      </w:pPr>
    </w:p>
    <w:p w:rsidR="00DB4B07" w:rsidRPr="00093E0C" w:rsidRDefault="00093E0C">
      <w:pPr>
        <w:pStyle w:val="normal0"/>
        <w:widowControl w:val="0"/>
        <w:jc w:val="center"/>
        <w:rPr>
          <w:lang w:val="ru-RU"/>
        </w:rPr>
      </w:pPr>
      <w:r w:rsidRPr="00093E0C">
        <w:rPr>
          <w:rFonts w:ascii="Times New Roman" w:eastAsia="Times New Roman" w:hAnsi="Times New Roman" w:cs="Times New Roman"/>
          <w:sz w:val="24"/>
          <w:szCs w:val="24"/>
          <w:lang w:val="ru-RU"/>
        </w:rPr>
        <w:t>* * *</w:t>
      </w:r>
    </w:p>
    <w:p w:rsidR="00DB4B07" w:rsidRPr="00093E0C" w:rsidRDefault="00DB4B07">
      <w:pPr>
        <w:pStyle w:val="normal0"/>
        <w:widowControl w:val="0"/>
        <w:ind w:firstLine="570"/>
        <w:rPr>
          <w:lang w:val="ru-RU"/>
        </w:rPr>
      </w:pP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Ученики неловко поглядывали друг на друга. Младшие выжидающе взирали на старших, а те, в свою очередь, повернулись к охраняющим периметр. Большинство охранявших смотрели прямо перед собой, выставив палочки на случай, если тролль воспользуется этим моментом</w:t>
      </w:r>
      <w:r w:rsidRPr="00093E0C">
        <w:rPr>
          <w:rFonts w:ascii="Times New Roman" w:eastAsia="Times New Roman" w:hAnsi="Times New Roman" w:cs="Times New Roman"/>
          <w:sz w:val="24"/>
          <w:szCs w:val="24"/>
          <w:lang w:val="ru-RU"/>
        </w:rPr>
        <w:t xml:space="preserve">, чтобы проломить стену.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Никто не пошевелился.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Никто не ответил.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Гарри Поттер заговорил снова: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Мы не будем сражаться с троллем! Если мы увидим его, то просто улетим, и он никак не сможет нас догнать, пока мы на метле. Я беру на себя ответственность з</w:t>
      </w:r>
      <w:r w:rsidRPr="00093E0C">
        <w:rPr>
          <w:rFonts w:ascii="Times New Roman" w:eastAsia="Times New Roman" w:hAnsi="Times New Roman" w:cs="Times New Roman"/>
          <w:sz w:val="24"/>
          <w:szCs w:val="24"/>
          <w:lang w:val="ru-RU"/>
        </w:rPr>
        <w:t>а объяснения с администрацией по этому поводу. Пожалуйста.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Люди по-прежнему смотрели друг на друга.</w:t>
      </w:r>
    </w:p>
    <w:p w:rsidR="00DB4B07" w:rsidRPr="00093E0C" w:rsidRDefault="00DB4B07">
      <w:pPr>
        <w:pStyle w:val="normal0"/>
        <w:widowControl w:val="0"/>
        <w:spacing w:line="278" w:lineRule="auto"/>
        <w:ind w:firstLine="570"/>
        <w:rPr>
          <w:lang w:val="ru-RU"/>
        </w:rPr>
      </w:pPr>
    </w:p>
    <w:p w:rsidR="00DB4B07" w:rsidRPr="00093E0C" w:rsidRDefault="00093E0C">
      <w:pPr>
        <w:pStyle w:val="normal0"/>
        <w:widowControl w:val="0"/>
        <w:jc w:val="center"/>
        <w:rPr>
          <w:lang w:val="ru-RU"/>
        </w:rPr>
      </w:pPr>
      <w:r w:rsidRPr="00093E0C">
        <w:rPr>
          <w:rFonts w:ascii="Times New Roman" w:eastAsia="Times New Roman" w:hAnsi="Times New Roman" w:cs="Times New Roman"/>
          <w:sz w:val="24"/>
          <w:szCs w:val="24"/>
          <w:lang w:val="ru-RU"/>
        </w:rPr>
        <w:t>* * *</w:t>
      </w:r>
    </w:p>
    <w:p w:rsidR="00DB4B07" w:rsidRPr="00093E0C" w:rsidRDefault="00DB4B07">
      <w:pPr>
        <w:pStyle w:val="normal0"/>
        <w:widowControl w:val="0"/>
        <w:ind w:firstLine="570"/>
        <w:rPr>
          <w:lang w:val="ru-RU"/>
        </w:rPr>
      </w:pP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Гарри взирал на молчаливую толпу, на дюжину семикурсников, мрачно смотрящих по сторонам, и чувствовал, как его охватывает холод. Где-то в закоулках </w:t>
      </w:r>
      <w:r w:rsidRPr="00093E0C">
        <w:rPr>
          <w:rFonts w:ascii="Times New Roman" w:eastAsia="Times New Roman" w:hAnsi="Times New Roman" w:cs="Times New Roman"/>
          <w:sz w:val="24"/>
          <w:szCs w:val="24"/>
          <w:lang w:val="ru-RU"/>
        </w:rPr>
        <w:t xml:space="preserve">его разума презрительно хохотал профессор Квиррелл, насмехаясь над идеей, что заурядные глупцы способны сделать что-то полезное по </w:t>
      </w:r>
      <w:r w:rsidRPr="00093E0C">
        <w:rPr>
          <w:rFonts w:ascii="Times New Roman" w:eastAsia="Times New Roman" w:hAnsi="Times New Roman" w:cs="Times New Roman"/>
          <w:sz w:val="24"/>
          <w:szCs w:val="24"/>
          <w:lang w:val="ru-RU"/>
        </w:rPr>
        <w:lastRenderedPageBreak/>
        <w:t>собственной воле, без нацеленных в их головы палочек...</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 xml:space="preserve">Тик.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Стандартное лекарство от апатии наблюдателя — сфокусироваться н</w:t>
      </w:r>
      <w:r w:rsidRPr="00093E0C">
        <w:rPr>
          <w:rFonts w:ascii="Times New Roman" w:eastAsia="Times New Roman" w:hAnsi="Times New Roman" w:cs="Times New Roman"/>
          <w:sz w:val="24"/>
          <w:szCs w:val="24"/>
          <w:lang w:val="ru-RU"/>
        </w:rPr>
        <w:t xml:space="preserve">а одном индивидууме.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Хорошо, — сказал Гарри, стараясь выдерживать командный тон Мальчика-Который-Выжил, который не сомневается в том, что ему подчинятся. — Мисс Морган, пойдёмте со мной, прямо сейчас. Мы не можем терять время.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Ведьма, к которой он обра</w:t>
      </w:r>
      <w:r w:rsidRPr="00093E0C">
        <w:rPr>
          <w:rFonts w:ascii="Times New Roman" w:eastAsia="Times New Roman" w:hAnsi="Times New Roman" w:cs="Times New Roman"/>
          <w:sz w:val="24"/>
          <w:szCs w:val="24"/>
          <w:lang w:val="ru-RU"/>
        </w:rPr>
        <w:t>тился, не сводила взгляда с дверей Большого зала. Услышав Гарри, она обернулась, на её лице промелькнул ужас, но она быстро его подавила.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Заместитель директора приказала нам всем оставаться здесь, мистер Поттер.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с трудом разжал зубы:</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Профессор К</w:t>
      </w:r>
      <w:r w:rsidRPr="00093E0C">
        <w:rPr>
          <w:rFonts w:ascii="Times New Roman" w:eastAsia="Times New Roman" w:hAnsi="Times New Roman" w:cs="Times New Roman"/>
          <w:sz w:val="24"/>
          <w:szCs w:val="24"/>
          <w:lang w:val="ru-RU"/>
        </w:rPr>
        <w:t>виррелл такого не говорил, да и вы тоже. У профессора МакГонагалл нет талантов тактика, она не подумала проверить, все ли ученики на месте, и вообще, она считала хорошей идеей отправить учеников шагать по коридорам. Но профессор МакГонагалл понимает, когда</w:t>
      </w:r>
      <w:r w:rsidRPr="00093E0C">
        <w:rPr>
          <w:rFonts w:ascii="Times New Roman" w:eastAsia="Times New Roman" w:hAnsi="Times New Roman" w:cs="Times New Roman"/>
          <w:sz w:val="24"/>
          <w:szCs w:val="24"/>
          <w:lang w:val="ru-RU"/>
        </w:rPr>
        <w:t xml:space="preserve"> ей указывают на её ошибки, вы видели, как она послушала вас и профессора Квиррелла, и я уверен, что она бы не хотела, чтобы мы просто проигнорировали тот факт, что Гермиона Грейнджер где-то там, одна...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А я думаю, что профессор бы не хотела, чтоб</w:t>
      </w:r>
      <w:r w:rsidRPr="00093E0C">
        <w:rPr>
          <w:rFonts w:ascii="Times New Roman" w:eastAsia="Times New Roman" w:hAnsi="Times New Roman" w:cs="Times New Roman"/>
          <w:sz w:val="24"/>
          <w:szCs w:val="24"/>
          <w:lang w:val="ru-RU"/>
        </w:rPr>
        <w:t xml:space="preserve">ы ещё кто-то из учеников болтался по коридорам. Профессор сказала, что всякий, кто выйдет по какой бы то ни было причине, будет исключён. Может быть, тебя это не касается, поскольку ты — Мальчик-Который-Выжил, но мы-то нет!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Где-то на задворках его ра</w:t>
      </w:r>
      <w:r w:rsidRPr="00093E0C">
        <w:rPr>
          <w:rFonts w:ascii="Times New Roman" w:eastAsia="Times New Roman" w:hAnsi="Times New Roman" w:cs="Times New Roman"/>
          <w:sz w:val="24"/>
          <w:szCs w:val="24"/>
          <w:lang w:val="ru-RU"/>
        </w:rPr>
        <w:t>зума по-прежнему хохотал профессор Квиррелл. Ожидать, что обычный человек будет действовать без абсолютно понятного плана, когда он ни за что не отвечает, да ещё и имея отличный предлог ничего не делать...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На кону жизнь ученицы, — спокойным тоном продолж</w:t>
      </w:r>
      <w:r w:rsidRPr="00093E0C">
        <w:rPr>
          <w:rFonts w:ascii="Times New Roman" w:eastAsia="Times New Roman" w:hAnsi="Times New Roman" w:cs="Times New Roman"/>
          <w:sz w:val="24"/>
          <w:szCs w:val="24"/>
          <w:lang w:val="ru-RU"/>
        </w:rPr>
        <w:t xml:space="preserve">ил Гарри. — Может быть, она прямо в этот момент дерётся с троллем. Чисто из любопытства, это хоть что-то для вас значит?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Лицо мисс Морган исказилось.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Ты... ты — Мальчик-Который-Выжил! Просто пойди сам и щёлкни пальцами, раз хочешь ей помочь!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i/>
          <w:sz w:val="24"/>
          <w:szCs w:val="24"/>
          <w:lang w:val="ru-RU"/>
        </w:rPr>
        <w:t>Тик</w:t>
      </w:r>
      <w:r w:rsidRPr="00093E0C">
        <w:rPr>
          <w:rFonts w:ascii="Times New Roman" w:eastAsia="Times New Roman" w:hAnsi="Times New Roman" w:cs="Times New Roman"/>
          <w:sz w:val="24"/>
          <w:szCs w:val="24"/>
          <w:lang w:val="ru-RU"/>
        </w:rPr>
        <w:t>.</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едва сознавал, что говорит:</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Это просто смекалка и блеф, на самом деле у меня нет никакой такой силы, девочке нужна ваша помощь прямо сейчас! Вы из Гриффиндора или нет?!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Почему ты говоришь всё это мне?! — крикнула мисс Морган. — Не я тут за всё о</w:t>
      </w:r>
      <w:r w:rsidRPr="00093E0C">
        <w:rPr>
          <w:rFonts w:ascii="Times New Roman" w:eastAsia="Times New Roman" w:hAnsi="Times New Roman" w:cs="Times New Roman"/>
          <w:sz w:val="24"/>
          <w:szCs w:val="24"/>
          <w:lang w:val="ru-RU"/>
        </w:rPr>
        <w:t>твечаю! Главным назначили мистера Хагрида!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Повисло неловкое молчание, заполнившее всю комнату.</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Гарри повернулся к огромному полувеликану, который башней возвышался над толпой учеников. Все остальные тоже, как один, развернулись к нему.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Мистер Хагрид, — </w:t>
      </w:r>
      <w:r w:rsidRPr="00093E0C">
        <w:rPr>
          <w:rFonts w:ascii="Times New Roman" w:eastAsia="Times New Roman" w:hAnsi="Times New Roman" w:cs="Times New Roman"/>
          <w:sz w:val="24"/>
          <w:szCs w:val="24"/>
          <w:lang w:val="ru-RU"/>
        </w:rPr>
        <w:t xml:space="preserve">сказал Гарри, стараясь сохранять командный тон, — Вы должны санкционировать эту экспедицию, и прямо сейчас.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Рубеус Хагрид, судя по всему, испытывал противоречивые чувства, впрочем, об этом нельзя было с уверенностью судить по тому участку его большого лиц</w:t>
      </w:r>
      <w:r w:rsidRPr="00093E0C">
        <w:rPr>
          <w:rFonts w:ascii="Times New Roman" w:eastAsia="Times New Roman" w:hAnsi="Times New Roman" w:cs="Times New Roman"/>
          <w:sz w:val="24"/>
          <w:szCs w:val="24"/>
          <w:lang w:val="ru-RU"/>
        </w:rPr>
        <w:t>а, который виднелся из-под нестриженой бороды и всклокоченной гривы. Собственно, среди всей этой массы волос живыми выглядели только глаза.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Э... — начал полувеликан. — Дык сказали, чтоб, значит, вы все были в безопасности...</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Отлично, а можем ли мы обес</w:t>
      </w:r>
      <w:r w:rsidRPr="00093E0C">
        <w:rPr>
          <w:rFonts w:ascii="Times New Roman" w:eastAsia="Times New Roman" w:hAnsi="Times New Roman" w:cs="Times New Roman"/>
          <w:sz w:val="24"/>
          <w:szCs w:val="24"/>
          <w:lang w:val="ru-RU"/>
        </w:rPr>
        <w:t>печить и безопасность Гермионы Грейнджер? Ну, знаете, той ученицы, которую подставили, обвинив в убийстве, которого она не совершала, и которой нужен хоть кто-нибудь, кто пришёл бы на помощь!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Полувеликан вздрогнул.</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lastRenderedPageBreak/>
        <w:t>Гарри смотрел на огромного человека, отча</w:t>
      </w:r>
      <w:r w:rsidRPr="00093E0C">
        <w:rPr>
          <w:rFonts w:ascii="Times New Roman" w:eastAsia="Times New Roman" w:hAnsi="Times New Roman" w:cs="Times New Roman"/>
          <w:sz w:val="24"/>
          <w:szCs w:val="24"/>
          <w:lang w:val="ru-RU"/>
        </w:rPr>
        <w:t>янно желая, чтобы до него дошёл намёк, и надеясь, что остальные этого намёка не поймут, — ну не может быть, чтобы эта гора была просто грудой мышц, ведь не могли же Джеймс и Лили дружить с ним только из жалости...</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Подставили? — выкрикнул кто-то неизвестн</w:t>
      </w:r>
      <w:r w:rsidRPr="00093E0C">
        <w:rPr>
          <w:rFonts w:ascii="Times New Roman" w:eastAsia="Times New Roman" w:hAnsi="Times New Roman" w:cs="Times New Roman"/>
          <w:sz w:val="24"/>
          <w:szCs w:val="24"/>
          <w:lang w:val="ru-RU"/>
        </w:rPr>
        <w:t>ый из гущи слизеринцев. — Ха, ты по-прежнему так думаешь? Если её съедят, так ей и надо.</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С одной стороны раздался смех, с других — негодующие выкрики.</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Судя по его лицу, полувеликан принял решение.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Так, стой тут, парень, — сказал мистер Хагрид гулким тоно</w:t>
      </w:r>
      <w:r w:rsidRPr="00093E0C">
        <w:rPr>
          <w:rFonts w:ascii="Times New Roman" w:eastAsia="Times New Roman" w:hAnsi="Times New Roman" w:cs="Times New Roman"/>
          <w:sz w:val="24"/>
          <w:szCs w:val="24"/>
          <w:lang w:val="ru-RU"/>
        </w:rPr>
        <w:t>м, вероятно, таким образом он пытался говорить помягче. — Я пойду сыщу её сам. Тролли, по правде сказать, хитрые бестии. Их нужно хватать за ногу и держать, а то жешь разорвут надвое...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Вы можете летать на метле, мистер Хагрид?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Э-э... — Рубеус Хагрид </w:t>
      </w:r>
      <w:r w:rsidRPr="00093E0C">
        <w:rPr>
          <w:rFonts w:ascii="Times New Roman" w:eastAsia="Times New Roman" w:hAnsi="Times New Roman" w:cs="Times New Roman"/>
          <w:sz w:val="24"/>
          <w:szCs w:val="24"/>
          <w:lang w:val="ru-RU"/>
        </w:rPr>
        <w:t xml:space="preserve">нахмурился. — Нет.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Тогда вы не сможете найти её достаточно быстро. Шестикурсники! Я обращаюсь ко всем шестикурсникам! Неужели вы все — никчёмные трусы?!</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Молчание.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Пятый курс?! Мистер Хагрид, скажите, что вы разрешаете им пойти со мной и охранять меня</w:t>
      </w:r>
      <w:r w:rsidRPr="00093E0C">
        <w:rPr>
          <w:rFonts w:ascii="Times New Roman" w:eastAsia="Times New Roman" w:hAnsi="Times New Roman" w:cs="Times New Roman"/>
          <w:sz w:val="24"/>
          <w:szCs w:val="24"/>
          <w:lang w:val="ru-RU"/>
        </w:rPr>
        <w:t>! Я пытаюсь действовать разумно, чёрт побери!</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Полувеликан сжал кулаки с отчаянием на лице.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Ну... я...</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Внутри Гарри что-то сломалось, и он зашагал прямо к дверям Большого зала, расталкивая, словно восковые фигуры, тех, кто не убирался с его дороги, (он не</w:t>
      </w:r>
      <w:r w:rsidRPr="00093E0C">
        <w:rPr>
          <w:rFonts w:ascii="Times New Roman" w:eastAsia="Times New Roman" w:hAnsi="Times New Roman" w:cs="Times New Roman"/>
          <w:sz w:val="24"/>
          <w:szCs w:val="24"/>
          <w:lang w:val="ru-RU"/>
        </w:rPr>
        <w:t xml:space="preserve"> бежал, потому что бегущий человек провоцирует других остановить его). Ему представлялось, что он идёт через пустую комнату, уставленную механическими куклами, бессмысленные движения их губ создавали шум, который </w:t>
      </w:r>
      <w:r w:rsidRPr="00093E0C">
        <w:rPr>
          <w:rFonts w:ascii="Times New Roman" w:eastAsia="Times New Roman" w:hAnsi="Times New Roman" w:cs="Times New Roman"/>
          <w:i/>
          <w:sz w:val="24"/>
          <w:szCs w:val="24"/>
          <w:lang w:val="ru-RU"/>
        </w:rPr>
        <w:t>отвлекал</w:t>
      </w:r>
      <w:r w:rsidRPr="00093E0C">
        <w:rPr>
          <w:rFonts w:ascii="Times New Roman" w:eastAsia="Times New Roman" w:hAnsi="Times New Roman" w:cs="Times New Roman"/>
          <w:sz w:val="24"/>
          <w:szCs w:val="24"/>
          <w:lang w:val="ru-RU"/>
        </w:rPr>
        <w:t xml:space="preserve">...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Огромная фигура загородила ему</w:t>
      </w:r>
      <w:r w:rsidRPr="00093E0C">
        <w:rPr>
          <w:rFonts w:ascii="Times New Roman" w:eastAsia="Times New Roman" w:hAnsi="Times New Roman" w:cs="Times New Roman"/>
          <w:sz w:val="24"/>
          <w:szCs w:val="24"/>
          <w:lang w:val="ru-RU"/>
        </w:rPr>
        <w:t xml:space="preserve"> путь.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Гарри посмотрел вверх.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Я не могу пустить тебя, Гарри Поттер, тока не тебя. Странные дела творятся в замке, и кто-то точит зуб на мисс Грейнджер... а, может, на тебя самого, — голос Рубеуса Хагрида звучал виновато, но решительно. </w:t>
      </w:r>
      <w:r w:rsidRPr="00093E0C">
        <w:rPr>
          <w:rFonts w:ascii="Times New Roman" w:eastAsia="Times New Roman" w:hAnsi="Times New Roman" w:cs="Times New Roman"/>
          <w:sz w:val="24"/>
          <w:szCs w:val="24"/>
          <w:lang w:val="ru-RU"/>
        </w:rPr>
        <w:t>Его гигантские руки опустились, дополнительно преграждая мальчику путь. — Я не могу пустить тебя, Гарри Поттер.</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w:t>
      </w:r>
      <w:r w:rsidRPr="00093E0C">
        <w:rPr>
          <w:rFonts w:ascii="Times New Roman" w:eastAsia="Times New Roman" w:hAnsi="Times New Roman" w:cs="Times New Roman"/>
          <w:i/>
          <w:sz w:val="24"/>
          <w:szCs w:val="24"/>
          <w:lang w:val="ru-RU"/>
        </w:rPr>
        <w:t>Ступефай!</w:t>
      </w:r>
      <w:r w:rsidRPr="00093E0C">
        <w:rPr>
          <w:rFonts w:ascii="Times New Roman" w:eastAsia="Times New Roman" w:hAnsi="Times New Roman" w:cs="Times New Roman"/>
          <w:sz w:val="24"/>
          <w:szCs w:val="24"/>
          <w:lang w:val="ru-RU"/>
        </w:rPr>
        <w:t xml:space="preserve"> </w:t>
      </w:r>
    </w:p>
    <w:p w:rsidR="00DB4B07" w:rsidRDefault="00093E0C">
      <w:pPr>
        <w:pStyle w:val="normal0"/>
        <w:widowControl w:val="0"/>
        <w:spacing w:line="278" w:lineRule="auto"/>
        <w:ind w:firstLine="570"/>
      </w:pPr>
      <w:r w:rsidRPr="00093E0C">
        <w:rPr>
          <w:rFonts w:ascii="Times New Roman" w:eastAsia="Times New Roman" w:hAnsi="Times New Roman" w:cs="Times New Roman"/>
          <w:sz w:val="24"/>
          <w:szCs w:val="24"/>
          <w:lang w:val="ru-RU"/>
        </w:rPr>
        <w:t xml:space="preserve">Красный заряд ударил Хагрида в голову, и гигант вздрогнул. Его голова развернулась, слишком быстро для такой махины, и он с рёвом: </w:t>
      </w:r>
      <w:r w:rsidRPr="00093E0C">
        <w:rPr>
          <w:rFonts w:ascii="Times New Roman" w:eastAsia="Times New Roman" w:hAnsi="Times New Roman" w:cs="Times New Roman"/>
          <w:sz w:val="24"/>
          <w:szCs w:val="24"/>
          <w:lang w:val="ru-RU"/>
        </w:rPr>
        <w:t xml:space="preserve">«Ты что, сдурела!» уставился на маленькую </w:t>
      </w:r>
      <w:r>
        <w:rPr>
          <w:rFonts w:ascii="Times New Roman" w:eastAsia="Times New Roman" w:hAnsi="Times New Roman" w:cs="Times New Roman"/>
          <w:sz w:val="24"/>
          <w:szCs w:val="24"/>
        </w:rPr>
        <w:t xml:space="preserve">Сьюзен Боунс. </w:t>
      </w:r>
    </w:p>
    <w:p w:rsidR="00DB4B07" w:rsidRDefault="00093E0C">
      <w:pPr>
        <w:pStyle w:val="normal0"/>
        <w:widowControl w:val="0"/>
        <w:spacing w:line="278" w:lineRule="auto"/>
        <w:ind w:firstLine="570"/>
      </w:pPr>
      <w:r>
        <w:rPr>
          <w:rFonts w:ascii="Times New Roman" w:eastAsia="Times New Roman" w:hAnsi="Times New Roman" w:cs="Times New Roman"/>
          <w:sz w:val="24"/>
          <w:szCs w:val="24"/>
        </w:rPr>
        <w:t xml:space="preserve">— Простите! — крикнула она. — </w:t>
      </w:r>
      <w:r>
        <w:rPr>
          <w:rFonts w:ascii="Times New Roman" w:eastAsia="Times New Roman" w:hAnsi="Times New Roman" w:cs="Times New Roman"/>
          <w:i/>
          <w:sz w:val="24"/>
          <w:szCs w:val="24"/>
        </w:rPr>
        <w:t xml:space="preserve">Инсендиум! Глиссео!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Огромные руки гиганта попытались сбить огонь с бороды, он не удержался на ногах и рухнул, но это не имело значения, потому что Гарри уже миновал его</w:t>
      </w:r>
      <w:r w:rsidRPr="00093E0C">
        <w:rPr>
          <w:rFonts w:ascii="Times New Roman" w:eastAsia="Times New Roman" w:hAnsi="Times New Roman" w:cs="Times New Roman"/>
          <w:sz w:val="24"/>
          <w:szCs w:val="24"/>
          <w:lang w:val="ru-RU"/>
        </w:rPr>
        <w:t xml:space="preserve">, и тут...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...перед ним встал Невилл Лонгботтом. На его лице смешались отчаяние и решимость, а палочка была нацелена на Гарри..</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чисто рефлекторно потянулся к палочке и едва успел остановиться — ещё чуть-чуть и Невилл бы в него выстрелил. Он уставилс</w:t>
      </w:r>
      <w:r w:rsidRPr="00093E0C">
        <w:rPr>
          <w:rFonts w:ascii="Times New Roman" w:eastAsia="Times New Roman" w:hAnsi="Times New Roman" w:cs="Times New Roman"/>
          <w:sz w:val="24"/>
          <w:szCs w:val="24"/>
          <w:lang w:val="ru-RU"/>
        </w:rPr>
        <w:t>я на своего лейтенанта с ощущением, что мир сошёл с ума.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Гарри! — выпалил Невилл. — Гарри, мистер Хагрид прав, тебе нельзя идти, это может быть ловушка, возможно, охотятся именно за тобой...</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Все мышцы Невилла вдруг застыли, и он, как доска, повалился на </w:t>
      </w:r>
      <w:r w:rsidRPr="00093E0C">
        <w:rPr>
          <w:rFonts w:ascii="Times New Roman" w:eastAsia="Times New Roman" w:hAnsi="Times New Roman" w:cs="Times New Roman"/>
          <w:sz w:val="24"/>
          <w:szCs w:val="24"/>
          <w:lang w:val="ru-RU"/>
        </w:rPr>
        <w:t>пол.</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Бледный Рон Уизли, стоявший за его спиной, опустил палочку, шагнул в сторону и сказал:</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Иди.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Рон, псих, что ты творишь! — раздался голос, идентифицированный как голос парня мисс Клируотер, но Гарри уже мчался к дверям, не оглянувшись даже тогда, к</w:t>
      </w:r>
      <w:r w:rsidRPr="00093E0C">
        <w:rPr>
          <w:rFonts w:ascii="Times New Roman" w:eastAsia="Times New Roman" w:hAnsi="Times New Roman" w:cs="Times New Roman"/>
          <w:sz w:val="24"/>
          <w:szCs w:val="24"/>
          <w:lang w:val="ru-RU"/>
        </w:rPr>
        <w:t xml:space="preserve">огда Рон и Сьюзен снова принялись выкрикивать заклинания. Раздался протестующий рёв, и кто-то завопил.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Гарри выскочил из зала, его рука нырнула в кошель, он произнёс «метла», большие двери позади </w:t>
      </w:r>
      <w:r w:rsidRPr="00093E0C">
        <w:rPr>
          <w:rFonts w:ascii="Times New Roman" w:eastAsia="Times New Roman" w:hAnsi="Times New Roman" w:cs="Times New Roman"/>
          <w:sz w:val="24"/>
          <w:szCs w:val="24"/>
          <w:lang w:val="ru-RU"/>
        </w:rPr>
        <w:lastRenderedPageBreak/>
        <w:t xml:space="preserve">него начали закрываться.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мчался по вестибюлю, на ход</w:t>
      </w:r>
      <w:r w:rsidRPr="00093E0C">
        <w:rPr>
          <w:rFonts w:ascii="Times New Roman" w:eastAsia="Times New Roman" w:hAnsi="Times New Roman" w:cs="Times New Roman"/>
          <w:sz w:val="24"/>
          <w:szCs w:val="24"/>
          <w:lang w:val="ru-RU"/>
        </w:rPr>
        <w:t xml:space="preserve">у вытаскивая длинную трёхместную метлу с тремя парами стремян. Та часть его разума, которая не работала над составлением маршрута по местам, где могла оказаться Гермиона, была занята перебором всевозможных ругательств и мыслью </w:t>
      </w:r>
      <w:r>
        <w:rPr>
          <w:rFonts w:ascii="Times New Roman" w:eastAsia="Times New Roman" w:hAnsi="Times New Roman" w:cs="Times New Roman"/>
          <w:sz w:val="24"/>
          <w:szCs w:val="24"/>
        </w:rPr>
        <w:t>«вот, что происходит, когда п</w:t>
      </w:r>
      <w:r>
        <w:rPr>
          <w:rFonts w:ascii="Times New Roman" w:eastAsia="Times New Roman" w:hAnsi="Times New Roman" w:cs="Times New Roman"/>
          <w:sz w:val="24"/>
          <w:szCs w:val="24"/>
        </w:rPr>
        <w:t xml:space="preserve">ытаешься вести себя разумно». </w:t>
      </w:r>
      <w:r w:rsidRPr="00093E0C">
        <w:rPr>
          <w:rFonts w:ascii="Times New Roman" w:eastAsia="Times New Roman" w:hAnsi="Times New Roman" w:cs="Times New Roman"/>
          <w:sz w:val="24"/>
          <w:szCs w:val="24"/>
          <w:lang w:val="ru-RU"/>
        </w:rPr>
        <w:t>Библиотека находилась на третьем этаже и практически в другом конце замка... К моменту, когда метла оказалась у него в руке, Гарри почти добежал до большой мраморной лестницы. Крикнув: «Вверх!», он поднялся в воздух и рванул н</w:t>
      </w:r>
      <w:r w:rsidRPr="00093E0C">
        <w:rPr>
          <w:rFonts w:ascii="Times New Roman" w:eastAsia="Times New Roman" w:hAnsi="Times New Roman" w:cs="Times New Roman"/>
          <w:sz w:val="24"/>
          <w:szCs w:val="24"/>
          <w:lang w:val="ru-RU"/>
        </w:rPr>
        <w:t xml:space="preserve">а второй этаж...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Гарри вскрикнул и едва успел повернуть метлу, чтобы не проткнуть одного из людей, скрывавшихся наверху лестницы. В течение </w:t>
      </w:r>
      <w:r w:rsidRPr="00093E0C">
        <w:rPr>
          <w:rFonts w:ascii="Times New Roman" w:eastAsia="Times New Roman" w:hAnsi="Times New Roman" w:cs="Times New Roman"/>
          <w:sz w:val="24"/>
          <w:szCs w:val="24"/>
          <w:lang w:val="ru-RU"/>
        </w:rPr>
        <w:t>кошмарного мгновения Гарри изо всех сил старался не упасть с метлы. Он изогнулся, чтобы удержаться в стременах. Пол был ужасно близко, а места для манёвра едва хватало...</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Фред?! Джордж?!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Мы не можем придумать, как её найти! — выпалил один из близнецов</w:t>
      </w:r>
      <w:r w:rsidRPr="00093E0C">
        <w:rPr>
          <w:rFonts w:ascii="Times New Roman" w:eastAsia="Times New Roman" w:hAnsi="Times New Roman" w:cs="Times New Roman"/>
          <w:sz w:val="24"/>
          <w:szCs w:val="24"/>
          <w:lang w:val="ru-RU"/>
        </w:rPr>
        <w:t>, в отчаянии заламывая руки. — Мы тайком выбрались из зала, потому что думали, что сможем найти мисс Грейнджер.</w:t>
      </w:r>
      <w:r w:rsidRPr="00093E0C">
        <w:rPr>
          <w:rFonts w:ascii="Times New Roman" w:eastAsia="Times New Roman" w:hAnsi="Times New Roman" w:cs="Times New Roman"/>
          <w:i/>
          <w:sz w:val="24"/>
          <w:szCs w:val="24"/>
          <w:lang w:val="ru-RU"/>
        </w:rPr>
        <w:t xml:space="preserve"> </w:t>
      </w:r>
      <w:r w:rsidRPr="00093E0C">
        <w:rPr>
          <w:rFonts w:ascii="Times New Roman" w:eastAsia="Times New Roman" w:hAnsi="Times New Roman" w:cs="Times New Roman"/>
          <w:sz w:val="24"/>
          <w:szCs w:val="24"/>
          <w:lang w:val="ru-RU"/>
        </w:rPr>
        <w:t xml:space="preserve">Обязан быть быстрый способ найти любого в пределах Хогвартса, мы оба уверены, но мы не можем сообразить какой!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уставился на них обоих с т</w:t>
      </w:r>
      <w:r w:rsidRPr="00093E0C">
        <w:rPr>
          <w:rFonts w:ascii="Times New Roman" w:eastAsia="Times New Roman" w:hAnsi="Times New Roman" w:cs="Times New Roman"/>
          <w:sz w:val="24"/>
          <w:szCs w:val="24"/>
          <w:lang w:val="ru-RU"/>
        </w:rPr>
        <w:t xml:space="preserve">ого места, куда его забросил отчаянный манёвр и где он повис на метле вниз головой, и совершенно машинально спросил: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А почему вы были так уверены, что сможете её найти?</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Мы не знаем! — крикнул второй близнец Уизли.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А раньше вы обладали способностью </w:t>
      </w:r>
      <w:r w:rsidRPr="00093E0C">
        <w:rPr>
          <w:rFonts w:ascii="Times New Roman" w:eastAsia="Times New Roman" w:hAnsi="Times New Roman" w:cs="Times New Roman"/>
          <w:sz w:val="24"/>
          <w:szCs w:val="24"/>
          <w:lang w:val="ru-RU"/>
        </w:rPr>
        <w:t xml:space="preserve">находить людей в Хогвартсе?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Да! Мы... — и тот из близнецов, что говорил, резко замолчал, и оба рыжеголовых брата уставились в пустоту с бессмысленным выражением лиц.</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Внизу раздался оглушительный треск, словно две большие двери распахнул кто-то очень-оче</w:t>
      </w:r>
      <w:r w:rsidRPr="00093E0C">
        <w:rPr>
          <w:rFonts w:ascii="Times New Roman" w:eastAsia="Times New Roman" w:hAnsi="Times New Roman" w:cs="Times New Roman"/>
          <w:sz w:val="24"/>
          <w:szCs w:val="24"/>
          <w:lang w:val="ru-RU"/>
        </w:rPr>
        <w:t xml:space="preserve">нь сильный.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развернул метлу, чтобы два свободных места оказались перед близнецами Уизли. Он ничего не сказал, они бы не выскочили из своего укрытия, если бы не хотели лететь с ним. Казалось, прошла уйма времени, пока близнецы Уизли разбирались со ст</w:t>
      </w:r>
      <w:r w:rsidRPr="00093E0C">
        <w:rPr>
          <w:rFonts w:ascii="Times New Roman" w:eastAsia="Times New Roman" w:hAnsi="Times New Roman" w:cs="Times New Roman"/>
          <w:sz w:val="24"/>
          <w:szCs w:val="24"/>
          <w:lang w:val="ru-RU"/>
        </w:rPr>
        <w:t>ременами. Сердце Гарри бешено колотилось, несмотря на мысленные подсчёты, что бегущий мистер Хагрид не успеет добраться даже до начала лестницы. А потом они втроём рванули по ближайшему коридору, плитки пола внизу стали неразличимы, а стены, казалось, изда</w:t>
      </w:r>
      <w:r w:rsidRPr="00093E0C">
        <w:rPr>
          <w:rFonts w:ascii="Times New Roman" w:eastAsia="Times New Roman" w:hAnsi="Times New Roman" w:cs="Times New Roman"/>
          <w:sz w:val="24"/>
          <w:szCs w:val="24"/>
          <w:lang w:val="ru-RU"/>
        </w:rPr>
        <w:t xml:space="preserve">вали громкий свистящий звук (хотя, конечно, это был просто ветер в ушах), когда они проносились мимо. Гарри вспомнил, что трёхместная метла длиннее обычной как раз вовремя, чтобы сбросить скорость перед следующим поворотом.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Теперь все места на метле были </w:t>
      </w:r>
      <w:r w:rsidRPr="00093E0C">
        <w:rPr>
          <w:rFonts w:ascii="Times New Roman" w:eastAsia="Times New Roman" w:hAnsi="Times New Roman" w:cs="Times New Roman"/>
          <w:sz w:val="24"/>
          <w:szCs w:val="24"/>
          <w:lang w:val="ru-RU"/>
        </w:rPr>
        <w:t>заняты, но в случае, если они найдут Гермиону, Гарри мог надеть свою мантию-невидимку и она бы спрятала его от тролля, а для Гермионы освободилось бы место...</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Гарри резко поднырнул под внезапно возникшую на пути арку, и она не успела снести ему голову.</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О</w:t>
      </w:r>
      <w:r w:rsidRPr="00093E0C">
        <w:rPr>
          <w:rFonts w:ascii="Times New Roman" w:eastAsia="Times New Roman" w:hAnsi="Times New Roman" w:cs="Times New Roman"/>
          <w:sz w:val="24"/>
          <w:szCs w:val="24"/>
          <w:lang w:val="ru-RU"/>
        </w:rPr>
        <w:t xml:space="preserve">днажды мы отыскали Джесса! — выпалил тот близнец Уизли, который сидел ближе к Гарри. — Я помню! В тот раз нам нужно было предупредить его, что за ним охотится Филч!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Как? — спросил Гарри, чей мозг был занят в основном тем, как не убиться в ужасной авиака</w:t>
      </w:r>
      <w:r w:rsidRPr="00093E0C">
        <w:rPr>
          <w:rFonts w:ascii="Times New Roman" w:eastAsia="Times New Roman" w:hAnsi="Times New Roman" w:cs="Times New Roman"/>
          <w:sz w:val="24"/>
          <w:szCs w:val="24"/>
          <w:lang w:val="ru-RU"/>
        </w:rPr>
        <w:t>тастрофе. Безопасности ради нужно было убавить скорость, но внутри него росло напряжение, непонятный страх. Он не имел никакого права медлить, если он сбавит скорость, случится что-то ужасное...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Мы... — ответил тот близнец Уизли, что сидел подальше. — Мы не можем вспомнить!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Ещё один поворот, пройденный, по прикидкам Гарри, приблизительно на 0</w:t>
      </w:r>
      <w:r>
        <w:rPr>
          <w:rFonts w:ascii="Times New Roman" w:eastAsia="Times New Roman" w:hAnsi="Times New Roman" w:cs="Times New Roman"/>
          <w:sz w:val="24"/>
          <w:szCs w:val="24"/>
          <w:lang w:val="ru-RU"/>
        </w:rPr>
        <w:t>\</w:t>
      </w:r>
      <w:r w:rsidRPr="00093E0C">
        <w:rPr>
          <w:rFonts w:ascii="Times New Roman" w:eastAsia="Times New Roman" w:hAnsi="Times New Roman" w:cs="Times New Roman"/>
          <w:sz w:val="24"/>
          <w:szCs w:val="24"/>
          <w:lang w:val="ru-RU"/>
        </w:rPr>
        <w:t>,3% от скорости света, и они очутились в извилистом коридоре, по которому Гарри обычно шёл, когда направ</w:t>
      </w:r>
      <w:r w:rsidRPr="00093E0C">
        <w:rPr>
          <w:rFonts w:ascii="Times New Roman" w:eastAsia="Times New Roman" w:hAnsi="Times New Roman" w:cs="Times New Roman"/>
          <w:sz w:val="24"/>
          <w:szCs w:val="24"/>
          <w:lang w:val="ru-RU"/>
        </w:rPr>
        <w:t>лялся из Большого зала в библиотеку. Вот только для наездника на метле это был не самый короткий путь, ему нужно было бы вместо этого лететь длинным прямым Западным коридором...</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Кто-то порылся у вас в головах! — крикнул Гарри, выписывая зигзаги по извили</w:t>
      </w:r>
      <w:r w:rsidRPr="00093E0C">
        <w:rPr>
          <w:rFonts w:ascii="Times New Roman" w:eastAsia="Times New Roman" w:hAnsi="Times New Roman" w:cs="Times New Roman"/>
          <w:sz w:val="24"/>
          <w:szCs w:val="24"/>
          <w:lang w:val="ru-RU"/>
        </w:rPr>
        <w:t xml:space="preserve">стому коридору так быстро, что сидевший в хвосте Уизли порой легонько хлопался о стену, когда лётные </w:t>
      </w:r>
      <w:r w:rsidRPr="00093E0C">
        <w:rPr>
          <w:rFonts w:ascii="Times New Roman" w:eastAsia="Times New Roman" w:hAnsi="Times New Roman" w:cs="Times New Roman"/>
          <w:sz w:val="24"/>
          <w:szCs w:val="24"/>
          <w:lang w:val="ru-RU"/>
        </w:rPr>
        <w:lastRenderedPageBreak/>
        <w:t>навыки Гарри, ещё неадаптированные к новым условиям, неправильно учитывали длину метлы.</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Что?! — воскликнул Фред или Джордж.</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Кто бы ни поработал с памят</w:t>
      </w:r>
      <w:r w:rsidRPr="00093E0C">
        <w:rPr>
          <w:rFonts w:ascii="Times New Roman" w:eastAsia="Times New Roman" w:hAnsi="Times New Roman" w:cs="Times New Roman"/>
          <w:sz w:val="24"/>
          <w:szCs w:val="24"/>
          <w:lang w:val="ru-RU"/>
        </w:rPr>
        <w:t>ью Гермионы, он и в ваших головах тоже покопался!</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Это могло быть заклятие Обливиэйт, или Ложная память, не слишком хорошо наложенная, но прямо сейчас у Гарри не было времени думать...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Метла повернула и устремилась вверх, вдоль спиральной лестницы. Все трое</w:t>
      </w:r>
      <w:r w:rsidRPr="00093E0C">
        <w:rPr>
          <w:rFonts w:ascii="Times New Roman" w:eastAsia="Times New Roman" w:hAnsi="Times New Roman" w:cs="Times New Roman"/>
          <w:sz w:val="24"/>
          <w:szCs w:val="24"/>
          <w:lang w:val="ru-RU"/>
        </w:rPr>
        <w:t xml:space="preserve"> пригнулись к черенку, чтобы проскочить в дыру в потолке, которая была входом на третий этаж, и вот они оказались перед библиотекой. Метла затормозила с резким визгом, несмотря на отсутствие каких-либо элементов, которые могли бы тереться при торможении. Г</w:t>
      </w:r>
      <w:r w:rsidRPr="00093E0C">
        <w:rPr>
          <w:rFonts w:ascii="Times New Roman" w:eastAsia="Times New Roman" w:hAnsi="Times New Roman" w:cs="Times New Roman"/>
          <w:sz w:val="24"/>
          <w:szCs w:val="24"/>
          <w:lang w:val="ru-RU"/>
        </w:rPr>
        <w:t xml:space="preserve">арри взглядом приказал близнецам Уизли </w:t>
      </w:r>
      <w:r w:rsidRPr="00093E0C">
        <w:rPr>
          <w:rFonts w:ascii="Times New Roman" w:eastAsia="Times New Roman" w:hAnsi="Times New Roman" w:cs="Times New Roman"/>
          <w:i/>
          <w:sz w:val="24"/>
          <w:szCs w:val="24"/>
          <w:lang w:val="ru-RU"/>
        </w:rPr>
        <w:t>оставаться на метле</w:t>
      </w:r>
      <w:r w:rsidRPr="00093E0C">
        <w:rPr>
          <w:rFonts w:ascii="Times New Roman" w:eastAsia="Times New Roman" w:hAnsi="Times New Roman" w:cs="Times New Roman"/>
          <w:sz w:val="24"/>
          <w:szCs w:val="24"/>
          <w:lang w:val="ru-RU"/>
        </w:rPr>
        <w:t>, а сам слез, распахнул дверь библиотеки, попытался успокоить дыхание и заглянул внутрь.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Гермионы Грейнджер там не было.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Мадам Пинс, которая сидела за своим столом и ела сэндвич, сердито посмотрела</w:t>
      </w:r>
      <w:r w:rsidRPr="00093E0C">
        <w:rPr>
          <w:rFonts w:ascii="Times New Roman" w:eastAsia="Times New Roman" w:hAnsi="Times New Roman" w:cs="Times New Roman"/>
          <w:sz w:val="24"/>
          <w:szCs w:val="24"/>
          <w:lang w:val="ru-RU"/>
        </w:rPr>
        <w:t xml:space="preserve"> на Гарри.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Библиотека закрыта!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Вы не видели Гермиону Грейнджер? — спросил Гарри.</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Мальчик, я сказала, что библиотека закрыта! Обеденный перерыв!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Это очень важно. Вы видели Гермиону Грейнджер? Или знаете, где она может быть?</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Нет, а теперь вон!</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w:t>
      </w:r>
      <w:r w:rsidRPr="00093E0C">
        <w:rPr>
          <w:rFonts w:ascii="Times New Roman" w:eastAsia="Times New Roman" w:hAnsi="Times New Roman" w:cs="Times New Roman"/>
          <w:sz w:val="24"/>
          <w:szCs w:val="24"/>
          <w:lang w:val="ru-RU"/>
        </w:rPr>
        <w:t xml:space="preserve">У вас есть быстрый способ связи с профессором МакГонагалл в случае экстренной ситуации?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Чего? — поражённо спросила библиотекарь. Она встала из-за стола. — Что за...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Да или нет. Пожалуйста, ответьте немедленно.</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Ну... Есть Каминная...</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Она не в своём</w:t>
      </w:r>
      <w:r w:rsidRPr="00093E0C">
        <w:rPr>
          <w:rFonts w:ascii="Times New Roman" w:eastAsia="Times New Roman" w:hAnsi="Times New Roman" w:cs="Times New Roman"/>
          <w:sz w:val="24"/>
          <w:szCs w:val="24"/>
          <w:lang w:val="ru-RU"/>
        </w:rPr>
        <w:t xml:space="preserve"> кабинете, — сказал Гарри. — У вас есть другой способ связаться с ней? Да или нет.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Молодой человек, я настаиваю, чтобы вы...</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Мозг Гарри расценил это как: «Я снова разговариваю с </w:t>
      </w:r>
      <w:r>
        <w:rPr>
          <w:rFonts w:ascii="Times New Roman" w:eastAsia="Times New Roman" w:hAnsi="Times New Roman" w:cs="Times New Roman"/>
          <w:sz w:val="24"/>
          <w:szCs w:val="24"/>
        </w:rPr>
        <w:t>NPC</w:t>
      </w:r>
      <w:r w:rsidRPr="00093E0C">
        <w:rPr>
          <w:rFonts w:ascii="Times New Roman" w:eastAsia="Times New Roman" w:hAnsi="Times New Roman" w:cs="Times New Roman"/>
          <w:sz w:val="24"/>
          <w:szCs w:val="24"/>
          <w:lang w:val="ru-RU"/>
        </w:rPr>
        <w:t xml:space="preserve">». Он развернулся на месте и бросился обратно к метле.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Стой! — крикну</w:t>
      </w:r>
      <w:r w:rsidRPr="00093E0C">
        <w:rPr>
          <w:rFonts w:ascii="Times New Roman" w:eastAsia="Times New Roman" w:hAnsi="Times New Roman" w:cs="Times New Roman"/>
          <w:sz w:val="24"/>
          <w:szCs w:val="24"/>
          <w:lang w:val="ru-RU"/>
        </w:rPr>
        <w:t>ла мадам Пинс. Но когда она выскочила из библиотеки, Гарри и близнецы Уизли уже скрылись из виду.</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Давление в сознании Гарри росло, казалось, сердце сжимает невидимая рука. Он должен</w:t>
      </w:r>
      <w:r w:rsidRPr="00093E0C">
        <w:rPr>
          <w:rFonts w:ascii="Times New Roman" w:eastAsia="Times New Roman" w:hAnsi="Times New Roman" w:cs="Times New Roman"/>
          <w:i/>
          <w:sz w:val="24"/>
          <w:szCs w:val="24"/>
          <w:lang w:val="ru-RU"/>
        </w:rPr>
        <w:t xml:space="preserve"> </w:t>
      </w:r>
      <w:r w:rsidRPr="00093E0C">
        <w:rPr>
          <w:rFonts w:ascii="Times New Roman" w:eastAsia="Times New Roman" w:hAnsi="Times New Roman" w:cs="Times New Roman"/>
          <w:sz w:val="24"/>
          <w:szCs w:val="24"/>
          <w:lang w:val="ru-RU"/>
        </w:rPr>
        <w:t>был найти Гермиону, а он понятия не имел, где ещё её искать, разве что в с</w:t>
      </w:r>
      <w:r w:rsidRPr="00093E0C">
        <w:rPr>
          <w:rFonts w:ascii="Times New Roman" w:eastAsia="Times New Roman" w:hAnsi="Times New Roman" w:cs="Times New Roman"/>
          <w:sz w:val="24"/>
          <w:szCs w:val="24"/>
          <w:lang w:val="ru-RU"/>
        </w:rPr>
        <w:t xml:space="preserve">пальне девочек в башне Когтеврана, а туда он войти не мог. Обыск всего Хогвартса граничил с математически невозможным. Скорее всего не существовало непрерывного пути, чтобы залететь в каждую комнату хотя бы по разу — ну </w:t>
      </w:r>
      <w:r w:rsidRPr="00093E0C">
        <w:rPr>
          <w:rFonts w:ascii="Times New Roman" w:eastAsia="Times New Roman" w:hAnsi="Times New Roman" w:cs="Times New Roman"/>
          <w:i/>
          <w:sz w:val="24"/>
          <w:szCs w:val="24"/>
          <w:lang w:val="ru-RU"/>
        </w:rPr>
        <w:t>почему</w:t>
      </w:r>
      <w:r w:rsidRPr="00093E0C">
        <w:rPr>
          <w:rFonts w:ascii="Times New Roman" w:eastAsia="Times New Roman" w:hAnsi="Times New Roman" w:cs="Times New Roman"/>
          <w:sz w:val="24"/>
          <w:szCs w:val="24"/>
          <w:lang w:val="ru-RU"/>
        </w:rPr>
        <w:t xml:space="preserve"> он не додумался попросить для</w:t>
      </w:r>
      <w:r w:rsidRPr="00093E0C">
        <w:rPr>
          <w:rFonts w:ascii="Times New Roman" w:eastAsia="Times New Roman" w:hAnsi="Times New Roman" w:cs="Times New Roman"/>
          <w:sz w:val="24"/>
          <w:szCs w:val="24"/>
          <w:lang w:val="ru-RU"/>
        </w:rPr>
        <w:t xml:space="preserve"> Гермионы, Невилла и себя тройку тех изящных маленьких зеркалец, которые авроры используют для переговоров...</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Осознание собственной глупости ударило Гарри, словно кулаком в живот. Ему не нужно было зеркальце, чтобы послать сообщение, не нужно было с самого</w:t>
      </w:r>
      <w:r w:rsidRPr="00093E0C">
        <w:rPr>
          <w:rFonts w:ascii="Times New Roman" w:eastAsia="Times New Roman" w:hAnsi="Times New Roman" w:cs="Times New Roman"/>
          <w:sz w:val="24"/>
          <w:szCs w:val="24"/>
          <w:lang w:val="ru-RU"/>
        </w:rPr>
        <w:t xml:space="preserve"> января. Гарри замедлил метлу так, что она зависла в воздухе, палочка уже была в его руке, мощное желание</w:t>
      </w:r>
      <w:r w:rsidRPr="00093E0C">
        <w:rPr>
          <w:rFonts w:ascii="Times New Roman" w:eastAsia="Times New Roman" w:hAnsi="Times New Roman" w:cs="Times New Roman"/>
          <w:i/>
          <w:sz w:val="24"/>
          <w:szCs w:val="24"/>
          <w:lang w:val="ru-RU"/>
        </w:rPr>
        <w:t xml:space="preserve"> </w:t>
      </w:r>
      <w:r w:rsidRPr="00093E0C">
        <w:rPr>
          <w:rFonts w:ascii="Times New Roman" w:eastAsia="Times New Roman" w:hAnsi="Times New Roman" w:cs="Times New Roman"/>
          <w:sz w:val="24"/>
          <w:szCs w:val="24"/>
          <w:lang w:val="ru-RU"/>
        </w:rPr>
        <w:t>защитить Гермиону во что бы то ни стало</w:t>
      </w:r>
      <w:r w:rsidRPr="00093E0C">
        <w:rPr>
          <w:rFonts w:ascii="Times New Roman" w:eastAsia="Times New Roman" w:hAnsi="Times New Roman" w:cs="Times New Roman"/>
          <w:i/>
          <w:sz w:val="24"/>
          <w:szCs w:val="24"/>
          <w:lang w:val="ru-RU"/>
        </w:rPr>
        <w:t xml:space="preserve"> </w:t>
      </w:r>
      <w:r w:rsidRPr="00093E0C">
        <w:rPr>
          <w:rFonts w:ascii="Times New Roman" w:eastAsia="Times New Roman" w:hAnsi="Times New Roman" w:cs="Times New Roman"/>
          <w:sz w:val="24"/>
          <w:szCs w:val="24"/>
          <w:lang w:val="ru-RU"/>
        </w:rPr>
        <w:t xml:space="preserve">поднялось из глубин его разума, как серебряное солнце, и перетекло в руку: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w:t>
      </w:r>
      <w:r w:rsidRPr="00093E0C">
        <w:rPr>
          <w:rFonts w:ascii="Times New Roman" w:eastAsia="Times New Roman" w:hAnsi="Times New Roman" w:cs="Times New Roman"/>
          <w:i/>
          <w:sz w:val="24"/>
          <w:szCs w:val="24"/>
          <w:lang w:val="ru-RU"/>
        </w:rPr>
        <w:t>ЭКСПЕКТО ПАТРОНУМ!</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И сияющая человеческая фигура вспыхнула словно новая звезда. Близнецы Уизли вскрикнули от потрясения.</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Скажи Гермионе Грейнджер, что в Хогвартсе тролль, он может охотиться за ней, ей нужно выбраться под прямой солнечный свет как можно скорее!</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Серебряная ф</w:t>
      </w:r>
      <w:r w:rsidRPr="00093E0C">
        <w:rPr>
          <w:rFonts w:ascii="Times New Roman" w:eastAsia="Times New Roman" w:hAnsi="Times New Roman" w:cs="Times New Roman"/>
          <w:sz w:val="24"/>
          <w:szCs w:val="24"/>
          <w:lang w:val="ru-RU"/>
        </w:rPr>
        <w:t xml:space="preserve">игура развернулась, словно уходя, и исчезла.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Подштанники Мерлина, — выдохнул Фред или Джордж.</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Серебряная фигура материализовалась снова и произнесла странной потусторонней версией голоса самого Гарри: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Гермиона Грейнджер говорит, — голос сияющей фигуры стал более высоким, — А-А-А-А-А-А-А-А-А-А!</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lastRenderedPageBreak/>
        <w:t xml:space="preserve">Время, казалось, пошло трещинами, всё двигалось очень быстро, и в то же время очень медленно. Безнадёжный порыв ускорить метлу, лететь на максимальной скорости </w:t>
      </w:r>
      <w:r w:rsidRPr="00093E0C">
        <w:rPr>
          <w:rFonts w:ascii="Times New Roman" w:eastAsia="Times New Roman" w:hAnsi="Times New Roman" w:cs="Times New Roman"/>
          <w:sz w:val="24"/>
          <w:szCs w:val="24"/>
          <w:lang w:val="ru-RU"/>
        </w:rPr>
        <w:t>— только вот Гарри не знал,</w:t>
      </w:r>
      <w:r w:rsidRPr="00093E0C">
        <w:rPr>
          <w:rFonts w:ascii="Times New Roman" w:eastAsia="Times New Roman" w:hAnsi="Times New Roman" w:cs="Times New Roman"/>
          <w:i/>
          <w:sz w:val="24"/>
          <w:szCs w:val="24"/>
          <w:lang w:val="ru-RU"/>
        </w:rPr>
        <w:t xml:space="preserve"> </w:t>
      </w:r>
      <w:r w:rsidRPr="00093E0C">
        <w:rPr>
          <w:rFonts w:ascii="Times New Roman" w:eastAsia="Times New Roman" w:hAnsi="Times New Roman" w:cs="Times New Roman"/>
          <w:sz w:val="24"/>
          <w:szCs w:val="24"/>
          <w:lang w:val="ru-RU"/>
        </w:rPr>
        <w:t xml:space="preserve">куда!..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 xml:space="preserve">— Если ты знаешь, где она, — крикнул Гарри сияющей фигуре, прищурившись, словно смотрел на солнце, — отведи меня к ней!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Серебряное пламя шевельнулось, и Гарри рванул за ним. Близнецы Уизли пронзительно кричали за его с</w:t>
      </w:r>
      <w:r w:rsidRPr="00093E0C">
        <w:rPr>
          <w:rFonts w:ascii="Times New Roman" w:eastAsia="Times New Roman" w:hAnsi="Times New Roman" w:cs="Times New Roman"/>
          <w:sz w:val="24"/>
          <w:szCs w:val="24"/>
          <w:lang w:val="ru-RU"/>
        </w:rPr>
        <w:t xml:space="preserve">пиной, а он мчался, как пушечное ядро, двигаясь быстрее, чем допускал здравый смысл. Он не обращал внимания ни на стены, со свистом проносящиеся мимо него, ни на то, с какой скоростью он двигался, он просто летел за серебряным светом по коридорам, взлетая </w:t>
      </w:r>
      <w:r w:rsidRPr="00093E0C">
        <w:rPr>
          <w:rFonts w:ascii="Times New Roman" w:eastAsia="Times New Roman" w:hAnsi="Times New Roman" w:cs="Times New Roman"/>
          <w:sz w:val="24"/>
          <w:szCs w:val="24"/>
          <w:lang w:val="ru-RU"/>
        </w:rPr>
        <w:t>вверх над лестницами, сквозь двери, которые Фред или Джордж открывали, лихорадочно выкрикивая заклинания, и всё равно это занимало ужасно много времени, глубоко внутри Гарри чувствовал себя так, словно тонул в чёрной патоке, а мимо проносились окна и портр</w:t>
      </w:r>
      <w:r w:rsidRPr="00093E0C">
        <w:rPr>
          <w:rFonts w:ascii="Times New Roman" w:eastAsia="Times New Roman" w:hAnsi="Times New Roman" w:cs="Times New Roman"/>
          <w:sz w:val="24"/>
          <w:szCs w:val="24"/>
          <w:lang w:val="ru-RU"/>
        </w:rPr>
        <w:t xml:space="preserve">еты. </w:t>
      </w:r>
    </w:p>
    <w:p w:rsidR="00DB4B07" w:rsidRPr="00093E0C" w:rsidRDefault="00093E0C">
      <w:pPr>
        <w:pStyle w:val="normal0"/>
        <w:widowControl w:val="0"/>
        <w:spacing w:line="278" w:lineRule="auto"/>
        <w:ind w:firstLine="570"/>
        <w:rPr>
          <w:lang w:val="ru-RU"/>
        </w:rPr>
      </w:pPr>
      <w:r w:rsidRPr="00093E0C">
        <w:rPr>
          <w:rFonts w:ascii="Times New Roman" w:eastAsia="Times New Roman" w:hAnsi="Times New Roman" w:cs="Times New Roman"/>
          <w:sz w:val="24"/>
          <w:szCs w:val="24"/>
          <w:lang w:val="ru-RU"/>
        </w:rPr>
        <w:t>Метла взвизгнула на последнем повороте, приложив одного из близнецов Уизли об стену, хоть и не так сильно, как при ударе бладжером, а затем они вылетели за сияющим патронусом в воздушный колодец и помчались всё выше и выше, преодолевая этаж за этажом</w:t>
      </w:r>
      <w:r w:rsidRPr="00093E0C">
        <w:rPr>
          <w:rFonts w:ascii="Times New Roman" w:eastAsia="Times New Roman" w:hAnsi="Times New Roman" w:cs="Times New Roman"/>
          <w:sz w:val="24"/>
          <w:szCs w:val="24"/>
          <w:lang w:val="ru-RU"/>
        </w:rPr>
        <w:t xml:space="preserve"> за время меньшее, чем нужно на вдох. </w:t>
      </w:r>
    </w:p>
    <w:p w:rsidR="00DB4B07" w:rsidRDefault="00093E0C">
      <w:pPr>
        <w:pStyle w:val="normal0"/>
        <w:widowControl w:val="0"/>
        <w:spacing w:line="278" w:lineRule="auto"/>
        <w:ind w:firstLine="570"/>
      </w:pPr>
      <w:r w:rsidRPr="00093E0C">
        <w:rPr>
          <w:rFonts w:ascii="Times New Roman" w:eastAsia="Times New Roman" w:hAnsi="Times New Roman" w:cs="Times New Roman"/>
          <w:sz w:val="24"/>
          <w:szCs w:val="24"/>
          <w:lang w:val="ru-RU"/>
        </w:rPr>
        <w:t xml:space="preserve">Патронус остановился (Гарри тоже резко затормозил). Они достигли уровня, где начиналась обширная открытая площадка, которая, выходя из-под крыши, превращалась во внешнюю </w:t>
      </w:r>
      <w:r>
        <w:rPr>
          <w:rFonts w:ascii="Times New Roman" w:eastAsia="Times New Roman" w:hAnsi="Times New Roman" w:cs="Times New Roman"/>
          <w:sz w:val="24"/>
          <w:szCs w:val="24"/>
        </w:rPr>
        <w:t>террасу, покрытую мраморной плиткой...</w:t>
      </w:r>
    </w:p>
    <w:sectPr w:rsidR="00DB4B07" w:rsidSect="00DB4B07">
      <w:pgSz w:w="11906" w:h="16838"/>
      <w:pgMar w:top="566" w:right="566" w:bottom="566" w:left="566"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CC"/>
    <w:family w:val="swiss"/>
    <w:pitch w:val="variable"/>
    <w:sig w:usb0="E0002AFF" w:usb1="C0007843" w:usb2="00000009" w:usb3="00000000" w:csb0="000001FF" w:csb1="00000000"/>
  </w:font>
  <w:font w:name="Trebuchet MS">
    <w:panose1 w:val="020B0603020202020204"/>
    <w:charset w:val="00"/>
    <w:family w:val="auto"/>
    <w:pitch w:val="default"/>
    <w:sig w:usb0="00000000" w:usb1="00000000" w:usb2="00000000" w:usb3="00000000" w:csb0="0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A00002EF" w:usb1="4000004B"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defaultTabStop w:val="720"/>
  <w:characterSpacingControl w:val="doNotCompress"/>
  <w:compat/>
  <w:rsids>
    <w:rsidRoot w:val="00DB4B07"/>
    <w:rsid w:val="00093E0C"/>
    <w:rsid w:val="00DB4B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DB4B07"/>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0"/>
    <w:next w:val="normal0"/>
    <w:rsid w:val="00DB4B07"/>
    <w:pPr>
      <w:widowControl w:val="0"/>
      <w:spacing w:line="278" w:lineRule="auto"/>
      <w:contextualSpacing/>
      <w:jc w:val="center"/>
      <w:outlineLvl w:val="1"/>
    </w:pPr>
    <w:rPr>
      <w:rFonts w:ascii="Times New Roman" w:eastAsia="Times New Roman" w:hAnsi="Times New Roman" w:cs="Times New Roman"/>
      <w:b/>
      <w:sz w:val="24"/>
      <w:szCs w:val="24"/>
    </w:rPr>
  </w:style>
  <w:style w:type="paragraph" w:styleId="Heading3">
    <w:name w:val="heading 3"/>
    <w:basedOn w:val="normal0"/>
    <w:next w:val="normal0"/>
    <w:rsid w:val="00DB4B07"/>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0"/>
    <w:next w:val="normal0"/>
    <w:rsid w:val="00DB4B07"/>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DB4B07"/>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DB4B07"/>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B4B07"/>
  </w:style>
  <w:style w:type="paragraph" w:styleId="Title">
    <w:name w:val="Title"/>
    <w:basedOn w:val="normal0"/>
    <w:next w:val="normal0"/>
    <w:rsid w:val="00DB4B07"/>
    <w:pPr>
      <w:keepNext/>
      <w:keepLines/>
      <w:contextualSpacing/>
    </w:pPr>
    <w:rPr>
      <w:rFonts w:ascii="Trebuchet MS" w:eastAsia="Trebuchet MS" w:hAnsi="Trebuchet MS" w:cs="Trebuchet MS"/>
      <w:sz w:val="42"/>
      <w:szCs w:val="42"/>
    </w:rPr>
  </w:style>
  <w:style w:type="paragraph" w:styleId="Subtitle">
    <w:name w:val="Subtitle"/>
    <w:basedOn w:val="normal0"/>
    <w:next w:val="normal0"/>
    <w:rsid w:val="00DB4B07"/>
    <w:pPr>
      <w:keepNext/>
      <w:keepLines/>
      <w:spacing w:after="200"/>
      <w:contextualSpacing/>
    </w:pPr>
    <w:rPr>
      <w:rFonts w:ascii="Trebuchet MS" w:eastAsia="Trebuchet MS" w:hAnsi="Trebuchet MS" w:cs="Trebuchet MS"/>
      <w:i/>
      <w:color w:val="666666"/>
      <w:sz w:val="26"/>
      <w:szCs w:val="2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11</Pages>
  <Words>5061</Words>
  <Characters>28850</Characters>
  <Application>Microsoft Office Word</Application>
  <DocSecurity>0</DocSecurity>
  <Lines>240</Lines>
  <Paragraphs>67</Paragraphs>
  <ScaleCrop>false</ScaleCrop>
  <Company/>
  <LinksUpToDate>false</LinksUpToDate>
  <CharactersWithSpaces>33844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yuliyl</cp:lastModifiedBy>
  <cp:revision>2</cp:revision>
  <dcterms:created xsi:type="dcterms:W3CDTF">2017-04-11T05:40:00Z</dcterms:created>
  <dcterms:modified xsi:type="dcterms:W3CDTF">2017-04-11T05:48:00Z</dcterms:modified>
</cp:coreProperties>
</file>