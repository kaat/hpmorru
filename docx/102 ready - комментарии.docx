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ind w:left="90" w:firstLine="470"/>
        <w:jc w:val="center"/>
        <w:rPr>
          <w:rFonts w:ascii="Times New Roman" w:cs="Times New Roman" w:eastAsia="Times New Roman" w:hAnsi="Times New Roman"/>
          <w:sz w:val="24"/>
          <w:szCs w:val="24"/>
        </w:rPr>
      </w:pPr>
      <w:bookmarkStart w:colFirst="0" w:colLast="0" w:name="_m18p0fbarv9h" w:id="0"/>
      <w:bookmarkEnd w:id="0"/>
      <w:r w:rsidDel="00000000" w:rsidR="00000000" w:rsidRPr="00000000">
        <w:rPr>
          <w:rFonts w:ascii="Times New Roman" w:cs="Times New Roman" w:eastAsia="Times New Roman" w:hAnsi="Times New Roman"/>
          <w:sz w:val="24"/>
          <w:szCs w:val="24"/>
          <w:rtl w:val="0"/>
        </w:rPr>
        <w:t xml:space="preserve">Глава 102. Забота</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90" w:firstLine="4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90" w:firstLine="4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июня 1992 года.</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был очень болен.</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осле того как он напился крови единорогов в мае, некоторое время казалось, что ему стало лучше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ореол могущества не продержался и дня. К майским идам руки профессора Квиррелла опять дрожали, хотя и </w:t>
      </w:r>
      <w:r w:rsidDel="00000000" w:rsidR="00000000" w:rsidRPr="00000000">
        <w:rPr>
          <w:rFonts w:ascii="Times New Roman" w:cs="Times New Roman" w:eastAsia="Times New Roman" w:hAnsi="Times New Roman"/>
          <w:sz w:val="24"/>
          <w:szCs w:val="24"/>
          <w:rtl w:val="0"/>
        </w:rPr>
        <w:t xml:space="preserve">едва </w:t>
      </w:r>
      <w:r w:rsidDel="00000000" w:rsidR="00000000" w:rsidRPr="00000000">
        <w:rPr>
          <w:rFonts w:ascii="Times New Roman" w:cs="Times New Roman" w:eastAsia="Times New Roman" w:hAnsi="Times New Roman"/>
          <w:sz w:val="24"/>
          <w:szCs w:val="24"/>
          <w:rtl w:val="0"/>
        </w:rPr>
        <w:t xml:space="preserve">заметно. Видимо, курс лечения профессора Защиты был прерван слишком рано.</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Шесть дней назад, во время обеда, профессору Квирреллу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стало плохо.</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Помфри попыталась запретить профессору Квирреллу вести уроки, и профессор наорал на неё при всех. Он кричал, что всё равно умирает и поэтому будет использовать оставшееся время по собственному усмотрению.</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итоге Мадам Помфри, часто </w:t>
      </w:r>
      <w:r w:rsidDel="00000000" w:rsidR="00000000" w:rsidRPr="00000000">
        <w:rPr>
          <w:rFonts w:ascii="Times New Roman" w:cs="Times New Roman" w:eastAsia="Times New Roman" w:hAnsi="Times New Roman"/>
          <w:sz w:val="24"/>
          <w:szCs w:val="24"/>
          <w:rtl w:val="0"/>
        </w:rPr>
        <w:t xml:space="preserve">моргая</w:t>
      </w:r>
      <w:r w:rsidDel="00000000" w:rsidR="00000000" w:rsidRPr="00000000">
        <w:rPr>
          <w:rFonts w:ascii="Times New Roman" w:cs="Times New Roman" w:eastAsia="Times New Roman" w:hAnsi="Times New Roman"/>
          <w:sz w:val="24"/>
          <w:szCs w:val="24"/>
          <w:rtl w:val="0"/>
        </w:rPr>
        <w:t xml:space="preserve">, запретила профессору Защиты абсолютно всё, кроме </w:t>
      </w:r>
      <w:r w:rsidDel="00000000" w:rsidR="00000000" w:rsidRPr="00000000">
        <w:rPr>
          <w:rFonts w:ascii="Times New Roman" w:cs="Times New Roman" w:eastAsia="Times New Roman" w:hAnsi="Times New Roman"/>
          <w:sz w:val="24"/>
          <w:szCs w:val="24"/>
          <w:rtl w:val="0"/>
        </w:rPr>
        <w:t xml:space="preserve">ведения </w:t>
      </w:r>
      <w:r w:rsidDel="00000000" w:rsidR="00000000" w:rsidRPr="00000000">
        <w:rPr>
          <w:rFonts w:ascii="Times New Roman" w:cs="Times New Roman" w:eastAsia="Times New Roman" w:hAnsi="Times New Roman"/>
          <w:sz w:val="24"/>
          <w:szCs w:val="24"/>
          <w:rtl w:val="0"/>
        </w:rPr>
        <w:t xml:space="preserve">уроков. Она спросила, найдётся ли доброволец, который поможет ей перенести профессора Квиррелла в палату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лазарете Хогвартса. Больше сотни учеников вскочили,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лишь половина из них носила зелёное.</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больше не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преподавательским столом во время еды. Он не колдовал на уроках. Самые старшие ученики — семикурсники,</w:t>
      </w:r>
      <w:r w:rsidDel="00000000" w:rsidR="00000000" w:rsidRPr="00000000">
        <w:rPr>
          <w:rFonts w:ascii="Times New Roman" w:cs="Times New Roman" w:eastAsia="Times New Roman" w:hAnsi="Times New Roman"/>
          <w:sz w:val="24"/>
          <w:szCs w:val="24"/>
          <w:rtl w:val="0"/>
        </w:rPr>
        <w:t xml:space="preserve"> которые набрали</w:t>
      </w:r>
      <w:r w:rsidDel="00000000" w:rsidR="00000000" w:rsidRPr="00000000">
        <w:rPr>
          <w:rFonts w:ascii="Times New Roman" w:cs="Times New Roman" w:eastAsia="Times New Roman" w:hAnsi="Times New Roman"/>
          <w:sz w:val="24"/>
          <w:szCs w:val="24"/>
          <w:rtl w:val="0"/>
        </w:rPr>
        <w:t xml:space="preserve"> больше всего баллов Квиррелла и уже сдали в мае ТРИТОН по Защите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помогали ему вести занятия. Они </w:t>
      </w:r>
      <w:r w:rsidDel="00000000" w:rsidR="00000000" w:rsidRPr="00000000">
        <w:rPr>
          <w:rFonts w:ascii="Times New Roman" w:cs="Times New Roman" w:eastAsia="Times New Roman" w:hAnsi="Times New Roman"/>
          <w:sz w:val="24"/>
          <w:szCs w:val="24"/>
          <w:rtl w:val="0"/>
        </w:rPr>
        <w:t xml:space="preserve">по очереди </w:t>
      </w:r>
      <w:r w:rsidDel="00000000" w:rsidR="00000000" w:rsidRPr="00000000">
        <w:rPr>
          <w:rFonts w:ascii="Times New Roman" w:cs="Times New Roman" w:eastAsia="Times New Roman" w:hAnsi="Times New Roman"/>
          <w:sz w:val="24"/>
          <w:szCs w:val="24"/>
          <w:rtl w:val="0"/>
        </w:rPr>
        <w:t xml:space="preserve">левитировали его из лазарета в класс и носили ему еду. </w:t>
      </w:r>
      <w:r w:rsidDel="00000000" w:rsidR="00000000" w:rsidRPr="00000000">
        <w:rPr>
          <w:rFonts w:ascii="Times New Roman" w:cs="Times New Roman" w:eastAsia="Times New Roman" w:hAnsi="Times New Roman"/>
          <w:sz w:val="24"/>
          <w:szCs w:val="24"/>
          <w:rtl w:val="0"/>
        </w:rPr>
        <w:t xml:space="preserve">Профессор Квиррелл проводил занятия по Боевой Магии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вставая с кресла.</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Смотреть, как умирает Гермиона, было гораздо больнее, но в тот раз всё кончилось намного быстрее.</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уже появлялась эта мысль — после смерти Гермионы. И теперь, вынужденный день за днём, неделю за неделей наблюдать, как умирает профессор Квиррелл, он уже никуда не мог от неё деться.</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 с которым</w:t>
      </w:r>
      <w:r w:rsidDel="00000000" w:rsidR="00000000" w:rsidRPr="00000000">
        <w:rPr>
          <w:rFonts w:ascii="Times New Roman" w:cs="Times New Roman" w:eastAsia="Times New Roman" w:hAnsi="Times New Roman"/>
          <w:i w:val="1"/>
          <w:sz w:val="24"/>
          <w:szCs w:val="24"/>
          <w:rtl w:val="0"/>
        </w:rPr>
        <w:t xml:space="preserve"> я должен встретить</w:t>
      </w:r>
      <w:r w:rsidDel="00000000" w:rsidR="00000000" w:rsidRPr="00000000">
        <w:rPr>
          <w:rFonts w:ascii="Times New Roman" w:cs="Times New Roman" w:eastAsia="Times New Roman" w:hAnsi="Times New Roman"/>
          <w:i w:val="1"/>
          <w:sz w:val="24"/>
          <w:szCs w:val="24"/>
          <w:rtl w:val="0"/>
        </w:rPr>
        <w:t xml:space="preserve">ся лицом к лицу</w:t>
      </w:r>
      <w:r w:rsidDel="00000000" w:rsidR="00000000" w:rsidRPr="00000000">
        <w:rPr>
          <w:rFonts w:ascii="Times New Roman" w:cs="Times New Roman" w:eastAsia="Times New Roman" w:hAnsi="Times New Roman"/>
          <w:sz w:val="24"/>
          <w:szCs w:val="24"/>
          <w:rtl w:val="0"/>
        </w:rPr>
        <w:t xml:space="preserve">, — думал Гарри, глядя, как профессор Защиты заваливается на бок в своём кресле, а семикурсник, помогавший с уроками в тот день, подхватывает его. — </w:t>
      </w:r>
      <w:r w:rsidDel="00000000" w:rsidR="00000000" w:rsidRPr="00000000">
        <w:rPr>
          <w:rFonts w:ascii="Times New Roman" w:cs="Times New Roman" w:eastAsia="Times New Roman" w:hAnsi="Times New Roman"/>
          <w:i w:val="1"/>
          <w:sz w:val="24"/>
          <w:szCs w:val="24"/>
          <w:rtl w:val="0"/>
        </w:rPr>
        <w:t xml:space="preserve">Всё остальное лишь тени и </w:t>
      </w:r>
      <w:r w:rsidDel="00000000" w:rsidR="00000000" w:rsidRPr="00000000">
        <w:rPr>
          <w:rFonts w:ascii="Times New Roman" w:cs="Times New Roman" w:eastAsia="Times New Roman" w:hAnsi="Times New Roman"/>
          <w:i w:val="1"/>
          <w:sz w:val="24"/>
          <w:szCs w:val="24"/>
          <w:rtl w:val="0"/>
        </w:rPr>
        <w:t xml:space="preserve">помехи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и снова прокручивал в голове пророчество Трелони, размышляя, что, быть может, настоящий Тёмный Лорд вообще </w:t>
      </w:r>
      <w:r w:rsidDel="00000000" w:rsidR="00000000" w:rsidRPr="00000000">
        <w:rPr>
          <w:rFonts w:ascii="Times New Roman" w:cs="Times New Roman" w:eastAsia="Times New Roman" w:hAnsi="Times New Roman"/>
          <w:sz w:val="24"/>
          <w:szCs w:val="24"/>
          <w:rtl w:val="0"/>
        </w:rPr>
        <w:t xml:space="preserve">не имеет</w:t>
      </w:r>
      <w:r w:rsidDel="00000000" w:rsidR="00000000" w:rsidRPr="00000000">
        <w:rPr>
          <w:rFonts w:ascii="Times New Roman" w:cs="Times New Roman" w:eastAsia="Times New Roman" w:hAnsi="Times New Roman"/>
          <w:sz w:val="24"/>
          <w:szCs w:val="24"/>
          <w:rtl w:val="0"/>
        </w:rPr>
        <w:t xml:space="preserve"> никакого отношения к Лорду Волдеморту.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Родится у тех, кто трижды бросал ему вызов» было очень похоже на отсылку к братьям Певереллам и трём Дарам Смерти,</w:t>
      </w:r>
      <w:r w:rsidDel="00000000" w:rsidR="00000000" w:rsidRPr="00000000">
        <w:rPr>
          <w:rFonts w:ascii="Times New Roman" w:cs="Times New Roman" w:eastAsia="Times New Roman" w:hAnsi="Times New Roman"/>
          <w:sz w:val="24"/>
          <w:szCs w:val="24"/>
          <w:rtl w:val="0"/>
        </w:rPr>
        <w:t xml:space="preserve"> хотя Гарри не совсем понимал, как Смерть могла пометить его как равного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вроде бы подразумевало</w:t>
      </w:r>
      <w:r w:rsidDel="00000000" w:rsidR="00000000" w:rsidRPr="00000000">
        <w:rPr>
          <w:rFonts w:ascii="Times New Roman" w:cs="Times New Roman" w:eastAsia="Times New Roman" w:hAnsi="Times New Roman"/>
          <w:sz w:val="24"/>
          <w:szCs w:val="24"/>
          <w:rtl w:val="0"/>
        </w:rPr>
        <w:t xml:space="preserve"> какое-то </w:t>
      </w:r>
      <w:r w:rsidDel="00000000" w:rsidR="00000000" w:rsidRPr="00000000">
        <w:rPr>
          <w:rFonts w:ascii="Times New Roman" w:cs="Times New Roman" w:eastAsia="Times New Roman" w:hAnsi="Times New Roman"/>
          <w:sz w:val="24"/>
          <w:szCs w:val="24"/>
          <w:rtl w:val="0"/>
        </w:rPr>
        <w:t xml:space="preserve">умышленное </w:t>
      </w:r>
      <w:r w:rsidDel="00000000" w:rsidR="00000000" w:rsidRPr="00000000">
        <w:rPr>
          <w:rFonts w:ascii="Times New Roman" w:cs="Times New Roman" w:eastAsia="Times New Roman" w:hAnsi="Times New Roman"/>
          <w:sz w:val="24"/>
          <w:szCs w:val="24"/>
          <w:rtl w:val="0"/>
        </w:rPr>
        <w:t xml:space="preserve">действие с её стороны.</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лишь один настоящий Враг, — </w:t>
      </w:r>
      <w:r w:rsidDel="00000000" w:rsidR="00000000" w:rsidRPr="00000000">
        <w:rPr>
          <w:rFonts w:ascii="Times New Roman" w:cs="Times New Roman" w:eastAsia="Times New Roman" w:hAnsi="Times New Roman"/>
          <w:sz w:val="24"/>
          <w:szCs w:val="24"/>
          <w:rtl w:val="0"/>
        </w:rPr>
        <w:t xml:space="preserve">думал Гарри</w:t>
      </w:r>
      <w:r w:rsidDel="00000000" w:rsidR="00000000" w:rsidRPr="00000000">
        <w:rPr>
          <w:rFonts w:ascii="Times New Roman" w:cs="Times New Roman" w:eastAsia="Times New Roman" w:hAnsi="Times New Roman"/>
          <w:i w:val="1"/>
          <w:sz w:val="24"/>
          <w:szCs w:val="24"/>
          <w:rtl w:val="0"/>
        </w:rPr>
        <w:t xml:space="preserve">. — Потом он придёт за профессором МакГонагалл, за мамой и папой, даже за Невиллом когда-нибудь. Если </w:t>
      </w:r>
      <w:r w:rsidDel="00000000" w:rsidR="00000000" w:rsidRPr="00000000">
        <w:rPr>
          <w:rFonts w:ascii="Times New Roman" w:cs="Times New Roman" w:eastAsia="Times New Roman" w:hAnsi="Times New Roman"/>
          <w:i w:val="1"/>
          <w:sz w:val="24"/>
          <w:szCs w:val="24"/>
          <w:rtl w:val="0"/>
        </w:rPr>
        <w:t xml:space="preserve">только </w:t>
      </w:r>
      <w:r w:rsidDel="00000000" w:rsidR="00000000" w:rsidRPr="00000000">
        <w:rPr>
          <w:rFonts w:ascii="Times New Roman" w:cs="Times New Roman" w:eastAsia="Times New Roman" w:hAnsi="Times New Roman"/>
          <w:i w:val="1"/>
          <w:sz w:val="24"/>
          <w:szCs w:val="24"/>
          <w:rtl w:val="0"/>
        </w:rPr>
        <w:t xml:space="preserve">к тому времени рана мира не будет вылечена.</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ничего не мог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Помфри уже применяла все возможные магические средства, чтобы помочь профессору Квирреллу, а магия, судя по всему, намного опередила магловские технологии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лечении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сделать.</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не мог сделать.</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Совсем ничего.</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90" w:firstLine="4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 и постучал в дверь, на случай, если человек за ней больше </w:t>
      </w:r>
      <w:r w:rsidDel="00000000" w:rsidR="00000000" w:rsidRPr="00000000">
        <w:rPr>
          <w:rFonts w:ascii="Times New Roman" w:cs="Times New Roman" w:eastAsia="Times New Roman" w:hAnsi="Times New Roman"/>
          <w:sz w:val="24"/>
          <w:szCs w:val="24"/>
          <w:rtl w:val="0"/>
        </w:rPr>
        <w:t xml:space="preserve">не мо</w:t>
      </w:r>
      <w:r w:rsidDel="00000000" w:rsidR="00000000" w:rsidRPr="00000000">
        <w:rPr>
          <w:rFonts w:ascii="Times New Roman" w:cs="Times New Roman" w:eastAsia="Times New Roman" w:hAnsi="Times New Roman"/>
          <w:sz w:val="24"/>
          <w:szCs w:val="24"/>
          <w:rtl w:val="0"/>
        </w:rPr>
        <w:t xml:space="preserve">г почувствовать</w:t>
      </w:r>
      <w:r w:rsidDel="00000000" w:rsidR="00000000" w:rsidRPr="00000000">
        <w:rPr>
          <w:rFonts w:ascii="Times New Roman" w:cs="Times New Roman" w:eastAsia="Times New Roman" w:hAnsi="Times New Roman"/>
          <w:sz w:val="24"/>
          <w:szCs w:val="24"/>
          <w:rtl w:val="0"/>
        </w:rPr>
        <w:t xml:space="preserve"> его присутствие.</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донёсся из </w:t>
      </w:r>
      <w:r w:rsidDel="00000000" w:rsidR="00000000" w:rsidRPr="00000000">
        <w:rPr>
          <w:rFonts w:ascii="Times New Roman" w:cs="Times New Roman" w:eastAsia="Times New Roman" w:hAnsi="Times New Roman"/>
          <w:sz w:val="24"/>
          <w:szCs w:val="24"/>
          <w:rtl w:val="0"/>
        </w:rPr>
        <w:t xml:space="preserve">комнаты </w:t>
      </w:r>
      <w:r w:rsidDel="00000000" w:rsidR="00000000" w:rsidRPr="00000000">
        <w:rPr>
          <w:rFonts w:ascii="Times New Roman" w:cs="Times New Roman" w:eastAsia="Times New Roman" w:hAnsi="Times New Roman"/>
          <w:sz w:val="24"/>
          <w:szCs w:val="24"/>
          <w:rtl w:val="0"/>
        </w:rPr>
        <w:t xml:space="preserve">напряжённый голос.</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я.</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Долгая пауза.</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сказал голос.</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скользнул внутрь, закрыл за собой дверь и наложил чары Квиетус. Он остановился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можно дальше от профессора Квиррелла, на тот случай, если его магия доставляла профессору неудобства.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чувство тревоги постепенно ослабевало, </w:t>
      </w:r>
      <w:r w:rsidDel="00000000" w:rsidR="00000000" w:rsidRPr="00000000">
        <w:rPr>
          <w:rFonts w:ascii="Times New Roman" w:cs="Times New Roman" w:eastAsia="Times New Roman" w:hAnsi="Times New Roman"/>
          <w:sz w:val="24"/>
          <w:szCs w:val="24"/>
          <w:rtl w:val="0"/>
        </w:rPr>
        <w:t xml:space="preserve">затухало </w:t>
      </w:r>
      <w:r w:rsidDel="00000000" w:rsidR="00000000" w:rsidRPr="00000000">
        <w:rPr>
          <w:rFonts w:ascii="Times New Roman" w:cs="Times New Roman" w:eastAsia="Times New Roman" w:hAnsi="Times New Roman"/>
          <w:sz w:val="24"/>
          <w:szCs w:val="24"/>
          <w:rtl w:val="0"/>
        </w:rPr>
        <w:t xml:space="preserve">с каждым днём.</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лежал на больничной койке, лишь его голова была приподнята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подушке. Его грудь прикрывало одеяло из пушистого материала, красное с чёрными стежками. Перед его глазами парила книга, обрамлённая бледным свечением.</w:t>
      </w:r>
      <w:r w:rsidDel="00000000" w:rsidR="00000000" w:rsidRPr="00000000">
        <w:rPr>
          <w:rFonts w:ascii="Times New Roman" w:cs="Times New Roman" w:eastAsia="Times New Roman" w:hAnsi="Times New Roman"/>
          <w:sz w:val="24"/>
          <w:szCs w:val="24"/>
          <w:rtl w:val="0"/>
        </w:rPr>
        <w:t xml:space="preserve"> Такое же свечение</w:t>
      </w:r>
      <w:r w:rsidDel="00000000" w:rsidR="00000000" w:rsidRPr="00000000">
        <w:rPr>
          <w:rFonts w:ascii="Times New Roman" w:cs="Times New Roman" w:eastAsia="Times New Roman" w:hAnsi="Times New Roman"/>
          <w:sz w:val="24"/>
          <w:szCs w:val="24"/>
          <w:rtl w:val="0"/>
        </w:rPr>
        <w:t xml:space="preserve"> окружало и стоявший у кровати чёрный куб. Значит, не чары профессора Защиты, а какое-то устройство.</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Это была книга Эпстайна </w:t>
      </w:r>
      <w:r w:rsidDel="00000000" w:rsidR="00000000" w:rsidRPr="00000000">
        <w:rPr>
          <w:rFonts w:ascii="Times New Roman" w:cs="Times New Roman" w:eastAsia="Times New Roman" w:hAnsi="Times New Roman"/>
          <w:sz w:val="24"/>
          <w:szCs w:val="24"/>
          <w:rtl w:val="0"/>
        </w:rPr>
        <w:t xml:space="preserve">«Думай, как физик»</w:t>
      </w:r>
      <w:r w:rsidDel="00000000" w:rsidR="00000000" w:rsidRPr="00000000">
        <w:rPr>
          <w:rFonts w:ascii="Times New Roman" w:cs="Times New Roman" w:eastAsia="Times New Roman" w:hAnsi="Times New Roman"/>
          <w:sz w:val="24"/>
          <w:szCs w:val="24"/>
          <w:rtl w:val="0"/>
        </w:rPr>
        <w:t xml:space="preserve"> — та самая книга, которую Гарри давал Драко</w:t>
      </w:r>
      <w:r w:rsidDel="00000000" w:rsidR="00000000" w:rsidRPr="00000000">
        <w:rPr>
          <w:rFonts w:ascii="Times New Roman" w:cs="Times New Roman" w:eastAsia="Times New Roman" w:hAnsi="Times New Roman"/>
          <w:sz w:val="24"/>
          <w:szCs w:val="24"/>
          <w:rtl w:val="0"/>
        </w:rPr>
        <w:t xml:space="preserve"> пару</w:t>
      </w:r>
      <w:r w:rsidDel="00000000" w:rsidR="00000000" w:rsidRPr="00000000">
        <w:rPr>
          <w:rFonts w:ascii="Times New Roman" w:cs="Times New Roman" w:eastAsia="Times New Roman" w:hAnsi="Times New Roman"/>
          <w:sz w:val="24"/>
          <w:szCs w:val="24"/>
          <w:rtl w:val="0"/>
        </w:rPr>
        <w:t xml:space="preserve"> месяцев назад. Прошло уже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недель, как</w:t>
      </w:r>
      <w:r w:rsidDel="00000000" w:rsidR="00000000" w:rsidRPr="00000000">
        <w:rPr>
          <w:rFonts w:ascii="Times New Roman" w:cs="Times New Roman" w:eastAsia="Times New Roman" w:hAnsi="Times New Roman"/>
          <w:sz w:val="24"/>
          <w:szCs w:val="24"/>
          <w:rtl w:val="0"/>
        </w:rPr>
        <w:t xml:space="preserve"> Гарри перестал </w:t>
      </w:r>
      <w:r w:rsidDel="00000000" w:rsidR="00000000" w:rsidRPr="00000000">
        <w:rPr>
          <w:rFonts w:ascii="Times New Roman" w:cs="Times New Roman" w:eastAsia="Times New Roman" w:hAnsi="Times New Roman"/>
          <w:sz w:val="24"/>
          <w:szCs w:val="24"/>
          <w:rtl w:val="0"/>
        </w:rPr>
        <w:t xml:space="preserve">беспокоиться </w:t>
      </w:r>
      <w:r w:rsidDel="00000000" w:rsidR="00000000" w:rsidRPr="00000000">
        <w:rPr>
          <w:rFonts w:ascii="Times New Roman" w:cs="Times New Roman" w:eastAsia="Times New Roman" w:hAnsi="Times New Roman"/>
          <w:sz w:val="24"/>
          <w:szCs w:val="24"/>
          <w:rtl w:val="0"/>
        </w:rPr>
        <w:t xml:space="preserve">о возможности</w:t>
      </w:r>
      <w:r w:rsidDel="00000000" w:rsidR="00000000" w:rsidRPr="00000000">
        <w:rPr>
          <w:rFonts w:ascii="Times New Roman" w:cs="Times New Roman" w:eastAsia="Times New Roman" w:hAnsi="Times New Roman"/>
          <w:sz w:val="24"/>
          <w:szCs w:val="24"/>
          <w:rtl w:val="0"/>
        </w:rPr>
        <w:t xml:space="preserve"> злоупотребления ею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Эта... — начал профессор Квиррелл и нехорошо закашлялся. — Эта книга поразительна... если бы я только понял раньше... — смех, смешанный с ещё одним приступом кашля. — Почему я решил, что не должен владеть… искусством маглов? Что оно окажется... </w:t>
      </w:r>
      <w:r w:rsidDel="00000000" w:rsidR="00000000" w:rsidRPr="00000000">
        <w:rPr>
          <w:rFonts w:ascii="Times New Roman" w:cs="Times New Roman" w:eastAsia="Times New Roman" w:hAnsi="Times New Roman"/>
          <w:sz w:val="24"/>
          <w:szCs w:val="24"/>
          <w:rtl w:val="0"/>
        </w:rPr>
        <w:t xml:space="preserve">бесполезн</w:t>
      </w:r>
      <w:r w:rsidDel="00000000" w:rsidR="00000000" w:rsidRPr="00000000">
        <w:rPr>
          <w:rFonts w:ascii="Times New Roman" w:cs="Times New Roman" w:eastAsia="Times New Roman" w:hAnsi="Times New Roman"/>
          <w:sz w:val="24"/>
          <w:szCs w:val="24"/>
          <w:rtl w:val="0"/>
        </w:rPr>
        <w:t xml:space="preserve">ым для меня? Почему мне не пришло в голову попробовать... проверить экспериментально... </w:t>
      </w:r>
      <w:r w:rsidDel="00000000" w:rsidR="00000000" w:rsidRPr="00000000">
        <w:rPr>
          <w:rFonts w:ascii="Times New Roman" w:cs="Times New Roman" w:eastAsia="Times New Roman" w:hAnsi="Times New Roman"/>
          <w:sz w:val="24"/>
          <w:szCs w:val="24"/>
          <w:rtl w:val="0"/>
        </w:rPr>
        <w:t xml:space="preserve">так вы говорите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случай... если моё предположение... неверно?</w:t>
      </w:r>
      <w:r w:rsidDel="00000000" w:rsidR="00000000" w:rsidRPr="00000000">
        <w:rPr>
          <w:rFonts w:ascii="Times New Roman" w:cs="Times New Roman" w:eastAsia="Times New Roman" w:hAnsi="Times New Roman"/>
          <w:sz w:val="24"/>
          <w:szCs w:val="24"/>
          <w:rtl w:val="0"/>
        </w:rPr>
        <w:t xml:space="preserve"> Теперь я вижу... что проявил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чудовищную глупость...</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слова давались ещё сложнее, чем профессору Квирреллу. Мальчик молча вытащил из кармана сложенный платок и положил его на пол, затем развернул. В платке лежал небольшой белый камень, круглый и гладкий.</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 спросил профессор Защиты.</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Это единорог. Трансфигурированный.</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сверился с книгами и узнал,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он слишком молод, чтобы думать о сексе,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подходить к единорогу без опаски. Эти книги ничего не говорили о том, что единороги разумны. Гарри уже отметил, что все магические существа, наделённые интеллектом, имеют хотя бы частично гуманоидную внешность, от русалидов до кентавров и великанов, от эльфов до гоблинов и вейл. У всех были сходные с человеческими эмоции, о многих было известно, что они скрещиваются с людьми. Гарри уже сделал вывод, что магия не создаёт новый разум, а лишь видоизменяет существ с человеческими генами. Единороги же были непарнокопытными и нисколько не напоминали гуманоидов. Они не разговаривали, не использовали орудия труда, они почти наверняка были всего лишь волшебными лошадьми. Если считается нормальным съесть корову, чтобы накормить себя на день, то никак не может быть неправильным выпить кровь единорога, чтобы отсрочить смерть на недели. Жизнь животного или жизнь человека — приходится выбирать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надел свою Мантию и отправился в Запретный лес. Он </w:t>
      </w:r>
      <w:r w:rsidDel="00000000" w:rsidR="00000000" w:rsidRPr="00000000">
        <w:rPr>
          <w:rFonts w:ascii="Times New Roman" w:cs="Times New Roman" w:eastAsia="Times New Roman" w:hAnsi="Times New Roman"/>
          <w:sz w:val="24"/>
          <w:szCs w:val="24"/>
          <w:rtl w:val="0"/>
        </w:rPr>
        <w:t xml:space="preserve">обыскал</w:t>
      </w:r>
      <w:r w:rsidDel="00000000" w:rsidR="00000000" w:rsidRPr="00000000">
        <w:rPr>
          <w:rFonts w:ascii="Times New Roman" w:cs="Times New Roman" w:eastAsia="Times New Roman" w:hAnsi="Times New Roman"/>
          <w:sz w:val="24"/>
          <w:szCs w:val="24"/>
          <w:rtl w:val="0"/>
        </w:rPr>
        <w:t xml:space="preserve"> Рощу единорогов и наконец увидел её — гордое создание с чистой белой шерстью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фиолетовой гривой</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тремя голубыми пятнами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боку. Гарри </w:t>
      </w:r>
      <w:r w:rsidDel="00000000" w:rsidR="00000000" w:rsidRPr="00000000">
        <w:rPr>
          <w:rFonts w:ascii="Times New Roman" w:cs="Times New Roman" w:eastAsia="Times New Roman" w:hAnsi="Times New Roman"/>
          <w:sz w:val="24"/>
          <w:szCs w:val="24"/>
          <w:rtl w:val="0"/>
        </w:rPr>
        <w:t xml:space="preserve">подошёл</w:t>
      </w:r>
      <w:r w:rsidDel="00000000" w:rsidR="00000000" w:rsidRPr="00000000">
        <w:rPr>
          <w:rFonts w:ascii="Times New Roman" w:cs="Times New Roman" w:eastAsia="Times New Roman" w:hAnsi="Times New Roman"/>
          <w:sz w:val="24"/>
          <w:szCs w:val="24"/>
          <w:rtl w:val="0"/>
        </w:rPr>
        <w:t xml:space="preserve"> ближе, и на него испытующе уставились сапфировые глаза. Он несколько раз выстучал </w:t>
      </w:r>
      <w:r w:rsidDel="00000000" w:rsidR="00000000" w:rsidRPr="00000000">
        <w:rPr>
          <w:rFonts w:ascii="Times New Roman" w:cs="Times New Roman" w:eastAsia="Times New Roman" w:hAnsi="Times New Roman"/>
          <w:sz w:val="24"/>
          <w:szCs w:val="24"/>
          <w:rtl w:val="0"/>
        </w:rPr>
        <w:t xml:space="preserve">каблук</w:t>
      </w:r>
      <w:r w:rsidDel="00000000" w:rsidR="00000000" w:rsidRPr="00000000">
        <w:rPr>
          <w:rFonts w:ascii="Times New Roman" w:cs="Times New Roman" w:eastAsia="Times New Roman" w:hAnsi="Times New Roman"/>
          <w:sz w:val="24"/>
          <w:szCs w:val="24"/>
          <w:rtl w:val="0"/>
        </w:rPr>
        <w:t xml:space="preserve">ом по земле последовательность 1-2-3. Единорог никак не </w:t>
      </w:r>
      <w:r w:rsidDel="00000000" w:rsidR="00000000" w:rsidRPr="00000000">
        <w:rPr>
          <w:rFonts w:ascii="Times New Roman" w:cs="Times New Roman" w:eastAsia="Times New Roman" w:hAnsi="Times New Roman"/>
          <w:sz w:val="24"/>
          <w:szCs w:val="24"/>
          <w:rtl w:val="0"/>
        </w:rPr>
        <w:t xml:space="preserve">отреагировала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нагнулся, взял её копыто в свою руку и выстучал им ту же последовательность. Единорог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w:t>
      </w:r>
      <w:r w:rsidDel="00000000" w:rsidR="00000000" w:rsidRPr="00000000">
        <w:rPr>
          <w:rFonts w:ascii="Times New Roman" w:cs="Times New Roman" w:eastAsia="Times New Roman" w:hAnsi="Times New Roman"/>
          <w:sz w:val="24"/>
          <w:szCs w:val="24"/>
          <w:rtl w:val="0"/>
        </w:rPr>
        <w:t xml:space="preserve">на него с любопытством.</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скармливая единорогу кубики сахара, пропитанные Сонным зельем, Гарри чувствовал себя убийцей.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Ибо магия придаёт их существованию такую значимость, какую ни одно обычное животное иметь не может... убить невинного ради спасения самого себя — это ужасное деяние. </w:t>
      </w:r>
      <w:r w:rsidDel="00000000" w:rsidR="00000000" w:rsidRPr="00000000">
        <w:rPr>
          <w:rFonts w:ascii="Times New Roman" w:cs="Times New Roman" w:eastAsia="Times New Roman" w:hAnsi="Times New Roman"/>
          <w:sz w:val="24"/>
          <w:szCs w:val="24"/>
          <w:rtl w:val="0"/>
        </w:rPr>
        <w:t xml:space="preserve">Пока белый единорог </w:t>
      </w:r>
      <w:r w:rsidDel="00000000" w:rsidR="00000000" w:rsidRPr="00000000">
        <w:rPr>
          <w:rFonts w:ascii="Times New Roman" w:cs="Times New Roman" w:eastAsia="Times New Roman" w:hAnsi="Times New Roman"/>
          <w:sz w:val="24"/>
          <w:szCs w:val="24"/>
          <w:rtl w:val="0"/>
        </w:rPr>
        <w:t xml:space="preserve">зевала, </w:t>
      </w:r>
      <w:r w:rsidDel="00000000" w:rsidR="00000000" w:rsidRPr="00000000">
        <w:rPr>
          <w:rFonts w:ascii="Times New Roman" w:cs="Times New Roman" w:eastAsia="Times New Roman" w:hAnsi="Times New Roman"/>
          <w:sz w:val="24"/>
          <w:szCs w:val="24"/>
          <w:rtl w:val="0"/>
        </w:rPr>
        <w:t xml:space="preserve">укладывалась </w:t>
      </w:r>
      <w:r w:rsidDel="00000000" w:rsidR="00000000" w:rsidRPr="00000000">
        <w:rPr>
          <w:rFonts w:ascii="Times New Roman" w:cs="Times New Roman" w:eastAsia="Times New Roman" w:hAnsi="Times New Roman"/>
          <w:sz w:val="24"/>
          <w:szCs w:val="24"/>
          <w:rtl w:val="0"/>
        </w:rPr>
        <w:t xml:space="preserve">на землю и закрывала глаза в последний раз, у Гарри в голове непрестанно крутились эти две фразы, одна — профессора МакГонагалл, другая — кентавра. Трансфигурация длилась час, и </w:t>
      </w:r>
      <w:r w:rsidDel="00000000" w:rsidR="00000000" w:rsidRPr="00000000">
        <w:rPr>
          <w:rFonts w:ascii="Times New Roman" w:cs="Times New Roman" w:eastAsia="Times New Roman" w:hAnsi="Times New Roman"/>
          <w:sz w:val="24"/>
          <w:szCs w:val="24"/>
          <w:rtl w:val="0"/>
        </w:rPr>
        <w:t xml:space="preserve">на глаза у Гарри</w:t>
      </w:r>
      <w:r w:rsidDel="00000000" w:rsidR="00000000" w:rsidRPr="00000000">
        <w:rPr>
          <w:rFonts w:ascii="Times New Roman" w:cs="Times New Roman" w:eastAsia="Times New Roman" w:hAnsi="Times New Roman"/>
          <w:sz w:val="24"/>
          <w:szCs w:val="24"/>
          <w:rtl w:val="0"/>
        </w:rPr>
        <w:t xml:space="preserve"> постоянно наворачивались слёзы. Да, единорог в этот момент не умирала, но скоро она непременно умрёт, и не в природе Гарри было отказываться от какой-либо ответственности. Гарри оставалось лишь надеяться, что если он убивает единорога не ради спасения самого себя, если этим он спасает друга, то это в конечном итоге допустимо.</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профессора Квиррелла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днялись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линии волос. В его голосе прорезалось что-то от прежней обычной резкости:</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запрещаю вам делать это вновь.</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догадывался, что вы так скажете, — Гарри сглотнул. — Но этот единорог уже... уже обречён, так что нет смысла отказываться от него, профессор...</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это сделали?</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профессор Защиты правда этого не </w:t>
      </w:r>
      <w:r w:rsidDel="00000000" w:rsidR="00000000" w:rsidRPr="00000000">
        <w:rPr>
          <w:rFonts w:ascii="Times New Roman" w:cs="Times New Roman" w:eastAsia="Times New Roman" w:hAnsi="Times New Roman"/>
          <w:sz w:val="24"/>
          <w:szCs w:val="24"/>
          <w:rtl w:val="0"/>
        </w:rPr>
        <w:t xml:space="preserve">понимал, то он </w:t>
      </w:r>
      <w:r w:rsidDel="00000000" w:rsidR="00000000" w:rsidRPr="00000000">
        <w:rPr>
          <w:rFonts w:ascii="Times New Roman" w:cs="Times New Roman" w:eastAsia="Times New Roman" w:hAnsi="Times New Roman"/>
          <w:sz w:val="24"/>
          <w:szCs w:val="24"/>
          <w:rtl w:val="0"/>
        </w:rPr>
        <w:t xml:space="preserve">соображает хуже, 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кого Гарри встречал в жизни.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постоянно думал о том, что ничего не могу сделать, — сказал Гарри. — И мне это надоело.</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закрыл глаза. Его голова откинулась на подушку.</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повезло, — тихо произнёс профессор Защиты, — что защиты замка… не среагировали на трансфигурированного единорога… как на чуждое для Хогвартса создание... мне придётся... вынести камень за</w:t>
      </w:r>
      <w:r w:rsidDel="00000000" w:rsidR="00000000" w:rsidRPr="00000000">
        <w:rPr>
          <w:rFonts w:ascii="Times New Roman" w:cs="Times New Roman" w:eastAsia="Times New Roman" w:hAnsi="Times New Roman"/>
          <w:sz w:val="24"/>
          <w:szCs w:val="24"/>
          <w:rtl w:val="0"/>
        </w:rPr>
        <w:t xml:space="preserve"> пределы </w:t>
      </w:r>
      <w:r w:rsidDel="00000000" w:rsidR="00000000" w:rsidRPr="00000000">
        <w:rPr>
          <w:rFonts w:ascii="Times New Roman" w:cs="Times New Roman" w:eastAsia="Times New Roman" w:hAnsi="Times New Roman"/>
          <w:sz w:val="24"/>
          <w:szCs w:val="24"/>
          <w:rtl w:val="0"/>
        </w:rPr>
        <w:t xml:space="preserve">Хогвартса, чтобы им воспользоваться...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могу это устроить. Я скажу, что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посмотреть на озеро</w:t>
      </w:r>
      <w:r w:rsidDel="00000000" w:rsidR="00000000" w:rsidRPr="00000000">
        <w:rPr>
          <w:rFonts w:ascii="Times New Roman" w:cs="Times New Roman" w:eastAsia="Times New Roman" w:hAnsi="Times New Roman"/>
          <w:sz w:val="24"/>
          <w:szCs w:val="24"/>
          <w:rtl w:val="0"/>
        </w:rPr>
        <w:t xml:space="preserve">... будьте добры, </w:t>
      </w:r>
      <w:r w:rsidDel="00000000" w:rsidR="00000000" w:rsidRPr="00000000">
        <w:rPr>
          <w:rFonts w:ascii="Times New Roman" w:cs="Times New Roman" w:eastAsia="Times New Roman" w:hAnsi="Times New Roman"/>
          <w:sz w:val="24"/>
          <w:szCs w:val="24"/>
          <w:rtl w:val="0"/>
        </w:rPr>
        <w:t xml:space="preserve">продлите</w:t>
      </w:r>
      <w:r w:rsidDel="00000000" w:rsidR="00000000" w:rsidRPr="00000000">
        <w:rPr>
          <w:rFonts w:ascii="Times New Roman" w:cs="Times New Roman" w:eastAsia="Times New Roman" w:hAnsi="Times New Roman"/>
          <w:sz w:val="24"/>
          <w:szCs w:val="24"/>
          <w:rtl w:val="0"/>
        </w:rPr>
        <w:t xml:space="preserve"> трансфигурацию перед уходом — этого времени должно </w:t>
      </w:r>
      <w:r w:rsidDel="00000000" w:rsidR="00000000" w:rsidRPr="00000000">
        <w:rPr>
          <w:rFonts w:ascii="Times New Roman" w:cs="Times New Roman" w:eastAsia="Times New Roman" w:hAnsi="Times New Roman"/>
          <w:sz w:val="24"/>
          <w:szCs w:val="24"/>
          <w:rtl w:val="0"/>
        </w:rPr>
        <w:t xml:space="preserve">быть достаточно... </w:t>
      </w:r>
      <w:r w:rsidDel="00000000" w:rsidR="00000000" w:rsidRPr="00000000">
        <w:rPr>
          <w:rFonts w:ascii="Times New Roman" w:cs="Times New Roman" w:eastAsia="Times New Roman" w:hAnsi="Times New Roman"/>
          <w:sz w:val="24"/>
          <w:szCs w:val="24"/>
          <w:rtl w:val="0"/>
        </w:rPr>
        <w:t xml:space="preserve">оставшихся у меня сил </w:t>
      </w:r>
      <w:r w:rsidDel="00000000" w:rsidR="00000000" w:rsidRPr="00000000">
        <w:rPr>
          <w:rFonts w:ascii="Times New Roman" w:cs="Times New Roman" w:eastAsia="Times New Roman" w:hAnsi="Times New Roman"/>
          <w:sz w:val="24"/>
          <w:szCs w:val="24"/>
          <w:rtl w:val="0"/>
        </w:rPr>
        <w:t xml:space="preserve">хватит</w:t>
      </w:r>
      <w:r w:rsidDel="00000000" w:rsidR="00000000" w:rsidRPr="00000000">
        <w:rPr>
          <w:rFonts w:ascii="Times New Roman" w:cs="Times New Roman" w:eastAsia="Times New Roman" w:hAnsi="Times New Roman"/>
          <w:sz w:val="24"/>
          <w:szCs w:val="24"/>
          <w:rtl w:val="0"/>
        </w:rPr>
        <w:t xml:space="preserve">, чтобы развеять чары, которые наложили на стадо, чтобы оповестить о смерти одного из единорогов... Они не сработали, потому что единорог не умер, его всего лишь трансфигурировали... вам очень повезло, мистер Поттер.</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Он открыл рот, но сразу же закрыл его. Слова опять застревали в горле.</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уже просчитал ожидаемую </w:t>
      </w:r>
      <w:r w:rsidDel="00000000" w:rsidR="00000000" w:rsidRPr="00000000">
        <w:rPr>
          <w:rFonts w:ascii="Times New Roman" w:cs="Times New Roman" w:eastAsia="Times New Roman" w:hAnsi="Times New Roman"/>
          <w:i w:val="1"/>
          <w:sz w:val="24"/>
          <w:szCs w:val="24"/>
          <w:rtl w:val="0"/>
        </w:rPr>
        <w:t xml:space="preserve">полезность</w:t>
      </w:r>
      <w:r w:rsidDel="00000000" w:rsidR="00000000" w:rsidRPr="00000000">
        <w:rPr>
          <w:rFonts w:ascii="Times New Roman" w:cs="Times New Roman" w:eastAsia="Times New Roman" w:hAnsi="Times New Roman"/>
          <w:i w:val="1"/>
          <w:sz w:val="24"/>
          <w:szCs w:val="24"/>
          <w:rtl w:val="0"/>
        </w:rPr>
        <w:t xml:space="preserve">, если это сработает и</w:t>
      </w:r>
      <w:r w:rsidDel="00000000" w:rsidR="00000000" w:rsidRPr="00000000">
        <w:rPr>
          <w:rFonts w:ascii="Times New Roman" w:cs="Times New Roman" w:eastAsia="Times New Roman" w:hAnsi="Times New Roman"/>
          <w:i w:val="1"/>
          <w:sz w:val="24"/>
          <w:szCs w:val="24"/>
          <w:rtl w:val="0"/>
        </w:rPr>
        <w:t xml:space="preserve"> если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i w:val="1"/>
          <w:sz w:val="24"/>
          <w:szCs w:val="24"/>
          <w:rtl w:val="0"/>
        </w:rPr>
        <w:t xml:space="preserve">. Ты уже прикинул вероятности, ты перемножил, ты уже выкинул результат и принял ответ интуиции, которая теперь знакома со всеми фактами. Ответ остался прежним. Так скажи его вслух.</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знаете, — неуверенно начал Гарри, — хоть какой-нибудь способ, которым можно спасти вашу жизнь?</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Защиты открылись.</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ты меня спрашиваешь об этом, мальчик?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 что есть одно заклинание, один ритуал...</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 слова больше,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профессор Защиты.</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на кровати лежала змея.</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у змеи глаза были потухшими.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подняла голову.</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Продолжай</w:t>
      </w:r>
      <w:r w:rsidDel="00000000" w:rsidR="00000000" w:rsidRPr="00000000">
        <w:rPr>
          <w:rFonts w:ascii="Times New Roman" w:cs="Times New Roman" w:eastAsia="Times New Roman" w:hAnsi="Times New Roman"/>
          <w:sz w:val="24"/>
          <w:szCs w:val="24"/>
          <w:rtl w:val="0"/>
        </w:rPr>
        <w:t xml:space="preserve">, — прошипела змея, двигая лишь кончиком языка.</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i w:val="1"/>
          <w:sz w:val="24"/>
          <w:szCs w:val="24"/>
          <w:rtl w:val="0"/>
        </w:rPr>
        <w:t xml:space="preserve">Ес-сть один ритуал, я с-слышал про него от с-смотрителя ш-школы, он с-считает, что Тёмный Лорд мог ис-спользовать его, чтобы пережить с-смерть. Он называетс-ся... </w:t>
      </w:r>
      <w:r w:rsidDel="00000000" w:rsidR="00000000" w:rsidRPr="00000000">
        <w:rPr>
          <w:rFonts w:ascii="Times New Roman" w:cs="Times New Roman" w:eastAsia="Times New Roman" w:hAnsi="Times New Roman"/>
          <w:sz w:val="24"/>
          <w:szCs w:val="24"/>
          <w:rtl w:val="0"/>
        </w:rPr>
        <w:t xml:space="preserve">— Гарри запнулся, с удивлением осознав, что знает, как произносить это слово на Парселтанге, —</w:t>
      </w:r>
      <w:r w:rsidDel="00000000" w:rsidR="00000000" w:rsidRPr="00000000">
        <w:rPr>
          <w:rFonts w:ascii="Times New Roman" w:cs="Times New Roman" w:eastAsia="Times New Roman" w:hAnsi="Times New Roman"/>
          <w:i w:val="1"/>
          <w:sz w:val="24"/>
          <w:szCs w:val="24"/>
          <w:rtl w:val="0"/>
        </w:rPr>
        <w:t xml:space="preserve"> Крес-страж. Я с-слыш-шал, для него требуетс-ся чья-то с-смерть. Но если ты в любом с-случае умираеш-шь, ты можеш-шь попытатьс-ся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еределать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ритуал, нес-смотря на рис-ск, который нес-сут новые чары, чтобы </w:t>
      </w:r>
      <w:r w:rsidDel="00000000" w:rsidR="00000000" w:rsidRPr="00000000">
        <w:rPr>
          <w:rFonts w:ascii="Times New Roman" w:cs="Times New Roman" w:eastAsia="Times New Roman" w:hAnsi="Times New Roman"/>
          <w:i w:val="1"/>
          <w:sz w:val="24"/>
          <w:szCs w:val="24"/>
          <w:rtl w:val="0"/>
        </w:rPr>
        <w:t xml:space="preserve">он ис-спользовал</w:t>
      </w:r>
      <w:r w:rsidDel="00000000" w:rsidR="00000000" w:rsidRPr="00000000">
        <w:rPr>
          <w:rFonts w:ascii="Times New Roman" w:cs="Times New Roman" w:eastAsia="Times New Roman" w:hAnsi="Times New Roman"/>
          <w:i w:val="1"/>
          <w:sz w:val="24"/>
          <w:szCs w:val="24"/>
          <w:rtl w:val="0"/>
        </w:rPr>
        <w:t xml:space="preserve"> другую</w:t>
      </w:r>
      <w:r w:rsidDel="00000000" w:rsidR="00000000" w:rsidRPr="00000000">
        <w:rPr>
          <w:rFonts w:ascii="Times New Roman" w:cs="Times New Roman" w:eastAsia="Times New Roman" w:hAnsi="Times New Roman"/>
          <w:i w:val="1"/>
          <w:sz w:val="24"/>
          <w:szCs w:val="24"/>
          <w:rtl w:val="0"/>
        </w:rPr>
        <w:t xml:space="preserve"> жертву</w:t>
      </w:r>
      <w:r w:rsidDel="00000000" w:rsidR="00000000" w:rsidRPr="00000000">
        <w:rPr>
          <w:rFonts w:ascii="Times New Roman" w:cs="Times New Roman" w:eastAsia="Times New Roman" w:hAnsi="Times New Roman"/>
          <w:i w:val="1"/>
          <w:sz w:val="24"/>
          <w:szCs w:val="24"/>
          <w:rtl w:val="0"/>
        </w:rPr>
        <w:t xml:space="preserve">. Ес-сли тебе удас-стс-ся, это изменит вес-сь мир — хоть я и ничего не знаю об этих чарах. С-смотритель ш-школы с-считает, что они отрывают кус-сочек души, но не предс-ставляю, как это может быть правдой...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зашипела, смеясь. Это был странный резкий смех, почти истерический.</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рас-сказываешь об этих чарах мне? Мне? Тебе с-стоит быть ос-сторожнее в будущ-щем, мальчик. Впрочем, не важно. Я узнал о чарах Крес-стража давным давно. Они лиш-шены</w:t>
      </w:r>
      <w:r w:rsidDel="00000000" w:rsidR="00000000" w:rsidRPr="00000000">
        <w:rPr>
          <w:rFonts w:ascii="Times New Roman" w:cs="Times New Roman" w:eastAsia="Times New Roman" w:hAnsi="Times New Roman"/>
          <w:i w:val="1"/>
          <w:sz w:val="24"/>
          <w:szCs w:val="24"/>
          <w:rtl w:val="0"/>
        </w:rPr>
        <w:t xml:space="preserve"> с-смыс-сла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Лишены </w:t>
      </w:r>
      <w:r w:rsidDel="00000000" w:rsidR="00000000" w:rsidRPr="00000000">
        <w:rPr>
          <w:rFonts w:ascii="Times New Roman" w:cs="Times New Roman" w:eastAsia="Times New Roman" w:hAnsi="Times New Roman"/>
          <w:sz w:val="24"/>
          <w:szCs w:val="24"/>
          <w:rtl w:val="0"/>
        </w:rPr>
        <w:t xml:space="preserve">смысла? — от удивления Гарри перешёл на человеческий.</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Эти чары бес-смыс-сленны, даже ес-сли душ-ши с-существуют. Отрывают кус-сочек душ-ши? Это ложь. Уловка, чтобы с-скрыть нас-стоящ-щий с-секрет. Лиш-шь тот, кто не верит в </w:t>
      </w:r>
      <w:r w:rsidDel="00000000" w:rsidR="00000000" w:rsidRPr="00000000">
        <w:rPr>
          <w:rFonts w:ascii="Times New Roman" w:cs="Times New Roman" w:eastAsia="Times New Roman" w:hAnsi="Times New Roman"/>
          <w:i w:val="1"/>
          <w:sz w:val="24"/>
          <w:szCs w:val="24"/>
          <w:rtl w:val="0"/>
        </w:rPr>
        <w:t xml:space="preserve">об</w:t>
      </w:r>
      <w:r w:rsidDel="00000000" w:rsidR="00000000" w:rsidRPr="00000000">
        <w:rPr>
          <w:rFonts w:ascii="Times New Roman" w:cs="Times New Roman" w:eastAsia="Times New Roman" w:hAnsi="Times New Roman"/>
          <w:i w:val="1"/>
          <w:sz w:val="24"/>
          <w:szCs w:val="24"/>
          <w:rtl w:val="0"/>
        </w:rPr>
        <w:t xml:space="preserve">щ-щеизвестную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ложь, будет думать дальш-ше, с-смотреть за завес-су, поймёт, как работают чары. Требуемое убийс-ство — вовс-се не жертвенный ритуал. Внезапная с-смерть иногда с-создаёт </w:t>
      </w:r>
      <w:r w:rsidDel="00000000" w:rsidR="00000000" w:rsidRPr="00000000">
        <w:rPr>
          <w:rFonts w:ascii="Times New Roman" w:cs="Times New Roman" w:eastAsia="Times New Roman" w:hAnsi="Times New Roman"/>
          <w:i w:val="1"/>
          <w:sz w:val="24"/>
          <w:szCs w:val="24"/>
          <w:rtl w:val="0"/>
        </w:rPr>
        <w:t xml:space="preserve">призрак</w:t>
      </w:r>
      <w:r w:rsidDel="00000000" w:rsidR="00000000" w:rsidRPr="00000000">
        <w:rPr>
          <w:rFonts w:ascii="Times New Roman" w:cs="Times New Roman" w:eastAsia="Times New Roman" w:hAnsi="Times New Roman"/>
          <w:i w:val="1"/>
          <w:sz w:val="24"/>
          <w:szCs w:val="24"/>
          <w:rtl w:val="0"/>
        </w:rPr>
        <w:t xml:space="preserve">а, ес-сли магия </w:t>
      </w:r>
      <w:r w:rsidDel="00000000" w:rsidR="00000000" w:rsidRPr="00000000">
        <w:rPr>
          <w:rFonts w:ascii="Times New Roman" w:cs="Times New Roman" w:eastAsia="Times New Roman" w:hAnsi="Times New Roman"/>
          <w:i w:val="1"/>
          <w:sz w:val="24"/>
          <w:szCs w:val="24"/>
          <w:rtl w:val="0"/>
        </w:rPr>
        <w:t xml:space="preserve">выплёс-скиваетс-ся </w:t>
      </w:r>
      <w:r w:rsidDel="00000000" w:rsidR="00000000" w:rsidRPr="00000000">
        <w:rPr>
          <w:rFonts w:ascii="Times New Roman" w:cs="Times New Roman" w:eastAsia="Times New Roman" w:hAnsi="Times New Roman"/>
          <w:i w:val="1"/>
          <w:sz w:val="24"/>
          <w:szCs w:val="24"/>
          <w:rtl w:val="0"/>
        </w:rPr>
        <w:t xml:space="preserve">и ос-ставляет с-след. Чары Крес-стража направляют вс-сплес-ск через волш-шебника, с-создают твой с-собственный призрак вмес-сто призрака убитого, запечатляют призрак в ос-собом ус-стройс-стве. С-следующ-щая жертва </w:t>
      </w:r>
      <w:r w:rsidDel="00000000" w:rsidR="00000000" w:rsidRPr="00000000">
        <w:rPr>
          <w:rFonts w:ascii="Times New Roman" w:cs="Times New Roman" w:eastAsia="Times New Roman" w:hAnsi="Times New Roman"/>
          <w:i w:val="1"/>
          <w:sz w:val="24"/>
          <w:szCs w:val="24"/>
          <w:rtl w:val="0"/>
        </w:rPr>
        <w:t xml:space="preserve">подбирает </w:t>
      </w:r>
      <w:r w:rsidDel="00000000" w:rsidR="00000000" w:rsidRPr="00000000">
        <w:rPr>
          <w:rFonts w:ascii="Times New Roman" w:cs="Times New Roman" w:eastAsia="Times New Roman" w:hAnsi="Times New Roman"/>
          <w:i w:val="1"/>
          <w:sz w:val="24"/>
          <w:szCs w:val="24"/>
          <w:rtl w:val="0"/>
        </w:rPr>
        <w:t xml:space="preserve">Крес-страж</w:t>
      </w:r>
      <w:r w:rsidDel="00000000" w:rsidR="00000000" w:rsidRPr="00000000">
        <w:rPr>
          <w:rFonts w:ascii="Times New Roman" w:cs="Times New Roman" w:eastAsia="Times New Roman" w:hAnsi="Times New Roman"/>
          <w:i w:val="1"/>
          <w:sz w:val="24"/>
          <w:szCs w:val="24"/>
          <w:rtl w:val="0"/>
        </w:rPr>
        <w:t xml:space="preserve">, ус-стройс-ство </w:t>
      </w:r>
      <w:r w:rsidDel="00000000" w:rsidR="00000000" w:rsidRPr="00000000">
        <w:rPr>
          <w:rFonts w:ascii="Times New Roman" w:cs="Times New Roman" w:eastAsia="Times New Roman" w:hAnsi="Times New Roman"/>
          <w:i w:val="1"/>
          <w:sz w:val="24"/>
          <w:szCs w:val="24"/>
          <w:rtl w:val="0"/>
        </w:rPr>
        <w:t xml:space="preserve">перенос-сит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жертву твои вос-cпоминания. Но лиш-шь те вос-споминания, которые были на момент с-создания ус-стройс-ства. Ты видиш-шь изьян?</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 непрерывнос-сти… — </w:t>
      </w:r>
      <w:r w:rsidDel="00000000" w:rsidR="00000000" w:rsidRPr="00000000">
        <w:rPr>
          <w:rFonts w:ascii="Times New Roman" w:cs="Times New Roman" w:eastAsia="Times New Roman" w:hAnsi="Times New Roman"/>
          <w:sz w:val="24"/>
          <w:szCs w:val="24"/>
          <w:rtl w:val="0"/>
        </w:rPr>
        <w:t xml:space="preserve">в змеином языке отсутствовало слово «сознание» — </w:t>
      </w:r>
      <w:r w:rsidDel="00000000" w:rsidR="00000000" w:rsidRPr="00000000">
        <w:rPr>
          <w:rFonts w:ascii="Times New Roman" w:cs="Times New Roman" w:eastAsia="Times New Roman" w:hAnsi="Times New Roman"/>
          <w:i w:val="1"/>
          <w:sz w:val="24"/>
          <w:szCs w:val="24"/>
          <w:rtl w:val="0"/>
        </w:rPr>
        <w:t xml:space="preserve">с-себя, ты продолжаеш-шь о чём-то думать пос-сле с-создания крес-стража, потом ты умираеш-шь, и новые вос-споминания не вос-станавливаютс-ся...</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Конечно, ты видиш-шь. А ещ-щё </w:t>
      </w:r>
      <w:r w:rsidDel="00000000" w:rsidR="00000000" w:rsidRPr="00000000">
        <w:rPr>
          <w:rFonts w:ascii="Times New Roman" w:cs="Times New Roman" w:eastAsia="Times New Roman" w:hAnsi="Times New Roman"/>
          <w:i w:val="1"/>
          <w:sz w:val="24"/>
          <w:szCs w:val="24"/>
          <w:rtl w:val="0"/>
        </w:rPr>
        <w:t xml:space="preserve">Запрет</w:t>
      </w:r>
      <w:r w:rsidDel="00000000" w:rsidR="00000000" w:rsidRPr="00000000">
        <w:rPr>
          <w:rFonts w:ascii="Times New Roman" w:cs="Times New Roman" w:eastAsia="Times New Roman" w:hAnsi="Times New Roman"/>
          <w:i w:val="1"/>
          <w:sz w:val="24"/>
          <w:szCs w:val="24"/>
          <w:rtl w:val="0"/>
        </w:rPr>
        <w:t xml:space="preserve"> Мерлина</w:t>
      </w:r>
      <w:r w:rsidDel="00000000" w:rsidR="00000000" w:rsidRPr="00000000">
        <w:rPr>
          <w:rFonts w:ascii="Times New Roman" w:cs="Times New Roman" w:eastAsia="Times New Roman" w:hAnsi="Times New Roman"/>
          <w:i w:val="1"/>
          <w:sz w:val="24"/>
          <w:szCs w:val="24"/>
          <w:rtl w:val="0"/>
        </w:rPr>
        <w:t xml:space="preserve"> меш-шает </w:t>
      </w:r>
      <w:r w:rsidDel="00000000" w:rsidR="00000000" w:rsidRPr="00000000">
        <w:rPr>
          <w:rFonts w:ascii="Times New Roman" w:cs="Times New Roman" w:eastAsia="Times New Roman" w:hAnsi="Times New Roman"/>
          <w:i w:val="1"/>
          <w:sz w:val="24"/>
          <w:szCs w:val="24"/>
          <w:rtl w:val="0"/>
        </w:rPr>
        <w:t xml:space="preserve">передавать мощ-щные чары через такое ус-стройс-ство, потому что оно не живое по-настоящ-щему. Тёмные волш-шебники,</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пыталис-сь таким путём вернутьс-ся к жизни, оказывалис-сь с-слабее, были повергнуты с-с лёгкос-стью. Никто не про</w:t>
      </w:r>
      <w:r w:rsidDel="00000000" w:rsidR="00000000" w:rsidRPr="00000000">
        <w:rPr>
          <w:rFonts w:ascii="Times New Roman" w:cs="Times New Roman" w:eastAsia="Times New Roman" w:hAnsi="Times New Roman"/>
          <w:i w:val="1"/>
          <w:sz w:val="24"/>
          <w:szCs w:val="24"/>
          <w:rtl w:val="0"/>
        </w:rPr>
        <w:t xml:space="preserve">держалс-ся </w:t>
      </w:r>
      <w:r w:rsidDel="00000000" w:rsidR="00000000" w:rsidRPr="00000000">
        <w:rPr>
          <w:rFonts w:ascii="Times New Roman" w:cs="Times New Roman" w:eastAsia="Times New Roman" w:hAnsi="Times New Roman"/>
          <w:i w:val="1"/>
          <w:sz w:val="24"/>
          <w:szCs w:val="24"/>
          <w:rtl w:val="0"/>
        </w:rPr>
        <w:t xml:space="preserve">долго. </w:t>
      </w:r>
      <w:r w:rsidDel="00000000" w:rsidR="00000000" w:rsidRPr="00000000">
        <w:rPr>
          <w:rFonts w:ascii="Times New Roman" w:cs="Times New Roman" w:eastAsia="Times New Roman" w:hAnsi="Times New Roman"/>
          <w:i w:val="1"/>
          <w:sz w:val="24"/>
          <w:szCs w:val="24"/>
          <w:rtl w:val="0"/>
        </w:rPr>
        <w:t xml:space="preserve">Личнос-сть</w:t>
      </w:r>
      <w:r w:rsidDel="00000000" w:rsidR="00000000" w:rsidRPr="00000000">
        <w:rPr>
          <w:rFonts w:ascii="Times New Roman" w:cs="Times New Roman" w:eastAsia="Times New Roman" w:hAnsi="Times New Roman"/>
          <w:i w:val="1"/>
          <w:sz w:val="24"/>
          <w:szCs w:val="24"/>
          <w:rtl w:val="0"/>
        </w:rPr>
        <w:t xml:space="preserve"> меняетс-ся, с-смеш-шиваетс-ся с-с личнос-стью жертвы. С-смерть не побеждаетс-ся </w:t>
      </w:r>
      <w:r w:rsidDel="00000000" w:rsidR="00000000" w:rsidRPr="00000000">
        <w:rPr>
          <w:rFonts w:ascii="Times New Roman" w:cs="Times New Roman" w:eastAsia="Times New Roman" w:hAnsi="Times New Roman"/>
          <w:i w:val="1"/>
          <w:sz w:val="24"/>
          <w:szCs w:val="24"/>
          <w:rtl w:val="0"/>
        </w:rPr>
        <w:t xml:space="preserve">на с-самом деле</w:t>
      </w:r>
      <w:r w:rsidDel="00000000" w:rsidR="00000000" w:rsidRPr="00000000">
        <w:rPr>
          <w:rFonts w:ascii="Times New Roman" w:cs="Times New Roman" w:eastAsia="Times New Roman" w:hAnsi="Times New Roman"/>
          <w:i w:val="1"/>
          <w:sz w:val="24"/>
          <w:szCs w:val="24"/>
          <w:rtl w:val="0"/>
        </w:rPr>
        <w:t xml:space="preserve">. Нас-стоящий ты оказываеш-шьс-ся потерян, как ты и с-сказал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С-сейчас мне это не по вкус-су. </w:t>
      </w:r>
      <w:r w:rsidDel="00000000" w:rsidR="00000000" w:rsidRPr="00000000">
        <w:rPr>
          <w:rFonts w:ascii="Times New Roman" w:cs="Times New Roman" w:eastAsia="Times New Roman" w:hAnsi="Times New Roman"/>
          <w:i w:val="1"/>
          <w:sz w:val="24"/>
          <w:szCs w:val="24"/>
          <w:rtl w:val="0"/>
        </w:rPr>
        <w:t xml:space="preserve">Хотя когда-то и я с-серьёзно задумывался над ис-спользованием этого устройс-ства.</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больничной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ровати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вновь лежал человек. Профессор Защиты вздохнул, а потом с надрывом </w:t>
      </w:r>
      <w:r w:rsidDel="00000000" w:rsidR="00000000" w:rsidRPr="00000000">
        <w:rPr>
          <w:rFonts w:ascii="Times New Roman" w:cs="Times New Roman" w:eastAsia="Times New Roman" w:hAnsi="Times New Roman"/>
          <w:sz w:val="24"/>
          <w:szCs w:val="24"/>
          <w:rtl w:val="0"/>
        </w:rPr>
        <w:t xml:space="preserve">раскашлялся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можете мне дать полные </w:t>
      </w:r>
      <w:r w:rsidDel="00000000" w:rsidR="00000000" w:rsidRPr="00000000">
        <w:rPr>
          <w:rFonts w:ascii="Times New Roman" w:cs="Times New Roman" w:eastAsia="Times New Roman" w:hAnsi="Times New Roman"/>
          <w:sz w:val="24"/>
          <w:szCs w:val="24"/>
          <w:rtl w:val="0"/>
        </w:rPr>
        <w:t xml:space="preserve">инструкции </w:t>
      </w:r>
      <w:r w:rsidDel="00000000" w:rsidR="00000000" w:rsidRPr="00000000">
        <w:rPr>
          <w:rFonts w:ascii="Times New Roman" w:cs="Times New Roman" w:eastAsia="Times New Roman" w:hAnsi="Times New Roman"/>
          <w:sz w:val="24"/>
          <w:szCs w:val="24"/>
          <w:rtl w:val="0"/>
        </w:rPr>
        <w:t xml:space="preserve">к заклинанию? — секунду помедлив, спросил Гарри. — Возможно, мне удастся найти способ его улучшить, уменьшить</w:t>
      </w:r>
      <w:r w:rsidDel="00000000" w:rsidR="00000000" w:rsidRPr="00000000">
        <w:rPr>
          <w:rFonts w:ascii="Times New Roman" w:cs="Times New Roman" w:eastAsia="Times New Roman" w:hAnsi="Times New Roman"/>
          <w:sz w:val="24"/>
          <w:szCs w:val="24"/>
          <w:rtl w:val="0"/>
        </w:rPr>
        <w:t xml:space="preserve"> недостатк</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Работающий и этичный способ</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переносить память в тело клона с пустым мозгом, а не в невинную жертву, что будет также способствовать чистоте переноса... Впрочем, это не решает других проблем.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краткий звук, который мог быть смешком.</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мальчик, — прошептал профессор Квиррелл, — я думал... научить тебя всему... передать все ключи 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тайнам, что мне </w:t>
      </w:r>
      <w:r w:rsidDel="00000000" w:rsidR="00000000" w:rsidRPr="00000000">
        <w:rPr>
          <w:rFonts w:ascii="Times New Roman" w:cs="Times New Roman" w:eastAsia="Times New Roman" w:hAnsi="Times New Roman"/>
          <w:sz w:val="24"/>
          <w:szCs w:val="24"/>
          <w:rtl w:val="0"/>
        </w:rPr>
        <w:t xml:space="preserve">ведомы</w:t>
      </w:r>
      <w:r w:rsidDel="00000000" w:rsidR="00000000" w:rsidRPr="00000000">
        <w:rPr>
          <w:rFonts w:ascii="Times New Roman" w:cs="Times New Roman" w:eastAsia="Times New Roman" w:hAnsi="Times New Roman"/>
          <w:sz w:val="24"/>
          <w:szCs w:val="24"/>
          <w:rtl w:val="0"/>
        </w:rPr>
        <w:t xml:space="preserve">... от одного живого сознания — другому... чтобы позже, найдя верные книги, ты смог бы понять... я бы передал тебе, моему наследнику, все свои знания... мы бы начали, стоило тебе лишь попросить... но ты так и не попросил.</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скорбь, </w:t>
      </w:r>
      <w:r w:rsidDel="00000000" w:rsidR="00000000" w:rsidRPr="00000000">
        <w:rPr>
          <w:rFonts w:ascii="Times New Roman" w:cs="Times New Roman" w:eastAsia="Times New Roman" w:hAnsi="Times New Roman"/>
          <w:sz w:val="24"/>
          <w:szCs w:val="24"/>
          <w:rtl w:val="0"/>
        </w:rPr>
        <w:t xml:space="preserve">окружавшая</w:t>
      </w:r>
      <w:r w:rsidDel="00000000" w:rsidR="00000000" w:rsidRPr="00000000">
        <w:rPr>
          <w:rFonts w:ascii="Times New Roman" w:cs="Times New Roman" w:eastAsia="Times New Roman" w:hAnsi="Times New Roman"/>
          <w:sz w:val="24"/>
          <w:szCs w:val="24"/>
          <w:rtl w:val="0"/>
        </w:rPr>
        <w:t xml:space="preserve"> Гарри, словно толща воды, отступила перед размахом упущенных возможностей.</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просто?.. Я не знал, что мог просто!..</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кашляющий смех.</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да... невежественный маглорождённый... по воспитанию, пусть и не по крови... да, ты таков. Но я... передумал... я решил, что тебе не стоит идти по моим стопам... В конечном счёте это оказался не лучший путь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не слишком поздно, профессор! — воскликнул Гарри. </w:t>
      </w:r>
      <w:r w:rsidDel="00000000" w:rsidR="00000000" w:rsidRPr="00000000">
        <w:rPr>
          <w:rFonts w:ascii="Times New Roman" w:cs="Times New Roman" w:eastAsia="Times New Roman" w:hAnsi="Times New Roman"/>
          <w:sz w:val="24"/>
          <w:szCs w:val="24"/>
          <w:rtl w:val="0"/>
        </w:rPr>
        <w:t xml:space="preserve">Какая-то его часть упрекала его за эгоизм, но другой части удалось перекричать её, ведь это поможет и другим людям.</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слишком поздно... и ты меня... не переубедишь... я передумал... как и сказал... у меня слишком много тайн... о которых лучше не знать... да </w:t>
      </w:r>
      <w:r w:rsidDel="00000000" w:rsidR="00000000" w:rsidRPr="00000000">
        <w:rPr>
          <w:rFonts w:ascii="Times New Roman" w:cs="Times New Roman" w:eastAsia="Times New Roman" w:hAnsi="Times New Roman"/>
          <w:sz w:val="24"/>
          <w:szCs w:val="24"/>
          <w:rtl w:val="0"/>
        </w:rPr>
        <w:t xml:space="preserve">посмотри на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нехотя посмотрел.</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увидел лицо без морщин, но </w:t>
      </w:r>
      <w:r w:rsidDel="00000000" w:rsidR="00000000" w:rsidRPr="00000000">
        <w:rPr>
          <w:rFonts w:ascii="Times New Roman" w:cs="Times New Roman" w:eastAsia="Times New Roman" w:hAnsi="Times New Roman"/>
          <w:sz w:val="24"/>
          <w:szCs w:val="24"/>
          <w:rtl w:val="0"/>
        </w:rPr>
        <w:t xml:space="preserve">старое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перекосившееся от боли</w:t>
      </w:r>
      <w:r w:rsidDel="00000000" w:rsidR="00000000" w:rsidRPr="00000000">
        <w:rPr>
          <w:rFonts w:ascii="Times New Roman" w:cs="Times New Roman" w:eastAsia="Times New Roman" w:hAnsi="Times New Roman"/>
          <w:sz w:val="24"/>
          <w:szCs w:val="24"/>
          <w:rtl w:val="0"/>
        </w:rPr>
        <w:t xml:space="preserve">, на быстро лысеющей голове. Раньше оно казалось просто худым, теперь заострилось, лишилось мышц и жира, как и руки — словно исхудавшее тело Беллатрисы Блэк, которое Гарри видел в Азкабане...</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непроизвольно отвернулся.</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видишь, — прошептал профессор. — Я не люблю шаблонных фраз... мистер Поттер... но правда в том... что искусства, называемые Тёмными... действительно не идут человеку на пользу... в итоге.</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сделал вдох, потом выдох. На какое-то время в лазарете воцарилась тишина, </w:t>
      </w:r>
      <w:r w:rsidDel="00000000" w:rsidR="00000000" w:rsidRPr="00000000">
        <w:rPr>
          <w:rFonts w:ascii="Times New Roman" w:cs="Times New Roman" w:eastAsia="Times New Roman" w:hAnsi="Times New Roman"/>
          <w:sz w:val="24"/>
          <w:szCs w:val="24"/>
          <w:rtl w:val="0"/>
        </w:rPr>
        <w:t xml:space="preserve">за ними наблюдали лишь богато </w:t>
      </w:r>
      <w:r w:rsidDel="00000000" w:rsidR="00000000" w:rsidRPr="00000000">
        <w:rPr>
          <w:rFonts w:ascii="Times New Roman" w:cs="Times New Roman" w:eastAsia="Times New Roman" w:hAnsi="Times New Roman"/>
          <w:sz w:val="24"/>
          <w:szCs w:val="24"/>
          <w:rtl w:val="0"/>
        </w:rPr>
        <w:t xml:space="preserve">украшенные камни стен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Между нами осталось... что-то невысказанное? — наконец спросил профессор Квиррелл. — </w:t>
      </w:r>
      <w:r w:rsidDel="00000000" w:rsidR="00000000" w:rsidRPr="00000000">
        <w:rPr>
          <w:rFonts w:ascii="Times New Roman" w:cs="Times New Roman" w:eastAsia="Times New Roman" w:hAnsi="Times New Roman"/>
          <w:sz w:val="24"/>
          <w:szCs w:val="24"/>
          <w:rtl w:val="0"/>
        </w:rPr>
        <w:t xml:space="preserve">Я не умру сегодня... </w:t>
      </w:r>
      <w:r w:rsidDel="00000000" w:rsidR="00000000" w:rsidRPr="00000000">
        <w:rPr>
          <w:rFonts w:ascii="Times New Roman" w:cs="Times New Roman" w:eastAsia="Times New Roman" w:hAnsi="Times New Roman"/>
          <w:sz w:val="24"/>
          <w:szCs w:val="24"/>
          <w:rtl w:val="0"/>
        </w:rPr>
        <w:t xml:space="preserve">прямо сейчас... но я не знаю... как долго ещё смогу разговаривать.</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Осталось, — Гарри снова сглотнул. — Осталось многое, очень многое, но... может, это и не</w:t>
      </w:r>
      <w:r w:rsidDel="00000000" w:rsidR="00000000" w:rsidRPr="00000000">
        <w:rPr>
          <w:rFonts w:ascii="Times New Roman" w:cs="Times New Roman" w:eastAsia="Times New Roman" w:hAnsi="Times New Roman"/>
          <w:sz w:val="24"/>
          <w:szCs w:val="24"/>
          <w:rtl w:val="0"/>
        </w:rPr>
        <w:t xml:space="preserve"> лучший вопрос</w:t>
      </w:r>
      <w:r w:rsidDel="00000000" w:rsidR="00000000" w:rsidRPr="00000000">
        <w:rPr>
          <w:rFonts w:ascii="Times New Roman" w:cs="Times New Roman" w:eastAsia="Times New Roman" w:hAnsi="Times New Roman"/>
          <w:sz w:val="24"/>
          <w:szCs w:val="24"/>
          <w:rtl w:val="0"/>
        </w:rPr>
        <w:t xml:space="preserve">, но я не хочу... оставить его без ответа... </w:t>
      </w:r>
      <w:r w:rsidDel="00000000" w:rsidR="00000000" w:rsidRPr="00000000">
        <w:rPr>
          <w:rFonts w:ascii="Times New Roman" w:cs="Times New Roman" w:eastAsia="Times New Roman" w:hAnsi="Times New Roman"/>
          <w:sz w:val="24"/>
          <w:szCs w:val="24"/>
          <w:rtl w:val="0"/>
        </w:rPr>
        <w:t xml:space="preserve">зме</w:t>
      </w:r>
      <w:r w:rsidDel="00000000" w:rsidR="00000000" w:rsidRPr="00000000">
        <w:rPr>
          <w:rFonts w:ascii="Times New Roman" w:cs="Times New Roman" w:eastAsia="Times New Roman" w:hAnsi="Times New Roman"/>
          <w:sz w:val="24"/>
          <w:szCs w:val="24"/>
          <w:rtl w:val="0"/>
        </w:rPr>
        <w:t xml:space="preserve">ю?</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кровати лежала змея.</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Я узнал, как работает С-смертельное проклятие. Требует нас-стоящей ненавис-сти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не прос-сто ненавис-сти, говорят, нужно хотеть с-смерти противника. В тюрьме с-с пожирателями жизни ты ис-спользовал С-смертельное проклятие на охраннике, с-сказал, что не хотел его с-смерти — это была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Здес-сь, с-сейчас-с, между нами ты можеш-шь с-сказать правду, даже ес-сли опас-саеш-шьс-ся, что это выс-ставит тебя в плохом с-свете, с-сейчас это не важно, учитель. Я хочу знать. Должен знать. Не </w:t>
      </w:r>
      <w:r w:rsidDel="00000000" w:rsidR="00000000" w:rsidRPr="00000000">
        <w:rPr>
          <w:rFonts w:ascii="Times New Roman" w:cs="Times New Roman" w:eastAsia="Times New Roman" w:hAnsi="Times New Roman"/>
          <w:i w:val="1"/>
          <w:sz w:val="24"/>
          <w:szCs w:val="24"/>
          <w:rtl w:val="0"/>
        </w:rPr>
        <w:t xml:space="preserve">брош-шу </w:t>
      </w:r>
      <w:r w:rsidDel="00000000" w:rsidR="00000000" w:rsidRPr="00000000">
        <w:rPr>
          <w:rFonts w:ascii="Times New Roman" w:cs="Times New Roman" w:eastAsia="Times New Roman" w:hAnsi="Times New Roman"/>
          <w:i w:val="1"/>
          <w:sz w:val="24"/>
          <w:szCs w:val="24"/>
          <w:rtl w:val="0"/>
        </w:rPr>
        <w:t xml:space="preserve">тебя, в любом с-случае.</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кровати лежал человек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 внимательно, — прошептал профессор. — Я </w:t>
      </w:r>
      <w:r w:rsidDel="00000000" w:rsidR="00000000" w:rsidRPr="00000000">
        <w:rPr>
          <w:rFonts w:ascii="Times New Roman" w:cs="Times New Roman" w:eastAsia="Times New Roman" w:hAnsi="Times New Roman"/>
          <w:sz w:val="24"/>
          <w:szCs w:val="24"/>
          <w:rtl w:val="0"/>
        </w:rPr>
        <w:t xml:space="preserve">дам </w:t>
      </w:r>
      <w:r w:rsidDel="00000000" w:rsidR="00000000" w:rsidRPr="00000000">
        <w:rPr>
          <w:rFonts w:ascii="Times New Roman" w:cs="Times New Roman" w:eastAsia="Times New Roman" w:hAnsi="Times New Roman"/>
          <w:sz w:val="24"/>
          <w:szCs w:val="24"/>
          <w:rtl w:val="0"/>
        </w:rPr>
        <w:t xml:space="preserve">тебе головоломку... загадку одного опасного заклинания... когда ты разгадаешь загадку… ты поймёшь ответ на свой вопрос… ты слушаешь?</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Смертельного проклятия... есть ограничение. Чтобы использовать его однажды... в бою... ты должен ненавидеть достаточно сильно... хотеть, чтобы противник умер. Чтобы использовать Авада... </w:t>
      </w:r>
      <w:r w:rsidDel="00000000" w:rsidR="00000000" w:rsidRPr="00000000">
        <w:rPr>
          <w:rFonts w:ascii="Times New Roman" w:cs="Times New Roman" w:eastAsia="Times New Roman" w:hAnsi="Times New Roman"/>
          <w:sz w:val="24"/>
          <w:szCs w:val="24"/>
          <w:rtl w:val="0"/>
        </w:rPr>
        <w:t xml:space="preserve">Кедавру </w:t>
      </w:r>
      <w:r w:rsidDel="00000000" w:rsidR="00000000" w:rsidRPr="00000000">
        <w:rPr>
          <w:rFonts w:ascii="Times New Roman" w:cs="Times New Roman" w:eastAsia="Times New Roman" w:hAnsi="Times New Roman"/>
          <w:sz w:val="24"/>
          <w:szCs w:val="24"/>
          <w:rtl w:val="0"/>
        </w:rPr>
        <w:t xml:space="preserve">дважды... ты должен ненавидеть достаточно... чтобы убить дважды... желать перерезать их глотки собственными руками... смотреть, как они умирают... а потом сделать это ещё раз. </w:t>
      </w:r>
      <w:r w:rsidDel="00000000" w:rsidR="00000000" w:rsidRPr="00000000">
        <w:rPr>
          <w:rFonts w:ascii="Times New Roman" w:cs="Times New Roman" w:eastAsia="Times New Roman" w:hAnsi="Times New Roman"/>
          <w:sz w:val="24"/>
          <w:szCs w:val="24"/>
          <w:rtl w:val="0"/>
        </w:rPr>
        <w:t xml:space="preserve">Очень немногие.</w:t>
      </w:r>
      <w:r w:rsidDel="00000000" w:rsidR="00000000" w:rsidRPr="00000000">
        <w:rPr>
          <w:rFonts w:ascii="Times New Roman" w:cs="Times New Roman" w:eastAsia="Times New Roman" w:hAnsi="Times New Roman"/>
          <w:sz w:val="24"/>
          <w:szCs w:val="24"/>
          <w:rtl w:val="0"/>
        </w:rPr>
        <w:t xml:space="preserve">.. способны ненавидеть настолько... чтобы убить кого-то... пять раз подряд... им просто... надоест, — профессор Защиты сделал несколько вдохов, прежде чем продолжить. — Но если ты углубишься в историю... то обнаружишь Тёмных волшебников... которые могли использовать Смертельное проклятие... снова и снова. В девятнадцатом веке была одна ведьма... она называла себя </w:t>
      </w:r>
      <w:r w:rsidDel="00000000" w:rsidR="00000000" w:rsidRPr="00000000">
        <w:rPr>
          <w:rFonts w:ascii="Times New Roman" w:cs="Times New Roman" w:eastAsia="Times New Roman" w:hAnsi="Times New Roman"/>
          <w:sz w:val="24"/>
          <w:szCs w:val="24"/>
          <w:rtl w:val="0"/>
        </w:rPr>
        <w:t xml:space="preserve">Тёмное Евангелие</w:t>
      </w:r>
      <w:r w:rsidDel="00000000" w:rsidR="00000000" w:rsidRPr="00000000">
        <w:rPr>
          <w:rFonts w:ascii="Times New Roman" w:cs="Times New Roman" w:eastAsia="Times New Roman" w:hAnsi="Times New Roman"/>
          <w:sz w:val="24"/>
          <w:szCs w:val="24"/>
          <w:rtl w:val="0"/>
        </w:rPr>
        <w:t xml:space="preserve">... авроры называли её А.</w:t>
      </w:r>
      <w:ins w:author="Alaric Lightin" w:id="0" w:date="2019-08-13T15:33:40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К. МакДауэлл. Она могла использовать Смертельное проклятие... дюжину раз... за один бой. </w:t>
      </w:r>
      <w:r w:rsidDel="00000000" w:rsidR="00000000" w:rsidRPr="00000000">
        <w:rPr>
          <w:rFonts w:ascii="Times New Roman" w:cs="Times New Roman" w:eastAsia="Times New Roman" w:hAnsi="Times New Roman"/>
          <w:sz w:val="24"/>
          <w:szCs w:val="24"/>
          <w:rtl w:val="0"/>
        </w:rPr>
        <w:t xml:space="preserve">Задай себе вопрос... как задал его себе я...</w:t>
      </w:r>
      <w:r w:rsidDel="00000000" w:rsidR="00000000" w:rsidRPr="00000000">
        <w:rPr>
          <w:rFonts w:ascii="Times New Roman" w:cs="Times New Roman" w:eastAsia="Times New Roman" w:hAnsi="Times New Roman"/>
          <w:sz w:val="24"/>
          <w:szCs w:val="24"/>
          <w:rtl w:val="0"/>
        </w:rPr>
        <w:t xml:space="preserve"> какой секрет... был известен ей? Что смертоноснее ненависти... и не имеет предела?</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Авада Кедавры есть второй уровень, прямо как у чар Патронуса...</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мне всё равно</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издал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булькающий смешок.</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Славно. Ты учишься. Теперь ты понимаешь... — последовала трансформация, — </w:t>
      </w:r>
      <w:r w:rsidDel="00000000" w:rsidR="00000000" w:rsidRPr="00000000">
        <w:rPr>
          <w:rFonts w:ascii="Times New Roman" w:cs="Times New Roman" w:eastAsia="Times New Roman" w:hAnsi="Times New Roman"/>
          <w:i w:val="1"/>
          <w:sz w:val="24"/>
          <w:szCs w:val="24"/>
          <w:rtl w:val="0"/>
        </w:rPr>
        <w:t xml:space="preserve">я не желал с-смерти охранника. Ис-спользовал С-смертельное проклятие, но без ненавис-сти.</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человек.</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проглотил комок в горле. Всё оказалось одновременно и лучше и хуже, чем он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редполагал. Очень в духе профессора Квиррелла — без сомнения, человека с </w:t>
      </w:r>
      <w:r w:rsidDel="00000000" w:rsidR="00000000" w:rsidRPr="00000000">
        <w:rPr>
          <w:rFonts w:ascii="Times New Roman" w:cs="Times New Roman" w:eastAsia="Times New Roman" w:hAnsi="Times New Roman"/>
          <w:sz w:val="24"/>
          <w:szCs w:val="24"/>
          <w:rtl w:val="0"/>
        </w:rPr>
        <w:t xml:space="preserve">треснувшей </w:t>
      </w:r>
      <w:r w:rsidDel="00000000" w:rsidR="00000000" w:rsidRPr="00000000">
        <w:rPr>
          <w:rFonts w:ascii="Times New Roman" w:cs="Times New Roman" w:eastAsia="Times New Roman" w:hAnsi="Times New Roman"/>
          <w:sz w:val="24"/>
          <w:szCs w:val="24"/>
          <w:rtl w:val="0"/>
        </w:rPr>
        <w:t xml:space="preserve">душой. Впрочем, он никогда и не претендовал на цельность.</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что-нибудь? — спросил человек в кровати.</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вы совершенно уверены, — сказал Гарри, — что не слышали о средстве, способном вас спасти?</w:t>
      </w:r>
      <w:r w:rsidDel="00000000" w:rsidR="00000000" w:rsidRPr="00000000">
        <w:rPr>
          <w:rFonts w:ascii="Times New Roman" w:cs="Times New Roman" w:eastAsia="Times New Roman" w:hAnsi="Times New Roman"/>
          <w:sz w:val="24"/>
          <w:szCs w:val="24"/>
          <w:rtl w:val="0"/>
        </w:rPr>
        <w:t xml:space="preserve"> Что-нибудь из преданий волшебников?</w:t>
      </w:r>
      <w:r w:rsidDel="00000000" w:rsidR="00000000" w:rsidRPr="00000000">
        <w:rPr>
          <w:rFonts w:ascii="Times New Roman" w:cs="Times New Roman" w:eastAsia="Times New Roman" w:hAnsi="Times New Roman"/>
          <w:sz w:val="24"/>
          <w:szCs w:val="24"/>
          <w:rtl w:val="0"/>
        </w:rPr>
        <w:t xml:space="preserve"> Может, если найти и объединить все три Дара Смерти, или есть какой-нибудь древний артефакт, запечатанный Мерлином с помощью некой загадки, которую никто так и не смог разгадать? Вы уже видели кое-что из того, на что я способен. Вы знаете, что я хорошо умею разгадывать головоломки. Что я могу обнаружить недоступное другим волшебникам. Я... — голос Гарри сорвался.</w:t>
      </w:r>
      <w:r w:rsidDel="00000000" w:rsidR="00000000" w:rsidRPr="00000000">
        <w:rPr>
          <w:rFonts w:ascii="Times New Roman" w:cs="Times New Roman" w:eastAsia="Times New Roman" w:hAnsi="Times New Roman"/>
          <w:sz w:val="24"/>
          <w:szCs w:val="24"/>
          <w:rtl w:val="0"/>
        </w:rPr>
        <w:t xml:space="preserve"> — Для меня ваша жизнь гораздо предпочтительней вашей сме</w:t>
      </w:r>
      <w:r w:rsidDel="00000000" w:rsidR="00000000" w:rsidRPr="00000000">
        <w:rPr>
          <w:rFonts w:ascii="Times New Roman" w:cs="Times New Roman" w:eastAsia="Times New Roman" w:hAnsi="Times New Roman"/>
          <w:sz w:val="24"/>
          <w:szCs w:val="24"/>
          <w:rtl w:val="0"/>
        </w:rPr>
        <w:t xml:space="preserve">рти.</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долгое молчание.</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w:t>
      </w:r>
      <w:r w:rsidDel="00000000" w:rsidR="00000000" w:rsidRPr="00000000">
        <w:rPr>
          <w:rFonts w:ascii="Times New Roman" w:cs="Times New Roman" w:eastAsia="Times New Roman" w:hAnsi="Times New Roman"/>
          <w:sz w:val="24"/>
          <w:szCs w:val="24"/>
          <w:rtl w:val="0"/>
        </w:rPr>
        <w:t xml:space="preserve">единственное</w:t>
      </w:r>
      <w:r w:rsidDel="00000000" w:rsidR="00000000" w:rsidRPr="00000000">
        <w:rPr>
          <w:rFonts w:ascii="Times New Roman" w:cs="Times New Roman" w:eastAsia="Times New Roman" w:hAnsi="Times New Roman"/>
          <w:sz w:val="24"/>
          <w:szCs w:val="24"/>
          <w:rtl w:val="0"/>
        </w:rPr>
        <w:t xml:space="preserve">, — прошептал профессор Квиррелл. — </w:t>
      </w:r>
      <w:r w:rsidDel="00000000" w:rsidR="00000000" w:rsidRPr="00000000">
        <w:rPr>
          <w:rFonts w:ascii="Times New Roman" w:cs="Times New Roman" w:eastAsia="Times New Roman" w:hAnsi="Times New Roman"/>
          <w:sz w:val="24"/>
          <w:szCs w:val="24"/>
          <w:rtl w:val="0"/>
        </w:rPr>
        <w:t xml:space="preserve">Единственное... </w:t>
      </w:r>
      <w:r w:rsidDel="00000000" w:rsidR="00000000" w:rsidRPr="00000000">
        <w:rPr>
          <w:rFonts w:ascii="Times New Roman" w:cs="Times New Roman" w:eastAsia="Times New Roman" w:hAnsi="Times New Roman"/>
          <w:sz w:val="24"/>
          <w:szCs w:val="24"/>
          <w:rtl w:val="0"/>
        </w:rPr>
        <w:t xml:space="preserve">что может помочь... а может и </w:t>
      </w:r>
      <w:r w:rsidDel="00000000" w:rsidR="00000000" w:rsidRPr="00000000">
        <w:rPr>
          <w:rFonts w:ascii="Times New Roman" w:cs="Times New Roman" w:eastAsia="Times New Roman" w:hAnsi="Times New Roman"/>
          <w:sz w:val="24"/>
          <w:szCs w:val="24"/>
          <w:rtl w:val="0"/>
        </w:rPr>
        <w:t xml:space="preserve">не помочь</w:t>
      </w:r>
      <w:r w:rsidDel="00000000" w:rsidR="00000000" w:rsidRPr="00000000">
        <w:rPr>
          <w:rFonts w:ascii="Times New Roman" w:cs="Times New Roman" w:eastAsia="Times New Roman" w:hAnsi="Times New Roman"/>
          <w:sz w:val="24"/>
          <w:szCs w:val="24"/>
          <w:rtl w:val="0"/>
        </w:rPr>
        <w:t xml:space="preserve">... но заполучить это... за пределами </w:t>
      </w:r>
      <w:r w:rsidDel="00000000" w:rsidR="00000000" w:rsidRPr="00000000">
        <w:rPr>
          <w:rFonts w:ascii="Times New Roman" w:cs="Times New Roman" w:eastAsia="Times New Roman" w:hAnsi="Times New Roman"/>
          <w:sz w:val="24"/>
          <w:szCs w:val="24"/>
          <w:rtl w:val="0"/>
        </w:rPr>
        <w:t xml:space="preserve">ваших и моих сил...</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 да это всё было просто подготовкой к </w:t>
      </w:r>
      <w:r w:rsidDel="00000000" w:rsidR="00000000" w:rsidRPr="00000000">
        <w:rPr>
          <w:rFonts w:ascii="Times New Roman" w:cs="Times New Roman" w:eastAsia="Times New Roman" w:hAnsi="Times New Roman"/>
          <w:i w:val="1"/>
          <w:sz w:val="24"/>
          <w:szCs w:val="24"/>
          <w:rtl w:val="0"/>
        </w:rPr>
        <w:t xml:space="preserve">дополнительному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квесту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заметил Внутренний критик Гарри.</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субличности заорали, чтобы Критик заткнулся. В жизни всё иначе. Древние артефакты можно найти, но не за месяц и не когда вы первокурсник, которому запрещено покидать Хогвартс.</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сделал глубокий вдох. Выдохнул.</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Извините...</w:t>
      </w:r>
      <w:r w:rsidDel="00000000" w:rsidR="00000000" w:rsidRPr="00000000">
        <w:rPr>
          <w:rFonts w:ascii="Times New Roman" w:cs="Times New Roman" w:eastAsia="Times New Roman" w:hAnsi="Times New Roman"/>
          <w:sz w:val="24"/>
          <w:szCs w:val="24"/>
          <w:rtl w:val="0"/>
        </w:rPr>
        <w:t xml:space="preserve"> это прозвучало... чересчур драматично. Не </w:t>
      </w:r>
      <w:r w:rsidDel="00000000" w:rsidR="00000000" w:rsidRPr="00000000">
        <w:rPr>
          <w:rFonts w:ascii="Times New Roman" w:cs="Times New Roman" w:eastAsia="Times New Roman" w:hAnsi="Times New Roman"/>
          <w:sz w:val="24"/>
          <w:szCs w:val="24"/>
          <w:rtl w:val="0"/>
        </w:rPr>
        <w:t xml:space="preserve">обнадёжи</w:t>
      </w:r>
      <w:r w:rsidDel="00000000" w:rsidR="00000000" w:rsidRPr="00000000">
        <w:rPr>
          <w:rFonts w:ascii="Times New Roman" w:cs="Times New Roman" w:eastAsia="Times New Roman" w:hAnsi="Times New Roman"/>
          <w:sz w:val="24"/>
          <w:szCs w:val="24"/>
          <w:rtl w:val="0"/>
        </w:rPr>
        <w:t xml:space="preserve">вай</w:t>
      </w:r>
      <w:r w:rsidDel="00000000" w:rsidR="00000000" w:rsidRPr="00000000">
        <w:rPr>
          <w:rFonts w:ascii="Times New Roman" w:cs="Times New Roman" w:eastAsia="Times New Roman" w:hAnsi="Times New Roman"/>
          <w:sz w:val="24"/>
          <w:szCs w:val="24"/>
          <w:rtl w:val="0"/>
        </w:rPr>
        <w:t xml:space="preserve">те себя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w:t>
      </w:r>
      <w:r w:rsidDel="00000000" w:rsidR="00000000" w:rsidRPr="00000000">
        <w:rPr>
          <w:rFonts w:ascii="Times New Roman" w:cs="Times New Roman" w:eastAsia="Times New Roman" w:hAnsi="Times New Roman"/>
          <w:sz w:val="24"/>
          <w:szCs w:val="24"/>
          <w:rtl w:val="0"/>
        </w:rPr>
        <w:t xml:space="preserve">оттер, вы спрашивали... о чём-нибудь... не важно, насколько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бесперспективно. Есть... один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называемый...</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появилась на кровати.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Фил</w:t>
      </w:r>
      <w:r w:rsidDel="00000000" w:rsidR="00000000" w:rsidRPr="00000000">
        <w:rPr>
          <w:rFonts w:ascii="Times New Roman" w:cs="Times New Roman" w:eastAsia="Times New Roman" w:hAnsi="Times New Roman"/>
          <w:i w:val="1"/>
          <w:sz w:val="24"/>
          <w:szCs w:val="24"/>
          <w:rtl w:val="0"/>
        </w:rPr>
        <w:t xml:space="preserve">ософс</w:t>
      </w:r>
      <w:r w:rsidDel="00000000" w:rsidR="00000000" w:rsidRPr="00000000">
        <w:rPr>
          <w:rFonts w:ascii="Times New Roman" w:cs="Times New Roman" w:eastAsia="Times New Roman" w:hAnsi="Times New Roman"/>
          <w:i w:val="1"/>
          <w:sz w:val="24"/>
          <w:szCs w:val="24"/>
          <w:rtl w:val="0"/>
        </w:rPr>
        <w:t xml:space="preserve">-ский К</w:t>
      </w:r>
      <w:r w:rsidDel="00000000" w:rsidR="00000000" w:rsidRPr="00000000">
        <w:rPr>
          <w:rFonts w:ascii="Times New Roman" w:cs="Times New Roman" w:eastAsia="Times New Roman" w:hAnsi="Times New Roman"/>
          <w:i w:val="1"/>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прошипела змея.</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всё это время существовало безопасное массово воспроизводимое средство, дающее бессмертие, и никому до этого не было дела, Гарри</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орвётся и всех поубивает.</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читал о нём в одной книге,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С-счёл типичным мифом. Нет причин, почему одно и то же ус-стройс-ство может давать бе</w:t>
      </w:r>
      <w:r w:rsidDel="00000000" w:rsidR="00000000" w:rsidRPr="00000000">
        <w:rPr>
          <w:rFonts w:ascii="Times New Roman" w:cs="Times New Roman" w:eastAsia="Times New Roman" w:hAnsi="Times New Roman"/>
          <w:i w:val="1"/>
          <w:sz w:val="24"/>
          <w:szCs w:val="24"/>
          <w:rtl w:val="0"/>
        </w:rPr>
        <w:t xml:space="preserve">с-с</w:t>
      </w:r>
      <w:r w:rsidDel="00000000" w:rsidR="00000000" w:rsidRPr="00000000">
        <w:rPr>
          <w:rFonts w:ascii="Times New Roman" w:cs="Times New Roman" w:eastAsia="Times New Roman" w:hAnsi="Times New Roman"/>
          <w:i w:val="1"/>
          <w:sz w:val="24"/>
          <w:szCs w:val="24"/>
          <w:rtl w:val="0"/>
        </w:rPr>
        <w:t xml:space="preserve">мертие и бес-сконечное золото. Разве что кто-то про</w:t>
      </w:r>
      <w:r w:rsidDel="00000000" w:rsidR="00000000" w:rsidRPr="00000000">
        <w:rPr>
          <w:rFonts w:ascii="Times New Roman" w:cs="Times New Roman" w:eastAsia="Times New Roman" w:hAnsi="Times New Roman"/>
          <w:i w:val="1"/>
          <w:sz w:val="24"/>
          <w:szCs w:val="24"/>
          <w:rtl w:val="0"/>
        </w:rPr>
        <w:t xml:space="preserve">с-ст</w:t>
      </w:r>
      <w:r w:rsidDel="00000000" w:rsidR="00000000" w:rsidRPr="00000000">
        <w:rPr>
          <w:rFonts w:ascii="Times New Roman" w:cs="Times New Roman" w:eastAsia="Times New Roman" w:hAnsi="Times New Roman"/>
          <w:i w:val="1"/>
          <w:sz w:val="24"/>
          <w:szCs w:val="24"/>
          <w:rtl w:val="0"/>
        </w:rPr>
        <w:t xml:space="preserve">о с-сочиняет с-счас-стливые ис-стории. Не говоря уже о том, что каждый разумный человек должен был бы ис-скать с-способы, как с-сделать больше камней или как выкрас-сть его с-создателя, чтобы он их делал. Например</w:t>
      </w:r>
      <w:r w:rsidDel="00000000" w:rsidR="00000000" w:rsidRPr="00000000">
        <w:rPr>
          <w:rFonts w:ascii="Times New Roman" w:cs="Times New Roman" w:eastAsia="Times New Roman" w:hAnsi="Times New Roman"/>
          <w:i w:val="1"/>
          <w:sz w:val="24"/>
          <w:szCs w:val="24"/>
          <w:rtl w:val="0"/>
        </w:rPr>
        <w:t xml:space="preserve"> ты, учитель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шипение холодного смеха.</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Размыш-шляешь мудро, но недос-статочно мудро</w:t>
      </w:r>
      <w:r w:rsidDel="00000000" w:rsidR="00000000" w:rsidRPr="00000000">
        <w:rPr>
          <w:rFonts w:ascii="Times New Roman" w:cs="Times New Roman" w:eastAsia="Times New Roman" w:hAnsi="Times New Roman"/>
          <w:i w:val="1"/>
          <w:sz w:val="24"/>
          <w:szCs w:val="24"/>
          <w:rtl w:val="0"/>
        </w:rPr>
        <w:t xml:space="preserve">. Как и с-с чарами Крес-стража, абс-сурднос-сть с-скрывает ис-стинный с-секрет. Нас-стоящий Камень — не то, о чём говорит легенда. Нас-стоящая с-сила — не в том, что утверждают ис-стории. Предполагаемый с-создатель Камня — не тот, кто его изготовил. Кто владеет им с-сейчас-с — нос-сит не то имя, с-с которым был рождён. Однако Камень — и правда мо</w:t>
      </w:r>
      <w:r w:rsidDel="00000000" w:rsidR="00000000" w:rsidRPr="00000000">
        <w:rPr>
          <w:rFonts w:ascii="Times New Roman" w:cs="Times New Roman" w:eastAsia="Times New Roman" w:hAnsi="Times New Roman"/>
          <w:i w:val="1"/>
          <w:sz w:val="24"/>
          <w:szCs w:val="24"/>
          <w:rtl w:val="0"/>
        </w:rPr>
        <w:t xml:space="preserve">щ</w:t>
      </w:r>
      <w:r w:rsidDel="00000000" w:rsidR="00000000" w:rsidRPr="00000000">
        <w:rPr>
          <w:rFonts w:ascii="Times New Roman" w:cs="Times New Roman" w:eastAsia="Times New Roman" w:hAnsi="Times New Roman"/>
          <w:i w:val="1"/>
          <w:sz w:val="24"/>
          <w:szCs w:val="24"/>
          <w:rtl w:val="0"/>
        </w:rPr>
        <w:t xml:space="preserve">-щное целительное ус-стройс-ство. Ты с-слышал, чтобы кто-то о нём говорил?</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Только читал в книге.</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Владелец Камня хранит множес-ство знаний. Обучил с-смотрителя ш-школы многим с-секретам. С-смотритель не с-сказал ничего о владельце Камня, ничего о с-самом Камне? Никаких подс-сказок?</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припомню ничего такого, — </w:t>
      </w:r>
      <w:r w:rsidDel="00000000" w:rsidR="00000000" w:rsidRPr="00000000">
        <w:rPr>
          <w:rFonts w:ascii="Times New Roman" w:cs="Times New Roman" w:eastAsia="Times New Roman" w:hAnsi="Times New Roman"/>
          <w:sz w:val="24"/>
          <w:szCs w:val="24"/>
          <w:rtl w:val="0"/>
        </w:rPr>
        <w:t xml:space="preserve">честно ответил Гарри.</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Ах, — </w:t>
      </w:r>
      <w:r w:rsidDel="00000000" w:rsidR="00000000" w:rsidRPr="00000000">
        <w:rPr>
          <w:rFonts w:ascii="Times New Roman" w:cs="Times New Roman" w:eastAsia="Times New Roman" w:hAnsi="Times New Roman"/>
          <w:sz w:val="24"/>
          <w:szCs w:val="24"/>
          <w:rtl w:val="0"/>
        </w:rPr>
        <w:t xml:space="preserve">выдохнула змея.</w:t>
      </w:r>
      <w:r w:rsidDel="00000000" w:rsidR="00000000" w:rsidRPr="00000000">
        <w:rPr>
          <w:rFonts w:ascii="Times New Roman" w:cs="Times New Roman" w:eastAsia="Times New Roman" w:hAnsi="Times New Roman"/>
          <w:i w:val="1"/>
          <w:sz w:val="24"/>
          <w:szCs w:val="24"/>
          <w:rtl w:val="0"/>
        </w:rPr>
        <w:t xml:space="preserve"> — Ах, увы.</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Могу с-спрос-сить с-смотрителя...</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Не с-спраш-шивай его, мальчик. Он плохо вос-спримет вопрос-с.</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Но ес-сли Камень </w:t>
      </w:r>
      <w:r w:rsidDel="00000000" w:rsidR="00000000" w:rsidRPr="00000000">
        <w:rPr>
          <w:rFonts w:ascii="Times New Roman" w:cs="Times New Roman" w:eastAsia="Times New Roman" w:hAnsi="Times New Roman"/>
          <w:i w:val="1"/>
          <w:sz w:val="24"/>
          <w:szCs w:val="24"/>
          <w:rtl w:val="0"/>
        </w:rPr>
        <w:t xml:space="preserve">прос-сто</w:t>
      </w:r>
      <w:r w:rsidDel="00000000" w:rsidR="00000000" w:rsidRPr="00000000">
        <w:rPr>
          <w:rFonts w:ascii="Times New Roman" w:cs="Times New Roman" w:eastAsia="Times New Roman" w:hAnsi="Times New Roman"/>
          <w:i w:val="1"/>
          <w:sz w:val="24"/>
          <w:szCs w:val="24"/>
          <w:rtl w:val="0"/>
        </w:rPr>
        <w:t xml:space="preserve"> лечит...</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С-смотритель ш-школы в это не верит и никогда не поверит. Слиш-шком многие ис-скали Камень или ис-скали знаний владельца Камня. Не с-спраш-шивай. </w:t>
      </w:r>
      <w:r w:rsidDel="00000000" w:rsidR="00000000" w:rsidRPr="00000000">
        <w:rPr>
          <w:rFonts w:ascii="Times New Roman" w:cs="Times New Roman" w:eastAsia="Times New Roman" w:hAnsi="Times New Roman"/>
          <w:i w:val="1"/>
          <w:sz w:val="24"/>
          <w:szCs w:val="24"/>
          <w:rtl w:val="0"/>
        </w:rPr>
        <w:t xml:space="preserve">Нельзя </w:t>
      </w:r>
      <w:r w:rsidDel="00000000" w:rsidR="00000000" w:rsidRPr="00000000">
        <w:rPr>
          <w:rFonts w:ascii="Times New Roman" w:cs="Times New Roman" w:eastAsia="Times New Roman" w:hAnsi="Times New Roman"/>
          <w:i w:val="1"/>
          <w:sz w:val="24"/>
          <w:szCs w:val="24"/>
          <w:rtl w:val="0"/>
        </w:rPr>
        <w:t xml:space="preserve">с-спраш-шивать. Не пытайс-ся заполучить Камень с-сам. Я запре</w:t>
      </w:r>
      <w:r w:rsidDel="00000000" w:rsidR="00000000" w:rsidRPr="00000000">
        <w:rPr>
          <w:rFonts w:ascii="Times New Roman" w:cs="Times New Roman" w:eastAsia="Times New Roman" w:hAnsi="Times New Roman"/>
          <w:i w:val="1"/>
          <w:sz w:val="24"/>
          <w:szCs w:val="24"/>
          <w:rtl w:val="0"/>
        </w:rPr>
        <w:t xml:space="preserve">щ</w:t>
      </w:r>
      <w:r w:rsidDel="00000000" w:rsidR="00000000" w:rsidRPr="00000000">
        <w:rPr>
          <w:rFonts w:ascii="Times New Roman" w:cs="Times New Roman" w:eastAsia="Times New Roman" w:hAnsi="Times New Roman"/>
          <w:i w:val="1"/>
          <w:sz w:val="24"/>
          <w:szCs w:val="24"/>
          <w:rtl w:val="0"/>
        </w:rPr>
        <w:t xml:space="preserve">-щаю.</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кровати снова возник человек.</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достиг предела</w:t>
      </w:r>
      <w:r w:rsidDel="00000000" w:rsidR="00000000" w:rsidRPr="00000000">
        <w:rPr>
          <w:rFonts w:ascii="Times New Roman" w:cs="Times New Roman" w:eastAsia="Times New Roman" w:hAnsi="Times New Roman"/>
          <w:sz w:val="24"/>
          <w:szCs w:val="24"/>
          <w:rtl w:val="0"/>
        </w:rPr>
        <w:t xml:space="preserve">... — сказал профессор Квиррелл. — Я должен... набраться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прежде чем отправиться... в лес... с твоим подарком. А сейчас уходи... но </w:t>
      </w:r>
      <w:r w:rsidDel="00000000" w:rsidR="00000000" w:rsidRPr="00000000">
        <w:rPr>
          <w:rFonts w:ascii="Times New Roman" w:cs="Times New Roman" w:eastAsia="Times New Roman" w:hAnsi="Times New Roman"/>
          <w:sz w:val="24"/>
          <w:szCs w:val="24"/>
          <w:rtl w:val="0"/>
        </w:rPr>
        <w:t xml:space="preserve">поддержи </w:t>
      </w:r>
      <w:r w:rsidDel="00000000" w:rsidR="00000000" w:rsidRPr="00000000">
        <w:rPr>
          <w:rFonts w:ascii="Times New Roman" w:cs="Times New Roman" w:eastAsia="Times New Roman" w:hAnsi="Times New Roman"/>
          <w:sz w:val="24"/>
          <w:szCs w:val="24"/>
          <w:rtl w:val="0"/>
        </w:rPr>
        <w:t xml:space="preserve">трансфигурацию... перед уходом...</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коснулся волшебной палочкой белого камня, лежащего на платке, обновляя чары </w:t>
      </w:r>
      <w:r w:rsidDel="00000000" w:rsidR="00000000" w:rsidRPr="00000000">
        <w:rPr>
          <w:rFonts w:ascii="Times New Roman" w:cs="Times New Roman" w:eastAsia="Times New Roman" w:hAnsi="Times New Roman"/>
          <w:sz w:val="24"/>
          <w:szCs w:val="24"/>
          <w:rtl w:val="0"/>
        </w:rPr>
        <w:t xml:space="preserve">трансфигураци</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Чар должно хватить на один час и пятьдесят три минуты, — сказал Гарри.</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делаешь... успе</w:t>
      </w:r>
      <w:r w:rsidDel="00000000" w:rsidR="00000000" w:rsidRPr="00000000">
        <w:rPr>
          <w:rFonts w:ascii="Times New Roman" w:cs="Times New Roman" w:eastAsia="Times New Roman" w:hAnsi="Times New Roman"/>
          <w:sz w:val="24"/>
          <w:szCs w:val="24"/>
          <w:rtl w:val="0"/>
        </w:rPr>
        <w:t xml:space="preserve">хи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w:t>
      </w:r>
      <w:r w:rsidDel="00000000" w:rsidR="00000000" w:rsidRPr="00000000">
        <w:rPr>
          <w:rFonts w:ascii="Times New Roman" w:cs="Times New Roman" w:eastAsia="Times New Roman" w:hAnsi="Times New Roman"/>
          <w:sz w:val="24"/>
          <w:szCs w:val="24"/>
          <w:rtl w:val="0"/>
        </w:rPr>
        <w:t xml:space="preserve">равнению с началом школьного года его трансфигурация теперь держалась гораздо дольше. Заклинания второго курса давались ему легко, без напряжения, что было неудивительно — ему исполнится двенадцать меньше чем через два месяца. Гарри даже мог использовать чары Забвения, если бы кому-то потребовалось забыть все воспоминания, связанные </w:t>
      </w:r>
      <w:r w:rsidDel="00000000" w:rsidR="00000000" w:rsidRPr="00000000">
        <w:rPr>
          <w:rFonts w:ascii="Times New Roman" w:cs="Times New Roman" w:eastAsia="Times New Roman" w:hAnsi="Times New Roman"/>
          <w:sz w:val="24"/>
          <w:szCs w:val="24"/>
          <w:rtl w:val="0"/>
        </w:rPr>
        <w:t xml:space="preserve">с левой рукой</w:t>
      </w:r>
      <w:r w:rsidDel="00000000" w:rsidR="00000000" w:rsidRPr="00000000">
        <w:rPr>
          <w:rFonts w:ascii="Times New Roman" w:cs="Times New Roman" w:eastAsia="Times New Roman" w:hAnsi="Times New Roman"/>
          <w:sz w:val="24"/>
          <w:szCs w:val="24"/>
          <w:rtl w:val="0"/>
        </w:rPr>
        <w:t xml:space="preserve">. Он медленно, с самого низа, поднимался по лестнице силы.</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ум пришла потенциально печальная </w:t>
      </w:r>
      <w:r w:rsidDel="00000000" w:rsidR="00000000" w:rsidRPr="00000000">
        <w:rPr>
          <w:rFonts w:ascii="Times New Roman" w:cs="Times New Roman" w:eastAsia="Times New Roman" w:hAnsi="Times New Roman"/>
          <w:sz w:val="24"/>
          <w:szCs w:val="24"/>
          <w:rtl w:val="0"/>
        </w:rPr>
        <w:t xml:space="preserve">мысль</w:t>
      </w:r>
      <w:r w:rsidDel="00000000" w:rsidR="00000000" w:rsidRPr="00000000">
        <w:rPr>
          <w:rFonts w:ascii="Times New Roman" w:cs="Times New Roman" w:eastAsia="Times New Roman" w:hAnsi="Times New Roman"/>
          <w:sz w:val="24"/>
          <w:szCs w:val="24"/>
          <w:rtl w:val="0"/>
        </w:rPr>
        <w:t xml:space="preserve">, мысль о том, что с открытием одной двери закрывается другая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Гарри её отбросил.</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left="90" w:firstLine="4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color w:val="ffffff"/>
          <w:sz w:val="24"/>
          <w:szCs w:val="24"/>
          <w:shd w:fill="999999"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лазарета закрылась за Гарри. Мальчик-Который-Выжил шёл быстро и целеустремлённо, на ходу запахивая Мантию невидимости. </w:t>
      </w:r>
      <w:r w:rsidDel="00000000" w:rsidR="00000000" w:rsidRPr="00000000">
        <w:rPr>
          <w:rFonts w:ascii="Times New Roman" w:cs="Times New Roman" w:eastAsia="Times New Roman" w:hAnsi="Times New Roman"/>
          <w:sz w:val="24"/>
          <w:szCs w:val="24"/>
          <w:rtl w:val="0"/>
        </w:rPr>
        <w:t xml:space="preserve">Предположительно</w:t>
      </w:r>
      <w:r w:rsidDel="00000000" w:rsidR="00000000" w:rsidRPr="00000000">
        <w:rPr>
          <w:rFonts w:ascii="Times New Roman" w:cs="Times New Roman" w:eastAsia="Times New Roman" w:hAnsi="Times New Roman"/>
          <w:sz w:val="24"/>
          <w:szCs w:val="24"/>
          <w:rtl w:val="0"/>
        </w:rPr>
        <w:t xml:space="preserve">, вскоре профессор Квиррелл попросит о помощи, и трое старшекурсников проводят профессора Защиты в какое-то тихое место, например, в лес, под предлогом желания посмотреть на озеро или чего-то в этом духе. В место, где профессор Защиты сможет безопасно съесть единорога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того как спадёт трансфигурация, наложенная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затем профессору Квирреллу станет лучше на какое-то время. Он вновь обретёт прежнюю силу, но на гораздо более короткий срок.</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прод</w:t>
      </w:r>
      <w:r w:rsidDel="00000000" w:rsidR="00000000" w:rsidRPr="00000000">
        <w:rPr>
          <w:rFonts w:ascii="Times New Roman" w:cs="Times New Roman" w:eastAsia="Times New Roman" w:hAnsi="Times New Roman"/>
          <w:sz w:val="24"/>
          <w:szCs w:val="24"/>
          <w:rtl w:val="0"/>
        </w:rPr>
        <w:t xml:space="preserve">лится долго.</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Кулаки Гарри сжались, напряжение </w:t>
      </w:r>
      <w:r w:rsidDel="00000000" w:rsidR="00000000" w:rsidRPr="00000000">
        <w:rPr>
          <w:rFonts w:ascii="Times New Roman" w:cs="Times New Roman" w:eastAsia="Times New Roman" w:hAnsi="Times New Roman"/>
          <w:sz w:val="24"/>
          <w:szCs w:val="24"/>
          <w:rtl w:val="0"/>
        </w:rPr>
        <w:t xml:space="preserve">растеклось по рукам в пальцы</w:t>
      </w:r>
      <w:r w:rsidDel="00000000" w:rsidR="00000000" w:rsidRPr="00000000">
        <w:rPr>
          <w:rFonts w:ascii="Times New Roman" w:cs="Times New Roman" w:eastAsia="Times New Roman" w:hAnsi="Times New Roman"/>
          <w:sz w:val="24"/>
          <w:szCs w:val="24"/>
          <w:rtl w:val="0"/>
        </w:rPr>
        <w:t xml:space="preserve">. Если бы курс лечения </w:t>
      </w:r>
      <w:r w:rsidDel="00000000" w:rsidR="00000000" w:rsidRPr="00000000">
        <w:rPr>
          <w:rFonts w:ascii="Times New Roman" w:cs="Times New Roman" w:eastAsia="Times New Roman" w:hAnsi="Times New Roman"/>
          <w:sz w:val="24"/>
          <w:szCs w:val="24"/>
          <w:rtl w:val="0"/>
        </w:rPr>
        <w:t xml:space="preserve">профессора</w:t>
      </w:r>
      <w:r w:rsidDel="00000000" w:rsidR="00000000" w:rsidRPr="00000000">
        <w:rPr>
          <w:rFonts w:ascii="Times New Roman" w:cs="Times New Roman" w:eastAsia="Times New Roman" w:hAnsi="Times New Roman"/>
          <w:sz w:val="24"/>
          <w:szCs w:val="24"/>
          <w:rtl w:val="0"/>
        </w:rPr>
        <w:t xml:space="preserve"> Защиты не был прерван Гарри и аврорами, которых он же и привёл в Хогвартс...</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Глупо винить себя. Гарри знал, что это глупо, но его мозг всё равно продолжал это делать. Он </w:t>
      </w:r>
      <w:r w:rsidDel="00000000" w:rsidR="00000000" w:rsidRPr="00000000">
        <w:rPr>
          <w:rFonts w:ascii="Times New Roman" w:cs="Times New Roman" w:eastAsia="Times New Roman" w:hAnsi="Times New Roman"/>
          <w:sz w:val="24"/>
          <w:szCs w:val="24"/>
          <w:rtl w:val="0"/>
        </w:rPr>
        <w:t xml:space="preserve">искал</w:t>
      </w:r>
      <w:r w:rsidDel="00000000" w:rsidR="00000000" w:rsidRPr="00000000">
        <w:rPr>
          <w:rFonts w:ascii="Times New Roman" w:cs="Times New Roman" w:eastAsia="Times New Roman" w:hAnsi="Times New Roman"/>
          <w:sz w:val="24"/>
          <w:szCs w:val="24"/>
          <w:rtl w:val="0"/>
        </w:rPr>
        <w:t xml:space="preserve">, аккуратно </w:t>
      </w:r>
      <w:r w:rsidDel="00000000" w:rsidR="00000000" w:rsidRPr="00000000">
        <w:rPr>
          <w:rFonts w:ascii="Times New Roman" w:cs="Times New Roman" w:eastAsia="Times New Roman" w:hAnsi="Times New Roman"/>
          <w:sz w:val="24"/>
          <w:szCs w:val="24"/>
          <w:rtl w:val="0"/>
        </w:rPr>
        <w:t xml:space="preserve">перебирал и отмечал причины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 которым в этом была его вина, независимо от того, насколько глубоко ему приходилось копать.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мозг Гарри умел огорчаться только тогда, когда что-то происходило по его вине.</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Трое семикурсников с серьёзным и обеспокоенным видом разминулись с невидимым Гарри в коридоре, ведущем в лазарет, где их </w:t>
      </w:r>
      <w:r w:rsidDel="00000000" w:rsidR="00000000" w:rsidRPr="00000000">
        <w:rPr>
          <w:rFonts w:ascii="Times New Roman" w:cs="Times New Roman" w:eastAsia="Times New Roman" w:hAnsi="Times New Roman"/>
          <w:sz w:val="24"/>
          <w:szCs w:val="24"/>
          <w:rtl w:val="0"/>
        </w:rPr>
        <w:t xml:space="preserve">ждал</w:t>
      </w:r>
      <w:r w:rsidDel="00000000" w:rsidR="00000000" w:rsidRPr="00000000">
        <w:rPr>
          <w:rFonts w:ascii="Times New Roman" w:cs="Times New Roman" w:eastAsia="Times New Roman" w:hAnsi="Times New Roman"/>
          <w:sz w:val="24"/>
          <w:szCs w:val="24"/>
          <w:rtl w:val="0"/>
        </w:rPr>
        <w:t xml:space="preserve"> профессор. Так выглядят другие люди, когда они огорчены?</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на каком-то уровне, им действительно было </w:t>
      </w:r>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как и думал профессор Квиррелл?</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 Смертельного проклятия есть второй уровень.</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решил загадку сразу же, как только её услышал, как будто бы это знание всегда было внутри него, выжидая, чтобы стать явным.</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однажды читал</w:t>
      </w:r>
      <w:r w:rsidDel="00000000" w:rsidR="00000000" w:rsidRPr="00000000">
        <w:rPr>
          <w:rFonts w:ascii="Times New Roman" w:cs="Times New Roman" w:eastAsia="Times New Roman" w:hAnsi="Times New Roman"/>
          <w:sz w:val="24"/>
          <w:szCs w:val="24"/>
          <w:rtl w:val="0"/>
        </w:rPr>
        <w:t xml:space="preserve"> в какой-то книге, что противоположностью счастья является не грусть, а скука. Автор писал, что, когда ты хочешь быть счастливым, ты ищешь не то, что сделает тебя счастливым, а то, что тебя увлечёт. И по той же логике ненависть не была полной противоположностью любви. Даже ненависть является в своём роде уважением, которое ты испытываешь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чьему-то существованию. Если кто-то заботит тебя настолько, что ты предпочёл бы видеть его мёртвым, а не живым, значит, ты думаешь о нём.</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посетила его уже давно, ещё перед судом, в разговоре с Гермионой, когда она сказала что-то о предвзятости магической Британии и привела</w:t>
      </w:r>
      <w:r w:rsidDel="00000000" w:rsidR="00000000" w:rsidRPr="00000000">
        <w:rPr>
          <w:rFonts w:ascii="Times New Roman" w:cs="Times New Roman" w:eastAsia="Times New Roman" w:hAnsi="Times New Roman"/>
          <w:sz w:val="24"/>
          <w:szCs w:val="24"/>
          <w:rtl w:val="0"/>
        </w:rPr>
        <w:t xml:space="preserve"> серьёзные и свежие аргументы</w:t>
      </w:r>
      <w:r w:rsidDel="00000000" w:rsidR="00000000" w:rsidRPr="00000000">
        <w:rPr>
          <w:rFonts w:ascii="Times New Roman" w:cs="Times New Roman" w:eastAsia="Times New Roman" w:hAnsi="Times New Roman"/>
          <w:sz w:val="24"/>
          <w:szCs w:val="24"/>
          <w:rtl w:val="0"/>
        </w:rPr>
        <w:t xml:space="preserve">. И Гарри тогда подумал, но не стал говорить, что, по крайней мере, магическая Британия позволила ей учиться в Хогвартсе, чтобы </w:t>
      </w:r>
      <w:r w:rsidDel="00000000" w:rsidR="00000000" w:rsidRPr="00000000">
        <w:rPr>
          <w:rFonts w:ascii="Times New Roman" w:cs="Times New Roman" w:eastAsia="Times New Roman" w:hAnsi="Times New Roman"/>
          <w:sz w:val="24"/>
          <w:szCs w:val="24"/>
          <w:rtl w:val="0"/>
        </w:rPr>
        <w:t xml:space="preserve">выра</w:t>
      </w:r>
      <w:r w:rsidDel="00000000" w:rsidR="00000000" w:rsidRPr="00000000">
        <w:rPr>
          <w:rFonts w:ascii="Times New Roman" w:cs="Times New Roman" w:eastAsia="Times New Roman" w:hAnsi="Times New Roman"/>
          <w:sz w:val="24"/>
          <w:szCs w:val="24"/>
          <w:rtl w:val="0"/>
        </w:rPr>
        <w:t xml:space="preserve">жать своё презрение.</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отличие от </w:t>
      </w:r>
      <w:r w:rsidDel="00000000" w:rsidR="00000000" w:rsidRPr="00000000">
        <w:rPr>
          <w:rFonts w:ascii="Times New Roman" w:cs="Times New Roman" w:eastAsia="Times New Roman" w:hAnsi="Times New Roman"/>
          <w:sz w:val="24"/>
          <w:szCs w:val="24"/>
          <w:rtl w:val="0"/>
        </w:rPr>
        <w:t xml:space="preserve">некоторых </w:t>
      </w:r>
      <w:r w:rsidDel="00000000" w:rsidR="00000000" w:rsidRPr="00000000">
        <w:rPr>
          <w:rFonts w:ascii="Times New Roman" w:cs="Times New Roman" w:eastAsia="Times New Roman" w:hAnsi="Times New Roman"/>
          <w:sz w:val="24"/>
          <w:szCs w:val="24"/>
          <w:rtl w:val="0"/>
        </w:rPr>
        <w:t xml:space="preserve">людей, живущих в </w:t>
      </w:r>
      <w:r w:rsidDel="00000000" w:rsidR="00000000" w:rsidRPr="00000000">
        <w:rPr>
          <w:rFonts w:ascii="Times New Roman" w:cs="Times New Roman" w:eastAsia="Times New Roman" w:hAnsi="Times New Roman"/>
          <w:sz w:val="24"/>
          <w:szCs w:val="24"/>
          <w:rtl w:val="0"/>
        </w:rPr>
        <w:t xml:space="preserve">некоторых </w:t>
      </w:r>
      <w:r w:rsidDel="00000000" w:rsidR="00000000" w:rsidRPr="00000000">
        <w:rPr>
          <w:rFonts w:ascii="Times New Roman" w:cs="Times New Roman" w:eastAsia="Times New Roman" w:hAnsi="Times New Roman"/>
          <w:sz w:val="24"/>
          <w:szCs w:val="24"/>
          <w:rtl w:val="0"/>
        </w:rPr>
        <w:t xml:space="preserve">странах, которые, как </w:t>
      </w:r>
      <w:r w:rsidDel="00000000" w:rsidR="00000000" w:rsidRPr="00000000">
        <w:rPr>
          <w:rFonts w:ascii="Times New Roman" w:cs="Times New Roman" w:eastAsia="Times New Roman" w:hAnsi="Times New Roman"/>
          <w:i w:val="1"/>
          <w:sz w:val="24"/>
          <w:szCs w:val="24"/>
          <w:rtl w:val="0"/>
        </w:rPr>
        <w:t xml:space="preserve">говорят</w:t>
      </w:r>
      <w:r w:rsidDel="00000000" w:rsidR="00000000" w:rsidRPr="00000000">
        <w:rPr>
          <w:rFonts w:ascii="Times New Roman" w:cs="Times New Roman" w:eastAsia="Times New Roman" w:hAnsi="Times New Roman"/>
          <w:sz w:val="24"/>
          <w:szCs w:val="24"/>
          <w:rtl w:val="0"/>
        </w:rPr>
        <w:t xml:space="preserve">, являются такими же людьми, как и все остальные, и которые,</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i w:val="1"/>
          <w:sz w:val="24"/>
          <w:szCs w:val="24"/>
          <w:rtl w:val="0"/>
        </w:rPr>
        <w:t xml:space="preserve">говорят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считаются </w:t>
      </w:r>
      <w:r w:rsidDel="00000000" w:rsidR="00000000" w:rsidRPr="00000000">
        <w:rPr>
          <w:rFonts w:ascii="Times New Roman" w:cs="Times New Roman" w:eastAsia="Times New Roman" w:hAnsi="Times New Roman"/>
          <w:sz w:val="24"/>
          <w:szCs w:val="24"/>
          <w:rtl w:val="0"/>
        </w:rPr>
        <w:t xml:space="preserve">разумными </w:t>
      </w:r>
      <w:r w:rsidDel="00000000" w:rsidR="00000000" w:rsidRPr="00000000">
        <w:rPr>
          <w:rFonts w:ascii="Times New Roman" w:cs="Times New Roman" w:eastAsia="Times New Roman" w:hAnsi="Times New Roman"/>
          <w:sz w:val="24"/>
          <w:szCs w:val="24"/>
          <w:rtl w:val="0"/>
        </w:rPr>
        <w:t xml:space="preserve">существами, более ценными, чем любой единорог. Но кому, тем не менее, не позволено жить в магловской Британии. Как минимум, по этой причине у маглов не было права </w:t>
      </w:r>
      <w:r w:rsidDel="00000000" w:rsidR="00000000" w:rsidRPr="00000000">
        <w:rPr>
          <w:rFonts w:ascii="Times New Roman" w:cs="Times New Roman" w:eastAsia="Times New Roman" w:hAnsi="Times New Roman"/>
          <w:sz w:val="24"/>
          <w:szCs w:val="24"/>
          <w:rtl w:val="0"/>
        </w:rPr>
        <w:t xml:space="preserve">задирать нос </w:t>
      </w:r>
      <w:r w:rsidDel="00000000" w:rsidR="00000000" w:rsidRPr="00000000">
        <w:rPr>
          <w:rFonts w:ascii="Times New Roman" w:cs="Times New Roman" w:eastAsia="Times New Roman" w:hAnsi="Times New Roman"/>
          <w:sz w:val="24"/>
          <w:szCs w:val="24"/>
          <w:rtl w:val="0"/>
        </w:rPr>
        <w:t xml:space="preserve">перед волшебниками. Маглорождённым в магической Британии приходилось несладко, но их, по крайней мере, туда впускали, поэтому они могли получить направленные в них плевки лично.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смертоноснее ненависти и не имеет предела?</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90" w:firstLine="4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Равнодушие, — прошептал Гарри вслух секрет заклинания, которое он никогда не сможет использова</w:t>
      </w:r>
      <w:r w:rsidDel="00000000" w:rsidR="00000000" w:rsidRPr="00000000">
        <w:rPr>
          <w:rFonts w:ascii="Times New Roman" w:cs="Times New Roman" w:eastAsia="Times New Roman" w:hAnsi="Times New Roman"/>
          <w:sz w:val="24"/>
          <w:szCs w:val="24"/>
          <w:rtl w:val="0"/>
        </w:rPr>
        <w:t xml:space="preserve">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одолжил свой путь в библиотеку, чтобы найти и прочитать хоть что-то о Философском К</w:t>
      </w:r>
      <w:r w:rsidDel="00000000" w:rsidR="00000000" w:rsidRPr="00000000">
        <w:rPr>
          <w:rFonts w:ascii="Times New Roman" w:cs="Times New Roman" w:eastAsia="Times New Roman" w:hAnsi="Times New Roman"/>
          <w:sz w:val="24"/>
          <w:szCs w:val="24"/>
          <w:rtl w:val="0"/>
        </w:rPr>
        <w:t xml:space="preserve">амне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