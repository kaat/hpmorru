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200" w:line="240" w:lineRule="auto"/>
        <w:ind w:firstLine="423.0708661417322"/>
        <w:contextualSpacing w:val="0"/>
        <w:jc w:val="center"/>
      </w:pPr>
      <w:bookmarkStart w:colFirst="0" w:colLast="0" w:name="h.67c8koghaban" w:id="0"/>
      <w:bookmarkEnd w:id="0"/>
      <w:r w:rsidDel="00000000" w:rsidR="00000000" w:rsidRPr="00000000">
        <w:rPr>
          <w:rFonts w:ascii="Times New Roman" w:cs="Times New Roman" w:eastAsia="Times New Roman" w:hAnsi="Times New Roman"/>
          <w:sz w:val="24"/>
          <w:szCs w:val="24"/>
          <w:rtl w:val="0"/>
        </w:rPr>
        <w:t xml:space="preserve">Глава 119. </w:t>
      </w:r>
      <w:r w:rsidDel="00000000" w:rsidR="00000000" w:rsidRPr="00000000">
        <w:rPr>
          <w:rFonts w:ascii="Times New Roman" w:cs="Times New Roman" w:eastAsia="Times New Roman" w:hAnsi="Times New Roman"/>
          <w:sz w:val="24"/>
          <w:szCs w:val="24"/>
          <w:rtl w:val="0"/>
        </w:rPr>
        <w:t xml:space="preserve">Мне есть что защищать</w:t>
      </w:r>
      <w:r w:rsidDel="00000000" w:rsidR="00000000" w:rsidRPr="00000000">
        <w:rPr>
          <w:rFonts w:ascii="Times New Roman" w:cs="Times New Roman" w:eastAsia="Times New Roman" w:hAnsi="Times New Roman"/>
          <w:sz w:val="24"/>
          <w:szCs w:val="24"/>
          <w:rtl w:val="0"/>
        </w:rPr>
        <w:t xml:space="preserve">. Альбус Дамблдор</w:t>
      </w:r>
    </w:p>
    <w:p w:rsidR="00000000" w:rsidDel="00000000" w:rsidP="00000000" w:rsidRDefault="00000000" w:rsidRPr="00000000">
      <w:pPr>
        <w:spacing w:after="0" w:before="0" w:line="240" w:lineRule="auto"/>
        <w:ind w:left="0" w:firstLine="423.0708661417322"/>
        <w:contextualSpacing w:val="0"/>
      </w:pP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стоял перед горгульями, охранявшими кабинет директора… нет, директрисы. </w:t>
      </w:r>
      <w:r w:rsidDel="00000000" w:rsidR="00000000" w:rsidRPr="00000000">
        <w:rPr>
          <w:rFonts w:ascii="Times New Roman" w:cs="Times New Roman" w:eastAsia="Times New Roman" w:hAnsi="Times New Roman"/>
          <w:sz w:val="24"/>
          <w:szCs w:val="24"/>
          <w:rtl w:val="0"/>
        </w:rPr>
        <w:t xml:space="preserve">Его направила сюда профессор Синистра, </w:t>
      </w:r>
      <w:r w:rsidDel="00000000" w:rsidR="00000000" w:rsidRPr="00000000">
        <w:rPr>
          <w:rFonts w:ascii="Times New Roman" w:cs="Times New Roman" w:eastAsia="Times New Roman" w:hAnsi="Times New Roman"/>
          <w:sz w:val="24"/>
          <w:szCs w:val="24"/>
          <w:rtl w:val="0"/>
        </w:rPr>
        <w:t xml:space="preserve">сказав</w:t>
      </w:r>
      <w:r w:rsidDel="00000000" w:rsidR="00000000" w:rsidRPr="00000000">
        <w:rPr>
          <w:rFonts w:ascii="Times New Roman" w:cs="Times New Roman" w:eastAsia="Times New Roman" w:hAnsi="Times New Roman"/>
          <w:sz w:val="24"/>
          <w:szCs w:val="24"/>
          <w:rtl w:val="0"/>
        </w:rPr>
        <w:t xml:space="preserve">, что вопрос срочный, но горгульи Гарри не пропускали.</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Утренние э</w:t>
      </w:r>
      <w:r w:rsidDel="00000000" w:rsidR="00000000" w:rsidRPr="00000000">
        <w:rPr>
          <w:rFonts w:ascii="Times New Roman" w:cs="Times New Roman" w:eastAsia="Times New Roman" w:hAnsi="Times New Roman"/>
          <w:sz w:val="24"/>
          <w:szCs w:val="24"/>
          <w:rtl w:val="0"/>
        </w:rPr>
        <w:t xml:space="preserve">ксперименты показали, </w:t>
      </w:r>
      <w:r w:rsidDel="00000000" w:rsidR="00000000" w:rsidRPr="00000000">
        <w:rPr>
          <w:rFonts w:ascii="Times New Roman" w:cs="Times New Roman" w:eastAsia="Times New Roman" w:hAnsi="Times New Roman"/>
          <w:sz w:val="24"/>
          <w:szCs w:val="24"/>
          <w:rtl w:val="0"/>
        </w:rPr>
        <w:t xml:space="preserve">что Камень делает постоянной </w:t>
      </w:r>
      <w:r w:rsidDel="00000000" w:rsidR="00000000" w:rsidRPr="00000000">
        <w:rPr>
          <w:rFonts w:ascii="Times New Roman" w:cs="Times New Roman" w:eastAsia="Times New Roman" w:hAnsi="Times New Roman"/>
          <w:sz w:val="24"/>
          <w:szCs w:val="24"/>
          <w:rtl w:val="0"/>
        </w:rPr>
        <w:t xml:space="preserve">одну трансфигурацию</w:t>
      </w:r>
      <w:r w:rsidDel="00000000" w:rsidR="00000000" w:rsidRPr="00000000">
        <w:rPr>
          <w:rFonts w:ascii="Times New Roman" w:cs="Times New Roman" w:eastAsia="Times New Roman" w:hAnsi="Times New Roman"/>
          <w:sz w:val="24"/>
          <w:szCs w:val="24"/>
          <w:rtl w:val="0"/>
        </w:rPr>
        <w:t xml:space="preserve"> каждые</w:t>
      </w:r>
      <w:r w:rsidDel="00000000" w:rsidR="00000000" w:rsidRPr="00000000">
        <w:rPr>
          <w:rFonts w:ascii="Times New Roman" w:cs="Times New Roman" w:eastAsia="Times New Roman" w:hAnsi="Times New Roman"/>
          <w:sz w:val="24"/>
          <w:szCs w:val="24"/>
          <w:rtl w:val="0"/>
        </w:rPr>
        <w:t xml:space="preserve"> три</w:t>
      </w:r>
      <w:r w:rsidDel="00000000" w:rsidR="00000000" w:rsidRPr="00000000">
        <w:rPr>
          <w:rFonts w:ascii="Times New Roman" w:cs="Times New Roman" w:eastAsia="Times New Roman" w:hAnsi="Times New Roman"/>
          <w:sz w:val="24"/>
          <w:szCs w:val="24"/>
          <w:rtl w:val="0"/>
        </w:rPr>
        <w:t xml:space="preserve"> минуты пятьдесят четыре секунды,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независимо от размера трансфигурированного объекта</w:t>
      </w:r>
      <w:r w:rsidDel="00000000" w:rsidR="00000000" w:rsidRPr="00000000">
        <w:rPr>
          <w:rFonts w:ascii="Times New Roman" w:cs="Times New Roman" w:eastAsia="Times New Roman" w:hAnsi="Times New Roman"/>
          <w:sz w:val="24"/>
          <w:szCs w:val="24"/>
          <w:rtl w:val="0"/>
        </w:rPr>
        <w:t xml:space="preserve">. Один раз, когда Гарри, устроившись в тёмном чулане, освещал Философский Камень самым мощным своим </w:t>
      </w:r>
      <w:r w:rsidDel="00000000" w:rsidR="00000000" w:rsidRPr="00000000">
        <w:rPr>
          <w:rFonts w:ascii="Times New Roman" w:cs="Times New Roman" w:eastAsia="Times New Roman" w:hAnsi="Times New Roman"/>
          <w:sz w:val="24"/>
          <w:szCs w:val="24"/>
          <w:rtl w:val="0"/>
        </w:rPr>
        <w:t xml:space="preserve">фонарём</w:t>
      </w:r>
      <w:r w:rsidDel="00000000" w:rsidR="00000000" w:rsidRPr="00000000">
        <w:rPr>
          <w:rFonts w:ascii="Times New Roman" w:cs="Times New Roman" w:eastAsia="Times New Roman" w:hAnsi="Times New Roman"/>
          <w:sz w:val="24"/>
          <w:szCs w:val="24"/>
          <w:rtl w:val="0"/>
        </w:rPr>
        <w:t xml:space="preserve">, ему показалось, что он заметил внутри куска малинового стекла россыпь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маленьких точек. Но увидеть их ещё раз он так и не смог</w:t>
      </w:r>
      <w:r w:rsidDel="00000000" w:rsidR="00000000" w:rsidRPr="00000000">
        <w:rPr>
          <w:rFonts w:ascii="Times New Roman" w:cs="Times New Roman" w:eastAsia="Times New Roman" w:hAnsi="Times New Roman"/>
          <w:sz w:val="24"/>
          <w:szCs w:val="24"/>
          <w:rtl w:val="0"/>
        </w:rPr>
        <w:t xml:space="preserve"> и теперь подозревал, что они ему просто привиделись. Никаких </w:t>
      </w:r>
      <w:r w:rsidDel="00000000" w:rsidR="00000000" w:rsidRPr="00000000">
        <w:rPr>
          <w:rFonts w:ascii="Times New Roman" w:cs="Times New Roman" w:eastAsia="Times New Roman" w:hAnsi="Times New Roman"/>
          <w:sz w:val="24"/>
          <w:szCs w:val="24"/>
          <w:rtl w:val="0"/>
        </w:rPr>
        <w:t xml:space="preserve">других </w:t>
      </w:r>
      <w:r w:rsidDel="00000000" w:rsidR="00000000" w:rsidRPr="00000000">
        <w:rPr>
          <w:rFonts w:ascii="Times New Roman" w:cs="Times New Roman" w:eastAsia="Times New Roman" w:hAnsi="Times New Roman"/>
          <w:sz w:val="24"/>
          <w:szCs w:val="24"/>
          <w:rtl w:val="0"/>
        </w:rPr>
        <w:t xml:space="preserve">волшебных свойств у Камня Гарри не обнаружил. На мысленные команды Камень тоже не реагировал.</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решил, что до завтрашнего полудня он обязан найти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 как использовать Камень без риска, что кто-то наложит на него руку. Очень тяжело было не думать о том, что прямо сейчас происходит по всему миру, о том, что происходило всегда с начала времён.</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Десять минут спустя появилась Минерва МакГонагалл. Она шла быстрым шагом,</w:t>
      </w:r>
      <w:r w:rsidDel="00000000" w:rsidR="00000000" w:rsidRPr="00000000">
        <w:rPr>
          <w:rFonts w:ascii="Times New Roman" w:cs="Times New Roman" w:eastAsia="Times New Roman" w:hAnsi="Times New Roman"/>
          <w:sz w:val="24"/>
          <w:szCs w:val="24"/>
          <w:rtl w:val="0"/>
        </w:rPr>
        <w:t xml:space="preserve"> с грудой бумаг в руках. </w:t>
      </w:r>
      <w:r w:rsidDel="00000000" w:rsidR="00000000" w:rsidRPr="00000000">
        <w:rPr>
          <w:rFonts w:ascii="Times New Roman" w:cs="Times New Roman" w:eastAsia="Times New Roman" w:hAnsi="Times New Roman"/>
          <w:sz w:val="24"/>
          <w:szCs w:val="24"/>
          <w:rtl w:val="0"/>
        </w:rPr>
        <w:t xml:space="preserve">На ней снова бы</w:t>
      </w:r>
      <w:r w:rsidDel="00000000" w:rsidR="00000000" w:rsidRPr="00000000">
        <w:rPr>
          <w:rFonts w:ascii="Times New Roman" w:cs="Times New Roman" w:eastAsia="Times New Roman" w:hAnsi="Times New Roman"/>
          <w:sz w:val="24"/>
          <w:szCs w:val="24"/>
          <w:rtl w:val="0"/>
        </w:rPr>
        <w:t xml:space="preserve">ла Ра</w:t>
      </w:r>
      <w:r w:rsidDel="00000000" w:rsidR="00000000" w:rsidRPr="00000000">
        <w:rPr>
          <w:rFonts w:ascii="Times New Roman" w:cs="Times New Roman" w:eastAsia="Times New Roman" w:hAnsi="Times New Roman"/>
          <w:sz w:val="24"/>
          <w:szCs w:val="24"/>
          <w:rtl w:val="0"/>
        </w:rPr>
        <w:t xml:space="preserve">спределяющая шля</w:t>
      </w:r>
      <w:r w:rsidDel="00000000" w:rsidR="00000000" w:rsidRPr="00000000">
        <w:rPr>
          <w:rFonts w:ascii="Times New Roman" w:cs="Times New Roman" w:eastAsia="Times New Roman" w:hAnsi="Times New Roman"/>
          <w:sz w:val="24"/>
          <w:szCs w:val="24"/>
          <w:rtl w:val="0"/>
        </w:rPr>
        <w:t xml:space="preserve">па.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Проскрежетал камень: горгульи отвесили директрисе низкий поклон.</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Новый пароль — «Непостоянство», — сказала Минерва горгульям, </w:t>
      </w:r>
      <w:r w:rsidDel="00000000" w:rsidR="00000000" w:rsidRPr="00000000">
        <w:rPr>
          <w:rFonts w:ascii="Times New Roman" w:cs="Times New Roman" w:eastAsia="Times New Roman" w:hAnsi="Times New Roman"/>
          <w:sz w:val="24"/>
          <w:szCs w:val="24"/>
          <w:rtl w:val="0"/>
        </w:rPr>
        <w:t xml:space="preserve">и те расступились</w:t>
      </w:r>
      <w:r w:rsidDel="00000000" w:rsidR="00000000" w:rsidRPr="00000000">
        <w:rPr>
          <w:rFonts w:ascii="Times New Roman" w:cs="Times New Roman" w:eastAsia="Times New Roman" w:hAnsi="Times New Roman"/>
          <w:sz w:val="24"/>
          <w:szCs w:val="24"/>
          <w:rtl w:val="0"/>
        </w:rPr>
        <w:t xml:space="preserve">. — Прошу прощения, мистер Поттер, меня задержали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понял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Минерва зашагала вверх по длинной спиральной лестнице, не дожидаясь, пока ступеньки сами доставят её к дверям кабинета.</w:t>
      </w:r>
      <w:r w:rsidDel="00000000" w:rsidR="00000000" w:rsidRPr="00000000">
        <w:rPr>
          <w:rFonts w:ascii="Times New Roman" w:cs="Times New Roman" w:eastAsia="Times New Roman" w:hAnsi="Times New Roman"/>
          <w:sz w:val="24"/>
          <w:szCs w:val="24"/>
          <w:rtl w:val="0"/>
        </w:rPr>
        <w:t xml:space="preserve"> Гарри последовал за ней.</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w:t>
      </w:r>
      <w:r w:rsidDel="00000000" w:rsidR="00000000" w:rsidRPr="00000000">
        <w:rPr>
          <w:rFonts w:ascii="Times New Roman" w:cs="Times New Roman" w:eastAsia="Times New Roman" w:hAnsi="Times New Roman"/>
          <w:sz w:val="24"/>
          <w:szCs w:val="24"/>
          <w:rtl w:val="0"/>
        </w:rPr>
        <w:t xml:space="preserve">у нас встреча с Амелией Боунс — директором Департамента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агического Правопорядка, Аластором Хмури, с которым вы уже знакомы, и Бартемиусом Краучем — директором Департамента Международного Магического Сотрудничества, — </w:t>
      </w:r>
      <w:r w:rsidDel="00000000" w:rsidR="00000000" w:rsidRPr="00000000">
        <w:rPr>
          <w:rFonts w:ascii="Times New Roman" w:cs="Times New Roman" w:eastAsia="Times New Roman" w:hAnsi="Times New Roman"/>
          <w:sz w:val="24"/>
          <w:szCs w:val="24"/>
          <w:rtl w:val="0"/>
        </w:rPr>
        <w:t xml:space="preserve">на ходу сообщила Минерва</w:t>
      </w:r>
      <w:r w:rsidDel="00000000" w:rsidR="00000000" w:rsidRPr="00000000">
        <w:rPr>
          <w:rFonts w:ascii="Times New Roman" w:cs="Times New Roman" w:eastAsia="Times New Roman" w:hAnsi="Times New Roman"/>
          <w:sz w:val="24"/>
          <w:szCs w:val="24"/>
          <w:rtl w:val="0"/>
        </w:rPr>
        <w:t xml:space="preserve">. — Они такие же преемники Дамблдора, как в</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и 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Как… как там Гермиона? — </w:t>
      </w:r>
      <w:r w:rsidDel="00000000" w:rsidR="00000000" w:rsidRPr="00000000">
        <w:rPr>
          <w:rFonts w:ascii="Times New Roman" w:cs="Times New Roman" w:eastAsia="Times New Roman" w:hAnsi="Times New Roman"/>
          <w:sz w:val="24"/>
          <w:szCs w:val="24"/>
          <w:rtl w:val="0"/>
        </w:rPr>
        <w:t xml:space="preserve">у Гарри впервые появилась возможность задать этот вопрос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Филиус сказал, что она, судя по всему, в шоке. На мой взгляд, это неудивительно. </w:t>
      </w:r>
      <w:r w:rsidDel="00000000" w:rsidR="00000000" w:rsidRPr="00000000">
        <w:rPr>
          <w:rFonts w:ascii="Times New Roman" w:cs="Times New Roman" w:eastAsia="Times New Roman" w:hAnsi="Times New Roman"/>
          <w:sz w:val="24"/>
          <w:szCs w:val="24"/>
          <w:rtl w:val="0"/>
        </w:rPr>
        <w:t xml:space="preserve">Она сразу спросила, где вы, ей ответили, что вы на квиддичном матче, она спросила, где вы на самом деле, и отказалась разговаривать с кем бы то ни было, пока ей не дадут поговорить с вами.</w:t>
      </w:r>
      <w:r w:rsidDel="00000000" w:rsidR="00000000" w:rsidRPr="00000000">
        <w:rPr>
          <w:rFonts w:ascii="Times New Roman" w:cs="Times New Roman" w:eastAsia="Times New Roman" w:hAnsi="Times New Roman"/>
          <w:sz w:val="24"/>
          <w:szCs w:val="24"/>
          <w:rtl w:val="0"/>
        </w:rPr>
        <w:t xml:space="preserve"> Её доставили в святого Мунго, где… — похоже, директрису что-то несколько смущало, — стандартные диагностические чары </w:t>
      </w:r>
      <w:r w:rsidDel="00000000" w:rsidR="00000000" w:rsidRPr="00000000">
        <w:rPr>
          <w:rFonts w:ascii="Times New Roman" w:cs="Times New Roman" w:eastAsia="Times New Roman" w:hAnsi="Times New Roman"/>
          <w:sz w:val="24"/>
          <w:szCs w:val="24"/>
          <w:rtl w:val="0"/>
        </w:rPr>
        <w:t xml:space="preserve">показали</w:t>
      </w:r>
      <w:r w:rsidDel="00000000" w:rsidR="00000000" w:rsidRPr="00000000">
        <w:rPr>
          <w:rFonts w:ascii="Times New Roman" w:cs="Times New Roman" w:eastAsia="Times New Roman" w:hAnsi="Times New Roman"/>
          <w:sz w:val="24"/>
          <w:szCs w:val="24"/>
          <w:rtl w:val="0"/>
        </w:rPr>
        <w:t xml:space="preserve">, что мисс Грейнджер — здоровый единорог в прекрасной физической форме, </w:t>
      </w:r>
      <w:r w:rsidDel="00000000" w:rsidR="00000000" w:rsidRPr="00000000">
        <w:rPr>
          <w:rFonts w:ascii="Times New Roman" w:cs="Times New Roman" w:eastAsia="Times New Roman" w:hAnsi="Times New Roman"/>
          <w:sz w:val="24"/>
          <w:szCs w:val="24"/>
          <w:rtl w:val="0"/>
        </w:rPr>
        <w:t xml:space="preserve">разве что </w:t>
      </w:r>
      <w:r w:rsidDel="00000000" w:rsidR="00000000" w:rsidRPr="00000000">
        <w:rPr>
          <w:rFonts w:ascii="Times New Roman" w:cs="Times New Roman" w:eastAsia="Times New Roman" w:hAnsi="Times New Roman"/>
          <w:sz w:val="24"/>
          <w:szCs w:val="24"/>
          <w:rtl w:val="0"/>
        </w:rPr>
        <w:t xml:space="preserve">её гриву нужно тщательно расч</w:t>
      </w:r>
      <w:r w:rsidDel="00000000" w:rsidR="00000000" w:rsidRPr="00000000">
        <w:rPr>
          <w:rFonts w:ascii="Times New Roman" w:cs="Times New Roman" w:eastAsia="Times New Roman" w:hAnsi="Times New Roman"/>
          <w:sz w:val="24"/>
          <w:szCs w:val="24"/>
          <w:rtl w:val="0"/>
        </w:rPr>
        <w:t xml:space="preserve">есать. При этом чары для определения действующей магии утверждали,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 постоянно трансформируется в другую форму.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Какой-то Невыразимец до того, как Филиус его… э-э, выдворил, произнёс несколько заклинаний, </w:t>
      </w:r>
      <w:r w:rsidDel="00000000" w:rsidR="00000000" w:rsidRPr="00000000">
        <w:rPr>
          <w:rFonts w:ascii="Times New Roman" w:cs="Times New Roman" w:eastAsia="Times New Roman" w:hAnsi="Times New Roman"/>
          <w:sz w:val="24"/>
          <w:szCs w:val="24"/>
          <w:rtl w:val="0"/>
        </w:rPr>
        <w:t xml:space="preserve">которые ему, возможно, не следовало бы знать, и заявил, что душа Гермионы здорова, но находится по меньшей мере в миле от её тела. </w:t>
      </w:r>
      <w:r w:rsidDel="00000000" w:rsidR="00000000" w:rsidRPr="00000000">
        <w:rPr>
          <w:rFonts w:ascii="Times New Roman" w:cs="Times New Roman" w:eastAsia="Times New Roman" w:hAnsi="Times New Roman"/>
          <w:sz w:val="24"/>
          <w:szCs w:val="24"/>
          <w:rtl w:val="0"/>
        </w:rPr>
        <w:t xml:space="preserve">На этом старшие лекари сдались. Сейчас она находится в палате с крысами и мухами…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Где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Прошу прощения, мистер Поттер</w:t>
      </w:r>
      <w:r w:rsidDel="00000000" w:rsidR="00000000" w:rsidRPr="00000000">
        <w:rPr>
          <w:rFonts w:ascii="Times New Roman" w:cs="Times New Roman" w:eastAsia="Times New Roman" w:hAnsi="Times New Roman"/>
          <w:sz w:val="24"/>
          <w:szCs w:val="24"/>
          <w:rtl w:val="0"/>
        </w:rPr>
        <w:t xml:space="preserve">, это трансфигурационный </w:t>
      </w:r>
      <w:r w:rsidDel="00000000" w:rsidR="00000000" w:rsidRPr="00000000">
        <w:rPr>
          <w:rFonts w:ascii="Times New Roman" w:cs="Times New Roman" w:eastAsia="Times New Roman" w:hAnsi="Times New Roman"/>
          <w:sz w:val="24"/>
          <w:szCs w:val="24"/>
          <w:rtl w:val="0"/>
        </w:rPr>
        <w:t xml:space="preserve">жаргон</w:t>
      </w:r>
      <w:r w:rsidDel="00000000" w:rsidR="00000000" w:rsidRPr="00000000">
        <w:rPr>
          <w:rFonts w:ascii="Times New Roman" w:cs="Times New Roman" w:eastAsia="Times New Roman" w:hAnsi="Times New Roman"/>
          <w:sz w:val="24"/>
          <w:szCs w:val="24"/>
          <w:rtl w:val="0"/>
        </w:rPr>
        <w:t xml:space="preserve">. Мисс Грейнджер находится в изолированной комнате с клеткой с ручными крысами и коробкой с мухами-однодневками. </w:t>
      </w:r>
      <w:r w:rsidDel="00000000" w:rsidR="00000000" w:rsidRPr="00000000">
        <w:rPr>
          <w:rFonts w:ascii="Times New Roman" w:cs="Times New Roman" w:eastAsia="Times New Roman" w:hAnsi="Times New Roman"/>
          <w:sz w:val="24"/>
          <w:szCs w:val="24"/>
          <w:rtl w:val="0"/>
        </w:rPr>
        <w:t xml:space="preserve">Логично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редположить, что,</w:t>
      </w:r>
      <w:r w:rsidDel="00000000" w:rsidR="00000000" w:rsidRPr="00000000">
        <w:rPr>
          <w:rFonts w:ascii="Times New Roman" w:cs="Times New Roman" w:eastAsia="Times New Roman" w:hAnsi="Times New Roman"/>
          <w:sz w:val="24"/>
          <w:szCs w:val="24"/>
          <w:rtl w:val="0"/>
        </w:rPr>
        <w:t xml:space="preserve"> какие бы тайны ни скрывались за её воскрешением</w:t>
      </w:r>
      <w:r w:rsidDel="00000000" w:rsidR="00000000" w:rsidRPr="00000000">
        <w:rPr>
          <w:rFonts w:ascii="Times New Roman" w:cs="Times New Roman" w:eastAsia="Times New Roman" w:hAnsi="Times New Roman"/>
          <w:sz w:val="24"/>
          <w:szCs w:val="24"/>
          <w:rtl w:val="0"/>
        </w:rPr>
        <w:t xml:space="preserve">, они оставили след, из-за которого чары лекарей показывают чепуху. </w:t>
      </w:r>
      <w:r w:rsidDel="00000000" w:rsidR="00000000" w:rsidRPr="00000000">
        <w:rPr>
          <w:rFonts w:ascii="Times New Roman" w:cs="Times New Roman" w:eastAsia="Times New Roman" w:hAnsi="Times New Roman"/>
          <w:sz w:val="24"/>
          <w:szCs w:val="24"/>
          <w:rtl w:val="0"/>
        </w:rPr>
        <w:t xml:space="preserve">Но если к завтрашнему утру с крысами и </w:t>
      </w:r>
      <w:r w:rsidDel="00000000" w:rsidR="00000000" w:rsidRPr="00000000">
        <w:rPr>
          <w:rFonts w:ascii="Times New Roman" w:cs="Times New Roman" w:eastAsia="Times New Roman" w:hAnsi="Times New Roman"/>
          <w:sz w:val="24"/>
          <w:szCs w:val="24"/>
          <w:rtl w:val="0"/>
        </w:rPr>
        <w:t xml:space="preserve">вторым поколением</w:t>
      </w:r>
      <w:r w:rsidDel="00000000" w:rsidR="00000000" w:rsidRPr="00000000">
        <w:rPr>
          <w:rFonts w:ascii="Times New Roman" w:cs="Times New Roman" w:eastAsia="Times New Roman" w:hAnsi="Times New Roman"/>
          <w:sz w:val="24"/>
          <w:szCs w:val="24"/>
          <w:rtl w:val="0"/>
        </w:rPr>
        <w:t xml:space="preserve"> мух-однодневок ничего не случится, мисс Грейнджер сможет вернуться в Хогвартс сразу же, как проснётся.</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по-прежнему не представлял… </w:t>
      </w:r>
      <w:r w:rsidDel="00000000" w:rsidR="00000000" w:rsidRPr="00000000">
        <w:rPr>
          <w:rFonts w:ascii="Times New Roman" w:cs="Times New Roman" w:eastAsia="Times New Roman" w:hAnsi="Times New Roman"/>
          <w:sz w:val="24"/>
          <w:szCs w:val="24"/>
          <w:rtl w:val="0"/>
        </w:rPr>
        <w:t xml:space="preserve">совершенно не представлял</w:t>
      </w:r>
      <w:r w:rsidDel="00000000" w:rsidR="00000000" w:rsidRPr="00000000">
        <w:rPr>
          <w:rFonts w:ascii="Times New Roman" w:cs="Times New Roman" w:eastAsia="Times New Roman" w:hAnsi="Times New Roman"/>
          <w:sz w:val="24"/>
          <w:szCs w:val="24"/>
          <w:rtl w:val="0"/>
        </w:rPr>
        <w:t xml:space="preserve">, что подумает Гермиона о своём воскрешении, особенно с учётом всех обстоятельств. Вряд ли, конечно, Гермиона начнёт кричать, что он сделал всё неправильно.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всего лишь стереотип, засевши</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у Гарри в голове. Когда Гарри придумывал </w:t>
      </w:r>
      <w:r w:rsidDel="00000000" w:rsidR="00000000" w:rsidRPr="00000000">
        <w:rPr>
          <w:rFonts w:ascii="Times New Roman" w:cs="Times New Roman" w:eastAsia="Times New Roman" w:hAnsi="Times New Roman"/>
          <w:sz w:val="24"/>
          <w:szCs w:val="24"/>
          <w:rtl w:val="0"/>
        </w:rPr>
        <w:t xml:space="preserve">эту </w:t>
      </w:r>
      <w:r w:rsidDel="00000000" w:rsidR="00000000" w:rsidRPr="00000000">
        <w:rPr>
          <w:rFonts w:ascii="Times New Roman" w:cs="Times New Roman" w:eastAsia="Times New Roman" w:hAnsi="Times New Roman"/>
          <w:sz w:val="24"/>
          <w:szCs w:val="24"/>
          <w:rtl w:val="0"/>
        </w:rPr>
        <w:t xml:space="preserve">легенду, он был измотан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плохо соображал, причём в силу вполне веских причин. Наверняка Гермиона поймёт. Но он не мог предсказать, что именно она</w:t>
      </w:r>
      <w:r w:rsidDel="00000000" w:rsidR="00000000" w:rsidRPr="00000000">
        <w:rPr>
          <w:rFonts w:ascii="Times New Roman" w:cs="Times New Roman" w:eastAsia="Times New Roman" w:hAnsi="Times New Roman"/>
          <w:sz w:val="24"/>
          <w:szCs w:val="24"/>
          <w:rtl w:val="0"/>
        </w:rPr>
        <w:t xml:space="preserve"> подумает…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Интересно, что подумает </w:t>
      </w:r>
      <w:r w:rsidDel="00000000" w:rsidR="00000000" w:rsidRPr="00000000">
        <w:rPr>
          <w:rFonts w:ascii="Times New Roman" w:cs="Times New Roman" w:eastAsia="Times New Roman" w:hAnsi="Times New Roman"/>
          <w:sz w:val="24"/>
          <w:szCs w:val="24"/>
          <w:rtl w:val="0"/>
        </w:rPr>
        <w:t xml:space="preserve">мисс Грейнджер, когда узнает</w:t>
      </w:r>
      <w:r w:rsidDel="00000000" w:rsidR="00000000" w:rsidRPr="00000000">
        <w:rPr>
          <w:rFonts w:ascii="Times New Roman" w:cs="Times New Roman" w:eastAsia="Times New Roman" w:hAnsi="Times New Roman"/>
          <w:sz w:val="24"/>
          <w:szCs w:val="24"/>
          <w:rtl w:val="0"/>
        </w:rPr>
        <w:t xml:space="preserve">, что она ещё и победила Сами-Знаете-Кого, — задумчиво произнесла Минерва. Она поднималась по движущейся лестнице настолько быстро, что у Гарри, пытавшегося угнаться за ней, сбилось дыхание. — И что люди теперь</w:t>
      </w:r>
      <w:r w:rsidDel="00000000" w:rsidR="00000000" w:rsidRPr="00000000">
        <w:rPr>
          <w:rFonts w:ascii="Times New Roman" w:cs="Times New Roman" w:eastAsia="Times New Roman" w:hAnsi="Times New Roman"/>
          <w:sz w:val="24"/>
          <w:szCs w:val="24"/>
          <w:rtl w:val="0"/>
        </w:rPr>
        <w:t xml:space="preserve"> верят в весьма любопытные теории о ней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Вы имеете в виду, что она всегда считала себя обычной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гениальной школьницей, а теперь для множества </w:t>
      </w:r>
      <w:r w:rsidDel="00000000" w:rsidR="00000000" w:rsidRPr="00000000">
        <w:rPr>
          <w:rFonts w:ascii="Times New Roman" w:cs="Times New Roman" w:eastAsia="Times New Roman" w:hAnsi="Times New Roman"/>
          <w:sz w:val="24"/>
          <w:szCs w:val="24"/>
          <w:rtl w:val="0"/>
        </w:rPr>
        <w:t xml:space="preserve">людей</w:t>
      </w:r>
      <w:r w:rsidDel="00000000" w:rsidR="00000000" w:rsidRPr="00000000">
        <w:rPr>
          <w:rFonts w:ascii="Times New Roman" w:cs="Times New Roman" w:eastAsia="Times New Roman" w:hAnsi="Times New Roman"/>
          <w:sz w:val="24"/>
          <w:szCs w:val="24"/>
          <w:rtl w:val="0"/>
        </w:rPr>
        <w:t xml:space="preserve"> она — Девочка-Которая-Ожила и каждый хочет пожать ей руку? — сказал Гарри. </w:t>
      </w:r>
      <w:r w:rsidDel="00000000" w:rsidR="00000000" w:rsidRPr="00000000">
        <w:rPr>
          <w:rFonts w:ascii="Times New Roman" w:cs="Times New Roman" w:eastAsia="Times New Roman" w:hAnsi="Times New Roman"/>
          <w:i w:val="1"/>
          <w:sz w:val="24"/>
          <w:szCs w:val="24"/>
          <w:rtl w:val="0"/>
        </w:rPr>
        <w:t xml:space="preserve">Хотя она даже не помнит, как делала </w:t>
      </w:r>
      <w:r w:rsidDel="00000000" w:rsidR="00000000" w:rsidRPr="00000000">
        <w:rPr>
          <w:rFonts w:ascii="Times New Roman" w:cs="Times New Roman" w:eastAsia="Times New Roman" w:hAnsi="Times New Roman"/>
          <w:i w:val="1"/>
          <w:sz w:val="24"/>
          <w:szCs w:val="24"/>
          <w:rtl w:val="0"/>
        </w:rPr>
        <w:t xml:space="preserve">что-нибудь</w:t>
      </w:r>
      <w:r w:rsidDel="00000000" w:rsidR="00000000" w:rsidRPr="00000000">
        <w:rPr>
          <w:rFonts w:ascii="Times New Roman" w:cs="Times New Roman" w:eastAsia="Times New Roman" w:hAnsi="Times New Roman"/>
          <w:i w:val="1"/>
          <w:sz w:val="24"/>
          <w:szCs w:val="24"/>
          <w:rtl w:val="0"/>
        </w:rPr>
        <w:t xml:space="preserve">, чтобы </w:t>
      </w:r>
      <w:r w:rsidDel="00000000" w:rsidR="00000000" w:rsidRPr="00000000">
        <w:rPr>
          <w:rFonts w:ascii="Times New Roman" w:cs="Times New Roman" w:eastAsia="Times New Roman" w:hAnsi="Times New Roman"/>
          <w:i w:val="1"/>
          <w:sz w:val="24"/>
          <w:szCs w:val="24"/>
          <w:rtl w:val="0"/>
        </w:rPr>
        <w:t xml:space="preserve">заслужить </w:t>
      </w:r>
      <w:r w:rsidDel="00000000" w:rsidR="00000000" w:rsidRPr="00000000">
        <w:rPr>
          <w:rFonts w:ascii="Times New Roman" w:cs="Times New Roman" w:eastAsia="Times New Roman" w:hAnsi="Times New Roman"/>
          <w:i w:val="1"/>
          <w:sz w:val="24"/>
          <w:szCs w:val="24"/>
          <w:rtl w:val="0"/>
        </w:rPr>
        <w:t xml:space="preserve">такое отношение. Хотя всё сделал кто-то другой, другие люди шли на жертвы, но лавры достались ей. Хотя она совершенно не уверена, действительно ли она достойна такого обращения, и сомневается, что сможет когда-нибудь стать человеком, которого воображают окружающие… </w:t>
      </w:r>
      <w:r w:rsidDel="00000000" w:rsidR="00000000" w:rsidRPr="00000000">
        <w:rPr>
          <w:rFonts w:ascii="Times New Roman" w:cs="Times New Roman" w:eastAsia="Times New Roman" w:hAnsi="Times New Roman"/>
          <w:sz w:val="24"/>
          <w:szCs w:val="24"/>
          <w:rtl w:val="0"/>
        </w:rPr>
        <w:t xml:space="preserve">— Да уж, совершенно не могу представить себя в такой ситуации.</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Возможно, мне не стоило вмешивать её во всё это. </w:t>
      </w:r>
      <w:r w:rsidDel="00000000" w:rsidR="00000000" w:rsidRPr="00000000">
        <w:rPr>
          <w:rFonts w:ascii="Times New Roman" w:cs="Times New Roman" w:eastAsia="Times New Roman" w:hAnsi="Times New Roman"/>
          <w:i w:val="1"/>
          <w:sz w:val="24"/>
          <w:szCs w:val="24"/>
          <w:rtl w:val="0"/>
        </w:rPr>
        <w:t xml:space="preserve">Но </w:t>
      </w:r>
      <w:r w:rsidDel="00000000" w:rsidR="00000000" w:rsidRPr="00000000">
        <w:rPr>
          <w:rFonts w:ascii="Times New Roman" w:cs="Times New Roman" w:eastAsia="Times New Roman" w:hAnsi="Times New Roman"/>
          <w:i w:val="1"/>
          <w:sz w:val="24"/>
          <w:szCs w:val="24"/>
          <w:rtl w:val="0"/>
        </w:rPr>
        <w:t xml:space="preserve">у людей должно быть хоть </w:t>
      </w:r>
      <w:r w:rsidDel="00000000" w:rsidR="00000000" w:rsidRPr="00000000">
        <w:rPr>
          <w:rFonts w:ascii="Times New Roman" w:cs="Times New Roman" w:eastAsia="Times New Roman" w:hAnsi="Times New Roman"/>
          <w:i w:val="1"/>
          <w:sz w:val="24"/>
          <w:szCs w:val="24"/>
          <w:rtl w:val="0"/>
        </w:rPr>
        <w:t xml:space="preserve">что-нибудь</w:t>
      </w:r>
      <w:r w:rsidDel="00000000" w:rsidR="00000000" w:rsidRPr="00000000">
        <w:rPr>
          <w:rFonts w:ascii="Times New Roman" w:cs="Times New Roman" w:eastAsia="Times New Roman" w:hAnsi="Times New Roman"/>
          <w:i w:val="1"/>
          <w:sz w:val="24"/>
          <w:szCs w:val="24"/>
          <w:rtl w:val="0"/>
        </w:rPr>
        <w:t xml:space="preserve">, во что они</w:t>
      </w:r>
      <w:r w:rsidDel="00000000" w:rsidR="00000000" w:rsidRPr="00000000">
        <w:rPr>
          <w:rFonts w:ascii="Times New Roman" w:cs="Times New Roman" w:eastAsia="Times New Roman" w:hAnsi="Times New Roman"/>
          <w:i w:val="1"/>
          <w:sz w:val="24"/>
          <w:szCs w:val="24"/>
          <w:rtl w:val="0"/>
        </w:rPr>
        <w:t xml:space="preserve"> смогут верить, иначе чёрт знает, что они понапридумыва</w:t>
      </w:r>
      <w:r w:rsidDel="00000000" w:rsidR="00000000" w:rsidRPr="00000000">
        <w:rPr>
          <w:rFonts w:ascii="Times New Roman" w:cs="Times New Roman" w:eastAsia="Times New Roman" w:hAnsi="Times New Roman"/>
          <w:i w:val="1"/>
          <w:sz w:val="24"/>
          <w:szCs w:val="24"/>
          <w:rtl w:val="0"/>
        </w:rPr>
        <w:t xml:space="preserve">ют. Глупо чувствовать себя виноватым. Мне так кажется.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Вместе они достигли верхней ступеньки и вошли в кабинет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заполненный десятками странных </w:t>
      </w:r>
      <w:r w:rsidDel="00000000" w:rsidR="00000000" w:rsidRPr="00000000">
        <w:rPr>
          <w:rFonts w:ascii="Times New Roman" w:cs="Times New Roman" w:eastAsia="Times New Roman" w:hAnsi="Times New Roman"/>
          <w:sz w:val="24"/>
          <w:szCs w:val="24"/>
          <w:rtl w:val="0"/>
        </w:rPr>
        <w:t xml:space="preserve">предметов</w:t>
      </w:r>
      <w:r w:rsidDel="00000000" w:rsidR="00000000" w:rsidRPr="00000000">
        <w:rPr>
          <w:rFonts w:ascii="Times New Roman" w:cs="Times New Roman" w:eastAsia="Times New Roman" w:hAnsi="Times New Roman"/>
          <w:sz w:val="24"/>
          <w:szCs w:val="24"/>
          <w:rtl w:val="0"/>
        </w:rPr>
        <w:t xml:space="preserve">. В центре стоял большой стол и массивный трон за ним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Минерва закрыла глаза и </w:t>
      </w:r>
      <w:r w:rsidDel="00000000" w:rsidR="00000000" w:rsidRPr="00000000">
        <w:rPr>
          <w:rFonts w:ascii="Times New Roman" w:cs="Times New Roman" w:eastAsia="Times New Roman" w:hAnsi="Times New Roman"/>
          <w:sz w:val="24"/>
          <w:szCs w:val="24"/>
          <w:rtl w:val="0"/>
        </w:rPr>
        <w:t xml:space="preserve">провела рукой над одним из предметов</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тем, что с </w:t>
      </w:r>
      <w:r w:rsidDel="00000000" w:rsidR="00000000" w:rsidRPr="00000000">
        <w:rPr>
          <w:rFonts w:ascii="Times New Roman" w:cs="Times New Roman" w:eastAsia="Times New Roman" w:hAnsi="Times New Roman"/>
          <w:sz w:val="24"/>
          <w:szCs w:val="24"/>
          <w:rtl w:val="0"/>
        </w:rPr>
        <w:t xml:space="preserve">золотыми бормотушками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Затем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сняла Распределяющую шляпу и </w:t>
      </w:r>
      <w:r w:rsidDel="00000000" w:rsidR="00000000" w:rsidRPr="00000000">
        <w:rPr>
          <w:rFonts w:ascii="Times New Roman" w:cs="Times New Roman" w:eastAsia="Times New Roman" w:hAnsi="Times New Roman"/>
          <w:sz w:val="24"/>
          <w:szCs w:val="24"/>
          <w:rtl w:val="0"/>
        </w:rPr>
        <w:t xml:space="preserve">повесила </w:t>
      </w:r>
      <w:r w:rsidDel="00000000" w:rsidR="00000000" w:rsidRPr="00000000">
        <w:rPr>
          <w:rFonts w:ascii="Times New Roman" w:cs="Times New Roman" w:eastAsia="Times New Roman" w:hAnsi="Times New Roman"/>
          <w:sz w:val="24"/>
          <w:szCs w:val="24"/>
          <w:rtl w:val="0"/>
        </w:rPr>
        <w:t xml:space="preserve">её на вешалку, </w:t>
      </w:r>
      <w:r w:rsidDel="00000000" w:rsidR="00000000" w:rsidRPr="00000000">
        <w:rPr>
          <w:rFonts w:ascii="Times New Roman" w:cs="Times New Roman" w:eastAsia="Times New Roman" w:hAnsi="Times New Roman"/>
          <w:sz w:val="24"/>
          <w:szCs w:val="24"/>
          <w:rtl w:val="0"/>
        </w:rPr>
        <w:t xml:space="preserve">гд</w:t>
      </w:r>
      <w:r w:rsidDel="00000000" w:rsidR="00000000" w:rsidRPr="00000000">
        <w:rPr>
          <w:rFonts w:ascii="Times New Roman" w:cs="Times New Roman" w:eastAsia="Times New Roman" w:hAnsi="Times New Roman"/>
          <w:sz w:val="24"/>
          <w:szCs w:val="24"/>
          <w:rtl w:val="0"/>
        </w:rPr>
        <w:t xml:space="preserve">е уже </w:t>
      </w:r>
      <w:r w:rsidDel="00000000" w:rsidR="00000000" w:rsidRPr="00000000">
        <w:rPr>
          <w:rFonts w:ascii="Times New Roman" w:cs="Times New Roman" w:eastAsia="Times New Roman" w:hAnsi="Times New Roman"/>
          <w:sz w:val="24"/>
          <w:szCs w:val="24"/>
          <w:rtl w:val="0"/>
        </w:rPr>
        <w:t xml:space="preserve">вис</w:t>
      </w:r>
      <w:r w:rsidDel="00000000" w:rsidR="00000000" w:rsidRPr="00000000">
        <w:rPr>
          <w:rFonts w:ascii="Times New Roman" w:cs="Times New Roman" w:eastAsia="Times New Roman" w:hAnsi="Times New Roman"/>
          <w:sz w:val="24"/>
          <w:szCs w:val="24"/>
          <w:rtl w:val="0"/>
        </w:rPr>
        <w:t xml:space="preserve">ели </w:t>
      </w:r>
      <w:r w:rsidDel="00000000" w:rsidR="00000000" w:rsidRPr="00000000">
        <w:rPr>
          <w:rFonts w:ascii="Times New Roman" w:cs="Times New Roman" w:eastAsia="Times New Roman" w:hAnsi="Times New Roman"/>
          <w:sz w:val="24"/>
          <w:szCs w:val="24"/>
          <w:rtl w:val="0"/>
        </w:rPr>
        <w:t xml:space="preserve">три </w:t>
      </w:r>
      <w:r w:rsidDel="00000000" w:rsidR="00000000" w:rsidRPr="00000000">
        <w:rPr>
          <w:rFonts w:ascii="Times New Roman" w:cs="Times New Roman" w:eastAsia="Times New Roman" w:hAnsi="Times New Roman"/>
          <w:sz w:val="24"/>
          <w:szCs w:val="24"/>
          <w:rtl w:val="0"/>
        </w:rPr>
        <w:t xml:space="preserve">домашних тапочка</w:t>
      </w:r>
      <w:r w:rsidDel="00000000" w:rsidR="00000000" w:rsidRPr="00000000">
        <w:rPr>
          <w:rFonts w:ascii="Times New Roman" w:cs="Times New Roman" w:eastAsia="Times New Roman" w:hAnsi="Times New Roman"/>
          <w:sz w:val="24"/>
          <w:szCs w:val="24"/>
          <w:rtl w:val="0"/>
        </w:rPr>
        <w:t xml:space="preserve"> на левую ногу. </w:t>
      </w:r>
      <w:r w:rsidDel="00000000" w:rsidR="00000000" w:rsidRPr="00000000">
        <w:rPr>
          <w:rFonts w:ascii="Times New Roman" w:cs="Times New Roman" w:eastAsia="Times New Roman" w:hAnsi="Times New Roman"/>
          <w:sz w:val="24"/>
          <w:szCs w:val="24"/>
          <w:rtl w:val="0"/>
        </w:rPr>
        <w:t xml:space="preserve">После </w:t>
      </w:r>
      <w:r w:rsidDel="00000000" w:rsidR="00000000" w:rsidRPr="00000000">
        <w:rPr>
          <w:rFonts w:ascii="Times New Roman" w:cs="Times New Roman" w:eastAsia="Times New Roman" w:hAnsi="Times New Roman"/>
          <w:sz w:val="24"/>
          <w:szCs w:val="24"/>
          <w:rtl w:val="0"/>
        </w:rPr>
        <w:t xml:space="preserve">чего</w:t>
      </w:r>
      <w:r w:rsidDel="00000000" w:rsidR="00000000" w:rsidRPr="00000000">
        <w:rPr>
          <w:rFonts w:ascii="Times New Roman" w:cs="Times New Roman" w:eastAsia="Times New Roman" w:hAnsi="Times New Roman"/>
          <w:sz w:val="24"/>
          <w:szCs w:val="24"/>
          <w:rtl w:val="0"/>
        </w:rPr>
        <w:t xml:space="preserve"> она </w:t>
      </w:r>
      <w:r w:rsidDel="00000000" w:rsidR="00000000" w:rsidRPr="00000000">
        <w:rPr>
          <w:rFonts w:ascii="Times New Roman" w:cs="Times New Roman" w:eastAsia="Times New Roman" w:hAnsi="Times New Roman"/>
          <w:sz w:val="24"/>
          <w:szCs w:val="24"/>
          <w:rtl w:val="0"/>
        </w:rPr>
        <w:t xml:space="preserve">трансфигурировала массивный трон в простое мягкое кресло, а огромный стол — в круглый столик, вокруг которого выросли ещё четыре кресла.</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У Гарри запершило в горле. </w:t>
      </w:r>
      <w:r w:rsidDel="00000000" w:rsidR="00000000" w:rsidRPr="00000000">
        <w:rPr>
          <w:rFonts w:ascii="Times New Roman" w:cs="Times New Roman" w:eastAsia="Times New Roman" w:hAnsi="Times New Roman"/>
          <w:sz w:val="24"/>
          <w:szCs w:val="24"/>
          <w:rtl w:val="0"/>
        </w:rPr>
        <w:t xml:space="preserve">Безо </w:t>
      </w:r>
      <w:r w:rsidDel="00000000" w:rsidR="00000000" w:rsidRPr="00000000">
        <w:rPr>
          <w:rFonts w:ascii="Times New Roman" w:cs="Times New Roman" w:eastAsia="Times New Roman" w:hAnsi="Times New Roman"/>
          <w:sz w:val="24"/>
          <w:szCs w:val="24"/>
          <w:rtl w:val="0"/>
        </w:rPr>
        <w:t xml:space="preserve">всяких объяснений он понимал, что смена стола и кресел должна была произойти </w:t>
      </w:r>
      <w:r w:rsidDel="00000000" w:rsidR="00000000" w:rsidRPr="00000000">
        <w:rPr>
          <w:rFonts w:ascii="Times New Roman" w:cs="Times New Roman" w:eastAsia="Times New Roman" w:hAnsi="Times New Roman"/>
          <w:sz w:val="24"/>
          <w:szCs w:val="24"/>
          <w:rtl w:val="0"/>
        </w:rPr>
        <w:t xml:space="preserve">более торжественно</w:t>
      </w:r>
      <w:r w:rsidDel="00000000" w:rsidR="00000000" w:rsidRPr="00000000">
        <w:rPr>
          <w:rFonts w:ascii="Times New Roman" w:cs="Times New Roman" w:eastAsia="Times New Roman" w:hAnsi="Times New Roman"/>
          <w:sz w:val="24"/>
          <w:szCs w:val="24"/>
          <w:rtl w:val="0"/>
        </w:rPr>
        <w:t xml:space="preserve">. Гораздо торжественнее, чем сейчас, ведь новая директриса впервые устраивалась в своём новом кабинете. Но, очевидно, времени на церемонии не было.</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Минерва опустилась в кресло, которое раньше принадлежало Дамблдору, и взмахом палочки зажгла в камине </w:t>
      </w:r>
      <w:r w:rsidDel="00000000" w:rsidR="00000000" w:rsidRPr="00000000">
        <w:rPr>
          <w:rFonts w:ascii="Times New Roman" w:cs="Times New Roman" w:eastAsia="Times New Roman" w:hAnsi="Times New Roman"/>
          <w:sz w:val="24"/>
          <w:szCs w:val="24"/>
          <w:rtl w:val="0"/>
        </w:rPr>
        <w:t xml:space="preserve">огонь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молча занял одно из кресел у стола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слева от Минервы.</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Почти сразу же п</w:t>
      </w:r>
      <w:r w:rsidDel="00000000" w:rsidR="00000000" w:rsidRPr="00000000">
        <w:rPr>
          <w:rFonts w:ascii="Times New Roman" w:cs="Times New Roman" w:eastAsia="Times New Roman" w:hAnsi="Times New Roman"/>
          <w:sz w:val="24"/>
          <w:szCs w:val="24"/>
          <w:rtl w:val="0"/>
        </w:rPr>
        <w:t xml:space="preserve">ламя в камине ярко вспыхнуло изумрудным цветом, и из него </w:t>
      </w:r>
      <w:r w:rsidDel="00000000" w:rsidR="00000000" w:rsidRPr="00000000">
        <w:rPr>
          <w:rFonts w:ascii="Times New Roman" w:cs="Times New Roman" w:eastAsia="Times New Roman" w:hAnsi="Times New Roman"/>
          <w:sz w:val="24"/>
          <w:szCs w:val="24"/>
          <w:rtl w:val="0"/>
        </w:rPr>
        <w:t xml:space="preserve">вылетел </w:t>
      </w:r>
      <w:r w:rsidDel="00000000" w:rsidR="00000000" w:rsidRPr="00000000">
        <w:rPr>
          <w:rFonts w:ascii="Times New Roman" w:cs="Times New Roman" w:eastAsia="Times New Roman" w:hAnsi="Times New Roman"/>
          <w:sz w:val="24"/>
          <w:szCs w:val="24"/>
          <w:rtl w:val="0"/>
        </w:rPr>
        <w:t xml:space="preserve">вращающийся Аластор Хмури с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поднятой палочкой.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Скользнув взглядом по кабинету, он </w:t>
      </w:r>
      <w:r w:rsidDel="00000000" w:rsidR="00000000" w:rsidRPr="00000000">
        <w:rPr>
          <w:rFonts w:ascii="Times New Roman" w:cs="Times New Roman" w:eastAsia="Times New Roman" w:hAnsi="Times New Roman"/>
          <w:sz w:val="24"/>
          <w:szCs w:val="24"/>
          <w:rtl w:val="0"/>
        </w:rPr>
        <w:t xml:space="preserve">направил </w:t>
      </w:r>
      <w:r w:rsidDel="00000000" w:rsidR="00000000" w:rsidRPr="00000000">
        <w:rPr>
          <w:rFonts w:ascii="Times New Roman" w:cs="Times New Roman" w:eastAsia="Times New Roman" w:hAnsi="Times New Roman"/>
          <w:sz w:val="24"/>
          <w:szCs w:val="24"/>
          <w:rtl w:val="0"/>
        </w:rPr>
        <w:t xml:space="preserve">палочку точно на Гарри и </w:t>
      </w:r>
      <w:r w:rsidDel="00000000" w:rsidR="00000000" w:rsidRPr="00000000">
        <w:rPr>
          <w:rFonts w:ascii="Times New Roman" w:cs="Times New Roman" w:eastAsia="Times New Roman" w:hAnsi="Times New Roman"/>
          <w:sz w:val="24"/>
          <w:szCs w:val="24"/>
          <w:rtl w:val="0"/>
        </w:rPr>
        <w:t xml:space="preserve">произнёс</w:t>
      </w:r>
      <w:r w:rsidDel="00000000" w:rsidR="00000000" w:rsidRPr="00000000">
        <w:rPr>
          <w:rFonts w:ascii="Times New Roman" w:cs="Times New Roman" w:eastAsia="Times New Roman" w:hAnsi="Times New Roman"/>
          <w:sz w:val="24"/>
          <w:szCs w:val="24"/>
          <w:rtl w:val="0"/>
        </w:rPr>
        <w:t xml:space="preserve">: «Авада Кедавра».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Всё произошло так быстро и так неожиданно, что к тому моменту, когда Аластор Хмури </w:t>
      </w:r>
      <w:r w:rsidDel="00000000" w:rsidR="00000000" w:rsidRPr="00000000">
        <w:rPr>
          <w:rFonts w:ascii="Times New Roman" w:cs="Times New Roman" w:eastAsia="Times New Roman" w:hAnsi="Times New Roman"/>
          <w:sz w:val="24"/>
          <w:szCs w:val="24"/>
          <w:rtl w:val="0"/>
        </w:rPr>
        <w:t xml:space="preserve">договорил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заклинание</w:t>
      </w:r>
      <w:r w:rsidDel="00000000" w:rsidR="00000000" w:rsidRPr="00000000">
        <w:rPr>
          <w:rFonts w:ascii="Times New Roman" w:cs="Times New Roman" w:eastAsia="Times New Roman" w:hAnsi="Times New Roman"/>
          <w:sz w:val="24"/>
          <w:szCs w:val="24"/>
          <w:rtl w:val="0"/>
        </w:rPr>
        <w:t xml:space="preserve">, Гарри разве что успел схватиться за палочку.</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Просто проверка, — </w:t>
      </w:r>
      <w:r w:rsidDel="00000000" w:rsidR="00000000" w:rsidRPr="00000000">
        <w:rPr>
          <w:rFonts w:ascii="Times New Roman" w:cs="Times New Roman" w:eastAsia="Times New Roman" w:hAnsi="Times New Roman"/>
          <w:sz w:val="24"/>
          <w:szCs w:val="24"/>
          <w:rtl w:val="0"/>
        </w:rPr>
        <w:t xml:space="preserve">сказал Аластор директрисе, которая уже целилась</w:t>
      </w:r>
      <w:r w:rsidDel="00000000" w:rsidR="00000000" w:rsidRPr="00000000">
        <w:rPr>
          <w:rFonts w:ascii="Times New Roman" w:cs="Times New Roman" w:eastAsia="Times New Roman" w:hAnsi="Times New Roman"/>
          <w:sz w:val="24"/>
          <w:szCs w:val="24"/>
          <w:rtl w:val="0"/>
        </w:rPr>
        <w:t xml:space="preserve"> в него</w:t>
      </w:r>
      <w:r w:rsidDel="00000000" w:rsidR="00000000" w:rsidRPr="00000000">
        <w:rPr>
          <w:rFonts w:ascii="Times New Roman" w:cs="Times New Roman" w:eastAsia="Times New Roman" w:hAnsi="Times New Roman"/>
          <w:sz w:val="24"/>
          <w:szCs w:val="24"/>
          <w:rtl w:val="0"/>
        </w:rPr>
        <w:t xml:space="preserve"> своей палочкой. </w:t>
      </w:r>
      <w:r w:rsidDel="00000000" w:rsidR="00000000" w:rsidRPr="00000000">
        <w:rPr>
          <w:rFonts w:ascii="Times New Roman" w:cs="Times New Roman" w:eastAsia="Times New Roman" w:hAnsi="Times New Roman"/>
          <w:sz w:val="24"/>
          <w:szCs w:val="24"/>
          <w:rtl w:val="0"/>
        </w:rPr>
        <w:t xml:space="preserve">Судя по выражению её лица, ей явно не хватало слов.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Если бы прошлой ночью Волди захватил тело мальчика,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он бы попытался уклониться. И мне ещё нужно проверить Грейнджер.</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Аластор Хмури сел справа от Минервы.</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В ту долю секунды, когда Аластор начал </w:t>
      </w:r>
      <w:r w:rsidDel="00000000" w:rsidR="00000000" w:rsidRPr="00000000">
        <w:rPr>
          <w:rFonts w:ascii="Times New Roman" w:cs="Times New Roman" w:eastAsia="Times New Roman" w:hAnsi="Times New Roman"/>
          <w:sz w:val="24"/>
          <w:szCs w:val="24"/>
          <w:rtl w:val="0"/>
        </w:rPr>
        <w:t xml:space="preserve">произносить </w:t>
      </w:r>
      <w:r w:rsidDel="00000000" w:rsidR="00000000" w:rsidRPr="00000000">
        <w:rPr>
          <w:rFonts w:ascii="Times New Roman" w:cs="Times New Roman" w:eastAsia="Times New Roman" w:hAnsi="Times New Roman"/>
          <w:sz w:val="24"/>
          <w:szCs w:val="24"/>
          <w:rtl w:val="0"/>
        </w:rPr>
        <w:t xml:space="preserve">заклинание, первой реакцией Гарри было попробовать создать серебристый свет патронуса. Но он не успевал, совершенно не успевал поднять палочку достаточно быстро, чтобы у него появились хоть какие-то шансы.</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М-да, если кое-кто воображал себя неуязвимым, то теперь с этим покончено. Спасибо за ценный урок, мистер Хмури.</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Пламя камина снова вспыхнуло зелёным и выплюнуло </w:t>
      </w:r>
      <w:r w:rsidDel="00000000" w:rsidR="00000000" w:rsidRPr="00000000">
        <w:rPr>
          <w:rFonts w:ascii="Times New Roman" w:cs="Times New Roman" w:eastAsia="Times New Roman" w:hAnsi="Times New Roman"/>
          <w:sz w:val="24"/>
          <w:szCs w:val="24"/>
          <w:rtl w:val="0"/>
        </w:rPr>
        <w:t xml:space="preserve">ещё одного гостя. Настолько старой, угрюмой и грозной ведьмы Гарри никогда не видел. Она выглядела такой жёсткой и упёртой, что на ум приходило сравнение с грубой трёхногой табуреткой. Палочки в руках у старой ведьмы не было, но аура власти исходила от неё даже сильнее, чем от Дамблдора.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Это директор Амелия Боунс, мистер Поттер, — сказала директриса МакГонагалл, </w:t>
      </w:r>
      <w:r w:rsidDel="00000000" w:rsidR="00000000" w:rsidRPr="00000000">
        <w:rPr>
          <w:rFonts w:ascii="Times New Roman" w:cs="Times New Roman" w:eastAsia="Times New Roman" w:hAnsi="Times New Roman"/>
          <w:sz w:val="24"/>
          <w:szCs w:val="24"/>
          <w:rtl w:val="0"/>
        </w:rPr>
        <w:t xml:space="preserve">вер</w:t>
      </w:r>
      <w:r w:rsidDel="00000000" w:rsidR="00000000" w:rsidRPr="00000000">
        <w:rPr>
          <w:rFonts w:ascii="Times New Roman" w:cs="Times New Roman" w:eastAsia="Times New Roman" w:hAnsi="Times New Roman"/>
          <w:sz w:val="24"/>
          <w:szCs w:val="24"/>
          <w:rtl w:val="0"/>
        </w:rPr>
        <w:t xml:space="preserve">нувшая </w:t>
      </w:r>
      <w:r w:rsidDel="00000000" w:rsidR="00000000" w:rsidRPr="00000000">
        <w:rPr>
          <w:rFonts w:ascii="Times New Roman" w:cs="Times New Roman" w:eastAsia="Times New Roman" w:hAnsi="Times New Roman"/>
          <w:sz w:val="24"/>
          <w:szCs w:val="24"/>
          <w:rtl w:val="0"/>
        </w:rPr>
        <w:t xml:space="preserve">себе </w:t>
      </w:r>
      <w:r w:rsidDel="00000000" w:rsidR="00000000" w:rsidRPr="00000000">
        <w:rPr>
          <w:rFonts w:ascii="Times New Roman" w:cs="Times New Roman" w:eastAsia="Times New Roman" w:hAnsi="Times New Roman"/>
          <w:sz w:val="24"/>
          <w:szCs w:val="24"/>
          <w:rtl w:val="0"/>
        </w:rPr>
        <w:t xml:space="preserve">привычное самообладание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И ещё мы ожидаем директора Крауча…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Среди мёртвых Пожирателей Смерти было опознано тело Бартемиуса Крауча-младшего, — старая ведьма заговорила без к</w:t>
      </w:r>
      <w:r w:rsidDel="00000000" w:rsidR="00000000" w:rsidRPr="00000000">
        <w:rPr>
          <w:rFonts w:ascii="Times New Roman" w:cs="Times New Roman" w:eastAsia="Times New Roman" w:hAnsi="Times New Roman"/>
          <w:sz w:val="24"/>
          <w:szCs w:val="24"/>
          <w:rtl w:val="0"/>
        </w:rPr>
        <w:t xml:space="preserve">акого-либо вступлени</w:t>
      </w:r>
      <w:r w:rsidDel="00000000" w:rsidR="00000000" w:rsidRPr="00000000">
        <w:rPr>
          <w:rFonts w:ascii="Times New Roman" w:cs="Times New Roman" w:eastAsia="Times New Roman" w:hAnsi="Times New Roman"/>
          <w:sz w:val="24"/>
          <w:szCs w:val="24"/>
          <w:rtl w:val="0"/>
        </w:rPr>
        <w:t xml:space="preserve">я, даже не дойдя до стола. — Для нас э</w:t>
      </w:r>
      <w:r w:rsidDel="00000000" w:rsidR="00000000" w:rsidRPr="00000000">
        <w:rPr>
          <w:rFonts w:ascii="Times New Roman" w:cs="Times New Roman" w:eastAsia="Times New Roman" w:hAnsi="Times New Roman"/>
          <w:sz w:val="24"/>
          <w:szCs w:val="24"/>
          <w:rtl w:val="0"/>
        </w:rPr>
        <w:t xml:space="preserve">то стало полнейшей неожиданностью</w:t>
      </w:r>
      <w:r w:rsidDel="00000000" w:rsidR="00000000" w:rsidRPr="00000000">
        <w:rPr>
          <w:rFonts w:ascii="Times New Roman" w:cs="Times New Roman" w:eastAsia="Times New Roman" w:hAnsi="Times New Roman"/>
          <w:sz w:val="24"/>
          <w:szCs w:val="24"/>
          <w:rtl w:val="0"/>
        </w:rPr>
        <w:t xml:space="preserve">, и, боюсь,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оказалось </w:t>
      </w:r>
      <w:r w:rsidDel="00000000" w:rsidR="00000000" w:rsidRPr="00000000">
        <w:rPr>
          <w:rFonts w:ascii="Times New Roman" w:cs="Times New Roman" w:eastAsia="Times New Roman" w:hAnsi="Times New Roman"/>
          <w:sz w:val="24"/>
          <w:szCs w:val="24"/>
          <w:rtl w:val="0"/>
        </w:rPr>
        <w:t xml:space="preserve">жестоким ударом для Бартемиуса, </w:t>
      </w:r>
      <w:r w:rsidDel="00000000" w:rsidR="00000000" w:rsidRPr="00000000">
        <w:rPr>
          <w:rFonts w:ascii="Times New Roman" w:cs="Times New Roman" w:eastAsia="Times New Roman" w:hAnsi="Times New Roman"/>
          <w:sz w:val="24"/>
          <w:szCs w:val="24"/>
          <w:rtl w:val="0"/>
        </w:rPr>
        <w:t xml:space="preserve">причём двойным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Сегодня его с нами не будет.</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У Гарри внутри что-то ёкнуло, но он сумел </w:t>
      </w:r>
      <w:r w:rsidDel="00000000" w:rsidR="00000000" w:rsidRPr="00000000">
        <w:rPr>
          <w:rFonts w:ascii="Times New Roman" w:cs="Times New Roman" w:eastAsia="Times New Roman" w:hAnsi="Times New Roman"/>
          <w:sz w:val="24"/>
          <w:szCs w:val="24"/>
          <w:rtl w:val="0"/>
        </w:rPr>
        <w:t xml:space="preserve">не показать этого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заняла кресло справа</w:t>
      </w:r>
      <w:r w:rsidDel="00000000" w:rsidR="00000000" w:rsidRPr="00000000">
        <w:rPr>
          <w:rFonts w:ascii="Times New Roman" w:cs="Times New Roman" w:eastAsia="Times New Roman" w:hAnsi="Times New Roman"/>
          <w:sz w:val="24"/>
          <w:szCs w:val="24"/>
          <w:rtl w:val="0"/>
        </w:rPr>
        <w:t xml:space="preserve"> от</w:t>
      </w:r>
      <w:r w:rsidDel="00000000" w:rsidR="00000000" w:rsidRPr="00000000">
        <w:rPr>
          <w:rFonts w:ascii="Times New Roman" w:cs="Times New Roman" w:eastAsia="Times New Roman" w:hAnsi="Times New Roman"/>
          <w:sz w:val="24"/>
          <w:szCs w:val="24"/>
          <w:rtl w:val="0"/>
        </w:rPr>
        <w:t xml:space="preserve"> Хмури.</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Директриса МакГонагалл, — всё так же без колебаний и промедлений продолжила старая ведьма. — Дамблдор оставил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еня хранителем Непрерывной Линии Мерлина, </w:t>
      </w:r>
      <w:r w:rsidDel="00000000" w:rsidR="00000000" w:rsidRPr="00000000">
        <w:rPr>
          <w:rFonts w:ascii="Times New Roman" w:cs="Times New Roman" w:eastAsia="Times New Roman" w:hAnsi="Times New Roman"/>
          <w:sz w:val="24"/>
          <w:szCs w:val="24"/>
          <w:rtl w:val="0"/>
        </w:rPr>
        <w:t xml:space="preserve">но она не отзывается на мою руку</w:t>
      </w:r>
      <w:r w:rsidDel="00000000" w:rsidR="00000000" w:rsidRPr="00000000">
        <w:rPr>
          <w:rFonts w:ascii="Times New Roman" w:cs="Times New Roman" w:eastAsia="Times New Roman" w:hAnsi="Times New Roman"/>
          <w:sz w:val="24"/>
          <w:szCs w:val="24"/>
          <w:rtl w:val="0"/>
        </w:rPr>
        <w:t xml:space="preserve">. Визенгамот </w:t>
      </w:r>
      <w:r w:rsidDel="00000000" w:rsidR="00000000" w:rsidRPr="00000000">
        <w:rPr>
          <w:rFonts w:ascii="Times New Roman" w:cs="Times New Roman" w:eastAsia="Times New Roman" w:hAnsi="Times New Roman"/>
          <w:sz w:val="24"/>
          <w:szCs w:val="24"/>
          <w:rtl w:val="0"/>
        </w:rPr>
        <w:t xml:space="preserve">должен </w:t>
      </w:r>
      <w:r w:rsidDel="00000000" w:rsidR="00000000" w:rsidRPr="00000000">
        <w:rPr>
          <w:rFonts w:ascii="Times New Roman" w:cs="Times New Roman" w:eastAsia="Times New Roman" w:hAnsi="Times New Roman"/>
          <w:sz w:val="24"/>
          <w:szCs w:val="24"/>
          <w:rtl w:val="0"/>
        </w:rPr>
        <w:t xml:space="preserve">получить</w:t>
      </w:r>
      <w:r w:rsidDel="00000000" w:rsidR="00000000" w:rsidRPr="00000000">
        <w:rPr>
          <w:rFonts w:ascii="Times New Roman" w:cs="Times New Roman" w:eastAsia="Times New Roman" w:hAnsi="Times New Roman"/>
          <w:sz w:val="24"/>
          <w:szCs w:val="24"/>
          <w:rtl w:val="0"/>
        </w:rPr>
        <w:t xml:space="preserve"> Верховного чародея, которому можно доверять, причём </w:t>
      </w:r>
      <w:r w:rsidDel="00000000" w:rsidR="00000000" w:rsidRPr="00000000">
        <w:rPr>
          <w:rFonts w:ascii="Times New Roman" w:cs="Times New Roman" w:eastAsia="Times New Roman" w:hAnsi="Times New Roman"/>
          <w:i w:val="1"/>
          <w:sz w:val="24"/>
          <w:szCs w:val="24"/>
          <w:rtl w:val="0"/>
        </w:rPr>
        <w:t xml:space="preserve">немедленно</w:t>
      </w:r>
      <w:r w:rsidDel="00000000" w:rsidR="00000000" w:rsidRPr="00000000">
        <w:rPr>
          <w:rFonts w:ascii="Times New Roman" w:cs="Times New Roman" w:eastAsia="Times New Roman" w:hAnsi="Times New Roman"/>
          <w:sz w:val="24"/>
          <w:szCs w:val="24"/>
          <w:rtl w:val="0"/>
        </w:rPr>
        <w:t xml:space="preserve">. Ситуация в Британии </w:t>
      </w:r>
      <w:r w:rsidDel="00000000" w:rsidR="00000000" w:rsidRPr="00000000">
        <w:rPr>
          <w:rFonts w:ascii="Times New Roman" w:cs="Times New Roman" w:eastAsia="Times New Roman" w:hAnsi="Times New Roman"/>
          <w:sz w:val="24"/>
          <w:szCs w:val="24"/>
          <w:rtl w:val="0"/>
        </w:rPr>
        <w:t xml:space="preserve">очень</w:t>
      </w:r>
      <w:r w:rsidDel="00000000" w:rsidR="00000000" w:rsidRPr="00000000">
        <w:rPr>
          <w:rFonts w:ascii="Times New Roman" w:cs="Times New Roman" w:eastAsia="Times New Roman" w:hAnsi="Times New Roman"/>
          <w:sz w:val="24"/>
          <w:szCs w:val="24"/>
          <w:rtl w:val="0"/>
        </w:rPr>
        <w:t xml:space="preserve"> быстро меняется.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нужно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знать, что сделал Дамблдор, прямо сейчас!</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Дерьмо</w:t>
      </w:r>
      <w:r w:rsidDel="00000000" w:rsidR="00000000" w:rsidRPr="00000000">
        <w:rPr>
          <w:rFonts w:ascii="Times New Roman" w:cs="Times New Roman" w:eastAsia="Times New Roman" w:hAnsi="Times New Roman"/>
          <w:sz w:val="24"/>
          <w:szCs w:val="24"/>
          <w:rtl w:val="0"/>
        </w:rPr>
        <w:t xml:space="preserve">, — пробормотал Хмури. Его волшебный глаз</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дико вращался. — Это нехорошо, совсем нехорошо.</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Понятно, — Минерва МакГонагалл выглядела встревоженной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Я не могу сказать с уверенностью, но Альбус… скажем так, он </w:t>
      </w:r>
      <w:r w:rsidDel="00000000" w:rsidR="00000000" w:rsidRPr="00000000">
        <w:rPr>
          <w:rFonts w:ascii="Times New Roman" w:cs="Times New Roman" w:eastAsia="Times New Roman" w:hAnsi="Times New Roman"/>
          <w:sz w:val="24"/>
          <w:szCs w:val="24"/>
          <w:rtl w:val="0"/>
        </w:rPr>
        <w:t xml:space="preserve">точно </w:t>
      </w:r>
      <w:r w:rsidDel="00000000" w:rsidR="00000000" w:rsidRPr="00000000">
        <w:rPr>
          <w:rFonts w:ascii="Times New Roman" w:cs="Times New Roman" w:eastAsia="Times New Roman" w:hAnsi="Times New Roman"/>
          <w:sz w:val="24"/>
          <w:szCs w:val="24"/>
          <w:rtl w:val="0"/>
        </w:rPr>
        <w:t xml:space="preserve">предчувствовал, что может не пережить эту войну. Но, по-моему, он не ожидал, что через пару часов </w:t>
      </w:r>
      <w:r w:rsidDel="00000000" w:rsidR="00000000" w:rsidRPr="00000000">
        <w:rPr>
          <w:rFonts w:ascii="Times New Roman" w:cs="Times New Roman" w:eastAsia="Times New Roman" w:hAnsi="Times New Roman"/>
          <w:sz w:val="24"/>
          <w:szCs w:val="24"/>
          <w:rtl w:val="0"/>
        </w:rPr>
        <w:t xml:space="preserve">мисс Грейнджер вернётся из мёртвых и </w:t>
      </w:r>
      <w:r w:rsidDel="00000000" w:rsidR="00000000" w:rsidRPr="00000000">
        <w:rPr>
          <w:rFonts w:ascii="Times New Roman" w:cs="Times New Roman" w:eastAsia="Times New Roman" w:hAnsi="Times New Roman"/>
          <w:sz w:val="24"/>
          <w:szCs w:val="24"/>
          <w:rtl w:val="0"/>
        </w:rPr>
        <w:t xml:space="preserve">убьёт Волдеморта</w:t>
      </w:r>
      <w:r w:rsidDel="00000000" w:rsidR="00000000" w:rsidRPr="00000000">
        <w:rPr>
          <w:rFonts w:ascii="Times New Roman" w:cs="Times New Roman" w:eastAsia="Times New Roman" w:hAnsi="Times New Roman"/>
          <w:sz w:val="24"/>
          <w:szCs w:val="24"/>
          <w:rtl w:val="0"/>
        </w:rPr>
        <w:t xml:space="preserve">. Думаю, Альбус такого совсем не ожидал. Я не представляю, как теперь </w:t>
      </w:r>
      <w:r w:rsidDel="00000000" w:rsidR="00000000" w:rsidRPr="00000000">
        <w:rPr>
          <w:rFonts w:ascii="Times New Roman" w:cs="Times New Roman" w:eastAsia="Times New Roman" w:hAnsi="Times New Roman"/>
          <w:sz w:val="24"/>
          <w:szCs w:val="24"/>
          <w:rtl w:val="0"/>
        </w:rPr>
        <w:t xml:space="preserve">поведёт </w:t>
      </w:r>
      <w:r w:rsidDel="00000000" w:rsidR="00000000" w:rsidRPr="00000000">
        <w:rPr>
          <w:rFonts w:ascii="Times New Roman" w:cs="Times New Roman" w:eastAsia="Times New Roman" w:hAnsi="Times New Roman"/>
          <w:sz w:val="24"/>
          <w:szCs w:val="24"/>
          <w:rtl w:val="0"/>
        </w:rPr>
        <w:t xml:space="preserve">себя </w:t>
      </w:r>
      <w:r w:rsidDel="00000000" w:rsidR="00000000" w:rsidRPr="00000000">
        <w:rPr>
          <w:rFonts w:ascii="Times New Roman" w:cs="Times New Roman" w:eastAsia="Times New Roman" w:hAnsi="Times New Roman"/>
          <w:sz w:val="24"/>
          <w:szCs w:val="24"/>
          <w:rtl w:val="0"/>
        </w:rPr>
        <w:t xml:space="preserve">то, что он оставил</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Америя Боунс </w:t>
      </w:r>
      <w:r w:rsidDel="00000000" w:rsidR="00000000" w:rsidRPr="00000000">
        <w:rPr>
          <w:rFonts w:ascii="Times New Roman" w:cs="Times New Roman" w:eastAsia="Times New Roman" w:hAnsi="Times New Roman"/>
          <w:sz w:val="24"/>
          <w:szCs w:val="24"/>
          <w:rtl w:val="0"/>
        </w:rPr>
        <w:t xml:space="preserve">подскочила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кресл</w:t>
      </w:r>
      <w:r w:rsidDel="00000000" w:rsidR="00000000" w:rsidRPr="00000000">
        <w:rPr>
          <w:rFonts w:ascii="Times New Roman" w:cs="Times New Roman" w:eastAsia="Times New Roman" w:hAnsi="Times New Roman"/>
          <w:sz w:val="24"/>
          <w:szCs w:val="24"/>
          <w:rtl w:val="0"/>
        </w:rPr>
        <w:t xml:space="preserve">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Вы намекаете, что, возможно, эта Грейнджер унаследовала Непрерывную Линию Мерлина? Но это же катастрофа! </w:t>
      </w:r>
      <w:r w:rsidDel="00000000" w:rsidR="00000000" w:rsidRPr="00000000">
        <w:rPr>
          <w:rFonts w:ascii="Times New Roman" w:cs="Times New Roman" w:eastAsia="Times New Roman" w:hAnsi="Times New Roman"/>
          <w:sz w:val="24"/>
          <w:szCs w:val="24"/>
          <w:rtl w:val="0"/>
        </w:rPr>
        <w:t xml:space="preserve">Двенадцатилетняя девочка, непроверенная… </w:t>
      </w:r>
      <w:r w:rsidDel="00000000" w:rsidR="00000000" w:rsidRPr="00000000">
        <w:rPr>
          <w:rFonts w:ascii="Times New Roman" w:cs="Times New Roman" w:eastAsia="Times New Roman" w:hAnsi="Times New Roman"/>
          <w:sz w:val="24"/>
          <w:szCs w:val="24"/>
          <w:rtl w:val="0"/>
        </w:rPr>
        <w:t xml:space="preserve">Альбус не мог быть настолько безответственным, чтобы оставить Линию </w:t>
      </w:r>
      <w:r w:rsidDel="00000000" w:rsidR="00000000" w:rsidRPr="00000000">
        <w:rPr>
          <w:rFonts w:ascii="Times New Roman" w:cs="Times New Roman" w:eastAsia="Times New Roman" w:hAnsi="Times New Roman"/>
          <w:sz w:val="24"/>
          <w:szCs w:val="24"/>
          <w:rtl w:val="0"/>
        </w:rPr>
        <w:t xml:space="preserve">кому угодно, кто победит Волдеморта. Вообще кому угодно!</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Дело в том, — ответила Минерва, </w:t>
      </w:r>
      <w:r w:rsidDel="00000000" w:rsidR="00000000" w:rsidRPr="00000000">
        <w:rPr>
          <w:rFonts w:ascii="Times New Roman" w:cs="Times New Roman" w:eastAsia="Times New Roman" w:hAnsi="Times New Roman"/>
          <w:sz w:val="24"/>
          <w:szCs w:val="24"/>
          <w:rtl w:val="0"/>
        </w:rPr>
        <w:t xml:space="preserve">распрямляя пальцами документ, который она принесла с собой </w:t>
      </w:r>
      <w:r w:rsidDel="00000000" w:rsidR="00000000" w:rsidRPr="00000000">
        <w:rPr>
          <w:rFonts w:ascii="Times New Roman" w:cs="Times New Roman" w:eastAsia="Times New Roman" w:hAnsi="Times New Roman"/>
          <w:sz w:val="24"/>
          <w:szCs w:val="24"/>
          <w:rtl w:val="0"/>
        </w:rPr>
        <w:t xml:space="preserve">и который лежал теперь перед ней на столе, — что на самом деле Альбус считал, что знает, кто победит Волдеморта. </w:t>
      </w:r>
      <w:r w:rsidDel="00000000" w:rsidR="00000000" w:rsidRPr="00000000">
        <w:rPr>
          <w:rFonts w:ascii="Times New Roman" w:cs="Times New Roman" w:eastAsia="Times New Roman" w:hAnsi="Times New Roman"/>
          <w:sz w:val="24"/>
          <w:szCs w:val="24"/>
          <w:rtl w:val="0"/>
        </w:rPr>
        <w:t xml:space="preserve">Об этом было пророчество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одтверждённое пророчество. Но, судя по всему, оно не сбылось, или… я просто не знаю, мадам Боунс! У меня с собой письмо мистеру Поттеру, которое я должна вручить ему в случае смерти или исчезновения Альбуса, и другое письмо, которое, по указанию Альбуса, мистер Поттер должен будет прочесть только после того, как он победит Волдеморта. Я не знаю, что мне делать с этим письмом теперь. Возможно, </w:t>
      </w:r>
      <w:r w:rsidDel="00000000" w:rsidR="00000000" w:rsidRPr="00000000">
        <w:rPr>
          <w:rFonts w:ascii="Times New Roman" w:cs="Times New Roman" w:eastAsia="Times New Roman" w:hAnsi="Times New Roman"/>
          <w:sz w:val="24"/>
          <w:szCs w:val="24"/>
          <w:rtl w:val="0"/>
        </w:rPr>
        <w:t xml:space="preserve">мисс Грейнджер сможет его открыть, 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возможно, открыть его теперь</w:t>
      </w:r>
      <w:r w:rsidDel="00000000" w:rsidR="00000000" w:rsidRPr="00000000">
        <w:rPr>
          <w:rFonts w:ascii="Times New Roman" w:cs="Times New Roman" w:eastAsia="Times New Roman" w:hAnsi="Times New Roman"/>
          <w:sz w:val="24"/>
          <w:szCs w:val="24"/>
          <w:rtl w:val="0"/>
        </w:rPr>
        <w:t xml:space="preserve"> не сможет никто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Погодите, — сказал Шизоглаз Хмури. Он вытащил из мантии длинную узловатую </w:t>
      </w:r>
      <w:r w:rsidDel="00000000" w:rsidR="00000000" w:rsidRPr="00000000">
        <w:rPr>
          <w:rFonts w:ascii="Times New Roman" w:cs="Times New Roman" w:eastAsia="Times New Roman" w:hAnsi="Times New Roman"/>
          <w:sz w:val="24"/>
          <w:szCs w:val="24"/>
          <w:rtl w:val="0"/>
        </w:rPr>
        <w:t xml:space="preserve">палочку из серого дерева. Гарри узнал её: это была палочка Дамблдора, ни у кого больше в Хогвартсе не было </w:t>
      </w:r>
      <w:r w:rsidDel="00000000" w:rsidR="00000000" w:rsidRPr="00000000">
        <w:rPr>
          <w:rFonts w:ascii="Times New Roman" w:cs="Times New Roman" w:eastAsia="Times New Roman" w:hAnsi="Times New Roman"/>
          <w:sz w:val="24"/>
          <w:szCs w:val="24"/>
          <w:rtl w:val="0"/>
        </w:rPr>
        <w:t xml:space="preserve">похожей</w:t>
      </w:r>
      <w:r w:rsidDel="00000000" w:rsidR="00000000" w:rsidRPr="00000000">
        <w:rPr>
          <w:rFonts w:ascii="Times New Roman" w:cs="Times New Roman" w:eastAsia="Times New Roman" w:hAnsi="Times New Roman"/>
          <w:sz w:val="24"/>
          <w:szCs w:val="24"/>
          <w:rtl w:val="0"/>
        </w:rPr>
        <w:t xml:space="preserve">. Хмури положил её на стол. </w:t>
      </w:r>
      <w:r w:rsidDel="00000000" w:rsidR="00000000" w:rsidRPr="00000000">
        <w:rPr>
          <w:rFonts w:ascii="Times New Roman" w:cs="Times New Roman" w:eastAsia="Times New Roman" w:hAnsi="Times New Roman"/>
          <w:sz w:val="24"/>
          <w:szCs w:val="24"/>
          <w:rtl w:val="0"/>
        </w:rPr>
        <w:t xml:space="preserve">— Альбус оставил мне кое-какие инструкции. Прежде чем мы продолжим, возьми эту палочку, </w:t>
      </w:r>
      <w:r w:rsidDel="00000000" w:rsidR="00000000" w:rsidRPr="00000000">
        <w:rPr>
          <w:rFonts w:ascii="Times New Roman" w:cs="Times New Roman" w:eastAsia="Times New Roman" w:hAnsi="Times New Roman"/>
          <w:sz w:val="24"/>
          <w:szCs w:val="24"/>
          <w:rtl w:val="0"/>
        </w:rPr>
        <w:t xml:space="preserve">сынок.</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на секунду задумался.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Альбус Дамблдор пожертвовал собой ради меня. Он доверял Хмури. Скорее всего, это не ловушка.</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И Гарри потянулся к палочке.</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Палочка подпрыгнула и пролетела над столом прямо в руку Гарри. В тот миг, когда пальцы мальчика сомкнулись на рукояти, он словно услышал песнь — гимн славе и битве, зазвучавший у него в голове. Из рукояти хлынула волна белого пламени, пронеслась по всей палочке, всё разрастаясь и разрастаясь, и вырвалась из кончика грандиозным снопом искр. Сквозь древесину Гарри почувствовал </w:t>
      </w:r>
      <w:r w:rsidDel="00000000" w:rsidR="00000000" w:rsidRPr="00000000">
        <w:rPr>
          <w:rFonts w:ascii="Times New Roman" w:cs="Times New Roman" w:eastAsia="Times New Roman" w:hAnsi="Times New Roman"/>
          <w:sz w:val="24"/>
          <w:szCs w:val="24"/>
          <w:rtl w:val="0"/>
        </w:rPr>
        <w:t xml:space="preserve">си</w:t>
      </w:r>
      <w:r w:rsidDel="00000000" w:rsidR="00000000" w:rsidRPr="00000000">
        <w:rPr>
          <w:rFonts w:ascii="Times New Roman" w:cs="Times New Roman" w:eastAsia="Times New Roman" w:hAnsi="Times New Roman"/>
          <w:sz w:val="24"/>
          <w:szCs w:val="24"/>
          <w:rtl w:val="0"/>
        </w:rPr>
        <w:t xml:space="preserve">лу и сдерживаемую угрозу, словно от волка на цепи.</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 ещё Гарри посетило отчётливое ощущение скептицизма, словно палочка в какой-то степени была разумной и удивлялась, как это её угораздило оказаться в руках первокурсника Хогвартса.</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ак и знал, — сказал Шизоглаз Хмури в ответ на озадаченные взгляды, — Значит, отнюдь не мисс Грейнжер победила Волди. </w:t>
      </w:r>
      <w:r w:rsidDel="00000000" w:rsidR="00000000" w:rsidRPr="00000000">
        <w:rPr>
          <w:rFonts w:ascii="Times New Roman" w:cs="Times New Roman" w:eastAsia="Times New Roman" w:hAnsi="Times New Roman"/>
          <w:sz w:val="24"/>
          <w:szCs w:val="24"/>
          <w:rtl w:val="0"/>
        </w:rPr>
        <w:t xml:space="preserve">Я и не сомневался.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бесцветным голосом произнесла Амелия Боунс.</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Шизоглаз Хмури ответил </w:t>
      </w:r>
      <w:r w:rsidDel="00000000" w:rsidR="00000000" w:rsidRPr="00000000">
        <w:rPr>
          <w:rFonts w:ascii="Times New Roman" w:cs="Times New Roman" w:eastAsia="Times New Roman" w:hAnsi="Times New Roman"/>
          <w:sz w:val="24"/>
          <w:szCs w:val="24"/>
          <w:rtl w:val="0"/>
        </w:rPr>
        <w:t xml:space="preserve">ей уважительным кивком.</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Альбус сказал, что эта палочка переходит к тому, кто победит её предыдущего владельца. Сам о</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 забрал её у старины Гринди, да. Затем Волди победил Альбуса, вчера. </w:t>
      </w:r>
      <w:r w:rsidDel="00000000" w:rsidR="00000000" w:rsidRPr="00000000">
        <w:rPr>
          <w:rFonts w:ascii="Times New Roman" w:cs="Times New Roman" w:eastAsia="Times New Roman" w:hAnsi="Times New Roman"/>
          <w:sz w:val="24"/>
          <w:szCs w:val="24"/>
          <w:rtl w:val="0"/>
        </w:rPr>
        <w:t xml:space="preserve">Разъяснять дальше нужно?</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с открытым ртом уставилась на Гарри.</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Возможно, дело не в этом, — сказал Гарри. На него накатил очередной приступ ужасной вины. — </w:t>
      </w:r>
      <w:r w:rsidDel="00000000" w:rsidR="00000000" w:rsidRPr="00000000">
        <w:rPr>
          <w:rFonts w:ascii="Times New Roman" w:cs="Times New Roman" w:eastAsia="Times New Roman" w:hAnsi="Times New Roman"/>
          <w:sz w:val="24"/>
          <w:szCs w:val="24"/>
          <w:rtl w:val="0"/>
        </w:rPr>
        <w:t xml:space="preserve">В смысле, Волдеморт взял меня в заложники, потому что я... я сглупил, и Дамблдор пожертвовал собой, чтобы спасти меня</w:t>
      </w:r>
      <w:r w:rsidDel="00000000" w:rsidR="00000000" w:rsidRPr="00000000">
        <w:rPr>
          <w:rFonts w:ascii="Times New Roman" w:cs="Times New Roman" w:eastAsia="Times New Roman" w:hAnsi="Times New Roman"/>
          <w:sz w:val="24"/>
          <w:szCs w:val="24"/>
          <w:rtl w:val="0"/>
        </w:rPr>
        <w:t xml:space="preserve">. Может, палочка посчитала это за победу над Дамблдором. Ну, впрочем, </w:t>
      </w:r>
      <w:r w:rsidDel="00000000" w:rsidR="00000000" w:rsidRPr="00000000">
        <w:rPr>
          <w:rFonts w:ascii="Times New Roman" w:cs="Times New Roman" w:eastAsia="Times New Roman" w:hAnsi="Times New Roman"/>
          <w:sz w:val="24"/>
          <w:szCs w:val="24"/>
          <w:rtl w:val="0"/>
        </w:rPr>
        <w:t xml:space="preserve">я в </w:t>
      </w:r>
      <w:r w:rsidDel="00000000" w:rsidR="00000000" w:rsidRPr="00000000">
        <w:rPr>
          <w:rFonts w:ascii="Times New Roman" w:cs="Times New Roman" w:eastAsia="Times New Roman" w:hAnsi="Times New Roman"/>
          <w:sz w:val="24"/>
          <w:szCs w:val="24"/>
          <w:rtl w:val="0"/>
        </w:rPr>
        <w:t xml:space="preserve">самом деле победил Волдеморта. Однако, думаю, лучше, если никто не узнает, что я там вообще был.</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Бип. Тик. Уууу. Динь. Тыщ.</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Наверняка тебе пришлось приложить </w:t>
      </w:r>
      <w:r w:rsidDel="00000000" w:rsidR="00000000" w:rsidRPr="00000000">
        <w:rPr>
          <w:rFonts w:ascii="Times New Roman" w:cs="Times New Roman" w:eastAsia="Times New Roman" w:hAnsi="Times New Roman"/>
          <w:i w:val="1"/>
          <w:sz w:val="24"/>
          <w:szCs w:val="24"/>
          <w:rtl w:val="0"/>
        </w:rPr>
        <w:t xml:space="preserve">некоторые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усилия</w:t>
      </w:r>
      <w:r w:rsidDel="00000000" w:rsidR="00000000" w:rsidRPr="00000000">
        <w:rPr>
          <w:rFonts w:ascii="Times New Roman" w:cs="Times New Roman" w:eastAsia="Times New Roman" w:hAnsi="Times New Roman"/>
          <w:sz w:val="24"/>
          <w:szCs w:val="24"/>
          <w:rtl w:val="0"/>
        </w:rPr>
        <w:t xml:space="preserve">, — сказал Шизоглаз. Человек в шрамах медленно склонил голову в жесте глубочайшего уважения. — </w:t>
      </w:r>
      <w:r w:rsidDel="00000000" w:rsidR="00000000" w:rsidRPr="00000000">
        <w:rPr>
          <w:rFonts w:ascii="Times New Roman" w:cs="Times New Roman" w:eastAsia="Times New Roman" w:hAnsi="Times New Roman"/>
          <w:sz w:val="24"/>
          <w:szCs w:val="24"/>
          <w:rtl w:val="0"/>
        </w:rPr>
        <w:t xml:space="preserve">Не вини себя слишком сильно </w:t>
      </w:r>
      <w:r w:rsidDel="00000000" w:rsidR="00000000" w:rsidRPr="00000000">
        <w:rPr>
          <w:rFonts w:ascii="Times New Roman" w:cs="Times New Roman" w:eastAsia="Times New Roman" w:hAnsi="Times New Roman"/>
          <w:sz w:val="24"/>
          <w:szCs w:val="24"/>
          <w:rtl w:val="0"/>
        </w:rPr>
        <w:t xml:space="preserve">за потерю Дамблдора, Дэвида и Фламеля, сынок. Неважно, насколько глупо ты себя вёл. В итоге ты победил. </w:t>
      </w:r>
      <w:r w:rsidDel="00000000" w:rsidR="00000000" w:rsidRPr="00000000">
        <w:rPr>
          <w:rFonts w:ascii="Times New Roman" w:cs="Times New Roman" w:eastAsia="Times New Roman" w:hAnsi="Times New Roman"/>
          <w:sz w:val="24"/>
          <w:szCs w:val="24"/>
          <w:rtl w:val="0"/>
        </w:rPr>
        <w:t xml:space="preserve">Мы, все вместе взятые</w:t>
      </w:r>
      <w:r w:rsidDel="00000000" w:rsidR="00000000" w:rsidRPr="00000000">
        <w:rPr>
          <w:rFonts w:ascii="Times New Roman" w:cs="Times New Roman" w:eastAsia="Times New Roman" w:hAnsi="Times New Roman"/>
          <w:sz w:val="24"/>
          <w:szCs w:val="24"/>
          <w:rtl w:val="0"/>
        </w:rPr>
        <w:t xml:space="preserve">, так и не смогли. Просто, на всякий </w:t>
      </w:r>
      <w:r w:rsidDel="00000000" w:rsidR="00000000" w:rsidRPr="00000000">
        <w:rPr>
          <w:rFonts w:ascii="Times New Roman" w:cs="Times New Roman" w:eastAsia="Times New Roman" w:hAnsi="Times New Roman"/>
          <w:sz w:val="24"/>
          <w:szCs w:val="24"/>
          <w:rtl w:val="0"/>
        </w:rPr>
        <w:t xml:space="preserve">случай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хочу уточнить, сынок: вы с Дэвидом уничтожили и крестраж Волди? И ты точно </w:t>
      </w:r>
      <w:r w:rsidDel="00000000" w:rsidR="00000000" w:rsidRPr="00000000">
        <w:rPr>
          <w:rFonts w:ascii="Times New Roman" w:cs="Times New Roman" w:eastAsia="Times New Roman" w:hAnsi="Times New Roman"/>
          <w:sz w:val="24"/>
          <w:szCs w:val="24"/>
          <w:rtl w:val="0"/>
        </w:rPr>
        <w:t xml:space="preserve">уверен</w:t>
      </w:r>
      <w:r w:rsidDel="00000000" w:rsidR="00000000" w:rsidRPr="00000000">
        <w:rPr>
          <w:rFonts w:ascii="Times New Roman" w:cs="Times New Roman" w:eastAsia="Times New Roman" w:hAnsi="Times New Roman"/>
          <w:sz w:val="24"/>
          <w:szCs w:val="24"/>
          <w:rtl w:val="0"/>
        </w:rPr>
        <w:t xml:space="preserve">, что это был </w:t>
      </w:r>
      <w:r w:rsidDel="00000000" w:rsidR="00000000" w:rsidRPr="00000000">
        <w:rPr>
          <w:rFonts w:ascii="Times New Roman" w:cs="Times New Roman" w:eastAsia="Times New Roman" w:hAnsi="Times New Roman"/>
          <w:sz w:val="24"/>
          <w:szCs w:val="24"/>
          <w:rtl w:val="0"/>
        </w:rPr>
        <w:t xml:space="preserve">настоящий крестраж</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помедлил. Взвесив вероятные последствия правдивого рассказа и возможные бедствия в результате молчания, мальчик покачал головой. Он </w:t>
      </w:r>
      <w:r w:rsidDel="00000000" w:rsidR="00000000" w:rsidRPr="00000000">
        <w:rPr>
          <w:rFonts w:ascii="Times New Roman" w:cs="Times New Roman" w:eastAsia="Times New Roman" w:hAnsi="Times New Roman"/>
          <w:sz w:val="24"/>
          <w:szCs w:val="24"/>
          <w:rtl w:val="0"/>
        </w:rPr>
        <w:t xml:space="preserve">всё равно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планировал рассказать об этом хотя бы МакГонагалл, чтобы та знала, что именно теперь находится в её школе.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На самом деле, у Волдеморта было… довольно много крестражей. Так что я просто стёр ему почти всю память, а затем трансфигурировал в это, — Гарри поднял руку и молча указал на изумруд в своём кольце.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Шмяк. Выу. Шмяк. Шмяк.</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Ха, — хмыкнул Хмури, откидываясь в кресле. — </w:t>
      </w:r>
      <w:r w:rsidDel="00000000" w:rsidR="00000000" w:rsidRPr="00000000">
        <w:rPr>
          <w:rFonts w:ascii="Times New Roman" w:cs="Times New Roman" w:eastAsia="Times New Roman" w:hAnsi="Times New Roman"/>
          <w:sz w:val="24"/>
          <w:szCs w:val="24"/>
          <w:rtl w:val="0"/>
        </w:rPr>
        <w:t xml:space="preserve">Если не возражаешь, сынок, мы с Минервой наложим на это твоё кольцо кое-какие сигнальные и охранные чары. На всякий случай — вдруг ты однажды забудешь поддержать трансфигурацию. </w:t>
      </w:r>
      <w:r w:rsidDel="00000000" w:rsidR="00000000" w:rsidRPr="00000000">
        <w:rPr>
          <w:rFonts w:ascii="Times New Roman" w:cs="Times New Roman" w:eastAsia="Times New Roman" w:hAnsi="Times New Roman"/>
          <w:sz w:val="24"/>
          <w:szCs w:val="24"/>
          <w:rtl w:val="0"/>
        </w:rPr>
        <w:t xml:space="preserve">И тебе теперь не стоит охотиться за другими Тёмными волшебниками</w:t>
      </w:r>
      <w:r w:rsidDel="00000000" w:rsidR="00000000" w:rsidRPr="00000000">
        <w:rPr>
          <w:rFonts w:ascii="Times New Roman" w:cs="Times New Roman" w:eastAsia="Times New Roman" w:hAnsi="Times New Roman"/>
          <w:sz w:val="24"/>
          <w:szCs w:val="24"/>
          <w:rtl w:val="0"/>
        </w:rPr>
        <w:t xml:space="preserve">. Правда не стоит, просто живи себе тихой и спокойной жизнью, — покрытый шрамами аврор достал носовой платок и вытер бусинки пота, проступившие у него на лбу. — Однако, парень, вы молодцы — и ты, и Дэвид, покойся он с миром. Полагаю, это была его идея? Отлично сработано.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 самом деле, — Амелия Боунс, похоже, уже справилась со своими эмоциями. — Мы все в неоплатном долгу перед вами. Но, повторюсь, нам нужно срочно разобраться с Непрерывной Линией Мерлина.</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Я считаю, — медленно произнесла Минерва МакГонагалл, — что л</w:t>
      </w:r>
      <w:r w:rsidDel="00000000" w:rsidR="00000000" w:rsidRPr="00000000">
        <w:rPr>
          <w:rFonts w:ascii="Times New Roman" w:cs="Times New Roman" w:eastAsia="Times New Roman" w:hAnsi="Times New Roman"/>
          <w:sz w:val="24"/>
          <w:szCs w:val="24"/>
          <w:rtl w:val="0"/>
        </w:rPr>
        <w:t xml:space="preserve">учше всего будет прямо сейчас передать мистеру Поттеру письма Альбуса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На верху её стопки бумаг теперь лежал конверт, а также свёрнутый в свиток пергамент, запечатанный серой лентой.</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Сначала директриса пере</w:t>
      </w:r>
      <w:r w:rsidDel="00000000" w:rsidR="00000000" w:rsidRPr="00000000">
        <w:rPr>
          <w:rFonts w:ascii="Times New Roman" w:cs="Times New Roman" w:eastAsia="Times New Roman" w:hAnsi="Times New Roman"/>
          <w:sz w:val="24"/>
          <w:szCs w:val="24"/>
          <w:rtl w:val="0"/>
        </w:rPr>
        <w:t xml:space="preserve">дала </w:t>
      </w:r>
      <w:r w:rsidDel="00000000" w:rsidR="00000000" w:rsidRPr="00000000">
        <w:rPr>
          <w:rFonts w:ascii="Times New Roman" w:cs="Times New Roman" w:eastAsia="Times New Roman" w:hAnsi="Times New Roman"/>
          <w:sz w:val="24"/>
          <w:szCs w:val="24"/>
          <w:rtl w:val="0"/>
        </w:rPr>
        <w:t xml:space="preserve">Гарри конверт, и Гарри открыл его.</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tl w:val="0"/>
        </w:rPr>
      </w:r>
    </w:p>
    <w:p w:rsidR="00000000" w:rsidDel="00000000" w:rsidP="00000000" w:rsidRDefault="00000000" w:rsidRPr="00000000">
      <w:pPr>
        <w:spacing w:line="240" w:lineRule="auto"/>
        <w:ind w:firstLine="423.0708661417322"/>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spacing w:line="240" w:lineRule="auto"/>
        <w:ind w:firstLine="423.0708661417322"/>
        <w:contextualSpacing w:val="0"/>
      </w:pP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Гарри Поттер! Если ты читаешь эти строки, значит, я </w:t>
      </w:r>
      <w:r w:rsidDel="00000000" w:rsidR="00000000" w:rsidRPr="00000000">
        <w:rPr>
          <w:rFonts w:ascii="Times New Roman" w:cs="Times New Roman" w:eastAsia="Times New Roman" w:hAnsi="Times New Roman"/>
          <w:i w:val="1"/>
          <w:sz w:val="24"/>
          <w:szCs w:val="24"/>
          <w:rtl w:val="0"/>
        </w:rPr>
        <w:t xml:space="preserve">пал </w:t>
      </w:r>
      <w:r w:rsidDel="00000000" w:rsidR="00000000" w:rsidRPr="00000000">
        <w:rPr>
          <w:rFonts w:ascii="Times New Roman" w:cs="Times New Roman" w:eastAsia="Times New Roman" w:hAnsi="Times New Roman"/>
          <w:i w:val="1"/>
          <w:sz w:val="24"/>
          <w:szCs w:val="24"/>
          <w:rtl w:val="0"/>
        </w:rPr>
        <w:t xml:space="preserve">в борьбе с Волдемортом и </w:t>
      </w:r>
      <w:r w:rsidDel="00000000" w:rsidR="00000000" w:rsidRPr="00000000">
        <w:rPr>
          <w:rFonts w:ascii="Times New Roman" w:cs="Times New Roman" w:eastAsia="Times New Roman" w:hAnsi="Times New Roman"/>
          <w:i w:val="1"/>
          <w:sz w:val="24"/>
          <w:szCs w:val="24"/>
          <w:rtl w:val="0"/>
        </w:rPr>
        <w:t xml:space="preserve">миссия перешла</w:t>
      </w:r>
      <w:r w:rsidDel="00000000" w:rsidR="00000000" w:rsidRPr="00000000">
        <w:rPr>
          <w:rFonts w:ascii="Times New Roman" w:cs="Times New Roman" w:eastAsia="Times New Roman" w:hAnsi="Times New Roman"/>
          <w:i w:val="1"/>
          <w:sz w:val="24"/>
          <w:szCs w:val="24"/>
          <w:rtl w:val="0"/>
        </w:rPr>
        <w:t xml:space="preserve"> в твои руки.</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Возможно, тебя это поразит, но я всем сердцем желал именно такого конца. </w:t>
      </w:r>
      <w:r w:rsidDel="00000000" w:rsidR="00000000" w:rsidRPr="00000000">
        <w:rPr>
          <w:rFonts w:ascii="Times New Roman" w:cs="Times New Roman" w:eastAsia="Times New Roman" w:hAnsi="Times New Roman"/>
          <w:i w:val="1"/>
          <w:sz w:val="24"/>
          <w:szCs w:val="24"/>
          <w:rtl w:val="0"/>
        </w:rPr>
        <w:t xml:space="preserve">Ведь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сейчас, когда я пишу это письмо, всё ещё </w:t>
      </w:r>
      <w:r w:rsidDel="00000000" w:rsidR="00000000" w:rsidRPr="00000000">
        <w:rPr>
          <w:rFonts w:ascii="Times New Roman" w:cs="Times New Roman" w:eastAsia="Times New Roman" w:hAnsi="Times New Roman"/>
          <w:i w:val="1"/>
          <w:sz w:val="24"/>
          <w:szCs w:val="24"/>
          <w:rtl w:val="0"/>
        </w:rPr>
        <w:t xml:space="preserve">не исключено</w:t>
      </w:r>
      <w:r w:rsidDel="00000000" w:rsidR="00000000" w:rsidRPr="00000000">
        <w:rPr>
          <w:rFonts w:ascii="Times New Roman" w:cs="Times New Roman" w:eastAsia="Times New Roman" w:hAnsi="Times New Roman"/>
          <w:i w:val="1"/>
          <w:sz w:val="24"/>
          <w:szCs w:val="24"/>
          <w:rtl w:val="0"/>
        </w:rPr>
        <w:t xml:space="preserve">, что Волдеморт </w:t>
      </w:r>
      <w:r w:rsidDel="00000000" w:rsidR="00000000" w:rsidRPr="00000000">
        <w:rPr>
          <w:rFonts w:ascii="Times New Roman" w:cs="Times New Roman" w:eastAsia="Times New Roman" w:hAnsi="Times New Roman"/>
          <w:i w:val="1"/>
          <w:sz w:val="24"/>
          <w:szCs w:val="24"/>
          <w:rtl w:val="0"/>
        </w:rPr>
        <w:t xml:space="preserve">погибнет </w:t>
      </w:r>
      <w:r w:rsidDel="00000000" w:rsidR="00000000" w:rsidRPr="00000000">
        <w:rPr>
          <w:rFonts w:ascii="Times New Roman" w:cs="Times New Roman" w:eastAsia="Times New Roman" w:hAnsi="Times New Roman"/>
          <w:i w:val="1"/>
          <w:sz w:val="24"/>
          <w:szCs w:val="24"/>
          <w:rtl w:val="0"/>
        </w:rPr>
        <w:t xml:space="preserve">от моей руки. И, значит, со временем я сам стану тьмой, которую ты должен будешь одолеть, чтобы обрести свою полную силу. Ибо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однажды было предсказано, что, </w:t>
      </w:r>
      <w:r w:rsidDel="00000000" w:rsidR="00000000" w:rsidRPr="00000000">
        <w:rPr>
          <w:rFonts w:ascii="Times New Roman" w:cs="Times New Roman" w:eastAsia="Times New Roman" w:hAnsi="Times New Roman"/>
          <w:i w:val="1"/>
          <w:sz w:val="24"/>
          <w:szCs w:val="24"/>
          <w:rtl w:val="0"/>
        </w:rPr>
        <w:t xml:space="preserve">возможно</w:t>
      </w:r>
      <w:r w:rsidDel="00000000" w:rsidR="00000000" w:rsidRPr="00000000">
        <w:rPr>
          <w:rFonts w:ascii="Times New Roman" w:cs="Times New Roman" w:eastAsia="Times New Roman" w:hAnsi="Times New Roman"/>
          <w:i w:val="1"/>
          <w:sz w:val="24"/>
          <w:szCs w:val="24"/>
          <w:rtl w:val="0"/>
        </w:rPr>
        <w:t xml:space="preserve">, тебе придётся поднять руку на своего учителя, на того, кто создал тебя, на того, кого ты любил. Сказано, что, </w:t>
      </w:r>
      <w:r w:rsidDel="00000000" w:rsidR="00000000" w:rsidRPr="00000000">
        <w:rPr>
          <w:rFonts w:ascii="Times New Roman" w:cs="Times New Roman" w:eastAsia="Times New Roman" w:hAnsi="Times New Roman"/>
          <w:i w:val="1"/>
          <w:sz w:val="24"/>
          <w:szCs w:val="24"/>
          <w:rtl w:val="0"/>
        </w:rPr>
        <w:t xml:space="preserve">возможно</w:t>
      </w:r>
      <w:r w:rsidDel="00000000" w:rsidR="00000000" w:rsidRPr="00000000">
        <w:rPr>
          <w:rFonts w:ascii="Times New Roman" w:cs="Times New Roman" w:eastAsia="Times New Roman" w:hAnsi="Times New Roman"/>
          <w:i w:val="1"/>
          <w:sz w:val="24"/>
          <w:szCs w:val="24"/>
          <w:rtl w:val="0"/>
        </w:rPr>
        <w:t xml:space="preserve">, ты станешь моей погибелью. Если ты читаешь эти строки, значит, тому не суждено было случиться, и я рад, что так вышло.</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Тем не менее, я бы хотел уберечь тебя от такой судьбы, я не хотел бы оставлять тебя сражаться с Волдемортом в одиночку. Сейчас, когда я пишу эти строки, я клянусь защищать тебя, пока у меня есть силы. Защищать любой ценой. Но, если я потерпел поражение, знай: я рад, пусть это и эгоистично.</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Когда меня не станет, никто не сможет противостоять Волдеморту, как равный. Кроме тебя. Тень Волдеморта, длинная и страшная, падёт на </w:t>
      </w:r>
      <w:r w:rsidDel="00000000" w:rsidR="00000000" w:rsidRPr="00000000">
        <w:rPr>
          <w:rFonts w:ascii="Times New Roman" w:cs="Times New Roman" w:eastAsia="Times New Roman" w:hAnsi="Times New Roman"/>
          <w:i w:val="1"/>
          <w:sz w:val="24"/>
          <w:szCs w:val="24"/>
          <w:rtl w:val="0"/>
        </w:rPr>
        <w:t xml:space="preserve">Магическую Британию</w:t>
      </w:r>
      <w:r w:rsidDel="00000000" w:rsidR="00000000" w:rsidRPr="00000000">
        <w:rPr>
          <w:rFonts w:ascii="Times New Roman" w:cs="Times New Roman" w:eastAsia="Times New Roman" w:hAnsi="Times New Roman"/>
          <w:i w:val="1"/>
          <w:sz w:val="24"/>
          <w:szCs w:val="24"/>
          <w:rtl w:val="0"/>
        </w:rPr>
        <w:t xml:space="preserve">, повсюду воцарятся страдания и смерть. И </w:t>
      </w:r>
      <w:r w:rsidDel="00000000" w:rsidR="00000000" w:rsidRPr="00000000">
        <w:rPr>
          <w:rFonts w:ascii="Times New Roman" w:cs="Times New Roman" w:eastAsia="Times New Roman" w:hAnsi="Times New Roman"/>
          <w:i w:val="1"/>
          <w:sz w:val="24"/>
          <w:szCs w:val="24"/>
          <w:rtl w:val="0"/>
        </w:rPr>
        <w:t xml:space="preserve">тень </w:t>
      </w:r>
      <w:r w:rsidDel="00000000" w:rsidR="00000000" w:rsidRPr="00000000">
        <w:rPr>
          <w:rFonts w:ascii="Times New Roman" w:cs="Times New Roman" w:eastAsia="Times New Roman" w:hAnsi="Times New Roman"/>
          <w:i w:val="1"/>
          <w:sz w:val="24"/>
          <w:szCs w:val="24"/>
          <w:rtl w:val="0"/>
        </w:rPr>
        <w:t xml:space="preserve">эта исчезнет, лишь когда ты уничтожишь её источник, вычистишь самое её сердце. Как ты это сделаешь, я не знаю. Если Волдеморту неведома та сила, которой ты владеешь, то и мне она </w:t>
      </w:r>
      <w:r w:rsidDel="00000000" w:rsidR="00000000" w:rsidRPr="00000000">
        <w:rPr>
          <w:rFonts w:ascii="Times New Roman" w:cs="Times New Roman" w:eastAsia="Times New Roman" w:hAnsi="Times New Roman"/>
          <w:i w:val="1"/>
          <w:sz w:val="24"/>
          <w:szCs w:val="24"/>
          <w:rtl w:val="0"/>
        </w:rPr>
        <w:t xml:space="preserve">не известна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Тебе должно</w:t>
      </w:r>
      <w:r w:rsidDel="00000000" w:rsidR="00000000" w:rsidRPr="00000000">
        <w:rPr>
          <w:rFonts w:ascii="Times New Roman" w:cs="Times New Roman" w:eastAsia="Times New Roman" w:hAnsi="Times New Roman"/>
          <w:i w:val="1"/>
          <w:sz w:val="24"/>
          <w:szCs w:val="24"/>
          <w:rtl w:val="0"/>
        </w:rPr>
        <w:t xml:space="preserve"> найти ту силу внутри себя, тебе должно научиться </w:t>
      </w:r>
      <w:r w:rsidDel="00000000" w:rsidR="00000000" w:rsidRPr="00000000">
        <w:rPr>
          <w:rFonts w:ascii="Times New Roman" w:cs="Times New Roman" w:eastAsia="Times New Roman" w:hAnsi="Times New Roman"/>
          <w:i w:val="1"/>
          <w:sz w:val="24"/>
          <w:szCs w:val="24"/>
          <w:rtl w:val="0"/>
        </w:rPr>
        <w:t xml:space="preserve">направлять её</w:t>
      </w:r>
      <w:r w:rsidDel="00000000" w:rsidR="00000000" w:rsidRPr="00000000">
        <w:rPr>
          <w:rFonts w:ascii="Times New Roman" w:cs="Times New Roman" w:eastAsia="Times New Roman" w:hAnsi="Times New Roman"/>
          <w:i w:val="1"/>
          <w:sz w:val="24"/>
          <w:szCs w:val="24"/>
          <w:rtl w:val="0"/>
        </w:rPr>
        <w:t xml:space="preserve">, тебе должно стать последним судьёй Волдеморта, и я умоляю тебя</w:t>
      </w:r>
      <w:r w:rsidDel="00000000" w:rsidR="00000000" w:rsidRPr="00000000">
        <w:rPr>
          <w:rFonts w:ascii="Times New Roman" w:cs="Times New Roman" w:eastAsia="Times New Roman" w:hAnsi="Times New Roman"/>
          <w:i w:val="1"/>
          <w:sz w:val="24"/>
          <w:szCs w:val="24"/>
          <w:rtl w:val="0"/>
        </w:rPr>
        <w:t xml:space="preserve">: не соверши ошибку</w:t>
      </w:r>
      <w:r w:rsidDel="00000000" w:rsidR="00000000" w:rsidRPr="00000000">
        <w:rPr>
          <w:rFonts w:ascii="Times New Roman" w:cs="Times New Roman" w:eastAsia="Times New Roman" w:hAnsi="Times New Roman"/>
          <w:i w:val="1"/>
          <w:sz w:val="24"/>
          <w:szCs w:val="24"/>
          <w:rtl w:val="0"/>
        </w:rPr>
        <w:t xml:space="preserve">, проявив к нему милосердие.</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Я оставил Хмури на сохранение свою палочку. Не смей использовать её против Волдеморта. Ибо, когда хозяин этой палочки терпит поражение, она переходит к победителю. Когда ты одолеешь того, кто одолел меня, палочка подчинится тебе по-настоящему, но, если ты попытаешься обратить её против Волдеморта раньше, будь уверен, она предаст тебя. Любой ценой не дай ей попасть в руки Волдеморта. Я бы посоветовал тебе не пользоваться этой палочкой вовсе, но всё-таки это артефакт огромной силы, и он может тебе пригодиться в каких-то чрезвычайных обстоятельствах. Однако, если ты возьмёшь её в руки, </w:t>
      </w:r>
      <w:r w:rsidDel="00000000" w:rsidR="00000000" w:rsidRPr="00000000">
        <w:rPr>
          <w:rFonts w:ascii="Times New Roman" w:cs="Times New Roman" w:eastAsia="Times New Roman" w:hAnsi="Times New Roman"/>
          <w:i w:val="1"/>
          <w:sz w:val="24"/>
          <w:szCs w:val="24"/>
          <w:rtl w:val="0"/>
        </w:rPr>
        <w:t xml:space="preserve">помни: она может предать тебя в любой миг.</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В моё отсутствие Визенгамотом неминуемо завладеет Малфой. Непрерывную Линию Мерлина я передаю тебе. Амелия Боунс станет регентом до твоего совершеннолетия или до тех пор, пока ты не обретёшь свою полную силу. Но она не сможет долго противостоять Малфою, когда меня не станет, а ему будет давать советы вернувшийся Волдеморт. Думаю, Министерство вскоре падёт, и Хогвартс останется последней крепостью. Ключи от замка я оставил Минерве, но повелителем замка будешь ты, и она окажет тебе любую посильную помощь.</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Орден Феникса теперь возглавляет Аластор. </w:t>
      </w:r>
      <w:r w:rsidDel="00000000" w:rsidR="00000000" w:rsidRPr="00000000">
        <w:rPr>
          <w:rFonts w:ascii="Times New Roman" w:cs="Times New Roman" w:eastAsia="Times New Roman" w:hAnsi="Times New Roman"/>
          <w:i w:val="1"/>
          <w:sz w:val="24"/>
          <w:szCs w:val="24"/>
          <w:rtl w:val="0"/>
        </w:rPr>
        <w:t xml:space="preserve">Прислушивайся к его словам, к тому, что он советует, к тому, что он тебе </w:t>
      </w:r>
      <w:r w:rsidDel="00000000" w:rsidR="00000000" w:rsidRPr="00000000">
        <w:rPr>
          <w:rFonts w:ascii="Times New Roman" w:cs="Times New Roman" w:eastAsia="Times New Roman" w:hAnsi="Times New Roman"/>
          <w:i w:val="1"/>
          <w:sz w:val="24"/>
          <w:szCs w:val="24"/>
          <w:rtl w:val="0"/>
        </w:rPr>
        <w:t xml:space="preserve">сообщает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Едва ли я сожалею о чём-то сильнее</w:t>
      </w:r>
      <w:r w:rsidDel="00000000" w:rsidR="00000000" w:rsidRPr="00000000">
        <w:rPr>
          <w:rFonts w:ascii="Times New Roman" w:cs="Times New Roman" w:eastAsia="Times New Roman" w:hAnsi="Times New Roman"/>
          <w:i w:val="1"/>
          <w:sz w:val="24"/>
          <w:szCs w:val="24"/>
          <w:rtl w:val="0"/>
        </w:rPr>
        <w:t xml:space="preserve">, чем о том, что прислушивался к словам Аластора слишком мало или слишком поздно</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Не сомневаюсь, что в итоге ты победишь Волдеморта.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w:t>
      </w:r>
      <w:r w:rsidDel="00000000" w:rsidR="00000000" w:rsidRPr="00000000">
        <w:rPr>
          <w:rFonts w:ascii="Times New Roman" w:cs="Times New Roman" w:eastAsia="Times New Roman" w:hAnsi="Times New Roman"/>
          <w:i w:val="1"/>
          <w:sz w:val="24"/>
          <w:szCs w:val="24"/>
          <w:rtl w:val="0"/>
        </w:rPr>
        <w:t xml:space="preserve">эта победа </w:t>
      </w:r>
      <w:r w:rsidDel="00000000" w:rsidR="00000000" w:rsidRPr="00000000">
        <w:rPr>
          <w:rFonts w:ascii="Times New Roman" w:cs="Times New Roman" w:eastAsia="Times New Roman" w:hAnsi="Times New Roman"/>
          <w:i w:val="1"/>
          <w:sz w:val="24"/>
          <w:szCs w:val="24"/>
          <w:rtl w:val="0"/>
        </w:rPr>
        <w:t xml:space="preserve">станет лишь началом пути, который тебе предначертан.</w:t>
      </w:r>
      <w:r w:rsidDel="00000000" w:rsidR="00000000" w:rsidRPr="00000000">
        <w:rPr>
          <w:rFonts w:ascii="Times New Roman" w:cs="Times New Roman" w:eastAsia="Times New Roman" w:hAnsi="Times New Roman"/>
          <w:i w:val="1"/>
          <w:sz w:val="24"/>
          <w:szCs w:val="24"/>
          <w:rtl w:val="0"/>
        </w:rPr>
        <w:t xml:space="preserve"> В этом я тоже уверен.</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Когда ты уничтожишь Волдеморта, когда ты спасёшь нашу страну, тогда, надеюсь, </w:t>
      </w:r>
      <w:r w:rsidDel="00000000" w:rsidR="00000000" w:rsidRPr="00000000">
        <w:rPr>
          <w:rFonts w:ascii="Times New Roman" w:cs="Times New Roman" w:eastAsia="Times New Roman" w:hAnsi="Times New Roman"/>
          <w:i w:val="1"/>
          <w:sz w:val="24"/>
          <w:szCs w:val="24"/>
          <w:rtl w:val="0"/>
        </w:rPr>
        <w:t xml:space="preserve">ты сможешь посвятить себя истинному смыслу твоей жизни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Поэтому поспеши начать.</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Посмертно (или что там со мной произошло) твой,</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Дамблдор.</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P.S. Пароли, которые следует произносить в моем кабинете: «цена феникса», «судьба феникса» и «яйцо феникса». </w:t>
      </w:r>
      <w:r w:rsidDel="00000000" w:rsidR="00000000" w:rsidRPr="00000000">
        <w:rPr>
          <w:rFonts w:ascii="Times New Roman" w:cs="Times New Roman" w:eastAsia="Times New Roman" w:hAnsi="Times New Roman"/>
          <w:i w:val="1"/>
          <w:sz w:val="24"/>
          <w:szCs w:val="24"/>
          <w:rtl w:val="0"/>
        </w:rPr>
        <w:t xml:space="preserve">Минерва может передвинуть эти комнаты туда, где тебе будет удобней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 них попадать</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spacing w:after="0" w:before="0" w:line="240" w:lineRule="auto"/>
        <w:ind w:firstLine="423.0708661417322"/>
        <w:contextualSpacing w:val="0"/>
      </w:pP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свернул пергамент и, задумчиво нахмурившись, в</w:t>
      </w:r>
      <w:r w:rsidDel="00000000" w:rsidR="00000000" w:rsidRPr="00000000">
        <w:rPr>
          <w:rFonts w:ascii="Times New Roman" w:cs="Times New Roman" w:eastAsia="Times New Roman" w:hAnsi="Times New Roman"/>
          <w:sz w:val="24"/>
          <w:szCs w:val="24"/>
          <w:rtl w:val="0"/>
        </w:rPr>
        <w:t xml:space="preserve">ложил</w:t>
      </w:r>
      <w:r w:rsidDel="00000000" w:rsidR="00000000" w:rsidRPr="00000000">
        <w:rPr>
          <w:rFonts w:ascii="Times New Roman" w:cs="Times New Roman" w:eastAsia="Times New Roman" w:hAnsi="Times New Roman"/>
          <w:sz w:val="24"/>
          <w:szCs w:val="24"/>
          <w:rtl w:val="0"/>
        </w:rPr>
        <w:t xml:space="preserve"> его обратно в конверт. Затем он взял у директрисы свиток, запечатанный серой лентой. Гарри коснулся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длинной серой палочкой, и лента сразу же соскользнула. Мальчик развернул свиток и начал читать.</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pPr>
        <w:spacing w:after="0" w:before="0" w:line="240" w:lineRule="auto"/>
        <w:ind w:firstLine="423.0708661417322"/>
        <w:contextualSpacing w:val="0"/>
      </w:pP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Дорогой Гарри Джеймс Поттер-Эванс-Веррес!</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Если ты читаешь это </w:t>
      </w:r>
      <w:r w:rsidDel="00000000" w:rsidR="00000000" w:rsidRPr="00000000">
        <w:rPr>
          <w:rFonts w:ascii="Times New Roman" w:cs="Times New Roman" w:eastAsia="Times New Roman" w:hAnsi="Times New Roman"/>
          <w:i w:val="1"/>
          <w:sz w:val="24"/>
          <w:szCs w:val="24"/>
          <w:rtl w:val="0"/>
        </w:rPr>
        <w:t xml:space="preserve">письмо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значит ты победил Волдеморта.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Мои поздравления!</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Надеюсь, ты успел отпраздновать свою победу раньше, чем открыл этот свиток, поскольку новости в нём не самые радостные.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Однажды во время Первой Войны Волшебников я осознал</w:t>
      </w:r>
      <w:r w:rsidDel="00000000" w:rsidR="00000000" w:rsidRPr="00000000">
        <w:rPr>
          <w:rFonts w:ascii="Times New Roman" w:cs="Times New Roman" w:eastAsia="Times New Roman" w:hAnsi="Times New Roman"/>
          <w:i w:val="1"/>
          <w:sz w:val="24"/>
          <w:szCs w:val="24"/>
          <w:rtl w:val="0"/>
        </w:rPr>
        <w:t xml:space="preserve">, что Волдеморт побеждает и вскоре всё окажется под его дланью.</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В отчаянии я спустился в Отдел Тайн и назвал пароль, никогда в истории Непрерывной Линии Мерлина не произносившийся, совершил запретное, но всё-таки не абсолютно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запретное.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Я прослушал каждое пророчество, что когда-либо было записано.</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так я узнал, что Волдеморт — это далеко не самая страшная моя беда.</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Я обнаружил, что провидцы и прорицатели всё чаще и чаще предсказывают, что нашему миру суждено быть </w:t>
      </w:r>
      <w:r w:rsidDel="00000000" w:rsidR="00000000" w:rsidRPr="00000000">
        <w:rPr>
          <w:rFonts w:ascii="Times New Roman" w:cs="Times New Roman" w:eastAsia="Times New Roman" w:hAnsi="Times New Roman"/>
          <w:i w:val="1"/>
          <w:sz w:val="24"/>
          <w:szCs w:val="24"/>
          <w:rtl w:val="0"/>
        </w:rPr>
        <w:t xml:space="preserve">уничтоженным</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ты, Гарри Джеймс Поттер-Эванс-Веррес, — один из тех, кому предначертано </w:t>
      </w:r>
      <w:r w:rsidDel="00000000" w:rsidR="00000000" w:rsidRPr="00000000">
        <w:rPr>
          <w:rFonts w:ascii="Times New Roman" w:cs="Times New Roman" w:eastAsia="Times New Roman" w:hAnsi="Times New Roman"/>
          <w:i w:val="1"/>
          <w:sz w:val="24"/>
          <w:szCs w:val="24"/>
          <w:rtl w:val="0"/>
        </w:rPr>
        <w:t xml:space="preserve">уничтожить </w:t>
      </w:r>
      <w:r w:rsidDel="00000000" w:rsidR="00000000" w:rsidRPr="00000000">
        <w:rPr>
          <w:rFonts w:ascii="Times New Roman" w:cs="Times New Roman" w:eastAsia="Times New Roman" w:hAnsi="Times New Roman"/>
          <w:i w:val="1"/>
          <w:sz w:val="24"/>
          <w:szCs w:val="24"/>
          <w:rtl w:val="0"/>
        </w:rPr>
        <w:t xml:space="preserve">его.</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По правде говоря, мне следовало </w:t>
      </w:r>
      <w:r w:rsidDel="00000000" w:rsidR="00000000" w:rsidRPr="00000000">
        <w:rPr>
          <w:rFonts w:ascii="Times New Roman" w:cs="Times New Roman" w:eastAsia="Times New Roman" w:hAnsi="Times New Roman"/>
          <w:i w:val="1"/>
          <w:sz w:val="24"/>
          <w:szCs w:val="24"/>
          <w:rtl w:val="0"/>
        </w:rPr>
        <w:t xml:space="preserve">положить конец самой возможности такого течения событий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 приложил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все </w:t>
      </w:r>
      <w:r w:rsidDel="00000000" w:rsidR="00000000" w:rsidRPr="00000000">
        <w:rPr>
          <w:rFonts w:ascii="Times New Roman" w:cs="Times New Roman" w:eastAsia="Times New Roman" w:hAnsi="Times New Roman"/>
          <w:i w:val="1"/>
          <w:sz w:val="24"/>
          <w:szCs w:val="24"/>
          <w:rtl w:val="0"/>
        </w:rPr>
        <w:t xml:space="preserve">усилия, чтобы </w:t>
      </w:r>
      <w:r w:rsidDel="00000000" w:rsidR="00000000" w:rsidRPr="00000000">
        <w:rPr>
          <w:rFonts w:ascii="Times New Roman" w:cs="Times New Roman" w:eastAsia="Times New Roman" w:hAnsi="Times New Roman"/>
          <w:i w:val="1"/>
          <w:sz w:val="24"/>
          <w:szCs w:val="24"/>
          <w:rtl w:val="0"/>
        </w:rPr>
        <w:t xml:space="preserve">избавиться от всех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остальных </w:t>
      </w:r>
      <w:r w:rsidDel="00000000" w:rsidR="00000000" w:rsidRPr="00000000">
        <w:rPr>
          <w:rFonts w:ascii="Times New Roman" w:cs="Times New Roman" w:eastAsia="Times New Roman" w:hAnsi="Times New Roman"/>
          <w:i w:val="1"/>
          <w:sz w:val="24"/>
          <w:szCs w:val="24"/>
          <w:rtl w:val="0"/>
        </w:rPr>
        <w:t xml:space="preserve">потенциальных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угроз, о которых я узнал в тот день ужасных откровений. И тебе я был обязан даже не дать родиться.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Однако, когда пророчества апокалипсиса говорят о тебе — именно о тебе, а не о ком-то другом, — в них есть лазейки, </w:t>
      </w:r>
      <w:r w:rsidDel="00000000" w:rsidR="00000000" w:rsidRPr="00000000">
        <w:rPr>
          <w:rFonts w:ascii="Times New Roman" w:cs="Times New Roman" w:eastAsia="Times New Roman" w:hAnsi="Times New Roman"/>
          <w:i w:val="1"/>
          <w:sz w:val="24"/>
          <w:szCs w:val="24"/>
          <w:rtl w:val="0"/>
        </w:rPr>
        <w:t xml:space="preserve">хотя и почти незаметны</w:t>
      </w:r>
      <w:r w:rsidDel="00000000" w:rsidR="00000000" w:rsidRPr="00000000">
        <w:rPr>
          <w:rFonts w:ascii="Times New Roman" w:cs="Times New Roman" w:eastAsia="Times New Roman" w:hAnsi="Times New Roman"/>
          <w:i w:val="1"/>
          <w:sz w:val="24"/>
          <w:szCs w:val="24"/>
          <w:rtl w:val="0"/>
        </w:rPr>
        <w:t xml:space="preserve">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Всегда «он — </w:t>
      </w:r>
      <w:r w:rsidDel="00000000" w:rsidR="00000000" w:rsidRPr="00000000">
        <w:rPr>
          <w:rFonts w:ascii="Times New Roman" w:cs="Times New Roman" w:eastAsia="Times New Roman" w:hAnsi="Times New Roman"/>
          <w:i w:val="1"/>
          <w:sz w:val="24"/>
          <w:szCs w:val="24"/>
          <w:rtl w:val="0"/>
        </w:rPr>
        <w:t xml:space="preserve">конец </w:t>
      </w:r>
      <w:r w:rsidDel="00000000" w:rsidR="00000000" w:rsidRPr="00000000">
        <w:rPr>
          <w:rFonts w:ascii="Times New Roman" w:cs="Times New Roman" w:eastAsia="Times New Roman" w:hAnsi="Times New Roman"/>
          <w:i w:val="1"/>
          <w:sz w:val="24"/>
          <w:szCs w:val="24"/>
          <w:rtl w:val="0"/>
        </w:rPr>
        <w:t xml:space="preserve">мира», но никогда «он — конец жизни».</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Даже когда говорилось, что ты разорвёшь на части сами звёзды на небесах, не было сказано, что ты разорвёшь на части людей.</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поэтому, </w:t>
      </w:r>
      <w:r w:rsidDel="00000000" w:rsidR="00000000" w:rsidRPr="00000000">
        <w:rPr>
          <w:rFonts w:ascii="Times New Roman" w:cs="Times New Roman" w:eastAsia="Times New Roman" w:hAnsi="Times New Roman"/>
          <w:i w:val="1"/>
          <w:sz w:val="24"/>
          <w:szCs w:val="24"/>
          <w:rtl w:val="0"/>
        </w:rPr>
        <w:t xml:space="preserve">когда стало ясно, что этому миру не суждено выжить, </w:t>
      </w:r>
      <w:r w:rsidDel="00000000" w:rsidR="00000000" w:rsidRPr="00000000">
        <w:rPr>
          <w:rFonts w:ascii="Times New Roman" w:cs="Times New Roman" w:eastAsia="Times New Roman" w:hAnsi="Times New Roman"/>
          <w:i w:val="1"/>
          <w:sz w:val="24"/>
          <w:szCs w:val="24"/>
          <w:rtl w:val="0"/>
        </w:rPr>
        <w:t xml:space="preserve">я поставил на тебя, </w:t>
      </w:r>
      <w:r w:rsidDel="00000000" w:rsidR="00000000" w:rsidRPr="00000000">
        <w:rPr>
          <w:rFonts w:ascii="Times New Roman" w:cs="Times New Roman" w:eastAsia="Times New Roman" w:hAnsi="Times New Roman"/>
          <w:i w:val="1"/>
          <w:sz w:val="24"/>
          <w:szCs w:val="24"/>
          <w:rtl w:val="0"/>
        </w:rPr>
        <w:t xml:space="preserve">Гарри Джеймс Поттер-Эванс-Веррес, </w:t>
      </w:r>
      <w:r w:rsidDel="00000000" w:rsidR="00000000" w:rsidRPr="00000000">
        <w:rPr>
          <w:rFonts w:ascii="Times New Roman" w:cs="Times New Roman" w:eastAsia="Times New Roman" w:hAnsi="Times New Roman"/>
          <w:i w:val="1"/>
          <w:sz w:val="24"/>
          <w:szCs w:val="24"/>
          <w:rtl w:val="0"/>
        </w:rPr>
        <w:t xml:space="preserve">буквально всё. Ни одно пророчество не упоминало, как наш мир может быть спасён, но я нашёл пророчества, которые указывали на лазейки в неминуемом уничтожении. Я принялся исполнять странные и сложные условия, которые сулили осуществление этих пророчеств. </w:t>
      </w:r>
      <w:r w:rsidDel="00000000" w:rsidR="00000000" w:rsidRPr="00000000">
        <w:rPr>
          <w:rFonts w:ascii="Times New Roman" w:cs="Times New Roman" w:eastAsia="Times New Roman" w:hAnsi="Times New Roman"/>
          <w:i w:val="1"/>
          <w:sz w:val="24"/>
          <w:szCs w:val="24"/>
          <w:rtl w:val="0"/>
        </w:rPr>
        <w:t xml:space="preserve">Я постарался сделать так, что Волдеморт узнал одно из них, и тем (как я и боялся) обрёк твоих родителей на верную смерть и сделал тебя таким, какой ты есть. </w:t>
      </w:r>
      <w:r w:rsidDel="00000000" w:rsidR="00000000" w:rsidRPr="00000000">
        <w:rPr>
          <w:rFonts w:ascii="Times New Roman" w:cs="Times New Roman" w:eastAsia="Times New Roman" w:hAnsi="Times New Roman"/>
          <w:i w:val="1"/>
          <w:sz w:val="24"/>
          <w:szCs w:val="24"/>
          <w:rtl w:val="0"/>
        </w:rPr>
        <w:t xml:space="preserve">Я написал странную подсказку в учебнике по зельеварению твоей матери, хотя совершенно не понимал, зачем это надо, но, как оказалось, благодаря этой подсказке Лили помогла своей сестре, и это </w:t>
      </w:r>
      <w:r w:rsidDel="00000000" w:rsidR="00000000" w:rsidRPr="00000000">
        <w:rPr>
          <w:rFonts w:ascii="Times New Roman" w:cs="Times New Roman" w:eastAsia="Times New Roman" w:hAnsi="Times New Roman"/>
          <w:i w:val="1"/>
          <w:sz w:val="24"/>
          <w:szCs w:val="24"/>
          <w:rtl w:val="0"/>
        </w:rPr>
        <w:t xml:space="preserve">обеспечило </w:t>
      </w:r>
      <w:r w:rsidDel="00000000" w:rsidR="00000000" w:rsidRPr="00000000">
        <w:rPr>
          <w:rFonts w:ascii="Times New Roman" w:cs="Times New Roman" w:eastAsia="Times New Roman" w:hAnsi="Times New Roman"/>
          <w:i w:val="1"/>
          <w:sz w:val="24"/>
          <w:szCs w:val="24"/>
          <w:rtl w:val="0"/>
        </w:rPr>
        <w:t xml:space="preserve">тебе искреннюю любовь Петунии Эванс. </w:t>
      </w:r>
      <w:r w:rsidDel="00000000" w:rsidR="00000000" w:rsidRPr="00000000">
        <w:rPr>
          <w:rFonts w:ascii="Times New Roman" w:cs="Times New Roman" w:eastAsia="Times New Roman" w:hAnsi="Times New Roman"/>
          <w:i w:val="1"/>
          <w:sz w:val="24"/>
          <w:szCs w:val="24"/>
          <w:rtl w:val="0"/>
        </w:rPr>
        <w:t xml:space="preserve">Под покровом невидимости я проник в твою спальню в Оксфорде</w:t>
      </w:r>
      <w:r w:rsidDel="00000000" w:rsidR="00000000" w:rsidRPr="00000000">
        <w:rPr>
          <w:rFonts w:ascii="Times New Roman" w:cs="Times New Roman" w:eastAsia="Times New Roman" w:hAnsi="Times New Roman"/>
          <w:i w:val="1"/>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дал тебе зелье, которое обычно выписывают ученикам, использующим Маховики времени, </w:t>
      </w:r>
      <w:r w:rsidDel="00000000" w:rsidR="00000000" w:rsidRPr="00000000">
        <w:rPr>
          <w:rFonts w:ascii="Times New Roman" w:cs="Times New Roman" w:eastAsia="Times New Roman" w:hAnsi="Times New Roman"/>
          <w:i w:val="1"/>
          <w:sz w:val="24"/>
          <w:szCs w:val="24"/>
          <w:rtl w:val="0"/>
        </w:rPr>
        <w:t xml:space="preserve">и твой день увеличился на два часа. Когда тебе было шесть лет, я разбил камень, лежащий на подоконнике в твоей комнате, и до сих пор</w:t>
      </w:r>
      <w:r w:rsidDel="00000000" w:rsidR="00000000" w:rsidRPr="00000000">
        <w:rPr>
          <w:rFonts w:ascii="Times New Roman" w:cs="Times New Roman" w:eastAsia="Times New Roman" w:hAnsi="Times New Roman"/>
          <w:i w:val="1"/>
          <w:sz w:val="24"/>
          <w:szCs w:val="24"/>
          <w:rtl w:val="0"/>
        </w:rPr>
        <w:t xml:space="preserve"> не представляю </w:t>
      </w:r>
      <w:r w:rsidDel="00000000" w:rsidR="00000000" w:rsidRPr="00000000">
        <w:rPr>
          <w:rFonts w:ascii="Times New Roman" w:cs="Times New Roman" w:eastAsia="Times New Roman" w:hAnsi="Times New Roman"/>
          <w:i w:val="1"/>
          <w:sz w:val="24"/>
          <w:szCs w:val="24"/>
          <w:rtl w:val="0"/>
        </w:rPr>
        <w:t xml:space="preserve">зачем.</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Всё это я делал в отчаянной надежде, что ты сможешь провести нас сквозь глаз бури, что ты каким-то образом уничтожишь этот мир, но спасёшь людей, его населяющих.</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Теперь, когда ты, победив Волдеморта, сдал экзамен, я передаю в твои руки всё, что у меня есть. Все инструменты, которые я в состоянии тебе дать: Непрерывную Линию Мерлина, командование Орденом Феникса,</w:t>
      </w:r>
      <w:r w:rsidDel="00000000" w:rsidR="00000000" w:rsidRPr="00000000">
        <w:rPr>
          <w:rFonts w:ascii="Times New Roman" w:cs="Times New Roman" w:eastAsia="Times New Roman" w:hAnsi="Times New Roman"/>
          <w:i w:val="1"/>
          <w:sz w:val="24"/>
          <w:szCs w:val="24"/>
          <w:rtl w:val="0"/>
        </w:rPr>
        <w:t xml:space="preserve"> все мои богатства и все мои сокровища, </w:t>
      </w:r>
      <w:r w:rsidDel="00000000" w:rsidR="00000000" w:rsidRPr="00000000">
        <w:rPr>
          <w:rFonts w:ascii="Times New Roman" w:cs="Times New Roman" w:eastAsia="Times New Roman" w:hAnsi="Times New Roman"/>
          <w:i w:val="1"/>
          <w:sz w:val="24"/>
          <w:szCs w:val="24"/>
          <w:rtl w:val="0"/>
        </w:rPr>
        <w:t xml:space="preserve">Старшую Палочку — один из Даров Смерти, верность тех моих друзей, </w:t>
      </w:r>
      <w:r w:rsidDel="00000000" w:rsidR="00000000" w:rsidRPr="00000000">
        <w:rPr>
          <w:rFonts w:ascii="Times New Roman" w:cs="Times New Roman" w:eastAsia="Times New Roman" w:hAnsi="Times New Roman"/>
          <w:i w:val="1"/>
          <w:sz w:val="24"/>
          <w:szCs w:val="24"/>
          <w:rtl w:val="0"/>
        </w:rPr>
        <w:t xml:space="preserve">которые</w:t>
      </w:r>
      <w:r w:rsidDel="00000000" w:rsidR="00000000" w:rsidRPr="00000000">
        <w:rPr>
          <w:rFonts w:ascii="Times New Roman" w:cs="Times New Roman" w:eastAsia="Times New Roman" w:hAnsi="Times New Roman"/>
          <w:i w:val="1"/>
          <w:sz w:val="24"/>
          <w:szCs w:val="24"/>
          <w:rtl w:val="0"/>
        </w:rPr>
        <w:t xml:space="preserve"> прислушаются к моим словам. </w:t>
      </w:r>
      <w:r w:rsidDel="00000000" w:rsidR="00000000" w:rsidRPr="00000000">
        <w:rPr>
          <w:rFonts w:ascii="Times New Roman" w:cs="Times New Roman" w:eastAsia="Times New Roman" w:hAnsi="Times New Roman"/>
          <w:i w:val="1"/>
          <w:sz w:val="24"/>
          <w:szCs w:val="24"/>
          <w:rtl w:val="0"/>
        </w:rPr>
        <w:t xml:space="preserve">Я оставил Хогвартс на попечение Минервы, ибо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полагаю, у тебя не будет на него времени, но даже он в твоём распоряжении, если ты потребуешь.</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Я не даю тебе лишь одно: пророчества. Как только меня не станет, они будут уничтожены. И никакие пророчества в дальнейшем не будут записываться, ибо сказано, что ты не должен их увидеть. Если тебя это печалит, поверь мне — </w:t>
      </w:r>
      <w:r w:rsidDel="00000000" w:rsidR="00000000" w:rsidRPr="00000000">
        <w:rPr>
          <w:rFonts w:ascii="Times New Roman" w:cs="Times New Roman" w:eastAsia="Times New Roman" w:hAnsi="Times New Roman"/>
          <w:i w:val="1"/>
          <w:sz w:val="24"/>
          <w:szCs w:val="24"/>
          <w:rtl w:val="0"/>
        </w:rPr>
        <w:t xml:space="preserve">даже твой гений не </w:t>
      </w:r>
      <w:r w:rsidDel="00000000" w:rsidR="00000000" w:rsidRPr="00000000">
        <w:rPr>
          <w:rFonts w:ascii="Times New Roman" w:cs="Times New Roman" w:eastAsia="Times New Roman" w:hAnsi="Times New Roman"/>
          <w:i w:val="1"/>
          <w:sz w:val="24"/>
          <w:szCs w:val="24"/>
          <w:rtl w:val="0"/>
        </w:rPr>
        <w:t xml:space="preserve">в состоянии </w:t>
      </w:r>
      <w:r w:rsidDel="00000000" w:rsidR="00000000" w:rsidRPr="00000000">
        <w:rPr>
          <w:rFonts w:ascii="Times New Roman" w:cs="Times New Roman" w:eastAsia="Times New Roman" w:hAnsi="Times New Roman"/>
          <w:i w:val="1"/>
          <w:sz w:val="24"/>
          <w:szCs w:val="24"/>
          <w:rtl w:val="0"/>
        </w:rPr>
        <w:t xml:space="preserve">постичь, какого разочарования ты избежал. </w:t>
      </w:r>
      <w:r w:rsidDel="00000000" w:rsidR="00000000" w:rsidRPr="00000000">
        <w:rPr>
          <w:rFonts w:ascii="Times New Roman" w:cs="Times New Roman" w:eastAsia="Times New Roman" w:hAnsi="Times New Roman"/>
          <w:i w:val="1"/>
          <w:sz w:val="24"/>
          <w:szCs w:val="24"/>
          <w:rtl w:val="0"/>
        </w:rPr>
        <w:t xml:space="preserve">Я погибну</w:t>
      </w:r>
      <w:r w:rsidDel="00000000" w:rsidR="00000000" w:rsidRPr="00000000">
        <w:rPr>
          <w:rFonts w:ascii="Times New Roman" w:cs="Times New Roman" w:eastAsia="Times New Roman" w:hAnsi="Times New Roman"/>
          <w:i w:val="1"/>
          <w:sz w:val="24"/>
          <w:szCs w:val="24"/>
          <w:rtl w:val="0"/>
        </w:rPr>
        <w:t xml:space="preserve">, или ты меня потеряешь, или что-то ещё </w:t>
      </w:r>
      <w:r w:rsidDel="00000000" w:rsidR="00000000" w:rsidRPr="00000000">
        <w:rPr>
          <w:rFonts w:ascii="Times New Roman" w:cs="Times New Roman" w:eastAsia="Times New Roman" w:hAnsi="Times New Roman"/>
          <w:i w:val="1"/>
          <w:sz w:val="24"/>
          <w:szCs w:val="24"/>
          <w:rtl w:val="0"/>
        </w:rPr>
        <w:t xml:space="preserve">нас с тобой разделит — </w:t>
      </w:r>
      <w:r w:rsidDel="00000000" w:rsidR="00000000" w:rsidRPr="00000000">
        <w:rPr>
          <w:rFonts w:ascii="Times New Roman" w:cs="Times New Roman" w:eastAsia="Times New Roman" w:hAnsi="Times New Roman"/>
          <w:i w:val="1"/>
          <w:sz w:val="24"/>
          <w:szCs w:val="24"/>
          <w:rtl w:val="0"/>
        </w:rPr>
        <w:t xml:space="preserve">естественно, пророчества на этот счёт не ясны</w:t>
      </w:r>
      <w:r w:rsidDel="00000000" w:rsidR="00000000" w:rsidRPr="00000000">
        <w:rPr>
          <w:rFonts w:ascii="Times New Roman" w:cs="Times New Roman" w:eastAsia="Times New Roman" w:hAnsi="Times New Roman"/>
          <w:i w:val="1"/>
          <w:sz w:val="24"/>
          <w:szCs w:val="24"/>
          <w:rtl w:val="0"/>
        </w:rPr>
        <w:t xml:space="preserve"> — и я так и не узнаю, какое будущее в итоге свершится и почему я должен делать то, что я делаю. Всё это совершенно безумные загадки, и тебе не придётся иметь с ними дела.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На шахматной доске может быть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только один король.</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Есть </w:t>
      </w:r>
      <w:r w:rsidDel="00000000" w:rsidR="00000000" w:rsidRPr="00000000">
        <w:rPr>
          <w:rFonts w:ascii="Times New Roman" w:cs="Times New Roman" w:eastAsia="Times New Roman" w:hAnsi="Times New Roman"/>
          <w:i w:val="1"/>
          <w:sz w:val="24"/>
          <w:szCs w:val="24"/>
          <w:rtl w:val="0"/>
        </w:rPr>
        <w:t xml:space="preserve">только одна фигура, чья ценность превыше всего.</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эта фигура — не мир, а люди, его населяющие: равно волшебники и маглы, гоблины и домашные эльфы, и все прочие.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пока в живых остаётся хоть кто-то</w:t>
      </w:r>
      <w:r w:rsidDel="00000000" w:rsidR="00000000" w:rsidRPr="00000000">
        <w:rPr>
          <w:rFonts w:ascii="Times New Roman" w:cs="Times New Roman" w:eastAsia="Times New Roman" w:hAnsi="Times New Roman"/>
          <w:i w:val="1"/>
          <w:sz w:val="24"/>
          <w:szCs w:val="24"/>
          <w:rtl w:val="0"/>
        </w:rPr>
        <w:t xml:space="preserve"> из на</w:t>
      </w:r>
      <w:r w:rsidDel="00000000" w:rsidR="00000000" w:rsidRPr="00000000">
        <w:rPr>
          <w:rFonts w:ascii="Times New Roman" w:cs="Times New Roman" w:eastAsia="Times New Roman" w:hAnsi="Times New Roman"/>
          <w:i w:val="1"/>
          <w:sz w:val="24"/>
          <w:szCs w:val="24"/>
          <w:rtl w:val="0"/>
        </w:rPr>
        <w:t xml:space="preserve">с, эта фигура всё ещё в игре, </w:t>
      </w:r>
      <w:r w:rsidDel="00000000" w:rsidR="00000000" w:rsidRPr="00000000">
        <w:rPr>
          <w:rFonts w:ascii="Times New Roman" w:cs="Times New Roman" w:eastAsia="Times New Roman" w:hAnsi="Times New Roman"/>
          <w:i w:val="1"/>
          <w:sz w:val="24"/>
          <w:szCs w:val="24"/>
          <w:rtl w:val="0"/>
        </w:rPr>
        <w:t xml:space="preserve">п</w:t>
      </w:r>
      <w:r w:rsidDel="00000000" w:rsidR="00000000" w:rsidRPr="00000000">
        <w:rPr>
          <w:rFonts w:ascii="Times New Roman" w:cs="Times New Roman" w:eastAsia="Times New Roman" w:hAnsi="Times New Roman"/>
          <w:i w:val="1"/>
          <w:sz w:val="24"/>
          <w:szCs w:val="24"/>
          <w:rtl w:val="0"/>
        </w:rPr>
        <w:t xml:space="preserve">усть даже сами звёзды угаснут в небесах</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если эта фигура будет побита,</w:t>
      </w:r>
      <w:r w:rsidDel="00000000" w:rsidR="00000000" w:rsidRPr="00000000">
        <w:rPr>
          <w:rFonts w:ascii="Times New Roman" w:cs="Times New Roman" w:eastAsia="Times New Roman" w:hAnsi="Times New Roman"/>
          <w:i w:val="1"/>
          <w:sz w:val="24"/>
          <w:szCs w:val="24"/>
          <w:rtl w:val="0"/>
        </w:rPr>
        <w:t xml:space="preserve"> игре конец.</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Знай цену остальным своим фигурам</w:t>
      </w:r>
      <w:r w:rsidDel="00000000" w:rsidR="00000000" w:rsidRPr="00000000">
        <w:rPr>
          <w:rFonts w:ascii="Times New Roman" w:cs="Times New Roman" w:eastAsia="Times New Roman" w:hAnsi="Times New Roman"/>
          <w:i w:val="1"/>
          <w:sz w:val="24"/>
          <w:szCs w:val="24"/>
          <w:rtl w:val="0"/>
        </w:rPr>
        <w:t xml:space="preserve"> и </w:t>
      </w:r>
      <w:r w:rsidDel="00000000" w:rsidR="00000000" w:rsidRPr="00000000">
        <w:rPr>
          <w:rFonts w:ascii="Times New Roman" w:cs="Times New Roman" w:eastAsia="Times New Roman" w:hAnsi="Times New Roman"/>
          <w:i w:val="1"/>
          <w:sz w:val="24"/>
          <w:szCs w:val="24"/>
          <w:rtl w:val="0"/>
        </w:rPr>
        <w:t xml:space="preserve">играй на по</w:t>
      </w:r>
      <w:r w:rsidDel="00000000" w:rsidR="00000000" w:rsidRPr="00000000">
        <w:rPr>
          <w:rFonts w:ascii="Times New Roman" w:cs="Times New Roman" w:eastAsia="Times New Roman" w:hAnsi="Times New Roman"/>
          <w:i w:val="1"/>
          <w:sz w:val="24"/>
          <w:szCs w:val="24"/>
          <w:rtl w:val="0"/>
        </w:rPr>
        <w:t xml:space="preserve">беду</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jc w:val="center"/>
      </w:pPr>
      <w:r w:rsidDel="00000000" w:rsidR="00000000" w:rsidRPr="00000000">
        <w:rPr>
          <w:rFonts w:ascii="Times New Roman" w:cs="Times New Roman" w:eastAsia="Times New Roman" w:hAnsi="Times New Roman"/>
          <w:i w:val="1"/>
          <w:sz w:val="24"/>
          <w:szCs w:val="24"/>
          <w:rtl w:val="0"/>
        </w:rPr>
        <w:t xml:space="preserve">— Альбус</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jc w:val="center"/>
      </w:pP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ещё долго держал свиток пергамент</w:t>
      </w:r>
      <w:r w:rsidDel="00000000" w:rsidR="00000000" w:rsidRPr="00000000">
        <w:rPr>
          <w:rFonts w:ascii="Times New Roman" w:cs="Times New Roman" w:eastAsia="Times New Roman" w:hAnsi="Times New Roman"/>
          <w:sz w:val="24"/>
          <w:szCs w:val="24"/>
          <w:rtl w:val="0"/>
        </w:rPr>
        <w:t xml:space="preserve">а и</w:t>
      </w:r>
      <w:r w:rsidDel="00000000" w:rsidR="00000000" w:rsidRPr="00000000">
        <w:rPr>
          <w:rFonts w:ascii="Times New Roman" w:cs="Times New Roman" w:eastAsia="Times New Roman" w:hAnsi="Times New Roman"/>
          <w:sz w:val="24"/>
          <w:szCs w:val="24"/>
          <w:rtl w:val="0"/>
        </w:rPr>
        <w:t xml:space="preserve"> смотрел в пустоту.</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Вот к</w:t>
      </w:r>
      <w:r w:rsidDel="00000000" w:rsidR="00000000" w:rsidRPr="00000000">
        <w:rPr>
          <w:rFonts w:ascii="Times New Roman" w:cs="Times New Roman" w:eastAsia="Times New Roman" w:hAnsi="Times New Roman"/>
          <w:sz w:val="24"/>
          <w:szCs w:val="24"/>
          <w:rtl w:val="0"/>
        </w:rPr>
        <w:t xml:space="preserve">ак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Иногда фразы «Это всё объясняет» явно недостаточно, однако, это всё объясняло.</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Продолжая всё так же смотреть в пространство, Гарри рассеяно скатал </w:t>
      </w:r>
      <w:r w:rsidDel="00000000" w:rsidR="00000000" w:rsidRPr="00000000">
        <w:rPr>
          <w:rFonts w:ascii="Times New Roman" w:cs="Times New Roman" w:eastAsia="Times New Roman" w:hAnsi="Times New Roman"/>
          <w:sz w:val="24"/>
          <w:szCs w:val="24"/>
          <w:rtl w:val="0"/>
        </w:rPr>
        <w:t xml:space="preserve">пергамент.</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Что там? — спросила Амелия Боунс.</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Это письмо-исповедь, — ответил Гарри. — Оказывается, это Дамблдор убил мой </w:t>
      </w:r>
      <w:r w:rsidDel="00000000" w:rsidR="00000000" w:rsidRPr="00000000">
        <w:rPr>
          <w:rFonts w:ascii="Times New Roman" w:cs="Times New Roman" w:eastAsia="Times New Roman" w:hAnsi="Times New Roman"/>
          <w:sz w:val="24"/>
          <w:szCs w:val="24"/>
          <w:rtl w:val="0"/>
        </w:rPr>
        <w:t xml:space="preserve">ручной</w:t>
      </w:r>
      <w:r w:rsidDel="00000000" w:rsidR="00000000" w:rsidRPr="00000000">
        <w:rPr>
          <w:rFonts w:ascii="Times New Roman" w:cs="Times New Roman" w:eastAsia="Times New Roman" w:hAnsi="Times New Roman"/>
          <w:sz w:val="24"/>
          <w:szCs w:val="24"/>
          <w:rtl w:val="0"/>
        </w:rPr>
        <w:t xml:space="preserve"> камень.</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время для шуток!</w:t>
      </w:r>
      <w:r w:rsidDel="00000000" w:rsidR="00000000" w:rsidRPr="00000000">
        <w:rPr>
          <w:rFonts w:ascii="Times New Roman" w:cs="Times New Roman" w:eastAsia="Times New Roman" w:hAnsi="Times New Roman"/>
          <w:sz w:val="24"/>
          <w:szCs w:val="24"/>
          <w:rtl w:val="0"/>
        </w:rPr>
        <w:t xml:space="preserve"> — 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 ведьма. — Ты </w:t>
      </w:r>
      <w:r w:rsidDel="00000000" w:rsidR="00000000" w:rsidRPr="00000000">
        <w:rPr>
          <w:rFonts w:ascii="Times New Roman" w:cs="Times New Roman" w:eastAsia="Times New Roman" w:hAnsi="Times New Roman"/>
          <w:sz w:val="24"/>
          <w:szCs w:val="24"/>
          <w:rtl w:val="0"/>
        </w:rPr>
        <w:t xml:space="preserve">действительно настоящий</w:t>
      </w:r>
      <w:r w:rsidDel="00000000" w:rsidR="00000000" w:rsidRPr="00000000">
        <w:rPr>
          <w:rFonts w:ascii="Times New Roman" w:cs="Times New Roman" w:eastAsia="Times New Roman" w:hAnsi="Times New Roman"/>
          <w:sz w:val="24"/>
          <w:szCs w:val="24"/>
          <w:rtl w:val="0"/>
        </w:rPr>
        <w:t xml:space="preserve"> преемник Непрерывной Линии Мерлина?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Да, — </w:t>
      </w:r>
      <w:r w:rsidDel="00000000" w:rsidR="00000000" w:rsidRPr="00000000">
        <w:rPr>
          <w:rFonts w:ascii="Times New Roman" w:cs="Times New Roman" w:eastAsia="Times New Roman" w:hAnsi="Times New Roman"/>
          <w:sz w:val="24"/>
          <w:szCs w:val="24"/>
          <w:rtl w:val="0"/>
        </w:rPr>
        <w:t xml:space="preserve">рассеянно ответил Гарри. Его разум </w:t>
      </w:r>
      <w:r w:rsidDel="00000000" w:rsidR="00000000" w:rsidRPr="00000000">
        <w:rPr>
          <w:rFonts w:ascii="Times New Roman" w:cs="Times New Roman" w:eastAsia="Times New Roman" w:hAnsi="Times New Roman"/>
          <w:sz w:val="24"/>
          <w:szCs w:val="24"/>
          <w:rtl w:val="0"/>
        </w:rPr>
        <w:t xml:space="preserve">был поглощён мыслями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которые при любом объективном количественном исчислении</w:t>
      </w:r>
      <w:r w:rsidDel="00000000" w:rsidR="00000000" w:rsidRPr="00000000">
        <w:rPr>
          <w:rFonts w:ascii="Times New Roman" w:cs="Times New Roman" w:eastAsia="Times New Roman" w:hAnsi="Times New Roman"/>
          <w:sz w:val="24"/>
          <w:szCs w:val="24"/>
          <w:rtl w:val="0"/>
        </w:rPr>
        <w:t xml:space="preserve"> были гораздо важнее </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Старая ведьма неподвижно застыла в кресле. Затем она повернула голову и встретилась взглядом с Минервой МакГонагалл.</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В это время</w:t>
      </w:r>
      <w:r w:rsidDel="00000000" w:rsidR="00000000" w:rsidRPr="00000000">
        <w:rPr>
          <w:rFonts w:ascii="Times New Roman" w:cs="Times New Roman" w:eastAsia="Times New Roman" w:hAnsi="Times New Roman"/>
          <w:sz w:val="24"/>
          <w:szCs w:val="24"/>
          <w:rtl w:val="0"/>
        </w:rPr>
        <w:t xml:space="preserve"> мозг Гарри, жонглировавший непомерно большим количеством вероятностей на непомерно большом числе временных </w:t>
      </w:r>
      <w:r w:rsidDel="00000000" w:rsidR="00000000" w:rsidRPr="00000000">
        <w:rPr>
          <w:rFonts w:ascii="Times New Roman" w:cs="Times New Roman" w:eastAsia="Times New Roman" w:hAnsi="Times New Roman"/>
          <w:sz w:val="24"/>
          <w:szCs w:val="24"/>
          <w:rtl w:val="0"/>
        </w:rPr>
        <w:t xml:space="preserve">горизонтов</w:t>
      </w:r>
      <w:r w:rsidDel="00000000" w:rsidR="00000000" w:rsidRPr="00000000">
        <w:rPr>
          <w:rFonts w:ascii="Times New Roman" w:cs="Times New Roman" w:eastAsia="Times New Roman" w:hAnsi="Times New Roman"/>
          <w:sz w:val="24"/>
          <w:szCs w:val="24"/>
          <w:rtl w:val="0"/>
        </w:rPr>
        <w:t xml:space="preserve">, некоторые из которых простирались буквально на миллиарды лет и включали в себя разборку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звёзд, объявил когнитивное банкротство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начал всё заново. </w:t>
      </w:r>
      <w:r w:rsidDel="00000000" w:rsidR="00000000" w:rsidRPr="00000000">
        <w:rPr>
          <w:rFonts w:ascii="Times New Roman" w:cs="Times New Roman" w:eastAsia="Times New Roman" w:hAnsi="Times New Roman"/>
          <w:i w:val="1"/>
          <w:sz w:val="24"/>
          <w:szCs w:val="24"/>
          <w:rtl w:val="0"/>
        </w:rPr>
        <w:t xml:space="preserve">Ладно, что я должен </w:t>
      </w:r>
      <w:r w:rsidDel="00000000" w:rsidR="00000000" w:rsidRPr="00000000">
        <w:rPr>
          <w:rFonts w:ascii="Times New Roman" w:cs="Times New Roman" w:eastAsia="Times New Roman" w:hAnsi="Times New Roman"/>
          <w:i w:val="1"/>
          <w:sz w:val="24"/>
          <w:szCs w:val="24"/>
          <w:rtl w:val="0"/>
        </w:rPr>
        <w:t xml:space="preserve">сделать </w:t>
      </w:r>
      <w:r w:rsidDel="00000000" w:rsidR="00000000" w:rsidRPr="00000000">
        <w:rPr>
          <w:rFonts w:ascii="Times New Roman" w:cs="Times New Roman" w:eastAsia="Times New Roman" w:hAnsi="Times New Roman"/>
          <w:i w:val="1"/>
          <w:sz w:val="24"/>
          <w:szCs w:val="24"/>
          <w:rtl w:val="0"/>
        </w:rPr>
        <w:t xml:space="preserve">в первую очередь, чтобы спасти мир…</w:t>
      </w:r>
      <w:r w:rsidDel="00000000" w:rsidR="00000000" w:rsidRPr="00000000">
        <w:rPr>
          <w:rFonts w:ascii="Times New Roman" w:cs="Times New Roman" w:eastAsia="Times New Roman" w:hAnsi="Times New Roman"/>
          <w:i w:val="1"/>
          <w:sz w:val="24"/>
          <w:szCs w:val="24"/>
          <w:rtl w:val="0"/>
        </w:rPr>
        <w:t xml:space="preserve"> нет, ещё конкретней, </w:t>
      </w:r>
      <w:r w:rsidDel="00000000" w:rsidR="00000000" w:rsidRPr="00000000">
        <w:rPr>
          <w:rFonts w:ascii="Times New Roman" w:cs="Times New Roman" w:eastAsia="Times New Roman" w:hAnsi="Times New Roman"/>
          <w:i w:val="1"/>
          <w:sz w:val="24"/>
          <w:szCs w:val="24"/>
          <w:rtl w:val="0"/>
        </w:rPr>
        <w:t xml:space="preserve">что я должен </w:t>
      </w:r>
      <w:r w:rsidDel="00000000" w:rsidR="00000000" w:rsidRPr="00000000">
        <w:rPr>
          <w:rFonts w:ascii="Times New Roman" w:cs="Times New Roman" w:eastAsia="Times New Roman" w:hAnsi="Times New Roman"/>
          <w:i w:val="1"/>
          <w:sz w:val="24"/>
          <w:szCs w:val="24"/>
          <w:rtl w:val="0"/>
        </w:rPr>
        <w:t xml:space="preserve">сделать </w:t>
      </w:r>
      <w:r w:rsidDel="00000000" w:rsidR="00000000" w:rsidRPr="00000000">
        <w:rPr>
          <w:rFonts w:ascii="Times New Roman" w:cs="Times New Roman" w:eastAsia="Times New Roman" w:hAnsi="Times New Roman"/>
          <w:i w:val="1"/>
          <w:sz w:val="24"/>
          <w:szCs w:val="24"/>
          <w:rtl w:val="0"/>
        </w:rPr>
        <w:t xml:space="preserve">именно </w:t>
      </w:r>
      <w:r w:rsidDel="00000000" w:rsidR="00000000" w:rsidRPr="00000000">
        <w:rPr>
          <w:rFonts w:ascii="Times New Roman" w:cs="Times New Roman" w:eastAsia="Times New Roman" w:hAnsi="Times New Roman"/>
          <w:i w:val="1"/>
          <w:sz w:val="24"/>
          <w:szCs w:val="24"/>
          <w:rtl w:val="0"/>
        </w:rPr>
        <w:t xml:space="preserve">сегодня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ну, кроме того, что мне вообще надо определиться, что нужно сделать. Лучше поскорее выяснить, что </w:t>
      </w:r>
      <w:r w:rsidDel="00000000" w:rsidR="00000000" w:rsidRPr="00000000">
        <w:rPr>
          <w:rFonts w:ascii="Times New Roman" w:cs="Times New Roman" w:eastAsia="Times New Roman" w:hAnsi="Times New Roman"/>
          <w:i w:val="1"/>
          <w:sz w:val="24"/>
          <w:szCs w:val="24"/>
          <w:rtl w:val="0"/>
        </w:rPr>
        <w:t xml:space="preserve">Дамблдор</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мне оставил </w:t>
      </w:r>
      <w:r w:rsidDel="00000000" w:rsidR="00000000" w:rsidRPr="00000000">
        <w:rPr>
          <w:rFonts w:ascii="Times New Roman" w:cs="Times New Roman" w:eastAsia="Times New Roman" w:hAnsi="Times New Roman"/>
          <w:i w:val="1"/>
          <w:sz w:val="24"/>
          <w:szCs w:val="24"/>
          <w:rtl w:val="0"/>
        </w:rPr>
        <w:t xml:space="preserve">в комнат</w:t>
      </w:r>
      <w:r w:rsidDel="00000000" w:rsidR="00000000" w:rsidRPr="00000000">
        <w:rPr>
          <w:rFonts w:ascii="Times New Roman" w:cs="Times New Roman" w:eastAsia="Times New Roman" w:hAnsi="Times New Roman"/>
          <w:i w:val="1"/>
          <w:sz w:val="24"/>
          <w:szCs w:val="24"/>
          <w:rtl w:val="0"/>
        </w:rPr>
        <w:t xml:space="preserve">е под названием «</w:t>
      </w:r>
      <w:r w:rsidDel="00000000" w:rsidR="00000000" w:rsidRPr="00000000">
        <w:rPr>
          <w:rFonts w:ascii="Times New Roman" w:cs="Times New Roman" w:eastAsia="Times New Roman" w:hAnsi="Times New Roman"/>
          <w:i w:val="1"/>
          <w:sz w:val="24"/>
          <w:szCs w:val="24"/>
          <w:rtl w:val="0"/>
        </w:rPr>
        <w:t xml:space="preserve">Яйцо феникса»...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поднял глаза от свёрнутого пергамента и посмотрел на профессора… вернее, на директрису МакГонагалл, на Шизоглаза Хмури и на морщинистую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старую ведьму, словно видел их впервые. Впрочем, Амелию Боунс он и в самом деле видел,</w:t>
      </w:r>
      <w:r w:rsidDel="00000000" w:rsidR="00000000" w:rsidRPr="00000000">
        <w:rPr>
          <w:rFonts w:ascii="Times New Roman" w:cs="Times New Roman" w:eastAsia="Times New Roman" w:hAnsi="Times New Roman"/>
          <w:sz w:val="24"/>
          <w:szCs w:val="24"/>
          <w:rtl w:val="0"/>
        </w:rPr>
        <w:t xml:space="preserve"> можно сказать, впервые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глава Департамента Магического Правопорядка</w:t>
      </w:r>
      <w:r w:rsidDel="00000000" w:rsidR="00000000" w:rsidRPr="00000000">
        <w:rPr>
          <w:rFonts w:ascii="Times New Roman" w:cs="Times New Roman" w:eastAsia="Times New Roman" w:hAnsi="Times New Roman"/>
          <w:sz w:val="24"/>
          <w:szCs w:val="24"/>
          <w:rtl w:val="0"/>
        </w:rPr>
        <w:t xml:space="preserve">. Альбус Дамблдор считал, что она вполне способна управлять Визенгамотом хотя бы некоторое время. </w:t>
      </w:r>
      <w:r w:rsidDel="00000000" w:rsidR="00000000" w:rsidRPr="00000000">
        <w:rPr>
          <w:rFonts w:ascii="Times New Roman" w:cs="Times New Roman" w:eastAsia="Times New Roman" w:hAnsi="Times New Roman"/>
          <w:sz w:val="24"/>
          <w:szCs w:val="24"/>
          <w:rtl w:val="0"/>
        </w:rPr>
        <w:t xml:space="preserve">Её содействие может оказаться бесценным, </w:t>
      </w:r>
      <w:r w:rsidDel="00000000" w:rsidR="00000000" w:rsidRPr="00000000">
        <w:rPr>
          <w:rFonts w:ascii="Times New Roman" w:cs="Times New Roman" w:eastAsia="Times New Roman" w:hAnsi="Times New Roman"/>
          <w:sz w:val="24"/>
          <w:szCs w:val="24"/>
          <w:rtl w:val="0"/>
        </w:rPr>
        <w:t xml:space="preserve">может быть, даже совершенно необходимым для… для того, чтобы справиться с чем бы то ни было, что ждёт</w:t>
      </w:r>
      <w:r w:rsidDel="00000000" w:rsidR="00000000" w:rsidRPr="00000000">
        <w:rPr>
          <w:rFonts w:ascii="Times New Roman" w:cs="Times New Roman" w:eastAsia="Times New Roman" w:hAnsi="Times New Roman"/>
          <w:sz w:val="24"/>
          <w:szCs w:val="24"/>
          <w:rtl w:val="0"/>
        </w:rPr>
        <w:t xml:space="preserve"> Гарри в будущем</w:t>
      </w:r>
      <w:r w:rsidDel="00000000" w:rsidR="00000000" w:rsidRPr="00000000">
        <w:rPr>
          <w:rFonts w:ascii="Times New Roman" w:cs="Times New Roman" w:eastAsia="Times New Roman" w:hAnsi="Times New Roman"/>
          <w:sz w:val="24"/>
          <w:szCs w:val="24"/>
          <w:rtl w:val="0"/>
        </w:rPr>
        <w:t xml:space="preserve">. Её выбрал Дамблдор, а ведь он прочёл пророчества, которых Гарри не знает.</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И при этом Амелия Боунс думала, что назначена хранителем </w:t>
      </w:r>
      <w:r w:rsidDel="00000000" w:rsidR="00000000" w:rsidRPr="00000000">
        <w:rPr>
          <w:rFonts w:ascii="Times New Roman" w:cs="Times New Roman" w:eastAsia="Times New Roman" w:hAnsi="Times New Roman"/>
          <w:sz w:val="24"/>
          <w:szCs w:val="24"/>
          <w:rtl w:val="0"/>
        </w:rPr>
        <w:t xml:space="preserve">Непрерывной Линии Мерлина и </w:t>
      </w:r>
      <w:r w:rsidDel="00000000" w:rsidR="00000000" w:rsidRPr="00000000">
        <w:rPr>
          <w:rFonts w:ascii="Times New Roman" w:cs="Times New Roman" w:eastAsia="Times New Roman" w:hAnsi="Times New Roman"/>
          <w:sz w:val="24"/>
          <w:szCs w:val="24"/>
          <w:rtl w:val="0"/>
        </w:rPr>
        <w:t xml:space="preserve">станет </w:t>
      </w:r>
      <w:r w:rsidDel="00000000" w:rsidR="00000000" w:rsidRPr="00000000">
        <w:rPr>
          <w:rFonts w:ascii="Times New Roman" w:cs="Times New Roman" w:eastAsia="Times New Roman" w:hAnsi="Times New Roman"/>
          <w:sz w:val="24"/>
          <w:szCs w:val="24"/>
          <w:rtl w:val="0"/>
        </w:rPr>
        <w:t xml:space="preserve">следующим Верховным чародеем, но </w:t>
      </w:r>
      <w:r w:rsidDel="00000000" w:rsidR="00000000" w:rsidRPr="00000000">
        <w:rPr>
          <w:rFonts w:ascii="Times New Roman" w:cs="Times New Roman" w:eastAsia="Times New Roman" w:hAnsi="Times New Roman"/>
          <w:sz w:val="24"/>
          <w:szCs w:val="24"/>
          <w:rtl w:val="0"/>
        </w:rPr>
        <w:t xml:space="preserve">теперь обнаружила, что эту должность, судя по всему, получил одиннадцатилетний мальчишка.</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И сейчас, — </w:t>
      </w:r>
      <w:r w:rsidDel="00000000" w:rsidR="00000000" w:rsidRPr="00000000">
        <w:rPr>
          <w:rFonts w:ascii="Times New Roman" w:cs="Times New Roman" w:eastAsia="Times New Roman" w:hAnsi="Times New Roman"/>
          <w:sz w:val="24"/>
          <w:szCs w:val="24"/>
          <w:rtl w:val="0"/>
        </w:rPr>
        <w:t xml:space="preserve">сказал голос пуффендуйца в голове, — </w:t>
      </w:r>
      <w:r w:rsidDel="00000000" w:rsidR="00000000" w:rsidRPr="00000000">
        <w:rPr>
          <w:rFonts w:ascii="Times New Roman" w:cs="Times New Roman" w:eastAsia="Times New Roman" w:hAnsi="Times New Roman"/>
          <w:i w:val="1"/>
          <w:sz w:val="24"/>
          <w:szCs w:val="24"/>
          <w:rtl w:val="0"/>
        </w:rPr>
        <w:t xml:space="preserve">сейчас ты будешь вежливым. </w:t>
      </w:r>
      <w:r w:rsidDel="00000000" w:rsidR="00000000" w:rsidRPr="00000000">
        <w:rPr>
          <w:rFonts w:ascii="Times New Roman" w:cs="Times New Roman" w:eastAsia="Times New Roman" w:hAnsi="Times New Roman"/>
          <w:i w:val="1"/>
          <w:sz w:val="24"/>
          <w:szCs w:val="24"/>
          <w:rtl w:val="0"/>
        </w:rPr>
        <w:t xml:space="preserve">Ты не будешь вести себя как обычно, в смысле, как полный идиот.</w:t>
      </w:r>
      <w:r w:rsidDel="00000000" w:rsidR="00000000" w:rsidRPr="00000000">
        <w:rPr>
          <w:rFonts w:ascii="Times New Roman" w:cs="Times New Roman" w:eastAsia="Times New Roman" w:hAnsi="Times New Roman"/>
          <w:i w:val="1"/>
          <w:sz w:val="24"/>
          <w:szCs w:val="24"/>
          <w:rtl w:val="0"/>
        </w:rPr>
        <w:t xml:space="preserve"> Потому что от </w:t>
      </w:r>
      <w:r w:rsidDel="00000000" w:rsidR="00000000" w:rsidRPr="00000000">
        <w:rPr>
          <w:rFonts w:ascii="Times New Roman" w:cs="Times New Roman" w:eastAsia="Times New Roman" w:hAnsi="Times New Roman"/>
          <w:i w:val="1"/>
          <w:sz w:val="24"/>
          <w:szCs w:val="24"/>
          <w:rtl w:val="0"/>
        </w:rPr>
        <w:t xml:space="preserve">твоего поведения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может зависеть судьба всего мира. А может и нет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Мы </w:t>
      </w:r>
      <w:r w:rsidDel="00000000" w:rsidR="00000000" w:rsidRPr="00000000">
        <w:rPr>
          <w:rFonts w:ascii="Times New Roman" w:cs="Times New Roman" w:eastAsia="Times New Roman" w:hAnsi="Times New Roman"/>
          <w:i w:val="1"/>
          <w:sz w:val="24"/>
          <w:szCs w:val="24"/>
          <w:rtl w:val="0"/>
        </w:rPr>
        <w:t xml:space="preserve">этого </w:t>
      </w:r>
      <w:r w:rsidDel="00000000" w:rsidR="00000000" w:rsidRPr="00000000">
        <w:rPr>
          <w:rFonts w:ascii="Times New Roman" w:cs="Times New Roman" w:eastAsia="Times New Roman" w:hAnsi="Times New Roman"/>
          <w:i w:val="1"/>
          <w:sz w:val="24"/>
          <w:szCs w:val="24"/>
          <w:rtl w:val="0"/>
        </w:rPr>
        <w:t xml:space="preserve">даже не знаем.</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Я ужасно извиняюсь за всё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w:t>
      </w:r>
      <w:r w:rsidDel="00000000" w:rsidR="00000000" w:rsidRPr="00000000">
        <w:rPr>
          <w:rFonts w:ascii="Times New Roman" w:cs="Times New Roman" w:eastAsia="Times New Roman" w:hAnsi="Times New Roman"/>
          <w:sz w:val="24"/>
          <w:szCs w:val="24"/>
          <w:rtl w:val="0"/>
        </w:rPr>
        <w:t xml:space="preserve">оизнёс Гарри Поттер и замолк, чтобы посмотреть, произведёт ли какой-либо эффект его вежливость.</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Кажется, Минерва думает, — сказала старая ведьма, — что </w:t>
      </w:r>
      <w:r w:rsidDel="00000000" w:rsidR="00000000" w:rsidRPr="00000000">
        <w:rPr>
          <w:rFonts w:ascii="Times New Roman" w:cs="Times New Roman" w:eastAsia="Times New Roman" w:hAnsi="Times New Roman"/>
          <w:sz w:val="24"/>
          <w:szCs w:val="24"/>
          <w:rtl w:val="0"/>
        </w:rPr>
        <w:t xml:space="preserve">ты не обидишься на честность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кивнул. </w:t>
      </w:r>
      <w:r w:rsidDel="00000000" w:rsidR="00000000" w:rsidRPr="00000000">
        <w:rPr>
          <w:rFonts w:ascii="Times New Roman" w:cs="Times New Roman" w:eastAsia="Times New Roman" w:hAnsi="Times New Roman"/>
          <w:sz w:val="24"/>
          <w:szCs w:val="24"/>
          <w:rtl w:val="0"/>
        </w:rPr>
        <w:t xml:space="preserve">Его когтевранская сторона хотела добавить оговорку, что попытка его банально принизить, возмущаясь, что он не терпит критики, за честность засчитана не будет, но пуффендуец наложил вето. Гарри выслушает всё, что Амелия Боунс </w:t>
      </w:r>
      <w:r w:rsidDel="00000000" w:rsidR="00000000" w:rsidRPr="00000000">
        <w:rPr>
          <w:rFonts w:ascii="Times New Roman" w:cs="Times New Roman" w:eastAsia="Times New Roman" w:hAnsi="Times New Roman"/>
          <w:sz w:val="24"/>
          <w:szCs w:val="24"/>
          <w:rtl w:val="0"/>
        </w:rPr>
        <w:t xml:space="preserve">собирается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сказать.</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хотелось </w:t>
      </w:r>
      <w:r w:rsidDel="00000000" w:rsidR="00000000" w:rsidRPr="00000000">
        <w:rPr>
          <w:rFonts w:ascii="Times New Roman" w:cs="Times New Roman" w:eastAsia="Times New Roman" w:hAnsi="Times New Roman"/>
          <w:sz w:val="24"/>
          <w:szCs w:val="24"/>
          <w:rtl w:val="0"/>
        </w:rPr>
        <w:t xml:space="preserve">бы говорить дурно об </w:t>
      </w:r>
      <w:r w:rsidDel="00000000" w:rsidR="00000000" w:rsidRPr="00000000">
        <w:rPr>
          <w:rFonts w:ascii="Times New Roman" w:cs="Times New Roman" w:eastAsia="Times New Roman" w:hAnsi="Times New Roman"/>
          <w:sz w:val="24"/>
          <w:szCs w:val="24"/>
          <w:rtl w:val="0"/>
        </w:rPr>
        <w:t xml:space="preserve">отсутствующем</w:t>
      </w:r>
      <w:r w:rsidDel="00000000" w:rsidR="00000000" w:rsidRPr="00000000">
        <w:rPr>
          <w:rFonts w:ascii="Times New Roman" w:cs="Times New Roman" w:eastAsia="Times New Roman" w:hAnsi="Times New Roman"/>
          <w:sz w:val="24"/>
          <w:szCs w:val="24"/>
          <w:rtl w:val="0"/>
        </w:rPr>
        <w:t xml:space="preserve">, — начала старая ведьма, — но с незапамятных времён Непрерывная Линия Мерлина переходила к тем, кто </w:t>
      </w:r>
      <w:r w:rsidDel="00000000" w:rsidR="00000000" w:rsidRPr="00000000">
        <w:rPr>
          <w:rFonts w:ascii="Times New Roman" w:cs="Times New Roman" w:eastAsia="Times New Roman" w:hAnsi="Times New Roman"/>
          <w:i w:val="1"/>
          <w:sz w:val="24"/>
          <w:szCs w:val="24"/>
          <w:rtl w:val="0"/>
        </w:rPr>
        <w:t xml:space="preserve">всецело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показал себя не только как достойный человек, но и как </w:t>
      </w:r>
      <w:r w:rsidDel="00000000" w:rsidR="00000000" w:rsidRPr="00000000">
        <w:rPr>
          <w:rFonts w:ascii="Times New Roman" w:cs="Times New Roman" w:eastAsia="Times New Roman" w:hAnsi="Times New Roman"/>
          <w:sz w:val="24"/>
          <w:szCs w:val="24"/>
          <w:rtl w:val="0"/>
        </w:rPr>
        <w:t xml:space="preserve">достаточно </w:t>
      </w:r>
      <w:r w:rsidDel="00000000" w:rsidR="00000000" w:rsidRPr="00000000">
        <w:rPr>
          <w:rFonts w:ascii="Times New Roman" w:cs="Times New Roman" w:eastAsia="Times New Roman" w:hAnsi="Times New Roman"/>
          <w:sz w:val="24"/>
          <w:szCs w:val="24"/>
          <w:rtl w:val="0"/>
        </w:rPr>
        <w:t xml:space="preserve">мудрый, чтобы избрать себе преемника —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достойного, и мудрого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 единственная ошибка в этой цепи — </w:t>
      </w:r>
      <w:r w:rsidDel="00000000" w:rsidR="00000000" w:rsidRPr="00000000">
        <w:rPr>
          <w:rFonts w:ascii="Times New Roman" w:cs="Times New Roman" w:eastAsia="Times New Roman" w:hAnsi="Times New Roman"/>
          <w:sz w:val="24"/>
          <w:szCs w:val="24"/>
          <w:rtl w:val="0"/>
        </w:rPr>
        <w:t xml:space="preserve">и преемственность может </w:t>
      </w:r>
      <w:r w:rsidDel="00000000" w:rsidR="00000000" w:rsidRPr="00000000">
        <w:rPr>
          <w:rFonts w:ascii="Times New Roman" w:cs="Times New Roman" w:eastAsia="Times New Roman" w:hAnsi="Times New Roman"/>
          <w:sz w:val="24"/>
          <w:szCs w:val="24"/>
          <w:rtl w:val="0"/>
        </w:rPr>
        <w:t xml:space="preserve">прерваться навсегда!</w:t>
      </w:r>
      <w:r w:rsidDel="00000000" w:rsidR="00000000" w:rsidRPr="00000000">
        <w:rPr>
          <w:rFonts w:ascii="Times New Roman" w:cs="Times New Roman" w:eastAsia="Times New Roman" w:hAnsi="Times New Roman"/>
          <w:sz w:val="24"/>
          <w:szCs w:val="24"/>
          <w:rtl w:val="0"/>
        </w:rPr>
        <w:t xml:space="preserve"> Со стороны Дамблдора было безумием передать</w:t>
      </w:r>
      <w:r w:rsidDel="00000000" w:rsidR="00000000" w:rsidRPr="00000000">
        <w:rPr>
          <w:rFonts w:ascii="Times New Roman" w:cs="Times New Roman" w:eastAsia="Times New Roman" w:hAnsi="Times New Roman"/>
          <w:sz w:val="24"/>
          <w:szCs w:val="24"/>
          <w:rtl w:val="0"/>
        </w:rPr>
        <w:t xml:space="preserve"> Линию тебе </w:t>
      </w:r>
      <w:r w:rsidDel="00000000" w:rsidR="00000000" w:rsidRPr="00000000">
        <w:rPr>
          <w:rFonts w:ascii="Times New Roman" w:cs="Times New Roman" w:eastAsia="Times New Roman" w:hAnsi="Times New Roman"/>
          <w:sz w:val="24"/>
          <w:szCs w:val="24"/>
          <w:rtl w:val="0"/>
        </w:rPr>
        <w:t xml:space="preserve">в таком юном возрасте, пусть даже при условии </w:t>
      </w:r>
      <w:r w:rsidDel="00000000" w:rsidR="00000000" w:rsidRPr="00000000">
        <w:rPr>
          <w:rFonts w:ascii="Times New Roman" w:cs="Times New Roman" w:eastAsia="Times New Roman" w:hAnsi="Times New Roman"/>
          <w:sz w:val="24"/>
          <w:szCs w:val="24"/>
          <w:rtl w:val="0"/>
        </w:rPr>
        <w:t xml:space="preserve">твоей </w:t>
      </w:r>
      <w:r w:rsidDel="00000000" w:rsidR="00000000" w:rsidRPr="00000000">
        <w:rPr>
          <w:rFonts w:ascii="Times New Roman" w:cs="Times New Roman" w:eastAsia="Times New Roman" w:hAnsi="Times New Roman"/>
          <w:sz w:val="24"/>
          <w:szCs w:val="24"/>
          <w:rtl w:val="0"/>
        </w:rPr>
        <w:t xml:space="preserve">победы над Сам-Знаешь-Кем. «</w:t>
      </w:r>
      <w:r w:rsidDel="00000000" w:rsidR="00000000" w:rsidRPr="00000000">
        <w:rPr>
          <w:rFonts w:ascii="Times New Roman" w:cs="Times New Roman" w:eastAsia="Times New Roman" w:hAnsi="Times New Roman"/>
          <w:sz w:val="24"/>
          <w:szCs w:val="24"/>
          <w:rtl w:val="0"/>
        </w:rPr>
        <w:t xml:space="preserve">Дамблдор не выполнил свой долг» — вот, что все подумают</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старая ведьма помедлила, судя по всему, внимательно наблюдая за реакцией Гарри</w:t>
      </w:r>
      <w:r w:rsidDel="00000000" w:rsidR="00000000" w:rsidRPr="00000000">
        <w:rPr>
          <w:rFonts w:ascii="Times New Roman" w:cs="Times New Roman" w:eastAsia="Times New Roman" w:hAnsi="Times New Roman"/>
          <w:sz w:val="24"/>
          <w:szCs w:val="24"/>
          <w:rtl w:val="0"/>
        </w:rPr>
        <w:t xml:space="preserve">, — Думаю, будет лучше, если никто за пределами этой комнаты никогда об этом не узнает.</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Эм… — начал Гарри, — вы… </w:t>
      </w:r>
      <w:r w:rsidDel="00000000" w:rsidR="00000000" w:rsidRPr="00000000">
        <w:rPr>
          <w:rFonts w:ascii="Times New Roman" w:cs="Times New Roman" w:eastAsia="Times New Roman" w:hAnsi="Times New Roman"/>
          <w:sz w:val="24"/>
          <w:szCs w:val="24"/>
          <w:rtl w:val="0"/>
        </w:rPr>
        <w:t xml:space="preserve">не слишком высокого мнения о Дамблдоре</w:t>
      </w:r>
      <w:r w:rsidDel="00000000" w:rsidR="00000000" w:rsidRPr="00000000">
        <w:rPr>
          <w:rFonts w:ascii="Times New Roman" w:cs="Times New Roman" w:eastAsia="Times New Roman" w:hAnsi="Times New Roman"/>
          <w:sz w:val="24"/>
          <w:szCs w:val="24"/>
          <w:rtl w:val="0"/>
        </w:rPr>
        <w:t xml:space="preserve">, как я понял?</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Я думала… — сказала старая ведьма. — Ладно. Альбус Дамблдор был лучшим волшебником, чем </w:t>
      </w:r>
      <w:r w:rsidDel="00000000" w:rsidR="00000000" w:rsidRPr="00000000">
        <w:rPr>
          <w:rFonts w:ascii="Times New Roman" w:cs="Times New Roman" w:eastAsia="Times New Roman" w:hAnsi="Times New Roman"/>
          <w:sz w:val="24"/>
          <w:szCs w:val="24"/>
          <w:rtl w:val="0"/>
        </w:rPr>
        <w:t xml:space="preserve">я, л</w:t>
      </w:r>
      <w:r w:rsidDel="00000000" w:rsidR="00000000" w:rsidRPr="00000000">
        <w:rPr>
          <w:rFonts w:ascii="Times New Roman" w:cs="Times New Roman" w:eastAsia="Times New Roman" w:hAnsi="Times New Roman"/>
          <w:sz w:val="24"/>
          <w:szCs w:val="24"/>
          <w:rtl w:val="0"/>
        </w:rPr>
        <w:t xml:space="preserve">учшим </w:t>
      </w:r>
      <w:r w:rsidDel="00000000" w:rsidR="00000000" w:rsidRPr="00000000">
        <w:rPr>
          <w:rFonts w:ascii="Times New Roman" w:cs="Times New Roman" w:eastAsia="Times New Roman" w:hAnsi="Times New Roman"/>
          <w:i w:val="1"/>
          <w:sz w:val="24"/>
          <w:szCs w:val="24"/>
          <w:rtl w:val="0"/>
        </w:rPr>
        <w:t xml:space="preserve">человеком</w:t>
      </w:r>
      <w:r w:rsidDel="00000000" w:rsidR="00000000" w:rsidRPr="00000000">
        <w:rPr>
          <w:rFonts w:ascii="Times New Roman" w:cs="Times New Roman" w:eastAsia="Times New Roman" w:hAnsi="Times New Roman"/>
          <w:sz w:val="24"/>
          <w:szCs w:val="24"/>
          <w:rtl w:val="0"/>
        </w:rPr>
        <w:t xml:space="preserve">, чем я, </w:t>
      </w:r>
      <w:r w:rsidDel="00000000" w:rsidR="00000000" w:rsidRPr="00000000">
        <w:rPr>
          <w:rFonts w:ascii="Times New Roman" w:cs="Times New Roman" w:eastAsia="Times New Roman" w:hAnsi="Times New Roman"/>
          <w:sz w:val="24"/>
          <w:szCs w:val="24"/>
          <w:rtl w:val="0"/>
        </w:rPr>
        <w:t xml:space="preserve">в настолько многих отношениях, что мне будет сложно их перечислить</w:t>
      </w:r>
      <w:r w:rsidDel="00000000" w:rsidR="00000000" w:rsidRPr="00000000">
        <w:rPr>
          <w:rFonts w:ascii="Times New Roman" w:cs="Times New Roman" w:eastAsia="Times New Roman" w:hAnsi="Times New Roman"/>
          <w:sz w:val="24"/>
          <w:szCs w:val="24"/>
          <w:rtl w:val="0"/>
        </w:rPr>
        <w:t xml:space="preserve">. Но у него были свои недостатки.</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Потому что эм</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Я к чему. Дамблдор </w:t>
      </w:r>
      <w:r w:rsidDel="00000000" w:rsidR="00000000" w:rsidRPr="00000000">
        <w:rPr>
          <w:rFonts w:ascii="Times New Roman" w:cs="Times New Roman" w:eastAsia="Times New Roman" w:hAnsi="Times New Roman"/>
          <w:i w:val="1"/>
          <w:sz w:val="24"/>
          <w:szCs w:val="24"/>
          <w:rtl w:val="0"/>
        </w:rPr>
        <w:t xml:space="preserve">знал</w:t>
      </w:r>
      <w:r w:rsidDel="00000000" w:rsidR="00000000" w:rsidRPr="00000000">
        <w:rPr>
          <w:rFonts w:ascii="Times New Roman" w:cs="Times New Roman" w:eastAsia="Times New Roman" w:hAnsi="Times New Roman"/>
          <w:sz w:val="24"/>
          <w:szCs w:val="24"/>
          <w:rtl w:val="0"/>
        </w:rPr>
        <w:t xml:space="preserve"> всё, что вы только что сказали. О том, что я слишком юн и как устроена Линия. Вы ведёте себя так, будто Дамблдор был не в курсе </w:t>
      </w:r>
      <w:r w:rsidDel="00000000" w:rsidR="00000000" w:rsidRPr="00000000">
        <w:rPr>
          <w:rFonts w:ascii="Times New Roman" w:cs="Times New Roman" w:eastAsia="Times New Roman" w:hAnsi="Times New Roman"/>
          <w:sz w:val="24"/>
          <w:szCs w:val="24"/>
          <w:rtl w:val="0"/>
        </w:rPr>
        <w:t xml:space="preserve">этих </w:t>
      </w:r>
      <w:r w:rsidDel="00000000" w:rsidR="00000000" w:rsidRPr="00000000">
        <w:rPr>
          <w:rFonts w:ascii="Times New Roman" w:cs="Times New Roman" w:eastAsia="Times New Roman" w:hAnsi="Times New Roman"/>
          <w:sz w:val="24"/>
          <w:szCs w:val="24"/>
          <w:rtl w:val="0"/>
        </w:rPr>
        <w:t xml:space="preserve">фактов или попросту проигнорировал их, принимая решение. Да, порой глупые люди, </w:t>
      </w:r>
      <w:r w:rsidDel="00000000" w:rsidR="00000000" w:rsidRPr="00000000">
        <w:rPr>
          <w:rFonts w:ascii="Times New Roman" w:cs="Times New Roman" w:eastAsia="Times New Roman" w:hAnsi="Times New Roman"/>
          <w:sz w:val="24"/>
          <w:szCs w:val="24"/>
          <w:rtl w:val="0"/>
        </w:rPr>
        <w:t xml:space="preserve">вроде меня</w:t>
      </w:r>
      <w:r w:rsidDel="00000000" w:rsidR="00000000" w:rsidRPr="00000000">
        <w:rPr>
          <w:rFonts w:ascii="Times New Roman" w:cs="Times New Roman" w:eastAsia="Times New Roman" w:hAnsi="Times New Roman"/>
          <w:sz w:val="24"/>
          <w:szCs w:val="24"/>
          <w:rtl w:val="0"/>
        </w:rPr>
        <w:t xml:space="preserve">, принимают настолько безумные решения. Но не Дамблдор. Он </w:t>
      </w:r>
      <w:r w:rsidDel="00000000" w:rsidR="00000000" w:rsidRPr="00000000">
        <w:rPr>
          <w:rFonts w:ascii="Times New Roman" w:cs="Times New Roman" w:eastAsia="Times New Roman" w:hAnsi="Times New Roman"/>
          <w:i w:val="1"/>
          <w:sz w:val="24"/>
          <w:szCs w:val="24"/>
          <w:rtl w:val="0"/>
        </w:rPr>
        <w:t xml:space="preserve">не был</w:t>
      </w:r>
      <w:r w:rsidDel="00000000" w:rsidR="00000000" w:rsidRPr="00000000">
        <w:rPr>
          <w:rFonts w:ascii="Times New Roman" w:cs="Times New Roman" w:eastAsia="Times New Roman" w:hAnsi="Times New Roman"/>
          <w:sz w:val="24"/>
          <w:szCs w:val="24"/>
          <w:rtl w:val="0"/>
        </w:rPr>
        <w:t xml:space="preserve"> безумен, — Гарри сглотнул, избавляясь от внезапно </w:t>
      </w:r>
      <w:r w:rsidDel="00000000" w:rsidR="00000000" w:rsidRPr="00000000">
        <w:rPr>
          <w:rFonts w:ascii="Times New Roman" w:cs="Times New Roman" w:eastAsia="Times New Roman" w:hAnsi="Times New Roman"/>
          <w:sz w:val="24"/>
          <w:szCs w:val="24"/>
          <w:rtl w:val="0"/>
        </w:rPr>
        <w:t xml:space="preserve">нахлынувших </w:t>
      </w:r>
      <w:r w:rsidDel="00000000" w:rsidR="00000000" w:rsidRPr="00000000">
        <w:rPr>
          <w:rFonts w:ascii="Times New Roman" w:cs="Times New Roman" w:eastAsia="Times New Roman" w:hAnsi="Times New Roman"/>
          <w:sz w:val="24"/>
          <w:szCs w:val="24"/>
          <w:rtl w:val="0"/>
        </w:rPr>
        <w:t xml:space="preserve">слёз. — Я думаю… Я начинаю понимать… </w:t>
      </w:r>
      <w:r w:rsidDel="00000000" w:rsidR="00000000" w:rsidRPr="00000000">
        <w:rPr>
          <w:rFonts w:ascii="Times New Roman" w:cs="Times New Roman" w:eastAsia="Times New Roman" w:hAnsi="Times New Roman"/>
          <w:sz w:val="24"/>
          <w:szCs w:val="24"/>
          <w:rtl w:val="0"/>
        </w:rPr>
        <w:t xml:space="preserve">С самого начала </w:t>
      </w:r>
      <w:r w:rsidDel="00000000" w:rsidR="00000000" w:rsidRPr="00000000">
        <w:rPr>
          <w:rFonts w:ascii="Times New Roman" w:cs="Times New Roman" w:eastAsia="Times New Roman" w:hAnsi="Times New Roman"/>
          <w:sz w:val="24"/>
          <w:szCs w:val="24"/>
          <w:rtl w:val="0"/>
        </w:rPr>
        <w:t xml:space="preserve">Дамблдор был единственным разумным человек</w:t>
      </w:r>
      <w:r w:rsidDel="00000000" w:rsidR="00000000" w:rsidRPr="00000000">
        <w:rPr>
          <w:rFonts w:ascii="Times New Roman" w:cs="Times New Roman" w:eastAsia="Times New Roman" w:hAnsi="Times New Roman"/>
          <w:sz w:val="24"/>
          <w:szCs w:val="24"/>
          <w:rtl w:val="0"/>
        </w:rPr>
        <w:t xml:space="preserve">ом во всей </w:t>
      </w:r>
      <w:r w:rsidDel="00000000" w:rsidR="00000000" w:rsidRPr="00000000">
        <w:rPr>
          <w:rFonts w:ascii="Times New Roman" w:cs="Times New Roman" w:eastAsia="Times New Roman" w:hAnsi="Times New Roman"/>
          <w:sz w:val="24"/>
          <w:szCs w:val="24"/>
          <w:rtl w:val="0"/>
        </w:rPr>
        <w:t xml:space="preserve">этой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стории. </w:t>
      </w:r>
      <w:r w:rsidDel="00000000" w:rsidR="00000000" w:rsidRPr="00000000">
        <w:rPr>
          <w:rFonts w:ascii="Times New Roman" w:cs="Times New Roman" w:eastAsia="Times New Roman" w:hAnsi="Times New Roman"/>
          <w:sz w:val="24"/>
          <w:szCs w:val="24"/>
          <w:rtl w:val="0"/>
        </w:rPr>
        <w:t xml:space="preserve">Единственным</w:t>
      </w:r>
      <w:r w:rsidDel="00000000" w:rsidR="00000000" w:rsidRPr="00000000">
        <w:rPr>
          <w:rFonts w:ascii="Times New Roman" w:cs="Times New Roman" w:eastAsia="Times New Roman" w:hAnsi="Times New Roman"/>
          <w:sz w:val="24"/>
          <w:szCs w:val="24"/>
          <w:rtl w:val="0"/>
        </w:rPr>
        <w:t xml:space="preserve">, кт</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поступал правильно по хоть сколько-то правильным причинам…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Мадам Боунс выругалась себе под нос — тихо, но настолько грубо, что Минерву МакГонагалл передёрнуло.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Простите, — беспомощно </w:t>
      </w:r>
      <w:r w:rsidDel="00000000" w:rsidR="00000000" w:rsidRPr="00000000">
        <w:rPr>
          <w:rFonts w:ascii="Times New Roman" w:cs="Times New Roman" w:eastAsia="Times New Roman" w:hAnsi="Times New Roman"/>
          <w:sz w:val="24"/>
          <w:szCs w:val="24"/>
          <w:rtl w:val="0"/>
        </w:rPr>
        <w:t xml:space="preserve">сказал Гарри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Шизоглаз широко осклабился, его лицо в шрамах исказилось в улыбке.</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всегда знал, что Альбусу что-то известно, </w:t>
      </w:r>
      <w:r w:rsidDel="00000000" w:rsidR="00000000" w:rsidRPr="00000000">
        <w:rPr>
          <w:rFonts w:ascii="Times New Roman" w:cs="Times New Roman" w:eastAsia="Times New Roman" w:hAnsi="Times New Roman"/>
          <w:sz w:val="24"/>
          <w:szCs w:val="24"/>
          <w:rtl w:val="0"/>
        </w:rPr>
        <w:t xml:space="preserve">что-то</w:t>
      </w:r>
      <w:r w:rsidDel="00000000" w:rsidR="00000000" w:rsidRPr="00000000">
        <w:rPr>
          <w:rFonts w:ascii="Times New Roman" w:cs="Times New Roman" w:eastAsia="Times New Roman" w:hAnsi="Times New Roman"/>
          <w:sz w:val="24"/>
          <w:szCs w:val="24"/>
          <w:rtl w:val="0"/>
        </w:rPr>
        <w:t xml:space="preserve">, ч</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м он никогда не делился с нами.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Парень, ты даже не представляешь, насколько мне </w:t>
      </w:r>
      <w:r w:rsidDel="00000000" w:rsidR="00000000" w:rsidRPr="00000000">
        <w:rPr>
          <w:rFonts w:ascii="Times New Roman" w:cs="Times New Roman" w:eastAsia="Times New Roman" w:hAnsi="Times New Roman"/>
          <w:sz w:val="24"/>
          <w:szCs w:val="24"/>
          <w:rtl w:val="0"/>
        </w:rPr>
        <w:t xml:space="preserve">тяжело</w:t>
      </w: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заглядывать</w:t>
      </w:r>
      <w:r w:rsidDel="00000000" w:rsidR="00000000" w:rsidRPr="00000000">
        <w:rPr>
          <w:rFonts w:ascii="Times New Roman" w:cs="Times New Roman" w:eastAsia="Times New Roman" w:hAnsi="Times New Roman"/>
          <w:sz w:val="24"/>
          <w:szCs w:val="24"/>
          <w:rtl w:val="0"/>
        </w:rPr>
        <w:t xml:space="preserve"> своим Глазом в этот свиток.</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быстро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скормил свиток кошелю-скрытню.</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Аластор, — воскликнула </w:t>
      </w:r>
      <w:r w:rsidDel="00000000" w:rsidR="00000000" w:rsidRPr="00000000">
        <w:rPr>
          <w:rFonts w:ascii="Times New Roman" w:cs="Times New Roman" w:eastAsia="Times New Roman" w:hAnsi="Times New Roman"/>
          <w:sz w:val="24"/>
          <w:szCs w:val="24"/>
          <w:rtl w:val="0"/>
        </w:rPr>
        <w:t xml:space="preserve">Амелия</w:t>
      </w:r>
      <w:r w:rsidDel="00000000" w:rsidR="00000000" w:rsidRPr="00000000">
        <w:rPr>
          <w:rFonts w:ascii="Times New Roman" w:cs="Times New Roman" w:eastAsia="Times New Roman" w:hAnsi="Times New Roman"/>
          <w:sz w:val="24"/>
          <w:szCs w:val="24"/>
          <w:rtl w:val="0"/>
        </w:rPr>
        <w:t xml:space="preserve">. — Ты же</w:t>
      </w:r>
      <w:r w:rsidDel="00000000" w:rsidR="00000000" w:rsidRPr="00000000">
        <w:rPr>
          <w:rFonts w:ascii="Times New Roman" w:cs="Times New Roman" w:eastAsia="Times New Roman" w:hAnsi="Times New Roman"/>
          <w:sz w:val="24"/>
          <w:szCs w:val="24"/>
          <w:rtl w:val="0"/>
        </w:rPr>
        <w:t xml:space="preserve"> здравомыслящий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w:t>
      </w:r>
      <w:r w:rsidDel="00000000" w:rsidR="00000000" w:rsidRPr="00000000">
        <w:rPr>
          <w:rFonts w:ascii="Times New Roman" w:cs="Times New Roman" w:eastAsia="Times New Roman" w:hAnsi="Times New Roman"/>
          <w:sz w:val="24"/>
          <w:szCs w:val="24"/>
          <w:rtl w:val="0"/>
        </w:rPr>
        <w:t xml:space="preserve">, ты же не думаешь, что мальчишка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способен влезть в шкуру Дамблдора! Ну не прямо </w:t>
      </w:r>
      <w:r w:rsidDel="00000000" w:rsidR="00000000" w:rsidRPr="00000000">
        <w:rPr>
          <w:rFonts w:ascii="Times New Roman" w:cs="Times New Roman" w:eastAsia="Times New Roman" w:hAnsi="Times New Roman"/>
          <w:sz w:val="24"/>
          <w:szCs w:val="24"/>
          <w:rtl w:val="0"/>
        </w:rPr>
        <w:t xml:space="preserve">сейчас же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Дамблдор, — это имя оставило странный привкус на языке Гарри, — действительно сделал одно неверное предположение. </w:t>
      </w:r>
      <w:r w:rsidDel="00000000" w:rsidR="00000000" w:rsidRPr="00000000">
        <w:rPr>
          <w:rFonts w:ascii="Times New Roman" w:cs="Times New Roman" w:eastAsia="Times New Roman" w:hAnsi="Times New Roman"/>
          <w:sz w:val="24"/>
          <w:szCs w:val="24"/>
          <w:rtl w:val="0"/>
        </w:rPr>
        <w:t xml:space="preserve">Он думал, мы — все вместе — будем сражаться с Волдемортом несколько лет</w:t>
      </w:r>
      <w:r w:rsidDel="00000000" w:rsidR="00000000" w:rsidRPr="00000000">
        <w:rPr>
          <w:rFonts w:ascii="Times New Roman" w:cs="Times New Roman" w:eastAsia="Times New Roman" w:hAnsi="Times New Roman"/>
          <w:sz w:val="24"/>
          <w:szCs w:val="24"/>
          <w:rtl w:val="0"/>
        </w:rPr>
        <w:t xml:space="preserve">. Он не знал, что я одержу победу над Волдемортом так быстро. </w:t>
      </w:r>
      <w:r w:rsidDel="00000000" w:rsidR="00000000" w:rsidRPr="00000000">
        <w:rPr>
          <w:rFonts w:ascii="Times New Roman" w:cs="Times New Roman" w:eastAsia="Times New Roman" w:hAnsi="Times New Roman"/>
          <w:sz w:val="24"/>
          <w:szCs w:val="24"/>
          <w:rtl w:val="0"/>
        </w:rPr>
        <w:t xml:space="preserve">Я поступил правильно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долгая война унесла бы гораздо больше жизней</w:t>
      </w:r>
      <w:r w:rsidDel="00000000" w:rsidR="00000000" w:rsidRPr="00000000">
        <w:rPr>
          <w:rFonts w:ascii="Times New Roman" w:cs="Times New Roman" w:eastAsia="Times New Roman" w:hAnsi="Times New Roman"/>
          <w:sz w:val="24"/>
          <w:szCs w:val="24"/>
          <w:rtl w:val="0"/>
        </w:rPr>
        <w:t xml:space="preserve">. Но Дамблдор полагал, что у вас будут годы,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изучить </w:t>
      </w:r>
      <w:r w:rsidDel="00000000" w:rsidR="00000000" w:rsidRPr="00000000">
        <w:rPr>
          <w:rFonts w:ascii="Times New Roman" w:cs="Times New Roman" w:eastAsia="Times New Roman" w:hAnsi="Times New Roman"/>
          <w:sz w:val="24"/>
          <w:szCs w:val="24"/>
          <w:rtl w:val="0"/>
        </w:rPr>
        <w:t xml:space="preserve">меня, довериться мне… </w:t>
      </w:r>
      <w:r w:rsidDel="00000000" w:rsidR="00000000" w:rsidRPr="00000000">
        <w:rPr>
          <w:rFonts w:ascii="Times New Roman" w:cs="Times New Roman" w:eastAsia="Times New Roman" w:hAnsi="Times New Roman"/>
          <w:sz w:val="24"/>
          <w:szCs w:val="24"/>
          <w:rtl w:val="0"/>
        </w:rPr>
        <w:t xml:space="preserve">но </w:t>
      </w:r>
      <w:r w:rsidDel="00000000" w:rsidR="00000000" w:rsidRPr="00000000">
        <w:rPr>
          <w:rFonts w:ascii="Times New Roman" w:cs="Times New Roman" w:eastAsia="Times New Roman" w:hAnsi="Times New Roman"/>
          <w:sz w:val="24"/>
          <w:szCs w:val="24"/>
          <w:rtl w:val="0"/>
        </w:rPr>
        <w:t xml:space="preserve">вместо этого всё закончилось за один вечер, — Гарри сделал глубокий вдох. — Не могли ли бы вы просто </w:t>
      </w:r>
      <w:r w:rsidDel="00000000" w:rsidR="00000000" w:rsidRPr="00000000">
        <w:rPr>
          <w:rFonts w:ascii="Times New Roman" w:cs="Times New Roman" w:eastAsia="Times New Roman" w:hAnsi="Times New Roman"/>
          <w:i w:val="1"/>
          <w:sz w:val="24"/>
          <w:szCs w:val="24"/>
          <w:rtl w:val="0"/>
        </w:rPr>
        <w:t xml:space="preserve">представить</w:t>
      </w:r>
      <w:r w:rsidDel="00000000" w:rsidR="00000000" w:rsidRPr="00000000">
        <w:rPr>
          <w:rFonts w:ascii="Times New Roman" w:cs="Times New Roman" w:eastAsia="Times New Roman" w:hAnsi="Times New Roman"/>
          <w:sz w:val="24"/>
          <w:szCs w:val="24"/>
          <w:rtl w:val="0"/>
        </w:rPr>
        <w:t xml:space="preserve">, что мы сражались с Волдемортом долгие годы и я завоевал ваше доверие и всё такое прочее?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я не получил штраф за то, что победил быстрей, чем рассчитывал Дамблдор?</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Пока ты всего лишь первокурсник Хогвартса! — сказала старая ведьма. — Ты никак не можешь занять место Дамблдора, что бы он ни планировал!</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Ясно, опять проблема с тем, что я выгляжу на одиннадцать лет, — </w:t>
      </w:r>
      <w:r w:rsidDel="00000000" w:rsidR="00000000" w:rsidRPr="00000000">
        <w:rPr>
          <w:rFonts w:ascii="Times New Roman" w:cs="Times New Roman" w:eastAsia="Times New Roman" w:hAnsi="Times New Roman"/>
          <w:sz w:val="24"/>
          <w:szCs w:val="24"/>
          <w:rtl w:val="0"/>
        </w:rPr>
        <w:t xml:space="preserve">Гарри потёр переносицу </w:t>
      </w:r>
      <w:r w:rsidDel="00000000" w:rsidR="00000000" w:rsidRPr="00000000">
        <w:rPr>
          <w:rFonts w:ascii="Times New Roman" w:cs="Times New Roman" w:eastAsia="Times New Roman" w:hAnsi="Times New Roman"/>
          <w:sz w:val="24"/>
          <w:szCs w:val="24"/>
          <w:rtl w:val="0"/>
        </w:rPr>
        <w:t xml:space="preserve">под очками.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Полагаю, я мог бы</w:t>
      </w:r>
      <w:r w:rsidDel="00000000" w:rsidR="00000000" w:rsidRPr="00000000">
        <w:rPr>
          <w:rFonts w:ascii="Times New Roman" w:cs="Times New Roman" w:eastAsia="Times New Roman" w:hAnsi="Times New Roman"/>
          <w:i w:val="1"/>
          <w:sz w:val="24"/>
          <w:szCs w:val="24"/>
          <w:rtl w:val="0"/>
        </w:rPr>
        <w:t xml:space="preserve"> просто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воспользоваться Камнем и изменить</w:t>
      </w:r>
      <w:r w:rsidDel="00000000" w:rsidR="00000000" w:rsidRPr="00000000">
        <w:rPr>
          <w:rFonts w:ascii="Times New Roman" w:cs="Times New Roman" w:eastAsia="Times New Roman" w:hAnsi="Times New Roman"/>
          <w:i w:val="1"/>
          <w:sz w:val="24"/>
          <w:szCs w:val="24"/>
          <w:rtl w:val="0"/>
        </w:rPr>
        <w:t xml:space="preserve"> свою внешность, чтоб</w:t>
      </w:r>
      <w:r w:rsidDel="00000000" w:rsidR="00000000" w:rsidRPr="00000000">
        <w:rPr>
          <w:rFonts w:ascii="Times New Roman" w:cs="Times New Roman" w:eastAsia="Times New Roman" w:hAnsi="Times New Roman"/>
          <w:i w:val="1"/>
          <w:sz w:val="24"/>
          <w:szCs w:val="24"/>
          <w:rtl w:val="0"/>
        </w:rPr>
        <w:t xml:space="preserve">ы</w:t>
      </w:r>
      <w:r w:rsidDel="00000000" w:rsidR="00000000" w:rsidRPr="00000000">
        <w:rPr>
          <w:rFonts w:ascii="Times New Roman" w:cs="Times New Roman" w:eastAsia="Times New Roman" w:hAnsi="Times New Roman"/>
          <w:i w:val="1"/>
          <w:sz w:val="24"/>
          <w:szCs w:val="24"/>
          <w:rtl w:val="0"/>
        </w:rPr>
        <w:t xml:space="preserve"> выглядеть на все девяносто…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Я не дура, — сказала старая ведьма. — Я понимаю, что ты не обычный ребёнок. Я видела, как ты разговаривал с Люциусом Малфоем, наблюдала, как ты испугал дементора, и была свидетелем того, как Фоукс ответил на твой призыв. </w:t>
      </w:r>
      <w:r w:rsidDel="00000000" w:rsidR="00000000" w:rsidRPr="00000000">
        <w:rPr>
          <w:rFonts w:ascii="Times New Roman" w:cs="Times New Roman" w:eastAsia="Times New Roman" w:hAnsi="Times New Roman"/>
          <w:sz w:val="24"/>
          <w:szCs w:val="24"/>
          <w:rtl w:val="0"/>
        </w:rPr>
        <w:t xml:space="preserve">Любой разумный человек, который присутствовал</w:t>
      </w:r>
      <w:r w:rsidDel="00000000" w:rsidR="00000000" w:rsidRPr="00000000">
        <w:rPr>
          <w:rFonts w:ascii="Times New Roman" w:cs="Times New Roman" w:eastAsia="Times New Roman" w:hAnsi="Times New Roman"/>
          <w:sz w:val="24"/>
          <w:szCs w:val="24"/>
          <w:rtl w:val="0"/>
        </w:rPr>
        <w:t xml:space="preserve"> на</w:t>
      </w:r>
      <w:r w:rsidDel="00000000" w:rsidR="00000000" w:rsidRPr="00000000">
        <w:rPr>
          <w:rFonts w:ascii="Times New Roman" w:cs="Times New Roman" w:eastAsia="Times New Roman" w:hAnsi="Times New Roman"/>
          <w:sz w:val="24"/>
          <w:szCs w:val="24"/>
          <w:rtl w:val="0"/>
        </w:rPr>
        <w:t xml:space="preserve"> заседании Визенгамота, — то есть</w:t>
      </w:r>
      <w:r w:rsidDel="00000000" w:rsidR="00000000" w:rsidRPr="00000000">
        <w:rPr>
          <w:rFonts w:ascii="Times New Roman" w:cs="Times New Roman" w:eastAsia="Times New Roman" w:hAnsi="Times New Roman"/>
          <w:sz w:val="24"/>
          <w:szCs w:val="24"/>
          <w:rtl w:val="0"/>
        </w:rPr>
        <w:t xml:space="preserve"> я и максимум ещё двое</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мог </w:t>
      </w:r>
      <w:r w:rsidDel="00000000" w:rsidR="00000000" w:rsidRPr="00000000">
        <w:rPr>
          <w:rFonts w:ascii="Times New Roman" w:cs="Times New Roman" w:eastAsia="Times New Roman" w:hAnsi="Times New Roman"/>
          <w:sz w:val="24"/>
          <w:szCs w:val="24"/>
          <w:rtl w:val="0"/>
        </w:rPr>
        <w:t xml:space="preserve">догадаться, что ты вобрал в себя частицу разорванной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души Волдеморта в ночь </w:t>
      </w:r>
      <w:r w:rsidDel="00000000" w:rsidR="00000000" w:rsidRPr="00000000">
        <w:rPr>
          <w:rFonts w:ascii="Times New Roman" w:cs="Times New Roman" w:eastAsia="Times New Roman" w:hAnsi="Times New Roman"/>
          <w:sz w:val="24"/>
          <w:szCs w:val="24"/>
          <w:rtl w:val="0"/>
        </w:rPr>
        <w:t xml:space="preserve">его не-смерти</w:t>
      </w:r>
      <w:r w:rsidDel="00000000" w:rsidR="00000000" w:rsidRPr="00000000">
        <w:rPr>
          <w:rFonts w:ascii="Times New Roman" w:cs="Times New Roman" w:eastAsia="Times New Roman" w:hAnsi="Times New Roman"/>
          <w:sz w:val="24"/>
          <w:szCs w:val="24"/>
          <w:rtl w:val="0"/>
        </w:rPr>
        <w:t xml:space="preserve">, но укротил её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смог</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использовать его знания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своих </w:t>
      </w:r>
      <w:r w:rsidDel="00000000" w:rsidR="00000000" w:rsidRPr="00000000">
        <w:rPr>
          <w:rFonts w:ascii="Times New Roman" w:cs="Times New Roman" w:eastAsia="Times New Roman" w:hAnsi="Times New Roman"/>
          <w:sz w:val="24"/>
          <w:szCs w:val="24"/>
          <w:rtl w:val="0"/>
        </w:rPr>
        <w:t xml:space="preserve">интересах.</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На какое-то время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кабинете воцарилась тишина.</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разумеется, — сказала Минерва МакГонагалл. Она вздохнула и немного осела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директорском кресле. — </w:t>
      </w:r>
      <w:r w:rsidDel="00000000" w:rsidR="00000000" w:rsidRPr="00000000">
        <w:rPr>
          <w:rFonts w:ascii="Times New Roman" w:cs="Times New Roman" w:eastAsia="Times New Roman" w:hAnsi="Times New Roman"/>
          <w:sz w:val="24"/>
          <w:szCs w:val="24"/>
          <w:rtl w:val="0"/>
        </w:rPr>
        <w:t xml:space="preserve">И Альбусу это было известно с самого начала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он умышленно не стал хоть как-то меня об этом предупреждать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Точно, — произнёс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Хмури. — Так и знал. Ну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Абсолютно очевидно. Не удивлён совершенно.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Полагаю, это </w:t>
      </w:r>
      <w:r w:rsidDel="00000000" w:rsidR="00000000" w:rsidRPr="00000000">
        <w:rPr>
          <w:rFonts w:ascii="Times New Roman" w:cs="Times New Roman" w:eastAsia="Times New Roman" w:hAnsi="Times New Roman"/>
          <w:sz w:val="24"/>
          <w:szCs w:val="24"/>
          <w:rtl w:val="0"/>
        </w:rPr>
        <w:t xml:space="preserve">до</w:t>
      </w:r>
      <w:r w:rsidDel="00000000" w:rsidR="00000000" w:rsidRPr="00000000">
        <w:rPr>
          <w:rFonts w:ascii="Times New Roman" w:cs="Times New Roman" w:eastAsia="Times New Roman" w:hAnsi="Times New Roman"/>
          <w:sz w:val="24"/>
          <w:szCs w:val="24"/>
          <w:rtl w:val="0"/>
        </w:rPr>
        <w:t xml:space="preserve">статочно близко к правде, — сказал Гарри. — Эм</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Что именно вас беспокоит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Меня беспокоит то, — </w:t>
      </w:r>
      <w:r w:rsidDel="00000000" w:rsidR="00000000" w:rsidRPr="00000000">
        <w:rPr>
          <w:rFonts w:ascii="Times New Roman" w:cs="Times New Roman" w:eastAsia="Times New Roman" w:hAnsi="Times New Roman"/>
          <w:sz w:val="24"/>
          <w:szCs w:val="24"/>
          <w:rtl w:val="0"/>
        </w:rPr>
        <w:t xml:space="preserve">совершенно спокойным тоном ответила Амелия Боунс</w:t>
      </w:r>
      <w:r w:rsidDel="00000000" w:rsidR="00000000" w:rsidRPr="00000000">
        <w:rPr>
          <w:rFonts w:ascii="Times New Roman" w:cs="Times New Roman" w:eastAsia="Times New Roman" w:hAnsi="Times New Roman"/>
          <w:sz w:val="24"/>
          <w:szCs w:val="24"/>
          <w:rtl w:val="0"/>
        </w:rPr>
        <w:t xml:space="preserve">, — что ты — бурлящая, нестабильная смесь первокурсника Хогвартса и Сам-Знаешь-Кого.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Она замолчала, словно </w:t>
      </w:r>
      <w:r w:rsidDel="00000000" w:rsidR="00000000" w:rsidRPr="00000000">
        <w:rPr>
          <w:rFonts w:ascii="Times New Roman" w:cs="Times New Roman" w:eastAsia="Times New Roman" w:hAnsi="Times New Roman"/>
          <w:sz w:val="24"/>
          <w:szCs w:val="24"/>
          <w:rtl w:val="0"/>
        </w:rPr>
        <w:t xml:space="preserve">ожидая что-то.</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Я работаю над этим, —</w:t>
      </w:r>
      <w:r w:rsidDel="00000000" w:rsidR="00000000" w:rsidRPr="00000000">
        <w:rPr>
          <w:rFonts w:ascii="Times New Roman" w:cs="Times New Roman" w:eastAsia="Times New Roman" w:hAnsi="Times New Roman"/>
          <w:sz w:val="24"/>
          <w:szCs w:val="24"/>
          <w:rtl w:val="0"/>
        </w:rPr>
        <w:t xml:space="preserve"> сказал Гарри, </w:t>
      </w:r>
      <w:r w:rsidDel="00000000" w:rsidR="00000000" w:rsidRPr="00000000">
        <w:rPr>
          <w:rFonts w:ascii="Times New Roman" w:cs="Times New Roman" w:eastAsia="Times New Roman" w:hAnsi="Times New Roman"/>
          <w:sz w:val="24"/>
          <w:szCs w:val="24"/>
          <w:rtl w:val="0"/>
        </w:rPr>
        <w:t xml:space="preserve">поскольку,</w:t>
      </w:r>
      <w:r w:rsidDel="00000000" w:rsidR="00000000" w:rsidRPr="00000000">
        <w:rPr>
          <w:rFonts w:ascii="Times New Roman" w:cs="Times New Roman" w:eastAsia="Times New Roman" w:hAnsi="Times New Roman"/>
          <w:sz w:val="24"/>
          <w:szCs w:val="24"/>
          <w:rtl w:val="0"/>
        </w:rPr>
        <w:t xml:space="preserve"> кажется, она</w:t>
      </w:r>
      <w:r w:rsidDel="00000000" w:rsidR="00000000" w:rsidRPr="00000000">
        <w:rPr>
          <w:rFonts w:ascii="Times New Roman" w:cs="Times New Roman" w:eastAsia="Times New Roman" w:hAnsi="Times New Roman"/>
          <w:sz w:val="24"/>
          <w:szCs w:val="24"/>
          <w:rtl w:val="0"/>
        </w:rPr>
        <w:t xml:space="preserve"> ждала его ответа.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сущности, </w:t>
      </w:r>
      <w:r w:rsidDel="00000000" w:rsidR="00000000" w:rsidRPr="00000000">
        <w:rPr>
          <w:rFonts w:ascii="Times New Roman" w:cs="Times New Roman" w:eastAsia="Times New Roman" w:hAnsi="Times New Roman"/>
          <w:sz w:val="24"/>
          <w:szCs w:val="24"/>
          <w:rtl w:val="0"/>
        </w:rPr>
        <w:t xml:space="preserve">я справляюсь всё лучше и лучше</w:t>
      </w:r>
      <w:r w:rsidDel="00000000" w:rsidR="00000000" w:rsidRPr="00000000">
        <w:rPr>
          <w:rFonts w:ascii="Times New Roman" w:cs="Times New Roman" w:eastAsia="Times New Roman" w:hAnsi="Times New Roman"/>
          <w:sz w:val="24"/>
          <w:szCs w:val="24"/>
          <w:rtl w:val="0"/>
        </w:rPr>
        <w:t xml:space="preserve">. И что ещё важнее, </w:t>
      </w:r>
      <w:r w:rsidDel="00000000" w:rsidR="00000000" w:rsidRPr="00000000">
        <w:rPr>
          <w:rFonts w:ascii="Times New Roman" w:cs="Times New Roman" w:eastAsia="Times New Roman" w:hAnsi="Times New Roman"/>
          <w:sz w:val="24"/>
          <w:szCs w:val="24"/>
          <w:rtl w:val="0"/>
        </w:rPr>
        <w:t xml:space="preserve">Дамблдор был в курсе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Старая ведьма продолжила:</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отдал своё состояние и влез в долги к Люциусу Малфою, чтобы спасти свою лучшую подругу от Азкабана. Этим ты продемонстрировал свои выдающиеся моральные качества, но также </w:t>
      </w:r>
      <w:r w:rsidDel="00000000" w:rsidR="00000000" w:rsidRPr="00000000">
        <w:rPr>
          <w:rFonts w:ascii="Times New Roman" w:cs="Times New Roman" w:eastAsia="Times New Roman" w:hAnsi="Times New Roman"/>
          <w:sz w:val="24"/>
          <w:szCs w:val="24"/>
          <w:rtl w:val="0"/>
        </w:rPr>
        <w:t xml:space="preserve">продемонстрировал</w:t>
      </w:r>
      <w:r w:rsidDel="00000000" w:rsidR="00000000" w:rsidRPr="00000000">
        <w:rPr>
          <w:rFonts w:ascii="Times New Roman" w:cs="Times New Roman" w:eastAsia="Times New Roman" w:hAnsi="Times New Roman"/>
          <w:sz w:val="24"/>
          <w:szCs w:val="24"/>
          <w:rtl w:val="0"/>
        </w:rPr>
        <w:t xml:space="preserve">, что не сможешь удерживать Визенгамот в узде. Теперь я понимаю, что ты поступил так ради</w:t>
      </w:r>
      <w:r w:rsidDel="00000000" w:rsidR="00000000" w:rsidRPr="00000000">
        <w:rPr>
          <w:rFonts w:ascii="Times New Roman" w:cs="Times New Roman" w:eastAsia="Times New Roman" w:hAnsi="Times New Roman"/>
          <w:sz w:val="24"/>
          <w:szCs w:val="24"/>
          <w:rtl w:val="0"/>
        </w:rPr>
        <w:t xml:space="preserve"> себя</w:t>
      </w:r>
      <w:r w:rsidDel="00000000" w:rsidR="00000000" w:rsidRPr="00000000">
        <w:rPr>
          <w:rFonts w:ascii="Times New Roman" w:cs="Times New Roman" w:eastAsia="Times New Roman" w:hAnsi="Times New Roman"/>
          <w:sz w:val="24"/>
          <w:szCs w:val="24"/>
          <w:rtl w:val="0"/>
        </w:rPr>
        <w:t xml:space="preserve">, тебе это было необходимо, чтобы не сойти с ума и сдержать живущую в тебе тьму. Тем не менее, наследник Мерлина не имеет права так поступать. Сентиментальный лидер может оказаться гораздо хуже, чем эгоистичный. Альбус, повелитель и слуга феникса, балансировал на грани. Но даже он выступил в тот день против тебя.</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указала рукой на Шизоглаза Хмури.</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У </w:t>
      </w:r>
      <w:r w:rsidDel="00000000" w:rsidR="00000000" w:rsidRPr="00000000">
        <w:rPr>
          <w:rFonts w:ascii="Times New Roman" w:cs="Times New Roman" w:eastAsia="Times New Roman" w:hAnsi="Times New Roman"/>
          <w:sz w:val="24"/>
          <w:szCs w:val="24"/>
          <w:rtl w:val="0"/>
        </w:rPr>
        <w:t xml:space="preserve">Аластора есть твёрдость. Есть хит</w:t>
      </w:r>
      <w:r w:rsidDel="00000000" w:rsidR="00000000" w:rsidRPr="00000000">
        <w:rPr>
          <w:rFonts w:ascii="Times New Roman" w:cs="Times New Roman" w:eastAsia="Times New Roman" w:hAnsi="Times New Roman"/>
          <w:sz w:val="24"/>
          <w:szCs w:val="24"/>
          <w:rtl w:val="0"/>
        </w:rPr>
        <w:t xml:space="preserve">рость. Но всё же у него нет талантов, необходимых для работы в правительстве. В тебе же, Гарри Поттер, пока нет ни твёрдости, ни способности пойти на жертвы, чтобы руководить даже Орденом Феникса. А учитывая, кто ты есть, тебе вообще не стоит пытаться брать на себя такую роль. Уж точно не сейчас, в твоём возрасте. Дай время обеим частям своей души сплавиться воедино. А до тех пор не пытайся быть Верховным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ародеем. Если Альбус считал, что ты справишься с этой должностью, значит, он увлёкся, создавая красивую историю, и забыл о практической стороне дела.</w:t>
      </w:r>
      <w:r w:rsidDel="00000000" w:rsidR="00000000" w:rsidRPr="00000000">
        <w:rPr>
          <w:rFonts w:ascii="Times New Roman" w:cs="Times New Roman" w:eastAsia="Times New Roman" w:hAnsi="Times New Roman"/>
          <w:sz w:val="24"/>
          <w:szCs w:val="24"/>
          <w:rtl w:val="0"/>
        </w:rPr>
        <w:t xml:space="preserve"> Мне всё-таки кажется, что с ним такое случалось.</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даже приподнял брови от удивления.</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Э… что именно, по-вашему, происходит здесь? — </w:t>
      </w:r>
      <w:r w:rsidDel="00000000" w:rsidR="00000000" w:rsidRPr="00000000">
        <w:rPr>
          <w:rFonts w:ascii="Times New Roman" w:cs="Times New Roman" w:eastAsia="Times New Roman" w:hAnsi="Times New Roman"/>
          <w:sz w:val="24"/>
          <w:szCs w:val="24"/>
          <w:rtl w:val="0"/>
        </w:rPr>
        <w:t xml:space="preserve">он слегка стукнул пальцем по виску.</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мне представляется, внутри тебя</w:t>
      </w:r>
      <w:r w:rsidDel="00000000" w:rsidR="00000000" w:rsidRPr="00000000">
        <w:rPr>
          <w:rFonts w:ascii="Times New Roman" w:cs="Times New Roman" w:eastAsia="Times New Roman" w:hAnsi="Times New Roman"/>
          <w:sz w:val="24"/>
          <w:szCs w:val="24"/>
          <w:rtl w:val="0"/>
        </w:rPr>
        <w:t xml:space="preserve"> душа мальчика</w:t>
      </w:r>
      <w:r w:rsidDel="00000000" w:rsidR="00000000" w:rsidRPr="00000000">
        <w:rPr>
          <w:rFonts w:ascii="Times New Roman" w:cs="Times New Roman" w:eastAsia="Times New Roman" w:hAnsi="Times New Roman"/>
          <w:sz w:val="24"/>
          <w:szCs w:val="24"/>
          <w:rtl w:val="0"/>
        </w:rPr>
        <w:t xml:space="preserve">, по-прежнему чистая и честная, изо всех сил сдерживает частицу духа Волдеморта, который пытается подчинить эту душу своей воле и при этом издевается, называя её</w:t>
      </w:r>
      <w:r w:rsidDel="00000000" w:rsidR="00000000" w:rsidRPr="00000000">
        <w:rPr>
          <w:rFonts w:ascii="Times New Roman" w:cs="Times New Roman" w:eastAsia="Times New Roman" w:hAnsi="Times New Roman"/>
          <w:sz w:val="24"/>
          <w:szCs w:val="24"/>
          <w:rtl w:val="0"/>
        </w:rPr>
        <w:t xml:space="preserve"> слабой и сентиментальной… ты только что хихикнул?</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Простите. </w:t>
      </w:r>
      <w:r w:rsidDel="00000000" w:rsidR="00000000" w:rsidRPr="00000000">
        <w:rPr>
          <w:rFonts w:ascii="Times New Roman" w:cs="Times New Roman" w:eastAsia="Times New Roman" w:hAnsi="Times New Roman"/>
          <w:sz w:val="24"/>
          <w:szCs w:val="24"/>
          <w:rtl w:val="0"/>
        </w:rPr>
        <w:t xml:space="preserve">Но, честное слово, настолько плохо не было никогда. На самом деле, э</w:t>
      </w:r>
      <w:r w:rsidDel="00000000" w:rsidR="00000000" w:rsidRPr="00000000">
        <w:rPr>
          <w:rFonts w:ascii="Times New Roman" w:cs="Times New Roman" w:eastAsia="Times New Roman" w:hAnsi="Times New Roman"/>
          <w:sz w:val="24"/>
          <w:szCs w:val="24"/>
          <w:rtl w:val="0"/>
        </w:rPr>
        <w:t xml:space="preserve">то больше похоже на кучу плохих привычек, которые мне нужно побороть.</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Директриса МакГонагалл откашлялась.</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Мистер Поттер, по-моему, в начале этого года всё было именн</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настолько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лохо, — сказала она.</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Плохие привычки, </w:t>
      </w:r>
      <w:r w:rsidDel="00000000" w:rsidR="00000000" w:rsidRPr="00000000">
        <w:rPr>
          <w:rFonts w:ascii="Times New Roman" w:cs="Times New Roman" w:eastAsia="Times New Roman" w:hAnsi="Times New Roman"/>
          <w:sz w:val="24"/>
          <w:szCs w:val="24"/>
          <w:rtl w:val="0"/>
        </w:rPr>
        <w:t xml:space="preserve">сцепленные друг с другом</w:t>
      </w:r>
      <w:r w:rsidDel="00000000" w:rsidR="00000000" w:rsidRPr="00000000">
        <w:rPr>
          <w:rFonts w:ascii="Times New Roman" w:cs="Times New Roman" w:eastAsia="Times New Roman" w:hAnsi="Times New Roman"/>
          <w:sz w:val="24"/>
          <w:szCs w:val="24"/>
          <w:rtl w:val="0"/>
        </w:rPr>
        <w:t xml:space="preserve"> и запускающие одна другую. Да, проблема чуть более серьёзная, — Гарри вздохнул. — А вы, </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адам Боунс… 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м… Прошу прощения, если я неправ, но смею предположить, что вы несколько расстроены тем, что Линия перешла к одиннадцатилетнему мальчику?</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Расстроена, но не по той причине, о который ты подумал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спокойно ответила старая ведьма. — Хотя подозревать меня с твоей стороны естественно. Я понимаю, что должность Верховного чародея — вовсе не синекура, даже по сравнению с ужасами Департамента Магического Правопорядка. Я бы сказала, что согласилась занять её, потому что Альбус меня уговорил, но, по правде говоря, я просто не хотела тратить его время на спор, в котором всё равно бы проиграла. Я понимала, что возненавижу эту должность, и понимала, что меня это не остановит. Минерва говорит, что тебе не чужд здравый смысл, особенно когда тебе о нём напоминают. Ты действительно можешь представить себя</w:t>
      </w:r>
      <w:r w:rsidDel="00000000" w:rsidR="00000000" w:rsidRPr="00000000">
        <w:rPr>
          <w:rFonts w:ascii="Times New Roman" w:cs="Times New Roman" w:eastAsia="Times New Roman" w:hAnsi="Times New Roman"/>
          <w:sz w:val="24"/>
          <w:szCs w:val="24"/>
          <w:rtl w:val="0"/>
        </w:rPr>
        <w:t xml:space="preserve"> за кафедрой</w:t>
      </w:r>
      <w:r w:rsidDel="00000000" w:rsidR="00000000" w:rsidRPr="00000000">
        <w:rPr>
          <w:rFonts w:ascii="Times New Roman" w:cs="Times New Roman" w:eastAsia="Times New Roman" w:hAnsi="Times New Roman"/>
          <w:sz w:val="24"/>
          <w:szCs w:val="24"/>
          <w:rtl w:val="0"/>
        </w:rPr>
        <w:t xml:space="preserve"> Визенгамота? Ты уверен, что это </w:t>
      </w:r>
      <w:r w:rsidDel="00000000" w:rsidR="00000000" w:rsidRPr="00000000">
        <w:rPr>
          <w:rFonts w:ascii="Times New Roman" w:cs="Times New Roman" w:eastAsia="Times New Roman" w:hAnsi="Times New Roman"/>
          <w:sz w:val="24"/>
          <w:szCs w:val="24"/>
          <w:rtl w:val="0"/>
        </w:rPr>
        <w:t xml:space="preserve">не частица Сам-Знаешь-Кого в тебе воображает, что достойна этой должности, а то и вовсе жаждет её?</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снял очки и помассировал лоб. </w:t>
      </w:r>
      <w:r w:rsidDel="00000000" w:rsidR="00000000" w:rsidRPr="00000000">
        <w:rPr>
          <w:rFonts w:ascii="Times New Roman" w:cs="Times New Roman" w:eastAsia="Times New Roman" w:hAnsi="Times New Roman"/>
          <w:sz w:val="24"/>
          <w:szCs w:val="24"/>
          <w:rtl w:val="0"/>
        </w:rPr>
        <w:t xml:space="preserve">Его шрам до сих пор </w:t>
      </w:r>
      <w:r w:rsidDel="00000000" w:rsidR="00000000" w:rsidRPr="00000000">
        <w:rPr>
          <w:rFonts w:ascii="Times New Roman" w:cs="Times New Roman" w:eastAsia="Times New Roman" w:hAnsi="Times New Roman"/>
          <w:sz w:val="24"/>
          <w:szCs w:val="24"/>
          <w:rtl w:val="0"/>
        </w:rPr>
        <w:t xml:space="preserve">побаливал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вчера растёр его до крови, чтобы ситуация выглядела достаточно драматично.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Мне </w:t>
      </w:r>
      <w:r w:rsidDel="00000000" w:rsidR="00000000" w:rsidRPr="00000000">
        <w:rPr>
          <w:rFonts w:ascii="Times New Roman" w:cs="Times New Roman" w:eastAsia="Times New Roman" w:hAnsi="Times New Roman"/>
          <w:sz w:val="24"/>
          <w:szCs w:val="24"/>
          <w:rtl w:val="0"/>
        </w:rPr>
        <w:t xml:space="preserve">в самом деле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чужд здравый смысл, 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да, быть Верховным чародеем звучит как «</w:t>
      </w:r>
      <w:r w:rsidDel="00000000" w:rsidR="00000000" w:rsidRPr="00000000">
        <w:rPr>
          <w:rFonts w:ascii="Times New Roman" w:cs="Times New Roman" w:eastAsia="Times New Roman" w:hAnsi="Times New Roman"/>
          <w:sz w:val="24"/>
          <w:szCs w:val="24"/>
          <w:rtl w:val="0"/>
        </w:rPr>
        <w:t xml:space="preserve">получить на свою голову огромную кучу неприятностей», и эта должность мне </w:t>
      </w:r>
      <w:r w:rsidDel="00000000" w:rsidR="00000000" w:rsidRPr="00000000">
        <w:rPr>
          <w:rFonts w:ascii="Times New Roman" w:cs="Times New Roman" w:eastAsia="Times New Roman" w:hAnsi="Times New Roman"/>
          <w:sz w:val="24"/>
          <w:szCs w:val="24"/>
          <w:rtl w:val="0"/>
        </w:rPr>
        <w:t xml:space="preserve">действительно </w:t>
      </w:r>
      <w:r w:rsidDel="00000000" w:rsidR="00000000" w:rsidRPr="00000000">
        <w:rPr>
          <w:rFonts w:ascii="Times New Roman" w:cs="Times New Roman" w:eastAsia="Times New Roman" w:hAnsi="Times New Roman"/>
          <w:sz w:val="24"/>
          <w:szCs w:val="24"/>
          <w:rtl w:val="0"/>
        </w:rPr>
        <w:t xml:space="preserve">ни капельки не подходит</w:t>
      </w:r>
      <w:r w:rsidDel="00000000" w:rsidR="00000000" w:rsidRPr="00000000">
        <w:rPr>
          <w:rFonts w:ascii="Times New Roman" w:cs="Times New Roman" w:eastAsia="Times New Roman" w:hAnsi="Times New Roman"/>
          <w:sz w:val="24"/>
          <w:szCs w:val="24"/>
          <w:rtl w:val="0"/>
        </w:rPr>
        <w:t xml:space="preserve">. Проблема в том, что…</w:t>
      </w:r>
      <w:r w:rsidDel="00000000" w:rsidR="00000000" w:rsidRPr="00000000">
        <w:rPr>
          <w:rFonts w:ascii="Times New Roman" w:cs="Times New Roman" w:eastAsia="Times New Roman" w:hAnsi="Times New Roman"/>
          <w:sz w:val="24"/>
          <w:szCs w:val="24"/>
          <w:rtl w:val="0"/>
        </w:rPr>
        <w:t xml:space="preserve"> м</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не уверен, что Линия Мерлина — </w:t>
      </w:r>
      <w:r w:rsidDel="00000000" w:rsidR="00000000" w:rsidRPr="00000000">
        <w:rPr>
          <w:rFonts w:ascii="Times New Roman" w:cs="Times New Roman" w:eastAsia="Times New Roman" w:hAnsi="Times New Roman"/>
          <w:sz w:val="24"/>
          <w:szCs w:val="24"/>
          <w:rtl w:val="0"/>
        </w:rPr>
        <w:t xml:space="preserve">это только про то, чтобы быть </w:t>
      </w:r>
      <w:r w:rsidDel="00000000" w:rsidR="00000000" w:rsidRPr="00000000">
        <w:rPr>
          <w:rFonts w:ascii="Times New Roman" w:cs="Times New Roman" w:eastAsia="Times New Roman" w:hAnsi="Times New Roman"/>
          <w:sz w:val="24"/>
          <w:szCs w:val="24"/>
          <w:rtl w:val="0"/>
        </w:rPr>
        <w:t xml:space="preserve">Верховным чародеем. Есть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м-м… </w:t>
      </w:r>
      <w:r w:rsidDel="00000000" w:rsidR="00000000" w:rsidRPr="00000000">
        <w:rPr>
          <w:rFonts w:ascii="Times New Roman" w:cs="Times New Roman" w:eastAsia="Times New Roman" w:hAnsi="Times New Roman"/>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подозреваю… </w:t>
      </w:r>
      <w:r w:rsidDel="00000000" w:rsidR="00000000" w:rsidRPr="00000000">
        <w:rPr>
          <w:rFonts w:ascii="Times New Roman" w:cs="Times New Roman" w:eastAsia="Times New Roman" w:hAnsi="Times New Roman"/>
          <w:sz w:val="24"/>
          <w:szCs w:val="24"/>
          <w:rtl w:val="0"/>
        </w:rPr>
        <w:t xml:space="preserve">что помимо этого она связана с кучей других странных штук</w:t>
      </w:r>
      <w:r w:rsidDel="00000000" w:rsidR="00000000" w:rsidRPr="00000000">
        <w:rPr>
          <w:rFonts w:ascii="Times New Roman" w:cs="Times New Roman" w:eastAsia="Times New Roman" w:hAnsi="Times New Roman"/>
          <w:sz w:val="24"/>
          <w:szCs w:val="24"/>
          <w:rtl w:val="0"/>
        </w:rPr>
        <w:t xml:space="preserve">. И Дамблдор предполагал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я возьму на себя ответственность за…</w:t>
      </w:r>
      <w:r w:rsidDel="00000000" w:rsidR="00000000" w:rsidRPr="00000000">
        <w:rPr>
          <w:rFonts w:ascii="Times New Roman" w:cs="Times New Roman" w:eastAsia="Times New Roman" w:hAnsi="Times New Roman"/>
          <w:sz w:val="24"/>
          <w:szCs w:val="24"/>
          <w:rtl w:val="0"/>
        </w:rPr>
        <w:t xml:space="preserve">эти другие штуки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эти другие штуки… возможно, они просто с ума сойти как важны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Дерьмо, — сказал Хмури. И повторил: — Дерьмо. Парень, </w:t>
      </w:r>
      <w:r w:rsidDel="00000000" w:rsidR="00000000" w:rsidRPr="00000000">
        <w:rPr>
          <w:rFonts w:ascii="Times New Roman" w:cs="Times New Roman" w:eastAsia="Times New Roman" w:hAnsi="Times New Roman"/>
          <w:sz w:val="24"/>
          <w:szCs w:val="24"/>
          <w:rtl w:val="0"/>
        </w:rPr>
        <w:t xml:space="preserve">тебе точно можно было говорить об этом нам?</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Не знаю, — сказал Гарри. — Если тут есть инструкция, я в неё пока не заглядывал.</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Дерьмо.</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А что если эти другие вопросы </w:t>
      </w:r>
      <w:r w:rsidDel="00000000" w:rsidR="00000000" w:rsidRPr="00000000">
        <w:rPr>
          <w:rFonts w:ascii="Times New Roman" w:cs="Times New Roman" w:eastAsia="Times New Roman" w:hAnsi="Times New Roman"/>
          <w:sz w:val="24"/>
          <w:szCs w:val="24"/>
          <w:rtl w:val="0"/>
        </w:rPr>
        <w:t xml:space="preserve">также потребуют</w:t>
      </w:r>
      <w:r w:rsidDel="00000000" w:rsidR="00000000" w:rsidRPr="00000000">
        <w:rPr>
          <w:rFonts w:ascii="Times New Roman" w:cs="Times New Roman" w:eastAsia="Times New Roman" w:hAnsi="Times New Roman"/>
          <w:sz w:val="24"/>
          <w:szCs w:val="24"/>
          <w:rtl w:val="0"/>
        </w:rPr>
        <w:t xml:space="preserve"> твёрдости и</w:t>
      </w:r>
      <w:r w:rsidDel="00000000" w:rsidR="00000000" w:rsidRPr="00000000">
        <w:rPr>
          <w:rFonts w:ascii="Times New Roman" w:cs="Times New Roman" w:eastAsia="Times New Roman" w:hAnsi="Times New Roman"/>
          <w:sz w:val="24"/>
          <w:szCs w:val="24"/>
          <w:rtl w:val="0"/>
        </w:rPr>
        <w:t xml:space="preserve"> способности идти на жертвы</w:t>
      </w:r>
      <w:r w:rsidDel="00000000" w:rsidR="00000000" w:rsidRPr="00000000">
        <w:rPr>
          <w:rFonts w:ascii="Times New Roman" w:cs="Times New Roman" w:eastAsia="Times New Roman" w:hAnsi="Times New Roman"/>
          <w:sz w:val="24"/>
          <w:szCs w:val="24"/>
          <w:rtl w:val="0"/>
        </w:rPr>
        <w:t xml:space="preserve">? — всё так же спокойно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спросила </w:t>
      </w:r>
      <w:r w:rsidDel="00000000" w:rsidR="00000000" w:rsidRPr="00000000">
        <w:rPr>
          <w:rFonts w:ascii="Times New Roman" w:cs="Times New Roman" w:eastAsia="Times New Roman" w:hAnsi="Times New Roman"/>
          <w:sz w:val="24"/>
          <w:szCs w:val="24"/>
          <w:rtl w:val="0"/>
        </w:rPr>
        <w:t xml:space="preserve">Амелия Боунс. — </w:t>
      </w:r>
      <w:r w:rsidDel="00000000" w:rsidR="00000000" w:rsidRPr="00000000">
        <w:rPr>
          <w:rFonts w:ascii="Times New Roman" w:cs="Times New Roman" w:eastAsia="Times New Roman" w:hAnsi="Times New Roman"/>
          <w:sz w:val="24"/>
          <w:szCs w:val="24"/>
          <w:rtl w:val="0"/>
        </w:rPr>
        <w:t xml:space="preserve">Что если ты столкнёшься с испытаниями, похожими на то, что было перед Визенгамотом?</w:t>
      </w:r>
      <w:r w:rsidDel="00000000" w:rsidR="00000000" w:rsidRPr="00000000">
        <w:rPr>
          <w:rFonts w:ascii="Times New Roman" w:cs="Times New Roman" w:eastAsia="Times New Roman" w:hAnsi="Times New Roman"/>
          <w:sz w:val="24"/>
          <w:szCs w:val="24"/>
          <w:rtl w:val="0"/>
        </w:rPr>
        <w:t xml:space="preserve"> Я стара, Гарри Поттер, и не впервые сталкиваюсь с загадками. Ты только что видел, я угадала сущность твоей природы практически с первого взгляда.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Амелия, — заговорил Шизоглаз Хмури, —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то случилось бы, если бы тебе пришлось</w:t>
      </w:r>
      <w:r w:rsidDel="00000000" w:rsidR="00000000" w:rsidRPr="00000000">
        <w:rPr>
          <w:rFonts w:ascii="Times New Roman" w:cs="Times New Roman" w:eastAsia="Times New Roman" w:hAnsi="Times New Roman"/>
          <w:sz w:val="24"/>
          <w:szCs w:val="24"/>
          <w:rtl w:val="0"/>
        </w:rPr>
        <w:t xml:space="preserve"> прошлой ночью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сражаться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Сама-Знаешь-с-Кем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Старая ведьма пожала плечами:</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Полагаю, я бы погибла.</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Ты бы </w:t>
      </w:r>
      <w:r w:rsidDel="00000000" w:rsidR="00000000" w:rsidRPr="00000000">
        <w:rPr>
          <w:rFonts w:ascii="Times New Roman" w:cs="Times New Roman" w:eastAsia="Times New Roman" w:hAnsi="Times New Roman"/>
          <w:i w:val="1"/>
          <w:sz w:val="24"/>
          <w:szCs w:val="24"/>
          <w:rtl w:val="0"/>
        </w:rPr>
        <w:t xml:space="preserve">проиграла</w:t>
      </w:r>
      <w:r w:rsidDel="00000000" w:rsidR="00000000" w:rsidRPr="00000000">
        <w:rPr>
          <w:rFonts w:ascii="Times New Roman" w:cs="Times New Roman" w:eastAsia="Times New Roman" w:hAnsi="Times New Roman"/>
          <w:sz w:val="24"/>
          <w:szCs w:val="24"/>
          <w:rtl w:val="0"/>
        </w:rPr>
        <w:t xml:space="preserve">, — сказал Аластор Хмури. — А Мальчик-Который-Выжил не только победил Волди, он всё провернул так, что, </w:t>
      </w:r>
      <w:r w:rsidDel="00000000" w:rsidR="00000000" w:rsidRPr="00000000">
        <w:rPr>
          <w:rFonts w:ascii="Times New Roman" w:cs="Times New Roman" w:eastAsia="Times New Roman" w:hAnsi="Times New Roman"/>
          <w:sz w:val="24"/>
          <w:szCs w:val="24"/>
          <w:rtl w:val="0"/>
        </w:rPr>
        <w:t xml:space="preserve">в то время</w:t>
      </w:r>
      <w:r w:rsidDel="00000000" w:rsidR="00000000" w:rsidRPr="00000000">
        <w:rPr>
          <w:rFonts w:ascii="Times New Roman" w:cs="Times New Roman" w:eastAsia="Times New Roman" w:hAnsi="Times New Roman"/>
          <w:sz w:val="24"/>
          <w:szCs w:val="24"/>
          <w:rtl w:val="0"/>
        </w:rPr>
        <w:t xml:space="preserve">, как Волди себя воскресил, его лучшая подруга — Гермиона Грейнджер — </w:t>
      </w:r>
      <w:r w:rsidDel="00000000" w:rsidR="00000000" w:rsidRPr="00000000">
        <w:rPr>
          <w:rFonts w:ascii="Times New Roman" w:cs="Times New Roman" w:eastAsia="Times New Roman" w:hAnsi="Times New Roman"/>
          <w:i w:val="1"/>
          <w:sz w:val="24"/>
          <w:szCs w:val="24"/>
          <w:rtl w:val="0"/>
        </w:rPr>
        <w:t xml:space="preserve">вернулась из мёртвых.</w:t>
      </w:r>
      <w:r w:rsidDel="00000000" w:rsidR="00000000" w:rsidRPr="00000000">
        <w:rPr>
          <w:rFonts w:ascii="Times New Roman" w:cs="Times New Roman" w:eastAsia="Times New Roman" w:hAnsi="Times New Roman"/>
          <w:sz w:val="24"/>
          <w:szCs w:val="24"/>
          <w:rtl w:val="0"/>
        </w:rPr>
        <w:t xml:space="preserve"> Будь я проклят, будь я дважды проклят, если это случайность. И в то, что это была идея Дэвида, я тоже не верю. Ами, суть в том, что никто из нас не знает, что именно должен делать преемник Мерлина. Однако, </w:t>
      </w:r>
      <w:r w:rsidDel="00000000" w:rsidR="00000000" w:rsidRPr="00000000">
        <w:rPr>
          <w:rFonts w:ascii="Times New Roman" w:cs="Times New Roman" w:eastAsia="Times New Roman" w:hAnsi="Times New Roman"/>
          <w:sz w:val="24"/>
          <w:szCs w:val="24"/>
          <w:rtl w:val="0"/>
        </w:rPr>
        <w:t xml:space="preserve">мы не спятили нужным образом, чтобы подойти для этого дерьма.</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нахмурилась.</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Аластор, ты знаешь, что я </w:t>
      </w:r>
      <w:r w:rsidDel="00000000" w:rsidR="00000000" w:rsidRPr="00000000">
        <w:rPr>
          <w:rFonts w:ascii="Times New Roman" w:cs="Times New Roman" w:eastAsia="Times New Roman" w:hAnsi="Times New Roman"/>
          <w:sz w:val="24"/>
          <w:szCs w:val="24"/>
          <w:rtl w:val="0"/>
        </w:rPr>
        <w:t xml:space="preserve">и раньше </w:t>
      </w:r>
      <w:r w:rsidDel="00000000" w:rsidR="00000000" w:rsidRPr="00000000">
        <w:rPr>
          <w:rFonts w:ascii="Times New Roman" w:cs="Times New Roman" w:eastAsia="Times New Roman" w:hAnsi="Times New Roman"/>
          <w:sz w:val="24"/>
          <w:szCs w:val="24"/>
          <w:rtl w:val="0"/>
        </w:rPr>
        <w:t xml:space="preserve">имела дело со странными вещами. </w:t>
      </w:r>
      <w:r w:rsidDel="00000000" w:rsidR="00000000" w:rsidRPr="00000000">
        <w:rPr>
          <w:rFonts w:ascii="Times New Roman" w:cs="Times New Roman" w:eastAsia="Times New Roman" w:hAnsi="Times New Roman"/>
          <w:sz w:val="24"/>
          <w:szCs w:val="24"/>
          <w:rtl w:val="0"/>
        </w:rPr>
        <w:t xml:space="preserve">И справлялась с ними, по-моему, довольно неплохо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Ага. </w:t>
      </w:r>
      <w:r w:rsidDel="00000000" w:rsidR="00000000" w:rsidRPr="00000000">
        <w:rPr>
          <w:rFonts w:ascii="Times New Roman" w:cs="Times New Roman" w:eastAsia="Times New Roman" w:hAnsi="Times New Roman"/>
          <w:sz w:val="24"/>
          <w:szCs w:val="24"/>
          <w:rtl w:val="0"/>
        </w:rPr>
        <w:t xml:space="preserve">Ты разбиралась с дерьмом, чтобы можно было вернуться к нормальной жизни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не </w:t>
      </w:r>
      <w:r w:rsidDel="00000000" w:rsidR="00000000" w:rsidRPr="00000000">
        <w:rPr>
          <w:rFonts w:ascii="Times New Roman" w:cs="Times New Roman" w:eastAsia="Times New Roman" w:hAnsi="Times New Roman"/>
          <w:sz w:val="24"/>
          <w:szCs w:val="24"/>
          <w:rtl w:val="0"/>
        </w:rPr>
        <w:t xml:space="preserve">настолько </w:t>
      </w:r>
      <w:r w:rsidDel="00000000" w:rsidR="00000000" w:rsidRPr="00000000">
        <w:rPr>
          <w:rFonts w:ascii="Times New Roman" w:cs="Times New Roman" w:eastAsia="Times New Roman" w:hAnsi="Times New Roman"/>
          <w:sz w:val="24"/>
          <w:szCs w:val="24"/>
          <w:rtl w:val="0"/>
        </w:rPr>
        <w:t xml:space="preserve">спятила, чтобы строить </w:t>
      </w:r>
      <w:r w:rsidDel="00000000" w:rsidR="00000000" w:rsidRPr="00000000">
        <w:rPr>
          <w:rFonts w:ascii="Times New Roman" w:cs="Times New Roman" w:eastAsia="Times New Roman" w:hAnsi="Times New Roman"/>
          <w:sz w:val="24"/>
          <w:szCs w:val="24"/>
          <w:rtl w:val="0"/>
        </w:rPr>
        <w:t xml:space="preserve">из этого дерьма целые замки и селиться в них</w:t>
      </w:r>
      <w:r w:rsidDel="00000000" w:rsidR="00000000" w:rsidRPr="00000000">
        <w:rPr>
          <w:rFonts w:ascii="Times New Roman" w:cs="Times New Roman" w:eastAsia="Times New Roman" w:hAnsi="Times New Roman"/>
          <w:sz w:val="24"/>
          <w:szCs w:val="24"/>
          <w:rtl w:val="0"/>
        </w:rPr>
        <w:t xml:space="preserve">, — Хмури вздохнул. — </w:t>
      </w:r>
      <w:r w:rsidDel="00000000" w:rsidR="00000000" w:rsidRPr="00000000">
        <w:rPr>
          <w:rFonts w:ascii="Times New Roman" w:cs="Times New Roman" w:eastAsia="Times New Roman" w:hAnsi="Times New Roman"/>
          <w:sz w:val="24"/>
          <w:szCs w:val="24"/>
          <w:rtl w:val="0"/>
        </w:rPr>
        <w:t xml:space="preserve">Ами, ты ведь наверняка понимаешь, почему Альбусу пришлось оставить этому бедному пареньку чёрт-знает-какую-работу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Старая ведьма стиснула кулаки на столе.</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представляешь, какая катастрофа ждёт Британию при таком раскладе? Пусть я слишком нормальная, но я не могу этого допустить! Я не для того работала столько лет, чтобы сейчас всё пошло прахом!</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Прошу прощения, — произнесла директриса МакГонагалл 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чётким шотландским акцент</w:t>
      </w:r>
      <w:r w:rsidDel="00000000" w:rsidR="00000000" w:rsidRPr="00000000">
        <w:rPr>
          <w:rFonts w:ascii="Times New Roman" w:cs="Times New Roman" w:eastAsia="Times New Roman" w:hAnsi="Times New Roman"/>
          <w:sz w:val="24"/>
          <w:szCs w:val="24"/>
          <w:rtl w:val="0"/>
        </w:rPr>
        <w:t xml:space="preserve">ом</w:t>
      </w:r>
      <w:r w:rsidDel="00000000" w:rsidR="00000000" w:rsidRPr="00000000">
        <w:rPr>
          <w:rFonts w:ascii="Times New Roman" w:cs="Times New Roman" w:eastAsia="Times New Roman" w:hAnsi="Times New Roman"/>
          <w:sz w:val="24"/>
          <w:szCs w:val="24"/>
          <w:rtl w:val="0"/>
        </w:rPr>
        <w:t xml:space="preserve">, — есть ли какая-нибудь причина, по которой мистер Поттер не может просто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w:t>
      </w:r>
      <w:r w:rsidDel="00000000" w:rsidR="00000000" w:rsidRPr="00000000">
        <w:rPr>
          <w:rFonts w:ascii="Times New Roman" w:cs="Times New Roman" w:eastAsia="Times New Roman" w:hAnsi="Times New Roman"/>
          <w:sz w:val="24"/>
          <w:szCs w:val="24"/>
          <w:rtl w:val="0"/>
        </w:rPr>
        <w:t xml:space="preserve">инструктировать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Линию, что до достижения им совершеннолетия мадам Боунс является его регентом на должности Верховного чародея, но не в делах Отдела Тайн? Если Альбус смог назначить</w:t>
      </w:r>
      <w:r w:rsidDel="00000000" w:rsidR="00000000" w:rsidRPr="00000000">
        <w:rPr>
          <w:rFonts w:ascii="Times New Roman" w:cs="Times New Roman" w:eastAsia="Times New Roman" w:hAnsi="Times New Roman"/>
          <w:sz w:val="24"/>
          <w:szCs w:val="24"/>
          <w:rtl w:val="0"/>
        </w:rPr>
        <w:t xml:space="preserve"> Линии регента</w:t>
      </w:r>
      <w:r w:rsidDel="00000000" w:rsidR="00000000" w:rsidRPr="00000000">
        <w:rPr>
          <w:rFonts w:ascii="Times New Roman" w:cs="Times New Roman" w:eastAsia="Times New Roman" w:hAnsi="Times New Roman"/>
          <w:sz w:val="24"/>
          <w:szCs w:val="24"/>
          <w:rtl w:val="0"/>
        </w:rPr>
        <w:t xml:space="preserve"> только до поражения Волдеморта, значит, она вполне способна выполнять подобные сложные приказы.</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Некоторое время присутствующие </w:t>
      </w:r>
      <w:r w:rsidDel="00000000" w:rsidR="00000000" w:rsidRPr="00000000">
        <w:rPr>
          <w:rFonts w:ascii="Times New Roman" w:cs="Times New Roman" w:eastAsia="Times New Roman" w:hAnsi="Times New Roman"/>
          <w:sz w:val="24"/>
          <w:szCs w:val="24"/>
          <w:rtl w:val="0"/>
        </w:rPr>
        <w:t xml:space="preserve">впитывали этот внезапный холодный душ здравого смысла.</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открыл было рот, чтоб</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согласиться назначить Амелию Боунс своим регентом по </w:t>
      </w:r>
      <w:r w:rsidDel="00000000" w:rsidR="00000000" w:rsidRPr="00000000">
        <w:rPr>
          <w:rFonts w:ascii="Times New Roman" w:cs="Times New Roman" w:eastAsia="Times New Roman" w:hAnsi="Times New Roman"/>
          <w:sz w:val="24"/>
          <w:szCs w:val="24"/>
          <w:rtl w:val="0"/>
        </w:rPr>
        <w:t xml:space="preserve">части</w:t>
      </w:r>
      <w:r w:rsidDel="00000000" w:rsidR="00000000" w:rsidRPr="00000000">
        <w:rPr>
          <w:rFonts w:ascii="Times New Roman" w:cs="Times New Roman" w:eastAsia="Times New Roman" w:hAnsi="Times New Roman"/>
          <w:sz w:val="24"/>
          <w:szCs w:val="24"/>
          <w:rtl w:val="0"/>
        </w:rPr>
        <w:t xml:space="preserve"> Визенгамотом, но снова замешкался.</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Гм, — начал Гарри. — </w:t>
      </w:r>
      <w:r w:rsidDel="00000000" w:rsidR="00000000" w:rsidRPr="00000000">
        <w:rPr>
          <w:rFonts w:ascii="Times New Roman" w:cs="Times New Roman" w:eastAsia="Times New Roman" w:hAnsi="Times New Roman"/>
          <w:sz w:val="24"/>
          <w:szCs w:val="24"/>
          <w:rtl w:val="0"/>
        </w:rPr>
        <w:t xml:space="preserve">Гм</w:t>
      </w:r>
      <w:r w:rsidDel="00000000" w:rsidR="00000000" w:rsidRPr="00000000">
        <w:rPr>
          <w:rFonts w:ascii="Times New Roman" w:cs="Times New Roman" w:eastAsia="Times New Roman" w:hAnsi="Times New Roman"/>
          <w:sz w:val="24"/>
          <w:szCs w:val="24"/>
          <w:rtl w:val="0"/>
        </w:rPr>
        <w:t xml:space="preserve">. Мадам Боунс, </w:t>
      </w:r>
      <w:r w:rsidDel="00000000" w:rsidR="00000000" w:rsidRPr="00000000">
        <w:rPr>
          <w:rFonts w:ascii="Times New Roman" w:cs="Times New Roman" w:eastAsia="Times New Roman" w:hAnsi="Times New Roman"/>
          <w:sz w:val="24"/>
          <w:szCs w:val="24"/>
          <w:rtl w:val="0"/>
        </w:rPr>
        <w:t xml:space="preserve">я </w:t>
      </w:r>
      <w:r w:rsidDel="00000000" w:rsidR="00000000" w:rsidRPr="00000000">
        <w:rPr>
          <w:rFonts w:ascii="Times New Roman" w:cs="Times New Roman" w:eastAsia="Times New Roman" w:hAnsi="Times New Roman"/>
          <w:sz w:val="24"/>
          <w:szCs w:val="24"/>
          <w:rtl w:val="0"/>
        </w:rPr>
        <w:t xml:space="preserve">бы </w:t>
      </w:r>
      <w:r w:rsidDel="00000000" w:rsidR="00000000" w:rsidRPr="00000000">
        <w:rPr>
          <w:rFonts w:ascii="Times New Roman" w:cs="Times New Roman" w:eastAsia="Times New Roman" w:hAnsi="Times New Roman"/>
          <w:sz w:val="24"/>
          <w:szCs w:val="24"/>
          <w:rtl w:val="0"/>
        </w:rPr>
        <w:t xml:space="preserve">правда </w:t>
      </w:r>
      <w:r w:rsidDel="00000000" w:rsidR="00000000" w:rsidRPr="00000000">
        <w:rPr>
          <w:rFonts w:ascii="Times New Roman" w:cs="Times New Roman" w:eastAsia="Times New Roman" w:hAnsi="Times New Roman"/>
          <w:sz w:val="24"/>
          <w:szCs w:val="24"/>
          <w:rtl w:val="0"/>
        </w:rPr>
        <w:t xml:space="preserve">предпочёл, </w:t>
      </w:r>
      <w:r w:rsidDel="00000000" w:rsidR="00000000" w:rsidRPr="00000000">
        <w:rPr>
          <w:rFonts w:ascii="Times New Roman" w:cs="Times New Roman" w:eastAsia="Times New Roman" w:hAnsi="Times New Roman"/>
          <w:sz w:val="24"/>
          <w:szCs w:val="24"/>
          <w:rtl w:val="0"/>
        </w:rPr>
        <w:t xml:space="preserve">чтобы вы руководили Визенгамотом вместо меня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 есть, мы пришли к соглашению, — сказала старая ведьма. — </w:t>
      </w:r>
      <w:r w:rsidDel="00000000" w:rsidR="00000000" w:rsidRPr="00000000">
        <w:rPr>
          <w:rFonts w:ascii="Times New Roman" w:cs="Times New Roman" w:eastAsia="Times New Roman" w:hAnsi="Times New Roman"/>
          <w:sz w:val="24"/>
          <w:szCs w:val="24"/>
          <w:rtl w:val="0"/>
        </w:rPr>
        <w:t xml:space="preserve">Так и договоримся?</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Но…</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Остальные участники беседы раздосадовано откинулись на спинки кресел.</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 чём дело, мистер Поттер? — спросила директриса голосом, значившим, что она надеется, что ничего серьёзного.</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Не исключено, что довольно скоро мне придётся сделать пару вещей, которые могут оказаться… политически неоднозначными. И в обмен на передачу мадам Боунс политической силы Линии, я бы хотел от неё… гм, сотрудничества в некоторых вопросах.</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обменялась ещё одним долгим взглядом с Минервой МакГонагалл. Затем </w:t>
      </w:r>
      <w:r w:rsidDel="00000000" w:rsidR="00000000" w:rsidRPr="00000000">
        <w:rPr>
          <w:rFonts w:ascii="Times New Roman" w:cs="Times New Roman" w:eastAsia="Times New Roman" w:hAnsi="Times New Roman"/>
          <w:sz w:val="24"/>
          <w:szCs w:val="24"/>
          <w:rtl w:val="0"/>
        </w:rPr>
        <w:t xml:space="preserve">она снова повернулась к Гарри Поттер</w:t>
      </w:r>
      <w:r w:rsidDel="00000000" w:rsidR="00000000" w:rsidRPr="00000000">
        <w:rPr>
          <w:rFonts w:ascii="Times New Roman" w:cs="Times New Roman" w:eastAsia="Times New Roman" w:hAnsi="Times New Roman"/>
          <w:sz w:val="24"/>
          <w:szCs w:val="24"/>
          <w:rtl w:val="0"/>
        </w:rPr>
        <w:t xml:space="preserve">у.</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Твоё требование просто возмутительно! — сказала Амелия Боунс. — Твоё колебание говорит о том, что ты слаб, </w:t>
      </w:r>
      <w:r w:rsidDel="00000000" w:rsidR="00000000" w:rsidRPr="00000000">
        <w:rPr>
          <w:rFonts w:ascii="Times New Roman" w:cs="Times New Roman" w:eastAsia="Times New Roman" w:hAnsi="Times New Roman"/>
          <w:sz w:val="24"/>
          <w:szCs w:val="24"/>
          <w:rtl w:val="0"/>
        </w:rPr>
        <w:t xml:space="preserve">не привык торг</w:t>
      </w:r>
      <w:r w:rsidDel="00000000" w:rsidR="00000000" w:rsidRPr="00000000">
        <w:rPr>
          <w:rFonts w:ascii="Times New Roman" w:cs="Times New Roman" w:eastAsia="Times New Roman" w:hAnsi="Times New Roman"/>
          <w:sz w:val="24"/>
          <w:szCs w:val="24"/>
          <w:rtl w:val="0"/>
        </w:rPr>
        <w:t xml:space="preserve">оваться,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скорее всего, прогнёшься, если я нажму в ответ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прикрыл глаза.</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А открыл их </w:t>
      </w:r>
      <w:r w:rsidDel="00000000" w:rsidR="00000000" w:rsidRPr="00000000">
        <w:rPr>
          <w:rFonts w:ascii="Times New Roman" w:cs="Times New Roman" w:eastAsia="Times New Roman" w:hAnsi="Times New Roman"/>
          <w:sz w:val="24"/>
          <w:szCs w:val="24"/>
          <w:rtl w:val="0"/>
        </w:rPr>
        <w:t xml:space="preserve">уже </w:t>
      </w:r>
      <w:r w:rsidDel="00000000" w:rsidR="00000000" w:rsidRPr="00000000">
        <w:rPr>
          <w:rFonts w:ascii="Times New Roman" w:cs="Times New Roman" w:eastAsia="Times New Roman" w:hAnsi="Times New Roman"/>
          <w:sz w:val="24"/>
          <w:szCs w:val="24"/>
          <w:rtl w:val="0"/>
        </w:rPr>
        <w:t xml:space="preserve">слегка </w:t>
      </w:r>
      <w:r w:rsidDel="00000000" w:rsidR="00000000" w:rsidRPr="00000000">
        <w:rPr>
          <w:rFonts w:ascii="Times New Roman" w:cs="Times New Roman" w:eastAsia="Times New Roman" w:hAnsi="Times New Roman"/>
          <w:sz w:val="24"/>
          <w:szCs w:val="24"/>
          <w:rtl w:val="0"/>
        </w:rPr>
        <w:t xml:space="preserve">тё</w:t>
      </w:r>
      <w:r w:rsidDel="00000000" w:rsidR="00000000" w:rsidRPr="00000000">
        <w:rPr>
          <w:rFonts w:ascii="Times New Roman" w:cs="Times New Roman" w:eastAsia="Times New Roman" w:hAnsi="Times New Roman"/>
          <w:sz w:val="24"/>
          <w:szCs w:val="24"/>
          <w:rtl w:val="0"/>
        </w:rPr>
        <w:t xml:space="preserve">мный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Хорошо, — сказал Гарри,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давайте я перефразирую. Я не собираюсь вмешиваться в вашу работу ежедневно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даже ежемесячно, </w:t>
      </w:r>
      <w:r w:rsidDel="00000000" w:rsidR="00000000" w:rsidRPr="00000000">
        <w:rPr>
          <w:rFonts w:ascii="Times New Roman" w:cs="Times New Roman" w:eastAsia="Times New Roman" w:hAnsi="Times New Roman"/>
          <w:sz w:val="24"/>
          <w:szCs w:val="24"/>
          <w:rtl w:val="0"/>
        </w:rPr>
        <w:t xml:space="preserve">но Дамблдор передал ответственность за всё мне, и я не могу её просто отбросить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собираюсь внезапно слать сов со странными письмами, сначала мы будем всё обсуждать, </w:t>
      </w:r>
      <w:r w:rsidDel="00000000" w:rsidR="00000000" w:rsidRPr="00000000">
        <w:rPr>
          <w:rFonts w:ascii="Times New Roman" w:cs="Times New Roman" w:eastAsia="Times New Roman" w:hAnsi="Times New Roman"/>
          <w:sz w:val="24"/>
          <w:szCs w:val="24"/>
          <w:rtl w:val="0"/>
        </w:rPr>
        <w:t xml:space="preserve">но в какой-то момент, возможно, мне придётся отдавать вам указания</w:t>
      </w:r>
      <w:r w:rsidDel="00000000" w:rsidR="00000000" w:rsidRPr="00000000">
        <w:rPr>
          <w:rFonts w:ascii="Times New Roman" w:cs="Times New Roman" w:eastAsia="Times New Roman" w:hAnsi="Times New Roman"/>
          <w:sz w:val="24"/>
          <w:szCs w:val="24"/>
          <w:rtl w:val="0"/>
        </w:rPr>
        <w:t xml:space="preserve">. Если вы откажетесь,</w:t>
      </w:r>
      <w:r w:rsidDel="00000000" w:rsidR="00000000" w:rsidRPr="00000000">
        <w:rPr>
          <w:rFonts w:ascii="Times New Roman" w:cs="Times New Roman" w:eastAsia="Times New Roman" w:hAnsi="Times New Roman"/>
          <w:sz w:val="24"/>
          <w:szCs w:val="24"/>
          <w:rtl w:val="0"/>
        </w:rPr>
        <w:t xml:space="preserve"> мне, возможно, придётся забрать</w:t>
      </w:r>
      <w:r w:rsidDel="00000000" w:rsidR="00000000" w:rsidRPr="00000000">
        <w:rPr>
          <w:rFonts w:ascii="Times New Roman" w:cs="Times New Roman" w:eastAsia="Times New Roman" w:hAnsi="Times New Roman"/>
          <w:sz w:val="24"/>
          <w:szCs w:val="24"/>
          <w:rtl w:val="0"/>
        </w:rPr>
        <w:t xml:space="preserve"> обратно </w:t>
      </w:r>
      <w:r w:rsidDel="00000000" w:rsidR="00000000" w:rsidRPr="00000000">
        <w:rPr>
          <w:rFonts w:ascii="Times New Roman" w:cs="Times New Roman" w:eastAsia="Times New Roman" w:hAnsi="Times New Roman"/>
          <w:sz w:val="24"/>
          <w:szCs w:val="24"/>
          <w:rtl w:val="0"/>
        </w:rPr>
        <w:t xml:space="preserve">функции Линии, связанные с Визенгамотом,</w:t>
      </w:r>
      <w:r w:rsidDel="00000000" w:rsidR="00000000" w:rsidRPr="00000000">
        <w:rPr>
          <w:rFonts w:ascii="Times New Roman" w:cs="Times New Roman" w:eastAsia="Times New Roman" w:hAnsi="Times New Roman"/>
          <w:sz w:val="24"/>
          <w:szCs w:val="24"/>
          <w:rtl w:val="0"/>
        </w:rPr>
        <w:t xml:space="preserve"> и взять прямое управление на себя. </w:t>
      </w:r>
      <w:r w:rsidDel="00000000" w:rsidR="00000000" w:rsidRPr="00000000">
        <w:rPr>
          <w:rFonts w:ascii="Times New Roman" w:cs="Times New Roman" w:eastAsia="Times New Roman" w:hAnsi="Times New Roman"/>
          <w:sz w:val="24"/>
          <w:szCs w:val="24"/>
          <w:rtl w:val="0"/>
        </w:rPr>
        <w:t xml:space="preserve">Вы это стерпите?</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А если я скажу «</w:t>
      </w: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 спросила старая ведьма.</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Ещё чуть темнее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Прямо сейчас у меня нет других вариантов. Я мог бы для начала спросить Августу Лонгботтом, кто, по её мнению, подойдёт для этой должности, и </w:t>
      </w:r>
      <w:r w:rsidDel="00000000" w:rsidR="00000000" w:rsidRPr="00000000">
        <w:rPr>
          <w:rFonts w:ascii="Times New Roman" w:cs="Times New Roman" w:eastAsia="Times New Roman" w:hAnsi="Times New Roman"/>
          <w:sz w:val="24"/>
          <w:szCs w:val="24"/>
          <w:rtl w:val="0"/>
        </w:rPr>
        <w:t xml:space="preserve">действовать исходя из этого.</w:t>
      </w:r>
      <w:r w:rsidDel="00000000" w:rsidR="00000000" w:rsidRPr="00000000">
        <w:rPr>
          <w:rFonts w:ascii="Times New Roman" w:cs="Times New Roman" w:eastAsia="Times New Roman" w:hAnsi="Times New Roman"/>
          <w:sz w:val="24"/>
          <w:szCs w:val="24"/>
          <w:rtl w:val="0"/>
        </w:rPr>
        <w:t xml:space="preserve"> Но, не исключено, что нам следует как можно точнее следовать плану Дамблдора. Ведь я не знаю, почему он делал то, что делал, а он считал, что некоторое время Верховным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ародеем будет Амелия Боунс. </w:t>
      </w:r>
      <w:r w:rsidDel="00000000" w:rsidR="00000000" w:rsidRPr="00000000">
        <w:rPr>
          <w:rFonts w:ascii="Times New Roman" w:cs="Times New Roman" w:eastAsia="Times New Roman" w:hAnsi="Times New Roman"/>
          <w:sz w:val="24"/>
          <w:szCs w:val="24"/>
          <w:rtl w:val="0"/>
        </w:rPr>
        <w:t xml:space="preserve">Я не собираюсь сотрясать тут перед вами именем Мерлина, но… впрочем, к чёрту, я таки </w:t>
      </w:r>
      <w:r w:rsidDel="00000000" w:rsidR="00000000" w:rsidRPr="00000000">
        <w:rPr>
          <w:rFonts w:ascii="Times New Roman" w:cs="Times New Roman" w:eastAsia="Times New Roman" w:hAnsi="Times New Roman"/>
          <w:i w:val="1"/>
          <w:sz w:val="24"/>
          <w:szCs w:val="24"/>
          <w:rtl w:val="0"/>
        </w:rPr>
        <w:t xml:space="preserve">собираюсь </w:t>
      </w:r>
      <w:r w:rsidDel="00000000" w:rsidR="00000000" w:rsidRPr="00000000">
        <w:rPr>
          <w:rFonts w:ascii="Times New Roman" w:cs="Times New Roman" w:eastAsia="Times New Roman" w:hAnsi="Times New Roman"/>
          <w:sz w:val="24"/>
          <w:szCs w:val="24"/>
          <w:rtl w:val="0"/>
        </w:rPr>
        <w:t xml:space="preserve">сотрясать перед вами именем Мерлина, это может быть, а может и не быть безумно важно.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Старая ведьма </w:t>
      </w:r>
      <w:r w:rsidDel="00000000" w:rsidR="00000000" w:rsidRPr="00000000">
        <w:rPr>
          <w:rFonts w:ascii="Times New Roman" w:cs="Times New Roman" w:eastAsia="Times New Roman" w:hAnsi="Times New Roman"/>
          <w:sz w:val="24"/>
          <w:szCs w:val="24"/>
          <w:rtl w:val="0"/>
        </w:rPr>
        <w:t xml:space="preserve">обвела взглядом</w:t>
      </w:r>
      <w:r w:rsidDel="00000000" w:rsidR="00000000" w:rsidRPr="00000000">
        <w:rPr>
          <w:rFonts w:ascii="Times New Roman" w:cs="Times New Roman" w:eastAsia="Times New Roman" w:hAnsi="Times New Roman"/>
          <w:sz w:val="24"/>
          <w:szCs w:val="24"/>
          <w:rtl w:val="0"/>
        </w:rPr>
        <w:t xml:space="preserve"> собравшихся за столом.</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Я не удовлетворена подобными условиями, — сказала она спустя некоторое время. — Но скоро нужно будет призывать Визенгамот к порядку. Пусть пока будет так.</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Старая ведьма неспешно вытащила из мантии короткий жезл из </w:t>
      </w:r>
      <w:r w:rsidDel="00000000" w:rsidR="00000000" w:rsidRPr="00000000">
        <w:rPr>
          <w:rFonts w:ascii="Times New Roman" w:cs="Times New Roman" w:eastAsia="Times New Roman" w:hAnsi="Times New Roman"/>
          <w:sz w:val="24"/>
          <w:szCs w:val="24"/>
          <w:rtl w:val="0"/>
        </w:rPr>
        <w:t xml:space="preserve">тёмного </w:t>
      </w:r>
      <w:r w:rsidDel="00000000" w:rsidR="00000000" w:rsidRPr="00000000">
        <w:rPr>
          <w:rFonts w:ascii="Times New Roman" w:cs="Times New Roman" w:eastAsia="Times New Roman" w:hAnsi="Times New Roman"/>
          <w:sz w:val="24"/>
          <w:szCs w:val="24"/>
          <w:rtl w:val="0"/>
        </w:rPr>
        <w:t xml:space="preserve">камня.</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Она положила жезл на стол перед Гарри.</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Прими то, что принадлежит тебе, — сказала она. — А затем, будь добр, верни её назад.</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протянул руку, чтобы взять жезл.</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В мгновение, когда пальцы Гарри коснулись </w:t>
      </w:r>
      <w:r w:rsidDel="00000000" w:rsidR="00000000" w:rsidRPr="00000000">
        <w:rPr>
          <w:rFonts w:ascii="Times New Roman" w:cs="Times New Roman" w:eastAsia="Times New Roman" w:hAnsi="Times New Roman"/>
          <w:sz w:val="24"/>
          <w:szCs w:val="24"/>
          <w:rtl w:val="0"/>
        </w:rPr>
        <w:t xml:space="preserve">тёмного </w:t>
      </w:r>
      <w:r w:rsidDel="00000000" w:rsidR="00000000" w:rsidRPr="00000000">
        <w:rPr>
          <w:rFonts w:ascii="Times New Roman" w:cs="Times New Roman" w:eastAsia="Times New Roman" w:hAnsi="Times New Roman"/>
          <w:sz w:val="24"/>
          <w:szCs w:val="24"/>
          <w:rtl w:val="0"/>
        </w:rPr>
        <w:t xml:space="preserve">камня…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 ничего не случилось.</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Что ж, возможно, Мерлин не любил устраивать представления. Это бы</w:t>
      </w:r>
      <w:r w:rsidDel="00000000" w:rsidR="00000000" w:rsidRPr="00000000">
        <w:rPr>
          <w:rFonts w:ascii="Times New Roman" w:cs="Times New Roman" w:eastAsia="Times New Roman" w:hAnsi="Times New Roman"/>
          <w:sz w:val="24"/>
          <w:szCs w:val="24"/>
          <w:rtl w:val="0"/>
        </w:rPr>
        <w:t xml:space="preserve"> объяснило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его последнее наследие выглядело как маленький невзрачный тёмный жезл. </w:t>
      </w:r>
      <w:r w:rsidDel="00000000" w:rsidR="00000000" w:rsidRPr="00000000">
        <w:rPr>
          <w:rFonts w:ascii="Times New Roman" w:cs="Times New Roman" w:eastAsia="Times New Roman" w:hAnsi="Times New Roman"/>
          <w:sz w:val="24"/>
          <w:szCs w:val="24"/>
          <w:rtl w:val="0"/>
        </w:rPr>
        <w:t xml:space="preserve">Для</w:t>
      </w:r>
      <w:r w:rsidDel="00000000" w:rsidR="00000000" w:rsidRPr="00000000">
        <w:rPr>
          <w:rFonts w:ascii="Times New Roman" w:cs="Times New Roman" w:eastAsia="Times New Roman" w:hAnsi="Times New Roman"/>
          <w:sz w:val="24"/>
          <w:szCs w:val="24"/>
          <w:rtl w:val="0"/>
        </w:rPr>
        <w:t xml:space="preserve"> его роли больше ничего не требовалось</w:t>
      </w:r>
      <w:r w:rsidDel="00000000" w:rsidR="00000000" w:rsidRPr="00000000">
        <w:rPr>
          <w:rFonts w:ascii="Times New Roman" w:cs="Times New Roman" w:eastAsia="Times New Roman" w:hAnsi="Times New Roman"/>
          <w:sz w:val="24"/>
          <w:szCs w:val="24"/>
          <w:rtl w:val="0"/>
        </w:rPr>
        <w:t xml:space="preserve">, и потому он выглядел именно так.</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поднял жезл и нахмурился.</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Я бы хотел назначить Амелию Боунс регентом по вопросам, связанным с Визенгамотом. — Тут Гарри пришла в голову мысль, что следует определить условия прекращения регентства. — До тех пор, пока я не скажу, что её реген</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ство окончено.</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Гарри скривился. Он ожидал от Линии большего, а она оказалась всего лишь ключом к некоторым местам в Отделе Тайн, где хранились интересные вещи, </w:t>
      </w:r>
      <w:r w:rsidDel="00000000" w:rsidR="00000000" w:rsidRPr="00000000">
        <w:rPr>
          <w:rFonts w:ascii="Times New Roman" w:cs="Times New Roman" w:eastAsia="Times New Roman" w:hAnsi="Times New Roman"/>
          <w:sz w:val="24"/>
          <w:szCs w:val="24"/>
          <w:rtl w:val="0"/>
        </w:rPr>
        <w:t xml:space="preserve">или</w:t>
      </w:r>
      <w:r w:rsidDel="00000000" w:rsidR="00000000" w:rsidRPr="00000000">
        <w:rPr>
          <w:rFonts w:ascii="Times New Roman" w:cs="Times New Roman" w:eastAsia="Times New Roman" w:hAnsi="Times New Roman"/>
          <w:sz w:val="24"/>
          <w:szCs w:val="24"/>
          <w:rtl w:val="0"/>
        </w:rPr>
        <w:t xml:space="preserve"> к печатям, за которыми Мерлин и его преемники прятали то, что нельзя было уничтожить, но следовало изъять из общего </w:t>
      </w:r>
      <w:r w:rsidDel="00000000" w:rsidR="00000000" w:rsidRPr="00000000">
        <w:rPr>
          <w:rFonts w:ascii="Times New Roman" w:cs="Times New Roman" w:eastAsia="Times New Roman" w:hAnsi="Times New Roman"/>
          <w:sz w:val="24"/>
          <w:szCs w:val="24"/>
          <w:rtl w:val="0"/>
        </w:rPr>
        <w:t xml:space="preserve">оборота</w:t>
      </w:r>
      <w:r w:rsidDel="00000000" w:rsidR="00000000" w:rsidRPr="00000000">
        <w:rPr>
          <w:rFonts w:ascii="Times New Roman" w:cs="Times New Roman" w:eastAsia="Times New Roman" w:hAnsi="Times New Roman"/>
          <w:sz w:val="24"/>
          <w:szCs w:val="24"/>
          <w:rtl w:val="0"/>
        </w:rPr>
        <w:t xml:space="preserve">. На этом </w:t>
      </w:r>
      <w:r w:rsidDel="00000000" w:rsidR="00000000" w:rsidRPr="00000000">
        <w:rPr>
          <w:rFonts w:ascii="Times New Roman" w:cs="Times New Roman" w:eastAsia="Times New Roman" w:hAnsi="Times New Roman"/>
          <w:sz w:val="24"/>
          <w:szCs w:val="24"/>
          <w:rtl w:val="0"/>
        </w:rPr>
        <w:t xml:space="preserve">возможности </w:t>
      </w:r>
      <w:r w:rsidDel="00000000" w:rsidR="00000000" w:rsidRPr="00000000">
        <w:rPr>
          <w:rFonts w:ascii="Times New Roman" w:cs="Times New Roman" w:eastAsia="Times New Roman" w:hAnsi="Times New Roman"/>
          <w:sz w:val="24"/>
          <w:szCs w:val="24"/>
          <w:rtl w:val="0"/>
        </w:rPr>
        <w:t xml:space="preserve">Линии практически заканчивались.</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И обойти Запрет Мерлина Линия тоже не позволяла. Даже если на кону стоит судьба галактики. Даже человеку, который выглядит здравомыслящим, дал Нерушимый Обет и искренне верит, что в противном случае мир вот-вот будет уничтожен.</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Мерлин воображал себе долговечный мир, который будет существовать не каких-то несколько столетий, а многие </w:t>
      </w:r>
      <w:r w:rsidDel="00000000" w:rsidR="00000000" w:rsidRPr="00000000">
        <w:rPr>
          <w:rFonts w:ascii="Times New Roman" w:cs="Times New Roman" w:eastAsia="Times New Roman" w:hAnsi="Times New Roman"/>
          <w:sz w:val="24"/>
          <w:szCs w:val="24"/>
          <w:rtl w:val="0"/>
        </w:rPr>
        <w:t xml:space="preserve">эоны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считал, что, если </w:t>
      </w:r>
      <w:r w:rsidDel="00000000" w:rsidR="00000000" w:rsidRPr="00000000">
        <w:rPr>
          <w:rFonts w:ascii="Times New Roman" w:cs="Times New Roman" w:eastAsia="Times New Roman" w:hAnsi="Times New Roman"/>
          <w:sz w:val="24"/>
          <w:szCs w:val="24"/>
          <w:rtl w:val="0"/>
        </w:rPr>
        <w:t xml:space="preserve">убрать все по-настоящему опасные силы и не выпускать их обратно,</w:t>
      </w:r>
      <w:r w:rsidDel="00000000" w:rsidR="00000000" w:rsidRPr="00000000">
        <w:rPr>
          <w:rFonts w:ascii="Times New Roman" w:cs="Times New Roman" w:eastAsia="Times New Roman" w:hAnsi="Times New Roman"/>
          <w:sz w:val="24"/>
          <w:szCs w:val="24"/>
          <w:rtl w:val="0"/>
        </w:rPr>
        <w:t xml:space="preserve"> то исчезнут причины, которые могли бы помешать миру существовать вечно. </w:t>
      </w:r>
      <w:r w:rsidDel="00000000" w:rsidR="00000000" w:rsidRPr="00000000">
        <w:rPr>
          <w:rFonts w:ascii="Times New Roman" w:cs="Times New Roman" w:eastAsia="Times New Roman" w:hAnsi="Times New Roman"/>
          <w:sz w:val="24"/>
          <w:szCs w:val="24"/>
          <w:rtl w:val="0"/>
        </w:rPr>
        <w:t xml:space="preserve">Но ведь всё ровно наоборот: </w:t>
      </w:r>
      <w:r w:rsidDel="00000000" w:rsidR="00000000" w:rsidRPr="00000000">
        <w:rPr>
          <w:rFonts w:ascii="Times New Roman" w:cs="Times New Roman" w:eastAsia="Times New Roman" w:hAnsi="Times New Roman"/>
          <w:sz w:val="24"/>
          <w:szCs w:val="24"/>
          <w:rtl w:val="0"/>
        </w:rPr>
        <w:t xml:space="preserve">одна дыра в защитных механизмах — и уничтожение мира становится вопросом времени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Однажды Линия Мерлина попадёт в руки не тому человеку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Явно недостойного Линия, возможно, отвергнет, но рано или поздно она</w:t>
      </w:r>
      <w:r w:rsidDel="00000000" w:rsidR="00000000" w:rsidRPr="00000000">
        <w:rPr>
          <w:rFonts w:ascii="Times New Roman" w:cs="Times New Roman" w:eastAsia="Times New Roman" w:hAnsi="Times New Roman"/>
          <w:sz w:val="24"/>
          <w:szCs w:val="24"/>
          <w:rtl w:val="0"/>
        </w:rPr>
        <w:t xml:space="preserve"> попадёт в руки человека, чьи изъяны для неё будут незаметны. </w:t>
      </w:r>
      <w:r w:rsidDel="00000000" w:rsidR="00000000" w:rsidRPr="00000000">
        <w:rPr>
          <w:rFonts w:ascii="Times New Roman" w:cs="Times New Roman" w:eastAsia="Times New Roman" w:hAnsi="Times New Roman"/>
          <w:sz w:val="24"/>
          <w:szCs w:val="24"/>
          <w:rtl w:val="0"/>
        </w:rPr>
        <w:t xml:space="preserve">Когда имеешь дело с людьми, подобное неизбежно.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следует помнить об этом, если он решит что-нибудь запечатать для будущих преемников Линии. Плюсы, которые принесёт запечатанное в ближайшие тысячи лет, должны перевешивать минусы от катастрофы в результате неверного использования, которое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когда-нибудь обязательно случится.</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печально — но очень тихо — вздохнул. </w:t>
      </w:r>
      <w:r w:rsidDel="00000000" w:rsidR="00000000" w:rsidRPr="00000000">
        <w:rPr>
          <w:rFonts w:ascii="Times New Roman" w:cs="Times New Roman" w:eastAsia="Times New Roman" w:hAnsi="Times New Roman"/>
          <w:i w:val="1"/>
          <w:sz w:val="24"/>
          <w:szCs w:val="24"/>
          <w:rtl w:val="0"/>
        </w:rPr>
        <w:t xml:space="preserve">Мерлин, ты идиот…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Эта мысль не открыла никаких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последних замков.</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Прямо сейчас в Отделе Тайн ничего </w:t>
      </w:r>
      <w:r w:rsidDel="00000000" w:rsidR="00000000" w:rsidRPr="00000000">
        <w:rPr>
          <w:rFonts w:ascii="Times New Roman" w:cs="Times New Roman" w:eastAsia="Times New Roman" w:hAnsi="Times New Roman"/>
          <w:sz w:val="24"/>
          <w:szCs w:val="24"/>
          <w:rtl w:val="0"/>
        </w:rPr>
        <w:t xml:space="preserve">не горело</w:t>
      </w:r>
      <w:r w:rsidDel="00000000" w:rsidR="00000000" w:rsidRPr="00000000">
        <w:rPr>
          <w:rFonts w:ascii="Times New Roman" w:cs="Times New Roman" w:eastAsia="Times New Roman" w:hAnsi="Times New Roman"/>
          <w:sz w:val="24"/>
          <w:szCs w:val="24"/>
          <w:rtl w:val="0"/>
        </w:rPr>
        <w:t xml:space="preserve">, так что Гарри осторожно </w:t>
      </w:r>
      <w:r w:rsidDel="00000000" w:rsidR="00000000" w:rsidRPr="00000000">
        <w:rPr>
          <w:rFonts w:ascii="Times New Roman" w:cs="Times New Roman" w:eastAsia="Times New Roman" w:hAnsi="Times New Roman"/>
          <w:sz w:val="24"/>
          <w:szCs w:val="24"/>
          <w:rtl w:val="0"/>
        </w:rPr>
        <w:t xml:space="preserve">положил Линию </w:t>
      </w:r>
      <w:r w:rsidDel="00000000" w:rsidR="00000000" w:rsidRPr="00000000">
        <w:rPr>
          <w:rFonts w:ascii="Times New Roman" w:cs="Times New Roman" w:eastAsia="Times New Roman" w:hAnsi="Times New Roman"/>
          <w:sz w:val="24"/>
          <w:szCs w:val="24"/>
          <w:rtl w:val="0"/>
        </w:rPr>
        <w:t xml:space="preserve">обратно на стол.</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Спасибо, — </w:t>
      </w:r>
      <w:r w:rsidDel="00000000" w:rsidR="00000000" w:rsidRPr="00000000">
        <w:rPr>
          <w:rFonts w:ascii="Times New Roman" w:cs="Times New Roman" w:eastAsia="Times New Roman" w:hAnsi="Times New Roman"/>
          <w:sz w:val="24"/>
          <w:szCs w:val="24"/>
          <w:rtl w:val="0"/>
        </w:rPr>
        <w:t xml:space="preserve">сказала старая ведьма и подняла жезл из тёмного камня</w:t>
      </w:r>
      <w:r w:rsidDel="00000000" w:rsidR="00000000" w:rsidRPr="00000000">
        <w:rPr>
          <w:rFonts w:ascii="Times New Roman" w:cs="Times New Roman" w:eastAsia="Times New Roman" w:hAnsi="Times New Roman"/>
          <w:sz w:val="24"/>
          <w:szCs w:val="24"/>
          <w:rtl w:val="0"/>
        </w:rPr>
        <w:t xml:space="preserve">. — Ты не знаешь, как им пользоваться, чтоб </w:t>
      </w:r>
      <w:r w:rsidDel="00000000" w:rsidR="00000000" w:rsidRPr="00000000">
        <w:rPr>
          <w:rFonts w:ascii="Times New Roman" w:cs="Times New Roman" w:eastAsia="Times New Roman" w:hAnsi="Times New Roman"/>
          <w:sz w:val="24"/>
          <w:szCs w:val="24"/>
          <w:rtl w:val="0"/>
        </w:rPr>
        <w:t xml:space="preserve">призвать Визенгамот к порядку</w:t>
      </w:r>
      <w:r w:rsidDel="00000000" w:rsidR="00000000" w:rsidRPr="00000000">
        <w:rPr>
          <w:rFonts w:ascii="Times New Roman" w:cs="Times New Roman" w:eastAsia="Times New Roman" w:hAnsi="Times New Roman"/>
          <w:sz w:val="24"/>
          <w:szCs w:val="24"/>
          <w:rtl w:val="0"/>
        </w:rPr>
        <w:t xml:space="preserve">? Или… впрочем, неважно, я просто стукну им о кафедру. </w:t>
      </w:r>
      <w:r w:rsidDel="00000000" w:rsidR="00000000" w:rsidRPr="00000000">
        <w:rPr>
          <w:rFonts w:ascii="Times New Roman" w:cs="Times New Roman" w:eastAsia="Times New Roman" w:hAnsi="Times New Roman"/>
          <w:sz w:val="24"/>
          <w:szCs w:val="24"/>
          <w:rtl w:val="0"/>
        </w:rPr>
        <w:t xml:space="preserve">Естественно, для </w:t>
      </w:r>
      <w:r w:rsidDel="00000000" w:rsidR="00000000" w:rsidRPr="00000000">
        <w:rPr>
          <w:rFonts w:ascii="Times New Roman" w:cs="Times New Roman" w:eastAsia="Times New Roman" w:hAnsi="Times New Roman"/>
          <w:sz w:val="24"/>
          <w:szCs w:val="24"/>
          <w:rtl w:val="0"/>
        </w:rPr>
        <w:t xml:space="preserve">всей </w:t>
      </w:r>
      <w:r w:rsidDel="00000000" w:rsidR="00000000" w:rsidRPr="00000000">
        <w:rPr>
          <w:rFonts w:ascii="Times New Roman" w:cs="Times New Roman" w:eastAsia="Times New Roman" w:hAnsi="Times New Roman"/>
          <w:sz w:val="24"/>
          <w:szCs w:val="24"/>
          <w:rtl w:val="0"/>
        </w:rPr>
        <w:t xml:space="preserve">страны, Верховный чародей — я. О том, что это не так, будем знать только мы четверо.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помедлил. Затем он вообразил </w:t>
      </w:r>
      <w:r w:rsidDel="00000000" w:rsidR="00000000" w:rsidRPr="00000000">
        <w:rPr>
          <w:rFonts w:ascii="Times New Roman" w:cs="Times New Roman" w:eastAsia="Times New Roman" w:hAnsi="Times New Roman"/>
          <w:sz w:val="24"/>
          <w:szCs w:val="24"/>
          <w:rtl w:val="0"/>
        </w:rPr>
        <w:t xml:space="preserve">огромное количество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 которых он получит, если станет известно, что он в состоянии отменить любое решение Верховного </w:t>
      </w:r>
      <w:r w:rsidDel="00000000" w:rsidR="00000000" w:rsidRPr="00000000">
        <w:rPr>
          <w:rFonts w:ascii="Times New Roman" w:cs="Times New Roman" w:eastAsia="Times New Roman" w:hAnsi="Times New Roman"/>
          <w:sz w:val="24"/>
          <w:szCs w:val="24"/>
          <w:rtl w:val="0"/>
        </w:rPr>
        <w:t xml:space="preserve">ч</w:t>
      </w:r>
      <w:r w:rsidDel="00000000" w:rsidR="00000000" w:rsidRPr="00000000">
        <w:rPr>
          <w:rFonts w:ascii="Times New Roman" w:cs="Times New Roman" w:eastAsia="Times New Roman" w:hAnsi="Times New Roman"/>
          <w:sz w:val="24"/>
          <w:szCs w:val="24"/>
          <w:rtl w:val="0"/>
        </w:rPr>
        <w:t xml:space="preserve">ародея. А также, как это повлияет на авторитет Амелии на переговорах.</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Прекрасно.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спрятала жезл обратно в мантию.</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с</w:t>
      </w:r>
      <w:r w:rsidDel="00000000" w:rsidR="00000000" w:rsidRPr="00000000">
        <w:rPr>
          <w:rFonts w:ascii="Times New Roman" w:cs="Times New Roman" w:eastAsia="Times New Roman" w:hAnsi="Times New Roman"/>
          <w:sz w:val="24"/>
          <w:szCs w:val="24"/>
          <w:rtl w:val="0"/>
        </w:rPr>
        <w:t xml:space="preserve">кажу, что иметь дело с тобой приятно, Мальчик-Который-Выжил, но </w:t>
      </w:r>
      <w:r w:rsidDel="00000000" w:rsidR="00000000" w:rsidRPr="00000000">
        <w:rPr>
          <w:rFonts w:ascii="Times New Roman" w:cs="Times New Roman" w:eastAsia="Times New Roman" w:hAnsi="Times New Roman"/>
          <w:sz w:val="24"/>
          <w:szCs w:val="24"/>
          <w:rtl w:val="0"/>
        </w:rPr>
        <w:t xml:space="preserve">всё </w:t>
      </w:r>
      <w:r w:rsidDel="00000000" w:rsidR="00000000" w:rsidRPr="00000000">
        <w:rPr>
          <w:rFonts w:ascii="Times New Roman" w:cs="Times New Roman" w:eastAsia="Times New Roman" w:hAnsi="Times New Roman"/>
          <w:sz w:val="24"/>
          <w:szCs w:val="24"/>
          <w:rtl w:val="0"/>
        </w:rPr>
        <w:t xml:space="preserve">могло оказаться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намного хуже. Большое спасибо и на том.</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Поведение</w:t>
      </w:r>
      <w:r w:rsidDel="00000000" w:rsidR="00000000" w:rsidRPr="00000000">
        <w:rPr>
          <w:rFonts w:ascii="Times New Roman" w:cs="Times New Roman" w:eastAsia="Times New Roman" w:hAnsi="Times New Roman"/>
          <w:sz w:val="24"/>
          <w:szCs w:val="24"/>
          <w:rtl w:val="0"/>
        </w:rPr>
        <w:t xml:space="preserve"> мадам Боунс заставило Гарри задуматься о текущем балансе сил. </w:t>
      </w:r>
      <w:r w:rsidDel="00000000" w:rsidR="00000000" w:rsidRPr="00000000">
        <w:rPr>
          <w:rFonts w:ascii="Times New Roman" w:cs="Times New Roman" w:eastAsia="Times New Roman" w:hAnsi="Times New Roman"/>
          <w:sz w:val="24"/>
          <w:szCs w:val="24"/>
          <w:rtl w:val="0"/>
        </w:rPr>
        <w:t xml:space="preserve">Все решили, что основная идея, как победить Волдеморта, принадлежала Дэвиду Монро. Довольно логичная мысль. И это означает, что Г</w:t>
      </w:r>
      <w:r w:rsidDel="00000000" w:rsidR="00000000" w:rsidRPr="00000000">
        <w:rPr>
          <w:rFonts w:ascii="Times New Roman" w:cs="Times New Roman" w:eastAsia="Times New Roman" w:hAnsi="Times New Roman"/>
          <w:sz w:val="24"/>
          <w:szCs w:val="24"/>
          <w:rtl w:val="0"/>
        </w:rPr>
        <w:t xml:space="preserve">арри до сих пор недооценивают</w:t>
      </w:r>
      <w:r w:rsidDel="00000000" w:rsidR="00000000" w:rsidRPr="00000000">
        <w:rPr>
          <w:rFonts w:ascii="Times New Roman" w:cs="Times New Roman" w:eastAsia="Times New Roman" w:hAnsi="Times New Roman"/>
          <w:sz w:val="24"/>
          <w:szCs w:val="24"/>
          <w:rtl w:val="0"/>
        </w:rPr>
        <w:t xml:space="preserve">. Возможно, потребуется какой-нибудь кризис, </w:t>
      </w:r>
      <w:r w:rsidDel="00000000" w:rsidR="00000000" w:rsidRPr="00000000">
        <w:rPr>
          <w:rFonts w:ascii="Times New Roman" w:cs="Times New Roman" w:eastAsia="Times New Roman" w:hAnsi="Times New Roman"/>
          <w:sz w:val="24"/>
          <w:szCs w:val="24"/>
          <w:rtl w:val="0"/>
        </w:rPr>
        <w:t xml:space="preserve">который Гарри нужно будет успешно разрешить,</w:t>
      </w:r>
      <w:r w:rsidDel="00000000" w:rsidR="00000000" w:rsidRPr="00000000">
        <w:rPr>
          <w:rFonts w:ascii="Times New Roman" w:cs="Times New Roman" w:eastAsia="Times New Roman" w:hAnsi="Times New Roman"/>
          <w:sz w:val="24"/>
          <w:szCs w:val="24"/>
          <w:rtl w:val="0"/>
        </w:rPr>
        <w:t xml:space="preserve"> и только тогда Амелия Боунс начнёт к нему прислушиваться. Или хотя бы поверит, что он способен не облажаться… </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Итак, — сказал Гарри, — </w:t>
      </w:r>
      <w:r w:rsidDel="00000000" w:rsidR="00000000" w:rsidRPr="00000000">
        <w:rPr>
          <w:rFonts w:ascii="Times New Roman" w:cs="Times New Roman" w:eastAsia="Times New Roman" w:hAnsi="Times New Roman"/>
          <w:sz w:val="24"/>
          <w:szCs w:val="24"/>
          <w:rtl w:val="0"/>
        </w:rPr>
        <w:t xml:space="preserve">можете ли вы рассказать о каких-нибудь странностях, о которых вы бы поведали Дамблдору, будь он здесь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Раз уж ты спрашиваешь… — задумчиво протянула Амелия. — Три обстоятельства мне в самом деле показались странными. Во-первых, мы совершенно не представляем, в результате какого именно ритуала были принесены в жертву Пожиратели Смерти и воскрешён Сами-Знаете-Кто. Ни в одной известной легенде не упоминается ничего подобного, а магические следы ритуала были полностью уничтожены. Насколько могут судить мои авроры, все головы упали с плеч в силу естественных причин. Исключение — Уолден МакНейр, который был убит магическим огнём и который перед этим использовал свою палочку для Смертельного проклятия. Действительно, крайне загадочный ритуал, — и Амелия Боунс очень внимательно посмотрела на Гарри Поттера.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на миг задумался, как бы поаккуратнее сформулировать свой ответ. Волдеморт утверждал, что установил защит</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е чары</w:t>
      </w:r>
      <w:r w:rsidDel="00000000" w:rsidR="00000000" w:rsidRPr="00000000">
        <w:rPr>
          <w:rFonts w:ascii="Times New Roman" w:cs="Times New Roman" w:eastAsia="Times New Roman" w:hAnsi="Times New Roman"/>
          <w:sz w:val="24"/>
          <w:szCs w:val="24"/>
          <w:rtl w:val="0"/>
        </w:rPr>
        <w:t xml:space="preserve">, поэтому Гарри был уверен, что никакой вернувшийся во времени аврор его не видел, но тем не менее…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Мне кажется, мадам Боунс, что вам не стоит так уж тщательно расследовать это дело.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Старая ведьма слегка </w:t>
      </w:r>
      <w:r w:rsidDel="00000000" w:rsidR="00000000" w:rsidRPr="00000000">
        <w:rPr>
          <w:rFonts w:ascii="Times New Roman" w:cs="Times New Roman" w:eastAsia="Times New Roman" w:hAnsi="Times New Roman"/>
          <w:sz w:val="24"/>
          <w:szCs w:val="24"/>
          <w:rtl w:val="0"/>
        </w:rPr>
        <w:t xml:space="preserve">усмехнулась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Нельзя допустить, чтобы люди думали, будто мы проводим расследование </w:t>
      </w:r>
      <w:r w:rsidDel="00000000" w:rsidR="00000000" w:rsidRPr="00000000">
        <w:rPr>
          <w:rFonts w:ascii="Times New Roman" w:cs="Times New Roman" w:eastAsia="Times New Roman" w:hAnsi="Times New Roman"/>
          <w:sz w:val="24"/>
          <w:szCs w:val="24"/>
          <w:rtl w:val="0"/>
        </w:rPr>
        <w:t xml:space="preserve">стольких благородных смертей </w:t>
      </w:r>
      <w:r w:rsidDel="00000000" w:rsidR="00000000" w:rsidRPr="00000000">
        <w:rPr>
          <w:rFonts w:ascii="Times New Roman" w:cs="Times New Roman" w:eastAsia="Times New Roman" w:hAnsi="Times New Roman"/>
          <w:sz w:val="24"/>
          <w:szCs w:val="24"/>
          <w:rtl w:val="0"/>
        </w:rPr>
        <w:t xml:space="preserve">спустя рукава. Когда мне пересказали твои слова о последней битве Дэвида, я позаботилась направить следователей, на чьё качество работы всегда можно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положиться. А именно, аврора Ноббса и аврора Колона, которых уважают и далеко за пределами моего Департамента. Читать их отчёт было весьма занимательно, — Амелия немного помолчала. — Есть вероятность, что от Августуса Руквуда остался призрак…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Изгоните его прежде, чем кто-нибудь поговорит с ним</w:t>
      </w:r>
      <w:r w:rsidDel="00000000" w:rsidR="00000000" w:rsidRPr="00000000">
        <w:rPr>
          <w:rFonts w:ascii="Times New Roman" w:cs="Times New Roman" w:eastAsia="Times New Roman" w:hAnsi="Times New Roman"/>
          <w:sz w:val="24"/>
          <w:szCs w:val="24"/>
          <w:rtl w:val="0"/>
        </w:rPr>
        <w:t xml:space="preserve">, — прервал её Гарри. Сердце в груди застучало слишком сильно.</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Да, сэр, — сухо ответила старая ведьма. — </w:t>
      </w:r>
      <w:r w:rsidDel="00000000" w:rsidR="00000000" w:rsidRPr="00000000">
        <w:rPr>
          <w:rFonts w:ascii="Times New Roman" w:cs="Times New Roman" w:eastAsia="Times New Roman" w:hAnsi="Times New Roman"/>
          <w:sz w:val="24"/>
          <w:szCs w:val="24"/>
          <w:rtl w:val="0"/>
        </w:rPr>
        <w:t xml:space="preserve">Я слегка ослаблю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w:t>
      </w:r>
      <w:r w:rsidDel="00000000" w:rsidR="00000000" w:rsidRPr="00000000">
        <w:rPr>
          <w:rFonts w:ascii="Times New Roman" w:cs="Times New Roman" w:eastAsia="Times New Roman" w:hAnsi="Times New Roman"/>
          <w:sz w:val="24"/>
          <w:szCs w:val="24"/>
          <w:rtl w:val="0"/>
        </w:rPr>
        <w:t xml:space="preserve">язь его ду</w:t>
      </w:r>
      <w:r w:rsidDel="00000000" w:rsidR="00000000" w:rsidRPr="00000000">
        <w:rPr>
          <w:rFonts w:ascii="Times New Roman" w:cs="Times New Roman" w:eastAsia="Times New Roman" w:hAnsi="Times New Roman"/>
          <w:sz w:val="24"/>
          <w:szCs w:val="24"/>
          <w:rtl w:val="0"/>
        </w:rPr>
        <w:t xml:space="preserve">ши с нашим миром, и никто ничего не заметит — призрак просто не сможет материализоваться</w:t>
      </w:r>
      <w:r w:rsidDel="00000000" w:rsidR="00000000" w:rsidRPr="00000000">
        <w:rPr>
          <w:rFonts w:ascii="Times New Roman" w:cs="Times New Roman" w:eastAsia="Times New Roman" w:hAnsi="Times New Roman"/>
          <w:sz w:val="24"/>
          <w:szCs w:val="24"/>
          <w:rtl w:val="0"/>
        </w:rPr>
        <w:t xml:space="preserve">. Второе. Среди вещей Тёмного Лорда нашли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всё ещё живую человеческую руку…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Беллатриса, — сказал Гарри. </w:t>
      </w:r>
      <w:r w:rsidDel="00000000" w:rsidR="00000000" w:rsidRPr="00000000">
        <w:rPr>
          <w:rFonts w:ascii="Times New Roman" w:cs="Times New Roman" w:eastAsia="Times New Roman" w:hAnsi="Times New Roman"/>
          <w:sz w:val="24"/>
          <w:szCs w:val="24"/>
          <w:rtl w:val="0"/>
        </w:rPr>
        <w:t xml:space="preserve">Его мозг наконец осознал некоторые факты, на которые он раньше не обратил внимания из-за травматических переживаний.</w:t>
      </w:r>
      <w:r w:rsidDel="00000000" w:rsidR="00000000" w:rsidRPr="00000000">
        <w:rPr>
          <w:rFonts w:ascii="Times New Roman" w:cs="Times New Roman" w:eastAsia="Times New Roman" w:hAnsi="Times New Roman"/>
          <w:sz w:val="24"/>
          <w:szCs w:val="24"/>
          <w:rtl w:val="0"/>
        </w:rPr>
        <w:t xml:space="preserve"> — Это рука Беллатрисы Блэк. — </w:t>
      </w:r>
      <w:r w:rsidDel="00000000" w:rsidR="00000000" w:rsidRPr="00000000">
        <w:rPr>
          <w:rFonts w:ascii="Times New Roman" w:cs="Times New Roman" w:eastAsia="Times New Roman" w:hAnsi="Times New Roman"/>
          <w:i w:val="1"/>
          <w:sz w:val="24"/>
          <w:szCs w:val="24"/>
          <w:rtl w:val="0"/>
        </w:rPr>
        <w:t xml:space="preserve">Лесата Лестрейнджа не упомянули среди учеников, потерявших родителей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О, проклятье, она же всё ещё на свободе, точно. Её можно как-нибудь найти </w:t>
      </w:r>
      <w:r w:rsidDel="00000000" w:rsidR="00000000" w:rsidRPr="00000000">
        <w:rPr>
          <w:rFonts w:ascii="Times New Roman" w:cs="Times New Roman" w:eastAsia="Times New Roman" w:hAnsi="Times New Roman"/>
          <w:sz w:val="24"/>
          <w:szCs w:val="24"/>
          <w:rtl w:val="0"/>
        </w:rPr>
        <w:t xml:space="preserve">с помощью этой руки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скривилась.</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Понятно. Как я сказала, среди вещей Тёмного Лорда нашли живую человеческую руку, но её оказалось легко испепелить.</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Какой идиот… — Гарри остановился на полуслове. — Нет, не идиот. Потому что немедленное уничтожение Тёмных объектов — принцип Департамента. Потому что в прошлом уже случались инциденты с кольцами, которые следовало сразу же бросать в жерло вулкана. Верно?</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Хмури и Амелия синхронно кивнули.</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Хорошая догадка, сынок, — сказал Хмури.</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По всем законам жанра последствия давней глупости Гарри будут ещё долго преследовать его </w:t>
      </w:r>
      <w:r w:rsidDel="00000000" w:rsidR="00000000" w:rsidRPr="00000000">
        <w:rPr>
          <w:rFonts w:ascii="Times New Roman" w:cs="Times New Roman" w:eastAsia="Times New Roman" w:hAnsi="Times New Roman"/>
          <w:sz w:val="24"/>
          <w:szCs w:val="24"/>
          <w:rtl w:val="0"/>
        </w:rPr>
        <w:t xml:space="preserve">каким-нибудь ужасным</w:t>
      </w:r>
      <w:r w:rsidDel="00000000" w:rsidR="00000000" w:rsidRPr="00000000">
        <w:rPr>
          <w:rFonts w:ascii="Times New Roman" w:cs="Times New Roman" w:eastAsia="Times New Roman" w:hAnsi="Times New Roman"/>
          <w:sz w:val="24"/>
          <w:szCs w:val="24"/>
          <w:rtl w:val="0"/>
        </w:rPr>
        <w:t xml:space="preserve"> образом</w:t>
      </w:r>
      <w:r w:rsidDel="00000000" w:rsidR="00000000" w:rsidRPr="00000000">
        <w:rPr>
          <w:rFonts w:ascii="Times New Roman" w:cs="Times New Roman" w:eastAsia="Times New Roman" w:hAnsi="Times New Roman"/>
          <w:sz w:val="24"/>
          <w:szCs w:val="24"/>
          <w:rtl w:val="0"/>
        </w:rPr>
        <w:t xml:space="preserve">, но попытаться изменить сценарий стоило.</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Полагаю, об этом вы уже подумали, — произнёс Гарри, — </w:t>
      </w:r>
      <w:r w:rsidDel="00000000" w:rsidR="00000000" w:rsidRPr="00000000">
        <w:rPr>
          <w:rFonts w:ascii="Times New Roman" w:cs="Times New Roman" w:eastAsia="Times New Roman" w:hAnsi="Times New Roman"/>
          <w:sz w:val="24"/>
          <w:szCs w:val="24"/>
          <w:rtl w:val="0"/>
        </w:rPr>
        <w:t xml:space="preserve">но напрашивающийся </w:t>
      </w:r>
      <w:r w:rsidDel="00000000" w:rsidR="00000000" w:rsidRPr="00000000">
        <w:rPr>
          <w:rFonts w:ascii="Times New Roman" w:cs="Times New Roman" w:eastAsia="Times New Roman" w:hAnsi="Times New Roman"/>
          <w:sz w:val="24"/>
          <w:szCs w:val="24"/>
          <w:rtl w:val="0"/>
        </w:rPr>
        <w:t xml:space="preserve">следующий шаг — сообщить в ваш аналог международного розыска о худой ведьме без левой руки. Ах, да, и добавьте к уже назначенному вознаграждению двадцать пять тысяч галлеонов лично от меня — директриса, всё нормально, пожалуйста, доверьтесь мне.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Хорошо сказано, — старая ведьма слегка наклонилась вперёд. — Остался третий и последний вопрос… настоящая загадка событий прошлой ночи, и мне любопытно, что вы на это скажете, Гарри Поттер. Среди трупов нашли голову и тело Сириуса Блэка.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Что?! — Хмури даже подскочил на месте. — Я думал, он в Азкабане!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А он действительно там, — ответила мадам Боунс. — Мы сразу же проверили. Стражи Азкабана доложили, что Сириус Блэк по-прежнему в своей камере. Голову и тело Блэка доставили в морг святого Мунго. Причина смерти та же, что и у других Пожирателей Смерти, то есть, его голова внезапно упала с плеч. Мне также сообщили, что Сириус Блэк этим утром сидел в углу своей камеры, раскачиваясь взад-вперёд и сжимая голову руками. Двойников у кого-то ещё из Пожирателей Смерти не обнаружено. Пока.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Повисла тишина, нарушаемая тиканьем и уханием различных устройств. Собравшиеся размышляли.</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Э-э… — заговорила Минерва. — Это невозможно даже по стандартам Сами-Знаете-Кого. Ведь так?</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 твоём возрасте, дорогая, я бы подумала точно также, — ответила Амелия. — В моём рейтинге странных вещей этот случай занимает шестое место.</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Видишь, сынок? — сказал Хмури. — Это ещё раз </w:t>
      </w:r>
      <w:r w:rsidDel="00000000" w:rsidR="00000000" w:rsidRPr="00000000">
        <w:rPr>
          <w:rFonts w:ascii="Times New Roman" w:cs="Times New Roman" w:eastAsia="Times New Roman" w:hAnsi="Times New Roman"/>
          <w:sz w:val="24"/>
          <w:szCs w:val="24"/>
          <w:rtl w:val="0"/>
        </w:rPr>
        <w:t xml:space="preserve">показывает</w:t>
      </w:r>
      <w:r w:rsidDel="00000000" w:rsidR="00000000" w:rsidRPr="00000000">
        <w:rPr>
          <w:rFonts w:ascii="Times New Roman" w:cs="Times New Roman" w:eastAsia="Times New Roman" w:hAnsi="Times New Roman"/>
          <w:sz w:val="24"/>
          <w:szCs w:val="24"/>
          <w:rtl w:val="0"/>
        </w:rPr>
        <w:t xml:space="preserve">, почему никто, даже я сам, не может быть параноиком в достаточной степени. — Аврор в шрамах задумчиво наклонил голову, его яркий голубой глаз продолжал своё постоянное вращение. — Близнец, спрятанный от остального мира? Вальпурга Блэк родила двойню, не смогла убить одного, но знала, что старина Поллукс этого потребует… не, я бы на это не купился.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Есть идеи, мистер Поттер? — спросила Амелия Боунс. — Или это ещё один вопрос, который моему департаменту не стоит расследовать слишком тщательно?</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закрыл глаза и задумался.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Сириус Блэк выслеживал Питера Петтигрю вместо того, чтобы сбежать из страны, как подсказывал бы здравый смысл.</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Блэка обнаружили посреди улицы, его окружали трупы и он смеялся.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От Петтигрю остался лишь палец.</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Петтигрю был шпионом Света — не двойным агентом, а просто человеком, который рыщет повсюду и выискивает информацию.</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Одна из </w:t>
      </w:r>
      <w:r w:rsidDel="00000000" w:rsidR="00000000" w:rsidRPr="00000000">
        <w:rPr>
          <w:rFonts w:ascii="Times New Roman" w:cs="Times New Roman" w:eastAsia="Times New Roman" w:hAnsi="Times New Roman"/>
          <w:sz w:val="24"/>
          <w:szCs w:val="24"/>
          <w:rtl w:val="0"/>
        </w:rPr>
        <w:t xml:space="preserve">теорий заговора</w:t>
      </w:r>
      <w:r w:rsidDel="00000000" w:rsidR="00000000" w:rsidRPr="00000000">
        <w:rPr>
          <w:rFonts w:ascii="Times New Roman" w:cs="Times New Roman" w:eastAsia="Times New Roman" w:hAnsi="Times New Roman"/>
          <w:sz w:val="24"/>
          <w:szCs w:val="24"/>
          <w:rtl w:val="0"/>
        </w:rPr>
        <w:t xml:space="preserve"> по поводу Петтигрю гласила, что он был анимагом, поскольку ещё в Хогвартсе он славился умением вынюхивать секреты.</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Дементоры высасывают всю магию вокруг себя.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упоминал некий тип магии, который перестраивает плоть, как магловский кузнец меняет форму металла с помощью молота и клещей…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открыл глаза.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Питер Петтигрю был тайным метаморфомагом?</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изменилась в лице. Она издала короткий хрип и обмякла в кресле.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Вообще-то, да… — медленно сказала Минерва. — А что?</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Сириус Блэк наложил на Питера Петтигрю Конфундус, — услышал Гарри свой собственный терпеливый голос, —</w:t>
      </w:r>
      <w:r w:rsidDel="00000000" w:rsidR="00000000" w:rsidRPr="00000000">
        <w:rPr>
          <w:rFonts w:ascii="Times New Roman" w:cs="Times New Roman" w:eastAsia="Times New Roman" w:hAnsi="Times New Roman"/>
          <w:sz w:val="24"/>
          <w:szCs w:val="24"/>
          <w:rtl w:val="0"/>
        </w:rPr>
        <w:t xml:space="preserve"> застави</w:t>
      </w:r>
      <w:r w:rsidDel="00000000" w:rsidR="00000000" w:rsidRPr="00000000">
        <w:rPr>
          <w:rFonts w:ascii="Times New Roman" w:cs="Times New Roman" w:eastAsia="Times New Roman" w:hAnsi="Times New Roman"/>
          <w:sz w:val="24"/>
          <w:szCs w:val="24"/>
          <w:rtl w:val="0"/>
        </w:rPr>
        <w:t xml:space="preserve">л его сменить облик и притвориться Блэком. К тому времени, когда Конфундус перестал действовать, Питер оказался в Азкабане и не смог поменять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облик обратно. Питер Петтигрю кричал о том, что произошло, пока не сорвал голос, но авроры привыкли, что оказавшиеся в Азкабане говорят всё, что угодно, лишь бы оттуда выбраться, и потому не обращали внимания.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Теперь даже лицо Шизоглаза Хмури посерело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ужаса.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Теперь кажется очевидным, — похоже, голос Гарри действовал полностью на автомате, — что вам следовало бы что-то заподозрить, когда удалось отправить именно этого Пожирателя Смерти в Азкабан без суда.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Мы думали, что Малфой в смятении, — прошептала старая ведьма. — Что он только пытается спасти себя. Мы тогда смогли схватить и других Пожирателей, например, Беллатрису…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кивнул. Ему казалось, что его шея и голова двигаются по велению нитей кукловода.</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Самую фанатичную и преданную прислужницу Тёмного Лорда. Естественное ядро оппозиции для любого, кто принялся бы оспаривать власть Люциуса над Пожирателями Смерти. Вы думали, что Люциус в смятении.</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Вытащите его оттуда, — произнесла Минерва МакГонагалл. — Вытащите его оттуда! — выкрикнула она.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вскочила со своего кресла, метнулась к камину…</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Стойте.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Все изумлённо уставились на Гарри, и изумлённее всех — Минерва МакГонагалл.</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Голосом Гарри словно завладел кто-то другой.</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Нам нужно обсудить ещё четыре вопроса. Невиновный человек находился в Азкабане десять лет, восемь месяцев и четырнадцать дней. Он может пробыть там ещё несколько минут. Да, эти четыре вопроса настолько важны.</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Ты… — прошептала Амелия Боунс. — </w:t>
      </w:r>
      <w:r w:rsidDel="00000000" w:rsidR="00000000" w:rsidRPr="00000000">
        <w:rPr>
          <w:rFonts w:ascii="Times New Roman" w:cs="Times New Roman" w:eastAsia="Times New Roman" w:hAnsi="Times New Roman"/>
          <w:sz w:val="24"/>
          <w:szCs w:val="24"/>
          <w:rtl w:val="0"/>
        </w:rPr>
        <w:t xml:space="preserve">Ты не должен пытаться брать на себя такую роль</w:t>
      </w:r>
      <w:r w:rsidDel="00000000" w:rsidR="00000000" w:rsidRPr="00000000">
        <w:rPr>
          <w:rFonts w:ascii="Times New Roman" w:cs="Times New Roman" w:eastAsia="Times New Roman" w:hAnsi="Times New Roman"/>
          <w:sz w:val="24"/>
          <w:szCs w:val="24"/>
          <w:rtl w:val="0"/>
        </w:rPr>
        <w:t xml:space="preserve">, в твоём возрасте…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Первое</w:t>
      </w:r>
      <w:r w:rsidDel="00000000" w:rsidR="00000000" w:rsidRPr="00000000">
        <w:rPr>
          <w:rFonts w:ascii="Times New Roman" w:cs="Times New Roman" w:eastAsia="Times New Roman" w:hAnsi="Times New Roman"/>
          <w:sz w:val="24"/>
          <w:szCs w:val="24"/>
          <w:rtl w:val="0"/>
        </w:rPr>
        <w:t xml:space="preserve">. Думаю, мне следует взглянуть на полные полицейские отчёты о каждом Пожирателе Смерти, который попал в Азкабан,</w:t>
      </w:r>
      <w:r w:rsidDel="00000000" w:rsidR="00000000" w:rsidRPr="00000000">
        <w:rPr>
          <w:rFonts w:ascii="Times New Roman" w:cs="Times New Roman" w:eastAsia="Times New Roman" w:hAnsi="Times New Roman"/>
          <w:i w:val="1"/>
          <w:sz w:val="24"/>
          <w:szCs w:val="24"/>
          <w:rtl w:val="0"/>
        </w:rPr>
        <w:t xml:space="preserve"> пока Люциус был в смятении</w:t>
      </w:r>
      <w:r w:rsidDel="00000000" w:rsidR="00000000" w:rsidRPr="00000000">
        <w:rPr>
          <w:rFonts w:ascii="Times New Roman" w:cs="Times New Roman" w:eastAsia="Times New Roman" w:hAnsi="Times New Roman"/>
          <w:sz w:val="24"/>
          <w:szCs w:val="24"/>
          <w:rtl w:val="0"/>
        </w:rPr>
        <w:t xml:space="preserve">. Вы справитесь с этим за вечер?</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За час, — сказала Амелия Боунс.</w:t>
      </w:r>
      <w:r w:rsidDel="00000000" w:rsidR="00000000" w:rsidRPr="00000000">
        <w:rPr>
          <w:rFonts w:ascii="Times New Roman" w:cs="Times New Roman" w:eastAsia="Times New Roman" w:hAnsi="Times New Roman"/>
          <w:sz w:val="24"/>
          <w:szCs w:val="24"/>
          <w:rtl w:val="0"/>
        </w:rPr>
        <w:t xml:space="preserve"> Кровь отхлынула от её лица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Азкабан закрывается.</w:t>
      </w:r>
      <w:r w:rsidDel="00000000" w:rsidR="00000000" w:rsidRPr="00000000">
        <w:rPr>
          <w:rFonts w:ascii="Times New Roman" w:cs="Times New Roman" w:eastAsia="Times New Roman" w:hAnsi="Times New Roman"/>
          <w:sz w:val="24"/>
          <w:szCs w:val="24"/>
          <w:rtl w:val="0"/>
        </w:rPr>
        <w:t xml:space="preserve"> Вам нужно немедленно начать подготов</w:t>
      </w:r>
      <w:r w:rsidDel="00000000" w:rsidR="00000000" w:rsidRPr="00000000">
        <w:rPr>
          <w:rFonts w:ascii="Times New Roman" w:cs="Times New Roman" w:eastAsia="Times New Roman" w:hAnsi="Times New Roman"/>
          <w:sz w:val="24"/>
          <w:szCs w:val="24"/>
          <w:rtl w:val="0"/>
        </w:rPr>
        <w:t xml:space="preserve">ку перемещения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узников в Нурменгард или другие надёжные тюрьмы без дементоров и предоставить им лечение от воздействия дементоров.</w:t>
      </w:r>
      <w:r w:rsidDel="00000000" w:rsidR="00000000" w:rsidRPr="00000000">
        <w:rPr>
          <w:rtl w:val="0"/>
        </w:rPr>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Я… — начала Амелия. Старая ведьма, казалось, растеряла свою уверенность и словно уменьшилась в размерах. — Я… сомневаюсь, что даже после произошедшего… скандала, остатки Визенгамота согласятся… А дементоров нужно кормить, возможно, меньше, чем мы их кормили, но им нужны жертвы, или они разлетятся по миру и начнут охотиться на невинных…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Неважно</w:t>
      </w:r>
      <w:r w:rsidDel="00000000" w:rsidR="00000000" w:rsidRPr="00000000">
        <w:rPr>
          <w:rFonts w:ascii="Times New Roman" w:cs="Times New Roman" w:eastAsia="Times New Roman" w:hAnsi="Times New Roman"/>
          <w:sz w:val="24"/>
          <w:szCs w:val="24"/>
          <w:rtl w:val="0"/>
        </w:rPr>
        <w:t xml:space="preserve">, что скажет Визенгамот, — ответил Гарри. — Потому что… </w:t>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У него запершило в горле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Потому что… — Гарри сделал глубокий вдох, набираясь решительности. Он словно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наяву видел то, что неизбежно случится в будущем, видел путь к этому будущему, залитый золотым солнечным светом. </w:t>
      </w:r>
      <w:r w:rsidDel="00000000" w:rsidR="00000000" w:rsidRPr="00000000">
        <w:rPr>
          <w:rFonts w:ascii="Times New Roman" w:cs="Times New Roman" w:eastAsia="Times New Roman" w:hAnsi="Times New Roman"/>
          <w:i w:val="1"/>
          <w:sz w:val="24"/>
          <w:szCs w:val="24"/>
          <w:rtl w:val="0"/>
        </w:rPr>
        <w:t xml:space="preserve">Это тоже записано в книге Времени, которую я не должен видеть?</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Потому что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я правильно понимаю, что будет дальше</w:t>
      </w:r>
      <w:r w:rsidDel="00000000" w:rsidR="00000000" w:rsidRPr="00000000">
        <w:rPr>
          <w:rFonts w:ascii="Times New Roman" w:cs="Times New Roman" w:eastAsia="Times New Roman" w:hAnsi="Times New Roman"/>
          <w:sz w:val="24"/>
          <w:szCs w:val="24"/>
          <w:rtl w:val="0"/>
        </w:rPr>
        <w:t xml:space="preserve">, очень скоро Гермиона Грейнджер, Девочка-Которая-Ожила, явится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Азкабан и уничтожит всех дементоров.</w:t>
      </w:r>
    </w:p>
    <w:p w:rsidR="00000000" w:rsidDel="00000000" w:rsidP="00000000" w:rsidRDefault="00000000" w:rsidRPr="00000000">
      <w:pPr>
        <w:spacing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Невозможно! — вырвалось у Шизоглаза Хмури.</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Мерлин, — прошептала Амелия Боунс, — о, Мерлин. Так вот что случилось с дементором, которого Дамблдор «потерял». Вот почему они боятся тебя — и её теперь тоже? — Её голос задрожал, — </w:t>
      </w:r>
      <w:r w:rsidDel="00000000" w:rsidR="00000000" w:rsidRPr="00000000">
        <w:rPr>
          <w:rFonts w:ascii="Times New Roman" w:cs="Times New Roman" w:eastAsia="Times New Roman" w:hAnsi="Times New Roman"/>
          <w:sz w:val="24"/>
          <w:szCs w:val="24"/>
          <w:rtl w:val="0"/>
        </w:rPr>
        <w:t xml:space="preserve">Да что же это, что же это такое?</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Если Гермиона верит, что Смерть можно победить…</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Вер</w:t>
      </w:r>
      <w:r w:rsidDel="00000000" w:rsidR="00000000" w:rsidRPr="00000000">
        <w:rPr>
          <w:rFonts w:ascii="Times New Roman" w:cs="Times New Roman" w:eastAsia="Times New Roman" w:hAnsi="Times New Roman"/>
          <w:i w:val="1"/>
          <w:sz w:val="24"/>
          <w:szCs w:val="24"/>
          <w:rtl w:val="0"/>
        </w:rPr>
        <w:t xml:space="preserve">ила он</w:t>
      </w:r>
      <w:r w:rsidDel="00000000" w:rsidR="00000000" w:rsidRPr="00000000">
        <w:rPr>
          <w:rFonts w:ascii="Times New Roman" w:cs="Times New Roman" w:eastAsia="Times New Roman" w:hAnsi="Times New Roman"/>
          <w:i w:val="1"/>
          <w:sz w:val="24"/>
          <w:szCs w:val="24"/>
          <w:rtl w:val="0"/>
        </w:rPr>
        <w:t xml:space="preserve">а раньше или нет — </w:t>
      </w:r>
      <w:r w:rsidDel="00000000" w:rsidR="00000000" w:rsidRPr="00000000">
        <w:rPr>
          <w:rFonts w:ascii="Times New Roman" w:cs="Times New Roman" w:eastAsia="Times New Roman" w:hAnsi="Times New Roman"/>
          <w:i w:val="1"/>
          <w:sz w:val="24"/>
          <w:szCs w:val="24"/>
          <w:rtl w:val="0"/>
        </w:rPr>
        <w:t xml:space="preserve">теперь она точно </w:t>
      </w:r>
      <w:r w:rsidDel="00000000" w:rsidR="00000000" w:rsidRPr="00000000">
        <w:rPr>
          <w:rFonts w:ascii="Times New Roman" w:cs="Times New Roman" w:eastAsia="Times New Roman" w:hAnsi="Times New Roman"/>
          <w:i w:val="1"/>
          <w:sz w:val="24"/>
          <w:szCs w:val="24"/>
          <w:rtl w:val="0"/>
        </w:rPr>
        <w:t xml:space="preserve">поверит</w:t>
      </w: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Официально выданный портключ в Азкабан б</w:t>
      </w:r>
      <w:r w:rsidDel="00000000" w:rsidR="00000000" w:rsidRPr="00000000">
        <w:rPr>
          <w:rFonts w:ascii="Times New Roman" w:cs="Times New Roman" w:eastAsia="Times New Roman" w:hAnsi="Times New Roman"/>
          <w:sz w:val="24"/>
          <w:szCs w:val="24"/>
          <w:rtl w:val="0"/>
        </w:rPr>
        <w:t xml:space="preserve">удет кста</w:t>
      </w:r>
      <w:r w:rsidDel="00000000" w:rsidR="00000000" w:rsidRPr="00000000">
        <w:rPr>
          <w:rFonts w:ascii="Times New Roman" w:cs="Times New Roman" w:eastAsia="Times New Roman" w:hAnsi="Times New Roman"/>
          <w:sz w:val="24"/>
          <w:szCs w:val="24"/>
          <w:rtl w:val="0"/>
        </w:rPr>
        <w:t xml:space="preserve">ти… — голос Гарри снова сорвался, слёзы потекли по щекам.</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Она не может умереть, у меня её крестраж.</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Но Гермионе не нужно знать об этом. Ещё неделю.</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Если она захочет рискнуть своей жизнью, чтобы положить конец…</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Хотя, наверное, она и сама сможет туда добраться…</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Гарри? — окликнула его директриса МакГонагалл.</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плакал, воздух тяжёлыми рывками выходил из его лёгких, но он не прекращал говорить. </w:t>
      </w:r>
      <w:r w:rsidDel="00000000" w:rsidR="00000000" w:rsidRPr="00000000">
        <w:rPr>
          <w:rFonts w:ascii="Times New Roman" w:cs="Times New Roman" w:eastAsia="Times New Roman" w:hAnsi="Times New Roman"/>
          <w:sz w:val="24"/>
          <w:szCs w:val="24"/>
          <w:rtl w:val="0"/>
        </w:rPr>
        <w:t xml:space="preserve">Он не имел права тратить время на слёзы. Из-за Питера Петтигрю. Из-за </w:t>
      </w:r>
      <w:r w:rsidDel="00000000" w:rsidR="00000000" w:rsidRPr="00000000">
        <w:rPr>
          <w:rFonts w:ascii="Times New Roman" w:cs="Times New Roman" w:eastAsia="Times New Roman" w:hAnsi="Times New Roman"/>
          <w:sz w:val="24"/>
          <w:szCs w:val="24"/>
          <w:rtl w:val="0"/>
        </w:rPr>
        <w:t xml:space="preserve">всех </w:t>
      </w:r>
      <w:r w:rsidDel="00000000" w:rsidR="00000000" w:rsidRPr="00000000">
        <w:rPr>
          <w:rFonts w:ascii="Times New Roman" w:cs="Times New Roman" w:eastAsia="Times New Roman" w:hAnsi="Times New Roman"/>
          <w:sz w:val="24"/>
          <w:szCs w:val="24"/>
          <w:rtl w:val="0"/>
        </w:rPr>
        <w:t xml:space="preserve">остальных во </w:t>
      </w:r>
      <w:r w:rsidDel="00000000" w:rsidR="00000000" w:rsidRPr="00000000">
        <w:rPr>
          <w:rFonts w:ascii="Times New Roman" w:cs="Times New Roman" w:eastAsia="Times New Roman" w:hAnsi="Times New Roman"/>
          <w:sz w:val="24"/>
          <w:szCs w:val="24"/>
          <w:rtl w:val="0"/>
        </w:rPr>
        <w:t xml:space="preserve">всём </w:t>
      </w:r>
      <w:r w:rsidDel="00000000" w:rsidR="00000000" w:rsidRPr="00000000">
        <w:rPr>
          <w:rFonts w:ascii="Times New Roman" w:cs="Times New Roman" w:eastAsia="Times New Roman" w:hAnsi="Times New Roman"/>
          <w:sz w:val="24"/>
          <w:szCs w:val="24"/>
          <w:rtl w:val="0"/>
        </w:rPr>
        <w:t xml:space="preserve">мире.</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Третье</w:t>
      </w:r>
      <w:r w:rsidDel="00000000" w:rsidR="00000000" w:rsidRPr="00000000">
        <w:rPr>
          <w:rFonts w:ascii="Times New Roman" w:cs="Times New Roman" w:eastAsia="Times New Roman" w:hAnsi="Times New Roman"/>
          <w:sz w:val="24"/>
          <w:szCs w:val="24"/>
          <w:rtl w:val="0"/>
        </w:rPr>
        <w:t xml:space="preserve">. Где-то в границах защитных чар Хогвартса. В хорошо защищённом месте. </w:t>
      </w:r>
      <w:r w:rsidDel="00000000" w:rsidR="00000000" w:rsidRPr="00000000">
        <w:rPr>
          <w:rFonts w:ascii="Times New Roman" w:cs="Times New Roman" w:eastAsia="Times New Roman" w:hAnsi="Times New Roman"/>
          <w:sz w:val="24"/>
          <w:szCs w:val="24"/>
          <w:rtl w:val="0"/>
        </w:rPr>
        <w:t xml:space="preserve">Но куда в экстренных случаях от границы чар можно будет попасть через портал</w:t>
      </w:r>
      <w:r w:rsidDel="00000000" w:rsidR="00000000" w:rsidRPr="00000000">
        <w:rPr>
          <w:rFonts w:ascii="Times New Roman" w:cs="Times New Roman" w:eastAsia="Times New Roman" w:hAnsi="Times New Roman"/>
          <w:sz w:val="24"/>
          <w:szCs w:val="24"/>
          <w:rtl w:val="0"/>
        </w:rPr>
        <w:t xml:space="preserve">. Будет создана надёжно охраняемая б-б-больница. </w:t>
      </w:r>
      <w:r w:rsidDel="00000000" w:rsidR="00000000" w:rsidRPr="00000000">
        <w:rPr>
          <w:rFonts w:ascii="Times New Roman" w:cs="Times New Roman" w:eastAsia="Times New Roman" w:hAnsi="Times New Roman"/>
          <w:sz w:val="24"/>
          <w:szCs w:val="24"/>
          <w:rtl w:val="0"/>
        </w:rPr>
        <w:t xml:space="preserve">Охрана должна быть очень сильной и должна дать Нерушимые Обеты.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мне </w:t>
      </w:r>
      <w:r w:rsidDel="00000000" w:rsidR="00000000" w:rsidRPr="00000000">
        <w:rPr>
          <w:rFonts w:ascii="Times New Roman" w:cs="Times New Roman" w:eastAsia="Times New Roman" w:hAnsi="Times New Roman"/>
          <w:sz w:val="24"/>
          <w:szCs w:val="24"/>
          <w:rtl w:val="0"/>
        </w:rPr>
        <w:t xml:space="preserve">неважно </w:t>
      </w:r>
      <w:r w:rsidDel="00000000" w:rsidR="00000000" w:rsidRPr="00000000">
        <w:rPr>
          <w:rFonts w:ascii="Times New Roman" w:cs="Times New Roman" w:eastAsia="Times New Roman" w:hAnsi="Times New Roman"/>
          <w:sz w:val="24"/>
          <w:szCs w:val="24"/>
          <w:rtl w:val="0"/>
        </w:rPr>
        <w:t xml:space="preserve">сколько золота будут стоить эти Обеты, это теперь совсем неважно. </w:t>
      </w:r>
      <w:r w:rsidDel="00000000" w:rsidR="00000000" w:rsidRPr="00000000">
        <w:rPr>
          <w:rFonts w:ascii="Times New Roman" w:cs="Times New Roman" w:eastAsia="Times New Roman" w:hAnsi="Times New Roman"/>
          <w:sz w:val="24"/>
          <w:szCs w:val="24"/>
          <w:rtl w:val="0"/>
        </w:rPr>
        <w:t xml:space="preserve">И… и Аластор Хмури разработает систему безопасности. Пусть он даст полную волю своей паранойе, никаких ограничений по бюджету, разумности или здравому смыслу не будет.  Но эта больница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должна появиться как можно скорее.</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Останавливаться ради того, чтобы проплакаться, было нельзя.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Гарри, — сказала директриса, — они оба думают, что ты сошёл с ума, они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так хорошо тебя знают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Объясни всё по порядку.</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Но Гарри просто опустил руку в кошель, показал слово пальцами и с трудом вытащил пятикилограммовый кусок золота, размером с два его кулака</w:t>
      </w:r>
      <w:r w:rsidDel="00000000" w:rsidR="00000000" w:rsidRPr="00000000">
        <w:rPr>
          <w:rFonts w:ascii="Times New Roman" w:cs="Times New Roman" w:eastAsia="Times New Roman" w:hAnsi="Times New Roman"/>
          <w:sz w:val="24"/>
          <w:szCs w:val="24"/>
          <w:rtl w:val="0"/>
        </w:rPr>
        <w:t xml:space="preserve"> — результат его утренних экспериментов</w:t>
      </w:r>
      <w:r w:rsidDel="00000000" w:rsidR="00000000" w:rsidRPr="00000000">
        <w:rPr>
          <w:rFonts w:ascii="Times New Roman" w:cs="Times New Roman" w:eastAsia="Times New Roman" w:hAnsi="Times New Roman"/>
          <w:sz w:val="24"/>
          <w:szCs w:val="24"/>
          <w:rtl w:val="0"/>
        </w:rPr>
        <w:t xml:space="preserve">. З</w:t>
      </w:r>
      <w:r w:rsidDel="00000000" w:rsidR="00000000" w:rsidRPr="00000000">
        <w:rPr>
          <w:rFonts w:ascii="Times New Roman" w:cs="Times New Roman" w:eastAsia="Times New Roman" w:hAnsi="Times New Roman"/>
          <w:sz w:val="24"/>
          <w:szCs w:val="24"/>
          <w:rtl w:val="0"/>
        </w:rPr>
        <w:t xml:space="preserve">олото опустилось на стол с глухим стуком. </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Хмури потянулся, коснулся золота палочкой, после чего издал что-то нечленораздельное.</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Это стартовый бюджет, Аластор, на случай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если деньги нужны прямо сейчас. Николас Фламель не создавал Философский Камень, он украл его. Дамблдор не знал об этом, но Монро знал. </w:t>
      </w:r>
      <w:r w:rsidDel="00000000" w:rsidR="00000000" w:rsidRPr="00000000">
        <w:rPr>
          <w:rFonts w:ascii="Times New Roman" w:cs="Times New Roman" w:eastAsia="Times New Roman" w:hAnsi="Times New Roman"/>
          <w:sz w:val="24"/>
          <w:szCs w:val="24"/>
          <w:rtl w:val="0"/>
        </w:rPr>
        <w:t xml:space="preserve">Если разобраться, как Камень работает, то с его помощью можно полностью восстанавливать здоровье и возвращать юность одному человеку каждые двести тридцать четыре секунды.</w:t>
      </w:r>
      <w:r w:rsidDel="00000000" w:rsidR="00000000" w:rsidRPr="00000000">
        <w:rPr>
          <w:rFonts w:ascii="Times New Roman" w:cs="Times New Roman" w:eastAsia="Times New Roman" w:hAnsi="Times New Roman"/>
          <w:sz w:val="24"/>
          <w:szCs w:val="24"/>
          <w:rtl w:val="0"/>
        </w:rPr>
        <w:t xml:space="preserve"> Триста шестьдесят человек в день. Сто тридцать четыре тысячи исцелений в год. </w:t>
      </w:r>
      <w:r w:rsidDel="00000000" w:rsidR="00000000" w:rsidRPr="00000000">
        <w:rPr>
          <w:rFonts w:ascii="Times New Roman" w:cs="Times New Roman" w:eastAsia="Times New Roman" w:hAnsi="Times New Roman"/>
          <w:sz w:val="24"/>
          <w:szCs w:val="24"/>
          <w:rtl w:val="0"/>
        </w:rPr>
        <w:t xml:space="preserve">Этого хватит, чтобы ни один волшебник в мире, и ни один гоблин, ни один домовой эльф, вообще никто больше </w:t>
      </w:r>
      <w:r w:rsidDel="00000000" w:rsidR="00000000" w:rsidRPr="00000000">
        <w:rPr>
          <w:rFonts w:ascii="Times New Roman" w:cs="Times New Roman" w:eastAsia="Times New Roman" w:hAnsi="Times New Roman"/>
          <w:sz w:val="24"/>
          <w:szCs w:val="24"/>
          <w:rtl w:val="0"/>
        </w:rPr>
        <w:t xml:space="preserve">не умирал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Гарри снова и снова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вытирал льющиеся слёзы. — У Фламеля на руках больше крови, чем у сотни Волдемортов, крови тех, кого он мог спасти, но не стал. </w:t>
      </w:r>
      <w:r w:rsidDel="00000000" w:rsidR="00000000" w:rsidRPr="00000000">
        <w:rPr>
          <w:rFonts w:ascii="Times New Roman" w:cs="Times New Roman" w:eastAsia="Times New Roman" w:hAnsi="Times New Roman"/>
          <w:sz w:val="24"/>
          <w:szCs w:val="24"/>
          <w:rtl w:val="0"/>
        </w:rPr>
        <w:t xml:space="preserve">Всё это время, Хмури, стоило Фламелю только пожелать, Философский Камень мог исцелить ваши шрамы и вернуть вам ногу.</w:t>
      </w:r>
      <w:r w:rsidDel="00000000" w:rsidR="00000000" w:rsidRPr="00000000">
        <w:rPr>
          <w:rFonts w:ascii="Times New Roman" w:cs="Times New Roman" w:eastAsia="Times New Roman" w:hAnsi="Times New Roman"/>
          <w:sz w:val="24"/>
          <w:szCs w:val="24"/>
          <w:rtl w:val="0"/>
        </w:rPr>
        <w:t xml:space="preserve"> Дамблдор не знал этого. Я уверен, что он не знал. — Губы Гарри дрогнули в улыбке. — </w:t>
      </w:r>
      <w:r w:rsidDel="00000000" w:rsidR="00000000" w:rsidRPr="00000000">
        <w:rPr>
          <w:rFonts w:ascii="Times New Roman" w:cs="Times New Roman" w:eastAsia="Times New Roman" w:hAnsi="Times New Roman"/>
          <w:sz w:val="24"/>
          <w:szCs w:val="24"/>
          <w:rtl w:val="0"/>
        </w:rPr>
        <w:t xml:space="preserve">Я не представляю вас молодой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мадам Боунс, но уверен, что вам пойдёт.</w:t>
      </w:r>
      <w:r w:rsidDel="00000000" w:rsidR="00000000" w:rsidRPr="00000000">
        <w:rPr>
          <w:rFonts w:ascii="Times New Roman" w:cs="Times New Roman" w:eastAsia="Times New Roman" w:hAnsi="Times New Roman"/>
          <w:sz w:val="24"/>
          <w:szCs w:val="24"/>
          <w:rtl w:val="0"/>
        </w:rPr>
        <w:t xml:space="preserve"> Заодно у вас будет больше энергии, чтобы не давать Визенгамоту лезть в мои дела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Потому что, если у них возникнет мысль, что они как-то могут контролировать Камень — через налоги, регулирование, ещё что-нибудь, то Хогвартс объявит независимость от Британии и станет отдельным государством. Директриса, Хогвартс больше не зависит от золота Министерства, да что там говорить, даже от еды. Вы можете менять программу обучения по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своему усмотрению. И, думаю, в скором времени мы можем ввести в программу несколько продвинутых курсов, особенно по магловским дисциплинам.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Помедленнее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воскликнула Минерва МакГонагалл.</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Четвёртое</w:t>
      </w:r>
      <w:r w:rsidDel="00000000" w:rsidR="00000000" w:rsidRPr="00000000">
        <w:rPr>
          <w:rFonts w:ascii="Times New Roman" w:cs="Times New Roman" w:eastAsia="Times New Roman" w:hAnsi="Times New Roman"/>
          <w:sz w:val="24"/>
          <w:szCs w:val="24"/>
          <w:rtl w:val="0"/>
        </w:rPr>
        <w:t xml:space="preserve">… — Гарри вдруг умолк.</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i w:val="1"/>
          <w:sz w:val="24"/>
          <w:szCs w:val="24"/>
          <w:rtl w:val="0"/>
        </w:rPr>
        <w:t xml:space="preserve">Четвёртое</w:t>
      </w:r>
      <w:r w:rsidDel="00000000" w:rsidR="00000000" w:rsidRPr="00000000">
        <w:rPr>
          <w:rFonts w:ascii="Times New Roman" w:cs="Times New Roman" w:eastAsia="Times New Roman" w:hAnsi="Times New Roman"/>
          <w:i w:val="1"/>
          <w:sz w:val="24"/>
          <w:szCs w:val="24"/>
          <w:rtl w:val="0"/>
        </w:rPr>
        <w:t xml:space="preserve">. Начните подготовку </w:t>
      </w:r>
      <w:r w:rsidDel="00000000" w:rsidR="00000000" w:rsidRPr="00000000">
        <w:rPr>
          <w:rFonts w:ascii="Times New Roman" w:cs="Times New Roman" w:eastAsia="Times New Roman" w:hAnsi="Times New Roman"/>
          <w:i w:val="1"/>
          <w:sz w:val="24"/>
          <w:szCs w:val="24"/>
          <w:rtl w:val="0"/>
        </w:rPr>
        <w:t xml:space="preserve">официальной отмен</w:t>
      </w:r>
      <w:r w:rsidDel="00000000" w:rsidR="00000000" w:rsidRPr="00000000">
        <w:rPr>
          <w:rFonts w:ascii="Times New Roman" w:cs="Times New Roman" w:eastAsia="Times New Roman" w:hAnsi="Times New Roman"/>
          <w:i w:val="1"/>
          <w:sz w:val="24"/>
          <w:szCs w:val="24"/>
          <w:rtl w:val="0"/>
        </w:rPr>
        <w:t xml:space="preserve">ы Статуса Секретности и </w:t>
      </w:r>
      <w:r w:rsidDel="00000000" w:rsidR="00000000" w:rsidRPr="00000000">
        <w:rPr>
          <w:rFonts w:ascii="Times New Roman" w:cs="Times New Roman" w:eastAsia="Times New Roman" w:hAnsi="Times New Roman"/>
          <w:i w:val="1"/>
          <w:sz w:val="24"/>
          <w:szCs w:val="24"/>
          <w:rtl w:val="0"/>
        </w:rPr>
        <w:t xml:space="preserve">предоставления </w:t>
      </w:r>
      <w:r w:rsidDel="00000000" w:rsidR="00000000" w:rsidRPr="00000000">
        <w:rPr>
          <w:rFonts w:ascii="Times New Roman" w:cs="Times New Roman" w:eastAsia="Times New Roman" w:hAnsi="Times New Roman"/>
          <w:i w:val="1"/>
          <w:sz w:val="24"/>
          <w:szCs w:val="24"/>
          <w:rtl w:val="0"/>
        </w:rPr>
        <w:t xml:space="preserve">массовых услуг магического лечения в мире маглов. Тем, кто будет возражать, может быть отказано в услугах Камня…</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не смог разомкнуть губы. </w:t>
      </w:r>
      <w:r w:rsidDel="00000000" w:rsidR="00000000" w:rsidRPr="00000000">
        <w:rPr>
          <w:rFonts w:ascii="Times New Roman" w:cs="Times New Roman" w:eastAsia="Times New Roman" w:hAnsi="Times New Roman"/>
          <w:sz w:val="24"/>
          <w:szCs w:val="24"/>
          <w:rtl w:val="0"/>
        </w:rPr>
        <w:t xml:space="preserve">Чисто физически </w:t>
      </w:r>
      <w:r w:rsidDel="00000000" w:rsidR="00000000" w:rsidRPr="00000000">
        <w:rPr>
          <w:rFonts w:ascii="Times New Roman" w:cs="Times New Roman" w:eastAsia="Times New Roman" w:hAnsi="Times New Roman"/>
          <w:sz w:val="24"/>
          <w:szCs w:val="24"/>
          <w:rtl w:val="0"/>
        </w:rPr>
        <w:t xml:space="preserve">не смог.</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Если шесть миллиардов маглов творчески подойдут к вопросу, как можно применить магию…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Трансфигурация антиматерии — </w:t>
      </w:r>
      <w:r w:rsidDel="00000000" w:rsidR="00000000" w:rsidRPr="00000000">
        <w:rPr>
          <w:rFonts w:ascii="Times New Roman" w:cs="Times New Roman" w:eastAsia="Times New Roman" w:hAnsi="Times New Roman"/>
          <w:sz w:val="24"/>
          <w:szCs w:val="24"/>
          <w:rtl w:val="0"/>
        </w:rPr>
        <w:t xml:space="preserve">это всего лишь одна из идей</w:t>
      </w:r>
      <w:r w:rsidDel="00000000" w:rsidR="00000000" w:rsidRPr="00000000">
        <w:rPr>
          <w:rFonts w:ascii="Times New Roman" w:cs="Times New Roman" w:eastAsia="Times New Roman" w:hAnsi="Times New Roman"/>
          <w:sz w:val="24"/>
          <w:szCs w:val="24"/>
          <w:rtl w:val="0"/>
        </w:rPr>
        <w:t xml:space="preserve">. Даже не самая разрушительная. </w:t>
      </w:r>
      <w:r w:rsidDel="00000000" w:rsidR="00000000" w:rsidRPr="00000000">
        <w:rPr>
          <w:rFonts w:ascii="Times New Roman" w:cs="Times New Roman" w:eastAsia="Times New Roman" w:hAnsi="Times New Roman"/>
          <w:sz w:val="24"/>
          <w:szCs w:val="24"/>
          <w:rtl w:val="0"/>
        </w:rPr>
        <w:t xml:space="preserve">А кто-нибудь подумает о чёрных дырах или отрицательно заряженных </w:t>
      </w:r>
      <w:r w:rsidDel="00000000" w:rsidR="00000000" w:rsidRPr="00000000">
        <w:rPr>
          <w:rFonts w:ascii="Times New Roman" w:cs="Times New Roman" w:eastAsia="Times New Roman" w:hAnsi="Times New Roman"/>
          <w:sz w:val="24"/>
          <w:szCs w:val="24"/>
          <w:rtl w:val="0"/>
        </w:rPr>
        <w:t xml:space="preserve">страпельках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даже если чёрные дыры нельзя трансфигурировать, </w:t>
      </w:r>
      <w:r w:rsidDel="00000000" w:rsidR="00000000" w:rsidRPr="00000000">
        <w:rPr>
          <w:rFonts w:ascii="Times New Roman" w:cs="Times New Roman" w:eastAsia="Times New Roman" w:hAnsi="Times New Roman"/>
          <w:sz w:val="24"/>
          <w:szCs w:val="24"/>
          <w:rtl w:val="0"/>
        </w:rPr>
        <w:t xml:space="preserve">потому что с точки зрения магии нельзя сказать, что они «</w:t>
      </w:r>
      <w:r w:rsidDel="00000000" w:rsidR="00000000" w:rsidRPr="00000000">
        <w:rPr>
          <w:rFonts w:ascii="Times New Roman" w:cs="Times New Roman" w:eastAsia="Times New Roman" w:hAnsi="Times New Roman"/>
          <w:sz w:val="24"/>
          <w:szCs w:val="24"/>
          <w:rtl w:val="0"/>
        </w:rPr>
        <w:t xml:space="preserve">уже сущ</w:t>
      </w:r>
      <w:r w:rsidDel="00000000" w:rsidR="00000000" w:rsidRPr="00000000">
        <w:rPr>
          <w:rFonts w:ascii="Times New Roman" w:cs="Times New Roman" w:eastAsia="Times New Roman" w:hAnsi="Times New Roman"/>
          <w:sz w:val="24"/>
          <w:szCs w:val="24"/>
          <w:rtl w:val="0"/>
        </w:rPr>
        <w:t xml:space="preserve">ествуют» внутри </w:t>
      </w:r>
      <w:r w:rsidDel="00000000" w:rsidR="00000000" w:rsidRPr="00000000">
        <w:rPr>
          <w:rFonts w:ascii="Times New Roman" w:cs="Times New Roman" w:eastAsia="Times New Roman" w:hAnsi="Times New Roman"/>
          <w:sz w:val="24"/>
          <w:szCs w:val="24"/>
          <w:rtl w:val="0"/>
        </w:rPr>
        <w:t xml:space="preserve">некоторого радиуса пространства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то всегда можно трансфигурировать кучу ядерного оружия и Чёрную Смерть, которая сможет распространиться до того, как развеется трансфигурация, 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вообще, Гарри не </w:t>
      </w:r>
      <w:r w:rsidDel="00000000" w:rsidR="00000000" w:rsidRPr="00000000">
        <w:rPr>
          <w:rFonts w:ascii="Times New Roman" w:cs="Times New Roman" w:eastAsia="Times New Roman" w:hAnsi="Times New Roman"/>
          <w:sz w:val="24"/>
          <w:szCs w:val="24"/>
          <w:rtl w:val="0"/>
        </w:rPr>
        <w:t xml:space="preserve">размышлял </w:t>
      </w:r>
      <w:r w:rsidDel="00000000" w:rsidR="00000000" w:rsidRPr="00000000">
        <w:rPr>
          <w:rFonts w:ascii="Times New Roman" w:cs="Times New Roman" w:eastAsia="Times New Roman" w:hAnsi="Times New Roman"/>
          <w:sz w:val="24"/>
          <w:szCs w:val="24"/>
          <w:rtl w:val="0"/>
        </w:rPr>
        <w:t xml:space="preserve">над этой проблемой и пяти минут, потому что уже имеющихся идей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достаточно.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Кто-то подумает об этом</w:t>
      </w:r>
      <w:r w:rsidDel="00000000" w:rsidR="00000000" w:rsidRPr="00000000">
        <w:rPr>
          <w:rFonts w:ascii="Times New Roman" w:cs="Times New Roman" w:eastAsia="Times New Roman" w:hAnsi="Times New Roman"/>
          <w:sz w:val="24"/>
          <w:szCs w:val="24"/>
          <w:rtl w:val="0"/>
        </w:rPr>
        <w:t xml:space="preserve">, к</w:t>
      </w:r>
      <w:r w:rsidDel="00000000" w:rsidR="00000000" w:rsidRPr="00000000">
        <w:rPr>
          <w:rFonts w:ascii="Times New Roman" w:cs="Times New Roman" w:eastAsia="Times New Roman" w:hAnsi="Times New Roman"/>
          <w:sz w:val="24"/>
          <w:szCs w:val="24"/>
          <w:rtl w:val="0"/>
        </w:rPr>
        <w:t xml:space="preserve">то-то скажет, кто-то захочет сделать. Вероятность была так близка к единице, что практически от неё не отличалась.</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Что будет, если трансфигурировать кубический миллиметр верхних кварков, просто верхних кварков без нижних кварков, которые бы их связали? Гарри даже не мог себе это представить, а верхние кварки уж точно существуют. И будет достаточно одного маглорождённого, который знает названия шести кварков и захочет попробовать. Может, это и есть та мина замедленного действия, что вызовет предсказанный конец света.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Гарри попытался </w:t>
      </w:r>
      <w:r w:rsidDel="00000000" w:rsidR="00000000" w:rsidRPr="00000000">
        <w:rPr>
          <w:rFonts w:ascii="Times New Roman" w:cs="Times New Roman" w:eastAsia="Times New Roman" w:hAnsi="Times New Roman"/>
          <w:sz w:val="24"/>
          <w:szCs w:val="24"/>
          <w:rtl w:val="0"/>
        </w:rPr>
        <w:t xml:space="preserve">отбросить </w:t>
      </w:r>
      <w:r w:rsidDel="00000000" w:rsidR="00000000" w:rsidRPr="00000000">
        <w:rPr>
          <w:rFonts w:ascii="Times New Roman" w:cs="Times New Roman" w:eastAsia="Times New Roman" w:hAnsi="Times New Roman"/>
          <w:sz w:val="24"/>
          <w:szCs w:val="24"/>
          <w:rtl w:val="0"/>
        </w:rPr>
        <w:t xml:space="preserve">эти мысли, </w:t>
      </w:r>
      <w:r w:rsidDel="00000000" w:rsidR="00000000" w:rsidRPr="00000000">
        <w:rPr>
          <w:rFonts w:ascii="Times New Roman" w:cs="Times New Roman" w:eastAsia="Times New Roman" w:hAnsi="Times New Roman"/>
          <w:sz w:val="24"/>
          <w:szCs w:val="24"/>
          <w:rtl w:val="0"/>
        </w:rPr>
        <w:t xml:space="preserve">придумать рациональные контраргументы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Но тоже не смог.</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Это противоречило принципу, по которому существует Гарри Поттер.</w:t>
      </w:r>
      <w:r w:rsidDel="00000000" w:rsidR="00000000" w:rsidRPr="00000000">
        <w:rPr>
          <w:rtl w:val="0"/>
        </w:rPr>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Как вода не может не течь вниз, так и Гарри Поттер не мог рисковать, когда под угрозой сто</w:t>
      </w:r>
      <w:r w:rsidDel="00000000" w:rsidR="00000000" w:rsidRPr="00000000">
        <w:rPr>
          <w:rFonts w:ascii="Times New Roman" w:cs="Times New Roman" w:eastAsia="Times New Roman" w:hAnsi="Times New Roman"/>
          <w:sz w:val="24"/>
          <w:szCs w:val="24"/>
          <w:rtl w:val="0"/>
        </w:rPr>
        <w:t xml:space="preserve">ит</w:t>
      </w:r>
      <w:r w:rsidDel="00000000" w:rsidR="00000000" w:rsidRPr="00000000">
        <w:rPr>
          <w:rFonts w:ascii="Times New Roman" w:cs="Times New Roman" w:eastAsia="Times New Roman" w:hAnsi="Times New Roman"/>
          <w:sz w:val="24"/>
          <w:szCs w:val="24"/>
          <w:rtl w:val="0"/>
        </w:rPr>
        <w:t xml:space="preserve"> существование мира.</w:t>
      </w:r>
    </w:p>
    <w:p w:rsidR="00000000" w:rsidDel="00000000" w:rsidP="00000000" w:rsidRDefault="00000000" w:rsidRPr="00000000">
      <w:pPr>
        <w:spacing w:after="0" w:before="0" w:line="240" w:lineRule="auto"/>
        <w:ind w:firstLine="423.0708661417322"/>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Четвёртое</w:t>
      </w:r>
      <w:r w:rsidDel="00000000" w:rsidR="00000000" w:rsidRPr="00000000">
        <w:rPr>
          <w:rFonts w:ascii="Times New Roman" w:cs="Times New Roman" w:eastAsia="Times New Roman" w:hAnsi="Times New Roman"/>
          <w:sz w:val="24"/>
          <w:szCs w:val="24"/>
          <w:rtl w:val="0"/>
        </w:rPr>
        <w:t xml:space="preserve">? — переспросила Амелия Боунс. Ведьма выглядела так, будто её несколько раз приложили астероидом </w:t>
      </w:r>
      <w:r w:rsidDel="00000000" w:rsidR="00000000" w:rsidRPr="00000000">
        <w:rPr>
          <w:rFonts w:ascii="Times New Roman" w:cs="Times New Roman" w:eastAsia="Times New Roman" w:hAnsi="Times New Roman"/>
          <w:sz w:val="24"/>
          <w:szCs w:val="24"/>
          <w:rtl w:val="0"/>
        </w:rPr>
        <w:t xml:space="preserve">по лицу</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четвёртое»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ичего, — отозвался Гарри. Его голос не сорвался. </w:t>
      </w:r>
      <w:r w:rsidDel="00000000" w:rsidR="00000000" w:rsidRPr="00000000">
        <w:rPr>
          <w:rFonts w:ascii="Times New Roman" w:cs="Times New Roman" w:eastAsia="Times New Roman" w:hAnsi="Times New Roman"/>
          <w:sz w:val="24"/>
          <w:szCs w:val="24"/>
          <w:rtl w:val="0"/>
        </w:rPr>
        <w:t xml:space="preserve">Он не </w:t>
      </w:r>
      <w:r w:rsidDel="00000000" w:rsidR="00000000" w:rsidRPr="00000000">
        <w:rPr>
          <w:rFonts w:ascii="Times New Roman" w:cs="Times New Roman" w:eastAsia="Times New Roman" w:hAnsi="Times New Roman"/>
          <w:sz w:val="24"/>
          <w:szCs w:val="24"/>
          <w:rtl w:val="0"/>
        </w:rPr>
        <w:t xml:space="preserve">захлёбывался слезами. </w:t>
      </w:r>
      <w:r w:rsidDel="00000000" w:rsidR="00000000" w:rsidRPr="00000000">
        <w:rPr>
          <w:rFonts w:ascii="Times New Roman" w:cs="Times New Roman" w:eastAsia="Times New Roman" w:hAnsi="Times New Roman"/>
          <w:sz w:val="24"/>
          <w:szCs w:val="24"/>
          <w:rtl w:val="0"/>
        </w:rPr>
        <w:t xml:space="preserve">Он ещё мог спасти сколько-то жизней, и это было важнее.</w:t>
      </w:r>
      <w:r w:rsidDel="00000000" w:rsidR="00000000" w:rsidRPr="00000000">
        <w:rPr>
          <w:rFonts w:ascii="Times New Roman" w:cs="Times New Roman" w:eastAsia="Times New Roman" w:hAnsi="Times New Roman"/>
          <w:sz w:val="24"/>
          <w:szCs w:val="24"/>
          <w:rtl w:val="0"/>
        </w:rPr>
        <w:t xml:space="preserve"> — Ничего. Верховная чародейка Боунс, я отдал вам регентство в Визенгамоте. Используйте своё новое положение, чтобы объявить </w:t>
      </w:r>
      <w:r w:rsidDel="00000000" w:rsidR="00000000" w:rsidRPr="00000000">
        <w:rPr>
          <w:rFonts w:ascii="Times New Roman" w:cs="Times New Roman" w:eastAsia="Times New Roman" w:hAnsi="Times New Roman"/>
          <w:sz w:val="24"/>
          <w:szCs w:val="24"/>
          <w:rtl w:val="0"/>
        </w:rPr>
        <w:t xml:space="preserve">международному </w:t>
      </w:r>
      <w:r w:rsidDel="00000000" w:rsidR="00000000" w:rsidRPr="00000000">
        <w:rPr>
          <w:rFonts w:ascii="Times New Roman" w:cs="Times New Roman" w:eastAsia="Times New Roman" w:hAnsi="Times New Roman"/>
          <w:sz w:val="24"/>
          <w:szCs w:val="24"/>
          <w:rtl w:val="0"/>
        </w:rPr>
        <w:t xml:space="preserve">сообществу, что вскоре целительные свойства Камня будут </w:t>
      </w:r>
      <w:r w:rsidDel="00000000" w:rsidR="00000000" w:rsidRPr="00000000">
        <w:rPr>
          <w:rFonts w:ascii="Times New Roman" w:cs="Times New Roman" w:eastAsia="Times New Roman" w:hAnsi="Times New Roman"/>
          <w:sz w:val="24"/>
          <w:szCs w:val="24"/>
          <w:rtl w:val="0"/>
        </w:rPr>
        <w:t xml:space="preserve">доступны всем, а до тех пор жизнь всех умирающих пациентов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следует продлевать любой ценой, неважно, какая потребуется магия</w:t>
      </w:r>
      <w:r w:rsidDel="00000000" w:rsidR="00000000" w:rsidRPr="00000000">
        <w:rPr>
          <w:rFonts w:ascii="Times New Roman" w:cs="Times New Roman" w:eastAsia="Times New Roman" w:hAnsi="Times New Roman"/>
          <w:sz w:val="24"/>
          <w:szCs w:val="24"/>
          <w:rtl w:val="0"/>
        </w:rPr>
        <w:t xml:space="preserve">. Это объявление — ваша первоочередная задача. После этого вы можете освободить Питера Петтигрю и </w:t>
      </w:r>
      <w:r w:rsidDel="00000000" w:rsidR="00000000" w:rsidRPr="00000000">
        <w:rPr>
          <w:rFonts w:ascii="Times New Roman" w:cs="Times New Roman" w:eastAsia="Times New Roman" w:hAnsi="Times New Roman"/>
          <w:sz w:val="24"/>
          <w:szCs w:val="24"/>
          <w:rtl w:val="0"/>
        </w:rPr>
        <w:t xml:space="preserve">приказать своему старому</w:t>
      </w:r>
      <w:r w:rsidDel="00000000" w:rsidR="00000000" w:rsidRPr="00000000">
        <w:rPr>
          <w:rFonts w:ascii="Times New Roman" w:cs="Times New Roman" w:eastAsia="Times New Roman" w:hAnsi="Times New Roman"/>
          <w:sz w:val="24"/>
          <w:szCs w:val="24"/>
          <w:rtl w:val="0"/>
        </w:rPr>
        <w:t xml:space="preserve"> Департаменту начать подготовку к закрытию Азкабана. Затем пусть кто-</w:t>
      </w:r>
      <w:r w:rsidDel="00000000" w:rsidR="00000000" w:rsidRPr="00000000">
        <w:rPr>
          <w:rFonts w:ascii="Times New Roman" w:cs="Times New Roman" w:eastAsia="Times New Roman" w:hAnsi="Times New Roman"/>
          <w:sz w:val="24"/>
          <w:szCs w:val="24"/>
          <w:rtl w:val="0"/>
        </w:rPr>
        <w:t xml:space="preserve">нибудь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одготовит список всех заключённых Пожирателей Смерти со стенограммами судебных заседаний и упоминанием, в каких случаях Люциус почему-то был мало заинтересован в том, чтобы их защищать. Спасибо, это всё. </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Амелия Боунс развернулась и бросилась в камин, словно сама была объята пламенем.</w:t>
      </w:r>
    </w:p>
    <w:p w:rsidR="00000000" w:rsidDel="00000000" w:rsidP="00000000" w:rsidRDefault="00000000" w:rsidRPr="00000000">
      <w:pPr>
        <w:spacing w:after="0" w:before="0" w:line="240" w:lineRule="auto"/>
        <w:ind w:firstLine="423.0708661417322"/>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кто-нибудь… — голос Гарри снова дрогнул. Колесо завертелось, и он мог плакать, не боясь, что тратит ценное время. Хотя, как оказалось, подавляющее большинство жизней спасти пока было невозможно. — Кто-нибудь расскажите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расскажите Ремусу Люпину.</w:t>
      </w:r>
      <w:r w:rsidDel="00000000" w:rsidR="00000000" w:rsidRPr="00000000">
        <w:rPr>
          <w:rtl w:val="0"/>
        </w:rPr>
      </w:r>
    </w:p>
    <w:sectPr>
      <w:pgSz w:h="16838" w:w="11906"/>
      <w:pgMar w:bottom="566.9291338582677" w:top="566.9291338582677" w:left="566.9291338582677" w:right="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