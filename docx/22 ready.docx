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Гарри в его «тёплой» ипостаси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смертным.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Длительности звуков «у», «е» и «и». </w:t>
      </w:r>
      <w:r w:rsidDel="00000000" w:rsidR="00000000" w:rsidRPr="00000000">
        <w:rPr>
          <w:rFonts w:ascii="Times New Roman" w:cs="Times New Roman" w:eastAsia="Times New Roman" w:hAnsi="Times New Roman"/>
          <w:sz w:val="24"/>
          <w:szCs w:val="24"/>
          <w:rtl w:val="0"/>
        </w:rPr>
        <w:t xml:space="preserve">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в самом деле должна сказать «Угели бугели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длительностями звуков «у», «а» и «и», относящимися как 3 к 1 к 2, или мышь не будет светиться?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всего святого,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л</w:t>
      </w:r>
      <w:r w:rsidDel="00000000" w:rsidR="00000000" w:rsidRPr="00000000">
        <w:rPr>
          <w:rFonts w:ascii="Times New Roman" w:cs="Times New Roman" w:eastAsia="Times New Roman" w:hAnsi="Times New Roman"/>
          <w:sz w:val="24"/>
          <w:szCs w:val="24"/>
          <w:rtl w:val="0"/>
        </w:rPr>
        <w:t xml:space="preserve">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sz w:val="24"/>
          <w:szCs w:val="24"/>
          <w:rtl w:val="0"/>
        </w:rPr>
        <w:t xml:space="preserve">реальность — это то, что не исчезает, когда вы прекращаете в неё верить.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абсолютно правильно,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r w:rsidDel="00000000" w:rsidR="00000000" w:rsidRPr="00000000">
        <w:rPr>
          <w:rFonts w:ascii="Times New Roman" w:cs="Times New Roman" w:eastAsia="Times New Roman" w:hAnsi="Times New Roman"/>
          <w:sz w:val="24"/>
          <w:szCs w:val="24"/>
          <w:rtl w:val="0"/>
        </w:rPr>
        <w:t xml:space="preserve"> просто-напросто</w:t>
      </w:r>
      <w:r w:rsidDel="00000000" w:rsidR="00000000" w:rsidRPr="00000000">
        <w:rPr>
          <w:rFonts w:ascii="Times New Roman" w:cs="Times New Roman" w:eastAsia="Times New Roman" w:hAnsi="Times New Roman"/>
          <w:sz w:val="24"/>
          <w:szCs w:val="24"/>
          <w:rtl w:val="0"/>
        </w:rPr>
        <w:t xml:space="preserve"> 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самостоятельно.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что если человек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это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Завянь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 бы</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r w:rsidDel="00000000" w:rsidR="00000000" w:rsidRPr="00000000">
        <w:rPr>
          <w:rFonts w:ascii="Times New Roman" w:cs="Times New Roman" w:eastAsia="Times New Roman" w:hAnsi="Times New Roman"/>
          <w:sz w:val="24"/>
          <w:szCs w:val="24"/>
          <w:rtl w:val="0"/>
        </w:rPr>
        <w:t xml:space="preserve"> всего</w:t>
      </w:r>
      <w:r w:rsidDel="00000000" w:rsidR="00000000" w:rsidRPr="00000000">
        <w:rPr>
          <w:rFonts w:ascii="Times New Roman" w:cs="Times New Roman" w:eastAsia="Times New Roman" w:hAnsi="Times New Roman"/>
          <w:sz w:val="24"/>
          <w:szCs w:val="24"/>
          <w:rtl w:val="0"/>
        </w:rPr>
        <w:t xml:space="preserve"> один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sz w:val="24"/>
          <w:szCs w:val="24"/>
          <w:rtl w:val="0"/>
        </w:rPr>
        <w:t xml:space="preserve">Не спрашивай!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 мог же он п</w:t>
      </w:r>
      <w:r w:rsidDel="00000000" w:rsidR="00000000" w:rsidRPr="00000000">
        <w:rPr>
          <w:rFonts w:ascii="Times New Roman" w:cs="Times New Roman" w:eastAsia="Times New Roman" w:hAnsi="Times New Roman"/>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правда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не был полностью уверен, что понял мотивы поступка Гарри, но теперь не мог в этом признаться. К тому же весь Слизерин был в курсе,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не понимают,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ебя-то почему </w:t>
      </w:r>
      <w:r w:rsidDel="00000000" w:rsidR="00000000" w:rsidRPr="00000000">
        <w:rPr>
          <w:rFonts w:ascii="Times New Roman" w:cs="Times New Roman" w:eastAsia="Times New Roman" w:hAnsi="Times New Roman"/>
          <w:sz w:val="24"/>
          <w:szCs w:val="24"/>
          <w:rtl w:val="0"/>
        </w:rPr>
        <w:t xml:space="preserve">заботит, что думают посторонние</w:t>
      </w:r>
      <w:r w:rsidDel="00000000" w:rsidR="00000000" w:rsidRPr="00000000">
        <w:rPr>
          <w:rFonts w:ascii="Times New Roman" w:cs="Times New Roman" w:eastAsia="Times New Roman" w:hAnsi="Times New Roman"/>
          <w:sz w:val="24"/>
          <w:szCs w:val="24"/>
          <w:rtl w:val="0"/>
        </w:rPr>
        <w:t xml:space="preserve"> люди</w:t>
      </w:r>
      <w:r w:rsidDel="00000000" w:rsidR="00000000" w:rsidRPr="00000000">
        <w:rPr>
          <w:rFonts w:ascii="Times New Roman" w:cs="Times New Roman" w:eastAsia="Times New Roman" w:hAnsi="Times New Roman"/>
          <w:sz w:val="24"/>
          <w:szCs w:val="24"/>
          <w:rtl w:val="0"/>
        </w:rPr>
        <w:t xml:space="preserve">? 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им судить тебя?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лишит жизнь любого веселья.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Тёмному Лорду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точно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Все </w:t>
      </w:r>
      <w:r w:rsidDel="00000000" w:rsidR="00000000" w:rsidRPr="00000000">
        <w:rPr>
          <w:rFonts w:ascii="Times New Roman" w:cs="Times New Roman" w:eastAsia="Times New Roman" w:hAnsi="Times New Roman"/>
          <w:sz w:val="24"/>
          <w:szCs w:val="24"/>
          <w:rtl w:val="0"/>
        </w:rPr>
        <w:t xml:space="preserve">без исключения </w:t>
      </w:r>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sz w:val="24"/>
          <w:szCs w:val="24"/>
          <w:rtl w:val="0"/>
        </w:rPr>
        <w:t xml:space="preserve">инстинктивно </w:t>
      </w:r>
      <w:r w:rsidDel="00000000" w:rsidR="00000000" w:rsidRPr="00000000">
        <w:rPr>
          <w:rFonts w:ascii="Times New Roman" w:cs="Times New Roman" w:eastAsia="Times New Roman" w:hAnsi="Times New Roman"/>
          <w:sz w:val="24"/>
          <w:szCs w:val="24"/>
          <w:rtl w:val="0"/>
        </w:rPr>
        <w:t xml:space="preserve">беспокоиться о том, что подумают окружающие,</w:t>
      </w:r>
      <w:r w:rsidDel="00000000" w:rsidR="00000000" w:rsidRPr="00000000">
        <w:rPr>
          <w:rFonts w:ascii="Times New Roman" w:cs="Times New Roman" w:eastAsia="Times New Roman" w:hAnsi="Times New Roman"/>
          <w:sz w:val="24"/>
          <w:szCs w:val="24"/>
          <w:rtl w:val="0"/>
        </w:rPr>
        <w:t xml:space="preserve"> потому что это будет уже настоящее беспокойство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не результат хладнокровного расчёта.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газетах!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w:t>
      </w:r>
      <w:r w:rsidDel="00000000" w:rsidR="00000000" w:rsidRPr="00000000">
        <w:rPr>
          <w:rFonts w:ascii="Times New Roman" w:cs="Times New Roman" w:eastAsia="Times New Roman" w:hAnsi="Times New Roman"/>
          <w:sz w:val="24"/>
          <w:szCs w:val="24"/>
          <w:rtl w:val="0"/>
        </w:rPr>
        <w:t xml:space="preserve">ы собирались выяснить,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спросил Драко, как тот может опровергнуть 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его самого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у них магию»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sz w:val="24"/>
          <w:szCs w:val="24"/>
          <w:rtl w:val="0"/>
        </w:rPr>
        <w:t xml:space="preserve">истинная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на самом деле победила, и не собирается же Драко обманывать его 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доктор Малфой.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в безопасности.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маглы!…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себя 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r w:rsidDel="00000000" w:rsidR="00000000" w:rsidRPr="00000000">
        <w:rPr>
          <w:rFonts w:ascii="Times New Roman" w:cs="Times New Roman" w:eastAsia="Times New Roman" w:hAnsi="Times New Roman"/>
          <w:sz w:val="24"/>
          <w:szCs w:val="24"/>
          <w:rtl w:val="0"/>
        </w:rPr>
        <w:t xml:space="preserve">с ним-то </w:t>
      </w:r>
      <w:r w:rsidDel="00000000" w:rsidR="00000000" w:rsidRPr="00000000">
        <w:rPr>
          <w:rFonts w:ascii="Times New Roman" w:cs="Times New Roman" w:eastAsia="Times New Roman" w:hAnsi="Times New Roman"/>
          <w:sz w:val="24"/>
          <w:szCs w:val="24"/>
          <w:rtl w:val="0"/>
        </w:rPr>
        <w:t xml:space="preserve">это не должно было случиться.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r w:rsidDel="00000000" w:rsidR="00000000" w:rsidRPr="00000000">
        <w:rPr>
          <w:rFonts w:ascii="Times New Roman" w:cs="Times New Roman" w:eastAsia="Times New Roman" w:hAnsi="Times New Roman"/>
          <w:sz w:val="24"/>
          <w:szCs w:val="24"/>
          <w:rtl w:val="0"/>
        </w:rPr>
        <w:t xml:space="preserve"> буквально</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 всё равно, что если все жертвы, все друзья, которых они потеряли в борьбе с Дамблдором,</w:t>
      </w:r>
      <w:r w:rsidDel="00000000" w:rsidR="00000000" w:rsidRPr="00000000">
        <w:rPr>
          <w:rFonts w:ascii="Times New Roman" w:cs="Times New Roman" w:eastAsia="Times New Roman" w:hAnsi="Times New Roman"/>
          <w:sz w:val="24"/>
          <w:szCs w:val="24"/>
          <w:rtl w:val="0"/>
        </w:rPr>
        <w:t xml:space="preserve"> целые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sz w:val="24"/>
          <w:szCs w:val="24"/>
          <w:rtl w:val="0"/>
        </w:rPr>
        <w:t xml:space="preserve">несправедливо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r w:rsidDel="00000000" w:rsidR="00000000" w:rsidRPr="00000000">
        <w:rPr>
          <w:rFonts w:ascii="Times New Roman" w:cs="Times New Roman" w:eastAsia="Times New Roman" w:hAnsi="Times New Roman"/>
          <w:sz w:val="24"/>
          <w:szCs w:val="24"/>
          <w:rtl w:val="0"/>
        </w:rPr>
        <w:t xml:space="preserve">Её подстраивают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 конкретное</w:t>
      </w:r>
      <w:r w:rsidDel="00000000" w:rsidR="00000000" w:rsidRPr="00000000">
        <w:rPr>
          <w:rFonts w:ascii="Times New Roman" w:cs="Times New Roman" w:eastAsia="Times New Roman" w:hAnsi="Times New Roman"/>
          <w:sz w:val="24"/>
          <w:szCs w:val="24"/>
          <w:rtl w:val="0"/>
        </w:rPr>
        <w:t xml:space="preserve"> применени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sz w:val="24"/>
          <w:szCs w:val="24"/>
          <w:rtl w:val="0"/>
        </w:rPr>
        <w:t xml:space="preserve">Сперва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sz w:val="24"/>
          <w:szCs w:val="24"/>
          <w:rtl w:val="0"/>
        </w:rPr>
        <w:t xml:space="preserve">слабым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r w:rsidDel="00000000" w:rsidR="00000000" w:rsidRPr="00000000">
        <w:rPr>
          <w:rFonts w:ascii="Times New Roman" w:cs="Times New Roman" w:eastAsia="Times New Roman" w:hAnsi="Times New Roman"/>
          <w:sz w:val="24"/>
          <w:szCs w:val="24"/>
          <w:rtl w:val="0"/>
        </w:rPr>
        <w:t xml:space="preserve"> 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всех 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