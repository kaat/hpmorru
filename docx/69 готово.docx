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before="0"/>
        <w:contextualSpacing w:val="0"/>
        <w:jc w:val="center"/>
      </w:pPr>
      <w:bookmarkStart w:id="0" w:colFirst="0" w:name="h.o5a6migaz13e" w:colLast="0"/>
      <w:bookmarkEnd w:id="0"/>
      <w:r w:rsidRPr="00000000" w:rsidR="00000000" w:rsidDel="00000000">
        <w:rPr>
          <w:rtl w:val="0"/>
        </w:rPr>
        <w:t xml:space="preserve">Глава 69. Самоактуализация. Часть 4</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RPr="00000000" w:rsidR="00000000" w:rsidDel="00000000">
        <w:rPr>
          <w:rFonts w:cs="Times New Roman" w:hAnsi="Times New Roman" w:eastAsia="Times New Roman" w:ascii="Times New Roman"/>
          <w:sz w:val="24"/>
          <w:rtl w:val="0"/>
        </w:rPr>
        <w:t xml:space="preserve">отблеск</w:t>
      </w:r>
      <w:r w:rsidRPr="00000000" w:rsidR="00000000" w:rsidDel="00000000">
        <w:rPr>
          <w:rFonts w:cs="Times New Roman" w:hAnsi="Times New Roman" w:eastAsia="Times New Roman" w:ascii="Times New Roman"/>
          <w:sz w:val="24"/>
          <w:rtl w:val="0"/>
        </w:rPr>
        <w:t xml:space="preserve"> исчез.</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Девочка озадаченно остановилась, а потом чуть было не пошла дальше, но что-то в этом отблеске показалось ей знакомым...</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подошла к статуе и выглянула в коридор, из которого,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хоже, и пришла эта вспышка.</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И услышала слабый, доносящийся как будто издалека, крик.</w:t>
      </w:r>
      <w:r w:rsidRPr="00000000" w:rsidR="00000000" w:rsidDel="00000000">
        <w:rPr>
          <w:rFonts w:cs="Times New Roman" w:hAnsi="Times New Roman" w:eastAsia="Times New Roman" w:ascii="Times New Roman"/>
          <w:sz w:val="24"/>
          <w:rtl w:val="0"/>
        </w:rPr>
        <w:t xml:space="preserve"> Зов.</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пустилась бегом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бежала долго. Иногда на перекрёстках 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RPr="00000000" w:rsidR="00000000" w:rsidDel="00000000">
        <w:rPr>
          <w:rFonts w:cs="Times New Roman" w:hAnsi="Times New Roman" w:eastAsia="Times New Roman" w:ascii="Times New Roman"/>
          <w:sz w:val="24"/>
          <w:rtl w:val="0"/>
        </w:rPr>
        <w:t xml:space="preserve">Если бы Гермиона не тренировалась со своей армией</w:t>
      </w:r>
      <w:r w:rsidRPr="00000000" w:rsidR="00000000" w:rsidDel="00000000">
        <w:rPr>
          <w:rFonts w:cs="Times New Roman" w:hAnsi="Times New Roman" w:eastAsia="Times New Roman" w:ascii="Times New Roman"/>
          <w:sz w:val="24"/>
          <w:rtl w:val="0"/>
        </w:rPr>
        <w:t xml:space="preserve">, то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такого бега она бы очень скоро рухнула без сил.</w:t>
      </w:r>
      <w:r w:rsidRPr="00000000" w:rsidR="00000000" w:rsidDel="00000000">
        <w:rPr>
          <w:rtl w:val="0"/>
        </w:rPr>
      </w:r>
    </w:p>
    <w:p w:rsidP="00000000" w:rsidRPr="00000000" w:rsidR="00000000" w:rsidDel="00000000" w:rsidRDefault="00000000">
      <w:pPr>
        <w:ind w:firstLine="570"/>
        <w:contextualSpacing w:val="0"/>
        <w:jc w:val="left"/>
      </w:pPr>
      <w:r w:rsidRPr="00000000" w:rsidR="00000000" w:rsidDel="00000000">
        <w:rPr>
          <w:rFonts w:cs="Times New Roman" w:hAnsi="Times New Roman" w:eastAsia="Times New Roman" w:ascii="Times New Roman"/>
          <w:sz w:val="24"/>
          <w:rtl w:val="0"/>
        </w:rPr>
        <w:t xml:space="preserve">Она так и не увидела феникса.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Наконец Гермиона выбежала на четверную развилку и в этот раз не заметила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RPr="00000000" w:rsidR="00000000" w:rsidDel="00000000">
        <w:rPr>
          <w:rFonts w:cs="Times New Roman" w:hAnsi="Times New Roman" w:eastAsia="Times New Roman" w:ascii="Times New Roman"/>
          <w:sz w:val="24"/>
          <w:rtl w:val="0"/>
        </w:rPr>
        <w:t xml:space="preserve">почудилось</w:t>
      </w:r>
      <w:r w:rsidRPr="00000000" w:rsidR="00000000" w:rsidDel="00000000">
        <w:rPr>
          <w:rFonts w:cs="Times New Roman" w:hAnsi="Times New Roman" w:eastAsia="Times New Roman" w:ascii="Times New Roman"/>
          <w:sz w:val="24"/>
          <w:rtl w:val="0"/>
        </w:rPr>
        <w:t xml:space="preserve"> ли ей это всё, до неё донёсся </w:t>
      </w:r>
      <w:r w:rsidRPr="00000000" w:rsidR="00000000" w:rsidDel="00000000">
        <w:rPr>
          <w:rFonts w:cs="Times New Roman" w:hAnsi="Times New Roman" w:eastAsia="Times New Roman" w:ascii="Times New Roman"/>
          <w:i w:val="1"/>
          <w:sz w:val="24"/>
          <w:rtl w:val="0"/>
        </w:rPr>
        <w:t xml:space="preserve">человеческий</w:t>
      </w:r>
      <w:r w:rsidRPr="00000000" w:rsidR="00000000" w:rsidDel="00000000">
        <w:rPr>
          <w:rFonts w:cs="Times New Roman" w:hAnsi="Times New Roman" w:eastAsia="Times New Roman" w:ascii="Times New Roman"/>
          <w:sz w:val="24"/>
          <w:rtl w:val="0"/>
        </w:rPr>
        <w:t xml:space="preserve"> крик.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оказалась в её руке, пальцы повернулись </w:t>
      </w:r>
      <w:r w:rsidRPr="00000000" w:rsidR="00000000" w:rsidDel="00000000">
        <w:rPr>
          <w:rFonts w:cs="Times New Roman" w:hAnsi="Times New Roman" w:eastAsia="Times New Roman" w:ascii="Times New Roman"/>
          <w:sz w:val="24"/>
          <w:rtl w:val="0"/>
        </w:rPr>
        <w:t xml:space="preserve">как положено</w:t>
      </w:r>
      <w:r w:rsidRPr="00000000" w:rsidR="00000000" w:rsidDel="00000000">
        <w:rPr>
          <w:rFonts w:cs="Times New Roman" w:hAnsi="Times New Roman" w:eastAsia="Times New Roman" w:ascii="Times New Roman"/>
          <w:sz w:val="24"/>
          <w:rtl w:val="0"/>
        </w:rPr>
        <w:t xml:space="preserve">, и губы шепну</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и другой здоровяк опрокинулся — она стреляла в того, кто поднял палочку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 выкрикнул последний хулиган, и вокруг него замерцал синий ореол.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Двадцать четыре часа назад Гермиона бы запаниковала: </w:t>
      </w:r>
      <w:r w:rsidRPr="00000000" w:rsidR="00000000" w:rsidDel="00000000">
        <w:rPr>
          <w:rFonts w:cs="Times New Roman" w:hAnsi="Times New Roman" w:eastAsia="Times New Roman" w:ascii="Times New Roman"/>
          <w:i w:val="1"/>
          <w:sz w:val="24"/>
          <w:rtl w:val="0"/>
        </w:rPr>
        <w:t xml:space="preserve">настоящие </w:t>
      </w:r>
      <w:r w:rsidRPr="00000000" w:rsidR="00000000" w:rsidDel="00000000">
        <w:rPr>
          <w:rFonts w:cs="Times New Roman" w:hAnsi="Times New Roman" w:eastAsia="Times New Roman" w:ascii="Times New Roman"/>
          <w:sz w:val="24"/>
          <w:rtl w:val="0"/>
        </w:rPr>
        <w:t xml:space="preserve">чары Щита позволяли хулигану использовать против неё заклинания, оставаясь при этом в безопасности.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выкрикнул 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Сгусток малинового света вылетел ей навстречу с ужасающей яркостью. Он сиял намного ярче, чем любое заклинание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слегка отклонилась влево, и заклинание прошло мимо — прицеливался хулиган явно не так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как Гарри. Девочка подумала, что, возможно, хулиганы не участвуют в битвах профессора Квиррелла.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выкрикнул хулиган ещё раз. — </w:t>
      </w:r>
      <w:r w:rsidRPr="00000000" w:rsidR="00000000" w:rsidDel="00000000">
        <w:rPr>
          <w:rFonts w:cs="Times New Roman" w:hAnsi="Times New Roman" w:eastAsia="Times New Roman" w:ascii="Times New Roman"/>
          <w:i w:val="1"/>
          <w:sz w:val="24"/>
          <w:rtl w:val="0"/>
        </w:rPr>
        <w:t xml:space="preserve">Экспеллиармус! 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бы то ни было, она </w:t>
      </w:r>
      <w:r w:rsidRPr="00000000" w:rsidR="00000000" w:rsidDel="00000000">
        <w:rPr>
          <w:rFonts w:cs="Times New Roman" w:hAnsi="Times New Roman" w:eastAsia="Times New Roman" w:ascii="Times New Roman"/>
          <w:i w:val="1"/>
          <w:sz w:val="24"/>
          <w:rtl w:val="0"/>
        </w:rPr>
        <w:t xml:space="preserve">только что</w:t>
      </w:r>
      <w:r w:rsidRPr="00000000" w:rsidR="00000000" w:rsidDel="00000000">
        <w:rPr>
          <w:rFonts w:cs="Times New Roman" w:hAnsi="Times New Roman" w:eastAsia="Times New Roman" w:ascii="Times New Roman"/>
          <w:sz w:val="24"/>
          <w:rtl w:val="0"/>
        </w:rPr>
        <w:t xml:space="preserve"> потратила целый час, вспоминая заклинания, которые должна была применить против Гарри и Невилла...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RPr="00000000" w:rsidR="00000000" w:rsidDel="00000000">
        <w:rPr>
          <w:rFonts w:cs="Times New Roman" w:hAnsi="Times New Roman" w:eastAsia="Times New Roman" w:ascii="Times New Roman"/>
          <w:sz w:val="24"/>
          <w:rtl w:val="0"/>
        </w:rPr>
        <w:t xml:space="preserve">рёв</w:t>
      </w:r>
      <w:r w:rsidRPr="00000000" w:rsidR="00000000" w:rsidDel="00000000">
        <w:rPr>
          <w:rFonts w:cs="Times New Roman" w:hAnsi="Times New Roman" w:eastAsia="Times New Roman" w:ascii="Times New Roman"/>
          <w:sz w:val="24"/>
          <w:rtl w:val="0"/>
        </w:rPr>
        <w:t xml:space="preserve">, и сверкнула ещё более яркая малиновая </w:t>
      </w:r>
      <w:r w:rsidRPr="00000000" w:rsidR="00000000" w:rsidDel="00000000">
        <w:rPr>
          <w:rFonts w:cs="Times New Roman" w:hAnsi="Times New Roman" w:eastAsia="Times New Roman" w:ascii="Times New Roman"/>
          <w:sz w:val="24"/>
          <w:rtl w:val="0"/>
        </w:rPr>
        <w:t xml:space="preserve">вспышка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Глиссео,</w:t>
      </w:r>
      <w:r w:rsidRPr="00000000" w:rsidR="00000000" w:rsidDel="00000000">
        <w:rPr>
          <w:rFonts w:cs="Times New Roman" w:hAnsi="Times New Roman" w:eastAsia="Times New Roman" w:ascii="Times New Roman"/>
          <w:sz w:val="24"/>
          <w:rtl w:val="0"/>
        </w:rPr>
        <w:t xml:space="preserve"> — сказала Гермиона, направляя свои слова в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Ух, — выдал хулиган, когда пол ушёл </w:t>
      </w:r>
      <w:r w:rsidRPr="00000000" w:rsidR="00000000" w:rsidDel="00000000">
        <w:rPr>
          <w:rFonts w:cs="Times New Roman" w:hAnsi="Times New Roman" w:eastAsia="Times New Roman" w:ascii="Times New Roman"/>
          <w:sz w:val="24"/>
          <w:rtl w:val="0"/>
        </w:rPr>
        <w:t xml:space="preserve">из-под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ног</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просто выронил палочку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померк и исчез.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сказала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вздохнул.</w:t>
      </w:r>
      <w:r w:rsidRPr="00000000" w:rsidR="00000000" w:rsidDel="00000000">
        <w:rPr>
          <w:rFonts w:cs="Times New Roman" w:hAnsi="Times New Roman" w:eastAsia="Times New Roman" w:ascii="Times New Roman"/>
          <w:sz w:val="24"/>
          <w:rtl w:val="0"/>
        </w:rPr>
        <w:t xml:space="preserve"> У него были </w:t>
      </w:r>
      <w:r w:rsidRPr="00000000" w:rsidR="00000000" w:rsidDel="00000000">
        <w:rPr>
          <w:rFonts w:cs="Times New Roman" w:hAnsi="Times New Roman" w:eastAsia="Times New Roman" w:ascii="Times New Roman"/>
          <w:sz w:val="24"/>
          <w:rtl w:val="0"/>
        </w:rPr>
        <w:t xml:space="preserve">тёмные волосы и непримечательного цвета</w:t>
      </w:r>
      <w:r w:rsidRPr="00000000" w:rsidR="00000000" w:rsidDel="00000000">
        <w:rPr>
          <w:rFonts w:cs="Times New Roman" w:hAnsi="Times New Roman" w:eastAsia="Times New Roman" w:ascii="Times New Roman"/>
          <w:sz w:val="24"/>
          <w:rtl w:val="0"/>
        </w:rPr>
        <w:t xml:space="preserve"> карие глаза</w:t>
      </w:r>
      <w:r w:rsidRPr="00000000" w:rsidR="00000000" w:rsidDel="00000000">
        <w:rPr>
          <w:rFonts w:cs="Times New Roman" w:hAnsi="Times New Roman" w:eastAsia="Times New Roman" w:ascii="Times New Roman"/>
          <w:sz w:val="24"/>
          <w:rtl w:val="0"/>
        </w:rPr>
        <w:t xml:space="preserve">, что почему-то казалось очень подходящим для пуффендуйца. </w:t>
      </w:r>
      <w:r w:rsidRPr="00000000" w:rsidR="00000000" w:rsidDel="00000000">
        <w:rPr>
          <w:rFonts w:cs="Times New Roman" w:hAnsi="Times New Roman" w:eastAsia="Times New Roman" w:ascii="Times New Roman"/>
          <w:sz w:val="24"/>
          <w:rtl w:val="0"/>
        </w:rPr>
        <w:t xml:space="preserve">Слёз на его лице не было</w:t>
      </w:r>
      <w:r w:rsidRPr="00000000" w:rsidR="00000000" w:rsidDel="00000000">
        <w:rPr>
          <w:rFonts w:cs="Times New Roman" w:hAnsi="Times New Roman" w:eastAsia="Times New Roman" w:ascii="Times New Roman"/>
          <w:sz w:val="24"/>
          <w:rtl w:val="0"/>
        </w:rPr>
        <w:t xml:space="preserve">, но выглядел он несколько бледно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Гермиона решила, что он, наверное, с третьего курса, может быть, с четвёртого.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посмотрел на Гермиону, и его карие глаза расширились.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Солнечный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она. — Это, — </w:t>
      </w:r>
      <w:r w:rsidRPr="00000000" w:rsidR="00000000" w:rsidDel="00000000">
        <w:rPr>
          <w:rFonts w:cs="Times New Roman" w:hAnsi="Times New Roman" w:eastAsia="Times New Roman" w:ascii="Times New Roman"/>
          <w:sz w:val="24"/>
          <w:rtl w:val="0"/>
        </w:rPr>
        <w:t xml:space="preserve">вдох, — </w:t>
      </w:r>
      <w:r w:rsidRPr="00000000" w:rsidR="00000000" w:rsidDel="00000000">
        <w:rPr>
          <w:rFonts w:cs="Times New Roman" w:hAnsi="Times New Roman" w:eastAsia="Times New Roman" w:ascii="Times New Roman"/>
          <w:sz w:val="24"/>
          <w:rtl w:val="0"/>
        </w:rPr>
        <w:t xml:space="preserve">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Если этот пуффендуец скажет что-нибудь про то, что она — любовь Гарри Поттера, то ему не жить.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 пуффендуец. — Это было... ты сейчас... в смысле, я видел тебя на экранах перед</w:t>
      </w:r>
      <w:r w:rsidRPr="00000000" w:rsidR="00000000" w:rsidDel="00000000">
        <w:rPr>
          <w:rFonts w:cs="Times New Roman" w:hAnsi="Times New Roman" w:eastAsia="Times New Roman" w:ascii="Times New Roman"/>
          <w:sz w:val="24"/>
          <w:rtl w:val="0"/>
        </w:rPr>
        <w:t xml:space="preserve"> Рождеств</w:t>
      </w:r>
      <w:r w:rsidRPr="00000000" w:rsidR="00000000" w:rsidDel="00000000">
        <w:rPr>
          <w:rFonts w:cs="Times New Roman" w:hAnsi="Times New Roman" w:eastAsia="Times New Roman" w:ascii="Times New Roman"/>
          <w:sz w:val="24"/>
          <w:rtl w:val="0"/>
        </w:rPr>
        <w:t xml:space="preserve">ом, но... круто! Прямо не верится, что ты это сделала!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Мне самой не верится, что я это сделала,</w:t>
      </w:r>
      <w:r w:rsidRPr="00000000" w:rsidR="00000000" w:rsidDel="00000000">
        <w:rPr>
          <w:rFonts w:cs="Times New Roman" w:hAnsi="Times New Roman" w:eastAsia="Times New Roman" w:ascii="Times New Roman"/>
          <w:sz w:val="24"/>
          <w:rtl w:val="0"/>
        </w:rPr>
        <w:t xml:space="preserve"> — подумала Гермиона Грейнджер, на которую накатила внезапная слабость — наверное, из-за всей этой беготни.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 — вдох, — ...ни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сказала она. — Не мог бы ты, — вдох,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снять </w:t>
      </w:r>
      <w:r w:rsidRPr="00000000" w:rsidR="00000000" w:rsidDel="00000000">
        <w:rPr>
          <w:rFonts w:cs="Times New Roman" w:hAnsi="Times New Roman" w:eastAsia="Times New Roman" w:ascii="Times New Roman"/>
          <w:i w:val="1"/>
          <w:sz w:val="24"/>
          <w:rtl w:val="0"/>
        </w:rPr>
        <w:t xml:space="preserve">Джеллифай</w:t>
      </w:r>
      <w:r w:rsidRPr="00000000" w:rsidR="00000000" w:rsidDel="00000000">
        <w:rPr>
          <w:rFonts w:cs="Times New Roman" w:hAnsi="Times New Roman" w:eastAsia="Times New Roman" w:ascii="Times New Roman"/>
          <w:sz w:val="24"/>
          <w:rtl w:val="0"/>
        </w:rPr>
        <w:t xml:space="preserve"> с моих ног?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RPr="00000000" w:rsidR="00000000" w:rsidDel="00000000">
        <w:rPr>
          <w:rFonts w:cs="Times New Roman" w:hAnsi="Times New Roman" w:eastAsia="Times New Roman" w:ascii="Times New Roman"/>
          <w:sz w:val="24"/>
          <w:rtl w:val="0"/>
        </w:rPr>
        <w:t xml:space="preserve">контрзаклинание</w:t>
      </w:r>
      <w:r w:rsidRPr="00000000" w:rsidR="00000000" w:rsidDel="00000000">
        <w:rPr>
          <w:rFonts w:cs="Times New Roman" w:hAnsi="Times New Roman" w:eastAsia="Times New Roman" w:ascii="Times New Roman"/>
          <w:sz w:val="24"/>
          <w:rtl w:val="0"/>
        </w:rPr>
        <w:t xml:space="preserve"> сработало.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RPr="00000000" w:rsidR="00000000" w:rsidDel="00000000">
        <w:rPr>
          <w:rFonts w:cs="Times New Roman" w:hAnsi="Times New Roman" w:eastAsia="Times New Roman" w:ascii="Times New Roman"/>
          <w:sz w:val="24"/>
          <w:rtl w:val="0"/>
        </w:rPr>
        <w:t xml:space="preserve">в этом году</w:t>
      </w:r>
      <w:r w:rsidRPr="00000000" w:rsidR="00000000" w:rsidDel="00000000">
        <w:rPr>
          <w:rFonts w:cs="Times New Roman" w:hAnsi="Times New Roman" w:eastAsia="Times New Roman" w:ascii="Times New Roman"/>
          <w:sz w:val="24"/>
          <w:rtl w:val="0"/>
        </w:rPr>
        <w:t xml:space="preserve"> я единственный </w:t>
      </w:r>
      <w:r w:rsidRPr="00000000" w:rsidR="00000000" w:rsidDel="00000000">
        <w:rPr>
          <w:rFonts w:cs="Times New Roman" w:hAnsi="Times New Roman" w:eastAsia="Times New Roman" w:ascii="Times New Roman"/>
          <w:sz w:val="24"/>
          <w:rtl w:val="0"/>
        </w:rPr>
        <w:t xml:space="preserve">Майк</w:t>
      </w:r>
      <w:r w:rsidRPr="00000000" w:rsidR="00000000" w:rsidDel="00000000">
        <w:rPr>
          <w:rFonts w:cs="Times New Roman" w:hAnsi="Times New Roman" w:eastAsia="Times New Roman" w:ascii="Times New Roman"/>
          <w:sz w:val="24"/>
          <w:rtl w:val="0"/>
        </w:rPr>
        <w:t xml:space="preserve"> во всём Пуффендуе, представляешь?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пожали руки, и Майк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любом случае, </w:t>
      </w:r>
      <w:r w:rsidRPr="00000000" w:rsidR="00000000" w:rsidDel="00000000">
        <w:rPr>
          <w:rFonts w:cs="Times New Roman" w:hAnsi="Times New Roman" w:eastAsia="Times New Roman" w:ascii="Times New Roman"/>
          <w:i w:val="1"/>
          <w:sz w:val="24"/>
          <w:rtl w:val="0"/>
        </w:rPr>
        <w:t xml:space="preserve">спасибо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готова к приступу эйфории, охватившему её от этих слов: чувство, что она вот так </w:t>
      </w:r>
      <w:r w:rsidRPr="00000000" w:rsidR="00000000" w:rsidDel="00000000">
        <w:rPr>
          <w:rFonts w:cs="Times New Roman" w:hAnsi="Times New Roman" w:eastAsia="Times New Roman" w:ascii="Times New Roman"/>
          <w:sz w:val="24"/>
          <w:rtl w:val="0"/>
        </w:rPr>
        <w:t xml:space="preserve">кого-то спасла,</w:t>
      </w:r>
      <w:r w:rsidRPr="00000000" w:rsidR="00000000" w:rsidDel="00000000">
        <w:rPr>
          <w:rFonts w:cs="Times New Roman" w:hAnsi="Times New Roman" w:eastAsia="Times New Roman" w:ascii="Times New Roman"/>
          <w:sz w:val="24"/>
          <w:rtl w:val="0"/>
        </w:rPr>
        <w:t xml:space="preserve"> было буквально лучшим </w:t>
      </w:r>
      <w:r w:rsidRPr="00000000" w:rsidR="00000000" w:rsidDel="00000000">
        <w:rPr>
          <w:rFonts w:cs="Times New Roman" w:hAnsi="Times New Roman" w:eastAsia="Times New Roman" w:ascii="Times New Roman"/>
          <w:i w:val="1"/>
          <w:sz w:val="24"/>
          <w:rtl w:val="0"/>
        </w:rPr>
        <w:t xml:space="preserve">за всю её жизнь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повернулась и посмотрела на хулиганов.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были очень большими и выглядели лет на пятнадцать. Гермиона неожиданно осознала, насколько </w:t>
      </w:r>
      <w:r w:rsidRPr="00000000" w:rsidR="00000000" w:rsidDel="00000000">
        <w:rPr>
          <w:rFonts w:cs="Times New Roman" w:hAnsi="Times New Roman" w:eastAsia="Times New Roman" w:ascii="Times New Roman"/>
          <w:i w:val="1"/>
          <w:sz w:val="24"/>
          <w:rtl w:val="0"/>
        </w:rPr>
        <w:t xml:space="preserve">огромная </w:t>
      </w:r>
      <w:r w:rsidRPr="00000000" w:rsidR="00000000" w:rsidDel="00000000">
        <w:rPr>
          <w:rFonts w:cs="Times New Roman" w:hAnsi="Times New Roman" w:eastAsia="Times New Roman" w:ascii="Times New Roman"/>
          <w:sz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RPr="00000000" w:rsidR="00000000" w:rsidDel="00000000">
        <w:rPr>
          <w:rFonts w:cs="Times New Roman" w:hAnsi="Times New Roman" w:eastAsia="Times New Roman" w:ascii="Times New Roman"/>
          <w:sz w:val="24"/>
          <w:rtl w:val="0"/>
        </w:rPr>
        <w:t xml:space="preserve">были способны попадать, куда целятся, думать во время боя </w:t>
      </w:r>
      <w:r w:rsidRPr="00000000" w:rsidR="00000000" w:rsidDel="00000000">
        <w:rPr>
          <w:rFonts w:cs="Times New Roman" w:hAnsi="Times New Roman" w:eastAsia="Times New Roman" w:ascii="Times New Roman"/>
          <w:sz w:val="24"/>
          <w:rtl w:val="0"/>
        </w:rPr>
        <w:t xml:space="preserve">и догадываться</w:t>
      </w:r>
      <w:r w:rsidRPr="00000000" w:rsidR="00000000" w:rsidDel="00000000">
        <w:rPr>
          <w:rFonts w:cs="Times New Roman" w:hAnsi="Times New Roman" w:eastAsia="Times New Roman" w:ascii="Times New Roman"/>
          <w:sz w:val="24"/>
          <w:rtl w:val="0"/>
        </w:rPr>
        <w:t xml:space="preserve">, что нужно использовать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Всё ещё пытаясь отдышаться, Гермиона перевела взгляд обратно на Майка.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 вдох, — не поверишь, — сказала Гермиона Грейнджер. — Но пять минут назад я, — вдох, — никак не могла понять, </w:t>
      </w:r>
      <w:r w:rsidRPr="00000000" w:rsidR="00000000" w:rsidDel="00000000">
        <w:rPr>
          <w:rFonts w:cs="Times New Roman" w:hAnsi="Times New Roman" w:eastAsia="Times New Roman" w:ascii="Times New Roman"/>
          <w:sz w:val="24"/>
          <w:rtl w:val="0"/>
        </w:rPr>
        <w:t xml:space="preserve">как стать, — вдох, — героем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Неужели она на самом деле думала, что ей нужно от кого-то получить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Или что герои просто сидят и ждут, пока кто-нибудь не даст им задание? Всё гораздо проще: надо идти туда, где творится зло, и этого достаточно, чтобы стать героем. </w:t>
      </w:r>
      <w:r w:rsidRPr="00000000" w:rsidR="00000000" w:rsidDel="00000000">
        <w:rPr>
          <w:rFonts w:cs="Times New Roman" w:hAnsi="Times New Roman" w:eastAsia="Times New Roman" w:ascii="Times New Roman"/>
          <w:sz w:val="24"/>
          <w:rtl w:val="0"/>
        </w:rPr>
        <w:t xml:space="preserve">Она должна была даже без помощи феникса помнить</w:t>
      </w:r>
      <w:r w:rsidRPr="00000000" w:rsidR="00000000" w:rsidDel="00000000">
        <w:rPr>
          <w:rFonts w:cs="Times New Roman" w:hAnsi="Times New Roman" w:eastAsia="Times New Roman" w:ascii="Times New Roman"/>
          <w:sz w:val="24"/>
          <w:rtl w:val="0"/>
        </w:rPr>
        <w:t xml:space="preserve">, что и здесь, в Хогвартсе, иногда </w:t>
      </w:r>
      <w:r w:rsidRPr="00000000" w:rsidR="00000000" w:rsidDel="00000000">
        <w:rPr>
          <w:rFonts w:cs="Times New Roman" w:hAnsi="Times New Roman" w:eastAsia="Times New Roman" w:ascii="Times New Roman"/>
          <w:sz w:val="24"/>
          <w:rtl w:val="0"/>
        </w:rPr>
        <w:t xml:space="preserve">случается что-нибудь плохое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нервно обернулась и посмотрела на </w:t>
      </w:r>
      <w:r w:rsidRPr="00000000" w:rsidR="00000000" w:rsidDel="00000000">
        <w:rPr>
          <w:rFonts w:cs="Times New Roman" w:hAnsi="Times New Roman" w:eastAsia="Times New Roman" w:ascii="Times New Roman"/>
          <w:sz w:val="24"/>
          <w:rtl w:val="0"/>
        </w:rPr>
        <w:t xml:space="preserve">троицу </w:t>
      </w:r>
      <w:r w:rsidRPr="00000000" w:rsidR="00000000" w:rsidDel="00000000">
        <w:rPr>
          <w:rFonts w:cs="Times New Roman" w:hAnsi="Times New Roman" w:eastAsia="Times New Roman" w:ascii="Times New Roman"/>
          <w:sz w:val="24"/>
          <w:rtl w:val="0"/>
        </w:rPr>
        <w:t xml:space="preserve">лежавших без сознания старшекурсников. Они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её, наверняка они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кто она. Они могут как-нибудь застать её врасплох и... </w:t>
      </w:r>
      <w:r w:rsidRPr="00000000" w:rsidR="00000000" w:rsidDel="00000000">
        <w:rPr>
          <w:rFonts w:cs="Times New Roman" w:hAnsi="Times New Roman" w:eastAsia="Times New Roman" w:ascii="Times New Roman"/>
          <w:sz w:val="24"/>
          <w:rtl w:val="0"/>
        </w:rPr>
        <w:t xml:space="preserve">и всерьёз навредить 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вспомнила, что Гарри Поттер встал посреди </w:t>
      </w:r>
      <w:r w:rsidRPr="00000000" w:rsidR="00000000" w:rsidDel="00000000">
        <w:rPr>
          <w:rFonts w:cs="Times New Roman" w:hAnsi="Times New Roman" w:eastAsia="Times New Roman" w:ascii="Times New Roman"/>
          <w:i w:val="1"/>
          <w:sz w:val="24"/>
          <w:rtl w:val="0"/>
        </w:rPr>
        <w:t xml:space="preserve">пяти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хулиганов-слизеринцев в первый же день занятий, когда он даже толком не знал, как пользоваться палочкой.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RPr="00000000" w:rsidR="00000000" w:rsidDel="00000000">
        <w:rPr>
          <w:rFonts w:cs="Times New Roman" w:hAnsi="Times New Roman" w:eastAsia="Times New Roman" w:ascii="Times New Roman"/>
          <w:sz w:val="24"/>
          <w:rtl w:val="0"/>
        </w:rPr>
        <w:t xml:space="preserve">живут</w:t>
      </w:r>
      <w:r w:rsidRPr="00000000" w:rsidR="00000000" w:rsidDel="00000000">
        <w:rPr>
          <w:rFonts w:cs="Times New Roman" w:hAnsi="Times New Roman" w:eastAsia="Times New Roman" w:ascii="Times New Roman"/>
          <w:sz w:val="24"/>
          <w:rtl w:val="0"/>
        </w:rPr>
        <w:t xml:space="preserve"> в плену собственного страха.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также она вспомнила, как профессор МакГонагалл сказала: «</w:t>
      </w:r>
      <w:r w:rsidRPr="00000000" w:rsidR="00000000" w:rsidDel="00000000">
        <w:rPr>
          <w:rFonts w:cs="Times New Roman" w:hAnsi="Times New Roman" w:eastAsia="Times New Roman" w:ascii="Times New Roman"/>
          <w:sz w:val="24"/>
          <w:rtl w:val="0"/>
        </w:rPr>
        <w:t xml:space="preserve">Вам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двенадцать</w:t>
      </w:r>
      <w:r w:rsidRPr="00000000" w:rsidR="00000000" w:rsidDel="00000000">
        <w:rPr>
          <w:rFonts w:cs="Times New Roman" w:hAnsi="Times New Roman" w:eastAsia="Times New Roman" w:ascii="Times New Roman"/>
          <w:sz w:val="24"/>
          <w:rtl w:val="0"/>
        </w:rPr>
        <w:t xml:space="preserve"> лет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глубоко вздохнула. Затем ещё раз, и ещё.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спросила Майка, не нужно ли ему к Мадам Помфри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отказался. Также она попросила его назвать имена слизеринцев, просто на всякий случай.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потом Гермиона Грейнджер побрела прочь от валяющихся на полу хулиганов</w:t>
      </w:r>
      <w:r w:rsidRPr="00000000" w:rsidR="00000000" w:rsidDel="00000000">
        <w:rPr>
          <w:rFonts w:cs="Times New Roman" w:hAnsi="Times New Roman" w:eastAsia="Times New Roman" w:ascii="Times New Roman"/>
          <w:sz w:val="24"/>
          <w:rtl w:val="0"/>
        </w:rPr>
        <w:t xml:space="preserve">, не забыв надеть улыбку.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понимала — скорее всего, рано или поздно ей отомстят. Но совершенно очевидно: если </w:t>
      </w:r>
      <w:r w:rsidRPr="00000000" w:rsidR="00000000" w:rsidDel="00000000">
        <w:rPr>
          <w:rFonts w:cs="Times New Roman" w:hAnsi="Times New Roman" w:eastAsia="Times New Roman" w:ascii="Times New Roman"/>
          <w:sz w:val="24"/>
          <w:rtl w:val="0"/>
        </w:rPr>
        <w:t xml:space="preserve">человек слишком боится пострадать за правое дело</w:t>
      </w:r>
      <w:r w:rsidRPr="00000000" w:rsidR="00000000" w:rsidDel="00000000">
        <w:rPr>
          <w:rFonts w:cs="Times New Roman" w:hAnsi="Times New Roman" w:eastAsia="Times New Roman" w:ascii="Times New Roman"/>
          <w:sz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Эйфория от того, что она кого-то спасла, до сих пор не покидала её, и Гермиона уже начала беспокоиться, не сломалось ли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неё в мозгах.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подошла к столу Когтеврана, её неожиданно встретила волна перешёптываний, и Гермиона подумала, не </w:t>
      </w:r>
      <w:r w:rsidRPr="00000000" w:rsidR="00000000" w:rsidDel="00000000">
        <w:rPr>
          <w:rFonts w:cs="Times New Roman" w:hAnsi="Times New Roman" w:eastAsia="Times New Roman" w:ascii="Times New Roman"/>
          <w:sz w:val="24"/>
          <w:rtl w:val="0"/>
        </w:rPr>
        <w:t xml:space="preserve">рассказал ли уже что-нибудь пуффендуец</w:t>
      </w:r>
      <w:r w:rsidRPr="00000000" w:rsidR="00000000" w:rsidDel="00000000">
        <w:rPr>
          <w:rFonts w:cs="Times New Roman" w:hAnsi="Times New Roman" w:eastAsia="Times New Roman" w:ascii="Times New Roman"/>
          <w:sz w:val="24"/>
          <w:rtl w:val="0"/>
        </w:rPr>
        <w:t xml:space="preserve">, но потом ей пришло в голову, что шёпот, наверное, был по </w:t>
      </w:r>
      <w:r w:rsidRPr="00000000" w:rsidR="00000000" w:rsidDel="00000000">
        <w:rPr>
          <w:rFonts w:cs="Times New Roman" w:hAnsi="Times New Roman" w:eastAsia="Times New Roman" w:ascii="Times New Roman"/>
          <w:i w:val="1"/>
          <w:sz w:val="24"/>
          <w:rtl w:val="0"/>
        </w:rPr>
        <w:t xml:space="preserve">другому </w:t>
      </w:r>
      <w:r w:rsidRPr="00000000" w:rsidR="00000000" w:rsidDel="00000000">
        <w:rPr>
          <w:rFonts w:cs="Times New Roman" w:hAnsi="Times New Roman" w:eastAsia="Times New Roman" w:ascii="Times New Roman"/>
          <w:sz w:val="24"/>
          <w:rtl w:val="0"/>
        </w:rPr>
        <w:t xml:space="preserve">поводу.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села напротив Гарри Поттера, который выглядел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взволнованно</w:t>
      </w:r>
      <w:r w:rsidRPr="00000000" w:rsidR="00000000" w:rsidDel="00000000">
        <w:rPr>
          <w:rFonts w:cs="Times New Roman" w:hAnsi="Times New Roman" w:eastAsia="Times New Roman" w:ascii="Times New Roman"/>
          <w:sz w:val="24"/>
          <w:rtl w:val="0"/>
        </w:rPr>
        <w:t xml:space="preserve">, возможно потому, что она до сих пор улыбалась.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w:t>
      </w:r>
      <w:r w:rsidRPr="00000000" w:rsidR="00000000" w:rsidDel="00000000">
        <w:rPr>
          <w:rFonts w:cs="Times New Roman" w:hAnsi="Times New Roman" w:eastAsia="Times New Roman" w:ascii="Times New Roman"/>
          <w:sz w:val="24"/>
          <w:rtl w:val="0"/>
        </w:rPr>
        <w:t xml:space="preserve">начал было Гарри,</w:t>
      </w:r>
      <w:r w:rsidRPr="00000000" w:rsidR="00000000" w:rsidDel="00000000">
        <w:rPr>
          <w:rFonts w:cs="Times New Roman" w:hAnsi="Times New Roman" w:eastAsia="Times New Roman" w:ascii="Times New Roman"/>
          <w:sz w:val="24"/>
          <w:rtl w:val="0"/>
        </w:rPr>
        <w:t xml:space="preserve"> пока она </w:t>
      </w:r>
      <w:r w:rsidRPr="00000000" w:rsidR="00000000" w:rsidDel="00000000">
        <w:rPr>
          <w:rFonts w:cs="Times New Roman" w:hAnsi="Times New Roman" w:eastAsia="Times New Roman" w:ascii="Times New Roman"/>
          <w:sz w:val="24"/>
          <w:rtl w:val="0"/>
        </w:rPr>
        <w:t xml:space="preserve">накладывала</w:t>
      </w:r>
      <w:r w:rsidRPr="00000000" w:rsidR="00000000" w:rsidDel="00000000">
        <w:rPr>
          <w:rFonts w:cs="Times New Roman" w:hAnsi="Times New Roman" w:eastAsia="Times New Roman" w:ascii="Times New Roman"/>
          <w:sz w:val="24"/>
          <w:rtl w:val="0"/>
        </w:rPr>
        <w:t xml:space="preserve"> себе свежевыпеченный хлеб, масло, корицу, ни в коем случае не фрукты и не овощи, и три шоколадных пирожных. — Э-э...</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налила себе стакан грейпфрутового сока, а затем прервала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меня есть к вам вопрос, мистер Поттер</w:t>
      </w:r>
      <w:r w:rsidRPr="00000000" w:rsidR="00000000" w:rsidDel="00000000">
        <w:rPr>
          <w:rFonts w:cs="Times New Roman" w:hAnsi="Times New Roman" w:eastAsia="Times New Roman" w:ascii="Times New Roman"/>
          <w:sz w:val="24"/>
          <w:rtl w:val="0"/>
        </w:rPr>
        <w:t xml:space="preserve">. Как вы думаете, 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людей не получается стать собой?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удивился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Представь, что сегодня ничего не происходило, — попросила она, — и просто скажи, что бы ты сказал вчера.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Гм-м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протянул Гарри </w:t>
      </w:r>
      <w:r w:rsidRPr="00000000" w:rsidR="00000000" w:rsidDel="00000000">
        <w:rPr>
          <w:rFonts w:cs="Times New Roman" w:hAnsi="Times New Roman" w:eastAsia="Times New Roman" w:ascii="Times New Roman"/>
          <w:sz w:val="24"/>
          <w:rtl w:val="0"/>
        </w:rPr>
        <w:t xml:space="preserve">смущённо и обеспокоенно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считаю, что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являемся самими собой... Не похоже, чтобы я был чьей-то несовершенной копией. Но если попробовать ответить</w:t>
      </w:r>
      <w:r w:rsidRPr="00000000" w:rsidR="00000000" w:rsidDel="00000000">
        <w:rPr>
          <w:rFonts w:cs="Times New Roman" w:hAnsi="Times New Roman" w:eastAsia="Times New Roman" w:ascii="Times New Roman"/>
          <w:sz w:val="24"/>
          <w:rtl w:val="0"/>
        </w:rPr>
        <w:t xml:space="preserve"> в духе вопроса</w:t>
      </w:r>
      <w:r w:rsidRPr="00000000" w:rsidR="00000000" w:rsidDel="00000000">
        <w:rPr>
          <w:rFonts w:cs="Times New Roman" w:hAnsi="Times New Roman" w:eastAsia="Times New Roman" w:ascii="Times New Roman"/>
          <w:sz w:val="24"/>
          <w:rtl w:val="0"/>
        </w:rPr>
        <w:t xml:space="preserve">, то я бы сказал, что люди не становятся собой,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что набираются всякой ерунды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своего окружения,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затем бездумно её повторяют. Например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сколько людей, играющих в квиддич, играли бы в такую игру, если бы придумали её сами? 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в точности такую же совокупность политических взглядов, если бы им пришлось придумывать всё самим?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задумалась. Ей было любопытн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скажет </w:t>
      </w:r>
      <w:r w:rsidRPr="00000000" w:rsidR="00000000" w:rsidDel="00000000">
        <w:rPr>
          <w:rFonts w:cs="Times New Roman" w:hAnsi="Times New Roman" w:eastAsia="Times New Roman" w:ascii="Times New Roman"/>
          <w:sz w:val="24"/>
          <w:rtl w:val="0"/>
        </w:rPr>
        <w:t xml:space="preserve">ли Гарри что-нибудь слизеринское или, может, даже гриффиндорское, но то, что он ответил, явно не вписывалось в </w:t>
      </w:r>
      <w:r w:rsidRPr="00000000" w:rsidR="00000000" w:rsidDel="00000000">
        <w:rPr>
          <w:rFonts w:cs="Times New Roman" w:hAnsi="Times New Roman" w:eastAsia="Times New Roman" w:ascii="Times New Roman"/>
          <w:sz w:val="24"/>
          <w:rtl w:val="0"/>
        </w:rPr>
        <w:t xml:space="preserve">перечень </w:t>
      </w:r>
      <w:r w:rsidRPr="00000000" w:rsidR="00000000" w:rsidDel="00000000">
        <w:rPr>
          <w:rFonts w:cs="Times New Roman" w:hAnsi="Times New Roman" w:eastAsia="Times New Roman" w:ascii="Times New Roman"/>
          <w:sz w:val="24"/>
          <w:rtl w:val="0"/>
        </w:rPr>
        <w:t xml:space="preserve">директора, и Гермионе пришло в голову, что, </w:t>
      </w:r>
      <w:r w:rsidRPr="00000000" w:rsidR="00000000" w:rsidDel="00000000">
        <w:rPr>
          <w:rFonts w:cs="Times New Roman" w:hAnsi="Times New Roman" w:eastAsia="Times New Roman" w:ascii="Times New Roman"/>
          <w:sz w:val="24"/>
          <w:rtl w:val="0"/>
        </w:rPr>
        <w:t xml:space="preserve">должно быть</w:t>
      </w:r>
      <w:r w:rsidRPr="00000000" w:rsidR="00000000" w:rsidDel="00000000">
        <w:rPr>
          <w:rFonts w:cs="Times New Roman" w:hAnsi="Times New Roman" w:eastAsia="Times New Roman" w:ascii="Times New Roman"/>
          <w:sz w:val="24"/>
          <w:rtl w:val="0"/>
        </w:rPr>
        <w:t xml:space="preserve">, существует гораздо больше точек зрения по этому вопросу, чем четыре.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Хорошо, — сказала Гермиона. — Другой вопрос. Что делает человека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Героем?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переспросил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RPr="00000000" w:rsidR="00000000" w:rsidDel="00000000">
        <w:rPr>
          <w:rFonts w:cs="Times New Roman" w:hAnsi="Times New Roman" w:eastAsia="Times New Roman" w:ascii="Times New Roman"/>
          <w:sz w:val="24"/>
          <w:rtl w:val="0"/>
        </w:rPr>
        <w:t xml:space="preserve">апример</w:t>
      </w:r>
      <w:r w:rsidRPr="00000000" w:rsidR="00000000" w:rsidDel="00000000">
        <w:rPr>
          <w:rFonts w:cs="Times New Roman" w:hAnsi="Times New Roman" w:eastAsia="Times New Roman" w:ascii="Times New Roman"/>
          <w:sz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не нужны герои. Поэтому я считаю, что люди, которых мы называем «героями»,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Гарри перестал давиться </w:t>
      </w:r>
      <w:r w:rsidRPr="00000000" w:rsidR="00000000" w:rsidDel="00000000">
        <w:rPr>
          <w:rFonts w:cs="Times New Roman" w:hAnsi="Times New Roman" w:eastAsia="Times New Roman" w:ascii="Times New Roman"/>
          <w:sz w:val="24"/>
          <w:rtl w:val="0"/>
        </w:rPr>
        <w:t xml:space="preserve">едой </w:t>
      </w:r>
      <w:r w:rsidRPr="00000000" w:rsidR="00000000" w:rsidDel="00000000">
        <w:rPr>
          <w:rFonts w:cs="Times New Roman" w:hAnsi="Times New Roman" w:eastAsia="Times New Roman" w:ascii="Times New Roman"/>
          <w:sz w:val="24"/>
          <w:rtl w:val="0"/>
        </w:rPr>
        <w:t xml:space="preserve">(некоторые из когтевранцев на расстоянии слышимости 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кашляли), он только и с</w:t>
      </w:r>
      <w:r w:rsidRPr="00000000" w:rsidR="00000000" w:rsidDel="00000000">
        <w:rPr>
          <w:rFonts w:cs="Times New Roman" w:hAnsi="Times New Roman" w:eastAsia="Times New Roman" w:ascii="Times New Roman"/>
          <w:sz w:val="24"/>
          <w:rtl w:val="0"/>
        </w:rPr>
        <w:t xml:space="preserve">мог </w:t>
      </w:r>
      <w:r w:rsidRPr="00000000" w:rsidR="00000000" w:rsidDel="00000000">
        <w:rPr>
          <w:rFonts w:cs="Times New Roman" w:hAnsi="Times New Roman" w:eastAsia="Times New Roman" w:ascii="Times New Roman"/>
          <w:sz w:val="24"/>
          <w:rtl w:val="0"/>
        </w:rPr>
        <w:t xml:space="preserve">вымолвить: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рассказала, что произошло. Волны перешёптываний побежали от них даже раньше, чем она успела </w:t>
      </w:r>
      <w:r w:rsidRPr="00000000" w:rsidR="00000000" w:rsidDel="00000000">
        <w:rPr>
          <w:rFonts w:cs="Times New Roman" w:hAnsi="Times New Roman" w:eastAsia="Times New Roman" w:ascii="Times New Roman"/>
          <w:sz w:val="24"/>
          <w:rtl w:val="0"/>
        </w:rPr>
        <w:t xml:space="preserve">закончить</w:t>
      </w:r>
      <w:r w:rsidRPr="00000000" w:rsidR="00000000" w:rsidDel="00000000">
        <w:rPr>
          <w:rFonts w:cs="Times New Roman" w:hAnsi="Times New Roman" w:eastAsia="Times New Roman" w:ascii="Times New Roman"/>
          <w:sz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RPr="00000000" w:rsidR="00000000" w:rsidDel="00000000">
        <w:rPr>
          <w:rFonts w:cs="Times New Roman" w:hAnsi="Times New Roman" w:eastAsia="Times New Roman" w:ascii="Times New Roman"/>
          <w:sz w:val="24"/>
          <w:rtl w:val="0"/>
        </w:rPr>
        <w:t xml:space="preserve">удивлением </w:t>
      </w:r>
      <w:r w:rsidRPr="00000000" w:rsidR="00000000" w:rsidDel="00000000">
        <w:rPr>
          <w:rFonts w:cs="Times New Roman" w:hAnsi="Times New Roman" w:eastAsia="Times New Roman" w:ascii="Times New Roman"/>
          <w:sz w:val="24"/>
          <w:rtl w:val="0"/>
        </w:rPr>
        <w:t xml:space="preserve">подумала, что феникс приходит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Гарри некоторое время лишь изумлённо смотрел на неё и молчал.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я по-прежнему обставляю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на уроках Чар, то ты имеешь полное право быть лучше меня на уроках Защиты.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не пойми меня неправильно, — сказал Гарри. Сейчас он выглядел слишком взрослым и мрачным. — Но ты уверена, что это то, кто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есть, а не, грубо говоря, кто есть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знаю, — </w:t>
      </w:r>
      <w:r w:rsidRPr="00000000" w:rsidR="00000000" w:rsidDel="00000000">
        <w:rPr>
          <w:rFonts w:cs="Times New Roman" w:hAnsi="Times New Roman" w:eastAsia="Times New Roman" w:ascii="Times New Roman"/>
          <w:sz w:val="24"/>
          <w:rtl w:val="0"/>
        </w:rPr>
        <w:t xml:space="preserve">кивнула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тяжело, это болезненно</w:t>
      </w:r>
      <w:r w:rsidRPr="00000000" w:rsidR="00000000" w:rsidDel="00000000">
        <w:rPr>
          <w:rFonts w:cs="Times New Roman" w:hAnsi="Times New Roman" w:eastAsia="Times New Roman" w:ascii="Times New Roman"/>
          <w:sz w:val="24"/>
          <w:rtl w:val="0"/>
        </w:rPr>
        <w:t xml:space="preserve">, и тебе придётся принимать решения там, где хороших решений просто 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Гарри, я тоже читала </w:t>
      </w:r>
      <w:r w:rsidRPr="00000000" w:rsidR="00000000" w:rsidDel="00000000">
        <w:rPr>
          <w:rFonts w:cs="Times New Roman" w:hAnsi="Times New Roman" w:eastAsia="Times New Roman" w:ascii="Times New Roman"/>
          <w:sz w:val="24"/>
          <w:rtl w:val="0"/>
        </w:rPr>
        <w:t xml:space="preserve">эти</w:t>
      </w:r>
      <w:r w:rsidRPr="00000000" w:rsidR="00000000" w:rsidDel="00000000">
        <w:rPr>
          <w:rFonts w:cs="Times New Roman" w:hAnsi="Times New Roman" w:eastAsia="Times New Roman" w:ascii="Times New Roman"/>
          <w:sz w:val="24"/>
          <w:rtl w:val="0"/>
        </w:rPr>
        <w:t xml:space="preserve">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ты не понимаешь, несмотря на то, что книги тебя предупредили, попросту не существует способа понять это, пока...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ведь это не остановило тебя, — сказала Гермиона. — Не остановило тебя 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Готова поспорить, ты даже никогда </w:t>
      </w:r>
      <w:r w:rsidRPr="00000000" w:rsidR="00000000" w:rsidDel="00000000">
        <w:rPr>
          <w:rFonts w:cs="Times New Roman" w:hAnsi="Times New Roman" w:eastAsia="Times New Roman" w:ascii="Times New Roman"/>
          <w:i w:val="1"/>
          <w:sz w:val="24"/>
          <w:rtl w:val="0"/>
        </w:rPr>
        <w:t xml:space="preserve">не задумывался</w:t>
      </w:r>
      <w:r w:rsidRPr="00000000" w:rsidR="00000000" w:rsidDel="00000000">
        <w:rPr>
          <w:rFonts w:cs="Times New Roman" w:hAnsi="Times New Roman" w:eastAsia="Times New Roman" w:ascii="Times New Roman"/>
          <w:sz w:val="24"/>
          <w:rtl w:val="0"/>
        </w:rPr>
        <w:t xml:space="preserve"> о том, чтобы из-за этого отказаться от судьбы героя. Так почему же ты думаешь, что это остановит меня?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w:t>
      </w:r>
      <w:r w:rsidRPr="00000000" w:rsidR="00000000" w:rsidDel="00000000">
        <w:rPr>
          <w:rFonts w:cs="Times New Roman" w:hAnsi="Times New Roman" w:eastAsia="Times New Roman" w:ascii="Times New Roman"/>
          <w:sz w:val="24"/>
          <w:rtl w:val="0"/>
        </w:rPr>
        <w:t xml:space="preserve">уж</w:t>
      </w:r>
      <w:r w:rsidRPr="00000000" w:rsidR="00000000" w:rsidDel="00000000">
        <w:rPr>
          <w:rFonts w:cs="Times New Roman" w:hAnsi="Times New Roman" w:eastAsia="Times New Roman" w:ascii="Times New Roman"/>
          <w:sz w:val="24"/>
          <w:rtl w:val="0"/>
        </w:rPr>
        <w:t xml:space="preserve"> знаю, — ответила Гермиона. Она откусила ещё кусочек тоста. — Кстати, я </w:t>
      </w:r>
      <w:r w:rsidRPr="00000000" w:rsidR="00000000" w:rsidDel="00000000">
        <w:rPr>
          <w:rFonts w:cs="Times New Roman" w:hAnsi="Times New Roman" w:eastAsia="Times New Roman" w:ascii="Times New Roman"/>
          <w:sz w:val="24"/>
          <w:rtl w:val="0"/>
        </w:rPr>
        <w:t xml:space="preserve">тут </w:t>
      </w:r>
      <w:r w:rsidRPr="00000000" w:rsidR="00000000" w:rsidDel="00000000">
        <w:rPr>
          <w:rFonts w:cs="Times New Roman" w:hAnsi="Times New Roman" w:eastAsia="Times New Roman" w:ascii="Times New Roman"/>
          <w:sz w:val="24"/>
          <w:rtl w:val="0"/>
        </w:rPr>
        <w:t xml:space="preserve">вспомнила, что Дамблдор отказался стать моим </w:t>
      </w:r>
      <w:r w:rsidRPr="00000000" w:rsidR="00000000" w:rsidDel="00000000">
        <w:rPr>
          <w:rFonts w:cs="Times New Roman" w:hAnsi="Times New Roman" w:eastAsia="Times New Roman" w:ascii="Times New Roman"/>
          <w:sz w:val="24"/>
          <w:rtl w:val="0"/>
        </w:rPr>
        <w:t xml:space="preserve">таинственным старым волшебником</w:t>
      </w:r>
      <w:r w:rsidRPr="00000000" w:rsidR="00000000" w:rsidDel="00000000">
        <w:rPr>
          <w:rFonts w:cs="Times New Roman" w:hAnsi="Times New Roman" w:eastAsia="Times New Roman" w:ascii="Times New Roman"/>
          <w:sz w:val="24"/>
          <w:rtl w:val="0"/>
        </w:rPr>
        <w:t xml:space="preserve">. Куда надо написать, чтобы мне выдали другого?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профессор Флитвик сказал, что, судя по всему, её решимость непоколебима, — строгим тоном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не моргнув глазом </w:t>
      </w:r>
      <w:r w:rsidRPr="00000000" w:rsidR="00000000" w:rsidDel="00000000">
        <w:rPr>
          <w:rFonts w:cs="Times New Roman" w:hAnsi="Times New Roman" w:eastAsia="Times New Roman" w:ascii="Times New Roman"/>
          <w:sz w:val="24"/>
          <w:rtl w:val="0"/>
        </w:rPr>
        <w:t xml:space="preserve">ответила, что в таком случае она заберёт с собой все книги. Гермиона Грейнджер решила стать </w:t>
      </w:r>
      <w:r w:rsidRPr="00000000" w:rsidR="00000000" w:rsidDel="00000000">
        <w:rPr>
          <w:rFonts w:cs="Times New Roman" w:hAnsi="Times New Roman" w:eastAsia="Times New Roman" w:ascii="Times New Roman"/>
          <w:sz w:val="24"/>
          <w:rtl w:val="0"/>
        </w:rPr>
        <w:t xml:space="preserve">героем</w:t>
      </w:r>
      <w:r w:rsidRPr="00000000" w:rsidR="00000000" w:rsidDel="00000000">
        <w:rPr>
          <w:rFonts w:cs="Times New Roman" w:hAnsi="Times New Roman" w:eastAsia="Times New Roman" w:ascii="Times New Roman"/>
          <w:sz w:val="24"/>
          <w:rtl w:val="0"/>
        </w:rPr>
        <w:t xml:space="preserve">, и она не желает слышать слова «нет». Я сомневаюсь, что вам бы удалось её подтолкнуть </w:t>
      </w:r>
      <w:r w:rsidRPr="00000000" w:rsidR="00000000" w:rsidDel="00000000">
        <w:rPr>
          <w:rFonts w:cs="Times New Roman" w:hAnsi="Times New Roman" w:eastAsia="Times New Roman" w:ascii="Times New Roman"/>
          <w:sz w:val="24"/>
          <w:rtl w:val="0"/>
        </w:rPr>
        <w:t xml:space="preserve">к этому </w:t>
      </w:r>
      <w:r w:rsidRPr="00000000" w:rsidR="00000000" w:rsidDel="00000000">
        <w:rPr>
          <w:rFonts w:cs="Times New Roman" w:hAnsi="Times New Roman" w:eastAsia="Times New Roman" w:ascii="Times New Roman"/>
          <w:sz w:val="24"/>
          <w:rtl w:val="0"/>
        </w:rPr>
        <w:t xml:space="preserve">решению сильнее, даже </w:t>
      </w:r>
      <w:r w:rsidRPr="00000000" w:rsidR="00000000" w:rsidDel="00000000">
        <w:rPr>
          <w:rFonts w:cs="Times New Roman" w:hAnsi="Times New Roman" w:eastAsia="Times New Roman" w:ascii="Times New Roman"/>
          <w:sz w:val="24"/>
          <w:rtl w:val="0"/>
        </w:rPr>
        <w:t xml:space="preserve">если бы вы </w:t>
      </w:r>
      <w:r w:rsidRPr="00000000" w:rsidR="00000000" w:rsidDel="00000000">
        <w:rPr>
          <w:rFonts w:cs="Times New Roman" w:hAnsi="Times New Roman" w:eastAsia="Times New Roman" w:ascii="Times New Roman"/>
          <w:i w:val="1"/>
          <w:sz w:val="24"/>
          <w:rtl w:val="0"/>
        </w:rPr>
        <w:t xml:space="preserve">постарались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Минерве потребовались пять полных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чтобы осознать.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завопила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Альбус, — </w:t>
      </w:r>
      <w:r w:rsidRPr="00000000" w:rsidR="00000000" w:rsidDel="00000000">
        <w:rPr>
          <w:rFonts w:cs="Times New Roman" w:hAnsi="Times New Roman" w:eastAsia="Times New Roman" w:ascii="Times New Roman"/>
          <w:sz w:val="24"/>
          <w:rtl w:val="0"/>
        </w:rPr>
        <w:t xml:space="preserve">ещё строже </w:t>
      </w:r>
      <w:r w:rsidRPr="00000000" w:rsidR="00000000" w:rsidDel="00000000">
        <w:rPr>
          <w:rFonts w:cs="Times New Roman" w:hAnsi="Times New Roman" w:eastAsia="Times New Roman" w:ascii="Times New Roman"/>
          <w:sz w:val="24"/>
          <w:rtl w:val="0"/>
        </w:rPr>
        <w:t xml:space="preserve">сказала Минерва, — если она пострадает, клянусь, что на этот раз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RPr="00000000" w:rsidR="00000000" w:rsidDel="00000000">
        <w:rPr>
          <w:rFonts w:cs="Times New Roman" w:hAnsi="Times New Roman" w:eastAsia="Times New Roman" w:ascii="Times New Roman"/>
          <w:sz w:val="24"/>
          <w:rtl w:val="0"/>
        </w:rPr>
        <w:t xml:space="preserve">И раз уж так</w:t>
      </w:r>
      <w:r w:rsidRPr="00000000" w:rsidR="00000000" w:rsidDel="00000000">
        <w:rPr>
          <w:rFonts w:cs="Times New Roman" w:hAnsi="Times New Roman" w:eastAsia="Times New Roman" w:ascii="Times New Roman"/>
          <w:sz w:val="24"/>
          <w:rtl w:val="0"/>
        </w:rPr>
        <w:t xml:space="preserve">, для Гарри будет лучше, если мисс Грейнджер не слишком сильно от него отстанет.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хранит, и никогда не удавалось</w:t>
      </w:r>
      <w:r w:rsidRPr="00000000" w:rsidR="00000000" w:rsidDel="00000000">
        <w:rPr>
          <w:rFonts w:cs="Times New Roman" w:hAnsi="Times New Roman" w:eastAsia="Times New Roman" w:ascii="Times New Roman"/>
          <w:sz w:val="24"/>
          <w:rtl w:val="0"/>
        </w:rPr>
        <w:t xml:space="preserve"> определить, какая магия здесь замешана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Лимонную дольку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Ей двенадцать лет, Альбус!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ослесловие</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чёрных водах озера </w:t>
      </w:r>
      <w:r w:rsidRPr="00000000" w:rsidR="00000000" w:rsidDel="00000000">
        <w:rPr>
          <w:rFonts w:cs="Times New Roman" w:hAnsi="Times New Roman" w:eastAsia="Times New Roman" w:ascii="Times New Roman"/>
          <w:sz w:val="24"/>
          <w:rtl w:val="0"/>
        </w:rPr>
        <w:t xml:space="preserve">плавали едва заметные в вечернем сумраке рыбки</w:t>
      </w:r>
      <w:r w:rsidRPr="00000000" w:rsidR="00000000" w:rsidDel="00000000">
        <w:rPr>
          <w:rFonts w:cs="Times New Roman" w:hAnsi="Times New Roman" w:eastAsia="Times New Roman" w:ascii="Times New Roman"/>
          <w:sz w:val="24"/>
          <w:rtl w:val="0"/>
        </w:rPr>
        <w:t xml:space="preserve">. Когда рыбки подплывали близко, их освещали яркие окна слизеринской гостиной, но, уплывая прочь, они растворялись во тьме.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Гринграсс сидела на удобном чёрном кожаном диванчике, пряча лицо в ладонях. Дафну окружали сияющие </w:t>
      </w:r>
      <w:r w:rsidRPr="00000000" w:rsidR="00000000" w:rsidDel="00000000">
        <w:rPr>
          <w:rFonts w:cs="Times New Roman" w:hAnsi="Times New Roman" w:eastAsia="Times New Roman" w:ascii="Times New Roman"/>
          <w:sz w:val="24"/>
          <w:rtl w:val="0"/>
        </w:rPr>
        <w:t xml:space="preserve">ярко-белые искры</w:t>
      </w:r>
      <w:r w:rsidRPr="00000000" w:rsidR="00000000" w:rsidDel="00000000">
        <w:rPr>
          <w:rFonts w:cs="Times New Roman" w:hAnsi="Times New Roman" w:eastAsia="Times New Roman" w:ascii="Times New Roman"/>
          <w:sz w:val="24"/>
          <w:rtl w:val="0"/>
        </w:rPr>
        <w:t xml:space="preserve">, а её голова светилась жёлто-золотым.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вагон и маленькую тележку остроумных ответов по дороге в подземелья Слизерина.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 нетерпением </w:t>
      </w:r>
      <w:r w:rsidRPr="00000000" w:rsidR="00000000" w:rsidDel="00000000">
        <w:rPr>
          <w:rFonts w:cs="Times New Roman" w:hAnsi="Times New Roman" w:eastAsia="Times New Roman" w:ascii="Times New Roman"/>
          <w:i w:val="1"/>
          <w:sz w:val="24"/>
          <w:rtl w:val="0"/>
        </w:rPr>
        <w:t xml:space="preserve">предвкушал</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когда же её начнут дразнить из-за Невилла. Если тебя дразнят за что-то подобное, значит ты уже стала настоящей девушкой.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как оказалось, никто не сообразил, что она вызвала Невилла на Древнейшую Дуэль, потому что Невилл е</w:t>
      </w:r>
      <w:r w:rsidRPr="00000000" w:rsidR="00000000" w:rsidDel="00000000">
        <w:rPr>
          <w:rFonts w:cs="Times New Roman" w:hAnsi="Times New Roman" w:eastAsia="Times New Roman" w:ascii="Times New Roman"/>
          <w:sz w:val="24"/>
          <w:rtl w:val="0"/>
        </w:rPr>
        <w:t xml:space="preserve">й понравился.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Она-то думала, что это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но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никому и в голову </w:t>
      </w:r>
      <w:r w:rsidRPr="00000000" w:rsidR="00000000" w:rsidDel="00000000">
        <w:rPr>
          <w:rFonts w:cs="Times New Roman" w:hAnsi="Times New Roman" w:eastAsia="Times New Roman" w:ascii="Times New Roman"/>
          <w:sz w:val="24"/>
          <w:rtl w:val="0"/>
        </w:rPr>
        <w:t xml:space="preserve">не пришла эта мысль.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Заклятье, что настигает тебя, всегда оказывается незамеченным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Ей следовало бы назвать себя просто Дафной из Солнечных, как Невилл из Хаоса. Или Солнечной Дафной, как Солнечный Рон. Да </w:t>
      </w:r>
      <w:r w:rsidRPr="00000000" w:rsidR="00000000" w:rsidDel="00000000">
        <w:rPr>
          <w:rFonts w:cs="Times New Roman" w:hAnsi="Times New Roman" w:eastAsia="Times New Roman" w:ascii="Times New Roman"/>
          <w:i w:val="1"/>
          <w:sz w:val="24"/>
          <w:rtl w:val="0"/>
        </w:rPr>
        <w:t xml:space="preserve">как угодно</w:t>
      </w:r>
      <w:r w:rsidRPr="00000000" w:rsidR="00000000" w:rsidDel="00000000">
        <w:rPr>
          <w:rFonts w:cs="Times New Roman" w:hAnsi="Times New Roman" w:eastAsia="Times New Roman" w:ascii="Times New Roman"/>
          <w:sz w:val="24"/>
          <w:rtl w:val="0"/>
        </w:rPr>
        <w:t xml:space="preserve">, только не Солнечной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Солнечная Гринграсс.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имя превратили в Солнечную Зелёную Травку и Голубое Небо.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rtl w:val="0"/>
        </w:rPr>
        <w:t xml:space="preserve">[В переводе с английского фамилия «Гринграсс» значит «Зелёная трава» — Прим. переводчиков.]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кто-то добавил Покрытые Снегом Горы и Шаловливых Лесных Созданий.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какая-то </w:t>
      </w:r>
      <w:r w:rsidRPr="00000000" w:rsidR="00000000" w:rsidDel="00000000">
        <w:rPr>
          <w:rFonts w:cs="Times New Roman" w:hAnsi="Times New Roman" w:eastAsia="Times New Roman" w:ascii="Times New Roman"/>
          <w:sz w:val="24"/>
          <w:rtl w:val="0"/>
        </w:rPr>
        <w:t xml:space="preserve">чёртова </w:t>
      </w:r>
      <w:r w:rsidRPr="00000000" w:rsidR="00000000" w:rsidDel="00000000">
        <w:rPr>
          <w:rFonts w:cs="Times New Roman" w:hAnsi="Times New Roman" w:eastAsia="Times New Roman" w:ascii="Times New Roman"/>
          <w:sz w:val="24"/>
          <w:rtl w:val="0"/>
        </w:rPr>
        <w:t xml:space="preserve">семикурсница наложила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Сверкающее проклятие — Дафна даже не знала, что такое заклинание вообще существует.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RPr="00000000" w:rsidR="00000000" w:rsidDel="00000000">
        <w:rPr>
          <w:rFonts w:cs="Times New Roman" w:hAnsi="Times New Roman" w:eastAsia="Times New Roman" w:ascii="Times New Roman"/>
          <w:sz w:val="24"/>
          <w:rtl w:val="0"/>
        </w:rPr>
        <w:t xml:space="preserve">на неё</w:t>
      </w:r>
      <w:r w:rsidRPr="00000000" w:rsidR="00000000" w:rsidDel="00000000">
        <w:rPr>
          <w:rFonts w:cs="Times New Roman" w:hAnsi="Times New Roman" w:eastAsia="Times New Roman" w:ascii="Times New Roman"/>
          <w:sz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Хогвартсе.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Уже закончился ужин, а её </w:t>
      </w:r>
      <w:r w:rsidRPr="00000000" w:rsidR="00000000" w:rsidDel="00000000">
        <w:rPr>
          <w:rFonts w:cs="Times New Roman" w:hAnsi="Times New Roman" w:eastAsia="Times New Roman" w:ascii="Times New Roman"/>
          <w:i w:val="1"/>
          <w:sz w:val="24"/>
          <w:rtl w:val="0"/>
        </w:rPr>
        <w:t xml:space="preserve">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продолжали дразнить. И если </w:t>
      </w:r>
      <w:r w:rsidRPr="00000000" w:rsidR="00000000" w:rsidDel="00000000">
        <w:rPr>
          <w:rFonts w:cs="Times New Roman" w:hAnsi="Times New Roman" w:eastAsia="Times New Roman" w:ascii="Times New Roman"/>
          <w:sz w:val="24"/>
          <w:rtl w:val="0"/>
        </w:rPr>
        <w:t xml:space="preserve">это не прекратится </w:t>
      </w:r>
      <w:r w:rsidRPr="00000000" w:rsidR="00000000" w:rsidDel="00000000">
        <w:rPr>
          <w:rFonts w:cs="Times New Roman" w:hAnsi="Times New Roman" w:eastAsia="Times New Roman" w:ascii="Times New Roman"/>
          <w:sz w:val="24"/>
          <w:rtl w:val="0"/>
        </w:rPr>
        <w:t xml:space="preserve">к завтрашнему утру, она </w:t>
      </w:r>
      <w:r w:rsidRPr="00000000" w:rsidR="00000000" w:rsidDel="00000000">
        <w:rPr>
          <w:rFonts w:cs="Times New Roman" w:hAnsi="Times New Roman" w:eastAsia="Times New Roman" w:ascii="Times New Roman"/>
          <w:sz w:val="24"/>
          <w:rtl w:val="0"/>
        </w:rPr>
        <w:t xml:space="preserve">переведётся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Дурмстранг и станет следующей Тёмной </w:t>
      </w:r>
      <w:r w:rsidRPr="00000000" w:rsidR="00000000" w:rsidDel="00000000">
        <w:rPr>
          <w:rFonts w:cs="Times New Roman" w:hAnsi="Times New Roman" w:eastAsia="Times New Roman" w:ascii="Times New Roman"/>
          <w:sz w:val="24"/>
          <w:rtl w:val="0"/>
        </w:rPr>
        <w:t xml:space="preserve">Леди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 возвестили близняшки Кэрроу, раз</w:t>
      </w:r>
      <w:r w:rsidRPr="00000000" w:rsidR="00000000" w:rsidDel="00000000">
        <w:rPr>
          <w:rFonts w:cs="Times New Roman" w:hAnsi="Times New Roman" w:eastAsia="Times New Roman" w:ascii="Times New Roman"/>
          <w:sz w:val="24"/>
          <w:rtl w:val="0"/>
        </w:rPr>
        <w:t xml:space="preserve">махивая </w:t>
      </w:r>
      <w:r w:rsidRPr="00000000" w:rsidR="00000000" w:rsidDel="00000000">
        <w:rPr>
          <w:rFonts w:cs="Times New Roman" w:hAnsi="Times New Roman" w:eastAsia="Times New Roman" w:ascii="Times New Roman"/>
          <w:sz w:val="24"/>
          <w:rtl w:val="0"/>
        </w:rPr>
        <w:t xml:space="preserve">номером «Ежедневного пророка». — Знаете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новости? Визенгамот только что постановил считать выражение «п</w:t>
      </w:r>
      <w:r w:rsidRPr="00000000" w:rsidR="00000000" w:rsidDel="00000000">
        <w:rPr>
          <w:rFonts w:cs="Times New Roman" w:hAnsi="Times New Roman" w:eastAsia="Times New Roman" w:ascii="Times New Roman"/>
          <w:sz w:val="24"/>
          <w:rtl w:val="0"/>
        </w:rPr>
        <w:t xml:space="preserve">осмотрим, на что ты </w:t>
      </w:r>
      <w:r w:rsidRPr="00000000" w:rsidR="00000000" w:rsidDel="00000000">
        <w:rPr>
          <w:rFonts w:cs="Times New Roman" w:hAnsi="Times New Roman" w:eastAsia="Times New Roman" w:ascii="Times New Roman"/>
          <w:sz w:val="24"/>
          <w:rtl w:val="0"/>
        </w:rPr>
        <w:t xml:space="preserve">способен» законным вызовом на дуэль, которая будет продолжаться, пока вызвавший не приляжет поспать!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как вы смеете оскорблять честь Сверкающей Принцессы Единорогов! — крикнула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 Посмотрим, на что вы способны! — она завалилась на диванчик и начала громко храпеть.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попыталась ещё глубже спрятать сверкающее лицо в своих светящихся ладонях.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После того, как моя семья придёт к власти, я прикажу наложить на всех вас антиаппарационные чары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выбросить </w:t>
      </w:r>
      <w:r w:rsidRPr="00000000" w:rsidR="00000000" w:rsidDel="00000000">
        <w:rPr>
          <w:rFonts w:cs="Times New Roman" w:hAnsi="Times New Roman" w:eastAsia="Times New Roman" w:ascii="Times New Roman"/>
          <w:sz w:val="24"/>
          <w:rtl w:val="0"/>
        </w:rPr>
        <w:t xml:space="preserve">в открытое море, — сказала она, не обращаясь ни к кому конкретно. — Вас всех это устраивает, 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Тук-тук, тук-тук-тук, 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удивлённо подняла голову: это же условный сигнал Солнечных...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наречённый Грегори, слышу стук! — </w:t>
      </w:r>
      <w:r w:rsidRPr="00000000" w:rsidR="00000000" w:rsidDel="00000000">
        <w:rPr>
          <w:rFonts w:cs="Times New Roman" w:hAnsi="Times New Roman" w:eastAsia="Times New Roman" w:ascii="Times New Roman"/>
          <w:sz w:val="24"/>
          <w:rtl w:val="0"/>
        </w:rPr>
        <w:t xml:space="preserve">проревел мистер Гойл.</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Стук двери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дверь, на что ты способна!</w:t>
      </w:r>
      <w:r w:rsidRPr="00000000" w:rsidR="00000000" w:rsidDel="00000000">
        <w:rPr>
          <w:rFonts w:cs="Times New Roman" w:hAnsi="Times New Roman" w:eastAsia="Times New Roman" w:ascii="Times New Roman"/>
          <w:sz w:val="24"/>
          <w:rtl w:val="0"/>
        </w:rPr>
        <w:t xml:space="preserve"> — крикнул сидевший около двери мальчик постарше и распахнул 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Последовало м</w:t>
      </w:r>
      <w:r w:rsidRPr="00000000" w:rsidR="00000000" w:rsidDel="00000000">
        <w:rPr>
          <w:rFonts w:cs="Times New Roman" w:hAnsi="Times New Roman" w:eastAsia="Times New Roman" w:ascii="Times New Roman"/>
          <w:sz w:val="24"/>
          <w:rtl w:val="0"/>
        </w:rPr>
        <w:t xml:space="preserve">гновение </w:t>
      </w:r>
      <w:r w:rsidRPr="00000000" w:rsidR="00000000" w:rsidDel="00000000">
        <w:rPr>
          <w:rFonts w:cs="Times New Roman" w:hAnsi="Times New Roman" w:eastAsia="Times New Roman" w:ascii="Times New Roman"/>
          <w:sz w:val="24"/>
          <w:rtl w:val="0"/>
        </w:rPr>
        <w:t xml:space="preserve">всеобщего </w:t>
      </w:r>
      <w:r w:rsidRPr="00000000" w:rsidR="00000000" w:rsidDel="00000000">
        <w:rPr>
          <w:rFonts w:cs="Times New Roman" w:hAnsi="Times New Roman" w:eastAsia="Times New Roman" w:ascii="Times New Roman"/>
          <w:sz w:val="24"/>
          <w:rtl w:val="0"/>
        </w:rPr>
        <w:t xml:space="preserve">удивления.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Судя по выражению лица Гермионы, она только что заметила сверкающую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момент Милисента Булстроуд выскочила из нижней спальни и закричала: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Слушайте все, вы не поверите, только что </w:t>
      </w: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sz w:val="24"/>
          <w:rtl w:val="0"/>
        </w:rPr>
        <w:t xml:space="preserve"> побила Деррика и остатки его команды, и он получил от отца сову с сообщением, что если он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Милисента заметила Гермиону, стоящую в </w:t>
      </w:r>
      <w:r w:rsidRPr="00000000" w:rsidR="00000000" w:rsidDel="00000000">
        <w:rPr>
          <w:rFonts w:cs="Times New Roman" w:hAnsi="Times New Roman" w:eastAsia="Times New Roman" w:ascii="Times New Roman"/>
          <w:sz w:val="24"/>
          <w:rtl w:val="0"/>
        </w:rPr>
        <w:t xml:space="preserve">дверях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Возникшая тишина была очень громкой.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Э-э, — произнесла Дафна.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пронеслось у неё в голове. — Э-э, что вы здесь делаете, генерал?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RPr="00000000" w:rsidR="00000000" w:rsidDel="00000000">
        <w:rPr>
          <w:rFonts w:cs="Times New Roman" w:hAnsi="Times New Roman" w:eastAsia="Times New Roman" w:ascii="Times New Roman"/>
          <w:sz w:val="24"/>
          <w:rtl w:val="0"/>
        </w:rPr>
        <w:t xml:space="preserve">истории</w:t>
      </w:r>
      <w:r w:rsidRPr="00000000" w:rsidR="00000000" w:rsidDel="00000000">
        <w:rPr>
          <w:rFonts w:cs="Times New Roman" w:hAnsi="Times New Roman" w:eastAsia="Times New Roman" w:ascii="Times New Roman"/>
          <w:sz w:val="24"/>
          <w:rtl w:val="0"/>
        </w:rPr>
        <w:t xml:space="preserve">, и в них явно недостаточно девочек-героев. Вот я и подумала просто зайти к тебе и узнать</w:t>
      </w:r>
      <w:r w:rsidRPr="00000000" w:rsidR="00000000" w:rsidDel="00000000">
        <w:rPr>
          <w:rFonts w:cs="Times New Roman" w:hAnsi="Times New Roman" w:eastAsia="Times New Roman" w:ascii="Times New Roman"/>
          <w:sz w:val="24"/>
          <w:rtl w:val="0"/>
        </w:rPr>
        <w:t xml:space="preserve">, не хочешь ли ты стать героем </w:t>
      </w:r>
      <w:r w:rsidRPr="00000000" w:rsidR="00000000" w:rsidDel="00000000">
        <w:rPr>
          <w:rFonts w:cs="Times New Roman" w:hAnsi="Times New Roman" w:eastAsia="Times New Roman" w:ascii="Times New Roman"/>
          <w:sz w:val="24"/>
          <w:rtl w:val="0"/>
        </w:rPr>
        <w:t xml:space="preserve">и, кстати, </w:t>
      </w:r>
      <w:r w:rsidRPr="00000000" w:rsidR="00000000" w:rsidDel="00000000">
        <w:rPr>
          <w:rFonts w:cs="Times New Roman" w:hAnsi="Times New Roman" w:eastAsia="Times New Roman" w:ascii="Times New Roman"/>
          <w:sz w:val="24"/>
          <w:rtl w:val="0"/>
        </w:rPr>
        <w:t xml:space="preserve">почему</w:t>
      </w:r>
      <w:r w:rsidRPr="00000000" w:rsidR="00000000" w:rsidDel="00000000">
        <w:rPr>
          <w:rFonts w:cs="Times New Roman" w:hAnsi="Times New Roman" w:eastAsia="Times New Roman" w:ascii="Times New Roman"/>
          <w:sz w:val="24"/>
          <w:rtl w:val="0"/>
        </w:rPr>
        <w:t xml:space="preserve"> ты так светишься?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Сейчас, — ответила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 наверное, не самый лучший момент для этого вопроса...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хочу!</w:t>
      </w:r>
      <w:r w:rsidRPr="00000000" w:rsidR="00000000" w:rsidDel="00000000">
        <w:rPr>
          <w:rFonts w:cs="Times New Roman" w:hAnsi="Times New Roman" w:eastAsia="Times New Roman" w:ascii="Times New Roman"/>
          <w:sz w:val="24"/>
          <w:rtl w:val="0"/>
        </w:rPr>
        <w:t xml:space="preserve"> — заорала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вскакивая с диванчика.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w:t>
      </w:r>
      <w:r w:rsidRPr="00000000" w:rsidR="00000000" w:rsidDel="00000000">
        <w:rPr>
          <w:rFonts w:cs="Times New Roman" w:hAnsi="Times New Roman" w:eastAsia="Times New Roman" w:ascii="Times New Roman"/>
          <w:sz w:val="24"/>
          <w:rtl w:val="0"/>
        </w:rPr>
        <w:t xml:space="preserve">была рождена Женская Организация по Продвижению </w:t>
      </w:r>
      <w:r w:rsidRPr="00000000" w:rsidR="00000000" w:rsidDel="00000000">
        <w:rPr>
          <w:rFonts w:cs="Times New Roman" w:hAnsi="Times New Roman" w:eastAsia="Times New Roman" w:ascii="Times New Roman"/>
          <w:sz w:val="24"/>
          <w:rtl w:val="0"/>
        </w:rPr>
        <w:t xml:space="preserve">Равных Прав</w:t>
      </w:r>
      <w:r w:rsidRPr="00000000" w:rsidR="00000000" w:rsidDel="00000000">
        <w:rPr>
          <w:rFonts w:cs="Times New Roman" w:hAnsi="Times New Roman" w:eastAsia="Times New Roman" w:ascii="Times New Roman"/>
          <w:sz w:val="24"/>
          <w:rtl w:val="0"/>
        </w:rPr>
        <w:t xml:space="preserve"> на Героизм.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3-10T12:09: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бы поставил точку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когда получается вот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сказал: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Бла бла бла, - сказал он.</w:t>
      </w:r>
    </w:p>
  </w:comment>
  <w:comment w:id="1" w:date="2013-02-11T16:42:4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разве нет слова brunet в значении брюнет? Или брюнеты и брюнетки имеют разные цвета волос?</w:t>
      </w:r>
    </w:p>
  </w:comment>
  <w:comment w:id="2" w:date="2013-02-12T01:18:20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http://en.wikipedia.org/wiki/Brown_hair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"Although brunet is the masculine version of the popular diminutive form used to describe a little boy or young man with brown hair, the use of brunet is uncommon in English. One is more likely to say of a man or boy, "He has brown hair" or "He is brown-haired", than to say, "He is a brunette" (or brunet)"</w:t>
      </w:r>
    </w:p>
  </w:comment>
  <w:comment w:id="3" w:date="2013-02-12T01:19:48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обойтись без девочек и брюнеток, для русского человека это непонятно как-то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были коричневые волосы ...."</w:t>
      </w:r>
    </w:p>
  </w:comment>
  <w:comment w:id="4" w:date="2013-02-12T19:41:5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мне больше нравится "Он был брюнетом"</w:t>
      </w:r>
    </w:p>
  </w:comment>
  <w:comment w:id="5" w:date="2013-02-13T03:06:06Z" w:author="n.strogantsev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6" w:date="2013-02-15T13:14:5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оригинал больше по душе</w:t>
      </w:r>
    </w:p>
  </w:comment>
  <w:comment w:id="7" w:date="2013-02-15T13:15:3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так ненамного меняется смысл.</w:t>
      </w:r>
    </w:p>
  </w:comment>
  <w:comment w:id="8" w:date="2013-02-15T13:27:4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я за буквальный перевод, где это возможно конечно.</w:t>
      </w:r>
    </w:p>
  </w:comment>
  <w:comment w:id="9" w:date="2013-02-15T13:33: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тут выходит слишком много "было" надо бы подумать как это пофиксить...</w:t>
      </w:r>
    </w:p>
  </w:comment>
  <w:comment w:id="10" w:date="2013-02-20T04:51:10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русской речи принято называть мужчин брюнетами. В английской нет. Нам проще, можно обойтись одним словом там, где автору надо было изворачиваться. Не умножайте сущностей на пустом месте.</w:t>
      </w:r>
    </w:p>
  </w:comment>
  <w:comment w:id="11" w:date="2013-02-28T09:55:5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w:t>
      </w:r>
    </w:p>
  </w:comment>
  <w:comment w:id="12" w:date="2013-03-10T12:35:4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 w:date="2013-03-09T09:01: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народа</w:t>
      </w:r>
    </w:p>
  </w:comment>
  <w:comment w:id="14" w:date="2013-03-09T12:55: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все!"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они это сказали драматически. Не могу представить, как можно сказать драматически "эй, народ"</w:t>
      </w:r>
    </w:p>
  </w:comment>
  <w:comment w:id="15" w:date="2013-03-10T14:58: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воскликнули</w:t>
      </w:r>
    </w:p>
  </w:comment>
  <w:comment w:id="16" w:date="2013-03-10T13:06:5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 этих слов - это чувство. повтор на повторе</w:t>
      </w:r>
    </w:p>
  </w:comment>
  <w:comment w:id="17" w:date="2013-03-06T05:33:15Z" w:author="Babayeva Gune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сохранение "ГАВНЭ", если этот вопрос еще не закрыт. Должна прослеживаться аллюзия и на русскоязныю поттериану, и на оригинал  фанфика.</w:t>
      </w:r>
    </w:p>
  </w:comment>
  <w:comment w:id="18" w:date="2013-03-06T16:10:31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имхо, вырывает пальму первенства :)</w:t>
      </w:r>
    </w:p>
  </w:comment>
  <w:comment w:id="19" w:date="2013-03-07T00:52:1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путать с канон не будут? ибо содержание у этих организаций всеже различаится....</w:t>
      </w:r>
    </w:p>
  </w:comment>
  <w:comment w:id="20" w:date="2013-03-07T02:44: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в том, что тут потерялось равноправие совсем.</w:t>
      </w:r>
    </w:p>
  </w:comment>
  <w:comment w:id="21" w:date="2013-03-07T03:01:43Z" w:author="Babayeva Gune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Солгашусь, равноправие тут довоьно важно, к тому же мне самой в моем варианте не нравится расшифровка последних двух букв. Может, у кого-нибудь получится подогнать их под равноправие?)</w:t>
      </w:r>
    </w:p>
  </w:comment>
  <w:comment w:id="22" w:date="2013-03-07T03:04:33Z" w:author="Babayeva Gune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"SPEW - SPHEW" Юдковский не боялся быть перепутаннымс с каноном, и мы не будем :) Но можем для приличия тоже поменять или добавить одну букву. Сейчас попробую.</w:t>
      </w:r>
    </w:p>
  </w:comment>
  <w:comment w:id="23" w:date="2013-03-07T06:18:0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ГАВРНЭ  и ГАВНУ хорошо</w:t>
      </w:r>
    </w:p>
  </w:comment>
  <w:comment w:id="24" w:date="2013-03-07T07:35: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сколько не наблюдаю наше стремление быть ближе к терминологии русских переводов канона - ничего хорошего из этого не получается</w:t>
      </w:r>
    </w:p>
  </w:comment>
  <w:comment w:id="25" w:date="2013-03-10T12:37:3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w:t>
      </w:r>
    </w:p>
  </w:comment>
  <w:comment w:id="26" w:date="2013-03-10T15:54:1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ещё:  "на расстоянии слышимости" - точно не надо запятыми выделить?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когтевранцев, в пределах слышимости, до сих пор кашляли</w:t>
      </w:r>
    </w:p>
  </w:comment>
  <w:comment w:id="27" w:date="2013-02-17T10:33: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история начала распространяться вокруг волной перешёптываний, даже когда она ещё не закончила.</w:t>
      </w:r>
    </w:p>
  </w:comment>
  <w:comment w:id="28" w:date="2013-03-09T06:08: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 w:date="2013-02-17T06:37:1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РПГ, а нужно рвоту</w:t>
      </w:r>
    </w:p>
  </w:comment>
  <w:comment w:id="30" w:date="2013-02-17T06:57:3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не рвоту, а что-то похожее</w:t>
      </w:r>
    </w:p>
  </w:comment>
  <w:comment w:id="31" w:date="2013-02-17T09:35:1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нужно что угодно забавное и при этом поближе к тексту.</w:t>
      </w:r>
    </w:p>
  </w:comment>
  <w:comment w:id="32" w:date="2013-02-17T11:19:13Z" w:author="Таня Васюкова">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гавнэ?</w:t>
      </w:r>
    </w:p>
  </w:comment>
  <w:comment w:id="33" w:date="2013-02-18T02:00:56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w:t>
      </w:r>
    </w:p>
  </w:comment>
  <w:comment w:id="34" w:date="2013-03-07T02:39: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есть ещё такой момент, что аббревиатура здесь отличается от аббревиатуры в каноне всего на одну букву - в каноне было SPEW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важно, но ...</w:t>
      </w:r>
    </w:p>
  </w:comment>
  <w:comment w:id="35" w:date="2013-03-09T23:58:3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все это SPEW переводили по-разному... может, Росмэновский вариант ещё кто-нибудь вспомнит, но я вот например не помню ни одного перевода SPEW.</w:t>
      </w:r>
    </w:p>
  </w:comment>
  <w:comment w:id="36" w:date="2013-03-10T15:22: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Гавнэ или Пукни, самые распространенные переводы</w:t>
      </w:r>
    </w:p>
  </w:comment>
  <w:comment w:id="37" w:date="2013-03-10T15:04: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38" w:date="2013-03-10T14:30: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варианте ответа, это наверное стоит убрать</w:t>
      </w:r>
    </w:p>
  </w:comment>
  <w:comment w:id="39" w:date="2013-03-10T14:20: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вообще опустить  можно поставить "дальше" перед всё</w:t>
      </w:r>
    </w:p>
  </w:comment>
  <w:comment w:id="40" w:date="2013-02-17T10:40: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на секунду не задумалась</w:t>
      </w:r>
    </w:p>
  </w:comment>
  <w:comment w:id="41" w:date="2013-03-09T05:57: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 w:date="2013-03-10T12:52: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3" w:date="2013-03-09T05:25: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замерцал?</w:t>
      </w:r>
    </w:p>
  </w:comment>
  <w:comment w:id="44" w:date="2013-03-09T06:58:4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именно появился.</w:t>
      </w:r>
    </w:p>
  </w:comment>
  <w:comment w:id="45" w:date="2013-03-09T07:44: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разница? замерцал это подразумевает.</w:t>
      </w:r>
    </w:p>
  </w:comment>
  <w:comment w:id="46" w:date="2013-03-09T11:54: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слово "замерцал" смущает само по себе</w:t>
      </w:r>
    </w:p>
  </w:comment>
  <w:comment w:id="47" w:date="2013-03-09T12:26: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обычное слово</w:t>
      </w:r>
    </w:p>
  </w:comment>
  <w:comment w:id="48" w:date="2013-02-16T00:56:57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верю, что парень, только что видевший драку, не станет восклицать по-русски "Вау" чтоб выразить свой восторг. Пацаны на районе не поймут.</w:t>
      </w:r>
    </w:p>
  </w:comment>
  <w:comment w:id="49" w:date="2013-02-16T01:08:1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для меня эти варианты одно и тоже</w:t>
      </w:r>
    </w:p>
  </w:comment>
  <w:comment w:id="50" w:date="2013-02-17T06:19: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"Офигеть"</w:t>
      </w:r>
    </w:p>
  </w:comment>
  <w:comment w:id="51" w:date="2013-02-18T00:34:30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Отпад, офигеть, ну ты даешь. Что угодно, только не "вау"</w:t>
      </w:r>
    </w:p>
  </w:comment>
  <w:comment w:id="52" w:date="2013-02-18T04:15:32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Бериком.</w:t>
      </w:r>
    </w:p>
  </w:comment>
  <w:comment w:id="53" w:date="2013-03-08T02:25: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"Круто" вполне подойдет</w:t>
      </w:r>
    </w:p>
  </w:comment>
  <w:comment w:id="54" w:date="2013-03-09T02:09: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-1 к Вау</w:t>
      </w:r>
    </w:p>
  </w:comment>
  <w:comment w:id="55" w:date="2013-02-17T11:00: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премудрости?</w:t>
      </w:r>
    </w:p>
  </w:comment>
  <w:comment w:id="56" w:date="2013-03-10T16:13: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при прочтении, мне показалось, что это какие-то зачарованные рыбки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когда я прочитал оригинал, я понял, что всё проще :)</w:t>
      </w:r>
    </w:p>
  </w:comment>
  <w:comment w:id="57" w:date="2013-03-09T05:22: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8" w:date="2013-03-10T15:51: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comment>
  <w:comment w:id="59" w:date="2013-03-09T05:56: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0" w:date="2013-03-09T01:55: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1" w:date="2013-03-10T14:27:2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 - оборот ДО слова, к которому относится, а не ПОСЛЕ</w:t>
      </w:r>
    </w:p>
  </w:comment>
  <w:comment w:id="62" w:date="2013-03-10T14:45: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верно говорю или туплю?</w:t>
      </w:r>
    </w:p>
  </w:comment>
  <w:comment w:id="63" w:date="2013-03-09T06:05: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4" w:date="2013-03-10T15:12: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одно hight размазывать на две шутки</w:t>
      </w:r>
    </w:p>
  </w:comment>
  <w:comment w:id="65" w:date="2013-03-10T15:12:5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"of the" - это продолжение шутки про эпитеты</w:t>
      </w:r>
    </w:p>
  </w:comment>
  <w:comment w:id="66" w:date="2013-02-17T09:30: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старались?</w:t>
      </w:r>
    </w:p>
  </w:comment>
  <w:comment w:id="67" w:date="2013-03-09T05:31: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68" w:date="2013-03-09T12:48: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да</w:t>
      </w:r>
    </w:p>
  </w:comment>
  <w:comment w:id="69" w:date="2013-03-09T05:52: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потрясающе - имхо не айс</w:t>
      </w:r>
    </w:p>
  </w:comment>
  <w:comment w:id="70" w:date="2013-03-09T07:03:3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кончится потрясающе ужасно</w:t>
      </w:r>
    </w:p>
  </w:comment>
  <w:comment w:id="71" w:date="2013-03-09T12:48: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вообще закончится?</w:t>
      </w:r>
    </w:p>
  </w:comment>
  <w:comment w:id="72" w:date="2013-03-10T12:43:1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Аларика</w:t>
      </w:r>
    </w:p>
  </w:comment>
  <w:comment w:id="73" w:date="2013-02-19T05:25:12Z" w:author="Таня Васюкова">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4" w:date="2013-03-09T01:54: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охнул?</w:t>
      </w:r>
    </w:p>
  </w:comment>
  <w:comment w:id="75" w:date="2013-03-10T14:53: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совсем не понял, почему курсив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то, чтобы его убрать</w:t>
      </w:r>
    </w:p>
  </w:comment>
  <w:comment w:id="76" w:date="2013-03-10T14:56:1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 уже кончился, а</w:t>
      </w:r>
    </w:p>
  </w:comment>
  <w:comment w:id="77" w:date="2013-03-07T12:22: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грохот, он-то не в кольчуге был :)</w:t>
      </w:r>
    </w:p>
  </w:comment>
  <w:comment w:id="78" w:date="2013-02-11T13:45: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сверкающая?</w:t>
      </w:r>
    </w:p>
  </w:comment>
  <w:comment w:id="79" w:date="2013-03-07T12:44: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мы Луни не так давно за это ругали :)</w:t>
      </w:r>
    </w:p>
  </w:comment>
  <w:comment w:id="80" w:date="2013-02-17T02:05: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подходит "эй народ", но чтобы в слизерине так обращались -- сомнительно</w:t>
      </w:r>
    </w:p>
  </w:comment>
  <w:comment w:id="81" w:date="2013-02-17T02:42:3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думаю что неформальное общение у них вполне возможно</w:t>
      </w:r>
    </w:p>
  </w:comment>
  <w:comment w:id="82" w:date="2013-03-09T05:48: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всякой</w:t>
      </w:r>
    </w:p>
  </w:comment>
  <w:comment w:id="83" w:date="2013-03-08T04:22:1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произошедшее слишком грузное слово ))</w:t>
      </w:r>
    </w:p>
  </w:comment>
  <w:comment w:id="84" w:date="2013-03-09T07:03:4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норм</w:t>
      </w:r>
    </w:p>
  </w:comment>
  <w:comment w:id="85" w:date="2013-03-10T12:43:5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for this</w:t>
      </w:r>
    </w:p>
  </w:comment>
  <w:comment w:id="86" w:date="2013-03-10T12:52:1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доветочие</w:t>
      </w:r>
    </w:p>
  </w:comment>
  <w:comment w:id="87" w:date="2013-02-16T01:05:1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"замечание"?</w:t>
      </w:r>
    </w:p>
  </w:comment>
  <w:comment w:id="88" w:date="2013-02-17T10:54:4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слова</w:t>
      </w:r>
    </w:p>
  </w:comment>
  <w:comment w:id="89" w:date="2013-02-17T10:28: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гарри тут типичное слово-паразит, "знаешь" этому не соответствует. надо менять или выкинуть</w:t>
      </w:r>
    </w:p>
  </w:comment>
  <w:comment w:id="90" w:date="2013-02-18T04:25:1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выкидывать, имхо. Хотя вроде его можно переводить как "понимаешь?" или даже "ну"</w:t>
      </w:r>
    </w:p>
  </w:comment>
  <w:comment w:id="91" w:date="2013-03-10T14:19:0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можно убрать, по-моему.</w:t>
      </w:r>
    </w:p>
  </w:comment>
  <w:comment w:id="92" w:date="2013-02-17T10:52: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обдумывала?</w:t>
      </w:r>
    </w:p>
  </w:comment>
  <w:comment w:id="93" w:date="2013-02-21T18:38:5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контекстуальные синонимы</w:t>
      </w:r>
    </w:p>
  </w:comment>
  <w:comment w:id="94" w:date="2013-03-10T14:52: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я бы сказал, что dramatically - это одно из слов - ложных друзей переводчика, ибо обычно переводится совсем не так, как хочется его перевести.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согласно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dramatically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эффектно, ярко, впечатляюще 2) разительно, поразительно, значительно, сильно</w:t>
      </w:r>
    </w:p>
  </w:comment>
  <w:comment w:id="95" w:date="2013-03-10T15:35: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паритет</w:t>
      </w:r>
    </w:p>
  </w:comment>
  <w:comment w:id="96" w:date="2013-03-10T15:3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мы не пытаемся делать похоже на Росмэн, то я за вариант ЖОПРПГ</w:t>
      </w:r>
    </w:p>
  </w:comment>
  <w:comment w:id="97" w:date="2013-03-10T15:39:5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люб паритет? :)</w:t>
      </w:r>
    </w:p>
  </w:comment>
  <w:comment w:id="98" w:date="2013-02-17T10:27: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решены</w:t>
      </w:r>
    </w:p>
  </w:comment>
  <w:comment w:id="99" w:date="2013-02-18T07:17:06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решения - именно как алгоритм</w:t>
      </w:r>
    </w:p>
  </w:comment>
  <w:comment w:id="100" w:date="2013-02-17T10:33: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стала упоминать</w:t>
      </w:r>
    </w:p>
  </w:comment>
  <w:comment w:id="101" w:date="2013-03-09T06:01:3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контрзаклятье</w:t>
      </w:r>
    </w:p>
  </w:comment>
  <w:comment w:id="102" w:date="2013-03-09T05:20: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выглядит - ведь отблеск не мельтешил туда-сюда на каждом перекрестке, просто на каждом перекрестке его можно было ожидать с другого направления.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"она замечала в каком-то направлении отражение вспышки пламени"</w:t>
      </w:r>
    </w:p>
  </w:comment>
  <w:comment w:id="103" w:date="2013-03-09T11:50: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длинно ли?</w:t>
      </w:r>
    </w:p>
  </w:comment>
  <w:comment w:id="104" w:date="2013-03-10T11:55: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вроде не сильно длиннее того что есть</w:t>
      </w:r>
    </w:p>
  </w:comment>
  <w:comment w:id="105" w:date="2013-02-21T15:47:4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отнюдь. Это птичий крик, а не зов.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call [kɔ:l]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01. noun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зов, оклик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крик (животного, птицы)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призыв; сигнал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___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 как КРА-А (Caw) можно обозвать Зовом.</w:t>
      </w:r>
    </w:p>
  </w:comment>
  <w:comment w:id="106" w:date="2013-02-28T09:53:4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зов же тоже? возможно ей привиделось что это феникс :)</w:t>
      </w:r>
    </w:p>
  </w:comment>
  <w:comment w:id="107" w:date="2013-03-06T11:59: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Крик феникса, который, собственно, зовет, запросто можно назвать зовом :)</w:t>
      </w:r>
    </w:p>
  </w:comment>
  <w:comment w:id="108" w:date="2013-03-10T15:06: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узнать?</w:t>
      </w:r>
    </w:p>
  </w:comment>
  <w:comment w:id="109" w:date="2013-03-07T12:22: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можно опустить</w:t>
      </w:r>
    </w:p>
  </w:comment>
  <w:comment w:id="110" w:date="2013-03-10T12:53: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11" w:date="2013-03-10T14:58: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12" w:date="2013-03-09T05:41: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3" w:date="2013-03-10T12:43:5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14" w:date="2013-02-17T10:05:4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Посмотрим, *что там у тебя*? или *что там за тобой*?</w:t>
      </w:r>
    </w:p>
  </w:comment>
  <w:comment w:id="115" w:date="2013-02-19T23:38:3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надо решать в 67й главе</w:t>
      </w:r>
    </w:p>
  </w:comment>
  <w:comment w:id="116" w:date="2013-03-07T12:08: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я совсем не убежден, что sick sad feeling - это именно досада. Может, кто-нибудь придумает лучше вариант?</w:t>
      </w:r>
    </w:p>
  </w:comment>
  <w:comment w:id="117" w:date="2013-03-08T03:06:2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чувстовом болезной грусти?</w:t>
      </w:r>
    </w:p>
  </w:comment>
  <w:comment w:id="118" w:date="2013-03-09T06:57:11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неприятной грустью</w:t>
      </w:r>
    </w:p>
  </w:comment>
  <w:comment w:id="119" w:date="2013-03-10T16:20: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ужасно и тяжеловесно</w:t>
      </w:r>
    </w:p>
  </w:comment>
  <w:comment w:id="120" w:date="2013-02-17T00:43:5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21" w:date="2013-02-17T10:28: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просто "редки"</w:t>
      </w:r>
    </w:p>
  </w:comment>
  <w:comment w:id="122" w:date="2013-02-17T10:27: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власть, которая</w:t>
      </w:r>
    </w:p>
  </w:comment>
  <w:comment w:id="123" w:date="2013-03-09T12:17: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речь не совсем о власти</w:t>
      </w:r>
    </w:p>
  </w:comment>
  <w:comment w:id="124" w:date="2013-03-10T12:44:2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заметные?</w:t>
      </w:r>
    </w:p>
  </w:comment>
  <w:comment w:id="125" w:date="2013-03-10T12:50: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3-03-07T01:14:17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древнейшей и благороднейшей двери? а то шутко нивелируется совсем :)</w:t>
      </w:r>
    </w:p>
  </w:comment>
  <w:comment w:id="127" w:date="2013-03-07T07:33: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 слишком.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"Стук двери"</w:t>
      </w:r>
    </w:p>
  </w:comment>
  <w:comment w:id="128" w:date="2013-03-09T07:11:06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дверь в себя стучит!"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стучит дверь!"</w:t>
      </w:r>
    </w:p>
  </w:comment>
  <w:comment w:id="129" w:date="2013-03-10T14:07:5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кажется несогласованным - лучше: тебе придется отвечать на вопросы, когда вообще не существует хорошего ответа; или ... когда хороших решений просто нет</w:t>
      </w:r>
    </w:p>
  </w:comment>
  <w:comment w:id="130" w:date="2013-03-09T12:01: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131" w:date="2013-03-10T12:46:55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"пока она наклыдывала" и продолжить предложение</w:t>
      </w:r>
    </w:p>
  </w:comment>
  <w:comment w:id="132" w:date="2013-03-10T12:56: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нужна зпт.</w:t>
      </w:r>
    </w:p>
  </w:comment>
  <w:comment w:id="133" w:date="2013-03-10T13:03:3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34" w:date="2013-02-17T10:35: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казалось несколько эгоистичным</w:t>
      </w:r>
    </w:p>
  </w:comment>
  <w:comment w:id="135" w:date="2013-03-09T12:10: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чём тут история? это суровое настоящее:) Либеральные демократы в Британии появились вообще всего за три года до описываемых событий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если посмотреть на магловскую Британию:"</w:t>
      </w:r>
    </w:p>
  </w:comment>
  <w:comment w:id="136" w:date="2013-02-11T15:35:0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7" w:date="2013-03-07T12:42: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эти два варианта более менее нравятся</w:t>
      </w:r>
    </w:p>
  </w:comment>
  <w:comment w:id="138" w:date="2013-03-08T02:22:3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последнему из этих двух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я Ассоциацию на Общество бы заменила</w:t>
      </w:r>
    </w:p>
  </w:comment>
  <w:comment w:id="139" w:date="2013-03-09T02:07: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исказился. надо первым делом передать смысл, а потом гоняться за сочетанием букв. Никакой "героической ассоциации" там быть не может</w:t>
      </w:r>
    </w:p>
  </w:comment>
  <w:comment w:id="140" w:date="2013-03-08T03:07: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"соображать" не только будить, а соображать вообще и в частности будить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упавших &lt;&gt; уснувших, Иннервейт действует и на тех, кого ступефаем вырубили</w:t>
      </w:r>
    </w:p>
  </w:comment>
  <w:comment w:id="141" w:date="2013-03-08T11:16: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42" w:date="2013-03-10T12:47: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сказали</w:t>
      </w:r>
    </w:p>
  </w:comment>
  <w:comment w:id="143" w:date="2013-03-10T14:35: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начали?</w:t>
      </w:r>
    </w:p>
  </w:comment>
  <w:comment w:id="144" w:date="2013-03-09T12:04: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и просто "прервала его"</w:t>
      </w:r>
    </w:p>
  </w:comment>
  <w:comment w:id="145" w:date="2013-03-10T12:28: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мне кажется, "мычания" - слишком невежливо для Гермионы, которая всё-таки с уважением относится к Гарри и притом пребывает в хорошем настроении.</w:t>
      </w:r>
    </w:p>
  </w:comment>
  <w:comment w:id="146" w:date="2013-02-18T08:04:4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неплохо</w:t>
      </w:r>
    </w:p>
  </w:comment>
  <w:comment w:id="147" w:date="2013-02-22T01:54:04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лучшее пока что %)</w:t>
      </w:r>
    </w:p>
  </w:comment>
  <w:comment w:id="148" w:date="2013-03-09T07:51: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на фоне прочего ужаса я лучше за эту проголосую</w:t>
      </w:r>
    </w:p>
  </w:comment>
  <w:comment w:id="149" w:date="2013-03-10T12:31: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передаёт рассуждающий тон оригинала.</w:t>
      </w:r>
    </w:p>
  </w:comment>
  <w:comment w:id="150" w:date="2013-03-10T12:44: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 оригинале именно "я" :) и, по-моему, это важно :)</w:t>
      </w:r>
    </w:p>
  </w:comment>
  <w:comment w:id="151" w:date="2013-03-10T13:14: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луни</w:t>
      </w:r>
    </w:p>
  </w:comment>
  <w:comment w:id="152" w:date="2013-03-10T14:02: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по-моему на английский - это I think...</w:t>
      </w:r>
    </w:p>
  </w:comment>
  <w:comment w:id="153" w:date="2013-03-10T14:03: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первой части у меня особых претензий нет, впрочем, как есть, тоже неплохо</w:t>
      </w:r>
    </w:p>
  </w:comment>
  <w:comment w:id="154" w:date="2013-03-09T05:45: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всего этого не происходит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сегодня ничего не происходило</w:t>
      </w:r>
    </w:p>
  </w:comment>
  <w:comment w:id="155" w:date="2013-03-09T07:01:4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не в курсе"</w:t>
      </w:r>
    </w:p>
  </w:comment>
  <w:comment w:id="156" w:date="2013-03-09T05:32: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57" w:date="2013-03-10T12:44: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двеннадцать лет?</w:t>
      </w:r>
    </w:p>
  </w:comment>
  <w:comment w:id="158" w:date="2013-03-10T12:49: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9" w:date="2013-03-10T13:32:0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0" w:date="2013-02-17T10:48:4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161" w:date="2013-03-09T02:04: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нужны</w:t>
      </w:r>
    </w:p>
  </w:comment>
  <w:comment w:id="162" w:date="2013-02-11T12:23:2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демонстрировал?</w:t>
      </w:r>
    </w:p>
  </w:comment>
  <w:comment w:id="163" w:date="2013-02-11T13:32:2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намекал на</w:t>
      </w:r>
    </w:p>
  </w:comment>
  <w:comment w:id="164" w:date="2013-03-06T05:07:31Z" w:author="Babayeva Gune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свидетельствовал о</w:t>
      </w:r>
    </w:p>
  </w:comment>
  <w:comment w:id="165" w:date="2013-03-10T03:52:3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кто их свалил в кучу? %)</w:t>
      </w:r>
    </w:p>
  </w:comment>
  <w:comment w:id="166" w:date="2013-03-10T12:41:4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сами попадали на друг друга?</w:t>
      </w:r>
    </w:p>
  </w:comment>
  <w:comment w:id="167" w:date="2013-03-10T12:42: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просто от "кучи хулиганов без сознания"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наверное на русском это будет странно</w:t>
      </w:r>
    </w:p>
  </w:comment>
  <w:comment w:id="168" w:date="2013-03-09T12:0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69" w:date="2013-03-10T15:33:0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неплохо, но в качестве перевода SPEW - не подходит...</w:t>
      </w:r>
    </w:p>
  </w:comment>
  <w:comment w:id="170" w:date="2013-03-09T05:49: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общества, нашего окружения</w:t>
      </w:r>
    </w:p>
  </w:comment>
  <w:comment w:id="171" w:date="2013-02-17T11:05: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детектед!"(с) :)))</w:t>
      </w:r>
    </w:p>
  </w:comment>
  <w:comment w:id="172" w:date="2013-02-18T04:18:4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73" w:date="2013-02-18T04:19:5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все эти things и stuff надо переводить как "фигня", "хрень" и "штука"))</w:t>
      </w:r>
    </w:p>
  </w:comment>
  <w:comment w:id="174" w:date="2013-02-20T12:03: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иногда надо конкретно писать о чем это. типа "события" или "мысли"</w:t>
      </w:r>
    </w:p>
  </w:comment>
  <w:comment w:id="175" w:date="2013-02-21T16:58:0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176" w:date="2013-02-21T16:58:5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177" w:date="2013-02-21T16:59:3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"плохое" хорошо?</w:t>
      </w:r>
    </w:p>
  </w:comment>
  <w:comment w:id="178" w:date="2013-03-10T12:51: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comment>
  <w:comment w:id="179" w:date="2013-03-10T14:17: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0" w:date="2013-02-16T01:00:20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встречал в русских текстах такого ужаса.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Ах, - сказал Вася.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Ох, - сказал Петя.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Ух, - сказала Ира. - ...</w:t>
      </w:r>
    </w:p>
  </w:comment>
  <w:comment w:id="181" w:date="2013-02-16T01:06:0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где-то попадалось</w:t>
      </w:r>
    </w:p>
  </w:comment>
  <w:comment w:id="182" w:date="2013-03-08T11:1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w:t>
      </w:r>
    </w:p>
  </w:comment>
  <w:comment w:id="183" w:date="2013-03-10T15:55: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является некоторым противопоставлением к предыдущему</w:t>
      </w:r>
    </w:p>
  </w:comment>
  <w:comment w:id="184" w:date="2013-03-10T16:00:52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неявное какое-то, у меня вопрос вызывает</w:t>
      </w:r>
    </w:p>
  </w:comment>
  <w:comment w:id="185" w:date="2013-03-08T09:40:0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разговорах обычно "виснет пауза" , а "тишина наступает" после активных действий :)</w:t>
      </w:r>
    </w:p>
  </w:comment>
  <w:comment w:id="186" w:date="2013-03-10T15:03: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w:t>
      </w:r>
    </w:p>
  </w:comment>
  <w:comment w:id="187" w:date="2013-03-10T15:03: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полного</w:t>
      </w:r>
    </w:p>
  </w:comment>
  <w:comment w:id="188" w:date="2013-03-10T12:52:3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зпт не перед И, а после него, тк - она бежала и то тут то там замечала. замечала когда? когда добегала</w:t>
      </w:r>
    </w:p>
  </w:comment>
  <w:comment w:id="189" w:date="2013-02-17T10:58: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w:t>
      </w:r>
    </w:p>
  </w:comment>
  <w:comment w:id="190" w:date="2013-02-18T04:17:13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сначала тоже перевёл как "встала", но потом понял, что это именно про то, что он снял заклинание. К тому же мне показалось, что он протянул ей руку, чтоб помочь встать. А пожали руки они уже через мгновение.</w:t>
      </w:r>
    </w:p>
  </w:comment>
  <w:comment w:id="191" w:date="2013-02-20T04:54:32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roll back - возврат к исходному состоянию</w:t>
      </w:r>
    </w:p>
  </w:comment>
  <w:comment w:id="192" w:date="2013-03-09T05:15: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 бы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отполированной металлической статуе отразился то ли золотой, то ли красный отблеск.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"его" в следующем предложении было ближе к отблеску.</w:t>
      </w:r>
    </w:p>
  </w:comment>
  <w:comment w:id="193" w:date="2013-03-09T11:49: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Логику понимаю, но если человек будет читать две главы подряд, как есть лучше, с учетом того, как заканчивается предыдущая.</w:t>
      </w:r>
    </w:p>
  </w:comment>
  <w:comment w:id="194" w:date="2013-03-09T12:24: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в оригинале начинается с того, что у нас вообще во втором предложении</w:t>
      </w:r>
    </w:p>
  </w:comment>
  <w:comment w:id="195" w:date="2013-03-10T16:27:00Z" w:author="Unknow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пророке канешн, ну и есть уже одно "Слушайте"</w:t>
      </w:r>
    </w:p>
  </w:comment>
  <w:comment w:id="196" w:date="2013-03-09T05:46:1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97" w:date="2013-03-11T01:19:2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все 14 квадратиков</w:t>
      </w:r>
    </w:p>
  </w:comment>
  <w:comment w:id="198" w:date="2013-03-09T11:55: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получится, что у нас пол выронил палочку</w:t>
      </w:r>
    </w:p>
  </w:comment>
  <w:comment w:id="199" w:date="2013-03-09T12:26:3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0" w:date="2013-02-17T01:52: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ниасилил, как архаичная форма to call может быть тут использована</w:t>
      </w:r>
    </w:p>
  </w:comment>
  <w:comment w:id="201" w:date="2013-03-07T12:46: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"Истинно говорю вам"? :)</w:t>
      </w:r>
    </w:p>
  </w:comment>
  <w:comment w:id="202" w:date="2013-03-09T06:07:3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же hight как в 67 главе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какую-нибудь связь с тем, как мы перевели...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наречённый Гойлом, слышу стук! Стук в дверь!</w:t>
      </w:r>
    </w:p>
  </w:comment>
  <w:comment w:id="203" w:date="2013-03-09T07:43: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ты чё дунул? было бы тут про нареченного гойла, то и написано было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hight Goyle</w:t>
      </w:r>
    </w:p>
  </w:comment>
  <w:comment w:id="204" w:date="2013-03-09T07:48: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предлагаю отступить от смысла, которого тут всё равно немного, и вставить другое, чтобы сохранилась отсылка. а то непонятно, чего это он начал выспренно выражаться...</w:t>
      </w:r>
    </w:p>
  </w:comment>
  <w:comment w:id="205" w:date="2013-03-09T07:50: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 не пиши ничего. выдумывать на пустом месте не стоит</w:t>
      </w:r>
    </w:p>
  </w:comment>
  <w:comment w:id="206" w:date="2013-03-09T07:52:4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 шутка в похожести фраз: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Daphne, of the Noble and Most Ancient House of Greengrass!" she cried. "Greengrass of Sunshine!"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someone knocking! " bellowed Mr. Goyle. "Knocking of the door!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было в 67-й: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наречённая Дафной из Благородного и Древнейшего Дома Гринграсс! — крикнула она. — Солнечная Гринграсс!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придумать что-то похожее с дверью.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наречённый Гойлом, слышу стук! Стук в дверь!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поверхностно прослеживается связь...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наречённый Гойлом, как-нибудь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слышу стук в дверь! Дверь из Благородного и Древнейшего Дома!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Короче, что-то придумать надо. Как сейчас - это капитуляция.</w:t>
      </w:r>
    </w:p>
  </w:comment>
  <w:comment w:id="207" w:date="2013-03-09T08:24:14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луни</w:t>
      </w:r>
    </w:p>
  </w:comment>
  <w:comment w:id="208" w:date="2013-03-09T08:50: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во фразах нет ничего общего, кроме одного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тут придумывать невесть что. с тем же успехом, тут можно анекдот про п.Ржевского написать</w:t>
      </w:r>
    </w:p>
  </w:comment>
  <w:comment w:id="209" w:date="2013-03-09T08:59:5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тут скорее что-то близкое к предложению Аларика. т.е. "Внемлите мне, кто-то стучит."</w:t>
      </w:r>
    </w:p>
  </w:comment>
  <w:comment w:id="210" w:date="2013-03-09T09:02: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&gt;непонятно, чего это он начал выспренно выражаться..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контекст совершенно ясен из других реплик</w:t>
      </w:r>
    </w:p>
  </w:comment>
  <w:comment w:id="211" w:date="2013-03-09T12:05:5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нет ничего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 довольно много общего: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hight ... &lt;something&gt;! &lt;Something&gt; of something!</w:t>
      </w:r>
    </w:p>
  </w:comment>
  <w:comment w:id="212" w:date="2013-03-09T12:57: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либо за "наречённый Гойлом", либо за "внемлите мне". Шутка про дверь мне кажется слишком уж громоздкой.</w:t>
      </w:r>
    </w:p>
  </w:comment>
  <w:comment w:id="213" w:date="2013-03-10T12:50:4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"внемлите мне"</w:t>
      </w:r>
    </w:p>
  </w:comment>
  <w:comment w:id="214" w:date="2013-02-17T10:52: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215" w:date="2013-02-15T13:55:0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w:t>
      </w:r>
    </w:p>
  </w:comment>
  <w:comment w:id="216" w:date="2013-02-16T00:30:25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разрывался меж</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и "так или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считаю, что "так или иначе" лучше.</w:t>
      </w:r>
    </w:p>
  </w:comment>
  <w:comment w:id="217" w:date="2013-02-20T04:55:41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второй вариант</w:t>
      </w:r>
    </w:p>
  </w:comment>
  <w:comment w:id="218" w:date="2013-03-08T02:38: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"в любом случае"</w:t>
      </w:r>
    </w:p>
  </w:comment>
  <w:comment w:id="219" w:date="2013-03-09T11:53: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только сейчас понял, что вообще в этой фразе идет противопоставление: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начала действовать сразу, а хулиганы протупили.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никак не двоеточие.</w:t>
      </w:r>
    </w:p>
  </w:comment>
  <w:comment w:id="220" w:date="2013-03-09T11:53: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этим предложением точно надо ещё что-то сделать.</w:t>
      </w:r>
    </w:p>
  </w:comment>
  <w:comment w:id="221" w:date="2013-03-10T00:01:1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такого в оригинале</w:t>
      </w:r>
    </w:p>
  </w:comment>
  <w:comment w:id="222" w:date="2013-03-10T12:39: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ком речь идет во второй части? если о хулиганах, то двоеточие тут явно не в кассу</w:t>
      </w:r>
    </w:p>
  </w:comment>
  <w:comment w:id="223" w:date="2013-03-10T13:12:1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Гермионе, которая собралась на них внезапно напрыгнуть</w:t>
      </w:r>
    </w:p>
  </w:comment>
  <w:comment w:id="224" w:date="2013-03-10T14:26:5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надо зпт</w:t>
      </w:r>
    </w:p>
  </w:comment>
  <w:comment w:id="225" w:date="2013-02-11T11:15:3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S.P.H.E.W похоже на «phew», «spew» - фу и рвота/блевотина... предлагаю как-то обыграть, если получится</w:t>
      </w:r>
    </w:p>
  </w:comment>
  <w:comment w:id="226" w:date="2013-02-11T15:40:38Z" w:author="Константин Острик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ГРВОТ - героического равноправия ведьм открытое товарищество.</w:t>
      </w:r>
    </w:p>
  </w:comment>
  <w:comment w:id="227" w:date="2013-03-10T12:39:4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предупредил?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contextualSpacing w:val="1"/>
    </w:pPr>
    <w:rPr>
      <w:b w:val="1"/>
      <w:color w:val="674ea7"/>
      <w:sz w:val="16"/>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69 готово.docx</dc:title>
</cp:coreProperties>
</file>