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i w:val="1"/>
        </w:rPr>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Аббот, Ханна!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ПУФФЕНДУЙ!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ПУФФЕНДУЙ!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Бут, Терри!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Пауза.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КОГТЕВРАН!</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ff0000"/>
          <w:sz w:val="20"/>
          <w:szCs w:val="20"/>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w:t>
      </w:r>
      <w:ins w:author="Alaric Lightin" w:id="0" w:date="2019-02-20T10:54:09Z">
        <w:commentRangeStart w:id="0"/>
        <w:r w:rsidDel="00000000" w:rsidR="00000000" w:rsidRPr="00000000">
          <w:rPr>
            <w:rFonts w:ascii="Times New Roman" w:cs="Times New Roman" w:eastAsia="Times New Roman" w:hAnsi="Times New Roman"/>
            <w:sz w:val="24"/>
            <w:szCs w:val="24"/>
            <w:rtl w:val="0"/>
          </w:rPr>
          <w:t xml:space="preserve">вроде бы не </w:t>
        </w:r>
      </w:ins>
      <w:del w:author="Alaric Lightin" w:id="0" w:date="2019-02-20T10:54:0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нельзя сказать, что </w:delText>
        </w:r>
      </w:del>
      <w:r w:rsidDel="00000000" w:rsidR="00000000" w:rsidRPr="00000000">
        <w:rPr>
          <w:rFonts w:ascii="Times New Roman" w:cs="Times New Roman" w:eastAsia="Times New Roman" w:hAnsi="Times New Roman"/>
          <w:sz w:val="24"/>
          <w:szCs w:val="24"/>
          <w:rtl w:val="0"/>
        </w:rPr>
        <w:t xml:space="preserve">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w:t>
      </w:r>
      <w:del w:author="Alaric Lightin" w:id="1" w:date="2018-11-26T10:24:4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Georgia" w:cs="Georgia" w:eastAsia="Georgia" w:hAnsi="Georgia"/>
          <w:color w:val="222222"/>
          <w:highlight w:val="white"/>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705"/>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w:t>
      </w:r>
      <w:ins w:author="Alaric Lightin" w:id="2" w:date="2018-08-01T15:32:10Z">
        <w:r w:rsidDel="00000000" w:rsidR="00000000" w:rsidRPr="00000000">
          <w:rPr>
            <w:rFonts w:ascii="Times New Roman" w:cs="Times New Roman" w:eastAsia="Times New Roman" w:hAnsi="Times New Roman"/>
            <w:rtl w:val="0"/>
          </w:rPr>
          <w:t xml:space="preserve">з</w:t>
        </w:r>
      </w:ins>
      <w:r w:rsidDel="00000000" w:rsidR="00000000" w:rsidRPr="00000000">
        <w:rPr>
          <w:rFonts w:ascii="Times New Roman" w:cs="Times New Roman" w:eastAsia="Times New Roman" w:hAnsi="Times New Roman"/>
          <w:rtl w:val="0"/>
        </w:rPr>
        <w:t xml:space="preserve">нецов Уизли.</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705"/>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705"/>
        <w:rPr/>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w:t>
      </w:r>
      <w:del w:author="Alaric Lightin" w:id="3" w:date="2019-03-27T14:56:39Z">
        <w:r w:rsidDel="00000000" w:rsidR="00000000" w:rsidRPr="00000000">
          <w:rPr>
            <w:rFonts w:ascii="Times New Roman" w:cs="Times New Roman" w:eastAsia="Times New Roman" w:hAnsi="Times New Roman"/>
            <w:sz w:val="24"/>
            <w:szCs w:val="24"/>
            <w:rtl w:val="0"/>
          </w:rPr>
          <w:delText xml:space="preserve">е</w:delText>
        </w:r>
      </w:del>
      <w:ins w:author="Alaric Lightin" w:id="3" w:date="2019-03-27T14:56:3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просто класс, я сплю весь год, поработав 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del w:author="Alaric Lightin" w:id="4" w:date="2018-11-26T10:26: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ins w:author="Alaric Lightin" w:id="5" w:date="2018-11-26T10:26:1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0:54:4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текущий вариант несколько неуклюж</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widowControl w:val="0"/>
        <w:ind w:firstLine="5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