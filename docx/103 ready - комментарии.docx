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00" w:before="100" w:line="276" w:lineRule="auto"/>
        <w:ind w:left="0" w:right="-240" w:firstLine="57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100" w:before="100" w:lineRule="auto"/>
        <w:ind w:right="-240" w:firstLine="570"/>
        <w:jc w:val="center"/>
        <w:rPr>
          <w:rFonts w:ascii="Times New Roman" w:cs="Times New Roman" w:eastAsia="Times New Roman" w:hAnsi="Times New Roman"/>
          <w:sz w:val="24"/>
          <w:szCs w:val="24"/>
        </w:rPr>
      </w:pPr>
      <w:bookmarkStart w:colFirst="0" w:colLast="0" w:name="_ocodu42qiz28" w:id="0"/>
      <w:bookmarkEnd w:id="0"/>
      <w:r w:rsidDel="00000000" w:rsidR="00000000" w:rsidRPr="00000000">
        <w:rPr>
          <w:rFonts w:ascii="Times New Roman" w:cs="Times New Roman" w:eastAsia="Times New Roman" w:hAnsi="Times New Roman"/>
          <w:sz w:val="24"/>
          <w:szCs w:val="24"/>
          <w:rtl w:val="0"/>
        </w:rPr>
        <w:t xml:space="preserve">Глава 103. Экзамен</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00" w:before="100" w:line="276" w:lineRule="auto"/>
        <w:ind w:left="0" w:right="-240" w:firstLine="57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00" w:before="100" w:line="276" w:lineRule="auto"/>
        <w:ind w:left="0" w:right="-240" w:firstLine="57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 Июня 1992 </w:t>
      </w:r>
      <w:r w:rsidDel="00000000" w:rsidR="00000000" w:rsidRPr="00000000">
        <w:rPr>
          <w:rFonts w:ascii="Times New Roman" w:cs="Times New Roman" w:eastAsia="Times New Roman" w:hAnsi="Times New Roman"/>
          <w:i w:val="1"/>
          <w:rtl w:val="0"/>
        </w:rPr>
        <w:t xml:space="preserve">года</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гостиной Слизерина Дафна Гринграсс писала письмо своей л</w:t>
      </w:r>
      <w:r w:rsidDel="00000000" w:rsidR="00000000" w:rsidRPr="00000000">
        <w:rPr>
          <w:rFonts w:ascii="Times New Roman" w:cs="Times New Roman" w:eastAsia="Times New Roman" w:hAnsi="Times New Roman"/>
          <w:rtl w:val="0"/>
        </w:rPr>
        <w:t xml:space="preserve">еди-матери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та</w:t>
      </w:r>
      <w:r w:rsidDel="00000000" w:rsidR="00000000" w:rsidRPr="00000000">
        <w:rPr>
          <w:rFonts w:ascii="Times New Roman" w:cs="Times New Roman" w:eastAsia="Times New Roman" w:hAnsi="Times New Roman"/>
          <w:rtl w:val="0"/>
        </w:rPr>
        <w:t xml:space="preserve"> на удивление упорно не желала делиться властью, </w:t>
      </w:r>
      <w:r w:rsidDel="00000000" w:rsidR="00000000" w:rsidRPr="00000000">
        <w:rPr>
          <w:rFonts w:ascii="Times New Roman" w:cs="Times New Roman" w:eastAsia="Times New Roman" w:hAnsi="Times New Roman"/>
          <w:rtl w:val="0"/>
        </w:rPr>
        <w:t xml:space="preserve">хотя</w:t>
      </w:r>
      <w:r w:rsidDel="00000000" w:rsidR="00000000" w:rsidRPr="00000000">
        <w:rPr>
          <w:rFonts w:ascii="Times New Roman" w:cs="Times New Roman" w:eastAsia="Times New Roman" w:hAnsi="Times New Roman"/>
          <w:rtl w:val="0"/>
        </w:rPr>
        <w:t xml:space="preserve"> и была не в состоянии </w:t>
      </w:r>
      <w:r w:rsidDel="00000000" w:rsidR="00000000" w:rsidRPr="00000000">
        <w:rPr>
          <w:rFonts w:ascii="Times New Roman" w:cs="Times New Roman" w:eastAsia="Times New Roman" w:hAnsi="Times New Roman"/>
          <w:rtl w:val="0"/>
        </w:rPr>
        <w:t xml:space="preserve">управлять ситуацией непосредственно </w:t>
      </w:r>
      <w:r w:rsidDel="00000000" w:rsidR="00000000" w:rsidRPr="00000000">
        <w:rPr>
          <w:rFonts w:ascii="Times New Roman" w:cs="Times New Roman" w:eastAsia="Times New Roman" w:hAnsi="Times New Roman"/>
          <w:rtl w:val="0"/>
        </w:rPr>
        <w:t xml:space="preserve">здесь, в Хогвартсе),</w:t>
      </w:r>
      <w:r w:rsidDel="00000000" w:rsidR="00000000" w:rsidRPr="00000000">
        <w:rPr>
          <w:rFonts w:ascii="Times New Roman" w:cs="Times New Roman" w:eastAsia="Times New Roman" w:hAnsi="Times New Roman"/>
          <w:rtl w:val="0"/>
        </w:rPr>
        <w:t xml:space="preserve"> когда </w:t>
      </w:r>
      <w:r w:rsidDel="00000000" w:rsidR="00000000" w:rsidRPr="00000000">
        <w:rPr>
          <w:rFonts w:ascii="Times New Roman" w:cs="Times New Roman" w:eastAsia="Times New Roman" w:hAnsi="Times New Roman"/>
          <w:rtl w:val="0"/>
        </w:rPr>
        <w:t xml:space="preserve">через дверной портрет в гостиную ввалился Драко Малфой, </w:t>
      </w:r>
      <w:r w:rsidDel="00000000" w:rsidR="00000000" w:rsidRPr="00000000">
        <w:rPr>
          <w:rFonts w:ascii="Times New Roman" w:cs="Times New Roman" w:eastAsia="Times New Roman" w:hAnsi="Times New Roman"/>
          <w:rtl w:val="0"/>
        </w:rPr>
        <w:t xml:space="preserve">шатаясь </w:t>
      </w:r>
      <w:r w:rsidDel="00000000" w:rsidR="00000000" w:rsidRPr="00000000">
        <w:rPr>
          <w:rFonts w:ascii="Times New Roman" w:cs="Times New Roman" w:eastAsia="Times New Roman" w:hAnsi="Times New Roman"/>
          <w:rtl w:val="0"/>
        </w:rPr>
        <w:t xml:space="preserve">под тяжестью, должно быть, дюжины томов. Следом за ним появились Винсент и Грегори, каждый из </w:t>
      </w:r>
      <w:r w:rsidDel="00000000" w:rsidR="00000000" w:rsidRPr="00000000">
        <w:rPr>
          <w:rFonts w:ascii="Times New Roman" w:cs="Times New Roman" w:eastAsia="Times New Roman" w:hAnsi="Times New Roman"/>
          <w:rtl w:val="0"/>
        </w:rPr>
        <w:t xml:space="preserve">которых </w:t>
      </w:r>
      <w:r w:rsidDel="00000000" w:rsidR="00000000" w:rsidRPr="00000000">
        <w:rPr>
          <w:rFonts w:ascii="Times New Roman" w:cs="Times New Roman" w:eastAsia="Times New Roman" w:hAnsi="Times New Roman"/>
          <w:rtl w:val="0"/>
        </w:rPr>
        <w:t xml:space="preserve">тащил ещё столько </w:t>
      </w:r>
      <w:r w:rsidDel="00000000" w:rsidR="00000000" w:rsidRPr="00000000">
        <w:rPr>
          <w:rFonts w:ascii="Times New Roman" w:cs="Times New Roman" w:eastAsia="Times New Roman" w:hAnsi="Times New Roman"/>
          <w:rtl w:val="0"/>
        </w:rPr>
        <w:t xml:space="preserve">же. </w:t>
      </w:r>
      <w:r w:rsidDel="00000000" w:rsidR="00000000" w:rsidRPr="00000000">
        <w:rPr>
          <w:rFonts w:ascii="Times New Roman" w:cs="Times New Roman" w:eastAsia="Times New Roman" w:hAnsi="Times New Roman"/>
          <w:rtl w:val="0"/>
        </w:rPr>
        <w:t xml:space="preserve">Сопровождавший Малфоя аврор заглянул в комнату, </w:t>
      </w:r>
      <w:r w:rsidDel="00000000" w:rsidR="00000000" w:rsidRPr="00000000">
        <w:rPr>
          <w:rFonts w:ascii="Times New Roman" w:cs="Times New Roman" w:eastAsia="Times New Roman" w:hAnsi="Times New Roman"/>
          <w:rtl w:val="0"/>
        </w:rPr>
        <w:t xml:space="preserve">после чего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удалился в неизвестном направлении.</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Драко огляделся,</w:t>
      </w:r>
      <w:r w:rsidDel="00000000" w:rsidR="00000000" w:rsidRPr="00000000">
        <w:rPr>
          <w:rFonts w:ascii="Times New Roman" w:cs="Times New Roman" w:eastAsia="Times New Roman" w:hAnsi="Times New Roman"/>
          <w:rtl w:val="0"/>
        </w:rPr>
        <w:t xml:space="preserve"> а затем,</w:t>
      </w:r>
      <w:r w:rsidDel="00000000" w:rsidR="00000000" w:rsidRPr="00000000">
        <w:rPr>
          <w:rFonts w:ascii="Times New Roman" w:cs="Times New Roman" w:eastAsia="Times New Roman" w:hAnsi="Times New Roman"/>
          <w:rtl w:val="0"/>
        </w:rPr>
        <w:t xml:space="preserve"> судя по всему, его посетило</w:t>
      </w:r>
      <w:r w:rsidDel="00000000" w:rsidR="00000000" w:rsidRPr="00000000">
        <w:rPr>
          <w:rFonts w:ascii="Times New Roman" w:cs="Times New Roman" w:eastAsia="Times New Roman" w:hAnsi="Times New Roman"/>
          <w:rtl w:val="0"/>
        </w:rPr>
        <w:t xml:space="preserve"> какое-то озарение,</w:t>
      </w:r>
      <w:r w:rsidDel="00000000" w:rsidR="00000000" w:rsidRPr="00000000">
        <w:rPr>
          <w:rFonts w:ascii="Times New Roman" w:cs="Times New Roman" w:eastAsia="Times New Roman" w:hAnsi="Times New Roman"/>
          <w:rtl w:val="0"/>
        </w:rPr>
        <w:t xml:space="preserve"> и он</w:t>
      </w:r>
      <w:r w:rsidDel="00000000" w:rsidR="00000000" w:rsidRPr="00000000">
        <w:rPr>
          <w:rFonts w:ascii="Times New Roman" w:cs="Times New Roman" w:eastAsia="Times New Roman" w:hAnsi="Times New Roman"/>
          <w:rtl w:val="0"/>
        </w:rPr>
        <w:t xml:space="preserve"> направился</w:t>
      </w:r>
      <w:r w:rsidDel="00000000" w:rsidR="00000000" w:rsidRPr="00000000">
        <w:rPr>
          <w:rFonts w:ascii="Times New Roman" w:cs="Times New Roman" w:eastAsia="Times New Roman" w:hAnsi="Times New Roman"/>
          <w:rtl w:val="0"/>
        </w:rPr>
        <w:t xml:space="preserve"> к Дафне. Винсент и Грегори последовали за ним.</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Поможешь </w:t>
      </w:r>
      <w:r w:rsidDel="00000000" w:rsidR="00000000" w:rsidRPr="00000000">
        <w:rPr>
          <w:rFonts w:ascii="Times New Roman" w:cs="Times New Roman" w:eastAsia="Times New Roman" w:hAnsi="Times New Roman"/>
          <w:rtl w:val="0"/>
        </w:rPr>
        <w:t xml:space="preserve">мне прочесть эти книги? — запыхавшись, спросил Драко.</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Эм-м? — занятия уже закончились, оставались только экзамены, да и вообще, с каких это пор сами </w:t>
      </w:r>
      <w:r w:rsidDel="00000000" w:rsidR="00000000" w:rsidRPr="00000000">
        <w:rPr>
          <w:rFonts w:ascii="Times New Roman" w:cs="Times New Roman" w:eastAsia="Times New Roman" w:hAnsi="Times New Roman"/>
          <w:rtl w:val="0"/>
        </w:rPr>
        <w:t xml:space="preserve">Малфои</w:t>
      </w:r>
      <w:r w:rsidDel="00000000" w:rsidR="00000000" w:rsidRPr="00000000">
        <w:rPr>
          <w:rFonts w:ascii="Times New Roman" w:cs="Times New Roman" w:eastAsia="Times New Roman" w:hAnsi="Times New Roman"/>
          <w:rtl w:val="0"/>
        </w:rPr>
        <w:t xml:space="preserve"> просят </w:t>
      </w:r>
      <w:r w:rsidDel="00000000" w:rsidR="00000000" w:rsidRPr="00000000">
        <w:rPr>
          <w:rFonts w:ascii="Times New Roman" w:cs="Times New Roman" w:eastAsia="Times New Roman" w:hAnsi="Times New Roman"/>
          <w:rtl w:val="0"/>
        </w:rPr>
        <w:t xml:space="preserve">Гринграсс</w:t>
      </w:r>
      <w:r w:rsidDel="00000000" w:rsidR="00000000" w:rsidRPr="00000000">
        <w:rPr>
          <w:rFonts w:ascii="Times New Roman" w:cs="Times New Roman" w:eastAsia="Times New Roman" w:hAnsi="Times New Roman"/>
          <w:rtl w:val="0"/>
        </w:rPr>
        <w:t xml:space="preserve">ов помочь с домашним заданием?</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Все эти книги, — многозначительно произнёс Драко Малфой, — мисс Грейнджер брала в библиотеке между первым и шестнадцатым апреля. Я думал посмотреть, нет ли в них каких-нибудь улик, но теперь мне пришла в голову мысль, что </w:t>
      </w:r>
      <w:r w:rsidDel="00000000" w:rsidR="00000000" w:rsidRPr="00000000">
        <w:rPr>
          <w:rFonts w:ascii="Times New Roman" w:cs="Times New Roman" w:eastAsia="Times New Roman" w:hAnsi="Times New Roman"/>
          <w:rtl w:val="0"/>
        </w:rPr>
        <w:t xml:space="preserve">ты можешь мне помочь,</w:t>
      </w:r>
      <w:r w:rsidDel="00000000" w:rsidR="00000000" w:rsidRPr="00000000">
        <w:rPr>
          <w:rFonts w:ascii="Times New Roman" w:cs="Times New Roman" w:eastAsia="Times New Roman" w:hAnsi="Times New Roman"/>
          <w:rtl w:val="0"/>
        </w:rPr>
        <w:t xml:space="preserve"> поскольку ты знала мисс Грейнджер лучше.</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Дафна уставилась на книги.</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Генерал прочитала всё это за две недели? — </w:t>
      </w:r>
      <w:r w:rsidDel="00000000" w:rsidR="00000000" w:rsidRPr="00000000">
        <w:rPr>
          <w:rFonts w:ascii="Times New Roman" w:cs="Times New Roman" w:eastAsia="Times New Roman" w:hAnsi="Times New Roman"/>
          <w:rtl w:val="0"/>
        </w:rPr>
        <w:t xml:space="preserve">в сердце</w:t>
      </w:r>
      <w:r w:rsidDel="00000000" w:rsidR="00000000" w:rsidRPr="00000000">
        <w:rPr>
          <w:rFonts w:ascii="Times New Roman" w:cs="Times New Roman" w:eastAsia="Times New Roman" w:hAnsi="Times New Roman"/>
          <w:rtl w:val="0"/>
        </w:rPr>
        <w:t xml:space="preserve"> что-то кольнуло, но она подавила это ощущение</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На самом деле, я не знаю, прочитала ли мисс Грейнджер их все, — ответил Драко</w:t>
      </w:r>
      <w:r w:rsidDel="00000000" w:rsidR="00000000" w:rsidRPr="00000000">
        <w:rPr>
          <w:rFonts w:ascii="Times New Roman" w:cs="Times New Roman" w:eastAsia="Times New Roman" w:hAnsi="Times New Roman"/>
          <w:rtl w:val="0"/>
        </w:rPr>
        <w:t xml:space="preserve"> и назидательно поднял палец. — Более того, мы даже не знаем, </w:t>
      </w:r>
      <w:r w:rsidDel="00000000" w:rsidR="00000000" w:rsidRPr="00000000">
        <w:rPr>
          <w:rFonts w:ascii="Times New Roman" w:cs="Times New Roman" w:eastAsia="Times New Roman" w:hAnsi="Times New Roman"/>
          <w:rtl w:val="0"/>
        </w:rPr>
        <w:t xml:space="preserve">читала ли она из этого хоть что-нибудь</w:t>
      </w:r>
      <w:r w:rsidDel="00000000" w:rsidR="00000000" w:rsidRPr="00000000">
        <w:rPr>
          <w:rFonts w:ascii="Times New Roman" w:cs="Times New Roman" w:eastAsia="Times New Roman" w:hAnsi="Times New Roman"/>
          <w:rtl w:val="0"/>
        </w:rPr>
        <w:t xml:space="preserve"> и брала ли их вообще. </w:t>
      </w:r>
      <w:r w:rsidDel="00000000" w:rsidR="00000000" w:rsidRPr="00000000">
        <w:rPr>
          <w:rFonts w:ascii="Times New Roman" w:cs="Times New Roman" w:eastAsia="Times New Roman" w:hAnsi="Times New Roman"/>
          <w:rtl w:val="0"/>
        </w:rPr>
        <w:t xml:space="preserve">В</w:t>
      </w:r>
      <w:r w:rsidDel="00000000" w:rsidR="00000000" w:rsidRPr="00000000">
        <w:rPr>
          <w:rFonts w:ascii="Times New Roman" w:cs="Times New Roman" w:eastAsia="Times New Roman" w:hAnsi="Times New Roman"/>
          <w:rtl w:val="0"/>
        </w:rPr>
        <w:t xml:space="preserve"> смысле, всё, что мы н</w:t>
      </w:r>
      <w:r w:rsidDel="00000000" w:rsidR="00000000" w:rsidRPr="00000000">
        <w:rPr>
          <w:rFonts w:ascii="Times New Roman" w:cs="Times New Roman" w:eastAsia="Times New Roman" w:hAnsi="Times New Roman"/>
          <w:rtl w:val="0"/>
        </w:rPr>
        <w:t xml:space="preserve">аблюдаем — это записи в библиотечном журнале...</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Дафн</w:t>
      </w:r>
      <w:r w:rsidDel="00000000" w:rsidR="00000000" w:rsidRPr="00000000">
        <w:rPr>
          <w:rFonts w:ascii="Times New Roman" w:cs="Times New Roman" w:eastAsia="Times New Roman" w:hAnsi="Times New Roman"/>
          <w:rtl w:val="0"/>
        </w:rPr>
        <w:t xml:space="preserve">а с трудом подавила стон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Малфой уже несколько недель разговаривал подобным образом.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Некоторым людям однозначно не стоит заниматься расследованиями таинственных убийств — </w:t>
      </w:r>
      <w:r w:rsidDel="00000000" w:rsidR="00000000" w:rsidRPr="00000000">
        <w:rPr>
          <w:rFonts w:ascii="Times New Roman" w:cs="Times New Roman" w:eastAsia="Times New Roman" w:hAnsi="Times New Roman"/>
          <w:rtl w:val="0"/>
        </w:rPr>
        <w:t xml:space="preserve">это очень странно влияет на их разум.</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Мистер Малфой, я не смогла бы прочесть все эти книги и за целое лето. Даже если бы забросила все другие дела.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Тогда, может, ты их хотя бы</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пролистаешь? — предложил Драко. — Ну, на случай, если там найдутся загадочные записи на полях её почерком, или закладки, или...</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rtl w:val="0"/>
        </w:rPr>
        <w:t xml:space="preserve">— Я тоже смотрела </w:t>
      </w:r>
      <w:r w:rsidDel="00000000" w:rsidR="00000000" w:rsidRPr="00000000">
        <w:rPr>
          <w:rFonts w:ascii="Times New Roman" w:cs="Times New Roman" w:eastAsia="Times New Roman" w:hAnsi="Times New Roman"/>
          <w:rtl w:val="0"/>
        </w:rPr>
        <w:t xml:space="preserve">эти</w:t>
      </w:r>
      <w:r w:rsidDel="00000000" w:rsidR="00000000" w:rsidRPr="00000000">
        <w:rPr>
          <w:rFonts w:ascii="Times New Roman" w:cs="Times New Roman" w:eastAsia="Times New Roman" w:hAnsi="Times New Roman"/>
          <w:rtl w:val="0"/>
        </w:rPr>
        <w:t xml:space="preserve"> пьесы, мистер Малфой, — Дафна закатила глаза. — </w:t>
      </w:r>
      <w:r w:rsidDel="00000000" w:rsidR="00000000" w:rsidRPr="00000000">
        <w:rPr>
          <w:rFonts w:ascii="Times New Roman" w:cs="Times New Roman" w:eastAsia="Times New Roman" w:hAnsi="Times New Roman"/>
          <w:rtl w:val="0"/>
        </w:rPr>
        <w:t xml:space="preserve">Может, наши авроры лучше справятся...</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Мы обречены! — завизжала Милисента Булстроуд, врываясь в гостиную Слизерина из </w:t>
      </w:r>
      <w:r w:rsidDel="00000000" w:rsidR="00000000" w:rsidRPr="00000000">
        <w:rPr>
          <w:rFonts w:ascii="Times New Roman" w:cs="Times New Roman" w:eastAsia="Times New Roman" w:hAnsi="Times New Roman"/>
          <w:rtl w:val="0"/>
        </w:rPr>
        <w:t xml:space="preserve">нижних помещений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молча уставились на неё.</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Это профессор Квиррелл!</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воздухе повисло напряжение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ещё чуть-чуть и разрешатся давние споры.</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Ну, наконец-то, — сказал кто-то, пока Милисента пыталась восстановить дыхание. — </w:t>
      </w:r>
      <w:r w:rsidDel="00000000" w:rsidR="00000000" w:rsidRPr="00000000">
        <w:rPr>
          <w:rFonts w:ascii="Times New Roman" w:cs="Times New Roman" w:eastAsia="Times New Roman" w:hAnsi="Times New Roman"/>
          <w:rtl w:val="0"/>
        </w:rPr>
        <w:t xml:space="preserve">Сколько ему оставалось, чтобы сорваться? Дней десять?</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Одиннадцать, — поправил семикурсник, принимавший ставки.</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Ему вдруг стало немного лучше, и теперь он устроит первокурсникам экзамен по Защите! Внезапно! Через </w:t>
      </w:r>
      <w:r w:rsidDel="00000000" w:rsidR="00000000" w:rsidRPr="00000000">
        <w:rPr>
          <w:rFonts w:ascii="Times New Roman" w:cs="Times New Roman" w:eastAsia="Times New Roman" w:hAnsi="Times New Roman"/>
          <w:rtl w:val="0"/>
        </w:rPr>
        <w:t xml:space="preserve">пятьдесят</w:t>
      </w:r>
      <w:r w:rsidDel="00000000" w:rsidR="00000000" w:rsidRPr="00000000">
        <w:rPr>
          <w:rFonts w:ascii="Times New Roman" w:cs="Times New Roman" w:eastAsia="Times New Roman" w:hAnsi="Times New Roman"/>
          <w:rtl w:val="0"/>
        </w:rPr>
        <w:t xml:space="preserve"> минут!</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Экзамен по Защите? — тупо повторила Панси. — </w:t>
      </w:r>
      <w:r w:rsidDel="00000000" w:rsidR="00000000" w:rsidRPr="00000000">
        <w:rPr>
          <w:rFonts w:ascii="Times New Roman" w:cs="Times New Roman" w:eastAsia="Times New Roman" w:hAnsi="Times New Roman"/>
          <w:rtl w:val="0"/>
        </w:rPr>
        <w:t xml:space="preserve">Но у профессора Квиррелла не бывает экзаменов.</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Министерский </w:t>
      </w:r>
      <w:r w:rsidDel="00000000" w:rsidR="00000000" w:rsidRPr="00000000">
        <w:rPr>
          <w:rFonts w:ascii="Times New Roman" w:cs="Times New Roman" w:eastAsia="Times New Roman" w:hAnsi="Times New Roman"/>
          <w:rtl w:val="0"/>
        </w:rPr>
        <w:t xml:space="preserve">экзамен</w:t>
      </w:r>
      <w:r w:rsidDel="00000000" w:rsidR="00000000" w:rsidRPr="00000000">
        <w:rPr>
          <w:rFonts w:ascii="Times New Roman" w:cs="Times New Roman" w:eastAsia="Times New Roman" w:hAnsi="Times New Roman"/>
          <w:rtl w:val="0"/>
        </w:rPr>
        <w:t xml:space="preserve">! — крикнула Милисента.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Но ведь профессор Квиррелл </w:t>
      </w:r>
      <w:r w:rsidDel="00000000" w:rsidR="00000000" w:rsidRPr="00000000">
        <w:rPr>
          <w:rFonts w:ascii="Times New Roman" w:cs="Times New Roman" w:eastAsia="Times New Roman" w:hAnsi="Times New Roman"/>
          <w:rtl w:val="0"/>
        </w:rPr>
        <w:t xml:space="preserve">не учил ничему</w:t>
      </w:r>
      <w:r w:rsidDel="00000000" w:rsidR="00000000" w:rsidRPr="00000000">
        <w:rPr>
          <w:rFonts w:ascii="Times New Roman" w:cs="Times New Roman" w:eastAsia="Times New Roman" w:hAnsi="Times New Roman"/>
          <w:rtl w:val="0"/>
        </w:rPr>
        <w:t xml:space="preserve"> из программы Министерства, — возразила Панси.</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Дафна, мысленно ругаясь, уже летела в свою комнату за учебником Защиты, к которому не притрагивалась с сентября.</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00" w:before="100" w:line="276" w:lineRule="auto"/>
        <w:ind w:left="0" w:right="-240" w:firstLine="57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00" w:before="100" w:line="276" w:lineRule="auto"/>
        <w:ind w:left="0" w:right="-240" w:firstLine="570"/>
        <w:jc w:val="cente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партой сзади кто-то плакал. Тихие всхлипы обеспечивали подходящий фон для царящей в классе атмосферы отчаяния.</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Дафна оглянулась, ожидая увидеть позади себя пуффендуйку и надеясь, что это не Ханна, и удивилась, обнаружив там когтевранку. Впрочем, это тоже можно было понять.</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shd w:fill="990000" w:val="clear"/>
        </w:rPr>
      </w:pPr>
      <w:r w:rsidDel="00000000" w:rsidR="00000000" w:rsidRPr="00000000">
        <w:rPr>
          <w:rFonts w:ascii="Times New Roman" w:cs="Times New Roman" w:eastAsia="Times New Roman" w:hAnsi="Times New Roman"/>
          <w:rtl w:val="0"/>
        </w:rPr>
        <w:t xml:space="preserve">Перед всеми лежали экзаменационные пергаменты, которые следовало перевернуть по звонку.</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Пятьдесят минут на подготовку — это ужасно мало, но лучше, чем ничего. Теперь Дафне было стыдно, что она не сообразила предупредить Пуффендуй, Когтевран и Гриффиндор. Всего три дня назад, в начале июня, снова начали начислять факультетские баллы, но Комитету Вспомогательных Защитных Сил по-прежнему след</w:t>
      </w:r>
      <w:r w:rsidDel="00000000" w:rsidR="00000000" w:rsidRPr="00000000">
        <w:rPr>
          <w:rFonts w:ascii="Times New Roman" w:cs="Times New Roman" w:eastAsia="Times New Roman" w:hAnsi="Times New Roman"/>
          <w:rtl w:val="0"/>
        </w:rPr>
        <w:t xml:space="preserve">овало</w:t>
      </w:r>
      <w:r w:rsidDel="00000000" w:rsidR="00000000" w:rsidRPr="00000000">
        <w:rPr>
          <w:rFonts w:ascii="Times New Roman" w:cs="Times New Roman" w:eastAsia="Times New Roman" w:hAnsi="Times New Roman"/>
          <w:rtl w:val="0"/>
        </w:rPr>
        <w:t xml:space="preserve"> содействовать единству факультетов.</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Четырьмя партами левее заплакала ещё одна когтевранка. Если Дафне не изменяла память, это была Кэтрин Тан из Армии Драконов, которая как-то на её глазах совершенно хладнокровно вступила в бой сразу с тремя Солнечными Солдатами.</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Самой Дафне, чтобы успокоиться, хватило лишь пары минут судорожного чтения. Им предстоял всего лишь экзамен, а не какое-то убийство или что-то в этом духе. Если практически все первокурсники сдадут почти пустые пергаменты, то получится, что ни у кого нет причин стыдиться. Но Дафна понимала, что когтевранцы и пуффендуйцы скорее всего не разделяют эту точку зрения, хотя она им и не слишком сочувствовала.</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Он злой, — дрожащим голосом пробормотала ещё одна когтевранка. — Абсолютно Тёмный Волшебник до мозга костей. На все сто процентов. Сам Тёмный Лорд Гриндевальд не поступил бы так с детьми. Он хуже Сами-Знаете-Кого.</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Дафна рефлекторно посмотрела на профессора Квиррелла. Тот сидел, накренившись в сторону, но глаза его смотрели бдительно. Ей </w:t>
      </w:r>
      <w:r w:rsidDel="00000000" w:rsidR="00000000" w:rsidRPr="00000000">
        <w:rPr>
          <w:rFonts w:ascii="Times New Roman" w:cs="Times New Roman" w:eastAsia="Times New Roman" w:hAnsi="Times New Roman"/>
          <w:rtl w:val="0"/>
        </w:rPr>
        <w:t xml:space="preserve">показалось, что </w:t>
      </w:r>
      <w:r w:rsidDel="00000000" w:rsidR="00000000" w:rsidRPr="00000000">
        <w:rPr>
          <w:rFonts w:ascii="Times New Roman" w:cs="Times New Roman" w:eastAsia="Times New Roman" w:hAnsi="Times New Roman"/>
          <w:rtl w:val="0"/>
        </w:rPr>
        <w:t xml:space="preserve">профессор Защиты на мгновение улыбнулся. Нет, ей наверняка почудилось, он никак не мог это услышать.</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Прозвенел звонок.</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Дафна перевернула пергамент.</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Вверху стояли штампы Министерства, Попечительского совета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Хогвартса и Департамента Магического Образования, а также руны для обнаружения жульничества. Ниже была строка для имени, список правил поведения на экзамене и </w:t>
      </w:r>
      <w:r w:rsidDel="00000000" w:rsidR="00000000" w:rsidRPr="00000000">
        <w:rPr>
          <w:rFonts w:ascii="Times New Roman" w:cs="Times New Roman" w:eastAsia="Times New Roman" w:hAnsi="Times New Roman"/>
          <w:rtl w:val="0"/>
        </w:rPr>
        <w:t xml:space="preserve">колдография </w:t>
      </w:r>
      <w:r w:rsidDel="00000000" w:rsidR="00000000" w:rsidRPr="00000000">
        <w:rPr>
          <w:rFonts w:ascii="Times New Roman" w:cs="Times New Roman" w:eastAsia="Times New Roman" w:hAnsi="Times New Roman"/>
          <w:rtl w:val="0"/>
        </w:rPr>
        <w:t xml:space="preserve">грозящей пальцем Линдси </w:t>
      </w:r>
      <w:r w:rsidDel="00000000" w:rsidR="00000000" w:rsidRPr="00000000">
        <w:rPr>
          <w:rFonts w:ascii="Times New Roman" w:cs="Times New Roman" w:eastAsia="Times New Roman" w:hAnsi="Times New Roman"/>
          <w:rtl w:val="0"/>
        </w:rPr>
        <w:t xml:space="preserve">Гэньон</w:t>
      </w:r>
      <w:r w:rsidDel="00000000" w:rsidR="00000000" w:rsidRPr="00000000">
        <w:rPr>
          <w:rFonts w:ascii="Times New Roman" w:cs="Times New Roman" w:eastAsia="Times New Roman" w:hAnsi="Times New Roman"/>
          <w:rtl w:val="0"/>
        </w:rPr>
        <w:t xml:space="preserve">, директора Департамента Магического Образования.</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Примерно с середины страницы начинались экзаменационные вопросы.</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rtl w:val="0"/>
        </w:rPr>
        <w:t xml:space="preserve">Первый вопрос гласил: </w:t>
      </w:r>
      <w:r w:rsidDel="00000000" w:rsidR="00000000" w:rsidRPr="00000000">
        <w:rPr>
          <w:rFonts w:ascii="Times New Roman" w:cs="Times New Roman" w:eastAsia="Times New Roman" w:hAnsi="Times New Roman"/>
          <w:i w:val="1"/>
          <w:rtl w:val="0"/>
        </w:rPr>
        <w:t xml:space="preserve">Почему детям так важно держаться подальше от незнакомых существ?</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Повисла напряж</w:t>
      </w:r>
      <w:ins w:author="Alaric Lightin" w:id="0" w:date="2019-08-13T15:34:23Z">
        <w:r w:rsidDel="00000000" w:rsidR="00000000" w:rsidRPr="00000000">
          <w:rPr>
            <w:rFonts w:ascii="Times New Roman" w:cs="Times New Roman" w:eastAsia="Times New Roman" w:hAnsi="Times New Roman"/>
            <w:rtl w:val="0"/>
          </w:rPr>
          <w:t xml:space="preserve">ё</w:t>
        </w:r>
      </w:ins>
      <w:del w:author="Alaric Lightin" w:id="0" w:date="2019-08-13T15:34:23Z">
        <w:r w:rsidDel="00000000" w:rsidR="00000000" w:rsidRPr="00000000">
          <w:rPr>
            <w:rFonts w:ascii="Times New Roman" w:cs="Times New Roman" w:eastAsia="Times New Roman" w:hAnsi="Times New Roman"/>
            <w:rtl w:val="0"/>
          </w:rPr>
          <w:delText xml:space="preserve">е</w:delText>
        </w:r>
      </w:del>
      <w:r w:rsidDel="00000000" w:rsidR="00000000" w:rsidRPr="00000000">
        <w:rPr>
          <w:rFonts w:ascii="Times New Roman" w:cs="Times New Roman" w:eastAsia="Times New Roman" w:hAnsi="Times New Roman"/>
          <w:rtl w:val="0"/>
        </w:rPr>
        <w:t xml:space="preserve">нная тишина.</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Кто-то — кажется, из гриффиндорцев — расхохотался.</w:t>
      </w:r>
      <w:r w:rsidDel="00000000" w:rsidR="00000000" w:rsidRPr="00000000">
        <w:rPr>
          <w:rFonts w:ascii="Times New Roman" w:cs="Times New Roman" w:eastAsia="Times New Roman" w:hAnsi="Times New Roman"/>
          <w:rtl w:val="0"/>
        </w:rPr>
        <w:t xml:space="preserve"> Профессор Квиррелл никак не отреагировал, и смех подхватили другие.</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Никто ничего не сказал, но ученики дружно начали переглядываться. Наконец, смех затих, и все, будто сговорившись, посмотрели на профессора Квиррелла. Тот с доброжелательной улыбкой на лице наблюдал за происходящим.</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rtl w:val="0"/>
        </w:rPr>
        <w:t xml:space="preserve">Дерзкая зловещая улыбка</w:t>
      </w:r>
      <w:r w:rsidDel="00000000" w:rsidR="00000000" w:rsidRPr="00000000">
        <w:rPr>
          <w:rFonts w:ascii="Times New Roman" w:cs="Times New Roman" w:eastAsia="Times New Roman" w:hAnsi="Times New Roman"/>
          <w:rtl w:val="0"/>
        </w:rPr>
        <w:t xml:space="preserve"> Дафны сделала бы честь Годрику Гриффиндору или Гриндевальду. Девочка склонилась над пергаментом и написала: </w:t>
      </w:r>
      <w:r w:rsidDel="00000000" w:rsidR="00000000" w:rsidRPr="00000000">
        <w:rPr>
          <w:rFonts w:ascii="Times New Roman" w:cs="Times New Roman" w:eastAsia="Times New Roman" w:hAnsi="Times New Roman"/>
          <w:i w:val="1"/>
          <w:rtl w:val="0"/>
        </w:rPr>
        <w:t xml:space="preserve">Потому что моё Оглушающее проклятие, мой Древнейший Клинок и мой Патронус от всех не спасут.</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00" w:before="100" w:line="276" w:lineRule="auto"/>
        <w:ind w:left="0" w:right="-240" w:firstLine="570"/>
        <w:jc w:val="cente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00" w:before="100" w:line="276" w:lineRule="auto"/>
        <w:ind w:left="0" w:right="-240" w:firstLine="57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00" w:before="100" w:line="276" w:lineRule="auto"/>
        <w:ind w:left="0" w:right="-240" w:firstLine="570"/>
        <w:jc w:val="cente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Поттер перевернул последнюю страницу своей экзаменационной работы.</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Когда он прочёл первый настоящий вопрос («Как вы заставите замолчать Визжащего Угря?»), даже ему пришлось подавить небольшую нервозность, вызванную каким-то крохотным остатком детства. На своих уроках профессор Квиррелл практически не уделял никакого </w:t>
      </w:r>
      <w:r w:rsidDel="00000000" w:rsidR="00000000" w:rsidRPr="00000000">
        <w:rPr>
          <w:rFonts w:ascii="Times New Roman" w:cs="Times New Roman" w:eastAsia="Times New Roman" w:hAnsi="Times New Roman"/>
          <w:rtl w:val="0"/>
        </w:rPr>
        <w:t xml:space="preserve">внимания </w:t>
      </w:r>
      <w:r w:rsidDel="00000000" w:rsidR="00000000" w:rsidRPr="00000000">
        <w:rPr>
          <w:rFonts w:ascii="Times New Roman" w:cs="Times New Roman" w:eastAsia="Times New Roman" w:hAnsi="Times New Roman"/>
          <w:rtl w:val="0"/>
        </w:rPr>
        <w:t xml:space="preserve">неожиданным и в то же время бесполезным вопросам, которые, как воображал какой-то идиот, должны составлять первый курс обучения Защите. В принципе, когда Гарри сообщили о внезапном экзамене, он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мог бы воспользоваться своим Маховиком времени, чтобы просмотреть учебник первого курса,</w:t>
      </w:r>
      <w:r w:rsidDel="00000000" w:rsidR="00000000" w:rsidRPr="00000000">
        <w:rPr>
          <w:rFonts w:ascii="Times New Roman" w:cs="Times New Roman" w:eastAsia="Times New Roman" w:hAnsi="Times New Roman"/>
          <w:rtl w:val="0"/>
        </w:rPr>
        <w:t xml:space="preserve"> но </w:t>
      </w:r>
      <w:r w:rsidDel="00000000" w:rsidR="00000000" w:rsidRPr="00000000">
        <w:rPr>
          <w:rFonts w:ascii="Times New Roman" w:cs="Times New Roman" w:eastAsia="Times New Roman" w:hAnsi="Times New Roman"/>
          <w:rtl w:val="0"/>
        </w:rPr>
        <w:t xml:space="preserve">это было бы нечестно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могло повлиять на оценки остальных из-за </w:t>
      </w:r>
      <w:r w:rsidDel="00000000" w:rsidR="00000000" w:rsidRPr="00000000">
        <w:rPr>
          <w:rFonts w:ascii="Times New Roman" w:cs="Times New Roman" w:eastAsia="Times New Roman" w:hAnsi="Times New Roman"/>
          <w:rtl w:val="0"/>
        </w:rPr>
        <w:t xml:space="preserve">изменения </w:t>
      </w:r>
      <w:r w:rsidDel="00000000" w:rsidR="00000000" w:rsidRPr="00000000">
        <w:rPr>
          <w:rFonts w:ascii="Times New Roman" w:cs="Times New Roman" w:eastAsia="Times New Roman" w:hAnsi="Times New Roman"/>
          <w:rtl w:val="0"/>
        </w:rPr>
        <w:t xml:space="preserve">максимального разброса</w:t>
      </w:r>
      <w:r w:rsidDel="00000000" w:rsidR="00000000" w:rsidRPr="00000000">
        <w:rPr>
          <w:rFonts w:ascii="Times New Roman" w:cs="Times New Roman" w:eastAsia="Times New Roman" w:hAnsi="Times New Roman"/>
          <w:rtl w:val="0"/>
        </w:rPr>
        <w:t xml:space="preserve">. Несколько секунд он тупо смотрел на вопрос, а затем вывел «Чарами молчания» и добавил инструкции по использованию чар, на случай если проверяющий</w:t>
      </w:r>
      <w:r w:rsidDel="00000000" w:rsidR="00000000" w:rsidRPr="00000000">
        <w:rPr>
          <w:rFonts w:ascii="Times New Roman" w:cs="Times New Roman" w:eastAsia="Times New Roman" w:hAnsi="Times New Roman"/>
          <w:rtl w:val="0"/>
        </w:rPr>
        <w:t xml:space="preserve"> Министерства не поверит, что Гарри умеет использовать это заклинание.</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 только Гарри решил просто </w:t>
      </w:r>
      <w:r w:rsidDel="00000000" w:rsidR="00000000" w:rsidRPr="00000000">
        <w:rPr>
          <w:rFonts w:ascii="Times New Roman" w:cs="Times New Roman" w:eastAsia="Times New Roman" w:hAnsi="Times New Roman"/>
          <w:i w:val="1"/>
          <w:rtl w:val="0"/>
        </w:rPr>
        <w:t xml:space="preserve">правильно</w:t>
      </w:r>
      <w:r w:rsidDel="00000000" w:rsidR="00000000" w:rsidRPr="00000000">
        <w:rPr>
          <w:rFonts w:ascii="Times New Roman" w:cs="Times New Roman" w:eastAsia="Times New Roman" w:hAnsi="Times New Roman"/>
          <w:rtl w:val="0"/>
        </w:rPr>
        <w:t xml:space="preserve"> отвечать на все вопросы, работа пошла очень быстро. Самым практичным ответом на большую часть вопросов было «Оглушающее проклятие», а оптимальным решением для изрядной части остальных — что-то вроде «</w:t>
      </w:r>
      <w:r w:rsidDel="00000000" w:rsidR="00000000" w:rsidRPr="00000000">
        <w:rPr>
          <w:rFonts w:ascii="Times New Roman" w:cs="Times New Roman" w:eastAsia="Times New Roman" w:hAnsi="Times New Roman"/>
          <w:rtl w:val="0"/>
        </w:rPr>
        <w:t xml:space="preserve">Развернуться и уйти» или «Выбросить сыр и купить новую пару туфель».</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Последний экзаменационный вопрос был сформулирован так: «Как вы поступите, заподозрив, что под вашей кроватью может находиться жутикозмея?» В начале года Гарри бегло просмотрел учебник Защиты, и теперь вспомнил официально одобренный Министерством ответ на этот вопрос — «</w:t>
      </w:r>
      <w:r w:rsidDel="00000000" w:rsidR="00000000" w:rsidRPr="00000000">
        <w:rPr>
          <w:rFonts w:ascii="Times New Roman" w:cs="Times New Roman" w:eastAsia="Times New Roman" w:hAnsi="Times New Roman"/>
          <w:rtl w:val="0"/>
        </w:rPr>
        <w:t xml:space="preserve">Сообщу родителям</w:t>
      </w:r>
      <w:r w:rsidDel="00000000" w:rsidR="00000000" w:rsidRPr="00000000">
        <w:rPr>
          <w:rFonts w:ascii="Times New Roman" w:cs="Times New Roman" w:eastAsia="Times New Roman" w:hAnsi="Times New Roman"/>
          <w:rtl w:val="0"/>
        </w:rPr>
        <w:t xml:space="preserve">». Тогда он сразу обратил внимание на этот неожиданный ответ, потому он ему и запомнился.</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Немного поразмыслив, Гарри написал:</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Уважаемый проверяющий Министерства!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Бо</w:t>
      </w:r>
      <w:r w:rsidDel="00000000" w:rsidR="00000000" w:rsidRPr="00000000">
        <w:rPr>
          <w:rFonts w:ascii="Times New Roman" w:cs="Times New Roman" w:eastAsia="Times New Roman" w:hAnsi="Times New Roman"/>
          <w:i w:val="1"/>
          <w:rtl w:val="0"/>
        </w:rPr>
        <w:t xml:space="preserve">юсь, </w:t>
      </w:r>
      <w:r w:rsidDel="00000000" w:rsidR="00000000" w:rsidRPr="00000000">
        <w:rPr>
          <w:rFonts w:ascii="Times New Roman" w:cs="Times New Roman" w:eastAsia="Times New Roman" w:hAnsi="Times New Roman"/>
          <w:i w:val="1"/>
          <w:rtl w:val="0"/>
        </w:rPr>
        <w:t xml:space="preserve">мне следует оставить ответ на этот вопрос в тайне, однако позвольте мне уверить Вас, что жутикозмея вряд ли доставит мне беспокойства больше, чем горный тролль, дементор или Сами-Знаете-Кто. </w:t>
      </w:r>
      <w:r w:rsidDel="00000000" w:rsidR="00000000" w:rsidRPr="00000000">
        <w:rPr>
          <w:rFonts w:ascii="Times New Roman" w:cs="Times New Roman" w:eastAsia="Times New Roman" w:hAnsi="Times New Roman"/>
          <w:i w:val="1"/>
          <w:rtl w:val="0"/>
        </w:rPr>
        <w:t xml:space="preserve">Пожалуйста, уведомите своё начальство, что я считаю стандартный ответ дискриминирующим по отношению к маглорождённым и что я ожидаю скорейшего исправления этого недоразумения</w:t>
      </w:r>
      <w:r w:rsidDel="00000000" w:rsidR="00000000" w:rsidRPr="00000000">
        <w:rPr>
          <w:rFonts w:ascii="Times New Roman" w:cs="Times New Roman" w:eastAsia="Times New Roman" w:hAnsi="Times New Roman"/>
          <w:i w:val="1"/>
          <w:rtl w:val="0"/>
        </w:rPr>
        <w:t xml:space="preserve">. Надеюсь, моё непосредственное вмешательство не понадобится.</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С уважением, Мальчик-Который-Выжил.</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Гарри</w:t>
      </w:r>
      <w:r w:rsidDel="00000000" w:rsidR="00000000" w:rsidRPr="00000000">
        <w:rPr>
          <w:rFonts w:ascii="Times New Roman" w:cs="Times New Roman" w:eastAsia="Times New Roman" w:hAnsi="Times New Roman"/>
          <w:rtl w:val="0"/>
        </w:rPr>
        <w:t xml:space="preserve"> широким росчерком </w:t>
      </w:r>
      <w:r w:rsidDel="00000000" w:rsidR="00000000" w:rsidRPr="00000000">
        <w:rPr>
          <w:rFonts w:ascii="Times New Roman" w:cs="Times New Roman" w:eastAsia="Times New Roman" w:hAnsi="Times New Roman"/>
          <w:rtl w:val="0"/>
        </w:rPr>
        <w:t xml:space="preserve">подписал последний лист пергамента</w:t>
      </w:r>
      <w:r w:rsidDel="00000000" w:rsidR="00000000" w:rsidRPr="00000000">
        <w:rPr>
          <w:rFonts w:ascii="Times New Roman" w:cs="Times New Roman" w:eastAsia="Times New Roman" w:hAnsi="Times New Roman"/>
          <w:rtl w:val="0"/>
        </w:rPr>
        <w:t xml:space="preserve">, положил его в стопку, отложил перо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выпрямился.</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Затем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огляделся. Несмотря на то, что голова профессора Квиррелла наклонилась набок, мальчику показалось, что тот смотрит в его сторону. Остальные пока ещё писали. Некоторые молча </w:t>
      </w:r>
      <w:r w:rsidDel="00000000" w:rsidR="00000000" w:rsidRPr="00000000">
        <w:rPr>
          <w:rFonts w:ascii="Times New Roman" w:cs="Times New Roman" w:eastAsia="Times New Roman" w:hAnsi="Times New Roman"/>
          <w:rtl w:val="0"/>
        </w:rPr>
        <w:t xml:space="preserve">плакали</w:t>
      </w:r>
      <w:r w:rsidDel="00000000" w:rsidR="00000000" w:rsidRPr="00000000">
        <w:rPr>
          <w:rFonts w:ascii="Times New Roman" w:cs="Times New Roman" w:eastAsia="Times New Roman" w:hAnsi="Times New Roman"/>
          <w:rtl w:val="0"/>
        </w:rPr>
        <w:t xml:space="preserve">, но </w:t>
      </w:r>
      <w:r w:rsidDel="00000000" w:rsidR="00000000" w:rsidRPr="00000000">
        <w:rPr>
          <w:rFonts w:ascii="Times New Roman" w:cs="Times New Roman" w:eastAsia="Times New Roman" w:hAnsi="Times New Roman"/>
          <w:rtl w:val="0"/>
        </w:rPr>
        <w:t xml:space="preserve">всё равно писали</w:t>
      </w:r>
      <w:r w:rsidDel="00000000" w:rsidR="00000000" w:rsidRPr="00000000">
        <w:rPr>
          <w:rFonts w:ascii="Times New Roman" w:cs="Times New Roman" w:eastAsia="Times New Roman" w:hAnsi="Times New Roman"/>
          <w:rtl w:val="0"/>
        </w:rPr>
        <w:t xml:space="preserve">. Помимо прочего, профессор Защиты учил: пока бой не окончен, нужно сражаться.</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Прошла вечность, и официально отпущенное время истекло. Вместо профессора по классу прошла и собрала пергаменты </w:t>
      </w:r>
      <w:r w:rsidDel="00000000" w:rsidR="00000000" w:rsidRPr="00000000">
        <w:rPr>
          <w:rFonts w:ascii="Times New Roman" w:cs="Times New Roman" w:eastAsia="Times New Roman" w:hAnsi="Times New Roman"/>
          <w:rtl w:val="0"/>
        </w:rPr>
        <w:t xml:space="preserve">семикурсница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Когда была собрана последняя работа, профессор Квиррелл выпрямился.</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Мои юные ученики, — тихо произнёс он. Семикурсница направляла свою палочку на рот профессора Защиты, поэтому каждый слышал его голос, как будто он раздавался совсем рядом. — Я понимаю… некоторые из вас, наверное, сильно испугались… Этот страх отличается от страха оказаться перед палочкой врага… но вы должны победить и такой страх. Теперь… я могу вам это сказать. По традиции Хогвартса… оценки </w:t>
      </w:r>
      <w:r w:rsidDel="00000000" w:rsidR="00000000" w:rsidRPr="00000000">
        <w:rPr>
          <w:rFonts w:ascii="Times New Roman" w:cs="Times New Roman" w:eastAsia="Times New Roman" w:hAnsi="Times New Roman"/>
          <w:rtl w:val="0"/>
        </w:rPr>
        <w:t xml:space="preserve">объявляются</w:t>
      </w:r>
      <w:r w:rsidDel="00000000" w:rsidR="00000000" w:rsidRPr="00000000">
        <w:rPr>
          <w:rFonts w:ascii="Times New Roman" w:cs="Times New Roman" w:eastAsia="Times New Roman" w:hAnsi="Times New Roman"/>
          <w:rtl w:val="0"/>
        </w:rPr>
        <w:t xml:space="preserve"> на второй неделе июня. Но в моём случае… думаю, можно сделать исключение, — профессор улыбнулся своей привычной бесстрастной улыбкой, слегка перекошенной, словно ему нужно было скрывать гримасу боли. — Понимаю, вы волнуетесь… вы не готовились к этому экзамену… на моих занятиях мы это не проходили… а я совсем забыл упомянуть… что будет экзамен… хотя </w:t>
      </w:r>
      <w:r w:rsidDel="00000000" w:rsidR="00000000" w:rsidRPr="00000000">
        <w:rPr>
          <w:rFonts w:ascii="Times New Roman" w:cs="Times New Roman" w:eastAsia="Times New Roman" w:hAnsi="Times New Roman"/>
          <w:rtl w:val="0"/>
        </w:rPr>
        <w:t xml:space="preserve">вы и сами </w:t>
      </w:r>
      <w:r w:rsidDel="00000000" w:rsidR="00000000" w:rsidRPr="00000000">
        <w:rPr>
          <w:rFonts w:ascii="Times New Roman" w:cs="Times New Roman" w:eastAsia="Times New Roman" w:hAnsi="Times New Roman"/>
          <w:rtl w:val="0"/>
        </w:rPr>
        <w:t xml:space="preserve">должны были понимать… что он будет. Но я только что магически проверил… то, что вы написали во время этого… ужасно, ужасно важного экзамена… хотя, конечно, только оценка министерства является официальной… и поставил ваши итоговые оценки с учётом этих результатов… Эти оценки магическим образом появились на этих пергаментах, — профессор Квиррелл постучал по стопке пергаментов, лежащих на краю стола, — и теперь вам их раздадут… Прекрасное волшебство… правда?</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На лицах некоторых когтевранцев читалось негодование, но подавляющее большинство явно выдохнуло с облегчением, а несколько слизеринцев даже хихикнули. Гарри тоже рассмеялся бы, если бы ему не было так больно смотреть, как профессор Квиррелл задыхается во время своей речи.</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00" w:before="100"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Семикурсница, стоящая рядом с профессором, направила палочку на стопку пергаментов и произнесла слова на магической псевдолатыни. Пергаменты взмыли в воздух и, разделяясь в полёте, двинулись к каждому ученику.</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дождался, пока его пергамент приземлится на парту, затем развернул его.</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пергаменте красовалось СО+, что означало «Сверх Ожиданий». Это была вторая оценка, считая сверху, наивысшей считалось «Великолепно».</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В другом мире, который давным-давно исчез, маленький мальчик по имени Гарри, получив лишь вторую сверху оценку, кричал бы от негодования. Нынешний Гарри молча сидел и размышлял. </w:t>
      </w:r>
      <w:r w:rsidDel="00000000" w:rsidR="00000000" w:rsidRPr="00000000">
        <w:rPr>
          <w:rFonts w:ascii="Times New Roman" w:cs="Times New Roman" w:eastAsia="Times New Roman" w:hAnsi="Times New Roman"/>
          <w:rtl w:val="0"/>
        </w:rPr>
        <w:t xml:space="preserve">Профессор Квиррелл что-то хотел этим сказать, и вряд ли оценка была важна сама по себе. </w:t>
      </w:r>
      <w:r w:rsidDel="00000000" w:rsidR="00000000" w:rsidRPr="00000000">
        <w:rPr>
          <w:rFonts w:ascii="Times New Roman" w:cs="Times New Roman" w:eastAsia="Times New Roman" w:hAnsi="Times New Roman"/>
          <w:rtl w:val="0"/>
        </w:rPr>
        <w:t xml:space="preserve">Профессор намекал, что Гарри справился относительно хорошо, но не раскрыл свой потенциал полностью? Или оценку следовало понимать буквально, мол, Гарри действительно превзошёл ожидания профессора Защиты?</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Все вы… справились с экзаменом, — продолжил профессор Квиррелл, после того как все ученики посмотрели свои итоговые оценки и повсюду раздались вздохи облегчения, а Лаванда Браун торжествующе </w:t>
      </w:r>
      <w:r w:rsidDel="00000000" w:rsidR="00000000" w:rsidRPr="00000000">
        <w:rPr>
          <w:rFonts w:ascii="Times New Roman" w:cs="Times New Roman" w:eastAsia="Times New Roman" w:hAnsi="Times New Roman"/>
          <w:rtl w:val="0"/>
        </w:rPr>
        <w:t xml:space="preserve">вскинула вверх кулак с зажатым в нём пергаментом</w:t>
      </w:r>
      <w:r w:rsidDel="00000000" w:rsidR="00000000" w:rsidRPr="00000000">
        <w:rPr>
          <w:rFonts w:ascii="Times New Roman" w:cs="Times New Roman" w:eastAsia="Times New Roman" w:hAnsi="Times New Roman"/>
          <w:rtl w:val="0"/>
        </w:rPr>
        <w:t xml:space="preserve">. — Все ученики первого курса справились с экзаменом по Боевой Магии… кроме одного человека.</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Многие с ужасом </w:t>
      </w:r>
      <w:r w:rsidDel="00000000" w:rsidR="00000000" w:rsidRPr="00000000">
        <w:rPr>
          <w:rFonts w:ascii="Times New Roman" w:cs="Times New Roman" w:eastAsia="Times New Roman" w:hAnsi="Times New Roman"/>
          <w:rtl w:val="0"/>
        </w:rPr>
        <w:t xml:space="preserve">переглянулись</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молчал. Он сразу же понял, о ком пойдёт речь. Гарри считал, что профессор в этом совершенно не прав, но понимал, что никогда и ни при каких обстоятельствах не смог бы убедить профессора Защиты не говорить то, что он сейчас скажет.</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Все в этом зале… получили как минимум «Удовлетворительно». Невилл Лонгботтом… сдававший экзамен в доме Лонгботтомов… получил «Великолепно». Но одна ученица, которой нет с нами</w:t>
      </w:r>
      <w:r w:rsidDel="00000000" w:rsidR="00000000" w:rsidRPr="00000000">
        <w:rPr>
          <w:rFonts w:ascii="Times New Roman" w:cs="Times New Roman" w:eastAsia="Times New Roman" w:hAnsi="Times New Roman"/>
          <w:rtl w:val="0"/>
        </w:rPr>
        <w:t xml:space="preserve">… получила отметку «Отвратительно», которая навсегда останется в её личном деле... поскольку провалила </w:t>
      </w:r>
      <w:r w:rsidDel="00000000" w:rsidR="00000000" w:rsidRPr="00000000">
        <w:rPr>
          <w:rFonts w:ascii="Times New Roman" w:cs="Times New Roman" w:eastAsia="Times New Roman" w:hAnsi="Times New Roman"/>
          <w:rtl w:val="0"/>
        </w:rPr>
        <w:t xml:space="preserve">единственный</w:t>
      </w:r>
      <w:r w:rsidDel="00000000" w:rsidR="00000000" w:rsidRPr="00000000">
        <w:rPr>
          <w:rFonts w:ascii="Times New Roman" w:cs="Times New Roman" w:eastAsia="Times New Roman" w:hAnsi="Times New Roman"/>
          <w:rtl w:val="0"/>
        </w:rPr>
        <w:t xml:space="preserve"> важный экзамен… который ей выпал в этом году. Я бы поставил ей оценку </w:t>
      </w:r>
      <w:r w:rsidDel="00000000" w:rsidR="00000000" w:rsidRPr="00000000">
        <w:rPr>
          <w:rFonts w:ascii="Times New Roman" w:cs="Times New Roman" w:eastAsia="Times New Roman" w:hAnsi="Times New Roman"/>
          <w:rtl w:val="0"/>
        </w:rPr>
        <w:t xml:space="preserve">ещё ниже… </w:t>
      </w:r>
      <w:r w:rsidDel="00000000" w:rsidR="00000000" w:rsidRPr="00000000">
        <w:rPr>
          <w:rFonts w:ascii="Times New Roman" w:cs="Times New Roman" w:eastAsia="Times New Roman" w:hAnsi="Times New Roman"/>
          <w:rtl w:val="0"/>
        </w:rPr>
        <w:t xml:space="preserve">но это было бы дурным тоном.</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зале воцарилась полная тишина, хотя многие возмущённо уставились на профессора.</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Кто-нибудь может посчитать, что эта оценка… несправедлива. Что мисс Грейнджер столкнулась с экзаменом… к которому её не готовили. Что ей не сказали… что в этот день будет экзамен.</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Профессор Защиты судорожно </w:t>
      </w:r>
      <w:r w:rsidDel="00000000" w:rsidR="00000000" w:rsidRPr="00000000">
        <w:rPr>
          <w:rFonts w:ascii="Times New Roman" w:cs="Times New Roman" w:eastAsia="Times New Roman" w:hAnsi="Times New Roman"/>
          <w:rtl w:val="0"/>
        </w:rPr>
        <w:t xml:space="preserve">втянул </w:t>
      </w:r>
      <w:r w:rsidDel="00000000" w:rsidR="00000000" w:rsidRPr="00000000">
        <w:rPr>
          <w:rFonts w:ascii="Times New Roman" w:cs="Times New Roman" w:eastAsia="Times New Roman" w:hAnsi="Times New Roman"/>
          <w:rtl w:val="0"/>
        </w:rPr>
        <w:t xml:space="preserve">воздух.</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Это</w:t>
      </w:r>
      <w:r w:rsidDel="00000000" w:rsidR="00000000" w:rsidRPr="00000000">
        <w:rPr>
          <w:rFonts w:ascii="Times New Roman" w:cs="Times New Roman" w:eastAsia="Times New Roman" w:hAnsi="Times New Roman"/>
          <w:rtl w:val="0"/>
        </w:rPr>
        <w:t xml:space="preserve"> реализм, </w:t>
      </w:r>
      <w:r w:rsidDel="00000000" w:rsidR="00000000" w:rsidRPr="00000000">
        <w:rPr>
          <w:rFonts w:ascii="Times New Roman" w:cs="Times New Roman" w:eastAsia="Times New Roman" w:hAnsi="Times New Roman"/>
          <w:rtl w:val="0"/>
        </w:rPr>
        <w:t xml:space="preserve">— сказал профессор Квиррелл. — Самый важный экзамен… может наступить в любой момент… </w:t>
      </w:r>
      <w:r w:rsidDel="00000000" w:rsidR="00000000" w:rsidRPr="00000000">
        <w:rPr>
          <w:rFonts w:ascii="Times New Roman" w:cs="Times New Roman" w:eastAsia="Times New Roman" w:hAnsi="Times New Roman"/>
          <w:rtl w:val="0"/>
        </w:rPr>
        <w:t xml:space="preserve">нужно </w:t>
      </w:r>
      <w:r w:rsidDel="00000000" w:rsidR="00000000" w:rsidRPr="00000000">
        <w:rPr>
          <w:rFonts w:ascii="Times New Roman" w:cs="Times New Roman" w:eastAsia="Times New Roman" w:hAnsi="Times New Roman"/>
          <w:rtl w:val="0"/>
        </w:rPr>
        <w:t xml:space="preserve">подготовиться к нему лучше… чем она. Что касается остальных… те из вас, кто заслужил «Сверх Ожиданий» или выше… получили мои рекомендательные письма… для определённых организаций за пределами Британии… где вы сможете закончить ваше обучение. Они свяжутся с вами… когда вы достаточно повзрослеете… если вы по-прежнему будете достойны… и не провалите </w:t>
      </w:r>
      <w:r w:rsidDel="00000000" w:rsidR="00000000" w:rsidRPr="00000000">
        <w:rPr>
          <w:rFonts w:ascii="Times New Roman" w:cs="Times New Roman" w:eastAsia="Times New Roman" w:hAnsi="Times New Roman"/>
          <w:rtl w:val="0"/>
        </w:rPr>
        <w:t xml:space="preserve">какой-нибудь важный экзамен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помните… с этого дня… вы должны тренироваться самостоятельно… </w:t>
      </w:r>
      <w:r w:rsidDel="00000000" w:rsidR="00000000" w:rsidRPr="00000000">
        <w:rPr>
          <w:rFonts w:ascii="Times New Roman" w:cs="Times New Roman" w:eastAsia="Times New Roman" w:hAnsi="Times New Roman"/>
          <w:rtl w:val="0"/>
        </w:rPr>
        <w:t xml:space="preserve">вам не следует полагаться на будущих профессоров Защиты. Ваш первый курс Боевой Магии завершён. Все… свободны.</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Профессор Квиррелл откинулся назад и закрыл глаза. Судя по всему, он не замечал начавшуюся вокруг оживлённую болтовню.</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Через некоторое время почти все ученики вышли, и остался лишь один, замерший на выверенном расстоянии от профессора Защиты.</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Профессор Защиты открыл глаза.</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молча поднял пергамент с оценкой «СО+».</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Профессор Защиты улыбнулся, и у</w:t>
      </w:r>
      <w:r w:rsidDel="00000000" w:rsidR="00000000" w:rsidRPr="00000000">
        <w:rPr>
          <w:rFonts w:ascii="Times New Roman" w:cs="Times New Roman" w:eastAsia="Times New Roman" w:hAnsi="Times New Roman"/>
          <w:rtl w:val="0"/>
        </w:rPr>
        <w:t xml:space="preserve">лыбка коснулась его уста</w:t>
      </w:r>
      <w:r w:rsidDel="00000000" w:rsidR="00000000" w:rsidRPr="00000000">
        <w:rPr>
          <w:rFonts w:ascii="Times New Roman" w:cs="Times New Roman" w:eastAsia="Times New Roman" w:hAnsi="Times New Roman"/>
          <w:rtl w:val="0"/>
        </w:rPr>
        <w:t xml:space="preserve">вших глаз.</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Такую же </w:t>
      </w:r>
      <w:r w:rsidDel="00000000" w:rsidR="00000000" w:rsidRPr="00000000">
        <w:rPr>
          <w:rFonts w:ascii="Times New Roman" w:cs="Times New Roman" w:eastAsia="Times New Roman" w:hAnsi="Times New Roman"/>
          <w:rtl w:val="0"/>
        </w:rPr>
        <w:t xml:space="preserve">о</w:t>
      </w:r>
      <w:r w:rsidDel="00000000" w:rsidR="00000000" w:rsidRPr="00000000">
        <w:rPr>
          <w:rFonts w:ascii="Times New Roman" w:cs="Times New Roman" w:eastAsia="Times New Roman" w:hAnsi="Times New Roman"/>
          <w:rtl w:val="0"/>
        </w:rPr>
        <w:t xml:space="preserve">тметку… я получил на своём первом курсе.</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С-сп-сп</w:t>
      </w:r>
      <w:r w:rsidDel="00000000" w:rsidR="00000000" w:rsidRPr="00000000">
        <w:rPr>
          <w:rFonts w:ascii="Times New Roman" w:cs="Times New Roman" w:eastAsia="Times New Roman" w:hAnsi="Times New Roman"/>
          <w:rtl w:val="0"/>
        </w:rPr>
        <w:t xml:space="preserve">, — Гарри не мог заставить себя сказать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спасибо</w:t>
      </w:r>
      <w:r w:rsidDel="00000000" w:rsidR="00000000" w:rsidRPr="00000000">
        <w:rPr>
          <w:rFonts w:ascii="Times New Roman" w:cs="Times New Roman" w:eastAsia="Times New Roman" w:hAnsi="Times New Roman"/>
          <w:rtl w:val="0"/>
        </w:rPr>
        <w:t xml:space="preserve">», слово застряло во </w:t>
      </w:r>
      <w:r w:rsidDel="00000000" w:rsidR="00000000" w:rsidRPr="00000000">
        <w:rPr>
          <w:rFonts w:ascii="Times New Roman" w:cs="Times New Roman" w:eastAsia="Times New Roman" w:hAnsi="Times New Roman"/>
          <w:rtl w:val="0"/>
        </w:rPr>
        <w:t xml:space="preserve">внезапно пересохшем горле</w:t>
      </w:r>
      <w:r w:rsidDel="00000000" w:rsidR="00000000" w:rsidRPr="00000000">
        <w:rPr>
          <w:rFonts w:ascii="Times New Roman" w:cs="Times New Roman" w:eastAsia="Times New Roman" w:hAnsi="Times New Roman"/>
          <w:rtl w:val="0"/>
        </w:rPr>
        <w:t xml:space="preserve">. Профессор Защиты наклонил голову и испытующе посмотрел на него, 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Гарри </w:t>
      </w:r>
      <w:r w:rsidDel="00000000" w:rsidR="00000000" w:rsidRPr="00000000">
        <w:rPr>
          <w:rFonts w:ascii="Times New Roman" w:cs="Times New Roman" w:eastAsia="Times New Roman" w:hAnsi="Times New Roman"/>
          <w:rtl w:val="0"/>
        </w:rPr>
        <w:t xml:space="preserve">лишь </w:t>
      </w:r>
      <w:r w:rsidDel="00000000" w:rsidR="00000000" w:rsidRPr="00000000">
        <w:rPr>
          <w:rFonts w:ascii="Times New Roman" w:cs="Times New Roman" w:eastAsia="Times New Roman" w:hAnsi="Times New Roman"/>
          <w:rtl w:val="0"/>
        </w:rPr>
        <w:t xml:space="preserve">резко </w:t>
      </w:r>
      <w:r w:rsidDel="00000000" w:rsidR="00000000" w:rsidRPr="00000000">
        <w:rPr>
          <w:rFonts w:ascii="Times New Roman" w:cs="Times New Roman" w:eastAsia="Times New Roman" w:hAnsi="Times New Roman"/>
          <w:rtl w:val="0"/>
        </w:rPr>
        <w:t xml:space="preserve">поклонился и </w:t>
      </w:r>
      <w:r w:rsidDel="00000000" w:rsidR="00000000" w:rsidRPr="00000000">
        <w:rPr>
          <w:rFonts w:ascii="Times New Roman" w:cs="Times New Roman" w:eastAsia="Times New Roman" w:hAnsi="Times New Roman"/>
          <w:rtl w:val="0"/>
        </w:rPr>
        <w:t xml:space="preserve">вышел из класса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tl w:val="0"/>
        </w:rPr>
      </w:r>
    </w:p>
    <w:sectPr>
      <w:pgSz w:h="15840" w:w="12240"/>
      <w:pgMar w:bottom="0" w:top="0" w:left="283.46456692913387" w:right="283.4645669291338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