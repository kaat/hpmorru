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6F9A" w:rsidRPr="00281D47" w:rsidRDefault="00281D47">
      <w:pPr>
        <w:pStyle w:val="Heading2"/>
        <w:contextualSpacing w:val="0"/>
        <w:rPr>
          <w:lang w:val="ru-RU"/>
        </w:rPr>
      </w:pPr>
      <w:bookmarkStart w:id="0" w:name="_r755u474aqpt" w:colFirst="0" w:colLast="0"/>
      <w:bookmarkEnd w:id="0"/>
      <w:r w:rsidRPr="00281D47">
        <w:rPr>
          <w:lang w:val="ru-RU"/>
        </w:rPr>
        <w:t>Глава 1. Крайне маловероятный день</w:t>
      </w:r>
    </w:p>
    <w:p w:rsidR="00C76F9A" w:rsidRPr="00281D47" w:rsidRDefault="00281D47">
      <w:pPr>
        <w:pStyle w:val="normal0"/>
        <w:contextualSpacing w:val="0"/>
        <w:jc w:val="center"/>
        <w:rPr>
          <w:b/>
          <w:lang w:val="ru-RU"/>
        </w:rPr>
      </w:pPr>
      <w:r w:rsidRPr="00281D47">
        <w:rPr>
          <w:b/>
          <w:lang w:val="ru-RU"/>
        </w:rPr>
        <w:t xml:space="preserve"> </w:t>
      </w:r>
    </w:p>
    <w:p w:rsidR="00C76F9A" w:rsidRPr="00281D47" w:rsidRDefault="00C76F9A">
      <w:pPr>
        <w:pStyle w:val="normal0"/>
        <w:contextualSpacing w:val="0"/>
        <w:jc w:val="center"/>
        <w:rPr>
          <w:b/>
          <w:lang w:val="ru-RU"/>
        </w:rPr>
      </w:pP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i/>
          <w:lang w:val="ru-RU"/>
        </w:rPr>
        <w:t xml:space="preserve">Отказ от прав: </w:t>
      </w:r>
      <w:r w:rsidRPr="00281D47">
        <w:rPr>
          <w:lang w:val="ru-RU"/>
        </w:rPr>
        <w:t>Гарри Поттер принадлежит Дж. К. Роулинг, методы рационального мышления не принадлежат никому.</w:t>
      </w:r>
    </w:p>
    <w:p w:rsidR="00C76F9A" w:rsidRPr="00281D47" w:rsidRDefault="00C76F9A">
      <w:pPr>
        <w:pStyle w:val="normal0"/>
        <w:ind w:firstLine="540"/>
        <w:contextualSpacing w:val="0"/>
        <w:rPr>
          <w:lang w:val="ru-RU"/>
        </w:rPr>
      </w:pP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i/>
          <w:lang w:val="ru-RU"/>
        </w:rPr>
        <w:t>Примечания автора:</w:t>
      </w:r>
      <w:r w:rsidRPr="00281D47">
        <w:rPr>
          <w:lang w:val="ru-RU"/>
        </w:rPr>
        <w:t xml:space="preserve"> У этого фанфика довольно неспешное начало, и первые 5 глав — всего лишь вступление, </w:t>
      </w:r>
      <w:r w:rsidRPr="00281D47">
        <w:rPr>
          <w:lang w:val="ru-RU"/>
        </w:rPr>
        <w:t>но если вы дочитали до 10 главы и он вам всё ещё не нравится — бросайте.</w:t>
      </w:r>
    </w:p>
    <w:p w:rsidR="00C76F9A" w:rsidRPr="00281D47" w:rsidRDefault="00281D47">
      <w:pPr>
        <w:pStyle w:val="normal0"/>
        <w:ind w:firstLine="570"/>
        <w:contextualSpacing w:val="0"/>
        <w:rPr>
          <w:lang w:val="ru-RU"/>
        </w:rPr>
      </w:pPr>
      <w:r w:rsidRPr="00281D47">
        <w:rPr>
          <w:lang w:val="ru-RU"/>
        </w:rPr>
        <w:t>Нельзя сказать, что события в этом фанфике отличаются от канона из-за того, что в какой-то один момент всё пошло по-другому. И хотя где-то в прошлом существует основная точка расхожде</w:t>
      </w:r>
      <w:r w:rsidRPr="00281D47">
        <w:rPr>
          <w:lang w:val="ru-RU"/>
        </w:rPr>
        <w:t>ния, она не единственная. Правильнее считать, что дело происходит в параллельной вселенной.</w:t>
      </w:r>
    </w:p>
    <w:p w:rsidR="00C76F9A" w:rsidRPr="00281D47" w:rsidRDefault="00281D47">
      <w:pPr>
        <w:pStyle w:val="normal0"/>
        <w:ind w:firstLine="570"/>
        <w:contextualSpacing w:val="0"/>
        <w:rPr>
          <w:lang w:val="ru-RU"/>
        </w:rPr>
      </w:pPr>
      <w:r w:rsidRPr="00281D47">
        <w:rPr>
          <w:lang w:val="ru-RU"/>
        </w:rPr>
        <w:t>В тексте присутствует множество подсказок: некоторые очевидные, а некоторые — не очень. Есть старательно спрятанные намёки — я был потрясён, когда увидел, что некот</w:t>
      </w:r>
      <w:r w:rsidRPr="00281D47">
        <w:rPr>
          <w:lang w:val="ru-RU"/>
        </w:rPr>
        <w:t>орые читатели их разглядели. А многие свидетельства лежат прямо на виду. Это рационалистская история, все её загадки можно разгадать. Для этого они и предназначены.</w:t>
      </w:r>
    </w:p>
    <w:p w:rsidR="00C76F9A" w:rsidRPr="00281D47" w:rsidRDefault="00281D47">
      <w:pPr>
        <w:pStyle w:val="normal0"/>
        <w:ind w:firstLine="570"/>
        <w:contextualSpacing w:val="0"/>
        <w:rPr>
          <w:lang w:val="ru-RU"/>
        </w:rPr>
      </w:pPr>
      <w:r w:rsidRPr="00281D47">
        <w:rPr>
          <w:lang w:val="ru-RU"/>
        </w:rPr>
        <w:t>Все научные факты, упомянутые в тексте, — настоящие научные факты. Но, пожалуйста, не забыв</w:t>
      </w:r>
      <w:r w:rsidRPr="00281D47">
        <w:rPr>
          <w:lang w:val="ru-RU"/>
        </w:rPr>
        <w:t>айте: когда речь не идёт о царстве науки, взгляды персонажей могут отличаться от авторских. Не всякое действие протагониста представляет из себя урок мудрости, а тёмные персонажи могут давать советы, которым либо нельзя доверять, либо они являются палкой о</w:t>
      </w:r>
      <w:r w:rsidRPr="00281D47">
        <w:rPr>
          <w:lang w:val="ru-RU"/>
        </w:rPr>
        <w:t xml:space="preserve"> двух концах.</w:t>
      </w:r>
    </w:p>
    <w:p w:rsidR="00C76F9A" w:rsidRPr="00281D47" w:rsidRDefault="00C76F9A">
      <w:pPr>
        <w:pStyle w:val="normal0"/>
        <w:ind w:firstLine="540"/>
        <w:contextualSpacing w:val="0"/>
        <w:rPr>
          <w:lang w:val="ru-RU"/>
        </w:rPr>
      </w:pPr>
    </w:p>
    <w:p w:rsidR="00C76F9A" w:rsidRPr="00281D47" w:rsidRDefault="00C76F9A">
      <w:pPr>
        <w:pStyle w:val="normal0"/>
        <w:ind w:firstLine="540"/>
        <w:contextualSpacing w:val="0"/>
        <w:rPr>
          <w:lang w:val="ru-RU"/>
        </w:rPr>
      </w:pPr>
    </w:p>
    <w:p w:rsidR="00C76F9A" w:rsidRPr="00281D47" w:rsidRDefault="00281D47">
      <w:pPr>
        <w:pStyle w:val="normal0"/>
        <w:contextualSpacing w:val="0"/>
        <w:jc w:val="center"/>
        <w:rPr>
          <w:lang w:val="ru-RU"/>
        </w:rPr>
      </w:pPr>
      <w:r w:rsidRPr="00281D47">
        <w:rPr>
          <w:lang w:val="ru-RU"/>
        </w:rPr>
        <w:t>* * *</w:t>
      </w:r>
    </w:p>
    <w:p w:rsidR="00C76F9A" w:rsidRPr="00281D47" w:rsidRDefault="00C76F9A">
      <w:pPr>
        <w:pStyle w:val="normal0"/>
        <w:ind w:firstLine="540"/>
        <w:contextualSpacing w:val="0"/>
        <w:rPr>
          <w:lang w:val="ru-RU"/>
        </w:rPr>
      </w:pPr>
    </w:p>
    <w:p w:rsidR="00C76F9A" w:rsidRPr="00281D47" w:rsidRDefault="00281D47">
      <w:pPr>
        <w:pStyle w:val="normal0"/>
        <w:ind w:left="570"/>
        <w:contextualSpacing w:val="0"/>
        <w:rPr>
          <w:i/>
          <w:lang w:val="ru-RU"/>
        </w:rPr>
      </w:pPr>
      <w:r w:rsidRPr="00281D47">
        <w:rPr>
          <w:i/>
          <w:lang w:val="ru-RU"/>
        </w:rPr>
        <w:t xml:space="preserve">В лунном свете </w:t>
      </w:r>
      <w:r w:rsidRPr="00281D47">
        <w:rPr>
          <w:i/>
          <w:lang w:val="ru-RU"/>
        </w:rPr>
        <w:t xml:space="preserve">блестит полоска </w:t>
      </w:r>
      <w:r w:rsidRPr="00281D47">
        <w:rPr>
          <w:i/>
          <w:lang w:val="ru-RU"/>
        </w:rPr>
        <w:t>серебр</w:t>
      </w:r>
      <w:r w:rsidRPr="00281D47">
        <w:rPr>
          <w:i/>
          <w:lang w:val="ru-RU"/>
        </w:rPr>
        <w:t>а…</w:t>
      </w:r>
    </w:p>
    <w:p w:rsidR="00C76F9A" w:rsidRPr="00281D47" w:rsidRDefault="00281D47">
      <w:pPr>
        <w:pStyle w:val="normal0"/>
        <w:ind w:left="570"/>
        <w:contextualSpacing w:val="0"/>
        <w:rPr>
          <w:i/>
          <w:lang w:val="ru-RU"/>
        </w:rPr>
      </w:pPr>
      <w:r w:rsidRPr="00281D47">
        <w:rPr>
          <w:i/>
          <w:lang w:val="ru-RU"/>
        </w:rPr>
        <w:t>(падают тёмные одежды)</w:t>
      </w:r>
    </w:p>
    <w:p w:rsidR="00C76F9A" w:rsidRPr="00281D47" w:rsidRDefault="00281D47">
      <w:pPr>
        <w:pStyle w:val="normal0"/>
        <w:ind w:left="570"/>
        <w:contextualSpacing w:val="0"/>
        <w:rPr>
          <w:i/>
          <w:lang w:val="ru-RU"/>
        </w:rPr>
      </w:pPr>
      <w:r w:rsidRPr="00281D47">
        <w:rPr>
          <w:i/>
          <w:lang w:val="ru-RU"/>
        </w:rPr>
        <w:t xml:space="preserve">...кровь льётся литрами, и слышен </w:t>
      </w:r>
      <w:r w:rsidRPr="00281D47">
        <w:rPr>
          <w:i/>
          <w:lang w:val="ru-RU"/>
        </w:rPr>
        <w:t>крик</w:t>
      </w:r>
      <w:r w:rsidRPr="00281D47">
        <w:rPr>
          <w:i/>
          <w:lang w:val="ru-RU"/>
        </w:rPr>
        <w:t xml:space="preserve">. </w:t>
      </w:r>
    </w:p>
    <w:p w:rsidR="00C76F9A" w:rsidRPr="00281D47" w:rsidRDefault="00C76F9A">
      <w:pPr>
        <w:pStyle w:val="normal0"/>
        <w:ind w:firstLine="540"/>
        <w:contextualSpacing w:val="0"/>
        <w:rPr>
          <w:color w:val="3D85C6"/>
          <w:lang w:val="ru-RU"/>
        </w:rPr>
      </w:pPr>
    </w:p>
    <w:p w:rsidR="00C76F9A" w:rsidRPr="00281D47" w:rsidRDefault="00C76F9A">
      <w:pPr>
        <w:pStyle w:val="normal0"/>
        <w:ind w:firstLine="540"/>
        <w:contextualSpacing w:val="0"/>
        <w:rPr>
          <w:color w:val="3D85C6"/>
          <w:lang w:val="ru-RU"/>
        </w:rPr>
      </w:pP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Все стены до последнего дюйма заняты книжными шкафами. </w:t>
      </w:r>
      <w:proofErr w:type="gramStart"/>
      <w:r>
        <w:t>B</w:t>
      </w:r>
      <w:r w:rsidRPr="00281D47">
        <w:rPr>
          <w:lang w:val="ru-RU"/>
        </w:rPr>
        <w:t xml:space="preserve"> каждом шкафу по шесть полок, которые доходят почти до потолка.</w:t>
      </w:r>
      <w:proofErr w:type="gramEnd"/>
      <w:r w:rsidRPr="00281D47">
        <w:rPr>
          <w:lang w:val="ru-RU"/>
        </w:rPr>
        <w:t xml:space="preserve"> </w:t>
      </w:r>
      <w:r w:rsidRPr="00281D47">
        <w:rPr>
          <w:lang w:val="ru-RU"/>
        </w:rPr>
        <w:t>Некотор</w:t>
      </w:r>
      <w:r w:rsidRPr="00281D47">
        <w:rPr>
          <w:lang w:val="ru-RU"/>
        </w:rPr>
        <w:t>ые полки</w:t>
      </w:r>
      <w:r w:rsidRPr="00281D47">
        <w:rPr>
          <w:lang w:val="ru-RU"/>
        </w:rPr>
        <w:t xml:space="preserve"> плотно заставлен</w:t>
      </w:r>
      <w:r w:rsidRPr="00281D47">
        <w:rPr>
          <w:lang w:val="ru-RU"/>
        </w:rPr>
        <w:t>ы</w:t>
      </w:r>
      <w:r w:rsidRPr="00281D47">
        <w:rPr>
          <w:lang w:val="ru-RU"/>
        </w:rPr>
        <w:t xml:space="preserve"> книгами в тв</w:t>
      </w:r>
      <w:r w:rsidRPr="00281D47">
        <w:rPr>
          <w:lang w:val="ru-RU"/>
        </w:rPr>
        <w:t>ё</w:t>
      </w:r>
      <w:r w:rsidRPr="00281D47">
        <w:rPr>
          <w:lang w:val="ru-RU"/>
        </w:rPr>
        <w:t>рдом перепл</w:t>
      </w:r>
      <w:r w:rsidRPr="00281D47">
        <w:rPr>
          <w:lang w:val="ru-RU"/>
        </w:rPr>
        <w:t>ё</w:t>
      </w:r>
      <w:r w:rsidRPr="00281D47">
        <w:rPr>
          <w:lang w:val="ru-RU"/>
        </w:rPr>
        <w:t>те</w:t>
      </w:r>
      <w:r w:rsidRPr="00281D47">
        <w:rPr>
          <w:lang w:val="ru-RU"/>
        </w:rPr>
        <w:t xml:space="preserve">: математика, химия, история </w:t>
      </w:r>
      <w:r w:rsidRPr="00281D47">
        <w:rPr>
          <w:lang w:val="ru-RU"/>
        </w:rPr>
        <w:t>и так далее. На других полках в два ряда стоит научная фантастика в мягкой обложке. Под втор</w:t>
      </w:r>
      <w:r w:rsidRPr="00281D47">
        <w:rPr>
          <w:lang w:val="ru-RU"/>
        </w:rPr>
        <w:t>ой</w:t>
      </w:r>
      <w:r w:rsidRPr="00281D47">
        <w:rPr>
          <w:lang w:val="ru-RU"/>
        </w:rPr>
        <w:t xml:space="preserve"> ряд книг </w:t>
      </w:r>
      <w:r w:rsidRPr="00281D47">
        <w:rPr>
          <w:lang w:val="ru-RU"/>
        </w:rPr>
        <w:t>подложены</w:t>
      </w:r>
      <w:r w:rsidRPr="00281D47">
        <w:rPr>
          <w:lang w:val="ru-RU"/>
        </w:rPr>
        <w:t xml:space="preserve"> коробки и деревянные бруски так, что он возвышается над пер</w:t>
      </w:r>
      <w:r w:rsidRPr="00281D47">
        <w:rPr>
          <w:lang w:val="ru-RU"/>
        </w:rPr>
        <w:t>вым и можно</w:t>
      </w:r>
      <w:r w:rsidRPr="00281D47">
        <w:rPr>
          <w:color w:val="38761D"/>
          <w:lang w:val="ru-RU"/>
        </w:rPr>
        <w:t xml:space="preserve"> </w:t>
      </w:r>
      <w:r w:rsidRPr="00281D47">
        <w:rPr>
          <w:lang w:val="ru-RU"/>
        </w:rPr>
        <w:t xml:space="preserve">прочитать названия стоящих в нём книг. Но и </w:t>
      </w:r>
      <w:r w:rsidRPr="00281D47">
        <w:rPr>
          <w:lang w:val="ru-RU"/>
        </w:rPr>
        <w:t>это</w:t>
      </w:r>
      <w:r w:rsidRPr="00281D47">
        <w:rPr>
          <w:lang w:val="ru-RU"/>
        </w:rPr>
        <w:t xml:space="preserve"> не всё</w:t>
      </w:r>
      <w:r w:rsidRPr="00281D47">
        <w:rPr>
          <w:lang w:val="ru-RU"/>
        </w:rPr>
        <w:t>:</w:t>
      </w:r>
      <w:r w:rsidRPr="00281D47">
        <w:rPr>
          <w:lang w:val="ru-RU"/>
        </w:rPr>
        <w:t xml:space="preserve"> </w:t>
      </w:r>
      <w:r w:rsidRPr="00281D47">
        <w:rPr>
          <w:lang w:val="ru-RU"/>
        </w:rPr>
        <w:t>к</w:t>
      </w:r>
      <w:r w:rsidRPr="00281D47">
        <w:rPr>
          <w:lang w:val="ru-RU"/>
        </w:rPr>
        <w:t>ниги пере</w:t>
      </w:r>
      <w:r w:rsidRPr="00281D47">
        <w:rPr>
          <w:lang w:val="ru-RU"/>
        </w:rPr>
        <w:t>бираются</w:t>
      </w:r>
      <w:r w:rsidRPr="00281D47">
        <w:rPr>
          <w:lang w:val="ru-RU"/>
        </w:rPr>
        <w:t xml:space="preserve"> на столы и диваны</w:t>
      </w:r>
      <w:r w:rsidRPr="00281D47">
        <w:rPr>
          <w:lang w:val="ru-RU"/>
        </w:rPr>
        <w:t>,</w:t>
      </w:r>
      <w:r w:rsidRPr="00281D47">
        <w:rPr>
          <w:lang w:val="ru-RU"/>
        </w:rPr>
        <w:t xml:space="preserve"> образуют небольшие стопки под окнами.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RPr="00281D47">
        <w:rPr>
          <w:lang w:val="ru-RU"/>
        </w:rPr>
        <w:t>Эванс-Веррес, а также их при</w:t>
      </w:r>
      <w:r w:rsidRPr="00281D47">
        <w:rPr>
          <w:lang w:val="ru-RU"/>
        </w:rPr>
        <w:t>ё</w:t>
      </w:r>
      <w:r w:rsidRPr="00281D47">
        <w:rPr>
          <w:lang w:val="ru-RU"/>
        </w:rPr>
        <w:t>мный сын, Гарри Джеймс Поттер-Эванс-Веррес.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На столе в гостиной лежит письмо, а рядом с ним — желтоватый пергаментный конверт без марки. На конверте изумрудно-зелёными чернилами написано, что письмо адресовано</w:t>
      </w:r>
      <w:r w:rsidRPr="00281D47">
        <w:rPr>
          <w:i/>
          <w:lang w:val="ru-RU"/>
        </w:rPr>
        <w:t xml:space="preserve"> </w:t>
      </w:r>
      <w:r w:rsidRPr="00281D47">
        <w:rPr>
          <w:lang w:val="ru-RU"/>
        </w:rPr>
        <w:t>«мистеру Г. Потте</w:t>
      </w:r>
      <w:r w:rsidRPr="00281D47">
        <w:rPr>
          <w:lang w:val="ru-RU"/>
        </w:rPr>
        <w:t>ру»</w:t>
      </w:r>
      <w:r w:rsidRPr="00281D47">
        <w:rPr>
          <w:i/>
          <w:lang w:val="ru-RU"/>
        </w:rPr>
        <w:t>.</w:t>
      </w:r>
    </w:p>
    <w:p w:rsidR="00C76F9A" w:rsidRPr="00281D47" w:rsidRDefault="00281D47">
      <w:pPr>
        <w:pStyle w:val="normal0"/>
        <w:ind w:firstLine="560"/>
        <w:contextualSpacing w:val="0"/>
        <w:rPr>
          <w:lang w:val="ru-RU"/>
        </w:rPr>
      </w:pPr>
      <w:r w:rsidRPr="00281D47">
        <w:rPr>
          <w:lang w:val="ru-RU"/>
        </w:rPr>
        <w:t>Профессор спорит с женой,</w:t>
      </w:r>
      <w:r w:rsidRPr="00281D47">
        <w:rPr>
          <w:lang w:val="ru-RU"/>
        </w:rPr>
        <w:t xml:space="preserve"> не повышая голос, так как</w:t>
      </w:r>
      <w:r w:rsidRPr="00281D47">
        <w:rPr>
          <w:lang w:val="ru-RU"/>
        </w:rPr>
        <w:t xml:space="preserve"> считает,</w:t>
      </w:r>
      <w:r w:rsidRPr="00281D47">
        <w:rPr>
          <w:lang w:val="ru-RU"/>
        </w:rPr>
        <w:t xml:space="preserve"> что кричать — некультурно.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Это ведь шутка, да?</w:t>
      </w:r>
      <w:r w:rsidRPr="00281D47">
        <w:rPr>
          <w:lang w:val="ru-RU"/>
        </w:rPr>
        <w:t xml:space="preserve"> — по тону Майкла </w:t>
      </w:r>
      <w:r w:rsidRPr="00281D47">
        <w:rPr>
          <w:lang w:val="ru-RU"/>
        </w:rPr>
        <w:t>можно было понять: он весьма опасается, что жена говорит серьёзно.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Моя сестра была ведьмой, — нервно, но настойчиво повтор</w:t>
      </w:r>
      <w:r w:rsidRPr="00281D47">
        <w:rPr>
          <w:lang w:val="ru-RU"/>
        </w:rPr>
        <w:t>ила Петуния. — А её муж — волшебником.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 xml:space="preserve">Это абсурд! </w:t>
      </w:r>
      <w:r w:rsidRPr="00281D47">
        <w:rPr>
          <w:lang w:val="ru-RU"/>
        </w:rPr>
        <w:t>—</w:t>
      </w:r>
      <w:r w:rsidRPr="00281D47">
        <w:rPr>
          <w:lang w:val="ru-RU"/>
        </w:rPr>
        <w:t xml:space="preserve"> отчеканил Майкл. — Они же были на нашей свадьбе, они приезжали на Рождество...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Я просила их ничего тебе не рассказывать, — прошептала Петуния, — но это чистая правда, я сама видела...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Профессор закатил глаза: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 xml:space="preserve">Дорогая, я знаю, ты не читаешь скептическую литературу и можешь не понимать, как легко для </w:t>
      </w:r>
      <w:r w:rsidRPr="00281D47">
        <w:rPr>
          <w:lang w:val="ru-RU"/>
        </w:rPr>
        <w:t>искусного</w:t>
      </w:r>
      <w:r w:rsidRPr="00281D47">
        <w:rPr>
          <w:lang w:val="ru-RU"/>
        </w:rPr>
        <w:t xml:space="preserve"> фокусника делать невозможные на первый взгляд вещи. Помнишь, я учил Гарри гнуть ложки? И если вдруг тебе казалось, что </w:t>
      </w:r>
      <w:r w:rsidRPr="00281D47">
        <w:rPr>
          <w:lang w:val="ru-RU"/>
        </w:rPr>
        <w:t>твоя сест</w:t>
      </w:r>
      <w:r w:rsidRPr="00281D47">
        <w:rPr>
          <w:lang w:val="ru-RU"/>
        </w:rPr>
        <w:t>ра и её муж</w:t>
      </w:r>
      <w:r w:rsidRPr="00281D47">
        <w:rPr>
          <w:lang w:val="ru-RU"/>
        </w:rPr>
        <w:t xml:space="preserve"> угадывали твои мысли, то такой приём называется </w:t>
      </w:r>
      <w:r w:rsidRPr="00281D47">
        <w:rPr>
          <w:lang w:val="ru-RU"/>
        </w:rPr>
        <w:t>«</w:t>
      </w:r>
      <w:r w:rsidRPr="00281D47">
        <w:rPr>
          <w:lang w:val="ru-RU"/>
        </w:rPr>
        <w:t>холодное чтение</w:t>
      </w:r>
      <w:r w:rsidRPr="00281D47">
        <w:rPr>
          <w:lang w:val="ru-RU"/>
        </w:rPr>
        <w:t>»</w:t>
      </w:r>
      <w:r w:rsidRPr="00281D47">
        <w:rPr>
          <w:lang w:val="ru-RU"/>
        </w:rPr>
        <w:t>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Это было не сгибание ложек.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— А что</w:t>
      </w:r>
      <w:r w:rsidRPr="00281D47">
        <w:rPr>
          <w:lang w:val="ru-RU"/>
        </w:rPr>
        <w:t>?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Петуния прикусила губу.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— Т</w:t>
      </w:r>
      <w:r w:rsidRPr="00281D47">
        <w:rPr>
          <w:lang w:val="ru-RU"/>
        </w:rPr>
        <w:t xml:space="preserve">ак просто не рассказать. Ты подумаешь, что я... — она сглотнула. — Послушай, Майкл, я не </w:t>
      </w:r>
      <w:r w:rsidRPr="00281D47">
        <w:rPr>
          <w:lang w:val="ru-RU"/>
        </w:rPr>
        <w:lastRenderedPageBreak/>
        <w:t>всегда была... та</w:t>
      </w:r>
      <w:r w:rsidRPr="00281D47">
        <w:rPr>
          <w:lang w:val="ru-RU"/>
        </w:rPr>
        <w:t>кой</w:t>
      </w:r>
      <w:r w:rsidRPr="00281D47">
        <w:rPr>
          <w:lang w:val="ru-RU"/>
        </w:rPr>
        <w:t>, — она махнула рукой вниз, обозначая точёную фигуру. —</w:t>
      </w:r>
      <w:r w:rsidRPr="00281D47">
        <w:rPr>
          <w:lang w:val="ru-RU"/>
        </w:rPr>
        <w:t xml:space="preserve"> Лили изменила мою внешность. </w:t>
      </w:r>
      <w:proofErr w:type="gramStart"/>
      <w:r>
        <w:t xml:space="preserve">Потому что я... я буквально </w:t>
      </w:r>
      <w:r>
        <w:t>умоляла</w:t>
      </w:r>
      <w:r>
        <w:t xml:space="preserve"> е</w:t>
      </w:r>
      <w:r>
        <w:t>ё</w:t>
      </w:r>
      <w:r>
        <w:t>.</w:t>
      </w:r>
      <w:proofErr w:type="gramEnd"/>
      <w:r>
        <w:t xml:space="preserve"> </w:t>
      </w:r>
      <w:r w:rsidRPr="00281D47">
        <w:rPr>
          <w:lang w:val="ru-RU"/>
        </w:rPr>
        <w:t xml:space="preserve">Долгие годы я умоляла. Всё детство я плохо к ней относилась, потому что она </w:t>
      </w:r>
      <w:r w:rsidRPr="00281D47">
        <w:rPr>
          <w:lang w:val="ru-RU"/>
        </w:rPr>
        <w:t>всегда, всегда</w:t>
      </w:r>
      <w:r w:rsidRPr="00281D47">
        <w:rPr>
          <w:lang w:val="ru-RU"/>
        </w:rPr>
        <w:t xml:space="preserve"> бы</w:t>
      </w:r>
      <w:r w:rsidRPr="00281D47">
        <w:rPr>
          <w:lang w:val="ru-RU"/>
        </w:rPr>
        <w:t>ла красивее меня, а потом у не</w:t>
      </w:r>
      <w:r w:rsidRPr="00281D47">
        <w:rPr>
          <w:lang w:val="ru-RU"/>
        </w:rPr>
        <w:t>ё</w:t>
      </w:r>
      <w:r w:rsidRPr="00281D47">
        <w:rPr>
          <w:lang w:val="ru-RU"/>
        </w:rPr>
        <w:t xml:space="preserve"> прояви</w:t>
      </w:r>
      <w:r w:rsidRPr="00281D47">
        <w:rPr>
          <w:lang w:val="ru-RU"/>
        </w:rPr>
        <w:t>лся магически</w:t>
      </w:r>
      <w:r w:rsidRPr="00281D47">
        <w:rPr>
          <w:lang w:val="ru-RU"/>
        </w:rPr>
        <w:t>й</w:t>
      </w:r>
      <w:r w:rsidRPr="00281D47">
        <w:rPr>
          <w:lang w:val="ru-RU"/>
        </w:rPr>
        <w:t xml:space="preserve"> дар. Можешь представить, как я себя чувствовала? Я годами </w:t>
      </w:r>
      <w:r w:rsidRPr="00281D47">
        <w:rPr>
          <w:lang w:val="ru-RU"/>
        </w:rPr>
        <w:t>умоляла</w:t>
      </w:r>
      <w:r w:rsidRPr="00281D47">
        <w:rPr>
          <w:i/>
          <w:lang w:val="ru-RU"/>
        </w:rPr>
        <w:t xml:space="preserve"> </w:t>
      </w:r>
      <w:r w:rsidRPr="00281D47">
        <w:rPr>
          <w:lang w:val="ru-RU"/>
        </w:rPr>
        <w:t>её сделать меня красивой. Пусть у меня не будет магии, но будет хотя бы красота.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В глазах Петунии стояли слёзы: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Лили отказывала мне по разным нелепым причинам,</w:t>
      </w:r>
      <w:r w:rsidRPr="00281D47">
        <w:rPr>
          <w:lang w:val="ru-RU"/>
        </w:rPr>
        <w:t xml:space="preserve"> говорила, буд</w:t>
      </w:r>
      <w:r w:rsidRPr="00281D47">
        <w:rPr>
          <w:lang w:val="ru-RU"/>
        </w:rPr>
        <w:t>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RPr="00281D47">
        <w:rPr>
          <w:lang w:val="ru-RU"/>
        </w:rPr>
        <w:t xml:space="preserve">. </w:t>
      </w:r>
      <w:ins w:id="1" w:author="Alaric Lightin" w:date="2017-05-10T16:32:00Z">
        <w:r w:rsidR="00C76F9A" w:rsidRPr="00281D47">
          <w:rPr>
            <w:lang w:val="ru-RU"/>
          </w:rPr>
          <w:t>А сразу после университета</w:t>
        </w:r>
      </w:ins>
      <w:del w:id="2" w:author="Alaric Lightin" w:date="2017-05-10T16:32:00Z">
        <w:r w:rsidR="00C76F9A" w:rsidRPr="00281D47">
          <w:rPr>
            <w:lang w:val="ru-RU"/>
          </w:rPr>
          <w:delText>И после школы</w:delText>
        </w:r>
      </w:del>
      <w:commentRangeStart w:id="3"/>
      <w:r w:rsidRPr="00281D47">
        <w:rPr>
          <w:lang w:val="ru-RU"/>
        </w:rPr>
        <w:t xml:space="preserve"> я встречалась с этим Верноном Дурслем, он был толстый, но кр</w:t>
      </w:r>
      <w:r w:rsidRPr="00281D47">
        <w:rPr>
          <w:lang w:val="ru-RU"/>
        </w:rPr>
        <w:t xml:space="preserve">оме него никто из парней </w:t>
      </w:r>
      <w:del w:id="4" w:author="Alaric Lightin" w:date="2017-05-10T16:32:00Z">
        <w:r w:rsidRPr="00281D47">
          <w:rPr>
            <w:lang w:val="ru-RU"/>
          </w:rPr>
          <w:delText xml:space="preserve">в университете </w:delText>
        </w:r>
      </w:del>
      <w:r w:rsidRPr="00281D47">
        <w:rPr>
          <w:lang w:val="ru-RU"/>
        </w:rPr>
        <w:t>со мной вообще не разговаривал.</w:t>
      </w:r>
      <w:commentRangeEnd w:id="3"/>
      <w:r>
        <w:commentReference w:id="3"/>
      </w:r>
      <w:r w:rsidRPr="00281D47">
        <w:rPr>
          <w:lang w:val="ru-RU"/>
        </w:rPr>
        <w:t xml:space="preserve"> Он говорил, что хочет детей и чтобы первенца звали Дадли. Я тогда подумала: </w:t>
      </w:r>
      <w:r w:rsidRPr="00281D47">
        <w:rPr>
          <w:lang w:val="ru-RU"/>
        </w:rPr>
        <w:t>«</w:t>
      </w:r>
      <w:r w:rsidRPr="00281D47">
        <w:rPr>
          <w:lang w:val="ru-RU"/>
        </w:rPr>
        <w:t>Какие же родители назовут своего ребёнка Дадли Дурсль?</w:t>
      </w:r>
      <w:r w:rsidRPr="00281D47">
        <w:rPr>
          <w:lang w:val="ru-RU"/>
        </w:rPr>
        <w:t>»</w:t>
      </w:r>
      <w:r w:rsidRPr="00281D47">
        <w:rPr>
          <w:lang w:val="ru-RU"/>
        </w:rPr>
        <w:t xml:space="preserve"> И тут вся моя будущая жизнь словно </w:t>
      </w:r>
      <w:r w:rsidRPr="00281D47">
        <w:rPr>
          <w:lang w:val="ru-RU"/>
        </w:rPr>
        <w:t xml:space="preserve">встала у меня перед глазами, и это было невыносимо. </w:t>
      </w:r>
      <w:r w:rsidRPr="00281D47">
        <w:rPr>
          <w:lang w:val="ru-RU"/>
        </w:rPr>
        <w:t>Я написала сестре, что, если она мне не поможет, то я…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Петуния запнулась и тихо продолжила: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 xml:space="preserve">В конце концов она сдалась. Она говорила, что это опасно, но мне было наплевать. Я выпила зелье и </w:t>
      </w:r>
      <w:r w:rsidRPr="00281D47">
        <w:rPr>
          <w:lang w:val="ru-RU"/>
        </w:rPr>
        <w:t>тяжело</w:t>
      </w:r>
      <w:r w:rsidRPr="00281D47">
        <w:rPr>
          <w:lang w:val="ru-RU"/>
        </w:rPr>
        <w:t xml:space="preserve"> болел</w:t>
      </w:r>
      <w:r w:rsidRPr="00281D47">
        <w:rPr>
          <w:lang w:val="ru-RU"/>
        </w:rPr>
        <w:t>а две недели. Зато потом моя кожа стала чистой, фигура похорошела и... Я стала красивой, люди начали относиться ко мне добрее, — её голос сорвался</w:t>
      </w:r>
      <w:r w:rsidRPr="00281D47">
        <w:rPr>
          <w:lang w:val="ru-RU"/>
        </w:rPr>
        <w:t>.</w:t>
      </w:r>
      <w:r w:rsidRPr="00281D47">
        <w:rPr>
          <w:lang w:val="ru-RU"/>
        </w:rPr>
        <w:t xml:space="preserve"> — </w:t>
      </w:r>
      <w:r w:rsidRPr="00281D47">
        <w:rPr>
          <w:lang w:val="ru-RU"/>
        </w:rPr>
        <w:t>П</w:t>
      </w:r>
      <w:r w:rsidRPr="00281D47">
        <w:rPr>
          <w:lang w:val="ru-RU"/>
        </w:rPr>
        <w:t>осле этого я больше не могла ненавидеть сестру</w:t>
      </w:r>
      <w:r w:rsidRPr="00281D47">
        <w:rPr>
          <w:lang w:val="ru-RU"/>
        </w:rPr>
        <w:t>, особенно когда узнала, к чему в итоге привела её эта маги</w:t>
      </w:r>
      <w:r w:rsidRPr="00281D47">
        <w:rPr>
          <w:lang w:val="ru-RU"/>
        </w:rPr>
        <w:t>я</w:t>
      </w:r>
      <w:r w:rsidRPr="00281D47">
        <w:rPr>
          <w:lang w:val="ru-RU"/>
        </w:rPr>
        <w:t>.</w:t>
      </w:r>
    </w:p>
    <w:p w:rsidR="00C76F9A" w:rsidRDefault="00281D47">
      <w:pPr>
        <w:pStyle w:val="normal0"/>
        <w:ind w:firstLine="540"/>
        <w:contextualSpacing w:val="0"/>
      </w:pPr>
      <w:r w:rsidRPr="00281D47">
        <w:rPr>
          <w:lang w:val="ru-RU"/>
        </w:rPr>
        <w:t xml:space="preserve"> — Дорогая, — нежно ответил Майкл, — ты заболела, набрала правильный вес</w:t>
      </w:r>
      <w:r w:rsidRPr="00281D47">
        <w:rPr>
          <w:lang w:val="ru-RU"/>
        </w:rPr>
        <w:t>,</w:t>
      </w:r>
      <w:r w:rsidRPr="00281D47">
        <w:rPr>
          <w:lang w:val="ru-RU"/>
        </w:rPr>
        <w:t xml:space="preserve"> пока лежала в кровати, </w:t>
      </w:r>
      <w:r w:rsidRPr="00281D47">
        <w:rPr>
          <w:lang w:val="ru-RU"/>
        </w:rPr>
        <w:t>а</w:t>
      </w:r>
      <w:r w:rsidRPr="00281D47">
        <w:rPr>
          <w:lang w:val="ru-RU"/>
        </w:rPr>
        <w:t xml:space="preserve"> кожа стала лучше сама по себе. </w:t>
      </w:r>
      <w:proofErr w:type="gramStart"/>
      <w:r>
        <w:t xml:space="preserve">Или болезнь заставила тебя изменить </w:t>
      </w:r>
      <w:r>
        <w:t>рацион</w:t>
      </w:r>
      <w:r>
        <w:t>.</w:t>
      </w:r>
      <w:proofErr w:type="gramEnd"/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 xml:space="preserve">Она была ведьмой, — настаивала Петуния. — </w:t>
      </w:r>
      <w:r w:rsidRPr="00281D47">
        <w:rPr>
          <w:lang w:val="ru-RU"/>
        </w:rPr>
        <w:t>Я видела</w:t>
      </w:r>
      <w:r w:rsidRPr="00281D47">
        <w:rPr>
          <w:lang w:val="ru-RU"/>
        </w:rPr>
        <w:t>, как она творила чудеса.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—</w:t>
      </w:r>
      <w:r w:rsidRPr="00281D47">
        <w:rPr>
          <w:lang w:val="ru-RU"/>
        </w:rPr>
        <w:t xml:space="preserve"> </w:t>
      </w:r>
      <w:r w:rsidRPr="00281D47">
        <w:rPr>
          <w:lang w:val="ru-RU"/>
        </w:rPr>
        <w:t xml:space="preserve">Петуния, — в голосе Майкла появилось раздражение, — </w:t>
      </w:r>
      <w:r w:rsidRPr="00281D47">
        <w:rPr>
          <w:lang w:val="ru-RU"/>
        </w:rPr>
        <w:t>ты ж</w:t>
      </w:r>
      <w:r w:rsidRPr="00281D47">
        <w:rPr>
          <w:lang w:val="ru-RU"/>
        </w:rPr>
        <w:t>е знаешь, ч</w:t>
      </w:r>
      <w:r w:rsidRPr="00281D47">
        <w:rPr>
          <w:lang w:val="ru-RU"/>
        </w:rPr>
        <w:t>то</w:t>
      </w:r>
      <w:r w:rsidRPr="00281D47">
        <w:rPr>
          <w:lang w:val="ru-RU"/>
        </w:rPr>
        <w:t xml:space="preserve"> это не может быть правдой. Мне </w:t>
      </w:r>
      <w:r w:rsidRPr="00281D47">
        <w:rPr>
          <w:lang w:val="ru-RU"/>
        </w:rPr>
        <w:t>точно</w:t>
      </w:r>
      <w:r w:rsidRPr="00281D47">
        <w:rPr>
          <w:lang w:val="ru-RU"/>
        </w:rPr>
        <w:t xml:space="preserve"> нужно объяснять почему?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Петуния всплеснула руками. Она почти плакала.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Милый, я всегда проигрываю тебе в споре, но, пожалуйста, поверь мне сейчас..</w:t>
      </w:r>
      <w:r w:rsidRPr="00281D47">
        <w:rPr>
          <w:lang w:val="ru-RU"/>
        </w:rPr>
        <w:t>.</w:t>
      </w:r>
    </w:p>
    <w:p w:rsidR="00C76F9A" w:rsidRDefault="00281D47">
      <w:pPr>
        <w:pStyle w:val="normal0"/>
        <w:ind w:firstLine="540"/>
        <w:contextualSpacing w:val="0"/>
        <w:rPr>
          <w:color w:val="38761D"/>
        </w:rPr>
      </w:pPr>
      <w:r>
        <w:rPr>
          <w:i/>
        </w:rPr>
        <w:t xml:space="preserve">— </w:t>
      </w:r>
      <w:r>
        <w:t>Папа! Мама!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Они замолчали и </w:t>
      </w:r>
      <w:r w:rsidRPr="00281D47">
        <w:rPr>
          <w:lang w:val="ru-RU"/>
        </w:rPr>
        <w:t>оглянулись</w:t>
      </w:r>
      <w:r w:rsidRPr="00281D47">
        <w:rPr>
          <w:lang w:val="ru-RU"/>
        </w:rPr>
        <w:t xml:space="preserve"> на Гарри, который, оказывается, тоже был в гостиной всё это время.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Мальчик сделал глубокий вдох.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 xml:space="preserve">Мама, насколько я понимаю, у </w:t>
      </w:r>
      <w:r w:rsidRPr="00281D47">
        <w:rPr>
          <w:lang w:val="ru-RU"/>
        </w:rPr>
        <w:t>твоих</w:t>
      </w:r>
      <w:r w:rsidRPr="00281D47">
        <w:rPr>
          <w:i/>
          <w:lang w:val="ru-RU"/>
        </w:rPr>
        <w:t xml:space="preserve"> </w:t>
      </w:r>
      <w:r w:rsidRPr="00281D47">
        <w:rPr>
          <w:lang w:val="ru-RU"/>
        </w:rPr>
        <w:t>родителей не было магическ</w:t>
      </w:r>
      <w:r w:rsidRPr="00281D47">
        <w:rPr>
          <w:lang w:val="ru-RU"/>
        </w:rPr>
        <w:t>их способностей</w:t>
      </w:r>
      <w:r w:rsidRPr="00281D47">
        <w:rPr>
          <w:lang w:val="ru-RU"/>
        </w:rPr>
        <w:t>?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Нет, — Петуния озадаченно посмотрела на него.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— Получается, что</w:t>
      </w:r>
      <w:r w:rsidRPr="00281D47">
        <w:rPr>
          <w:lang w:val="ru-RU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RPr="00281D47">
        <w:rPr>
          <w:lang w:val="ru-RU"/>
        </w:rPr>
        <w:t>их</w:t>
      </w:r>
      <w:r w:rsidRPr="00281D47">
        <w:rPr>
          <w:lang w:val="ru-RU"/>
        </w:rPr>
        <w:t>?</w:t>
      </w:r>
    </w:p>
    <w:p w:rsidR="00C76F9A" w:rsidRPr="00281D47" w:rsidRDefault="00281D47">
      <w:pPr>
        <w:pStyle w:val="normal0"/>
        <w:ind w:firstLine="540"/>
        <w:contextualSpacing w:val="0"/>
        <w:rPr>
          <w:color w:val="FF0000"/>
          <w:sz w:val="20"/>
          <w:szCs w:val="20"/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Т</w:t>
      </w:r>
      <w:r w:rsidRPr="00281D47">
        <w:rPr>
          <w:lang w:val="ru-RU"/>
        </w:rPr>
        <w:t>огда</w:t>
      </w:r>
      <w:r w:rsidRPr="00281D47">
        <w:rPr>
          <w:lang w:val="ru-RU"/>
        </w:rPr>
        <w:t xml:space="preserve"> было не только письмо. К нам приходил профессор из Хогвартса. Он… —</w:t>
      </w:r>
      <w:r w:rsidRPr="00281D47">
        <w:rPr>
          <w:lang w:val="ru-RU"/>
        </w:rPr>
        <w:t xml:space="preserve"> Петуни</w:t>
      </w:r>
      <w:r w:rsidRPr="00281D47">
        <w:rPr>
          <w:lang w:val="ru-RU"/>
        </w:rPr>
        <w:t>я</w:t>
      </w:r>
      <w:r w:rsidRPr="00281D47">
        <w:rPr>
          <w:lang w:val="ru-RU"/>
        </w:rPr>
        <w:t xml:space="preserve"> </w:t>
      </w:r>
      <w:r w:rsidRPr="00281D47">
        <w:rPr>
          <w:lang w:val="ru-RU"/>
        </w:rPr>
        <w:t>бросила взгляд в сторону</w:t>
      </w:r>
      <w:r w:rsidRPr="00281D47">
        <w:rPr>
          <w:lang w:val="ru-RU"/>
        </w:rPr>
        <w:t xml:space="preserve"> Майкла</w:t>
      </w:r>
      <w:r w:rsidRPr="00281D47">
        <w:rPr>
          <w:lang w:val="ru-RU"/>
        </w:rPr>
        <w:t>,</w:t>
      </w:r>
      <w:r w:rsidRPr="00281D47">
        <w:rPr>
          <w:lang w:val="ru-RU"/>
        </w:rPr>
        <w:t xml:space="preserve"> — </w:t>
      </w:r>
      <w:r w:rsidRPr="00281D47">
        <w:rPr>
          <w:lang w:val="ru-RU"/>
        </w:rPr>
        <w:t>о</w:t>
      </w:r>
      <w:r w:rsidRPr="00281D47">
        <w:rPr>
          <w:lang w:val="ru-RU"/>
        </w:rPr>
        <w:t>н показал нам</w:t>
      </w:r>
      <w:r w:rsidRPr="00281D47">
        <w:rPr>
          <w:lang w:val="ru-RU"/>
        </w:rPr>
        <w:t xml:space="preserve"> несколько заклинаний.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Значит, спорить</w:t>
      </w:r>
      <w:r w:rsidRPr="00281D47">
        <w:rPr>
          <w:lang w:val="ru-RU"/>
        </w:rPr>
        <w:t xml:space="preserve"> по этому поводу совершенно ни к чему</w:t>
      </w:r>
      <w:r w:rsidRPr="00281D47">
        <w:rPr>
          <w:lang w:val="ru-RU"/>
        </w:rPr>
        <w:t>, — твёрдо заключил Гарри</w:t>
      </w:r>
      <w:r w:rsidRPr="00281D47">
        <w:rPr>
          <w:lang w:val="ru-RU"/>
        </w:rPr>
        <w:t>.</w:t>
      </w:r>
      <w:r w:rsidRPr="00281D47">
        <w:rPr>
          <w:lang w:val="ru-RU"/>
        </w:rPr>
        <w:t xml:space="preserve"> </w:t>
      </w:r>
      <w:r w:rsidRPr="00281D47">
        <w:rPr>
          <w:lang w:val="ru-RU"/>
        </w:rPr>
        <w:t>В</w:t>
      </w:r>
      <w:r w:rsidRPr="00281D47">
        <w:rPr>
          <w:lang w:val="ru-RU"/>
        </w:rPr>
        <w:t xml:space="preserve">прочем, надежды, что хотя бы </w:t>
      </w:r>
      <w:r w:rsidRPr="00281D47">
        <w:rPr>
          <w:lang w:val="ru-RU"/>
        </w:rPr>
        <w:t>сейчас</w:t>
      </w:r>
      <w:r w:rsidRPr="00281D47">
        <w:rPr>
          <w:lang w:val="ru-RU"/>
        </w:rPr>
        <w:t xml:space="preserve"> родители к нему прислушаютс</w:t>
      </w:r>
      <w:r w:rsidRPr="00281D47">
        <w:rPr>
          <w:lang w:val="ru-RU"/>
        </w:rPr>
        <w:t>я</w:t>
      </w:r>
      <w:r w:rsidRPr="00281D47">
        <w:rPr>
          <w:lang w:val="ru-RU"/>
        </w:rPr>
        <w:t>, было мало</w:t>
      </w:r>
      <w:r w:rsidRPr="00281D47">
        <w:rPr>
          <w:lang w:val="ru-RU"/>
        </w:rPr>
        <w:t>.</w:t>
      </w:r>
      <w:r w:rsidRPr="00281D47">
        <w:rPr>
          <w:lang w:val="ru-RU"/>
        </w:rPr>
        <w:t xml:space="preserve"> — Если всё </w:t>
      </w:r>
      <w:r w:rsidRPr="00281D47">
        <w:rPr>
          <w:lang w:val="ru-RU"/>
        </w:rPr>
        <w:t xml:space="preserve">это </w:t>
      </w:r>
      <w:r w:rsidRPr="00281D47">
        <w:rPr>
          <w:lang w:val="ru-RU"/>
        </w:rPr>
        <w:t>п</w:t>
      </w:r>
      <w:r w:rsidRPr="00281D47">
        <w:rPr>
          <w:lang w:val="ru-RU"/>
        </w:rPr>
        <w:t xml:space="preserve">равда, то мы можем просто пригласить профессора из Хогвартса. Если он </w:t>
      </w:r>
      <w:r w:rsidRPr="00281D47">
        <w:rPr>
          <w:lang w:val="ru-RU"/>
        </w:rPr>
        <w:t>продемонстрирует нам магию,</w:t>
      </w:r>
      <w:r w:rsidRPr="00281D47">
        <w:rPr>
          <w:lang w:val="ru-RU"/>
        </w:rPr>
        <w:t xml:space="preserve"> то папе придётся признать, что она существует. А если нет, то мама согласится, что всё это выдумка. Нужно не </w:t>
      </w:r>
      <w:r w:rsidRPr="00281D47">
        <w:rPr>
          <w:lang w:val="ru-RU"/>
        </w:rPr>
        <w:t>ссориться</w:t>
      </w:r>
      <w:r w:rsidRPr="00281D47">
        <w:rPr>
          <w:lang w:val="ru-RU"/>
        </w:rPr>
        <w:t>, а провести эксперимент.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Профессор </w:t>
      </w:r>
      <w:r w:rsidRPr="00281D47">
        <w:rPr>
          <w:lang w:val="ru-RU"/>
        </w:rPr>
        <w:t>повернулся и, как всегда снисходительно, посмотрел на него сверху вниз: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 xml:space="preserve">Гарри? </w:t>
      </w:r>
      <w:r w:rsidRPr="00281D47">
        <w:rPr>
          <w:lang w:val="ru-RU"/>
        </w:rPr>
        <w:t>Магия?</w:t>
      </w:r>
      <w:r w:rsidRPr="00281D47">
        <w:rPr>
          <w:lang w:val="ru-RU"/>
        </w:rPr>
        <w:t xml:space="preserve"> В самом деле? Я думал, уж </w:t>
      </w:r>
      <w:r w:rsidRPr="00281D47">
        <w:rPr>
          <w:lang w:val="ru-RU"/>
        </w:rPr>
        <w:t>ты-то</w:t>
      </w:r>
      <w:r w:rsidRPr="00281D47">
        <w:rPr>
          <w:lang w:val="ru-RU"/>
        </w:rPr>
        <w:t xml:space="preserve"> знаешь достаточно, чтобы не воспринимать её всерьёз, хоть теб</w:t>
      </w:r>
      <w:r w:rsidRPr="00281D47">
        <w:rPr>
          <w:lang w:val="ru-RU"/>
        </w:rPr>
        <w:t xml:space="preserve">е и десять лет. Сынок, </w:t>
      </w:r>
      <w:r w:rsidRPr="00281D47">
        <w:rPr>
          <w:lang w:val="ru-RU"/>
        </w:rPr>
        <w:t>м</w:t>
      </w:r>
      <w:r w:rsidRPr="00281D47">
        <w:rPr>
          <w:lang w:val="ru-RU"/>
        </w:rPr>
        <w:t>агия</w:t>
      </w:r>
      <w:r w:rsidRPr="00281D47">
        <w:rPr>
          <w:lang w:val="ru-RU"/>
        </w:rPr>
        <w:t xml:space="preserve"> — самая ненаучная вещь, которую только можно с</w:t>
      </w:r>
      <w:r w:rsidRPr="00281D47">
        <w:rPr>
          <w:lang w:val="ru-RU"/>
        </w:rPr>
        <w:t>ебе представить!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Гарри кисло улыбнулся. Майкл </w:t>
      </w:r>
      <w:r w:rsidRPr="00281D47">
        <w:rPr>
          <w:lang w:val="ru-RU"/>
        </w:rPr>
        <w:t>относился к нему</w:t>
      </w:r>
      <w:r w:rsidRPr="00281D47">
        <w:rPr>
          <w:lang w:val="ru-RU"/>
        </w:rPr>
        <w:t xml:space="preserve"> хорошо</w:t>
      </w:r>
      <w:r w:rsidRPr="00281D47">
        <w:rPr>
          <w:lang w:val="ru-RU"/>
        </w:rPr>
        <w:t xml:space="preserve"> —</w:t>
      </w:r>
      <w:r w:rsidRPr="00281D47">
        <w:rPr>
          <w:lang w:val="ru-RU"/>
        </w:rPr>
        <w:t xml:space="preserve"> вероятно, лучше, чем большинство родных отцов </w:t>
      </w:r>
      <w:r w:rsidRPr="00281D47">
        <w:rPr>
          <w:lang w:val="ru-RU"/>
        </w:rPr>
        <w:t>относятся к своим</w:t>
      </w:r>
      <w:r w:rsidRPr="00281D47">
        <w:rPr>
          <w:lang w:val="ru-RU"/>
        </w:rPr>
        <w:t xml:space="preserve"> дет</w:t>
      </w:r>
      <w:r w:rsidRPr="00281D47">
        <w:rPr>
          <w:lang w:val="ru-RU"/>
        </w:rPr>
        <w:t>ям</w:t>
      </w:r>
      <w:r w:rsidRPr="00281D47">
        <w:rPr>
          <w:lang w:val="ru-RU"/>
        </w:rPr>
        <w:t xml:space="preserve">. Гарри отправляли учиться в лучшие школы, а когда с ними ничего не вышло, </w:t>
      </w:r>
      <w:r w:rsidRPr="00281D47">
        <w:rPr>
          <w:lang w:val="ru-RU"/>
        </w:rPr>
        <w:t>ему</w:t>
      </w:r>
      <w:r w:rsidRPr="00281D47">
        <w:rPr>
          <w:lang w:val="ru-RU"/>
        </w:rPr>
        <w:t xml:space="preserve"> стали нанимать частных преподавателе</w:t>
      </w:r>
      <w:r w:rsidRPr="00281D47">
        <w:rPr>
          <w:lang w:val="ru-RU"/>
        </w:rPr>
        <w:t xml:space="preserve">й из бесконечной </w:t>
      </w:r>
      <w:r w:rsidRPr="00281D47">
        <w:rPr>
          <w:lang w:val="ru-RU"/>
        </w:rPr>
        <w:t>вереницы</w:t>
      </w:r>
      <w:r w:rsidRPr="00281D47">
        <w:rPr>
          <w:lang w:val="ru-RU"/>
        </w:rPr>
        <w:t xml:space="preserve"> голодающих студентов. </w:t>
      </w:r>
      <w:r w:rsidRPr="00281D47">
        <w:rPr>
          <w:lang w:val="ru-RU"/>
        </w:rPr>
        <w:t>Родители всегда поддерживали Гарри в изучении всего,</w:t>
      </w:r>
      <w:r w:rsidRPr="00281D47">
        <w:rPr>
          <w:lang w:val="ru-RU"/>
        </w:rPr>
        <w:t xml:space="preserve"> что только привлекало его внимание</w:t>
      </w:r>
      <w:r w:rsidRPr="00281D47">
        <w:rPr>
          <w:lang w:val="ru-RU"/>
        </w:rPr>
        <w:t>.</w:t>
      </w:r>
      <w:r w:rsidRPr="00281D47">
        <w:rPr>
          <w:lang w:val="ru-RU"/>
        </w:rPr>
        <w:t xml:space="preserve"> </w:t>
      </w:r>
      <w:r w:rsidRPr="00281D47">
        <w:rPr>
          <w:lang w:val="ru-RU"/>
        </w:rPr>
        <w:t>Е</w:t>
      </w:r>
      <w:r w:rsidRPr="00281D47">
        <w:rPr>
          <w:lang w:val="ru-RU"/>
        </w:rPr>
        <w:t>му покупали все интересую</w:t>
      </w:r>
      <w:r w:rsidRPr="00281D47">
        <w:rPr>
          <w:lang w:val="ru-RU"/>
        </w:rPr>
        <w:t>щие его книги, помогали с участием в различных конкурс</w:t>
      </w:r>
      <w:r w:rsidRPr="00281D47">
        <w:rPr>
          <w:lang w:val="ru-RU"/>
        </w:rPr>
        <w:t xml:space="preserve">ах по математике и естественно-научным </w:t>
      </w:r>
      <w:r w:rsidRPr="00281D47">
        <w:rPr>
          <w:lang w:val="ru-RU"/>
        </w:rPr>
        <w:t>предметам</w:t>
      </w:r>
      <w:r w:rsidRPr="00281D47">
        <w:rPr>
          <w:lang w:val="ru-RU"/>
        </w:rPr>
        <w:t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</w:t>
      </w:r>
      <w:r w:rsidRPr="00281D47">
        <w:rPr>
          <w:lang w:val="ru-RU"/>
        </w:rPr>
        <w:t>ьчика?</w:t>
      </w:r>
      <w:r w:rsidRPr="00281D47">
        <w:rPr>
          <w:lang w:val="ru-RU"/>
        </w:rPr>
        <w:t xml:space="preserve"> Он</w:t>
      </w:r>
      <w:r w:rsidRPr="00281D47">
        <w:rPr>
          <w:lang w:val="ru-RU"/>
        </w:rPr>
        <w:t>, конечно, «п</w:t>
      </w:r>
      <w:r w:rsidRPr="00281D47">
        <w:rPr>
          <w:lang w:val="ru-RU"/>
        </w:rPr>
        <w:t>роявит</w:t>
      </w:r>
      <w:r w:rsidRPr="00281D47">
        <w:rPr>
          <w:lang w:val="ru-RU"/>
        </w:rPr>
        <w:t xml:space="preserve"> заинтересованность», </w:t>
      </w:r>
      <w:r w:rsidRPr="00281D47">
        <w:rPr>
          <w:lang w:val="ru-RU"/>
        </w:rPr>
        <w:t xml:space="preserve">ведь так положено поступать </w:t>
      </w:r>
      <w:r w:rsidRPr="00281D47">
        <w:rPr>
          <w:lang w:val="ru-RU"/>
        </w:rPr>
        <w:t>«хорош</w:t>
      </w:r>
      <w:r w:rsidRPr="00281D47">
        <w:rPr>
          <w:lang w:val="ru-RU"/>
        </w:rPr>
        <w:t>ему</w:t>
      </w:r>
      <w:r w:rsidRPr="00281D47">
        <w:rPr>
          <w:lang w:val="ru-RU"/>
        </w:rPr>
        <w:t xml:space="preserve"> родител</w:t>
      </w:r>
      <w:r w:rsidRPr="00281D47">
        <w:rPr>
          <w:lang w:val="ru-RU"/>
        </w:rPr>
        <w:t>ю</w:t>
      </w:r>
      <w:r w:rsidRPr="00281D47">
        <w:rPr>
          <w:lang w:val="ru-RU"/>
        </w:rPr>
        <w:t xml:space="preserve">», к каковым профессор, несомненно, себя относил. Но воспринимать десятилетнего ребёнка </w:t>
      </w:r>
      <w:r w:rsidRPr="00281D47">
        <w:rPr>
          <w:lang w:val="ru-RU"/>
        </w:rPr>
        <w:t>всерьёз</w:t>
      </w:r>
      <w:r w:rsidRPr="00281D47">
        <w:rPr>
          <w:lang w:val="ru-RU"/>
        </w:rPr>
        <w:t xml:space="preserve">? </w:t>
      </w:r>
      <w:r w:rsidRPr="00281D47">
        <w:rPr>
          <w:lang w:val="ru-RU"/>
        </w:rPr>
        <w:t>Вряд ли.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Иногда Гарри хотелось </w:t>
      </w:r>
      <w:r w:rsidRPr="00281D47">
        <w:rPr>
          <w:lang w:val="ru-RU"/>
        </w:rPr>
        <w:t>на</w:t>
      </w:r>
      <w:r w:rsidRPr="00281D47">
        <w:rPr>
          <w:lang w:val="ru-RU"/>
        </w:rPr>
        <w:t>кричать на отца.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 xml:space="preserve">Мам, — сказал </w:t>
      </w:r>
      <w:r w:rsidRPr="00281D47">
        <w:rPr>
          <w:lang w:val="ru-RU"/>
        </w:rPr>
        <w:t>он</w:t>
      </w:r>
      <w:r w:rsidRPr="00281D47">
        <w:rPr>
          <w:lang w:val="ru-RU"/>
        </w:rPr>
        <w:t xml:space="preserve">, — если ты хочешь выиграть у </w:t>
      </w:r>
      <w:r w:rsidRPr="00281D47">
        <w:rPr>
          <w:lang w:val="ru-RU"/>
        </w:rPr>
        <w:t>папы</w:t>
      </w:r>
      <w:r w:rsidRPr="00281D47">
        <w:rPr>
          <w:lang w:val="ru-RU"/>
        </w:rPr>
        <w:t xml:space="preserve"> этот спор, посмотри вторую главу из </w:t>
      </w:r>
      <w:r w:rsidRPr="00281D47">
        <w:rPr>
          <w:lang w:val="ru-RU"/>
        </w:rPr>
        <w:lastRenderedPageBreak/>
        <w:t xml:space="preserve">первого тома лекций Фейнмана по физике. Там есть цитата, в которой говорится, что философы </w:t>
      </w:r>
      <w:r w:rsidRPr="00281D47">
        <w:rPr>
          <w:lang w:val="ru-RU"/>
        </w:rPr>
        <w:t>тратят уйму слов, выясняя, без чего наука не может обойтись, и все они неправы</w:t>
      </w:r>
      <w:r w:rsidRPr="00281D47">
        <w:rPr>
          <w:lang w:val="ru-RU"/>
        </w:rPr>
        <w:t xml:space="preserve">, потому что </w:t>
      </w:r>
      <w:r w:rsidRPr="00281D47">
        <w:rPr>
          <w:lang w:val="ru-RU"/>
        </w:rPr>
        <w:t xml:space="preserve">в науке есть только одно правило: последний судья — это наблюдение. Нужно просто посмотреть на мир и рассказать о том, что ты видишь. И... я не могу вспомнить с ходу подходящую цитату, но с научной точки зрения решать </w:t>
      </w:r>
      <w:r w:rsidRPr="00281D47">
        <w:rPr>
          <w:lang w:val="ru-RU"/>
        </w:rPr>
        <w:t>разногласия</w:t>
      </w:r>
      <w:r w:rsidRPr="00281D47">
        <w:rPr>
          <w:lang w:val="ru-RU"/>
        </w:rPr>
        <w:t xml:space="preserve"> нужно опытным</w:t>
      </w:r>
      <w:r w:rsidRPr="00281D47">
        <w:rPr>
          <w:lang w:val="ru-RU"/>
        </w:rPr>
        <w:t xml:space="preserve"> путём, а не спорами.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Мать посмотрела на него сверху вниз и улыбнулась: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Гарри на секунду закрыл глаза. </w:t>
      </w:r>
      <w:r w:rsidRPr="00281D47">
        <w:rPr>
          <w:lang w:val="ru-RU"/>
        </w:rPr>
        <w:t>Безнад</w:t>
      </w:r>
      <w:r w:rsidRPr="00281D47">
        <w:rPr>
          <w:lang w:val="ru-RU"/>
        </w:rPr>
        <w:t>ё</w:t>
      </w:r>
      <w:r w:rsidRPr="00281D47">
        <w:rPr>
          <w:lang w:val="ru-RU"/>
        </w:rPr>
        <w:t>жны</w:t>
      </w:r>
      <w:r w:rsidRPr="00281D47">
        <w:rPr>
          <w:lang w:val="ru-RU"/>
        </w:rPr>
        <w:t>. Его родители просто безнад</w:t>
      </w:r>
      <w:r w:rsidRPr="00281D47">
        <w:rPr>
          <w:lang w:val="ru-RU"/>
        </w:rPr>
        <w:t>ё</w:t>
      </w:r>
      <w:r w:rsidRPr="00281D47">
        <w:rPr>
          <w:lang w:val="ru-RU"/>
        </w:rPr>
        <w:t>жны.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Разговор опять превращался в один из </w:t>
      </w:r>
      <w:r w:rsidRPr="00281D47">
        <w:rPr>
          <w:lang w:val="ru-RU"/>
        </w:rPr>
        <w:t>тех самых</w:t>
      </w:r>
      <w:r w:rsidRPr="00281D47">
        <w:rPr>
          <w:lang w:val="ru-RU"/>
        </w:rPr>
        <w:t xml:space="preserve"> бессмысленных споров, когда мать пытается заставить отца почувствовать себя виноватым, а тот, в свою очередь, </w:t>
      </w:r>
      <w:r w:rsidRPr="00281D47">
        <w:rPr>
          <w:lang w:val="ru-RU"/>
        </w:rPr>
        <w:t>пы</w:t>
      </w:r>
      <w:r w:rsidRPr="00281D47">
        <w:rPr>
          <w:lang w:val="ru-RU"/>
        </w:rPr>
        <w:t>тается застав</w:t>
      </w:r>
      <w:r w:rsidRPr="00281D47">
        <w:rPr>
          <w:lang w:val="ru-RU"/>
        </w:rPr>
        <w:t>ить</w:t>
      </w:r>
      <w:r w:rsidRPr="00281D47">
        <w:rPr>
          <w:lang w:val="ru-RU"/>
        </w:rPr>
        <w:t xml:space="preserve"> её по</w:t>
      </w:r>
      <w:r w:rsidRPr="00281D47">
        <w:rPr>
          <w:lang w:val="ru-RU"/>
        </w:rPr>
        <w:t>чувствовать себя глупой.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 xml:space="preserve">Я пойду в свою комнату, — </w:t>
      </w:r>
      <w:r w:rsidRPr="00281D47">
        <w:rPr>
          <w:lang w:val="ru-RU"/>
        </w:rPr>
        <w:t>немного</w:t>
      </w:r>
      <w:r w:rsidRPr="00281D47">
        <w:rPr>
          <w:lang w:val="ru-RU"/>
        </w:rPr>
        <w:t xml:space="preserve"> дрожащим голосом объявил Гарри</w:t>
      </w:r>
      <w:r w:rsidRPr="00281D47">
        <w:rPr>
          <w:lang w:val="ru-RU"/>
        </w:rPr>
        <w:t>.</w:t>
      </w:r>
      <w:r w:rsidRPr="00281D47">
        <w:rPr>
          <w:lang w:val="ru-RU"/>
        </w:rPr>
        <w:t xml:space="preserve"> — Мама, папа, пожалуйста, постарайтесь долго не ругаться. Мы ведь и так скоро вс</w:t>
      </w:r>
      <w:r w:rsidRPr="00281D47">
        <w:rPr>
          <w:lang w:val="ru-RU"/>
        </w:rPr>
        <w:t>ё узнаем</w:t>
      </w:r>
      <w:r w:rsidRPr="00281D47">
        <w:rPr>
          <w:lang w:val="ru-RU"/>
        </w:rPr>
        <w:t>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Конечно, Гарри, — отозвался отец, а мать обнад</w:t>
      </w:r>
      <w:r w:rsidRPr="00281D47">
        <w:rPr>
          <w:lang w:val="ru-RU"/>
        </w:rPr>
        <w:t>ё</w:t>
      </w:r>
      <w:r w:rsidRPr="00281D47">
        <w:rPr>
          <w:lang w:val="ru-RU"/>
        </w:rPr>
        <w:t xml:space="preserve">живающе его поцеловала, </w:t>
      </w:r>
      <w:r w:rsidRPr="00281D47">
        <w:rPr>
          <w:lang w:val="ru-RU"/>
        </w:rPr>
        <w:t xml:space="preserve">после чего </w:t>
      </w:r>
      <w:r w:rsidRPr="00281D47">
        <w:rPr>
          <w:lang w:val="ru-RU"/>
        </w:rPr>
        <w:t>родители</w:t>
      </w:r>
      <w:r w:rsidRPr="00281D47">
        <w:rPr>
          <w:lang w:val="ru-RU"/>
        </w:rPr>
        <w:t xml:space="preserve"> продолжили </w:t>
      </w:r>
      <w:r w:rsidRPr="00281D47">
        <w:rPr>
          <w:lang w:val="ru-RU"/>
        </w:rPr>
        <w:t>пререкаться.</w:t>
      </w:r>
      <w:r w:rsidRPr="00281D47">
        <w:rPr>
          <w:lang w:val="ru-RU"/>
        </w:rPr>
        <w:t xml:space="preserve"> 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Гарри поднялся по лестнице в свою спальню, закрыл за собой дверь и попытался всё обдумать.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Самое интересное</w:t>
      </w:r>
      <w:r w:rsidRPr="00281D47">
        <w:rPr>
          <w:lang w:val="ru-RU"/>
        </w:rPr>
        <w:t>, что он</w:t>
      </w:r>
      <w:r w:rsidRPr="00281D47">
        <w:rPr>
          <w:i/>
          <w:lang w:val="ru-RU"/>
        </w:rPr>
        <w:t xml:space="preserve"> </w:t>
      </w:r>
      <w:r w:rsidRPr="00281D47">
        <w:rPr>
          <w:lang w:val="ru-RU"/>
        </w:rPr>
        <w:t>просто должен был</w:t>
      </w:r>
      <w:r w:rsidRPr="00281D47">
        <w:rPr>
          <w:lang w:val="ru-RU"/>
        </w:rPr>
        <w:t xml:space="preserve"> согласиться с отцом. Никто и никогда не видел ни одного </w:t>
      </w:r>
      <w:r w:rsidRPr="00281D47">
        <w:rPr>
          <w:lang w:val="ru-RU"/>
        </w:rPr>
        <w:t>доказательства реальн</w:t>
      </w:r>
      <w:r w:rsidRPr="00281D47">
        <w:rPr>
          <w:lang w:val="ru-RU"/>
        </w:rPr>
        <w:t>ости</w:t>
      </w:r>
      <w:r w:rsidRPr="00281D47">
        <w:rPr>
          <w:lang w:val="ru-RU"/>
        </w:rPr>
        <w:t xml:space="preserve"> магии, а из слов мамы следовало, что существует целый волшебный мир. Как можно </w:t>
      </w:r>
      <w:r w:rsidRPr="00281D47">
        <w:rPr>
          <w:lang w:val="ru-RU"/>
        </w:rPr>
        <w:t>такое</w:t>
      </w:r>
      <w:r w:rsidRPr="00281D47">
        <w:rPr>
          <w:i/>
          <w:lang w:val="ru-RU"/>
        </w:rPr>
        <w:t xml:space="preserve"> </w:t>
      </w:r>
      <w:r w:rsidRPr="00281D47">
        <w:rPr>
          <w:lang w:val="ru-RU"/>
        </w:rPr>
        <w:t>сохран</w:t>
      </w:r>
      <w:r w:rsidRPr="00281D47">
        <w:rPr>
          <w:lang w:val="ru-RU"/>
        </w:rPr>
        <w:t>ять в тайне</w:t>
      </w:r>
      <w:r w:rsidRPr="00281D47">
        <w:rPr>
          <w:lang w:val="ru-RU"/>
        </w:rPr>
        <w:t xml:space="preserve">? Тоже </w:t>
      </w:r>
      <w:r w:rsidRPr="00281D47">
        <w:rPr>
          <w:lang w:val="ru-RU"/>
        </w:rPr>
        <w:t>с</w:t>
      </w:r>
      <w:r w:rsidRPr="00281D47">
        <w:rPr>
          <w:lang w:val="ru-RU"/>
        </w:rPr>
        <w:t xml:space="preserve"> п</w:t>
      </w:r>
      <w:r w:rsidRPr="00281D47">
        <w:rPr>
          <w:lang w:val="ru-RU"/>
        </w:rPr>
        <w:t xml:space="preserve">омощью магии? Довольно </w:t>
      </w:r>
      <w:r w:rsidRPr="00281D47">
        <w:rPr>
          <w:lang w:val="ru-RU"/>
        </w:rPr>
        <w:t>сомнительное</w:t>
      </w:r>
      <w:r w:rsidRPr="00281D47">
        <w:rPr>
          <w:lang w:val="ru-RU"/>
        </w:rPr>
        <w:t xml:space="preserve"> объяснение.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Случай по идее элементарный: мама либо шутит, либо лжёт, либо сошла с ума, в порядке </w:t>
      </w:r>
      <w:r w:rsidRPr="00281D47">
        <w:rPr>
          <w:lang w:val="ru-RU"/>
        </w:rPr>
        <w:t xml:space="preserve">возрастания ужасности. </w:t>
      </w:r>
      <w:r w:rsidRPr="00281D47">
        <w:rPr>
          <w:lang w:val="ru-RU"/>
        </w:rPr>
        <w:t xml:space="preserve">Если мама сама отправила письмо, то это объясняет, как оно попало в почтовый ящик без </w:t>
      </w:r>
      <w:r w:rsidRPr="00281D47">
        <w:rPr>
          <w:lang w:val="ru-RU"/>
        </w:rPr>
        <w:t>марки</w:t>
      </w:r>
      <w:r w:rsidRPr="00281D47">
        <w:rPr>
          <w:lang w:val="ru-RU"/>
        </w:rPr>
        <w:t>. В конце концов, небольшое сумас</w:t>
      </w:r>
      <w:r w:rsidRPr="00281D47">
        <w:rPr>
          <w:lang w:val="ru-RU"/>
        </w:rPr>
        <w:t>шествие гораздо, гораздо бо</w:t>
      </w:r>
      <w:r w:rsidRPr="00281D47">
        <w:rPr>
          <w:lang w:val="ru-RU"/>
        </w:rPr>
        <w:t>лее вероятно, чем вселенная, содержащая в себе магию.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Но всё-таки какая-то часть Г</w:t>
      </w:r>
      <w:r w:rsidRPr="00281D47">
        <w:rPr>
          <w:lang w:val="ru-RU"/>
        </w:rPr>
        <w:t>арри была совершенно уверена в том, что магия существует. Это чувство возникло в то</w:t>
      </w:r>
      <w:r w:rsidRPr="00281D47">
        <w:rPr>
          <w:lang w:val="ru-RU"/>
        </w:rPr>
        <w:t>т самый момент, когда он увидел письмо предположительно из Хогвартса, Школы Чародейства и Волшебства.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Скривившись, </w:t>
      </w:r>
      <w:r w:rsidRPr="00281D47">
        <w:rPr>
          <w:lang w:val="ru-RU"/>
        </w:rPr>
        <w:t xml:space="preserve">Гарри потёр лоб. </w:t>
      </w:r>
      <w:r w:rsidRPr="00281D47">
        <w:rPr>
          <w:lang w:val="ru-RU"/>
        </w:rPr>
        <w:t>«</w:t>
      </w:r>
      <w:r w:rsidRPr="00281D47">
        <w:rPr>
          <w:lang w:val="ru-RU"/>
        </w:rPr>
        <w:t>Не верь своим мыслям</w:t>
      </w:r>
      <w:r w:rsidRPr="00281D47">
        <w:rPr>
          <w:lang w:val="ru-RU"/>
        </w:rPr>
        <w:t>»</w:t>
      </w:r>
      <w:r w:rsidRPr="00281D47">
        <w:rPr>
          <w:lang w:val="ru-RU"/>
        </w:rPr>
        <w:t>, было написано в о</w:t>
      </w:r>
      <w:r w:rsidRPr="00281D47">
        <w:rPr>
          <w:lang w:val="ru-RU"/>
        </w:rPr>
        <w:t>дной книге.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Но эта странная убеждённость... Он как будто знал заранее, что профессор из Хогвартса в самом деле появится на их пороге, взмахнёт </w:t>
      </w:r>
      <w:r w:rsidRPr="00281D47">
        <w:rPr>
          <w:lang w:val="ru-RU"/>
        </w:rPr>
        <w:t>палочкой</w:t>
      </w:r>
      <w:r w:rsidRPr="00281D47">
        <w:rPr>
          <w:lang w:val="ru-RU"/>
        </w:rPr>
        <w:t xml:space="preserve"> и сотворит настоящее волшебство. Эта убежд</w:t>
      </w:r>
      <w:r w:rsidRPr="00281D47">
        <w:rPr>
          <w:lang w:val="ru-RU"/>
        </w:rPr>
        <w:t>ё</w:t>
      </w:r>
      <w:r w:rsidRPr="00281D47">
        <w:rPr>
          <w:lang w:val="ru-RU"/>
        </w:rPr>
        <w:t xml:space="preserve">нность не </w:t>
      </w:r>
      <w:r w:rsidRPr="00281D47">
        <w:rPr>
          <w:lang w:val="ru-RU"/>
        </w:rPr>
        <w:t>боялась опровержений</w:t>
      </w:r>
      <w:r w:rsidRPr="00281D47">
        <w:rPr>
          <w:lang w:val="ru-RU"/>
        </w:rPr>
        <w:t xml:space="preserve"> опровержения</w:t>
      </w:r>
      <w:r w:rsidRPr="00281D47">
        <w:rPr>
          <w:lang w:val="ru-RU"/>
        </w:rPr>
        <w:t>:</w:t>
      </w:r>
      <w:r w:rsidRPr="00281D47">
        <w:rPr>
          <w:lang w:val="ru-RU"/>
        </w:rPr>
        <w:t xml:space="preserve"> н</w:t>
      </w:r>
      <w:r w:rsidRPr="00281D47">
        <w:rPr>
          <w:lang w:val="ru-RU"/>
        </w:rPr>
        <w:t>е искала</w:t>
      </w:r>
      <w:r w:rsidRPr="00281D47">
        <w:rPr>
          <w:lang w:val="ru-RU"/>
        </w:rPr>
        <w:t xml:space="preserve"> заране</w:t>
      </w:r>
      <w:r w:rsidRPr="00281D47">
        <w:rPr>
          <w:lang w:val="ru-RU"/>
        </w:rPr>
        <w:t>е оправданий</w:t>
      </w:r>
      <w:r w:rsidRPr="00281D47">
        <w:rPr>
          <w:lang w:val="ru-RU"/>
        </w:rPr>
        <w:t xml:space="preserve"> на случай, если вдруг никакой профессор не прид</w:t>
      </w:r>
      <w:r w:rsidRPr="00281D47">
        <w:rPr>
          <w:lang w:val="ru-RU"/>
        </w:rPr>
        <w:t>ё</w:t>
      </w:r>
      <w:r w:rsidRPr="00281D47">
        <w:rPr>
          <w:lang w:val="ru-RU"/>
        </w:rPr>
        <w:t xml:space="preserve">т или придёт, </w:t>
      </w:r>
      <w:r w:rsidRPr="00281D47">
        <w:rPr>
          <w:lang w:val="ru-RU"/>
        </w:rPr>
        <w:t>н</w:t>
      </w:r>
      <w:r w:rsidRPr="00281D47">
        <w:rPr>
          <w:lang w:val="ru-RU"/>
        </w:rPr>
        <w:t>о сможет показать лишь фокус со сгибанием ложек.</w:t>
      </w:r>
    </w:p>
    <w:p w:rsidR="00C76F9A" w:rsidRPr="00281D47" w:rsidRDefault="00281D47">
      <w:pPr>
        <w:pStyle w:val="normal0"/>
        <w:ind w:firstLine="540"/>
        <w:contextualSpacing w:val="0"/>
        <w:rPr>
          <w:i/>
          <w:lang w:val="ru-RU"/>
        </w:rPr>
      </w:pPr>
      <w:r w:rsidRPr="00281D47">
        <w:rPr>
          <w:i/>
          <w:lang w:val="ru-RU"/>
        </w:rPr>
        <w:t>Откуда ты взялось, странное маленькое предчувствие?</w:t>
      </w:r>
      <w:r w:rsidRPr="00281D47">
        <w:rPr>
          <w:lang w:val="ru-RU"/>
        </w:rPr>
        <w:t xml:space="preserve"> </w:t>
      </w:r>
      <w:r w:rsidRPr="00281D47">
        <w:rPr>
          <w:lang w:val="ru-RU"/>
        </w:rPr>
        <w:t xml:space="preserve">— </w:t>
      </w:r>
      <w:r w:rsidRPr="00281D47">
        <w:rPr>
          <w:lang w:val="ru-RU"/>
        </w:rPr>
        <w:t xml:space="preserve">Гарри крепко задумался. </w:t>
      </w:r>
      <w:r w:rsidRPr="00281D47">
        <w:rPr>
          <w:lang w:val="ru-RU"/>
        </w:rPr>
        <w:t xml:space="preserve">— </w:t>
      </w:r>
      <w:r w:rsidRPr="00281D47">
        <w:rPr>
          <w:i/>
          <w:lang w:val="ru-RU"/>
        </w:rPr>
        <w:t>Почему я верю в то, во что я верю?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Обычно </w:t>
      </w:r>
      <w:r w:rsidRPr="00281D47">
        <w:rPr>
          <w:lang w:val="ru-RU"/>
        </w:rPr>
        <w:t>он</w:t>
      </w:r>
      <w:r w:rsidRPr="00281D47">
        <w:rPr>
          <w:lang w:val="ru-RU"/>
        </w:rPr>
        <w:t xml:space="preserve"> до</w:t>
      </w:r>
      <w:r w:rsidRPr="00281D47">
        <w:rPr>
          <w:lang w:val="ru-RU"/>
        </w:rPr>
        <w:t>вольно</w:t>
      </w:r>
      <w:r w:rsidRPr="00281D47">
        <w:rPr>
          <w:lang w:val="ru-RU"/>
        </w:rPr>
        <w:t xml:space="preserve"> </w:t>
      </w:r>
      <w:r w:rsidRPr="00281D47">
        <w:rPr>
          <w:lang w:val="ru-RU"/>
        </w:rPr>
        <w:t>быстро</w:t>
      </w:r>
      <w:r w:rsidRPr="00281D47">
        <w:rPr>
          <w:lang w:val="ru-RU"/>
        </w:rPr>
        <w:t xml:space="preserve"> справлялся с этим вопросом, но сейчас у него не было никакой зацепки.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Гарри мысленно пожал плечами. Двери созданы, чтобы их открыва</w:t>
      </w:r>
      <w:r w:rsidRPr="00281D47">
        <w:rPr>
          <w:lang w:val="ru-RU"/>
        </w:rPr>
        <w:t>ть</w:t>
      </w:r>
      <w:r w:rsidRPr="00281D47">
        <w:rPr>
          <w:lang w:val="ru-RU"/>
        </w:rPr>
        <w:t>, а гипотезы — чтобы их проверя</w:t>
      </w:r>
      <w:r w:rsidRPr="00281D47">
        <w:rPr>
          <w:lang w:val="ru-RU"/>
        </w:rPr>
        <w:t>ть</w:t>
      </w:r>
      <w:r w:rsidRPr="00281D47">
        <w:rPr>
          <w:lang w:val="ru-RU"/>
        </w:rPr>
        <w:t>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Он взял со стола лист линованной бумаги и написал: </w:t>
      </w:r>
      <w:r w:rsidRPr="00281D47">
        <w:rPr>
          <w:lang w:val="ru-RU"/>
        </w:rPr>
        <w:t>«Заместителю директора»</w:t>
      </w:r>
      <w:r w:rsidRPr="00281D47">
        <w:rPr>
          <w:lang w:val="ru-RU"/>
        </w:rPr>
        <w:t>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R="00C76F9A" w:rsidRPr="00281D47" w:rsidRDefault="00C76F9A">
      <w:pPr>
        <w:pStyle w:val="normal0"/>
        <w:ind w:firstLine="540"/>
        <w:contextualSpacing w:val="0"/>
        <w:rPr>
          <w:lang w:val="ru-RU"/>
        </w:rPr>
      </w:pPr>
    </w:p>
    <w:p w:rsidR="00C76F9A" w:rsidRPr="00281D47" w:rsidRDefault="00281D47">
      <w:pPr>
        <w:pStyle w:val="normal0"/>
        <w:ind w:left="570"/>
        <w:contextualSpacing w:val="0"/>
        <w:rPr>
          <w:lang w:val="ru-RU"/>
        </w:rPr>
      </w:pPr>
      <w:r w:rsidRPr="00281D47">
        <w:rPr>
          <w:lang w:val="ru-RU"/>
        </w:rPr>
        <w:t xml:space="preserve">«Уважаемая заместитель директора Минерва </w:t>
      </w:r>
      <w:r w:rsidRPr="00281D47">
        <w:rPr>
          <w:lang w:val="ru-RU"/>
        </w:rPr>
        <w:t>Мак</w:t>
      </w:r>
      <w:r w:rsidRPr="00281D47">
        <w:rPr>
          <w:lang w:val="ru-RU"/>
        </w:rPr>
        <w:t>Гонагалл или друго</w:t>
      </w:r>
      <w:r w:rsidRPr="00281D47">
        <w:rPr>
          <w:lang w:val="ru-RU"/>
        </w:rPr>
        <w:t>е</w:t>
      </w:r>
      <w:r w:rsidRPr="00281D47">
        <w:rPr>
          <w:lang w:val="ru-RU"/>
        </w:rPr>
        <w:t xml:space="preserve"> уполномоченно</w:t>
      </w:r>
      <w:r w:rsidRPr="00281D47">
        <w:rPr>
          <w:lang w:val="ru-RU"/>
        </w:rPr>
        <w:t>е</w:t>
      </w:r>
      <w:r w:rsidRPr="00281D47">
        <w:rPr>
          <w:lang w:val="ru-RU"/>
        </w:rPr>
        <w:t xml:space="preserve"> ли</w:t>
      </w:r>
      <w:r w:rsidRPr="00281D47">
        <w:rPr>
          <w:lang w:val="ru-RU"/>
        </w:rPr>
        <w:t>ц</w:t>
      </w:r>
      <w:r w:rsidRPr="00281D47">
        <w:rPr>
          <w:lang w:val="ru-RU"/>
        </w:rPr>
        <w:t>о.</w:t>
      </w:r>
      <w:r w:rsidRPr="00281D47">
        <w:rPr>
          <w:lang w:val="ru-RU"/>
        </w:rPr>
        <w:br/>
      </w:r>
      <w:r w:rsidRPr="00281D47">
        <w:rPr>
          <w:lang w:val="ru-RU"/>
        </w:rPr>
        <w:t xml:space="preserve">Недавно я получил от </w:t>
      </w:r>
      <w:r w:rsidRPr="00281D47">
        <w:rPr>
          <w:lang w:val="ru-RU"/>
        </w:rPr>
        <w:t>В</w:t>
      </w:r>
      <w:r w:rsidRPr="00281D47">
        <w:rPr>
          <w:lang w:val="ru-RU"/>
        </w:rPr>
        <w:t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</w:t>
      </w:r>
      <w:r w:rsidRPr="00281D47">
        <w:rPr>
          <w:lang w:val="ru-RU"/>
        </w:rPr>
        <w:t>, и е</w:t>
      </w:r>
      <w:r w:rsidRPr="00281D47">
        <w:rPr>
          <w:lang w:val="ru-RU"/>
        </w:rPr>
        <w:t>ё</w:t>
      </w:r>
      <w:r w:rsidRPr="00281D47">
        <w:rPr>
          <w:lang w:val="ru-RU"/>
        </w:rPr>
        <w:t xml:space="preserve"> мужем, Майклом Веррес-Эвансом.</w:t>
      </w:r>
      <w:r w:rsidRPr="00281D47">
        <w:rPr>
          <w:lang w:val="ru-RU"/>
        </w:rPr>
        <w:br/>
        <w:t xml:space="preserve">Я крайне заинтересован в посещении Хогвартса, при условии, что такое место </w:t>
      </w:r>
      <w:r w:rsidRPr="00281D47">
        <w:rPr>
          <w:lang w:val="ru-RU"/>
        </w:rPr>
        <w:t>на самом деле</w:t>
      </w:r>
      <w:r w:rsidRPr="00281D47">
        <w:rPr>
          <w:lang w:val="ru-RU"/>
        </w:rPr>
        <w:t xml:space="preserve"> существует. Моя ма</w:t>
      </w:r>
      <w:r w:rsidRPr="00281D47">
        <w:rPr>
          <w:lang w:val="ru-RU"/>
        </w:rPr>
        <w:t>ть</w:t>
      </w:r>
      <w:r w:rsidRPr="00281D47">
        <w:rPr>
          <w:lang w:val="ru-RU"/>
        </w:rPr>
        <w:t>, Петуния, утвержд</w:t>
      </w:r>
      <w:r w:rsidRPr="00281D47">
        <w:rPr>
          <w:lang w:val="ru-RU"/>
        </w:rPr>
        <w:t xml:space="preserve">ает, что знает про магию, но сама </w:t>
      </w:r>
      <w:r w:rsidRPr="00281D47">
        <w:rPr>
          <w:lang w:val="ru-RU"/>
        </w:rPr>
        <w:t>ею пользоваться не способна.</w:t>
      </w:r>
      <w:r w:rsidRPr="00281D47">
        <w:rPr>
          <w:lang w:val="ru-RU"/>
        </w:rPr>
        <w:t xml:space="preserve"> Мой отец настроен скептическ</w:t>
      </w:r>
      <w:r w:rsidRPr="00281D47">
        <w:rPr>
          <w:lang w:val="ru-RU"/>
        </w:rPr>
        <w:t>и. Сам я до кон</w:t>
      </w:r>
      <w:r w:rsidRPr="00281D47">
        <w:rPr>
          <w:lang w:val="ru-RU"/>
        </w:rPr>
        <w:t xml:space="preserve">ца не убеждён. К тому же я не знаю, где приобрести книги и материалы, указанные </w:t>
      </w:r>
      <w:r w:rsidRPr="00281D47">
        <w:rPr>
          <w:lang w:val="ru-RU"/>
        </w:rPr>
        <w:t>В</w:t>
      </w:r>
      <w:r w:rsidRPr="00281D47">
        <w:rPr>
          <w:lang w:val="ru-RU"/>
        </w:rPr>
        <w:t>ами в пригласительном письме.</w:t>
      </w:r>
      <w:r w:rsidRPr="00281D47">
        <w:rPr>
          <w:lang w:val="ru-RU"/>
        </w:rPr>
        <w:br/>
        <w:t>Ма</w:t>
      </w:r>
      <w:r w:rsidRPr="00281D47">
        <w:rPr>
          <w:lang w:val="ru-RU"/>
        </w:rPr>
        <w:t>ма</w:t>
      </w:r>
      <w:r w:rsidRPr="00281D47">
        <w:rPr>
          <w:lang w:val="ru-RU"/>
        </w:rPr>
        <w:t xml:space="preserve"> упомянула, что </w:t>
      </w:r>
      <w:r w:rsidRPr="00281D47">
        <w:rPr>
          <w:lang w:val="ru-RU"/>
        </w:rPr>
        <w:t>В</w:t>
      </w:r>
      <w:r w:rsidRPr="00281D47">
        <w:rPr>
          <w:lang w:val="ru-RU"/>
        </w:rPr>
        <w:t>ы присылали представителя Хогвартса к Лили Поттер (бывшая Лили Эванс), чтобы продемонстрировать её семье суще</w:t>
      </w:r>
      <w:r w:rsidRPr="00281D47">
        <w:rPr>
          <w:lang w:val="ru-RU"/>
        </w:rPr>
        <w:t xml:space="preserve">ствование магии и, я полагаю, чтобы помочь ей с приобретением школьных принадлежностей. Если </w:t>
      </w:r>
      <w:r w:rsidRPr="00281D47">
        <w:rPr>
          <w:lang w:val="ru-RU"/>
        </w:rPr>
        <w:t>В</w:t>
      </w:r>
      <w:r w:rsidRPr="00281D47">
        <w:rPr>
          <w:lang w:val="ru-RU"/>
        </w:rPr>
        <w:t>ы поступите подобным образом в отношении моей семьи</w:t>
      </w:r>
      <w:r w:rsidRPr="00281D47">
        <w:rPr>
          <w:lang w:val="ru-RU"/>
        </w:rPr>
        <w:t>,</w:t>
      </w:r>
      <w:r w:rsidRPr="00281D47">
        <w:rPr>
          <w:lang w:val="ru-RU"/>
        </w:rPr>
        <w:t xml:space="preserve"> это существенно поможет делу.</w:t>
      </w:r>
      <w:r w:rsidRPr="00281D47">
        <w:rPr>
          <w:lang w:val="ru-RU"/>
        </w:rPr>
        <w:br/>
        <w:t>С уважением,</w:t>
      </w:r>
      <w:r w:rsidRPr="00281D47">
        <w:rPr>
          <w:lang w:val="ru-RU"/>
        </w:rPr>
        <w:br/>
      </w:r>
      <w:r w:rsidRPr="00281D47">
        <w:rPr>
          <w:lang w:val="ru-RU"/>
        </w:rPr>
        <w:lastRenderedPageBreak/>
        <w:t>Гарри Джеймс Поттер-Эванс-Веррес».</w:t>
      </w:r>
    </w:p>
    <w:p w:rsidR="00C76F9A" w:rsidRPr="00281D47" w:rsidRDefault="00C76F9A">
      <w:pPr>
        <w:pStyle w:val="normal0"/>
        <w:ind w:firstLine="540"/>
        <w:contextualSpacing w:val="0"/>
        <w:rPr>
          <w:lang w:val="ru-RU"/>
        </w:rPr>
      </w:pP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Гарри дописал свой адрес, слож</w:t>
      </w:r>
      <w:r w:rsidRPr="00281D47">
        <w:rPr>
          <w:lang w:val="ru-RU"/>
        </w:rPr>
        <w:t xml:space="preserve">ил письмо пополам и засунул в конверт, адресовав его в Хогвартс. </w:t>
      </w:r>
      <w:r w:rsidRPr="00281D47">
        <w:rPr>
          <w:lang w:val="ru-RU"/>
        </w:rPr>
        <w:t>После чего</w:t>
      </w:r>
      <w:r w:rsidRPr="00281D47">
        <w:rPr>
          <w:lang w:val="ru-RU"/>
        </w:rPr>
        <w:t xml:space="preserve">, поразмыслив, взял свечку и, капнув воском на угол конверта, выдавил на нём кончиком перочинного ножа свои инициалы: Г.Д.П.Э.В. </w:t>
      </w:r>
      <w:r w:rsidRPr="00281D47">
        <w:rPr>
          <w:lang w:val="ru-RU"/>
        </w:rPr>
        <w:t>С</w:t>
      </w:r>
      <w:r w:rsidRPr="00281D47">
        <w:rPr>
          <w:lang w:val="ru-RU"/>
        </w:rPr>
        <w:t>ходить с ума</w:t>
      </w:r>
      <w:r w:rsidRPr="00281D47">
        <w:rPr>
          <w:lang w:val="ru-RU"/>
        </w:rPr>
        <w:t xml:space="preserve"> — так</w:t>
      </w:r>
      <w:r w:rsidRPr="00281D47">
        <w:rPr>
          <w:lang w:val="ru-RU"/>
        </w:rPr>
        <w:t xml:space="preserve"> со вкусом.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Затем он открыл дверь</w:t>
      </w:r>
      <w:r w:rsidRPr="00281D47">
        <w:rPr>
          <w:lang w:val="ru-RU"/>
        </w:rPr>
        <w:t xml:space="preserve"> и спустился вниз по лестнице. Его отец сидел в гостиной и читал книгу по высшей математике, чтобы показать, какой он умный муж, а мама готовила на кухне одно из любимых блюд отца, чтобы показать, какая она любящая жена. Похоже, они не разговаривали друг с</w:t>
      </w:r>
      <w:r w:rsidRPr="00281D47">
        <w:rPr>
          <w:lang w:val="ru-RU"/>
        </w:rPr>
        <w:t xml:space="preserve"> другом. Споры могут быть ужасны, но почему-то </w:t>
      </w:r>
      <w:r w:rsidRPr="00281D47">
        <w:rPr>
          <w:lang w:val="ru-RU"/>
        </w:rPr>
        <w:t>молчание</w:t>
      </w:r>
      <w:r w:rsidRPr="00281D47">
        <w:rPr>
          <w:lang w:val="ru-RU"/>
        </w:rPr>
        <w:t xml:space="preserve"> иногда ещё хуже.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 xml:space="preserve">Мама, — подал </w:t>
      </w:r>
      <w:r w:rsidRPr="00281D47">
        <w:rPr>
          <w:lang w:val="ru-RU"/>
        </w:rPr>
        <w:t>голос</w:t>
      </w:r>
      <w:r w:rsidRPr="00281D47">
        <w:rPr>
          <w:lang w:val="ru-RU"/>
        </w:rPr>
        <w:t xml:space="preserve"> Гарри, — я </w:t>
      </w:r>
      <w:r w:rsidRPr="00281D47">
        <w:rPr>
          <w:lang w:val="ru-RU"/>
        </w:rPr>
        <w:t xml:space="preserve">хочу </w:t>
      </w:r>
      <w:r w:rsidRPr="00281D47">
        <w:rPr>
          <w:lang w:val="ru-RU"/>
        </w:rPr>
        <w:t xml:space="preserve">проверить гипотезу. </w:t>
      </w:r>
      <w:r w:rsidRPr="00281D47">
        <w:rPr>
          <w:lang w:val="ru-RU"/>
        </w:rPr>
        <w:t>К</w:t>
      </w:r>
      <w:r w:rsidRPr="00281D47">
        <w:rPr>
          <w:lang w:val="ru-RU"/>
        </w:rPr>
        <w:t>аким образом, согласно твоей теории, я должен послать сову в Хогвартс?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Мать отвернулась от кухонной раковины и озадаченно посмотрела на него.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Я... Я не знаю. Думаю, для этого у тебя должна быть волшебная сова.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Он должен был с подозрением в голосе сказать: «Ага, выходит, проверить твою теорию никак нельзя», но странная увере</w:t>
      </w:r>
      <w:r w:rsidRPr="00281D47">
        <w:rPr>
          <w:lang w:val="ru-RU"/>
        </w:rPr>
        <w:t>нность не желала сдаваться.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— П</w:t>
      </w:r>
      <w:r w:rsidRPr="00281D47">
        <w:rPr>
          <w:lang w:val="ru-RU"/>
        </w:rPr>
        <w:t>исьмо каким-то образом сюда попало, — рассу</w:t>
      </w:r>
      <w:r w:rsidRPr="00281D47">
        <w:rPr>
          <w:lang w:val="ru-RU"/>
        </w:rPr>
        <w:t>дил</w:t>
      </w:r>
      <w:r w:rsidRPr="00281D47">
        <w:rPr>
          <w:lang w:val="ru-RU"/>
        </w:rPr>
        <w:t xml:space="preserve"> Гарри, — так что я просто помашу им на улице и крикну:</w:t>
      </w:r>
      <w:r w:rsidRPr="00281D47">
        <w:rPr>
          <w:lang w:val="ru-RU"/>
        </w:rPr>
        <w:t xml:space="preserve"> </w:t>
      </w:r>
      <w:r w:rsidRPr="00281D47">
        <w:rPr>
          <w:lang w:val="ru-RU"/>
        </w:rPr>
        <w:t>«П</w:t>
      </w:r>
      <w:r w:rsidRPr="00281D47">
        <w:rPr>
          <w:lang w:val="ru-RU"/>
        </w:rPr>
        <w:t>исьмо в Хогвартс!</w:t>
      </w:r>
      <w:r w:rsidRPr="00281D47">
        <w:rPr>
          <w:lang w:val="ru-RU"/>
        </w:rPr>
        <w:t>»</w:t>
      </w:r>
      <w:r w:rsidRPr="00281D47">
        <w:rPr>
          <w:lang w:val="ru-RU"/>
        </w:rPr>
        <w:t xml:space="preserve"> Посмотрим,</w:t>
      </w:r>
      <w:r w:rsidRPr="00281D47">
        <w:rPr>
          <w:lang w:val="ru-RU"/>
        </w:rPr>
        <w:t xml:space="preserve"> </w:t>
      </w:r>
      <w:r w:rsidRPr="00281D47">
        <w:rPr>
          <w:lang w:val="ru-RU"/>
        </w:rPr>
        <w:t>прилетит ли сова, чтобы забрать его. Папа, ты хочешь пойти со мной?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О</w:t>
      </w:r>
      <w:r w:rsidRPr="00281D47">
        <w:rPr>
          <w:lang w:val="ru-RU"/>
        </w:rPr>
        <w:t xml:space="preserve">тец отрицательно покачал головой и продолжил чтение. 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i/>
          <w:lang w:val="ru-RU"/>
        </w:rPr>
        <w:t>Конечно</w:t>
      </w:r>
      <w:r w:rsidRPr="00281D47">
        <w:rPr>
          <w:lang w:val="ru-RU"/>
        </w:rPr>
        <w:t>,</w:t>
      </w:r>
      <w:r w:rsidRPr="00281D47">
        <w:rPr>
          <w:lang w:val="ru-RU"/>
        </w:rPr>
        <w:t xml:space="preserve"> — подумал Гарри. </w:t>
      </w:r>
      <w:r w:rsidRPr="00281D47">
        <w:rPr>
          <w:lang w:val="ru-RU"/>
        </w:rPr>
        <w:t xml:space="preserve">— </w:t>
      </w:r>
      <w:r w:rsidRPr="00281D47">
        <w:rPr>
          <w:i/>
          <w:lang w:val="ru-RU"/>
        </w:rPr>
        <w:t xml:space="preserve">Магия </w:t>
      </w:r>
      <w:r w:rsidRPr="00281D47">
        <w:rPr>
          <w:i/>
          <w:lang w:val="ru-RU"/>
        </w:rPr>
        <w:t xml:space="preserve">— </w:t>
      </w:r>
      <w:r w:rsidRPr="00281D47">
        <w:rPr>
          <w:i/>
          <w:lang w:val="ru-RU"/>
        </w:rPr>
        <w:t>это ерунда, в которую верят только глупцы. Если отец начнёт проверять гипотез</w:t>
      </w:r>
      <w:r w:rsidRPr="00281D47">
        <w:rPr>
          <w:i/>
          <w:lang w:val="ru-RU"/>
        </w:rPr>
        <w:t>у</w:t>
      </w:r>
      <w:r w:rsidRPr="00281D47">
        <w:rPr>
          <w:i/>
          <w:lang w:val="ru-RU"/>
        </w:rPr>
        <w:t xml:space="preserve"> или даже просто будет наблюдать за ходом проверки, то это будет выглядеть так, как будт</w:t>
      </w:r>
      <w:r w:rsidRPr="00281D47">
        <w:rPr>
          <w:i/>
          <w:lang w:val="ru-RU"/>
        </w:rPr>
        <w:t>о он допускает вероятность её существования...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R="00C76F9A" w:rsidRPr="00281D47" w:rsidRDefault="00281D47">
      <w:pPr>
        <w:pStyle w:val="normal0"/>
        <w:ind w:firstLine="540"/>
        <w:contextualSpacing w:val="0"/>
        <w:rPr>
          <w:i/>
          <w:lang w:val="ru-RU"/>
        </w:rPr>
      </w:pPr>
      <w:r w:rsidRPr="00281D47">
        <w:rPr>
          <w:i/>
          <w:lang w:val="ru-RU"/>
        </w:rPr>
        <w:t>Но ведь этого же на самом деле произойти не может, так? Что бы т</w:t>
      </w:r>
      <w:r w:rsidRPr="00281D47">
        <w:rPr>
          <w:i/>
          <w:lang w:val="ru-RU"/>
        </w:rPr>
        <w:t>ам ни твердил мой мозг. А если сова действительно спустится с небес и схватит конверт, то у меня будут заботы поважнее мнения папы на этот счёт.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Гарри глубоко вздохнул и поднял конверт </w:t>
      </w:r>
      <w:r w:rsidRPr="00281D47">
        <w:rPr>
          <w:lang w:val="ru-RU"/>
        </w:rPr>
        <w:t>над головой</w:t>
      </w:r>
      <w:r w:rsidRPr="00281D47">
        <w:rPr>
          <w:lang w:val="ru-RU"/>
        </w:rPr>
        <w:t>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Сглотнул.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Кричать «Письмо в Хогвартс!», размахивая конверт</w:t>
      </w:r>
      <w:r w:rsidRPr="00281D47">
        <w:rPr>
          <w:lang w:val="ru-RU"/>
        </w:rPr>
        <w:t>ом, на заднем дворе своего дома оказалось вдруг весьма нелепым занятием.</w:t>
      </w:r>
    </w:p>
    <w:p w:rsidR="00C76F9A" w:rsidRPr="00281D47" w:rsidRDefault="00281D47">
      <w:pPr>
        <w:pStyle w:val="normal0"/>
        <w:ind w:firstLine="540"/>
        <w:contextualSpacing w:val="0"/>
        <w:rPr>
          <w:i/>
          <w:lang w:val="ru-RU"/>
        </w:rPr>
      </w:pPr>
      <w:r w:rsidRPr="00281D47">
        <w:rPr>
          <w:i/>
          <w:lang w:val="ru-RU"/>
        </w:rPr>
        <w:t xml:space="preserve">Нет, я </w:t>
      </w:r>
      <w:r w:rsidRPr="00281D47">
        <w:rPr>
          <w:i/>
          <w:lang w:val="ru-RU"/>
        </w:rPr>
        <w:t>не как папа</w:t>
      </w:r>
      <w:r w:rsidRPr="00281D47">
        <w:rPr>
          <w:i/>
          <w:lang w:val="ru-RU"/>
        </w:rPr>
        <w:t>. Я использую научный метод, даже если буду при этом глупо выглядеть</w:t>
      </w:r>
      <w:r w:rsidRPr="00281D47">
        <w:rPr>
          <w:i/>
          <w:lang w:val="ru-RU"/>
        </w:rPr>
        <w:t>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— Письмо... — начал было Гарри, но получился только какой-то невразумительный отрывистый шёпот.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Тогда</w:t>
      </w:r>
      <w:r w:rsidRPr="00281D47">
        <w:rPr>
          <w:lang w:val="ru-RU"/>
        </w:rPr>
        <w:t xml:space="preserve"> он собрался с духом и закричал в пустое небо: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Письмо в Хогвартс! Можно мне сову?!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 xml:space="preserve">Гарри? — произнёс почти над ухом </w:t>
      </w:r>
      <w:r w:rsidRPr="00281D47">
        <w:rPr>
          <w:lang w:val="ru-RU"/>
        </w:rPr>
        <w:t>озадаченный</w:t>
      </w:r>
      <w:r w:rsidRPr="00281D47">
        <w:rPr>
          <w:lang w:val="ru-RU"/>
        </w:rPr>
        <w:t xml:space="preserve"> голос соседки.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Гарри отдёрнул руку</w:t>
      </w:r>
      <w:r w:rsidRPr="00281D47">
        <w:rPr>
          <w:lang w:val="ru-RU"/>
        </w:rPr>
        <w:t>, словно обжёгся</w:t>
      </w:r>
      <w:r w:rsidRPr="00281D47">
        <w:rPr>
          <w:lang w:val="ru-RU"/>
        </w:rPr>
        <w:t xml:space="preserve">, и спрятал конверт за спину, </w:t>
      </w:r>
      <w:r w:rsidRPr="00281D47">
        <w:rPr>
          <w:lang w:val="ru-RU"/>
        </w:rPr>
        <w:t>как будто</w:t>
      </w:r>
      <w:r w:rsidRPr="00281D47">
        <w:rPr>
          <w:lang w:val="ru-RU"/>
        </w:rPr>
        <w:t xml:space="preserve"> в нём был</w:t>
      </w:r>
      <w:r w:rsidRPr="00281D47">
        <w:rPr>
          <w:lang w:val="ru-RU"/>
        </w:rPr>
        <w:t>а выручка от</w:t>
      </w:r>
      <w:r w:rsidRPr="00281D47">
        <w:rPr>
          <w:lang w:val="ru-RU"/>
        </w:rPr>
        <w:t xml:space="preserve"> продаж</w:t>
      </w:r>
      <w:r w:rsidRPr="00281D47">
        <w:rPr>
          <w:lang w:val="ru-RU"/>
        </w:rPr>
        <w:t>и</w:t>
      </w:r>
      <w:r w:rsidRPr="00281D47">
        <w:rPr>
          <w:lang w:val="ru-RU"/>
        </w:rPr>
        <w:t xml:space="preserve"> наркотиков. </w:t>
      </w:r>
      <w:r w:rsidRPr="00281D47">
        <w:rPr>
          <w:lang w:val="ru-RU"/>
        </w:rPr>
        <w:t>Лицо запылало от смущения</w:t>
      </w:r>
      <w:r w:rsidRPr="00281D47">
        <w:rPr>
          <w:lang w:val="ru-RU"/>
        </w:rPr>
        <w:t>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Что ты тут делаешь, Гарри?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 xml:space="preserve">Ничего, — ответил </w:t>
      </w:r>
      <w:r w:rsidRPr="00281D47">
        <w:rPr>
          <w:lang w:val="ru-RU"/>
        </w:rPr>
        <w:t>о</w:t>
      </w:r>
      <w:r w:rsidRPr="00281D47">
        <w:rPr>
          <w:lang w:val="ru-RU"/>
        </w:rPr>
        <w:t>н</w:t>
      </w:r>
      <w:r w:rsidRPr="00281D47">
        <w:rPr>
          <w:lang w:val="ru-RU"/>
        </w:rPr>
        <w:t xml:space="preserve"> сдавленным голосом. — Просто... проверяю одну весьма глупую теорию...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>Ты получил пригласительное письмо из Хогвартса?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Гарри застыл на месте.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 xml:space="preserve">Да, — сказали его губы после короткой паузы, — я получил письмо из Хогвартса. Они написали, чтобы я отправил </w:t>
      </w:r>
      <w:r w:rsidRPr="00281D47">
        <w:rPr>
          <w:lang w:val="ru-RU"/>
        </w:rPr>
        <w:t xml:space="preserve">им ответ с совой </w:t>
      </w:r>
      <w:r w:rsidRPr="00281D47">
        <w:rPr>
          <w:lang w:val="ru-RU"/>
        </w:rPr>
        <w:t>до</w:t>
      </w:r>
      <w:r w:rsidRPr="00281D47">
        <w:rPr>
          <w:lang w:val="ru-RU"/>
        </w:rPr>
        <w:t xml:space="preserve"> 31 июля, но...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 xml:space="preserve">— </w:t>
      </w:r>
      <w:r w:rsidRPr="00281D47">
        <w:rPr>
          <w:lang w:val="ru-RU"/>
        </w:rPr>
        <w:t xml:space="preserve">Но у тебя </w:t>
      </w:r>
      <w:r w:rsidRPr="00281D47">
        <w:rPr>
          <w:lang w:val="ru-RU"/>
        </w:rPr>
        <w:t>нет</w:t>
      </w:r>
      <w:r w:rsidRPr="00281D47">
        <w:rPr>
          <w:i/>
          <w:lang w:val="ru-RU"/>
        </w:rPr>
        <w:t xml:space="preserve"> </w:t>
      </w:r>
      <w:r w:rsidRPr="00281D47">
        <w:rPr>
          <w:lang w:val="ru-RU"/>
        </w:rPr>
        <w:t>совы. Бедный мальчик! Даже не представляю, о чём они думали, посылая тебе стандартное приглашение.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Морщинистая рука с раскрытой ладонью высунулась из-за забора. С трудом понимая, что происходит, Гарри отдал конверт.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— Я всё сделаю</w:t>
      </w:r>
      <w:r w:rsidRPr="00281D47">
        <w:rPr>
          <w:lang w:val="ru-RU"/>
        </w:rPr>
        <w:t xml:space="preserve">, дорогой, — сказала миссис Фигг, — </w:t>
      </w:r>
      <w:r w:rsidRPr="00281D47">
        <w:rPr>
          <w:lang w:val="ru-RU"/>
        </w:rPr>
        <w:t>мигом кого-нибудь приведу</w:t>
      </w:r>
      <w:r w:rsidRPr="00281D47">
        <w:rPr>
          <w:lang w:val="ru-RU"/>
        </w:rPr>
        <w:t>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И её лицо, торчавшее над забором, исчезло.</w:t>
      </w:r>
    </w:p>
    <w:p w:rsidR="00C76F9A" w:rsidRPr="00281D47" w:rsidRDefault="00281D47">
      <w:pPr>
        <w:pStyle w:val="normal0"/>
        <w:ind w:firstLine="540"/>
        <w:contextualSpacing w:val="0"/>
        <w:rPr>
          <w:lang w:val="ru-RU"/>
        </w:rPr>
      </w:pPr>
      <w:r w:rsidRPr="00281D47">
        <w:rPr>
          <w:lang w:val="ru-RU"/>
        </w:rPr>
        <w:t>Во дворе надолго во</w:t>
      </w:r>
      <w:r w:rsidRPr="00281D47">
        <w:rPr>
          <w:lang w:val="ru-RU"/>
        </w:rPr>
        <w:t>царилась тишина, которую в конце концов нарушил тихий и спокойн</w:t>
      </w:r>
      <w:r w:rsidRPr="00281D47">
        <w:rPr>
          <w:lang w:val="ru-RU"/>
        </w:rPr>
        <w:t>ый голос</w:t>
      </w:r>
      <w:r w:rsidRPr="00281D47">
        <w:rPr>
          <w:lang w:val="ru-RU"/>
        </w:rPr>
        <w:t xml:space="preserve"> мальчика</w:t>
      </w:r>
      <w:r w:rsidRPr="00281D47">
        <w:rPr>
          <w:lang w:val="ru-RU"/>
        </w:rPr>
        <w:t>:</w:t>
      </w:r>
    </w:p>
    <w:p w:rsidR="00C76F9A" w:rsidRDefault="00281D47">
      <w:pPr>
        <w:pStyle w:val="normal0"/>
        <w:ind w:firstLine="540"/>
        <w:contextualSpacing w:val="0"/>
        <w:rPr>
          <w:sz w:val="20"/>
          <w:szCs w:val="20"/>
        </w:rPr>
      </w:pPr>
      <w:r>
        <w:lastRenderedPageBreak/>
        <w:t xml:space="preserve">— </w:t>
      </w:r>
      <w:r>
        <w:t>Что?</w:t>
      </w:r>
    </w:p>
    <w:sectPr w:rsidR="00C76F9A" w:rsidSect="00C76F9A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Alaric Lightin" w:date="2017-05-10T16:30:00Z" w:initials="">
    <w:p w:rsidR="00C76F9A" w:rsidRPr="00281D47" w:rsidRDefault="00281D47">
      <w:pPr>
        <w:pStyle w:val="normal0"/>
        <w:contextualSpacing w:val="0"/>
        <w:rPr>
          <w:rFonts w:ascii="Arial" w:eastAsia="Arial" w:hAnsi="Arial" w:cs="Arial"/>
          <w:sz w:val="22"/>
          <w:szCs w:val="22"/>
          <w:lang w:val="ru-RU"/>
        </w:rPr>
      </w:pPr>
      <w:r w:rsidRPr="00281D47">
        <w:rPr>
          <w:rFonts w:ascii="Arial" w:eastAsia="Arial" w:hAnsi="Arial" w:cs="Arial"/>
          <w:sz w:val="22"/>
          <w:szCs w:val="22"/>
          <w:lang w:val="ru-RU"/>
        </w:rPr>
        <w:t>Автор поменял это предложение и в оригинале оно теперь выглядит так:</w:t>
      </w:r>
    </w:p>
    <w:p w:rsidR="00C76F9A" w:rsidRDefault="00281D47">
      <w:pPr>
        <w:pStyle w:val="normal0"/>
        <w:contextualSpacing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And when I had just graduated from university, I was going out with this boy, Vernon Dursley, he w</w:t>
      </w:r>
      <w:r>
        <w:rPr>
          <w:rFonts w:ascii="Arial" w:eastAsia="Arial" w:hAnsi="Arial" w:cs="Arial"/>
          <w:sz w:val="22"/>
          <w:szCs w:val="22"/>
        </w:rPr>
        <w:t>as fat and he was the only boy who would talk to me.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characterSpacingControl w:val="doNotCompress"/>
  <w:compat/>
  <w:rsids>
    <w:rsidRoot w:val="00C76F9A"/>
    <w:rsid w:val="00281D47"/>
    <w:rsid w:val="00C76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76F9A"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C76F9A"/>
    <w:pPr>
      <w:jc w:val="center"/>
      <w:outlineLvl w:val="1"/>
    </w:pPr>
    <w:rPr>
      <w:b/>
    </w:rPr>
  </w:style>
  <w:style w:type="paragraph" w:styleId="Heading3">
    <w:name w:val="heading 3"/>
    <w:basedOn w:val="normal0"/>
    <w:next w:val="normal0"/>
    <w:rsid w:val="00C76F9A"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C76F9A"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C76F9A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C76F9A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6F9A"/>
  </w:style>
  <w:style w:type="paragraph" w:styleId="Title">
    <w:name w:val="Title"/>
    <w:basedOn w:val="normal0"/>
    <w:next w:val="normal0"/>
    <w:rsid w:val="00C76F9A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76F9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F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F9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76F9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2301</Words>
  <Characters>13119</Characters>
  <Application>Microsoft Office Word</Application>
  <DocSecurity>0</DocSecurity>
  <Lines>109</Lines>
  <Paragraphs>30</Paragraphs>
  <ScaleCrop>false</ScaleCrop>
  <Company/>
  <LinksUpToDate>false</LinksUpToDate>
  <CharactersWithSpaces>15390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yuliyl</cp:lastModifiedBy>
  <cp:revision>2</cp:revision>
  <dcterms:created xsi:type="dcterms:W3CDTF">2017-05-29T12:40:00Z</dcterms:created>
  <dcterms:modified xsi:type="dcterms:W3CDTF">2017-05-29T12:41:00Z</dcterms:modified>
</cp:coreProperties>
</file>