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oy5bwvhhdj5" w:colLast="0"/>
      <w:bookmarkEnd w:id="0"/>
      <w:r w:rsidRPr="00000000" w:rsidR="00000000" w:rsidDel="00000000">
        <w:rPr>
          <w:rtl w:val="0"/>
        </w:rPr>
        <w:t xml:space="preserve">Глава 45. Человечность. Часть 3</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Песнь Фоукса понемногу затихла.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приподнялся на пожухлой траве и сел. Фоукс остался на его плече.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Люди вокруг затаили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дрожащим голосом спросил Симус, — ты в порядке?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всё ещё ощущал умиротворение, принесённое фениксом, и исходящее от него тепло. Оно распространялось по всему телу, а присутствие феникса не давало забыть песню. Он пережил ужасные события, ужасные мысли прошли через его сознание. Дементор вернул ему воспоминания о том, что невозможно было вспомнить, но осквернил их. Странное слово не выходило у него из головы. Но сейчас, пока красно-золотое сияние феникса перекликалось с цветами заходящего солнца, всё остальное могло подождать.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что-то ему прокричал.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Мне нужно что-то сделать? — переспросил Гарри. — Что?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сделал выпад клювом в сторону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недоумённо посмотрел в сторону непознаваемого ужаса в клетке, затем перевёл взгляд обратно на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раздался позади голос профессора МакГонагалл. — С вами всё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встал на ноги 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МакГонагалл крайне обеспокоенно смотрела на него, стоявший рядом Альбус Дамблдор не отводил внимательного, изучающего взгляда, Филиус Флитвик глядел с огромным облегчением, а ученики просто таращились на Гарри во все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да, профессор МакГонагалл, — спокойно ответил Гарри. Он чуть не сказал «Минерва», но успел себя одёрнуть. По крайней мере, пока на его плече сидел Фоукс — Гарри был в порядке. Возможно, он свалится, как только феникс покинет его, но почему-то эта мысль сейчас не казалась важной. — Думаю, со мной всё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Самое время для слов ободрения, вздохов облегчения или чего-то в этом роде, но никто не знал, что сказать. Вообще никто.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Умиротворение от присутствия феникса не исчезало.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 кого в сердце была хоть капелька романтики, затаили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знаю, как тебя поблагодарить. Так же, как не знаю, как извиняться, — тихо произнёс Гарри. — Всё, что могу сказать: если ты не уверена, правильно ли ты поступила, не сомневайся — ты всё сделала 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 девочкой обменялись взглядами.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Прости, — сказал Гарри. — За то, что случится дальше. Если я чем-то могу помочь...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отозвалась Гермиона. — Не можешь. Но ничего страшного.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отвернулась от Гарри и пошла прочь, к тропинке, ведущей к воротам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Многие девочки озадаченно посмотрели на Гарри и последовали за ней. Было слышно, как на ходу начинаются взволнованные расспросы.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проводил их взглядом и повернулся к остальным ученикам. Они видели, как он валялся на земле, кричал от ужаса, 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легонько ткнулся клювом в его щёку.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однажды понимание того, что Мальчику-Который-Выжил тоже может быть больно и плохо, им пригодится. Если они попадут в похожую ситуацию, то смогут вспомнить, как Гарри корчился на земле, и понять: если тебе больно и плохо, это ещё не означает, что ты ни на что не годен. Может, на это и рассчитывал директор, позволив им остаться и наблюдать?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рассеянно перевёл взгляд на высокую фигуру в истрёпанном плаще и сказал, не осознавая что говорит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Оно не должно существовать.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отозвался чёткий, сухой голос. — Я предполагал, что вы это скажете. Мне очень жаль сообщать вам об этом, мистер Поттер, но дементора невозможно убить. Многие пытались.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Правда? — всё так же рассеянно спросил Гарри. — Что они пробовали?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Существует одно заклинание, крайне опасное и разрушительное, — сказал профессор Квиррелл. — Я не стану называть его здесь. Это заклинание прóклятого огня. Им можно уничтожать древние артефакты, вроде Распределяющей Шляпы. На дементоров оно не действует. Они бессмертны.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не бессмертны, — мягко сказал директор. Но взгляд его был пронзителен. — Они не обладают вечной жизнью. Они — раны мира. Попытка разрушить рану лишь сделает её шире.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Хм, — сказал Гарри. — А если забросить дементора на Солнце? Что с ним станет?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его на </w:t>
      </w:r>
      <w:r w:rsidRPr="00000000" w:rsidR="00000000" w:rsidDel="00000000">
        <w:rPr>
          <w:rFonts w:cs="Times New Roman" w:hAnsi="Times New Roman" w:eastAsia="Times New Roman" w:ascii="Times New Roman"/>
          <w:i w:val="1"/>
          <w:sz w:val="24"/>
          <w:rtl w:val="0"/>
        </w:rPr>
        <w:t xml:space="preserve">Солнце</w:t>
      </w:r>
      <w:r w:rsidRPr="00000000" w:rsidR="00000000" w:rsidDel="00000000">
        <w:rPr>
          <w:rFonts w:cs="Times New Roman" w:hAnsi="Times New Roman" w:eastAsia="Times New Roman" w:ascii="Times New Roman"/>
          <w:sz w:val="24"/>
          <w:rtl w:val="0"/>
        </w:rPr>
        <w:t xml:space="preserve">? — пискнул профессор Флитвик. Казалось, он сейчас упадёт в обморок.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Вряд ли с Солнцем что-то случится, мистер Поттер, — сухо ответил профессор Квиррелл. — В конце концов, оно очень велико. Я сомневаюсь, что дементор окажет на него сколько-нибудь заметное воздействие. Но на всякий случай, мистер Поттер, я не стал бы это проверять.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Ясно, — кивнул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крикнул в последний раз, расправил крылья у Гарри над головой и взмыл прямо навстречу дементору. Пронзительный вызывающий клич феникса эхом разлетелся по полю. И, прежде чем кто-либо успел отреагировать, птица исчезла во вспышке пламени.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Чувство умиротворения немного поблекло.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Ощущение тепла немного рассеялось.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глубоко вдохнул и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Ага, — сказал он. — Всё ещё жив.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снова эта тишина, никаких радостных возгласов. Казалось, никто не знает, как реагировать...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Приятно узнать, что вы полностью поправились, мистер Поттер, — твёрдо сказал профессор Квиррелл, словно отметая все другие варианты. — Что ж, следующей, кажется, должна была идти мисс Рэнсом?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Последовал небольшой спор, в котором профессор Квиррелл был прав, а все остальные — нет. Профессор Защиты заметил, что, несмотря на понятные чувства всех заинтересованных лиц, вероятность повторения подобного несчастья с любым другим учеником бесконечно мала. Особенно с учётом того, что теперь они будут избегать подобных неудачных случаев с волшебными палочками. К тому же остальным ученикам тоже надо попробовать создать полноценного патронуса или хотя бы запомнить ощущение присутствия дементора и узнать собственную степень уязвимости, чтобы они могли вовремя сбежать...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итоге обнаружилось, что всё ещё хотят подойти к дементору лишь гриффиндорцы Дин Томас и Рон Уизли. Это существенно упростило дело.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в сторону дементора. Странное слово снова отозвалось у него в голове.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Ну ладно,</w:t>
      </w:r>
      <w:r w:rsidRPr="00000000" w:rsidR="00000000" w:rsidDel="00000000">
        <w:rPr>
          <w:rFonts w:cs="Times New Roman" w:hAnsi="Times New Roman" w:eastAsia="Times New Roman" w:ascii="Times New Roman"/>
          <w:sz w:val="24"/>
          <w:rtl w:val="0"/>
        </w:rPr>
        <w:t xml:space="preserve"> — подумал он про себя, — </w:t>
      </w:r>
      <w:r w:rsidRPr="00000000" w:rsidR="00000000" w:rsidDel="00000000">
        <w:rPr>
          <w:rFonts w:cs="Times New Roman" w:hAnsi="Times New Roman" w:eastAsia="Times New Roman" w:ascii="Times New Roman"/>
          <w:i w:val="1"/>
          <w:sz w:val="24"/>
          <w:rtl w:val="0"/>
        </w:rPr>
        <w:t xml:space="preserve">если дементор — загадка, то каков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стоило поставить вопрос так, ответ стал очевиден.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взглянул на тусклую клетку. Местами прутья уже начали истончаться.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увидел, что скрывается под длинным истрёпанным плащом.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оно.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 нему подошла профессор МакГонагалл. Самого плохого она не застала, так что уголки её глаз были влажными лишь самую малость. Гарри сказал, что хотел бы позже поговорить с ней и задать один вопрос, но если она занята, это можно и отложить. У неё был вид человека, которого явно оторвали от чего-то важного. Гарри указал на это и попросил её не чувствовать себя виноватой, если ей необходимо сейчас уйти. Профессор одарила его несколько резким взглядом, но действительно поспешно удалилась, пообещав поговорить с ним позднее.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Дин Томас вызвал своего белого медведя, даже приблизившись к клетке. А Рон Уизли выдал вполне сносный щит из сверкающего тумана. На этом всё, что касалось учебного дня, завершилось, и профессор Флитвик повёл учеников обратно в Хогвартс. Когда стало ясно, что Гарри собирается остаться, профессор Флитвик бросил на него вопросительный взгляд. Гарри, в свою очередь, со значением глянул на Дамблдора. Неясно, что профессор Флитвик из этого заключил, но, выдав Гарри последний предупреждающий взгляд, декан Когтеврана всё-таки ушёл.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у клетки остались Гарри, профессор Квиррелл, директор Дамблдор и троица авроров. И от последних было бы неплохо каким-то образом избавиться, но Гарри не приходило в голову хорошего способа это сделать.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аврор Комодо, — пора везти его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Извините, — обратился Гарри. — Я бы хотел попробовать ещё раз.</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Просьба Гарри встретила определённый протест, суть которого сводилась к фразе </w:t>
      </w:r>
      <w:r w:rsidRPr="00000000" w:rsidR="00000000" w:rsidDel="00000000">
        <w:rPr>
          <w:rFonts w:cs="Times New Roman" w:hAnsi="Times New Roman" w:eastAsia="Times New Roman" w:ascii="Times New Roman"/>
          <w:i w:val="1"/>
          <w:sz w:val="24"/>
          <w:rtl w:val="0"/>
        </w:rPr>
        <w:t xml:space="preserve">«Да ты совсем рехнулся!»</w:t>
      </w:r>
      <w:r w:rsidRPr="00000000" w:rsidR="00000000" w:rsidDel="00000000">
        <w:rPr>
          <w:rFonts w:cs="Times New Roman" w:hAnsi="Times New Roman" w:eastAsia="Times New Roman" w:ascii="Times New Roman"/>
          <w:sz w:val="24"/>
          <w:rtl w:val="0"/>
        </w:rPr>
        <w:t xml:space="preserve">, хотя настолько прямо высказался лишь аврор Бутнару.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сказал мне это сделать, — добавил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смогло заглушить всех протестов, несмотря на то, что на лице Дамблдора отразился настоящий шок. Спор развернулся снова, что начало потихоньку истощать запасы умиротворения, которым одарил его феникс. Гарри это расстроило, но лишь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Слушайте, — сказал он, — я абсолютно уверен, что знаю, что я сделал не так в прошлый раз. Бывают люди, которым нужны счастливые мысли иного рода. Просто дайте мне попробовать ещё разок,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тоже никого не убедило.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думаю, — произнёс наконец профессор Квиррелл, уставившись на Гарри сузившимися глазами, — что, не разреши мы ему сделать этого под нашим присмотром, он может рано или поздно сбежать и попробовать отыскать себе дементора самостоятельно. Или я вас несправедливо обвиняю,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этим последовала потрясённая тишина. Похоже, самое время выложить козырь.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может оставить своего патронуса, я не против, — сказал Гарри. </w:t>
      </w:r>
      <w:r w:rsidRPr="00000000" w:rsidR="00000000" w:rsidDel="00000000">
        <w:rPr>
          <w:rFonts w:cs="Times New Roman" w:hAnsi="Times New Roman" w:eastAsia="Times New Roman" w:ascii="Times New Roman"/>
          <w:i w:val="1"/>
          <w:sz w:val="24"/>
          <w:rtl w:val="0"/>
        </w:rPr>
        <w:t xml:space="preserve">Потому что я всё равно буду в присутствии дементора, с патронусом или без.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Возникло замешательство, даже профессор Квиррелл выглядел сбитым с толку. Но директор наконец согласился, поскольку Гарри вряд ли могло задеть сквозь заслон из четырёх телесных патронусов.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бы воздействие дементора блокировалось полностью, Альбус Дамблдор, вы бы тогда не видели того обнажённого человека, на которого больно смотреть...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 очевидной причине, не стал говорить этого вслух.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пошли в сторону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 сказал Гарри, — представьте, что дверь Когтеврана задала вам загадку: «Что кроется в центре дементора?». Что бы вы сказали?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Страх, — ответил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достаточно понятная ошибка. Вот приближается дементор, и вместе с ним приходит страх. Страх ранит, человек чувствует, что слабеет от страха, хочет, чтобы страх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Естественно думать, что вся проблема в страхе.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считается, что дементор — создание чистого страха, что в нём нет ничего страшного, кроме самого страха, что дементор не может навредить тебе, если ты не боишься...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 кроется в центре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 настолько ужасно, что разум отказывается это видеть?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Что невозможно убить?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Страх.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подумать, это не слишком похоже на отгадку.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Хотя вполне очевидно, почему люди не спешили придумывать другие ответы.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Страх </w:t>
      </w:r>
      <w:r w:rsidRPr="00000000" w:rsidR="00000000" w:rsidDel="00000000">
        <w:rPr>
          <w:rFonts w:cs="Times New Roman" w:hAnsi="Times New Roman" w:eastAsia="Times New Roman" w:ascii="Times New Roman"/>
          <w:i w:val="1"/>
          <w:sz w:val="24"/>
          <w:rtl w:val="0"/>
        </w:rPr>
        <w:t xml:space="preserve">понятен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Люди знают, как можно </w:t>
      </w:r>
      <w:r w:rsidRPr="00000000" w:rsidR="00000000" w:rsidDel="00000000">
        <w:rPr>
          <w:rFonts w:cs="Times New Roman" w:hAnsi="Times New Roman" w:eastAsia="Times New Roman" w:ascii="Times New Roman"/>
          <w:i w:val="1"/>
          <w:sz w:val="24"/>
          <w:rtl w:val="0"/>
        </w:rPr>
        <w:t xml:space="preserve">справиться</w:t>
      </w:r>
      <w:r w:rsidRPr="00000000" w:rsidR="00000000" w:rsidDel="00000000">
        <w:rPr>
          <w:rFonts w:cs="Times New Roman" w:hAnsi="Times New Roman" w:eastAsia="Times New Roman" w:ascii="Times New Roman"/>
          <w:sz w:val="24"/>
          <w:rtl w:val="0"/>
        </w:rPr>
        <w:t xml:space="preserve"> со страхом.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Поэтому, когда стоишь рядом с дементором, очень неуютно задавать себе вопрос: «А что, если страх — всего лишь побочный эффект?».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успели подойти очень близко к клетке дементора, охраняемой четырьмя патронусами. И вдруг все три аврора и профессор Квиррелл поражённо вздохнули. Все лица повернулись к дементору, казалось, все во что-то вслушивались. На лице аврора Горянова читался ужас.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Потом профессор Квиррелл с ожесточённым выражением на лице поднял голову и плюнул в сторону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ему не понравилось, что у него отобрали добычу, — тихо сказал Дамблдор. — Что ж, если возникнет необходимость, Квиринус, для вас всегда найдётся убежище в Хогвартсе.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он сказал? — 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Все уставились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разве не слышал?.. — сказал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сказал мне, — произнёс профессор Квиррелл, — что он знает меня и выследит однажды, где бы я ни прятался. — Его лицо застыло, не выказывая страха.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сказал Гарри. — Я бы не слишком об этом беспокоился,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Вряд ли дементоры на самом деле могут говорить или думать. Их форма берётся из нашей собственной головы, наших ожиданий...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уже все посмотрели на него очень удивлённо. Авроры бросали нервные взгляды то на дементора, то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все они встали прямо перед клеткой.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 раны мира», — процитировал Гарри. — Позвольте предположить: эти слова принадлежат Годрику Гриффиндору?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ответил Дамблдор. — Как ты узнал?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Типичное заблуждение, — </w:t>
      </w:r>
      <w:r w:rsidRPr="00000000" w:rsidR="00000000" w:rsidDel="00000000">
        <w:rPr>
          <w:rFonts w:cs="Times New Roman" w:hAnsi="Times New Roman" w:eastAsia="Times New Roman" w:ascii="Times New Roman"/>
          <w:sz w:val="24"/>
          <w:rtl w:val="0"/>
        </w:rPr>
        <w:t xml:space="preserve">подумал Гарри, — </w:t>
      </w:r>
      <w:r w:rsidRPr="00000000" w:rsidR="00000000" w:rsidDel="00000000">
        <w:rPr>
          <w:rFonts w:cs="Times New Roman" w:hAnsi="Times New Roman" w:eastAsia="Times New Roman" w:ascii="Times New Roman"/>
          <w:i w:val="1"/>
          <w:sz w:val="24"/>
          <w:rtl w:val="0"/>
        </w:rPr>
        <w:t xml:space="preserve">считать, что всех лучших рационалистов распределяют в Когтевран, и другим факультетам ничего не достаётся. Это не так. Распределение в Когтевран означает лишь, что твоя самая сильная сторона — любопытство и страстное желание найти истину. Но это не </w:t>
      </w:r>
      <w:r w:rsidRPr="00000000" w:rsidR="00000000" w:rsidDel="00000000">
        <w:rPr>
          <w:rFonts w:cs="Times New Roman" w:hAnsi="Times New Roman" w:eastAsia="Times New Roman" w:ascii="Times New Roman"/>
          <w:sz w:val="24"/>
          <w:rtl w:val="0"/>
        </w:rPr>
        <w:t xml:space="preserve">единственное </w:t>
      </w:r>
      <w:r w:rsidRPr="00000000" w:rsidR="00000000" w:rsidDel="00000000">
        <w:rPr>
          <w:rFonts w:cs="Times New Roman" w:hAnsi="Times New Roman" w:eastAsia="Times New Roman" w:ascii="Times New Roman"/>
          <w:i w:val="1"/>
          <w:sz w:val="24"/>
          <w:rtl w:val="0"/>
        </w:rPr>
        <w:t xml:space="preserve">качество, которым должен обладать рациональный человек. Иногда нужно усердно работать над интересующим тебя вопросом, уметь продолжать работу во что бы то ни стало. Иногда нужен хитроумный план, чтобы всё выяснить. А иногда нужнее всего бывает смелость, чтобы честно признать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перевёл взгляд на то, что крылось под плащом: ужас куда страшнее любой разлагающейся мумии. Ровена Когтевран, возможно, тоже знала ответ, потому что он достаточно очевиден, если представить это как загадку.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так же очевидно было, почему патронусы принимают форму животных. Животные </w:t>
      </w:r>
      <w:r w:rsidRPr="00000000" w:rsidR="00000000" w:rsidDel="00000000">
        <w:rPr>
          <w:rFonts w:cs="Times New Roman" w:hAnsi="Times New Roman" w:eastAsia="Times New Roman" w:ascii="Times New Roman"/>
          <w:i w:val="1"/>
          <w:sz w:val="24"/>
          <w:rtl w:val="0"/>
        </w:rPr>
        <w:t xml:space="preserve">не знают</w:t>
      </w:r>
      <w:r w:rsidRPr="00000000" w:rsidR="00000000" w:rsidDel="00000000">
        <w:rPr>
          <w:rFonts w:cs="Times New Roman" w:hAnsi="Times New Roman" w:eastAsia="Times New Roman" w:ascii="Times New Roman"/>
          <w:sz w:val="24"/>
          <w:rtl w:val="0"/>
        </w:rPr>
        <w:t xml:space="preserve">, и потому свободны от этого страха.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 знает и никогда не сможет забыть. Он долгое время старался приучить разум признавать действительность, не отворачиваясь, и, хоть Гарри не до конца освоил это искусство, всё же эти усилия были ему привычны, у него был въевшийся рефлекс идти </w:t>
      </w:r>
      <w:r w:rsidRPr="00000000" w:rsidR="00000000" w:rsidDel="00000000">
        <w:rPr>
          <w:rFonts w:cs="Times New Roman" w:hAnsi="Times New Roman" w:eastAsia="Times New Roman" w:ascii="Times New Roman"/>
          <w:i w:val="1"/>
          <w:sz w:val="24"/>
          <w:rtl w:val="0"/>
        </w:rPr>
        <w:t xml:space="preserve">навстречу </w:t>
      </w:r>
      <w:r w:rsidRPr="00000000" w:rsidR="00000000" w:rsidDel="00000000">
        <w:rPr>
          <w:rFonts w:cs="Times New Roman" w:hAnsi="Times New Roman" w:eastAsia="Times New Roman" w:ascii="Times New Roman"/>
          <w:sz w:val="24"/>
          <w:rtl w:val="0"/>
        </w:rPr>
        <w:t xml:space="preserve">болезненным мыслям, вместо того чтобы прятаться от них. Гарри никогда не сможет взять и забыть, просто подумав о чём-нибудь другом, тёплом и радостном. Вот почему у него не работали эти чары.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Тогда Гарри подумает о чём-нибудь тёплом, радостном, 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другом.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вытащил волшебную палочку, которую ему вернул профессор Флитвик, и принял исходную стойку для создания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очистил разум от остатков умиротворения феникса, отодвинул спокойное, мечтательное состояние, вспомнил вместо этого пронзительный клич Фоукса и поднял себя на бой. Вынудил себя полностью очнуться. Собрал в кулак все силы, которые только могли напитать эти чары, постарался войти в нужное состояние для того тёплого и радостного чувства, которое ему было нужно. Вспомнил самые светлые события своей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Книги, которые купил ему отец.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Улыбку мамы, когда Гарри вручил ей собственноручно сделанную открытку на день матери. На тщательно продуманную схему ушло полфунта запчастей из гаража и три дня работы, зато открытка перемигивалась огоньками и пиликала коротенькую мелодию.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Профессора МакГонагалл, когда она рассказывала ему, что его родители погибли достойно, защищая его. И это действительно было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миг, когда он понял, что Гермиона может учиться и работать наравне с ним и даже быстрее, что они могут быть достойными соперниками и настоящими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 как он выводил Драко из темноты незнания и наблюдал за его первыми самостоятельными шагами к свету.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Невилла, и Симуса, и Лаванду с Дином, и всех остальных, кто восхищался им, всех, за кого он стал бы сражаться, если бы Хогвартсу что-то угрожало.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что делало его жизнь стоящей.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Его палочка поднялась в исходное положение заклинания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подумал о звёздах, о том образе, который почти удержал дементора даже без защиты патронуса. Только на этот раз Гарри добавил недостающий кусочек. Он никогда не видел её своими глазами, только на картинках и в фильмах, — Землю, ярко горящую голубым и белым отражённым солнечным светом посреди чёрной пустоты и сверкающих ярких точек. Она должна была попасть в этот образ, потому что именно она придавала смысл всему остальному. Земля — вот что делало звёзды значимыми, делало их чем-то большим, чем неуправляемые термоядерные реакторы, потому что именно Земля однажды колонизирует галактику и подарит смысл ночному небу.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Будут ли им всё ещё досаждать дементоры, детям детей их детей, дальним потомкам человеческого рода, когда они будут шагать от звезды к звезде? Нет. Конечно же, нет. Дементоры — лишь небольшая помеха, практически незаметная в свете этого будущего. Они вовсе не неуязвимы, их можно уничтожить. С этими небольшими помехами приходится мириться, если ты принадлежишь к числу тех, кому повезло и не повезло родиться на Земле, родиться одним из крохотной горстки разумных созданий в начале времён, до того как разумная жизнь вступила в полную силу, на Старой Земле, как когда-нибудь станут её называть. Родиться в час рассвета, когда твои действия могут влиять на ход истории, когда ещё столько тьмы нужно побороть, в том числе справиться с такими мелкими помехами, как дементоры.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Мама и папа, дружба с Гермионой и обучение Драко, Невилл, и Симус, и Лаванда, и Дин, синее небо и сияющее Солнце, Земля, звёзды, будущее ночного неба, всё, чем было человечество и всё, чем оно собиралось стать...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сжал волшебную палочку, расположив пальцы в нужной позиции. Теперь настало время для той самой, правильной тёплой и радостной мысли.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Гарри пристально посмотрел на то, что скрывалось под потрёпанным плащом, прямо на то, что называлось дементором. Пробел в пространстве, пустота, дыра во вселенной, отсутствие цвета, открытая рана, сквозь которую тепло изливалось из мира.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Дементор источал страх, забирая все радостные мысли, выпивая силы, а его поцелуй мог разрушить всё, чем ты когда-либо был.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Теперь я тебя знаю</w:t>
      </w:r>
      <w:r w:rsidRPr="00000000" w:rsidR="00000000" w:rsidDel="00000000">
        <w:rPr>
          <w:rFonts w:cs="Times New Roman" w:hAnsi="Times New Roman" w:eastAsia="Times New Roman" w:ascii="Times New Roman"/>
          <w:sz w:val="24"/>
          <w:rtl w:val="0"/>
        </w:rPr>
        <w:t xml:space="preserve">, подумал Гарри, взмахивая палочкой раз, два, три и четыре, сдвигая пальцы на точно выверенное расстояние. </w:t>
      </w:r>
      <w:r w:rsidRPr="00000000" w:rsidR="00000000" w:rsidDel="00000000">
        <w:rPr>
          <w:rFonts w:cs="Times New Roman" w:hAnsi="Times New Roman" w:eastAsia="Times New Roman" w:ascii="Times New Roman"/>
          <w:i w:val="1"/>
          <w:sz w:val="24"/>
          <w:rtl w:val="0"/>
        </w:rPr>
        <w:t xml:space="preserve">Я понял твою природу. Ты символизируешь смерть, по какому-то закону магии ты — тень, которую смерть отбрасывает в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смерть — это то, чего я никогда не приму.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Это просто детская болезнь, которую человеческий род пока ещё не перерос.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однажды...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Мы преодолеем её...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людям никогда больше не придётся говорить «Прощай»...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поднял палочку и точно направил её на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Мысль взорвалась, словно прорванная дамба, волной взметнулась по руке в его палочку и вырвалась слепящим белым светом. Светом, который стал материальным, принял форму и набрал плотность.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Вертикально стоящая фигура с двумя руками, двумя ногами и головой. Животное </w:t>
      </w:r>
      <w:r w:rsidRPr="00000000" w:rsidR="00000000" w:rsidDel="00000000">
        <w:rPr>
          <w:rFonts w:cs="Times New Roman" w:hAnsi="Times New Roman" w:eastAsia="Times New Roman" w:ascii="Times New Roman"/>
          <w:i w:val="1"/>
          <w:sz w:val="24"/>
          <w:rtl w:val="0"/>
        </w:rPr>
        <w:t xml:space="preserve">Homo Sapiens, </w:t>
      </w:r>
      <w:r w:rsidRPr="00000000" w:rsidR="00000000" w:rsidDel="00000000">
        <w:rPr>
          <w:rFonts w:cs="Times New Roman" w:hAnsi="Times New Roman" w:eastAsia="Times New Roman" w:ascii="Times New Roman"/>
          <w:sz w:val="24"/>
          <w:rtl w:val="0"/>
        </w:rPr>
        <w:t xml:space="preserve">образ человека.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сиял всё ярче и ярче, по мере того как Гарри вкладывал в заклинание все свои силы, он сверкал раскалённым светом ярче угасающего заката. Авроры и профессор Квиррелл заслонили глаза руками...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 в будущем, когда потомки человечества расселятся от звезды к звезде, они не станут рассказывать своим детям историю Старой Земли до тех пор, пока те не станут достаточно взрослыми, чтобы выдержать её. И, услышав её, дети будут плакать, узнав, что такая вещь, как смерть, вообще когда-либо существовала!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Человеческая фигура теперь сияла ярче, чем полуденное солнце, так лучезарно, что Гарри мог почувствовать, как её свет согревает кожу. И он выплеснул свой вызов навстречу тени смерти, открыл все шлюзы внутри, чтобы только этот блестящий образ сверкал всё ярче и ярче.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left="540" w:firstLine="0"/>
        <w:contextualSpacing w:val="0"/>
      </w:pPr>
      <w:r w:rsidRPr="00000000" w:rsidR="00000000" w:rsidDel="00000000">
        <w:rPr>
          <w:rFonts w:cs="Times New Roman" w:hAnsi="Times New Roman" w:eastAsia="Times New Roman" w:ascii="Times New Roman"/>
          <w:i w:val="1"/>
          <w:sz w:val="24"/>
          <w:rtl w:val="0"/>
        </w:rPr>
        <w:t xml:space="preserve">Вы не непобедимы, и однажды человеческий род уничтожит вас.</w:t>
        <w:br w:type="textWrapping"/>
        <w:t xml:space="preserve">Если я смогу, я уничтожу вас сам, силой разума, магии и науки.</w:t>
        <w:br w:type="textWrapping"/>
        <w:t xml:space="preserve">Я не буду прятаться от смерти в страхе, пока у меня есть хоть малейший шанс на победу.</w:t>
        <w:br w:type="textWrapping"/>
        <w:t xml:space="preserve">Я не позволю смерти коснуться себя, я не позволю ей коснуться тех, кого я люблю.</w:t>
        <w:br w:type="textWrapping"/>
        <w:t xml:space="preserve">И даже если вы уничтожите меня раньше, чем я уничтожу вас,</w:t>
        <w:br w:type="textWrapping"/>
        <w:t xml:space="preserve">За мной придут другие, а за ними ещё и ещё,</w:t>
        <w:br w:type="textWrapping"/>
        <w:t xml:space="preserve">До тех пор, пока рана мира наконец не излечится…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опустил палочку, и яркая фигура человека угасла.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выдохнул.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Будто просыпаясь после долгого сна, словно открывая глаза по пробуждении, Гарри оторвал взгляд от клетки. Он огляделся вокруг и увидел, что все изумлённо уставились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уставился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уставился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Трое авроров уставились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все смотрели на него так, как будто он только что уничтожил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Посреди клетки лежал потрёпанный плащ. Пустой.</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 готово.docx</dc:title>
</cp:coreProperties>
</file>