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lxa0zyghmf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4. Гипотеза эффективного рынка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Вечно бдящая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Дж. К. Роулинг смотрит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тебя из пустоты между мирами...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уже многие заметили, в книгах Роулинг есть путаница с покупательской способностью галлеона. Пять британских фунтов за галлеон не сочетаются с семью галлеонами за волшебную палочку и детьми, у которых палочки — подержанные. Я подобрал логичное значение и буду его придерживаться.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Мировое господство — такая некрасивая фраза. Предпочитаю называть это мировой оптимизацией.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Груды галлеонов. Стройные ряды серебряных сиклей. Кучи бронзовых кнатов.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открытым ртом смотрел на семейное хранилище. У него было так много вопросов, что он даже не зн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ачать.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стояла у двери и наблюдала за мальчиком. Она небрежно опиралась о стену,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у неё был напряжённый.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неспроста. Оказаться перед огромной кучей золотых монет — та ещё проверка на прочность.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сделаны из чистого металла? — наконец спросил Гарри.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прошипел гоблин Крюкохват, стоявший снаружи хранилища. — Вы сомневаетесь в честности нашего банка, мистер Поттер-Эванс-Веррес?!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рассеянно сказал Гарри, — вовсе нет, сэр, извините. Просто я пока не имею представления о том, как работает ваша финансовая система. В смысле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галлеоны сделаны из чистого золота, без всяких примесей?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ответил Крюкохват.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может чеканить кто угодно, или на их выпуск установлена монополия со взиманием сеньоража?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растерялась МакГонагалл.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ухмыльнулся, обнажив острые зубы.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Только глупец доверит чеканку кому-то, кроме гоблина!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имеют номинальную стоимость металла, из которого они изготовлены?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уставился на Гарри. МакГонагалл выглядела ошеломлённой.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имею в виду, что, допустим, я приду сюда с тонной серебра. Получу ли я в результате тонну сиклей, сделанных из этого серебра?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плату, мистер Поттер-Эванс-Веррес, — глазки гоблина заблестели, — за определённую плату. Но интересно, где это вы найдёте тонну серебра?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Говоря чисто гипотетически,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крайней мере, пока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какую часть серебра мне пришлось бы отдать в качестве оплаты за чеканку?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проконсультироваться с начальством…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Ответьте навскидку. Я не буду требовать проведения такой операции от Гринготтса.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Двадцатая часть — достаточная плата.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Большое спасибо, мистер Крюкохват.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Экономика мира волшебников совершенно отделена от магловской, здесь даже понятия не имеют об арбитражных операциях.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экономике маглов, которая гораздо больше, курс золота к серебру постоянно колеблется,  и всякий раз, когда он отличался бы на пять или более процентов от соотношения веса семнадцати сиклей к одному галлеону, золото или серебро вымывалось бы из экономики волшебного мира до тех пор, пока поддерживать постоянный курс не становилось бы невозможным. Принести тонну серебра, обменять на сикли (заплатив 5%), обменять сикли на галлеоны, отнести золото в мир маглов, обменять на серебро, которого станет больше, чем в начале операции, и повторить всё сначала.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Вроде бы в мире маглов соотношение серебра к золоту составляет 50:1. В любом случае, не 17:1. Вдобавок, серебряные монеты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золотых.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опять же, Гарри стоял в банке, работники которого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буквальном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помещали деньги в хранилища, оберегаемые драконами; в банке, в который нужно идти и брать деньги из собственного хранилища всякий раз, когда захочется их потратить. Очевидно, что тонкости регулирования рыночной эффективности были им тоже недоступны. Гарри хотел было отпустить едкое замечание о грубости такой финансовой системы…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Вот только она лучше магловской.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другой стороны, какой-нибудь биржевой игрок мог бы захватить волшебный мир за неделю.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запомнил эту мысль на случай, если у него кончатся деньги или выдастся свободная неделька.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пока его запросы может удовлетворить огромная куча золота в хранилище Поттеров.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наклонился и начал поднимать галлеоны одной рукой и перекладывать в другую.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 набрал двадцать монет, МакГонагалл кашлянула: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будет более чем достаточно, чтобы купить школьные принадлежности, мистер Поттер.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Гм, — задумчиво протянул Гарри. — Подождите. Я произвожу вычисление Ферми.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встревоженно уточнила МакГонагалл.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Метод математического подсчёта. Назван в честь Энрико Ферми. Способ делать приблизительные подсчёты в уме, причём очень быстро.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галлеонов весили около 100 граммов. А стоимость золота в Великобритании... 10 000 фунтов стерлингов за килограмм. Значит, в одном галлеоне 50 фунтов стерлингов. Высота кучи составляла 60 монет, длина и ширина основания — по 20 монет. Она была пирамидальной формы, значит, нужно взять треть от объёма соответствующего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параллелепипеда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Грубо говоря, восемь тысяч галлеонов в куче. Всего было 5 горок золота такого </w:t>
      </w:r>
      <w:del w:author="Alaric Lightin" w:id="0" w:date="2018-11-19T13:42:5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же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размера. Получается 40 000 галлеонов, или 2 миллиона фунтов стерлингов.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Неплохо. Гарри удовлетворённо ухмыльнулся. Жаль, он был на пороге нового удивительного мира волшебства, и у него не было времени на новый удивительный мир богатства. Который, впрочем, по быстрой оценке Ферми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в миллион раз менее интересен.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ещё хоть раз стриг лужайку за какой-то вшивый фунт.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отвернулся от огромной кучи денег: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 за вопрос, профессор МакГонагалл, но, насколько я понимаю, моим родителям не было и тридцати, когда они умерли. В волшебном мире это обычное количество золота, которое имеет молодая пара?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так, то чашка кофе, возможно, стоит 5000 фунтов. Правило номер один в экономике: деньги есть нельзя.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покачала головой.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 отец был последним наследником старинного рода, мистер Поттер. Возможно также... — профессор засомневалась. — Полагаю, часть этих денег — награда за у... — МакГонагалл осеклась, — за победу над Сами-Знаете-Кем. Хотя, возможно, эти пожертвования ещё не собраны, мне точно неизвестно.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Интересно, — медленно проговорил Гарри. — Получается, часть этих денег и в самом деле в некотором роде моя. То есть</w:t>
      </w:r>
      <w:del w:author="Alaric Lightin" w:id="1" w:date="2018-11-19T13:46:5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заработана мной. В каком-то смысле. Наверное. Даже если я этого не помню. Значит, мне не должно быть сильно неловко,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потрачу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незначительную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паники,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Поттер! Вы несовершеннолетний, поэтому вам разрешается брать лишь разумные суммы из…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финансово благоразумен! Просто по пути в банк я видел некоторые товары, которые вполне можно включить в список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покупок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взрослого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человека.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столкнулся с МакГонагалл в молчаливом поединке взглядов.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Например? — наконец сдалась профессор.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Сундуки, вместительность которых больше, чем кажется по их внешнему виду.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поджала губы: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очень дорогие, мистер Поттер!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но... — Гарри умоляюще посмотрел на неё. — Я совершенно уверен, что</w:t>
      </w:r>
      <w:ins w:author="Alaric Lightin" w:id="2" w:date="2018-11-19T13:49:1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вырасту, я всё равно захочу такой сундук. И я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себе его позволить. Не имеет смысла откладывать покупку, если я могу совершить её сейчас, ведь так? И в том, и в другом случае я потрачу одну и ту же сумму. Я имею в виду,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будущем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захочу хороший сундук, со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отделений, достаточно хороший, чтобы не пришлось через некоторое время покупать ещё лучше...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МакГонагалл не смягчился.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же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такой сундук, мистер Поттер?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Книги.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конечно, — вздохнула МакГонагалл.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Вам следовало предупредить меня гораздо,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гораздо 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существуют такие чудеса! И что я могу себе это позволить! А теперь мы с отцом будем вынуждены следующие два дня носиться по магазинам подержанных книг в поисках старых учебников, чтобы по прибытии в Хогвартс у меня была достойная коллекция книг по математике и другим наукам. И, возможно, небольшое собрание научной фантастики и фэнтези, если я найду что-нибудь приличное на распродажах. Кстати, чтобы вам было легче принять решение, позвольте купить вам...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хотите дать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взятку?!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 в коем случае! Я хотел сказать, что могу передать часть книг в Хогвартс, если вы посчитаете их хорошим дополнением к школьной библиотеке. Я собираюсь приобрести их дёшево. Просто хочу, чтобы книги были рядом со мной. Ведь можно давать людям взятку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да? Это...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Семейная традиция.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Плечи МакГонагалл поникли: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 сожалению, в ваших словах есть логика. Я позволю вам взять ещё сто галлеонов, мистер Поттер. Я 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буду сожалеть о своём поступке, но всё-таки сделаю это.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Отлично! А кошель из шкурки скрытня действует так, как я думаю?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менее вместителен, чем сундук, — неохотно ответила МакГонагалл, — но кошель с чарами извлечения и незримого расширения позволяет волшебнику призывать любой из помещённых внутрь предметов по своему желанию.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определённо мне нужен. Это же карманный супер-набор абсолютной крутости! Как многофункциональный пояс Бэтмена! Можно забыть про швейцарский армейский нож и носить все инструменты в одном кошеле! Или другие волшебные предметы!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выбрал бы три лучшие книги из тех, что я читаю, и мог бы призывать их</w:t>
      </w:r>
      <w:del w:author="Alaric Lightin" w:id="3" w:date="2018-11-19T13:49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угодно! Я больше ни минуты времени не потрачу впустую! Что вы на это скажете, профессор МакГонагалл? Разве не прекрасная причина потратить немного денег?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Ладно. Можете взять ещё десять галлеонов.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одобрительно, даже с восхищением, посмотрел на Гарри.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немного на расходы. Думаю, я видел в витринах пару вещей, которые можно будет сложить в этот волшебный кошель.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перегибайте, мистер Поттер!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профессор МакГонагалл! Сегодня у меня счастливый день, я знакомлюсь с миром волшебства! Зачем же ворчать, если вы можете улыбнуться и вспомнить ваше собственное беззаботное детство, глядя на моё радостное лицо, когда я покупаю парочку игрушек, используя лишь малую часть богатства, которое я получил, победив самого ужасного волшебника Британии. Не то чтобы я обвинял вас в неблагодарности или чём-то подобном, но всё же несколько безделушек — крохотная плата...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прорычала МакГонагалл. У неё было такое выражение лица, что Гарри с писком отскочил, при этом с громким звоном рассыпав кучу золотых монет, и растянулся на горке денег. Крюкохват лишь разочарованно взмахнул рукой. — Я бы оказала магической Великобритании,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может,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всему миру огромную услугу, если бы заперла вас здесь, мистер Поттер.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затруднений не возникло, и вскоре они покинули хранилищ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