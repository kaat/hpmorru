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after="0" w:before="40" w:line="240" w:lineRule="auto"/>
        <w:ind w:firstLine="570"/>
        <w:contextualSpacing w:val="0"/>
        <w:jc w:val="cente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w:t>
      </w:r>
      <w:ins w:author="Alaric Lightin" w:id="0" w:date="2017-01-18T00:34:15Z">
        <w:r w:rsidDel="00000000" w:rsidR="00000000" w:rsidRPr="00000000">
          <w:rPr>
            <w:rFonts w:ascii="Times New Roman" w:cs="Times New Roman" w:eastAsia="Times New Roman" w:hAnsi="Times New Roman"/>
            <w:sz w:val="24"/>
            <w:szCs w:val="24"/>
            <w:rtl w:val="0"/>
          </w:rPr>
          <w:t xml:space="preserve">отбросившего</w:t>
        </w:r>
      </w:ins>
      <w:del w:author="Alaric Lightin" w:id="0" w:date="2017-01-18T00:34:15Z">
        <w:r w:rsidDel="00000000" w:rsidR="00000000" w:rsidRPr="00000000">
          <w:rPr>
            <w:rFonts w:ascii="Times New Roman" w:cs="Times New Roman" w:eastAsia="Times New Roman" w:hAnsi="Times New Roman"/>
            <w:sz w:val="24"/>
            <w:szCs w:val="24"/>
            <w:rtl w:val="0"/>
          </w:rPr>
          <w:delText xml:space="preserve">который отбросил</w:delText>
        </w:r>
      </w:del>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всякое</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притворство и сдержанность.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вытянулся около двери.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w:t>
      </w:r>
      <w:r w:rsidDel="00000000" w:rsidR="00000000" w:rsidRPr="00000000">
        <w:rPr>
          <w:rFonts w:ascii="Times New Roman" w:cs="Times New Roman" w:eastAsia="Times New Roman" w:hAnsi="Times New Roman"/>
          <w:i w:val="1"/>
          <w:sz w:val="24"/>
          <w:szCs w:val="24"/>
          <w:rtl w:val="0"/>
          <w:rPrChange w:author="Alaric Lightin" w:id="1" w:date="2017-01-18T00:38:09Z">
            <w:rPr>
              <w:rFonts w:ascii="Times New Roman" w:cs="Times New Roman" w:eastAsia="Times New Roman" w:hAnsi="Times New Roman"/>
              <w:sz w:val="24"/>
              <w:szCs w:val="24"/>
            </w:rPr>
          </w:rPrChange>
        </w:rPr>
        <w:t xml:space="preserve">знает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Change w:author="Alaric Lightin" w:id="2" w:date="2017-01-18T00:38:23Z">
            <w:rPr>
              <w:rFonts w:ascii="Times New Roman" w:cs="Times New Roman" w:eastAsia="Times New Roman" w:hAnsi="Times New Roman"/>
              <w:sz w:val="24"/>
              <w:szCs w:val="24"/>
            </w:rPr>
          </w:rPrChange>
        </w:rPr>
        <w:t xml:space="preserve">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системы крестражей </w:t>
      </w:r>
      <w:ins w:author="Alaric Lightin" w:id="3" w:date="2017-01-18T00:38:30Z">
        <w:r w:rsidDel="00000000" w:rsidR="00000000" w:rsidRPr="00000000">
          <w:rPr>
            <w:rFonts w:ascii="Times New Roman" w:cs="Times New Roman" w:eastAsia="Times New Roman" w:hAnsi="Times New Roman"/>
            <w:i w:val="1"/>
            <w:sz w:val="24"/>
            <w:szCs w:val="24"/>
            <w:rtl w:val="0"/>
          </w:rPr>
          <w:t xml:space="preserve">всё-таки </w:t>
        </w:r>
      </w:ins>
      <w:r w:rsidDel="00000000" w:rsidR="00000000" w:rsidRPr="00000000">
        <w:rPr>
          <w:rFonts w:ascii="Times New Roman" w:cs="Times New Roman" w:eastAsia="Times New Roman" w:hAnsi="Times New Roman"/>
          <w:i w:val="1"/>
          <w:sz w:val="24"/>
          <w:szCs w:val="24"/>
          <w:rtl w:val="0"/>
        </w:rPr>
        <w:t xml:space="preserve">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w:t>
      </w:r>
      <w:r w:rsidDel="00000000" w:rsidR="00000000" w:rsidRPr="00000000">
        <w:rPr>
          <w:rFonts w:ascii="Times New Roman" w:cs="Times New Roman" w:eastAsia="Times New Roman" w:hAnsi="Times New Roman"/>
          <w:sz w:val="24"/>
          <w:szCs w:val="24"/>
          <w:rtl w:val="0"/>
          <w:rPrChange w:author="Alaric Lightin" w:id="4" w:date="2017-01-18T00:39:08Z">
            <w:rPr>
              <w:rFonts w:ascii="Times New Roman" w:cs="Times New Roman" w:eastAsia="Times New Roman" w:hAnsi="Times New Roman"/>
              <w:i w:val="1"/>
              <w:sz w:val="24"/>
              <w:szCs w:val="24"/>
            </w:rPr>
          </w:rPrChange>
        </w:rPr>
        <w:t xml:space="preserve">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ins w:author="Alaric Lightin" w:id="5" w:date="2017-01-18T00:40:1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6" w:date="2017-01-18T00:40:08Z">
            <w:rPr>
              <w:rFonts w:ascii="Times New Roman" w:cs="Times New Roman" w:eastAsia="Times New Roman" w:hAnsi="Times New Roman"/>
              <w:i w:val="1"/>
              <w:sz w:val="24"/>
              <w:szCs w:val="24"/>
            </w:rPr>
          </w:rPrChange>
        </w:rPr>
        <w:t xml:space="preserve">не в фокусе</w:t>
      </w:r>
      <w:ins w:author="Alaric Lightin" w:id="7" w:date="2017-01-18T00:40:14Z">
        <w:r w:rsidDel="00000000" w:rsidR="00000000" w:rsidRPr="00000000">
          <w:rPr>
            <w:rFonts w:ascii="Times New Roman" w:cs="Times New Roman" w:eastAsia="Times New Roman" w:hAnsi="Times New Roman"/>
            <w:sz w:val="24"/>
            <w:szCs w:val="24"/>
            <w:rtl w:val="0"/>
            <w:rPrChange w:author="Alaric Lightin" w:id="6" w:date="2017-01-18T00:40:08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6" w:date="2017-01-18T00:40:08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Change w:author="Alaric Lightin" w:id="8" w:date="2017-01-18T00:40:46Z">
            <w:rPr>
              <w:rFonts w:ascii="Times New Roman" w:cs="Times New Roman" w:eastAsia="Times New Roman" w:hAnsi="Times New Roman"/>
              <w:i w:val="1"/>
              <w:sz w:val="24"/>
              <w:szCs w:val="24"/>
            </w:rPr>
          </w:rPrChange>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r w:rsidDel="00000000" w:rsidR="00000000" w:rsidRPr="00000000">
        <w:rPr>
          <w:rFonts w:ascii="Times New Roman" w:cs="Times New Roman" w:eastAsia="Times New Roman" w:hAnsi="Times New Roman"/>
          <w:color w:val="333333"/>
          <w:sz w:val="24"/>
          <w:szCs w:val="24"/>
          <w:highlight w:val="white"/>
          <w:rtl w:val="0"/>
        </w:rPr>
        <w:t xml:space="preserve">ни его люди не причинят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w:t>
      </w:r>
      <w:ins w:author="Alaric Lightin" w:id="9" w:date="2017-01-18T00:46:25Z">
        <w:commentRangeStart w:id="1"/>
        <w:r w:rsidDel="00000000" w:rsidR="00000000" w:rsidRPr="00000000">
          <w:rPr>
            <w:rFonts w:ascii="Times New Roman" w:cs="Times New Roman" w:eastAsia="Times New Roman" w:hAnsi="Times New Roman"/>
            <w:sz w:val="24"/>
            <w:szCs w:val="24"/>
            <w:rtl w:val="0"/>
          </w:rPr>
          <w:t xml:space="preserve">потратил некоторое время, прикрепляя их под мантией</w:t>
        </w:r>
        <w:del w:author="Alaric Lightin" w:id="9" w:date="2017-01-18T00:46:25Z">
          <w:r w:rsidDel="00000000" w:rsidR="00000000" w:rsidRPr="00000000">
            <w:rPr>
              <w:rFonts w:ascii="Times New Roman" w:cs="Times New Roman" w:eastAsia="Times New Roman" w:hAnsi="Times New Roman"/>
              <w:sz w:val="24"/>
              <w:szCs w:val="24"/>
              <w:rtl w:val="0"/>
            </w:rPr>
            <w:delText xml:space="preserve"> </w:delText>
          </w:r>
        </w:del>
      </w:ins>
      <w:del w:author="Alaric Lightin" w:id="9" w:date="2017-01-18T00:46:25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сунул под мантию, чтобы прикрепить их</w:delText>
        </w:r>
      </w:del>
      <w:r w:rsidDel="00000000" w:rsidR="00000000" w:rsidRPr="00000000">
        <w:rPr>
          <w:rFonts w:ascii="Times New Roman" w:cs="Times New Roman" w:eastAsia="Times New Roman" w:hAnsi="Times New Roman"/>
          <w:sz w:val="24"/>
          <w:szCs w:val="24"/>
          <w:rtl w:val="0"/>
        </w:rPr>
        <w:t xml:space="preserve">,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01-18T00:34: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"всякие"?</w:t>
      </w:r>
    </w:p>
  </w:comment>
  <w:comment w:author="Alaric Lightin" w:id="1" w:date="2017-01-18T00:4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"сунул, чтобы прикрепить" звучит как-то странно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