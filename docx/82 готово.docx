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ind w:firstLine="0"/>
        <w:contextualSpacing w:val="0"/>
        <w:jc w:val="center"/>
      </w:pPr>
      <w:bookmarkStart w:colFirst="0" w:colLast="0" w:name="h.lpoaa3g2289y" w:id="0"/>
      <w:bookmarkEnd w:id="0"/>
      <w:r w:rsidDel="00000000" w:rsidR="00000000" w:rsidRPr="00000000">
        <w:rPr>
          <w:rtl w:val="0"/>
        </w:rPr>
        <w:t xml:space="preserve">Глава 82. Цена бесценного. Финал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Путешествие с фениксом совершенно не похоже на аппарацию или перемещение через портал. Вас охватывает огонь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определённо чувствуете, что горите,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испытыва</w:t>
      </w:r>
      <w:r w:rsidDel="00000000" w:rsidR="00000000" w:rsidRPr="00000000">
        <w:rPr>
          <w:rtl w:val="0"/>
        </w:rPr>
        <w:t xml:space="preserve">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боли. Огонь полностью охватывает вас, но вместо того, чтобы сгореть дотла,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становитесь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огнём, а потом гаснете в одном месте и вспыхиваете в другом. Болезненных ощущений </w:t>
      </w:r>
      <w:r w:rsidDel="00000000" w:rsidR="00000000" w:rsidRPr="00000000">
        <w:rPr>
          <w:rtl w:val="0"/>
        </w:rPr>
        <w:t xml:space="preserve">в животе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при аппарации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использовании порталов, нет, но такое п</w:t>
      </w:r>
      <w:r w:rsidDel="00000000" w:rsidR="00000000" w:rsidRPr="00000000">
        <w:rPr>
          <w:rtl w:val="0"/>
        </w:rPr>
        <w:t xml:space="preserve">еремещение всё равно заставляет поволноваться. </w:t>
      </w:r>
      <w:r w:rsidDel="00000000" w:rsidR="00000000" w:rsidRPr="00000000">
        <w:rPr>
          <w:rtl w:val="0"/>
        </w:rPr>
        <w:t xml:space="preserve">Если при перемещении с фениксом </w:t>
      </w:r>
      <w:r w:rsidDel="00000000" w:rsidR="00000000" w:rsidRPr="00000000">
        <w:rPr>
          <w:rtl w:val="0"/>
        </w:rPr>
        <w:t xml:space="preserve">человек </w:t>
      </w:r>
      <w:r w:rsidDel="00000000" w:rsidR="00000000" w:rsidRPr="00000000">
        <w:rPr>
          <w:rtl w:val="0"/>
        </w:rPr>
        <w:t xml:space="preserve">на самом деле становится неким воплощением стихии Огня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</w:t>
      </w:r>
      <w:r w:rsidDel="00000000" w:rsidR="00000000" w:rsidRPr="00000000">
        <w:rPr>
          <w:rtl w:val="0"/>
        </w:rPr>
        <w:t xml:space="preserve">, предполагает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</w:t>
      </w:r>
      <w:del w:author="Yuliy L" w:id="0" w:date="2016-02-22T18:34:11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вспыхнуть где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в дал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 прошлом, другой вселенной или в двух местах сразу. Возможно, погаснув в одном месте,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вспыхнет в сотне других,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который прибудет в Хогвартс, ничего не заметит.</w:t>
      </w:r>
      <w:r w:rsidDel="00000000" w:rsidR="00000000" w:rsidRPr="00000000">
        <w:rPr>
          <w:rtl w:val="0"/>
        </w:rPr>
        <w:t xml:space="preserve"> Но,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прочёл всё, что только смог найти о фениксах, </w:t>
      </w:r>
      <w:r w:rsidDel="00000000" w:rsidR="00000000" w:rsidRPr="00000000">
        <w:rPr>
          <w:rtl w:val="0"/>
        </w:rPr>
        <w:t xml:space="preserve">надеясь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понять, как заполучить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собственного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книгах не было ни единого намёка на то, что фениксы обладают хотя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чем-то отдалённо </w:t>
      </w:r>
      <w:r w:rsidDel="00000000" w:rsidR="00000000" w:rsidRPr="00000000">
        <w:rPr>
          <w:rtl w:val="0"/>
        </w:rPr>
        <w:t xml:space="preserve">напоминающим </w:t>
      </w:r>
      <w:r w:rsidDel="00000000" w:rsidR="00000000" w:rsidRPr="00000000">
        <w:rPr>
          <w:i w:val="1"/>
          <w:rtl w:val="0"/>
        </w:rPr>
        <w:t xml:space="preserve">такие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загорелся, погас и вспыхнул в другом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также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Грейнджер в бессознательном состоянии, и директор, державший её на руках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находились в другом месте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Фоукс парил над их головами.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тёплая комната с колоннами из светлого камня, освещённая </w:t>
      </w:r>
      <w:r w:rsidDel="00000000" w:rsidR="00000000" w:rsidRPr="00000000">
        <w:rPr>
          <w:rtl w:val="0"/>
        </w:rPr>
        <w:t xml:space="preserve">солнечным светом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всех четырёх сторон, длинные ряды белых кроватей. Четыре из них закрыты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</w:t>
      </w:r>
      <w:r w:rsidDel="00000000" w:rsidR="00000000" w:rsidRPr="00000000">
        <w:rPr>
          <w:rtl w:val="0"/>
        </w:rPr>
        <w:t xml:space="preserve">ирмами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остальные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пусты.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глаза Гарри заметил удивлённую мадам Помфри, которая поворачивалась к ним. Дамблдор, не обращая внимания на </w:t>
      </w:r>
      <w:r w:rsidDel="00000000" w:rsidR="00000000" w:rsidRPr="00000000">
        <w:rPr>
          <w:rtl w:val="0"/>
        </w:rPr>
        <w:t xml:space="preserve">целительницу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аккуратно уложил Гермиону на свободную белую кровать.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дальнем углу вспыхнул зелёный свет, и из камина появилась профессор МакГонагалл, на ходу </w:t>
      </w:r>
      <w:r w:rsidDel="00000000" w:rsidR="00000000" w:rsidRPr="00000000">
        <w:rPr>
          <w:rtl w:val="0"/>
        </w:rPr>
        <w:t xml:space="preserve">отряхивая с себя золу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повернулся обратно к Гарри, обхватил </w:t>
      </w:r>
      <w:r w:rsidDel="00000000" w:rsidR="00000000" w:rsidRPr="00000000">
        <w:rPr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рукой, и Мальчик-Который-Выжил вместе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своим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наставником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исчез в очередной вспышке пламени.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вспыхнул снова, он уже стоял в кабинете директора среди </w:t>
      </w:r>
      <w:r w:rsidDel="00000000" w:rsidR="00000000" w:rsidRPr="00000000">
        <w:rPr>
          <w:rtl w:val="0"/>
        </w:rPr>
        <w:t xml:space="preserve">шума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дюж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и дюж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</w:t>
      </w:r>
      <w:r w:rsidDel="00000000" w:rsidR="00000000" w:rsidRPr="00000000">
        <w:rPr>
          <w:rtl w:val="0"/>
        </w:rPr>
        <w:t xml:space="preserve">непонятных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устройств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отступил на шаг от старого </w:t>
      </w:r>
      <w:r w:rsidDel="00000000" w:rsidR="00000000" w:rsidRPr="00000000">
        <w:rPr>
          <w:rtl w:val="0"/>
        </w:rPr>
        <w:t xml:space="preserve">волшебника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затем развернулся к нему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зумрудные и сапфировые глаза встретились.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Оба какое-то время смотрели друг на друга и молчали,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</w:t>
      </w:r>
      <w:r w:rsidDel="00000000" w:rsidR="00000000" w:rsidRPr="00000000">
        <w:rPr>
          <w:rtl w:val="0"/>
        </w:rPr>
        <w:t xml:space="preserve">дто всё, что они должны были сказать, можно было передать взглядом и только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  <w:t xml:space="preserve">Наконец мальчик медленно и чётко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могу поверить, что феникс всё ещё на вашем плече.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выбирает только раз, </w:t>
      </w:r>
      <w:r w:rsidDel="00000000" w:rsidR="00000000" w:rsidRPr="00000000">
        <w:rPr>
          <w:rtl w:val="0"/>
        </w:rPr>
        <w:t xml:space="preserve">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феникс п</w:t>
      </w:r>
      <w:r w:rsidDel="00000000" w:rsidR="00000000" w:rsidRPr="00000000">
        <w:rPr>
          <w:rtl w:val="0"/>
        </w:rPr>
        <w:t xml:space="preserve">окинет хозяина, если тот выберет зло вместо добра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покин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хозяина,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вынужден выбирать между одним добром и другим. Фениксы не высокомерны. Они знают пределы собственной мудрости, </w:t>
      </w:r>
      <w:r w:rsidDel="00000000" w:rsidR="00000000" w:rsidRPr="00000000">
        <w:rPr>
          <w:rtl w:val="0"/>
        </w:rPr>
        <w:t xml:space="preserve">— старый волшебник одарил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суровы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древни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отличие от тебя,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Выбирать между одним добром и другим, </w:t>
      </w:r>
      <w:r w:rsidDel="00000000" w:rsidR="00000000" w:rsidRPr="00000000">
        <w:rPr>
          <w:rtl w:val="0"/>
        </w:rPr>
        <w:t xml:space="preserve">— бесстрастным голосом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повторил Гарри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между жизнью Гермионы Грейнджер и ста тысяч</w:t>
      </w:r>
      <w:r w:rsidDel="00000000" w:rsidR="00000000" w:rsidRPr="00000000">
        <w:rPr>
          <w:rtl w:val="0"/>
        </w:rPr>
        <w:t xml:space="preserve">ами галлеонов.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удал</w:t>
      </w:r>
      <w:r w:rsidDel="00000000" w:rsidR="00000000" w:rsidRPr="00000000">
        <w:rPr>
          <w:rtl w:val="0"/>
        </w:rPr>
        <w:t xml:space="preserve">ось достаточно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хорошо выразить голосом свою ярость и негодование, возможно, потому что...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тебе говорить мне 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ер, </w:t>
      </w:r>
      <w:r w:rsidDel="00000000" w:rsidR="00000000" w:rsidRPr="00000000">
        <w:rPr>
          <w:rtl w:val="0"/>
        </w:rPr>
        <w:t xml:space="preserve">—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 волшебника был обманчиво мягок.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что за </w:t>
      </w:r>
      <w:r w:rsidDel="00000000" w:rsidR="00000000" w:rsidRPr="00000000">
        <w:rPr>
          <w:rtl w:val="0"/>
        </w:rPr>
        <w:t xml:space="preserve">сомнения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твоём лице в Древне</w:t>
      </w:r>
      <w:r w:rsidDel="00000000" w:rsidR="00000000" w:rsidRPr="00000000">
        <w:rPr>
          <w:rtl w:val="0"/>
        </w:rPr>
        <w:t xml:space="preserve">йшем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</w:t>
      </w:r>
      <w:r w:rsidDel="00000000" w:rsidR="00000000" w:rsidRPr="00000000">
        <w:rPr>
          <w:rtl w:val="0"/>
        </w:rPr>
        <w:t xml:space="preserve">внутренней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пустоты всё нарастало.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искал другие вари</w:t>
      </w:r>
      <w:r w:rsidDel="00000000" w:rsidR="00000000" w:rsidRPr="00000000">
        <w:rPr>
          <w:rtl w:val="0"/>
        </w:rPr>
        <w:t xml:space="preserve">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выдавил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 способ спасти её,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потеряв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Ух ты,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 когтевранец.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только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откров</w:t>
      </w:r>
      <w:r w:rsidDel="00000000" w:rsidR="00000000" w:rsidRPr="00000000">
        <w:rPr>
          <w:i w:val="1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солгал.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Вдобавок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показалось, ты 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верил в 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пока говорил. 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несколько жутковато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Ты действительно </w:t>
      </w:r>
      <w:r w:rsidDel="00000000" w:rsidR="00000000" w:rsidRPr="00000000">
        <w:rPr>
          <w:rtl w:val="0"/>
        </w:rPr>
        <w:t xml:space="preserve">об этом</w:t>
      </w:r>
      <w:r w:rsidDel="00000000" w:rsidR="00000000" w:rsidRPr="00000000">
        <w:rPr>
          <w:rtl w:val="0"/>
        </w:rPr>
        <w:t xml:space="preserve"> 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 </w:t>
      </w:r>
      <w:r w:rsidDel="00000000" w:rsidR="00000000" w:rsidRPr="00000000">
        <w:rPr>
          <w:rtl w:val="0"/>
        </w:rPr>
        <w:t xml:space="preserve">—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олубые глаза смотрели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проницательно,</w:t>
      </w:r>
      <w:r w:rsidDel="00000000" w:rsidR="00000000" w:rsidRPr="00000000">
        <w:rPr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какой-то пугающий миг Гарри засомневался,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ли самый могущественный </w:t>
      </w:r>
      <w:r w:rsidDel="00000000" w:rsidR="00000000" w:rsidRPr="00000000">
        <w:rPr>
          <w:rtl w:val="0"/>
        </w:rPr>
        <w:t xml:space="preserve">в мире волшебник видеть </w:t>
      </w:r>
      <w:r w:rsidDel="00000000" w:rsidR="00000000" w:rsidRPr="00000000">
        <w:rPr>
          <w:rtl w:val="0"/>
        </w:rPr>
        <w:t xml:space="preserve">сквозь</w:t>
      </w:r>
      <w:r w:rsidDel="00000000" w:rsidR="00000000" w:rsidRPr="00000000">
        <w:rPr>
          <w:rtl w:val="0"/>
        </w:rPr>
        <w:t xml:space="preserve"> барьер окклюменции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Да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—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 было больно от перспективы потерять все свои деньги. Но я </w:t>
      </w:r>
      <w:r w:rsidDel="00000000" w:rsidR="00000000" w:rsidRPr="00000000">
        <w:rPr>
          <w:i w:val="1"/>
          <w:rtl w:val="0"/>
        </w:rPr>
        <w:t xml:space="preserve">пошёл</w:t>
      </w:r>
      <w:r w:rsidDel="00000000" w:rsidR="00000000" w:rsidRPr="00000000">
        <w:rPr>
          <w:rtl w:val="0"/>
        </w:rPr>
        <w:t xml:space="preserve">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имеет значение!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tl w:val="0"/>
        </w:rPr>
        <w:t xml:space="preserve">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егодование, от которого голос Гарри дрожал прежде, вернулось.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фактически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назначили цену жизни Гермионы Грейнджер, и цена оказалась ниже сотни тысяч галлеонов!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мягко произн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цену назначишь за её жизнь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случае? Миллион галлеонов?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знакомы с экономической концепцией </w:t>
      </w:r>
      <w:r w:rsidDel="00000000" w:rsidR="00000000" w:rsidRPr="00000000">
        <w:rPr>
          <w:rtl w:val="0"/>
        </w:rPr>
        <w:t xml:space="preserve">«заместительной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стоимости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лова слетали с губ Гарри </w:t>
      </w:r>
      <w:r w:rsidDel="00000000" w:rsidR="00000000" w:rsidRPr="00000000">
        <w:rPr>
          <w:rtl w:val="0"/>
        </w:rPr>
        <w:t xml:space="preserve">чуть ли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быстрее, чем он </w:t>
      </w:r>
      <w:r w:rsidDel="00000000" w:rsidR="00000000" w:rsidRPr="00000000">
        <w:rPr>
          <w:rtl w:val="0"/>
        </w:rPr>
        <w:t xml:space="preserve">успевал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обдумать.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Заместительная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стоимость Гермионы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бесконечность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Нигде нельзя купить другую.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только что озвучил математическ</w:t>
      </w:r>
      <w:r w:rsidDel="00000000" w:rsidR="00000000" w:rsidRPr="00000000">
        <w:rPr>
          <w:i w:val="1"/>
          <w:rtl w:val="0"/>
        </w:rPr>
        <w:t xml:space="preserve">ую чушь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слизеринец.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Когтевранец, поддержишь меня?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 Минервы тоже бесконечно ценна?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резко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Пожертвуешь ли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Минервой, чтобы спасти Гермиону?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 и да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отрезал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часть работы профессора МакГонагалл, и она знает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цена Минервы не бесконечна,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старый волшебник,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бы мы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любили. На шахматной доске может быть лишь один король, только одна фигура, ради спасения которой </w:t>
      </w:r>
      <w:r w:rsidDel="00000000" w:rsidR="00000000" w:rsidRPr="00000000">
        <w:rPr>
          <w:rtl w:val="0"/>
        </w:rPr>
        <w:t xml:space="preserve">следует пожертвовать любой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заблуждайся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Поттер. Сегодня ты, возможно, проиграл свою войну.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бы слова старого волшебника не били так сильно и так близко к цели, Гарри мог и не сказать того, что произн</w:t>
      </w:r>
      <w:r w:rsidDel="00000000" w:rsidR="00000000" w:rsidRPr="00000000">
        <w:rPr>
          <w:rtl w:val="0"/>
        </w:rPr>
        <w:t xml:space="preserve">ёс: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Люциус был прав,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выдавил Гарри.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вас никогда не было жены, у вас никогда не было дочери, у вас никогда не было ничего, кроме войны...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Левая </w:t>
      </w:r>
      <w:r w:rsidDel="00000000" w:rsidR="00000000" w:rsidRPr="00000000">
        <w:rPr>
          <w:rtl w:val="0"/>
        </w:rPr>
        <w:t xml:space="preserve">рука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старого волшебника с силой сомкнулась на запястье Гарри, костлявые пальцы впились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всё ещё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формирующиеся мышцы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на м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новение Гарри </w:t>
      </w:r>
      <w:r w:rsidDel="00000000" w:rsidR="00000000" w:rsidRPr="00000000">
        <w:rPr>
          <w:rtl w:val="0"/>
        </w:rPr>
        <w:t xml:space="preserve">застыл от потрясения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забыл,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взрослые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Альбус Дамблдор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казалось, ничего не заметил. Он просто повернулся, таща Гарри за руку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двинулся твёрдым шагом напрямик к стене.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Цена феникса.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втащили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наверх по чёрной лестнице.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Судьба феникса.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с чёрными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постаментами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серебряный свет, </w:t>
      </w:r>
      <w:r w:rsidDel="00000000" w:rsidR="00000000" w:rsidRPr="00000000">
        <w:rPr>
          <w:rtl w:val="0"/>
        </w:rPr>
        <w:t xml:space="preserve">струящийся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обломки палочек.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думаете,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выкрикнул Гарри, разлепив наконец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 можете выиграть любой спор, просто стоя здесь?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волшебник, не обращая на Гарри внимания, </w:t>
      </w:r>
      <w:r w:rsidDel="00000000" w:rsidR="00000000" w:rsidRPr="00000000">
        <w:rPr>
          <w:rtl w:val="0"/>
        </w:rPr>
        <w:t xml:space="preserve">потащил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через </w:t>
      </w:r>
      <w:r w:rsidDel="00000000" w:rsidR="00000000" w:rsidRPr="00000000">
        <w:rPr>
          <w:rtl w:val="0"/>
        </w:rPr>
        <w:t xml:space="preserve">зал. Правой рукой — в ней больше не было палочки — он схватил фиал с серебряной жидкостью...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потрясённо моргнул: </w:t>
      </w:r>
      <w:r w:rsidDel="00000000" w:rsidR="00000000" w:rsidRPr="00000000">
        <w:rPr>
          <w:rtl w:val="0"/>
        </w:rPr>
        <w:t xml:space="preserve">рядом с фиалом стояла фотография </w:t>
      </w:r>
      <w:r w:rsidDel="00000000" w:rsidR="00000000" w:rsidRPr="00000000">
        <w:rPr>
          <w:i w:val="1"/>
          <w:rtl w:val="0"/>
        </w:rPr>
        <w:t xml:space="preserve">Дамблдора</w:t>
      </w:r>
      <w:r w:rsidDel="00000000" w:rsidR="00000000" w:rsidRPr="00000000">
        <w:rPr>
          <w:rtl w:val="0"/>
        </w:rPr>
        <w:t xml:space="preserve">. Во всяком случае, Гарри так показалось. Разглядеть подробно фотографию он не смог, потому что его </w:t>
      </w:r>
      <w:r w:rsidDel="00000000" w:rsidR="00000000" w:rsidRPr="00000000">
        <w:rPr>
          <w:rtl w:val="0"/>
        </w:rPr>
        <w:t xml:space="preserve">потащили</w:t>
      </w:r>
      <w:r w:rsidDel="00000000" w:rsidR="00000000" w:rsidRPr="00000000">
        <w:rPr>
          <w:rtl w:val="0"/>
        </w:rPr>
        <w:t xml:space="preserve"> дальше.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За всеми постаментами, в самом дальнем конце зала, возвышалась большая каменная чаша, на которой были высечены руны, незнакомые Гарри. Чаша оказалась неглубокой и заполненной прозрачной жидкостью. Старый волшебник влил туда серебряное содержимое флакона, которое начало сразу же распространяться, кружиться, и вся чаша засияла жутким белым светом.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отпустил руку Гарри, указал на светящийся бассейн</w:t>
      </w:r>
      <w:r w:rsidDel="00000000" w:rsidR="00000000" w:rsidRPr="00000000">
        <w:rPr>
          <w:rtl w:val="0"/>
        </w:rPr>
        <w:t xml:space="preserve"> и резко приказал: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Смотри!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светящуюся воду</w:t>
      </w:r>
      <w:r w:rsidDel="00000000" w:rsidR="00000000" w:rsidRPr="00000000">
        <w:rPr>
          <w:rtl w:val="0"/>
        </w:rPr>
        <w:t xml:space="preserve">, как его и просили.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Опусти голову в Омут Памяти, Гарри Поттер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 старого волшебника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tl w:val="0"/>
        </w:rPr>
        <w:t xml:space="preserve">уров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слышал это название прежде, но не мог вспомнить где.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Что...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он делает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Воспоминания,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старый волшебник.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увидишь мои воспоминания. Клянусь, это безопасно. Теперь гляди в Омут Памяти, когтевранец,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тебя по-прежнему хоть сколько</w:t>
      </w:r>
      <w:r w:rsidDel="00000000" w:rsidR="00000000" w:rsidRPr="00000000">
        <w:rPr>
          <w:rtl w:val="0"/>
        </w:rPr>
        <w:t xml:space="preserve">-нибудь интересует твоя драгоценная 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После такого Гарри уже не мог отказаться.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шагнул вперёд и опустил лицо в светящуюся воду.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 сидел за столом в директорском кабинете Хогвартса, стиснув голову морщинистыми руками, которые были покр</w:t>
      </w:r>
      <w:r w:rsidDel="00000000" w:rsidR="00000000" w:rsidRPr="00000000">
        <w:rPr>
          <w:i w:val="1"/>
          <w:rtl w:val="0"/>
        </w:rPr>
        <w:t xml:space="preserve">ыты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возрастны</w:t>
      </w:r>
      <w:r w:rsidDel="00000000" w:rsidR="00000000" w:rsidRPr="00000000">
        <w:rPr>
          <w:i w:val="1"/>
          <w:rtl w:val="0"/>
        </w:rPr>
        <w:t xml:space="preserve">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пятнами и </w:t>
      </w:r>
      <w:r w:rsidDel="00000000" w:rsidR="00000000" w:rsidRPr="00000000">
        <w:rPr>
          <w:i w:val="1"/>
          <w:rtl w:val="0"/>
        </w:rPr>
        <w:t xml:space="preserve">седыми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волоск</w:t>
      </w:r>
      <w:r w:rsidDel="00000000" w:rsidR="00000000" w:rsidRPr="00000000">
        <w:rPr>
          <w:i w:val="1"/>
          <w:rtl w:val="0"/>
        </w:rPr>
        <w:t xml:space="preserve">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всё, что у меня есть!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прорыдал голос. Голос Дамблдора в его воспоминании звучал очень странно, изнутри он казался гораздо менее суровым и мудрым.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последний из моей семьи! Всё, что у меня осталось!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Эмоции через </w:t>
      </w:r>
      <w:r w:rsidDel="00000000" w:rsidR="00000000" w:rsidRPr="00000000">
        <w:rPr>
          <w:i w:val="1"/>
          <w:rtl w:val="0"/>
        </w:rPr>
        <w:t xml:space="preserve">Омут Памяти не передавались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оставались лишь физические ощущения от произнесения слов. Гарри слышал безысходное отчаяние в словах Дамблдора, звуки, казалось, исходили из собственного горла Гарри, но Гарри не чувствовал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того, что чувствовал директор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тебя нет выбора,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ответил резкий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Взгляд переместился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в поле зрения появился незнакомый Гарри человек в одеянии, окрашенном в малиновый цвет авроров, но </w:t>
      </w:r>
      <w:r w:rsidDel="00000000" w:rsidR="00000000" w:rsidRPr="00000000">
        <w:rPr>
          <w:i w:val="1"/>
          <w:rtl w:val="0"/>
        </w:rPr>
        <w:t xml:space="preserve">из кожи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множеством карманов.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 правый глаз был слишком большим, и ярко-голубой зрачок постоянно метался из стороны в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можешь просить меня об этом, Аластор!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исступлённо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выкрикнул Дамблдор.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не это! Что угодно, только не это!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прошу,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проворчал человек.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Волди просит, а ты ответишь ему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Из-за денег, Аластор?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 Дамблдора умолял. </w:t>
      </w:r>
      <w:r w:rsidDel="00000000" w:rsidR="00000000" w:rsidRPr="00000000">
        <w:rPr>
          <w:i w:val="1"/>
          <w:rtl w:val="0"/>
        </w:rPr>
        <w:t xml:space="preserve">— Только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из-за денег?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ты дашь выкуп за Аберфорта, ты проиграешь войну,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резко ответил Аластор.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просто. Сто тысяч галлеонов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почти вс</w:t>
      </w:r>
      <w:r w:rsidDel="00000000" w:rsidR="00000000" w:rsidRPr="00000000">
        <w:rPr>
          <w:i w:val="1"/>
          <w:rtl w:val="0"/>
        </w:rPr>
        <w:t xml:space="preserve">е деньги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 у нас есть,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ты </w:t>
      </w:r>
      <w:r w:rsidDel="00000000" w:rsidR="00000000" w:rsidRPr="00000000">
        <w:rPr>
          <w:i w:val="1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потратишь таким образом, мы не сможем их восполнить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Что ты будешь делать, попробуешь убедить Поттеров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отдать все свои средства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так же, как уже сделали Лонгботтомы? Волди просто похитит кого-нибудь ещё и выдвинет очередное требование. Алиса, Минерва, кто угодно, кто тебе не безразличен…  Все они будут мишенями, если ты заплатишь Пожирателям Смерти. Это не тот урок,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которому их стоит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 я откажусь, у меня никого не останется. Никого,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голос Дамблдора дрогнул,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 покосился, и голова уткнулась в древние ладони.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Ужасные звуки раздались из горла не-Гарри. Он зарыдал, как ребёнок.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 я скажу посланцу Волди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голос Аластора прозвучал странно мягко. </w:t>
      </w: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не обязательно делать это самому, старина.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Нет... Я скажу сам... Я должен...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Воспоминани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резко оборвал</w:t>
      </w:r>
      <w:r w:rsidDel="00000000" w:rsidR="00000000" w:rsidRPr="00000000">
        <w:rPr>
          <w:rtl w:val="0"/>
        </w:rPr>
        <w:t xml:space="preserve">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Гарри выдернул голову из светящейся воды,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задыхаясь,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словно ему не хватало возду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 между </w:t>
      </w:r>
      <w:r w:rsidDel="00000000" w:rsidR="00000000" w:rsidRPr="00000000">
        <w:rPr>
          <w:rtl w:val="0"/>
        </w:rPr>
        <w:t xml:space="preserve">двумя реальностями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жду </w:t>
      </w:r>
      <w:r w:rsidDel="00000000" w:rsidR="00000000" w:rsidRPr="00000000">
        <w:rPr>
          <w:rtl w:val="0"/>
        </w:rPr>
        <w:t xml:space="preserve">событиями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десятилетней давности и 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стоящим, стал ещё одной встряской для разума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некотором 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погружение в прошлое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лишило его опоры.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Но Гарри понял: рыдающий в своём кабинете старик был другим, более мягким, он был человеком из иной эпохи...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атем всё рассе</w:t>
      </w:r>
      <w:r w:rsidDel="00000000" w:rsidR="00000000" w:rsidRPr="00000000">
        <w:rPr>
          <w:rtl w:val="0"/>
        </w:rPr>
        <w:t xml:space="preserve">ялось, словно дым. Вернулось </w:t>
      </w:r>
      <w:r w:rsidDel="00000000" w:rsidR="00000000" w:rsidRPr="00000000">
        <w:rPr>
          <w:i w:val="1"/>
          <w:rtl w:val="0"/>
        </w:rPr>
        <w:t xml:space="preserve">сейчас</w:t>
      </w:r>
      <w:r w:rsidDel="00000000" w:rsidR="00000000" w:rsidRPr="00000000">
        <w:rPr>
          <w:rtl w:val="0"/>
        </w:rPr>
        <w:t xml:space="preserve">, сегодняшний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Перед ним стоял древний волшебник, грозный и ужасный, похожий на каменное изваяние.</w:t>
      </w:r>
      <w:r w:rsidDel="00000000" w:rsidR="00000000" w:rsidRPr="00000000">
        <w:rPr>
          <w:rtl w:val="0"/>
        </w:rPr>
        <w:t xml:space="preserve"> Борода будто соткана из проволоки, очки-полумесяцы как зеркала, и зрачки за ними — острые и твёрдые, как чёрные алмазы.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Хочешь заодно увидеть и смерть моего брата от Круциатуса</w:t>
      </w:r>
      <w:r w:rsidDel="00000000" w:rsidR="00000000" w:rsidRPr="00000000">
        <w:rPr>
          <w:rtl w:val="0"/>
        </w:rPr>
        <w:t xml:space="preserve">? — спросил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Дамблдор. — Волдеморт прислал мне и эти воспоминания.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И тогда... — </w:t>
      </w:r>
      <w:r w:rsidDel="00000000" w:rsidR="00000000" w:rsidRPr="00000000">
        <w:rPr>
          <w:rtl w:val="0"/>
        </w:rPr>
        <w:t xml:space="preserve">у Гарри возникли проблемы с речью </w:t>
      </w:r>
      <w:r w:rsidDel="00000000" w:rsidR="00000000" w:rsidRPr="00000000">
        <w:rPr>
          <w:rtl w:val="0"/>
        </w:rPr>
        <w:t xml:space="preserve">из-за нарастающей боли в груди</w:t>
      </w:r>
      <w:r w:rsidDel="00000000" w:rsidR="00000000" w:rsidRPr="00000000">
        <w:rPr>
          <w:rtl w:val="0"/>
        </w:rPr>
        <w:t xml:space="preserve">. — </w:t>
      </w:r>
      <w:r w:rsidDel="00000000" w:rsidR="00000000" w:rsidRPr="00000000">
        <w:rPr>
          <w:rtl w:val="0"/>
        </w:rPr>
        <w:t xml:space="preserve">Именно тогда... — казалось, слова жгли ему горло. Ужасное знание, чудовищное озарение нахлынуло на него. — Именно тогда вы сожгли Нарциссу Малфой живьём в её собственной спальне.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Альбус Дамблдор холодно смерил его взглядом: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Только глупец ответит на этот вопрос «Да» или «Нет». Важно лишь то, что Пожиратели Смерти верят, что я убил её, и эта вера хранила семьи всех, кто служил Ордену Феникса... до сегодняшнего дня. Теперь понимаешь, что ты наделал? Что ты сделал со своими </w:t>
      </w:r>
      <w:r w:rsidDel="00000000" w:rsidR="00000000" w:rsidRPr="00000000">
        <w:rPr>
          <w:i w:val="1"/>
          <w:rtl w:val="0"/>
        </w:rPr>
        <w:t xml:space="preserve">друзьями</w:t>
      </w:r>
      <w:r w:rsidDel="00000000" w:rsidR="00000000" w:rsidRPr="00000000">
        <w:rPr>
          <w:rtl w:val="0"/>
        </w:rPr>
        <w:t xml:space="preserve">, Гарри Поттер, с </w:t>
      </w:r>
      <w:r w:rsidDel="00000000" w:rsidR="00000000" w:rsidRPr="00000000">
        <w:rPr>
          <w:rtl w:val="0"/>
        </w:rPr>
        <w:t xml:space="preserve">любым, </w:t>
      </w:r>
      <w:r w:rsidDel="00000000" w:rsidR="00000000" w:rsidRPr="00000000">
        <w:rPr>
          <w:rtl w:val="0"/>
        </w:rPr>
        <w:t xml:space="preserve">кто встанет рядом с тобой?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Старый волшебник, казалось, стал ещё выше и ещё ужаснее, его голос теперь гремел: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Ты сделал их мишенями, и мишенями они останутся! Пока ты не докажешь единственным путём, каким это только можно доказать, что не желаешь больше платить по таким счетам!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правда</w:t>
      </w:r>
      <w:r w:rsidDel="00000000" w:rsidR="00000000" w:rsidRPr="00000000">
        <w:rPr>
          <w:rtl w:val="0"/>
        </w:rPr>
        <w:t xml:space="preserve">? — Гарри наполняло странное</w:t>
      </w:r>
      <w:r w:rsidDel="00000000" w:rsidR="00000000" w:rsidRPr="00000000">
        <w:rPr>
          <w:rtl w:val="0"/>
        </w:rPr>
        <w:t xml:space="preserve"> ощущение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будто он переставал чувствовать своё тело</w:t>
      </w:r>
      <w:r w:rsidDel="00000000" w:rsidR="00000000" w:rsidRPr="00000000">
        <w:rPr>
          <w:rtl w:val="0"/>
        </w:rPr>
        <w:t xml:space="preserve">. — То, что говорил Драко, что Нарцисса Малфой </w:t>
      </w:r>
      <w:r w:rsidDel="00000000" w:rsidR="00000000" w:rsidRPr="00000000">
        <w:rPr>
          <w:rtl w:val="0"/>
        </w:rPr>
        <w:t xml:space="preserve">ничем </w:t>
      </w:r>
      <w:r w:rsidDel="00000000" w:rsidR="00000000" w:rsidRPr="00000000">
        <w:rPr>
          <w:rtl w:val="0"/>
        </w:rPr>
        <w:t xml:space="preserve">не запятнала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своих рук, что она была просто женой Люциуса? Она </w:t>
      </w:r>
      <w:r w:rsidDel="00000000" w:rsidR="00000000" w:rsidRPr="00000000">
        <w:rPr>
          <w:rtl w:val="0"/>
        </w:rPr>
        <w:t xml:space="preserve">потворствовала </w:t>
      </w:r>
      <w:r w:rsidDel="00000000" w:rsidR="00000000" w:rsidRPr="00000000">
        <w:rPr>
          <w:rtl w:val="0"/>
        </w:rPr>
        <w:t xml:space="preserve">им, я понимаю,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tl w:val="0"/>
        </w:rPr>
        <w:t xml:space="preserve">я не согласен, что за это стоит </w:t>
      </w:r>
      <w:r w:rsidDel="00000000" w:rsidR="00000000" w:rsidRPr="00000000">
        <w:rPr>
          <w:i w:val="1"/>
          <w:rtl w:val="0"/>
        </w:rPr>
        <w:t xml:space="preserve">сжигать заживо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— Меньшие меры их бы не убедили, — в голосе старого волшебника не было ни сомнения, ни возражения. — Я всегда неохотно делал то, что должен был. </w:t>
      </w:r>
      <w:r w:rsidDel="00000000" w:rsidR="00000000" w:rsidRPr="00000000">
        <w:rPr>
          <w:rtl w:val="0"/>
        </w:rPr>
        <w:t xml:space="preserve">Цену моего милосердия в</w:t>
      </w:r>
      <w:r w:rsidDel="00000000" w:rsidR="00000000" w:rsidRPr="00000000">
        <w:rPr>
          <w:rtl w:val="0"/>
        </w:rPr>
        <w:t xml:space="preserve">сегда платили другие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Аластор с самого начала говорил мне об этом, но я не слушал его. Надеюсь, тебе такие решения будут даваться легче, чем мне.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Меня удивляет, — Гарри не ожидал, что его голос может оставаться почти спокойным, — что Пожиратели Смерти не взялись за другую </w:t>
      </w:r>
      <w:r w:rsidDel="00000000" w:rsidR="00000000" w:rsidRPr="00000000">
        <w:rPr>
          <w:rtl w:val="0"/>
        </w:rPr>
        <w:t xml:space="preserve">семью Светлых </w:t>
      </w:r>
      <w:r w:rsidDel="00000000" w:rsidR="00000000" w:rsidRPr="00000000">
        <w:rPr>
          <w:rtl w:val="0"/>
        </w:rPr>
        <w:t xml:space="preserve">и не начали </w:t>
      </w:r>
      <w:r w:rsidDel="00000000" w:rsidR="00000000" w:rsidRPr="00000000">
        <w:rPr>
          <w:rtl w:val="0"/>
        </w:rPr>
        <w:t xml:space="preserve">новый </w:t>
      </w:r>
      <w:r w:rsidDel="00000000" w:rsidR="00000000" w:rsidRPr="00000000">
        <w:rPr>
          <w:rtl w:val="0"/>
        </w:rPr>
        <w:t xml:space="preserve">виток эскалации возмездия, раз вы не достали их всех сразу своим первым ударом.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Возможно, так бы и вышло, будь моим противником Люциус, — глаза Дамблдора были тверды, как камни. — Мне рассказали, что, </w:t>
      </w:r>
      <w:r w:rsidDel="00000000" w:rsidR="00000000" w:rsidRPr="00000000">
        <w:rPr>
          <w:rtl w:val="0"/>
        </w:rPr>
        <w:t xml:space="preserve">услышав эту новость</w:t>
      </w:r>
      <w:r w:rsidDel="00000000" w:rsidR="00000000" w:rsidRPr="00000000">
        <w:rPr>
          <w:rtl w:val="0"/>
        </w:rPr>
        <w:t xml:space="preserve">, Волдеморт рассмеялся и объявил Пожирателям Смерти, что я наконец-то вырос и стал достойным противником. Наверное, он был прав. Со дня, когда я приговорил своего брата к смерти, я начал сравнивать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тех, кто следовал за мной, задаваться вопросами — кем я могу рискнуть, кем пожертвовать, и ради чего. Удивительно, насколько </w:t>
      </w:r>
      <w:r w:rsidDel="00000000" w:rsidR="00000000" w:rsidRPr="00000000">
        <w:rPr>
          <w:rtl w:val="0"/>
        </w:rPr>
        <w:t xml:space="preserve">меньш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rtl w:val="0"/>
        </w:rPr>
        <w:t xml:space="preserve">фигур </w:t>
      </w:r>
      <w:r w:rsidDel="00000000" w:rsidR="00000000" w:rsidRPr="00000000">
        <w:rPr>
          <w:rtl w:val="0"/>
        </w:rPr>
        <w:t xml:space="preserve">я потерял, поняв, сколько они стоят.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Челюсти Гарри сомкнулись так сильно,  что лишь с большим трудом ему удалось заговорить вновь: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Но с другой стороны, не похоже, что Люциус умышленно захватил Гермиону ради выкупа, — тихо сказал Гарри. — С точки зрения Люциуса, </w:t>
      </w:r>
      <w:r w:rsidDel="00000000" w:rsidR="00000000" w:rsidRPr="00000000">
        <w:rPr>
          <w:rtl w:val="0"/>
        </w:rPr>
        <w:t xml:space="preserve">кто-то другой </w:t>
      </w:r>
      <w:r w:rsidDel="00000000" w:rsidR="00000000" w:rsidRPr="00000000">
        <w:rPr>
          <w:rtl w:val="0"/>
        </w:rPr>
        <w:t xml:space="preserve">нарушил перемирие первым. Если помнить об этом, </w:t>
      </w:r>
      <w:r w:rsidDel="00000000" w:rsidR="00000000" w:rsidRPr="00000000">
        <w:rPr>
          <w:rtl w:val="0"/>
        </w:rPr>
        <w:t xml:space="preserve">сколько</w:t>
      </w:r>
      <w:r w:rsidDel="00000000" w:rsidR="00000000" w:rsidRPr="00000000">
        <w:rPr>
          <w:rtl w:val="0"/>
        </w:rPr>
        <w:t xml:space="preserve"> же именно галлеонов </w:t>
      </w:r>
      <w:r w:rsidDel="00000000" w:rsidR="00000000" w:rsidRPr="00000000">
        <w:rPr>
          <w:i w:val="1"/>
          <w:rtl w:val="0"/>
        </w:rPr>
        <w:t xml:space="preserve">стоила</w:t>
      </w:r>
      <w:r w:rsidDel="00000000" w:rsidR="00000000" w:rsidRPr="00000000">
        <w:rPr>
          <w:rtl w:val="0"/>
        </w:rPr>
        <w:t xml:space="preserve"> Гермиона? </w:t>
      </w:r>
      <w:r w:rsidDel="00000000" w:rsidR="00000000" w:rsidRPr="00000000">
        <w:rPr>
          <w:rtl w:val="0"/>
        </w:rPr>
        <w:t xml:space="preserve">Если забыть о принципе «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икаких переговоров с террористами»</w:t>
      </w:r>
      <w:r w:rsidDel="00000000" w:rsidR="00000000" w:rsidRPr="00000000">
        <w:rPr>
          <w:rtl w:val="0"/>
        </w:rPr>
        <w:t xml:space="preserve">, если бы это была </w:t>
      </w:r>
      <w:r w:rsidDel="00000000" w:rsidR="00000000" w:rsidRPr="00000000">
        <w:rPr>
          <w:rtl w:val="0"/>
        </w:rPr>
        <w:t xml:space="preserve">какая-то простая</w:t>
      </w:r>
      <w:r w:rsidDel="00000000" w:rsidR="00000000" w:rsidRPr="00000000">
        <w:rPr>
          <w:rtl w:val="0"/>
        </w:rPr>
        <w:t xml:space="preserve"> угроза её жизни, </w:t>
      </w:r>
      <w:r w:rsidDel="00000000" w:rsidR="00000000" w:rsidRPr="00000000">
        <w:rPr>
          <w:rtl w:val="0"/>
        </w:rPr>
        <w:t xml:space="preserve">сколько бы стоила её жизнь</w:t>
      </w:r>
      <w:r w:rsidDel="00000000" w:rsidR="00000000" w:rsidRPr="00000000">
        <w:rPr>
          <w:rtl w:val="0"/>
        </w:rPr>
        <w:t xml:space="preserve">? Десять тысяч галлеонов? Пять тысяч?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Старый волшебник не ответил.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Забавно, — голос Гарри сильно дрожал.</w:t>
      </w:r>
      <w:r w:rsidDel="00000000" w:rsidR="00000000" w:rsidRPr="00000000">
        <w:rPr>
          <w:rtl w:val="0"/>
        </w:rPr>
        <w:t xml:space="preserve"> — З</w:t>
      </w:r>
      <w:r w:rsidDel="00000000" w:rsidR="00000000" w:rsidRPr="00000000">
        <w:rPr>
          <w:rtl w:val="0"/>
        </w:rPr>
        <w:t xml:space="preserve">наете, каким было моё худшее воспоминание в тот день, когда я оказался перед дементором? Смерть моих родителей. Я слышал их голоса и всё остальное.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Глаза старого волшебника за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очками-полумесяцами расширились.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И одна мысль... — продолжил Гарри, — одна мысль </w:t>
      </w:r>
      <w:r w:rsidDel="00000000" w:rsidR="00000000" w:rsidRPr="00000000">
        <w:rPr>
          <w:rtl w:val="0"/>
        </w:rPr>
        <w:t xml:space="preserve">не давала мне покоя</w:t>
      </w:r>
      <w:r w:rsidDel="00000000" w:rsidR="00000000" w:rsidRPr="00000000">
        <w:rPr>
          <w:rtl w:val="0"/>
        </w:rPr>
        <w:t xml:space="preserve">. Тёмный Лорд предоставил Лили Поттер возможность уйти. Он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, что она может сбежать. Он </w:t>
      </w:r>
      <w:r w:rsidDel="00000000" w:rsidR="00000000" w:rsidRPr="00000000">
        <w:rPr>
          <w:i w:val="1"/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, что её смерть рядом с колыбелью не защитит ребёнка. «</w:t>
      </w:r>
      <w:r w:rsidDel="00000000" w:rsidR="00000000" w:rsidRPr="00000000">
        <w:rPr>
          <w:i w:val="1"/>
          <w:rtl w:val="0"/>
        </w:rPr>
        <w:t xml:space="preserve">Прочь, глупая женщина, если у тебя есть хоть капля здравого смысла!</w:t>
      </w:r>
      <w:r w:rsidDel="00000000" w:rsidR="00000000" w:rsidRPr="00000000">
        <w:rPr>
          <w:rtl w:val="0"/>
        </w:rPr>
        <w:t xml:space="preserve">..» — ужасный холодок пробежал по телу Гарри, когда он повторил эти слова, но </w:t>
      </w:r>
      <w:r w:rsidDel="00000000" w:rsidR="00000000" w:rsidRPr="00000000">
        <w:rPr>
          <w:rtl w:val="0"/>
        </w:rPr>
        <w:t xml:space="preserve">он стряхнул его </w:t>
      </w:r>
      <w:r w:rsidDel="00000000" w:rsidR="00000000" w:rsidRPr="00000000">
        <w:rPr>
          <w:rtl w:val="0"/>
        </w:rPr>
        <w:t xml:space="preserve">и продолжил. — </w:t>
      </w:r>
      <w:r w:rsidDel="00000000" w:rsidR="00000000" w:rsidRPr="00000000">
        <w:rPr>
          <w:rtl w:val="0"/>
        </w:rPr>
        <w:t xml:space="preserve">И после этого я размышлял — и никак не мог остановиться, — </w:t>
      </w:r>
      <w:r w:rsidDel="00000000" w:rsidR="00000000" w:rsidRPr="00000000">
        <w:rPr>
          <w:rtl w:val="0"/>
        </w:rPr>
        <w:t xml:space="preserve">не был ли Тёмный Лорд </w:t>
      </w:r>
      <w:r w:rsidDel="00000000" w:rsidR="00000000" w:rsidRPr="00000000">
        <w:rPr>
          <w:i w:val="1"/>
          <w:rtl w:val="0"/>
        </w:rPr>
        <w:t xml:space="preserve">прав</w:t>
      </w:r>
      <w:r w:rsidDel="00000000" w:rsidR="00000000" w:rsidRPr="00000000">
        <w:rPr>
          <w:rtl w:val="0"/>
        </w:rPr>
        <w:t xml:space="preserve">? Если бы только мама </w:t>
      </w:r>
      <w:r w:rsidDel="00000000" w:rsidR="00000000" w:rsidRPr="00000000">
        <w:rPr>
          <w:rtl w:val="0"/>
        </w:rPr>
        <w:t xml:space="preserve">отступила</w:t>
      </w:r>
      <w:r w:rsidDel="00000000" w:rsidR="00000000" w:rsidRPr="00000000">
        <w:rPr>
          <w:rtl w:val="0"/>
        </w:rPr>
        <w:t xml:space="preserve">сь</w:t>
      </w:r>
      <w:r w:rsidDel="00000000" w:rsidR="00000000" w:rsidRPr="00000000">
        <w:rPr>
          <w:rtl w:val="0"/>
        </w:rPr>
        <w:t xml:space="preserve">. Она попыталась проклясть Тёмного Лорда, хотя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было самоубийством, и она знала, что </w:t>
      </w:r>
      <w:r w:rsidDel="00000000" w:rsidR="00000000" w:rsidRPr="00000000">
        <w:rPr>
          <w:rtl w:val="0"/>
        </w:rPr>
        <w:t xml:space="preserve">это самоубийство</w:t>
      </w:r>
      <w:r w:rsidDel="00000000" w:rsidR="00000000" w:rsidRPr="00000000">
        <w:rPr>
          <w:rtl w:val="0"/>
        </w:rPr>
        <w:t xml:space="preserve">. Она не выбирала между своей и моей смертью. Она выбирала между своей жизнью и смертью нас обоих! Если бы она поступила разумно и ушла, то есть, я, </w:t>
      </w:r>
      <w:r w:rsidDel="00000000" w:rsidR="00000000" w:rsidRPr="00000000">
        <w:rPr>
          <w:rtl w:val="0"/>
        </w:rPr>
        <w:t xml:space="preserve">конечно, </w:t>
      </w:r>
      <w:r w:rsidDel="00000000" w:rsidR="00000000" w:rsidRPr="00000000">
        <w:rPr>
          <w:rtl w:val="0"/>
        </w:rPr>
        <w:t xml:space="preserve">люблю маму тоже, но сейчас Лили Поттер была бы жива и была бы моей матерью! — слёзы застилали его глаза. — Только сейчас </w:t>
      </w:r>
      <w:r w:rsidDel="00000000" w:rsidR="00000000" w:rsidRPr="00000000">
        <w:rPr>
          <w:rtl w:val="0"/>
        </w:rPr>
        <w:t xml:space="preserve">я понял. Я понял,</w:t>
      </w:r>
      <w:r w:rsidDel="00000000" w:rsidR="00000000" w:rsidRPr="00000000">
        <w:rPr>
          <w:rtl w:val="0"/>
        </w:rPr>
        <w:t xml:space="preserve"> что чувствовала моя мать. Она </w:t>
      </w:r>
      <w:r w:rsidDel="00000000" w:rsidR="00000000" w:rsidRPr="00000000">
        <w:rPr>
          <w:i w:val="1"/>
          <w:rtl w:val="0"/>
        </w:rPr>
        <w:t xml:space="preserve">не могла</w:t>
      </w:r>
      <w:r w:rsidDel="00000000" w:rsidR="00000000" w:rsidRPr="00000000">
        <w:rPr>
          <w:rtl w:val="0"/>
        </w:rPr>
        <w:t xml:space="preserve"> отступить от колыбели. Она не могла! Любовь не отступает!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Старый волшебник выглядел так, как будто его ударили </w:t>
      </w:r>
      <w:r w:rsidDel="00000000" w:rsidR="00000000" w:rsidRPr="00000000">
        <w:rPr>
          <w:rtl w:val="0"/>
        </w:rPr>
        <w:t xml:space="preserve">долотом </w:t>
      </w:r>
      <w:r w:rsidDel="00000000" w:rsidR="00000000" w:rsidRPr="00000000">
        <w:rPr>
          <w:rtl w:val="0"/>
        </w:rPr>
        <w:t xml:space="preserve">и раскололи пополам.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Что я наговорил? — прошептал он. — Что я тебе наговорил?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Я не знаю! — крикнул Гарри. — Я тоже не слушал!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Я... Мне жаль, Гарри... Я... — старый волшебник прижал ладони к лицу, и Гарри увидел, как Альбус Дамблдор заплакал. — Я не должен был так говорить с тобой.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. Я не должен был... </w:t>
      </w:r>
      <w:r w:rsidDel="00000000" w:rsidR="00000000" w:rsidRPr="00000000">
        <w:rPr>
          <w:rtl w:val="0"/>
        </w:rPr>
        <w:t xml:space="preserve">возмущаться</w:t>
      </w:r>
      <w:r w:rsidDel="00000000" w:rsidR="00000000" w:rsidRPr="00000000">
        <w:rPr>
          <w:rtl w:val="0"/>
        </w:rPr>
        <w:t xml:space="preserve">... твоей невинностью...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Ещё секунду Гарри смотрел на волшебника, а потом развернулся и двинулся через чёрную комнату, вниз по лестнице, через кабинет...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Я правда не знаю, почему ты всё ещё на его плече, — сказал Гарри Фоуксу.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… через дубовую дверь и вниз по бесконечно-вращающейся спирали.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В классе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рансфигурации Гарри появился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раньше всех, даже раньше профессора МакГонагалл. </w:t>
      </w:r>
      <w:r w:rsidDel="00000000" w:rsidR="00000000" w:rsidRPr="00000000">
        <w:rPr>
          <w:rtl w:val="0"/>
        </w:rPr>
        <w:t xml:space="preserve">Перед трансфигурацией был урок Заклинаний, но успеть на него Гарри даже не пытался.</w:t>
      </w:r>
      <w:r w:rsidDel="00000000" w:rsidR="00000000" w:rsidRPr="00000000">
        <w:rPr>
          <w:rtl w:val="0"/>
        </w:rPr>
        <w:t xml:space="preserve"> Он не знал, будет ли профессор МакГонагалл вообще проводить сегодня занятие. Было что-то зловещее в пустых партах вокруг и пустоте у доски. Словно он остался в Хогвартсе один, а всех его друзей не стало.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Судя по расписанию, сегодняшнее занятие должно было быть посвящено поддерживаемой трансфигурации, все правила которой Гарри выучил наизусть, ещё когда трансфигурировал огромный камень в крошечный брильянт, блестевший сейчас на его мизинце. Для остального же класса это скорее будет вопрос теории, чем практики. А жаль, он бы с радостью забылся в </w:t>
      </w:r>
      <w:r w:rsidDel="00000000" w:rsidR="00000000" w:rsidRPr="00000000">
        <w:rPr>
          <w:rtl w:val="0"/>
        </w:rPr>
        <w:t xml:space="preserve">трансе трансфигурации.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Доставая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учебник, он отрешённо заметил, что его руки довольно сильно дрожат, и ему тяжело открыть кошель.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был чудовищно несправедлив к Дамблдору,</w:t>
      </w:r>
      <w:r w:rsidDel="00000000" w:rsidR="00000000" w:rsidRPr="00000000">
        <w:rPr>
          <w:rtl w:val="0"/>
        </w:rPr>
        <w:t xml:space="preserve"> — сказал голос, который Гарри раньше называл слизеринцем, только теперь он, </w:t>
      </w:r>
      <w:r w:rsidDel="00000000" w:rsidR="00000000" w:rsidRPr="00000000">
        <w:rPr>
          <w:rtl w:val="0"/>
        </w:rPr>
        <w:t xml:space="preserve">похоже, </w:t>
      </w:r>
      <w:r w:rsidDel="00000000" w:rsidR="00000000" w:rsidRPr="00000000">
        <w:rPr>
          <w:rtl w:val="0"/>
        </w:rPr>
        <w:t xml:space="preserve">стал также голосом Чувства Целесообразности и, возможно, Совести.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ставился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 учебник, но раздел б</w:t>
      </w:r>
      <w:r w:rsidDel="00000000" w:rsidR="00000000" w:rsidRPr="00000000">
        <w:rPr>
          <w:rtl w:val="0"/>
        </w:rPr>
        <w:t xml:space="preserve">ыл н</w:t>
      </w:r>
      <w:r w:rsidDel="00000000" w:rsidR="00000000" w:rsidRPr="00000000">
        <w:rPr>
          <w:rtl w:val="0"/>
        </w:rPr>
        <w:t xml:space="preserve">астолько знаком, что с тем же успехом </w:t>
      </w:r>
      <w:r w:rsidDel="00000000" w:rsidR="00000000" w:rsidRPr="00000000">
        <w:rPr>
          <w:rtl w:val="0"/>
        </w:rPr>
        <w:t xml:space="preserve">можно было </w:t>
      </w:r>
      <w:r w:rsidDel="00000000" w:rsidR="00000000" w:rsidRPr="00000000">
        <w:rPr>
          <w:rtl w:val="0"/>
        </w:rPr>
        <w:t xml:space="preserve">смотреть на пустой пергамент.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Дамблдор сражался в войне против Тёмного Лорда, который умышленно хотел </w:t>
      </w:r>
      <w:r w:rsidDel="00000000" w:rsidR="00000000" w:rsidRPr="00000000">
        <w:rPr>
          <w:i w:val="1"/>
          <w:rtl w:val="0"/>
        </w:rPr>
        <w:t xml:space="preserve">сломить </w:t>
      </w:r>
      <w:r w:rsidDel="00000000" w:rsidR="00000000" w:rsidRPr="00000000">
        <w:rPr>
          <w:i w:val="1"/>
          <w:rtl w:val="0"/>
        </w:rPr>
        <w:t xml:space="preserve">его </w:t>
      </w:r>
      <w:r w:rsidDel="00000000" w:rsidR="00000000" w:rsidRPr="00000000">
        <w:rPr>
          <w:i w:val="1"/>
          <w:rtl w:val="0"/>
        </w:rPr>
        <w:t xml:space="preserve">наиболее</w:t>
      </w:r>
      <w:r w:rsidDel="00000000" w:rsidR="00000000" w:rsidRPr="00000000">
        <w:rPr>
          <w:i w:val="1"/>
          <w:rtl w:val="0"/>
        </w:rPr>
        <w:t xml:space="preserve"> жестоким способом. Ему пришлось выбирать между проигрышем в войне и смертью своего брата. Альбус Дамблдор узнал </w:t>
      </w:r>
      <w:r w:rsidDel="00000000" w:rsidR="00000000" w:rsidRPr="00000000">
        <w:rPr>
          <w:i w:val="1"/>
          <w:rtl w:val="0"/>
        </w:rPr>
        <w:t xml:space="preserve">самым худшим</w:t>
      </w:r>
      <w:r w:rsidDel="00000000" w:rsidR="00000000" w:rsidRPr="00000000">
        <w:rPr>
          <w:i w:val="1"/>
          <w:rtl w:val="0"/>
        </w:rPr>
        <w:t xml:space="preserve"> образом, что у человеческой жизни есть предел стоимости, и осознание этого чуть 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разрушило его рассудок. Но ты, Гарри Поттер... </w:t>
      </w:r>
      <w:r w:rsidDel="00000000" w:rsidR="00000000" w:rsidRPr="00000000">
        <w:rPr>
          <w:rtl w:val="0"/>
        </w:rPr>
        <w:t xml:space="preserve">ты</w:t>
      </w:r>
      <w:r w:rsidDel="00000000" w:rsidR="00000000" w:rsidRPr="00000000">
        <w:rPr>
          <w:i w:val="1"/>
          <w:rtl w:val="0"/>
        </w:rPr>
        <w:t xml:space="preserve"> разбираешься в этом лучше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Заткнись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— прошептал мальчик в пустом классе трансфигурации, хотя никто и не мог этого услышать.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уже читал об экспериментах Филипа Тетлока, когда людей расспрашивали про обмен </w:t>
      </w:r>
      <w:r w:rsidDel="00000000" w:rsidR="00000000" w:rsidRPr="00000000">
        <w:rPr>
          <w:i w:val="1"/>
          <w:rtl w:val="0"/>
        </w:rPr>
        <w:t xml:space="preserve">чего-то </w:t>
      </w:r>
      <w:r w:rsidDel="00000000" w:rsidR="00000000" w:rsidRPr="00000000">
        <w:rPr>
          <w:i w:val="1"/>
          <w:rtl w:val="0"/>
        </w:rPr>
        <w:t xml:space="preserve">святого для них на что-то обыденное. Например, им рассказывали про администратора больницы, который должен выбрать — потратить ли миллион долларов на пересадку печени для спасения пятилетнего ребёнка или потратить этот миллион на покупку больничного оборудования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или</w:t>
      </w:r>
      <w:r w:rsidDel="00000000" w:rsidR="00000000" w:rsidRPr="00000000">
        <w:rPr>
          <w:i w:val="1"/>
          <w:rtl w:val="0"/>
        </w:rPr>
        <w:t xml:space="preserve"> на зарплату врач</w:t>
      </w:r>
      <w:r w:rsidDel="00000000" w:rsidR="00000000" w:rsidRPr="00000000">
        <w:rPr>
          <w:i w:val="1"/>
          <w:rtl w:val="0"/>
        </w:rPr>
        <w:t xml:space="preserve">ей</w:t>
      </w:r>
      <w:r w:rsidDel="00000000" w:rsidR="00000000" w:rsidRPr="00000000">
        <w:rPr>
          <w:i w:val="1"/>
          <w:rtl w:val="0"/>
        </w:rPr>
        <w:t xml:space="preserve">. И участники</w:t>
      </w:r>
      <w:r w:rsidDel="00000000" w:rsidR="00000000" w:rsidRPr="00000000">
        <w:rPr>
          <w:i w:val="1"/>
          <w:rtl w:val="0"/>
        </w:rPr>
        <w:t xml:space="preserve"> эксперимента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негодовали </w:t>
      </w:r>
      <w:r w:rsidDel="00000000" w:rsidR="00000000" w:rsidRPr="00000000">
        <w:rPr>
          <w:i w:val="1"/>
          <w:rtl w:val="0"/>
        </w:rPr>
        <w:t xml:space="preserve">и хотели наказать администратора больницы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за то, чт</w:t>
      </w:r>
      <w:r w:rsidDel="00000000" w:rsidR="00000000" w:rsidRPr="00000000">
        <w:rPr>
          <w:i w:val="1"/>
          <w:rtl w:val="0"/>
        </w:rPr>
        <w:t xml:space="preserve">о он вообще задумался над этим выбором. Помнишь, как ты читал об этом, Гарри Поттер? Помнишь, насколько глупы</w:t>
      </w:r>
      <w:r w:rsidDel="00000000" w:rsidR="00000000" w:rsidRPr="00000000">
        <w:rPr>
          <w:i w:val="1"/>
          <w:rtl w:val="0"/>
        </w:rPr>
        <w:t xml:space="preserve">м тебе это казалось? Ведь если бы больничное оборудование и зарплата врачей не спасали жизни, то не было бы смысла содержать больницы и докторов. </w:t>
      </w:r>
      <w:r w:rsidDel="00000000" w:rsidR="00000000" w:rsidRPr="00000000">
        <w:rPr>
          <w:i w:val="1"/>
          <w:rtl w:val="0"/>
        </w:rPr>
        <w:t xml:space="preserve">Должен ли администратор заплатить миллион за эту печень, даже если на следующий день больница из-за этого обанкротится?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Заткнись! — прошептал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Каждый раз, когда ты тратишь деньги на то, чтобы </w:t>
      </w:r>
      <w:r w:rsidDel="00000000" w:rsidR="00000000" w:rsidRPr="00000000">
        <w:rPr>
          <w:i w:val="1"/>
          <w:rtl w:val="0"/>
        </w:rPr>
        <w:t xml:space="preserve">с какой-то вероятностью</w:t>
      </w:r>
      <w:r w:rsidDel="00000000" w:rsidR="00000000" w:rsidRPr="00000000">
        <w:rPr>
          <w:i w:val="1"/>
          <w:rtl w:val="0"/>
        </w:rPr>
        <w:t xml:space="preserve"> спасти кому-то жизнь, ты устанавливаешь нижний предел денежной стоимости жизни. Каждый раз, когда ты отказываешься тратить деньги на то, чтобы с какой-то вероятностью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спас</w:t>
      </w:r>
      <w:r w:rsidDel="00000000" w:rsidR="00000000" w:rsidRPr="00000000">
        <w:rPr>
          <w:i w:val="1"/>
          <w:rtl w:val="0"/>
        </w:rPr>
        <w:t xml:space="preserve">ти человека, ты определяешь верхний предел денежной стоимости жизни. </w:t>
      </w:r>
      <w:r w:rsidDel="00000000" w:rsidR="00000000" w:rsidRPr="00000000">
        <w:rPr>
          <w:i w:val="1"/>
          <w:rtl w:val="0"/>
        </w:rPr>
        <w:t xml:space="preserve">Если полученные пределы противоречат друг другу</w:t>
      </w:r>
      <w:r w:rsidDel="00000000" w:rsidR="00000000" w:rsidRPr="00000000">
        <w:rPr>
          <w:i w:val="1"/>
          <w:rtl w:val="0"/>
        </w:rPr>
        <w:t xml:space="preserve">, это означает, что можно спасти больше жизней за ту же цену, если перемес</w:t>
      </w:r>
      <w:r w:rsidDel="00000000" w:rsidR="00000000" w:rsidRPr="00000000">
        <w:rPr>
          <w:i w:val="1"/>
          <w:rtl w:val="0"/>
        </w:rPr>
        <w:t xml:space="preserve">тить деньги с одной задачи на другую. Так что, если ты хочешь использовать ограниченную сумму денег, чтобы спасти как можно больше жизней, то твой выбор должен </w:t>
      </w:r>
      <w:r w:rsidDel="00000000" w:rsidR="00000000" w:rsidRPr="00000000">
        <w:rPr>
          <w:i w:val="1"/>
          <w:rtl w:val="0"/>
        </w:rPr>
        <w:t xml:space="preserve">основываться на том, что человеческой жизни соответствует </w:t>
      </w:r>
      <w:r w:rsidDel="00000000" w:rsidR="00000000" w:rsidRPr="00000000">
        <w:rPr>
          <w:rtl w:val="0"/>
        </w:rPr>
        <w:t xml:space="preserve">определённая</w:t>
      </w:r>
      <w:r w:rsidDel="00000000" w:rsidR="00000000" w:rsidRPr="00000000">
        <w:rPr>
          <w:i w:val="1"/>
          <w:rtl w:val="0"/>
        </w:rPr>
        <w:t xml:space="preserve"> денежная стоимость.</w:t>
      </w:r>
      <w:r w:rsidDel="00000000" w:rsidR="00000000" w:rsidRPr="00000000">
        <w:rPr>
          <w:i w:val="1"/>
          <w:rtl w:val="0"/>
        </w:rPr>
        <w:t xml:space="preserve"> Если выбор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 основан </w:t>
      </w:r>
      <w:r w:rsidDel="00000000" w:rsidR="00000000" w:rsidRPr="00000000">
        <w:rPr>
          <w:i w:val="1"/>
          <w:rtl w:val="0"/>
        </w:rPr>
        <w:t xml:space="preserve">на ней</w:t>
      </w:r>
      <w:r w:rsidDel="00000000" w:rsidR="00000000" w:rsidRPr="00000000">
        <w:rPr>
          <w:i w:val="1"/>
          <w:rtl w:val="0"/>
        </w:rPr>
        <w:t xml:space="preserve">, то можно перераспределить эти деньги и найти вариант лучш</w:t>
      </w:r>
      <w:r w:rsidDel="00000000" w:rsidR="00000000" w:rsidRPr="00000000">
        <w:rPr>
          <w:i w:val="1"/>
          <w:rtl w:val="0"/>
        </w:rPr>
        <w:t xml:space="preserve">е. И очень глупо, оч</w:t>
      </w:r>
      <w:r w:rsidDel="00000000" w:rsidR="00000000" w:rsidRPr="00000000">
        <w:rPr>
          <w:i w:val="1"/>
          <w:rtl w:val="0"/>
        </w:rPr>
        <w:t xml:space="preserve">ень лживо негодование тех, кто говорит, что деньги и жизнь нельзя даже сравнивать, всё, что они делают на самом деле — запрещают стратегию, которая позволит спасти </w:t>
      </w:r>
      <w:r w:rsidDel="00000000" w:rsidR="00000000" w:rsidRPr="00000000">
        <w:rPr>
          <w:i w:val="1"/>
          <w:rtl w:val="0"/>
        </w:rPr>
        <w:t xml:space="preserve">больше</w:t>
      </w:r>
      <w:r w:rsidDel="00000000" w:rsidR="00000000" w:rsidRPr="00000000">
        <w:rPr>
          <w:i w:val="1"/>
          <w:rtl w:val="0"/>
        </w:rPr>
        <w:t xml:space="preserve"> жизней, ради фальшивых высокоморальных слов</w:t>
      </w:r>
      <w:r w:rsidDel="00000000" w:rsidR="00000000" w:rsidRPr="00000000">
        <w:rPr>
          <w:i w:val="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</w:t>
      </w:r>
      <w:r w:rsidDel="00000000" w:rsidR="00000000" w:rsidRPr="00000000">
        <w:rPr>
          <w:rtl w:val="0"/>
        </w:rPr>
        <w:t xml:space="preserve">знал</w:t>
      </w:r>
      <w:r w:rsidDel="00000000" w:rsidR="00000000" w:rsidRPr="00000000">
        <w:rPr>
          <w:i w:val="1"/>
          <w:rtl w:val="0"/>
        </w:rPr>
        <w:t xml:space="preserve"> об этом и всё равно сказал Дамблдору то, что сказал.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Ты </w:t>
      </w:r>
      <w:r w:rsidDel="00000000" w:rsidR="00000000" w:rsidRPr="00000000">
        <w:rPr>
          <w:rtl w:val="0"/>
        </w:rPr>
        <w:t xml:space="preserve">умышленно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старался </w:t>
      </w:r>
      <w:r w:rsidDel="00000000" w:rsidR="00000000" w:rsidRPr="00000000">
        <w:rPr>
          <w:i w:val="1"/>
          <w:rtl w:val="0"/>
        </w:rPr>
        <w:t xml:space="preserve">задеть чувства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i w:val="1"/>
          <w:rtl w:val="0"/>
        </w:rPr>
        <w:t xml:space="preserve"> никогда не пытался ранить тебя, Гарри Поттер, ни 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уронил голову в ладони.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Почему Гарри сказал то, что сказал, печальному древнему волшебнику, который много сражался и перенёс больше, чем кому-либо стоило бы перенести</w:t>
      </w:r>
      <w:r w:rsidDel="00000000" w:rsidR="00000000" w:rsidRPr="00000000">
        <w:rPr>
          <w:rtl w:val="0"/>
        </w:rPr>
        <w:t xml:space="preserve">? Даже если старый волшебник ошибался, разве он заслуживал </w:t>
      </w:r>
      <w:r w:rsidDel="00000000" w:rsidR="00000000" w:rsidRPr="00000000">
        <w:rPr>
          <w:rtl w:val="0"/>
        </w:rPr>
        <w:t xml:space="preserve">причинённой боли за то, что с ним случилось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 Почему </w:t>
      </w:r>
      <w:r w:rsidDel="00000000" w:rsidR="00000000" w:rsidRPr="00000000">
        <w:rPr>
          <w:rtl w:val="0"/>
        </w:rPr>
        <w:t xml:space="preserve">часть Гарри беспричинно злилась на старого волшебника и старалась задеть его сильнее, чем кого-либо ещё — </w:t>
      </w:r>
      <w:r w:rsidDel="00000000" w:rsidR="00000000" w:rsidRPr="00000000">
        <w:rPr>
          <w:rtl w:val="0"/>
        </w:rPr>
        <w:t xml:space="preserve">не </w:t>
      </w:r>
      <w:r w:rsidDel="00000000" w:rsidR="00000000" w:rsidRPr="00000000">
        <w:rPr>
          <w:rtl w:val="0"/>
        </w:rPr>
        <w:t xml:space="preserve">пытаясь </w:t>
      </w:r>
      <w:r w:rsidDel="00000000" w:rsidR="00000000" w:rsidRPr="00000000">
        <w:rPr>
          <w:rtl w:val="0"/>
        </w:rPr>
        <w:t xml:space="preserve">сдерживать ярость, когда та появлялась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и сразу же умолкала, как только Гарри его покидал?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Потому что ты знаешь, что Дамблдор не даст сдачи? И, что бы ты ему ни сказал, даже </w:t>
      </w:r>
      <w:r w:rsidDel="00000000" w:rsidR="00000000" w:rsidRPr="00000000">
        <w:rPr>
          <w:i w:val="1"/>
          <w:rtl w:val="0"/>
        </w:rPr>
        <w:t xml:space="preserve">сколь</w:t>
      </w:r>
      <w:r w:rsidDel="00000000" w:rsidR="00000000" w:rsidRPr="00000000">
        <w:rPr>
          <w:i w:val="1"/>
          <w:rtl w:val="0"/>
        </w:rPr>
        <w:t xml:space="preserve"> угодно несправедливое, он никогда не использует против тебя свою силу и никогда не станет относиться к теб</w:t>
      </w:r>
      <w:r w:rsidDel="00000000" w:rsidR="00000000" w:rsidRPr="00000000">
        <w:rPr>
          <w:i w:val="1"/>
          <w:rtl w:val="0"/>
        </w:rPr>
        <w:t xml:space="preserve">е, </w:t>
      </w:r>
      <w:r w:rsidDel="00000000" w:rsidR="00000000" w:rsidRPr="00000000">
        <w:rPr>
          <w:i w:val="1"/>
          <w:rtl w:val="0"/>
        </w:rPr>
        <w:t xml:space="preserve">как ты относишься к нему? Это так ты поступаешь с теми, кто точно не даст сдачи? Наконец-то проявляются хулиганские гены Джеймса Поттера?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Гарри закрыл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В его голове словно говорила Распределяющая шляпа...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Какова настоящая причина твоего гнева?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i w:val="1"/>
          <w:rtl w:val="0"/>
        </w:rPr>
        <w:t xml:space="preserve">Чего ты боишься?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В голове Гарри пронёсся вихрь образов: закрывший руками лицо, рыдающий Дамблдор из прошлого, старый волшебник в его нынешнем облике — ужасный и выпрямившийся во весь рост, видение Гермионы, прикованной цепями к металлическому креслу, кричащей, потому что Гарри оставил её дементорам, воображаемая картина, где женщину с белыми длинными волосами (была ли она похожа на своего мужа?) охватывает пламя, направленная на неё палочка и отсвет пламени в очках-полумесяцах.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Альбус Дамблдор, кажется, думал, что Гарри действовал бы в </w:t>
      </w:r>
      <w:r w:rsidDel="00000000" w:rsidR="00000000" w:rsidRPr="00000000">
        <w:rPr>
          <w:rtl w:val="0"/>
        </w:rPr>
        <w:t xml:space="preserve">таких ситуациях </w:t>
      </w:r>
      <w:r w:rsidDel="00000000" w:rsidR="00000000" w:rsidRPr="00000000">
        <w:rPr>
          <w:rtl w:val="0"/>
        </w:rPr>
        <w:t xml:space="preserve">лучше, чем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И Гарри знал, что, вероятно, так и есть. В конце концов он разбирается в математике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rPr/>
      </w:pPr>
      <w:r w:rsidDel="00000000" w:rsidR="00000000" w:rsidRPr="00000000">
        <w:rPr>
          <w:rtl w:val="0"/>
        </w:rPr>
        <w:t xml:space="preserve">Но было понятно, так или иначе, было понятно, что утилитарная эти</w:t>
      </w:r>
      <w:r w:rsidDel="00000000" w:rsidR="00000000" w:rsidRPr="00000000">
        <w:rPr>
          <w:rtl w:val="0"/>
        </w:rPr>
        <w:t xml:space="preserve">ка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в действительности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не позволяет грабить банки, чтобы</w:t>
      </w:r>
      <w:r w:rsidDel="00000000" w:rsidR="00000000" w:rsidRPr="00000000">
        <w:rPr>
          <w:rtl w:val="0"/>
        </w:rPr>
        <w:t xml:space="preserve"> раздавать </w:t>
      </w:r>
      <w:r w:rsidDel="00000000" w:rsidR="00000000" w:rsidRPr="00000000">
        <w:rPr>
          <w:rtl w:val="0"/>
        </w:rPr>
        <w:t xml:space="preserve">деньги бедным. </w:t>
      </w:r>
      <w:r w:rsidDel="00000000" w:rsidR="00000000" w:rsidRPr="00000000">
        <w:rPr>
          <w:rtl w:val="0"/>
        </w:rPr>
        <w:t xml:space="preserve">Если отбросить все этические ограничения, то конечным итогом будут совсем не сияющее солнышко, розы и всеобщее счастье. </w:t>
      </w:r>
      <w:r w:rsidDel="00000000" w:rsidR="00000000" w:rsidRPr="00000000">
        <w:rPr>
          <w:rtl w:val="0"/>
        </w:rPr>
        <w:t xml:space="preserve">Консеквенциализм предписывает предпринимать действия, которые приведут к лучшим последствиям по совокупности, а не те действия, которые приведут к одному положительному последствию и разрушат всё остальное в процессе. При расчёте ожидаемой пользы разрешается </w:t>
      </w:r>
      <w:r w:rsidDel="00000000" w:rsidR="00000000" w:rsidRPr="00000000">
        <w:rPr>
          <w:rtl w:val="0"/>
        </w:rPr>
        <w:t xml:space="preserve">применять здравый смысл.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Каким-то образом Гарри понимал это даже до того, как кто-то его об этом предупредил. Он знал об этом ещё до того, как прочёл о Владимире Ленине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 Ф</w:t>
      </w:r>
      <w:r w:rsidDel="00000000" w:rsidR="00000000" w:rsidRPr="00000000">
        <w:rPr>
          <w:rtl w:val="0"/>
        </w:rPr>
        <w:t xml:space="preserve">ранцузской революции.</w:t>
      </w:r>
      <w:r w:rsidDel="00000000" w:rsidR="00000000" w:rsidRPr="00000000">
        <w:rPr>
          <w:rtl w:val="0"/>
        </w:rPr>
        <w:t xml:space="preserve"> Должно быть</w:t>
      </w:r>
      <w:r w:rsidDel="00000000" w:rsidR="00000000" w:rsidRPr="00000000">
        <w:rPr>
          <w:rtl w:val="0"/>
        </w:rPr>
        <w:t xml:space="preserve"> первые научно-фантастические книги</w:t>
      </w:r>
      <w:r w:rsidDel="00000000" w:rsidR="00000000" w:rsidRPr="00000000">
        <w:rPr>
          <w:rtl w:val="0"/>
        </w:rPr>
        <w:t xml:space="preserve"> Гарри предупреждали его о людях с добрыми намерениями, или, может, он увидел эту логику сам по себе. Каким-то образом он знал с самого начала, что если выйдет за пределы своей этики,</w:t>
      </w:r>
      <w:r w:rsidDel="00000000" w:rsidR="00000000" w:rsidRPr="00000000">
        <w:rPr>
          <w:i w:val="1"/>
          <w:rtl w:val="0"/>
        </w:rPr>
        <w:t xml:space="preserve"> какая бы ни была на то причина</w:t>
      </w:r>
      <w:r w:rsidDel="00000000" w:rsidR="00000000" w:rsidRPr="00000000">
        <w:rPr>
          <w:rtl w:val="0"/>
        </w:rPr>
        <w:t xml:space="preserve">, итог будет плачевным.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Затем к нему пришло последнее видение: Лили Поттер, которая стоит перед </w:t>
      </w:r>
      <w:r w:rsidDel="00000000" w:rsidR="00000000" w:rsidRPr="00000000">
        <w:rPr>
          <w:rtl w:val="0"/>
        </w:rPr>
        <w:t xml:space="preserve">колыбелью </w:t>
      </w:r>
      <w:r w:rsidDel="00000000" w:rsidR="00000000" w:rsidRPr="00000000">
        <w:rPr>
          <w:rtl w:val="0"/>
        </w:rPr>
        <w:t xml:space="preserve">своего ребёнка и оценивает разницу между двумя исходами: конечный результат, если она останется и попытается наложить проклятье на врага (мёртвая Лили, мёртвый Гарри); конечный результат, если она уйдет (живая Лили, мёртвый Гарри)</w:t>
      </w:r>
      <w:r w:rsidDel="00000000" w:rsidR="00000000" w:rsidRPr="00000000">
        <w:rPr>
          <w:rtl w:val="0"/>
        </w:rPr>
        <w:t xml:space="preserve">. Лили Поттер,</w:t>
      </w:r>
      <w:r w:rsidDel="00000000" w:rsidR="00000000" w:rsidRPr="00000000">
        <w:rPr>
          <w:rtl w:val="0"/>
        </w:rPr>
        <w:t xml:space="preserve"> которая взвешивает ожидаемую выгоду и делает единственный разумный выбор.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Если бы она так поступила, именно она была бы матерью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Но люди не могут так жить,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про</w:t>
      </w:r>
      <w:r w:rsidDel="00000000" w:rsidR="00000000" w:rsidRPr="00000000">
        <w:rPr>
          <w:rtl w:val="0"/>
        </w:rPr>
        <w:t xml:space="preserve">шептал мальчик в пустом классе. — </w:t>
      </w:r>
      <w:r w:rsidDel="00000000" w:rsidR="00000000" w:rsidRPr="00000000">
        <w:rPr>
          <w:rtl w:val="0"/>
        </w:rPr>
        <w:t xml:space="preserve">Люди не могут так жить.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uliy L" w:id="0" w:date="2016-02-22T18:34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Что-то лишнее.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57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ind w:firstLine="0"/>
      <w:contextualSpacing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540"/>
      <w:contextualSpacing w:val="1"/>
    </w:pPr>
    <w:rPr>
      <w:color w:val="ffffff"/>
      <w:shd w:fill="999999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