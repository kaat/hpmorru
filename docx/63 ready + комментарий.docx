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2A71" w:rsidRDefault="00975C6E">
      <w:pPr>
        <w:pStyle w:val="Heading2"/>
        <w:contextualSpacing w:val="0"/>
      </w:pPr>
      <w:bookmarkStart w:id="0" w:name="_f5kr82r0h1dk" w:colFirst="0" w:colLast="0"/>
      <w:bookmarkEnd w:id="0"/>
      <w:r>
        <w:t>Глава 63. Стэнфордский тюремный эксперимент. Послесловия</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Гермиона Грейнджер</w:t>
      </w:r>
    </w:p>
    <w:p w:rsidR="00BD2A71" w:rsidRDefault="00975C6E">
      <w:pPr>
        <w:pStyle w:val="normal0"/>
        <w:ind w:firstLine="570"/>
        <w:contextualSpacing w:val="0"/>
      </w:pPr>
      <w:r>
        <w:rPr>
          <w:rFonts w:ascii="Times New Roman" w:eastAsia="Times New Roman" w:hAnsi="Times New Roman" w:cs="Times New Roman"/>
          <w:sz w:val="24"/>
          <w:szCs w:val="24"/>
        </w:rPr>
        <w:t xml:space="preserve">Она как раз готовилась ко сну — убирала разложенные книги, складывала домашнюю работу. Тем же занимались Падма и Мэнди у другого края стола. </w:t>
      </w:r>
      <w:r>
        <w:rPr>
          <w:rFonts w:ascii="Times New Roman" w:eastAsia="Times New Roman" w:hAnsi="Times New Roman" w:cs="Times New Roman"/>
          <w:sz w:val="24"/>
          <w:szCs w:val="24"/>
        </w:rPr>
        <w:t>И только когда Гарри вошёл в гостиную Когтеврана, она осознала, что не видела его с самого завтрака.</w:t>
      </w:r>
    </w:p>
    <w:p w:rsidR="00BD2A71" w:rsidRDefault="00975C6E">
      <w:pPr>
        <w:pStyle w:val="normal0"/>
        <w:ind w:firstLine="570"/>
        <w:contextualSpacing w:val="0"/>
      </w:pPr>
      <w:r>
        <w:rPr>
          <w:rFonts w:ascii="Times New Roman" w:eastAsia="Times New Roman" w:hAnsi="Times New Roman" w:cs="Times New Roman"/>
          <w:sz w:val="24"/>
          <w:szCs w:val="24"/>
        </w:rPr>
        <w:t>Впрочем, это осознание тут же сменилось другим, ещё более шокирующим.</w:t>
      </w:r>
    </w:p>
    <w:p w:rsidR="00BD2A71" w:rsidRDefault="00975C6E">
      <w:pPr>
        <w:pStyle w:val="normal0"/>
        <w:ind w:firstLine="570"/>
        <w:contextualSpacing w:val="0"/>
      </w:pPr>
      <w:r>
        <w:rPr>
          <w:rFonts w:ascii="Times New Roman" w:eastAsia="Times New Roman" w:hAnsi="Times New Roman" w:cs="Times New Roman"/>
          <w:sz w:val="24"/>
          <w:szCs w:val="24"/>
        </w:rPr>
        <w:t>На плече Гарри сидело красно-золотое крылатое создание — сияющая огненная птица.</w:t>
      </w:r>
    </w:p>
    <w:p w:rsidR="00BD2A71" w:rsidRDefault="00975C6E">
      <w:pPr>
        <w:pStyle w:val="normal0"/>
        <w:ind w:firstLine="570"/>
        <w:contextualSpacing w:val="0"/>
      </w:pPr>
      <w:r>
        <w:rPr>
          <w:rFonts w:ascii="Times New Roman" w:eastAsia="Times New Roman" w:hAnsi="Times New Roman" w:cs="Times New Roman"/>
          <w:sz w:val="24"/>
          <w:szCs w:val="24"/>
        </w:rPr>
        <w:t>Гарр</w:t>
      </w:r>
      <w:r>
        <w:rPr>
          <w:rFonts w:ascii="Times New Roman" w:eastAsia="Times New Roman" w:hAnsi="Times New Roman" w:cs="Times New Roman"/>
          <w:sz w:val="24"/>
          <w:szCs w:val="24"/>
        </w:rPr>
        <w:t>и выглядел грустным, измученным и очень-очень усталым. Как будто только феникс и удерживает его на ногах. Несмотря на это от него исходило какое-то тепло — и, глянув вскользь, можно было подумать, что видишь директора. Вот какое ощущение мелькнуло у Гермио</w:t>
      </w:r>
      <w:r>
        <w:rPr>
          <w:rFonts w:ascii="Times New Roman" w:eastAsia="Times New Roman" w:hAnsi="Times New Roman" w:cs="Times New Roman"/>
          <w:sz w:val="24"/>
          <w:szCs w:val="24"/>
        </w:rPr>
        <w:t>ны, хоть это и казалось абсурдным.</w:t>
      </w:r>
    </w:p>
    <w:p w:rsidR="00BD2A71" w:rsidRDefault="00975C6E">
      <w:pPr>
        <w:pStyle w:val="normal0"/>
        <w:ind w:firstLine="570"/>
        <w:contextualSpacing w:val="0"/>
      </w:pPr>
      <w:r>
        <w:rPr>
          <w:rFonts w:ascii="Times New Roman" w:eastAsia="Times New Roman" w:hAnsi="Times New Roman" w:cs="Times New Roman"/>
          <w:sz w:val="24"/>
          <w:szCs w:val="24"/>
        </w:rPr>
        <w:t>Гарри Поттер медленно брёл через гостиную Когтеврана — мимо уставившихся на него девочек на диванах, мимо уставившихся на него мальчиков, до того игравших в карты. Он направлялся прямо к ней.</w:t>
      </w:r>
    </w:p>
    <w:p w:rsidR="00BD2A71" w:rsidRDefault="00975C6E">
      <w:pPr>
        <w:pStyle w:val="normal0"/>
        <w:ind w:firstLine="570"/>
        <w:contextualSpacing w:val="0"/>
      </w:pPr>
      <w:r>
        <w:rPr>
          <w:rFonts w:ascii="Times New Roman" w:eastAsia="Times New Roman" w:hAnsi="Times New Roman" w:cs="Times New Roman"/>
          <w:sz w:val="24"/>
          <w:szCs w:val="24"/>
        </w:rPr>
        <w:t>По идее, она всё ещё не разго</w:t>
      </w:r>
      <w:r>
        <w:rPr>
          <w:rFonts w:ascii="Times New Roman" w:eastAsia="Times New Roman" w:hAnsi="Times New Roman" w:cs="Times New Roman"/>
          <w:sz w:val="24"/>
          <w:szCs w:val="24"/>
        </w:rPr>
        <w:t>варивала с Гарри — его недельное наказание закончится лишь завтра, — однако, что бы с ним не произошло, было ясно, что это гораздо важнее, чем...</w:t>
      </w:r>
    </w:p>
    <w:p w:rsidR="00BD2A71" w:rsidRDefault="00975C6E">
      <w:pPr>
        <w:pStyle w:val="normal0"/>
        <w:ind w:firstLine="570"/>
        <w:contextualSpacing w:val="0"/>
      </w:pPr>
      <w:r>
        <w:rPr>
          <w:rFonts w:ascii="Times New Roman" w:eastAsia="Times New Roman" w:hAnsi="Times New Roman" w:cs="Times New Roman"/>
          <w:sz w:val="24"/>
          <w:szCs w:val="24"/>
        </w:rPr>
        <w:t>— Фоукс, — произнёс Гарри, прежде чем она успела что-либо сказать, — девочка перед тобой — Гермиона Грейнджер.</w:t>
      </w:r>
      <w:r>
        <w:rPr>
          <w:rFonts w:ascii="Times New Roman" w:eastAsia="Times New Roman" w:hAnsi="Times New Roman" w:cs="Times New Roman"/>
          <w:sz w:val="24"/>
          <w:szCs w:val="24"/>
        </w:rPr>
        <w:t xml:space="preserve"> Она сейчас не разговаривает со мной, потому что я идиот, но если тебе хочется сидеть на плече хорошего человека, то знай, она лучше меня.</w:t>
      </w:r>
    </w:p>
    <w:p w:rsidR="00BD2A71" w:rsidRDefault="00975C6E">
      <w:pPr>
        <w:pStyle w:val="normal0"/>
        <w:ind w:firstLine="570"/>
        <w:contextualSpacing w:val="0"/>
      </w:pPr>
      <w:r>
        <w:rPr>
          <w:rFonts w:ascii="Times New Roman" w:eastAsia="Times New Roman" w:hAnsi="Times New Roman" w:cs="Times New Roman"/>
          <w:sz w:val="24"/>
          <w:szCs w:val="24"/>
        </w:rPr>
        <w:t>Его голос был полон усталости и боли...</w:t>
      </w:r>
    </w:p>
    <w:p w:rsidR="00BD2A71" w:rsidRDefault="00975C6E">
      <w:pPr>
        <w:pStyle w:val="normal0"/>
        <w:ind w:firstLine="570"/>
        <w:contextualSpacing w:val="0"/>
      </w:pPr>
      <w:r>
        <w:rPr>
          <w:rFonts w:ascii="Times New Roman" w:eastAsia="Times New Roman" w:hAnsi="Times New Roman" w:cs="Times New Roman"/>
          <w:sz w:val="24"/>
          <w:szCs w:val="24"/>
        </w:rPr>
        <w:t>Гермиона ещё пыталась собраться с мыслями, а феникс уже соскользнул с плеча Г</w:t>
      </w:r>
      <w:r>
        <w:rPr>
          <w:rFonts w:ascii="Times New Roman" w:eastAsia="Times New Roman" w:hAnsi="Times New Roman" w:cs="Times New Roman"/>
          <w:sz w:val="24"/>
          <w:szCs w:val="24"/>
        </w:rPr>
        <w:t xml:space="preserve">арри — словно пламя по спичке в ускоренной перемотке — и оказался прямо перед ней. Глаза из света и огня уставились в её собственные. </w:t>
      </w:r>
    </w:p>
    <w:p w:rsidR="00BD2A71" w:rsidRDefault="00975C6E">
      <w:pPr>
        <w:pStyle w:val="normal0"/>
        <w:ind w:firstLine="570"/>
        <w:contextualSpacing w:val="0"/>
      </w:pPr>
      <w:r>
        <w:rPr>
          <w:rFonts w:ascii="Times New Roman" w:eastAsia="Times New Roman" w:hAnsi="Times New Roman" w:cs="Times New Roman"/>
          <w:sz w:val="24"/>
          <w:szCs w:val="24"/>
        </w:rPr>
        <w:t xml:space="preserve">— Кра? — спросил феникс. </w:t>
      </w:r>
    </w:p>
    <w:p w:rsidR="00BD2A71" w:rsidRDefault="00975C6E">
      <w:pPr>
        <w:pStyle w:val="normal0"/>
        <w:ind w:firstLine="570"/>
        <w:contextualSpacing w:val="0"/>
      </w:pPr>
      <w:r>
        <w:rPr>
          <w:rFonts w:ascii="Times New Roman" w:eastAsia="Times New Roman" w:hAnsi="Times New Roman" w:cs="Times New Roman"/>
          <w:sz w:val="24"/>
          <w:szCs w:val="24"/>
        </w:rPr>
        <w:t>У Гермионы возникло ощущение, будто на экзамене она получила вопрос, к которому забыла подготов</w:t>
      </w:r>
      <w:r>
        <w:rPr>
          <w:rFonts w:ascii="Times New Roman" w:eastAsia="Times New Roman" w:hAnsi="Times New Roman" w:cs="Times New Roman"/>
          <w:sz w:val="24"/>
          <w:szCs w:val="24"/>
        </w:rPr>
        <w:t>иться. Причём это был самый важный вопрос, а она потратила всю свою жизнь, так и не начав искать на него ответ. Она не знала, что сказать.</w:t>
      </w:r>
    </w:p>
    <w:p w:rsidR="00BD2A71" w:rsidRDefault="00975C6E">
      <w:pPr>
        <w:pStyle w:val="normal0"/>
        <w:ind w:firstLine="570"/>
        <w:contextualSpacing w:val="0"/>
      </w:pPr>
      <w:r>
        <w:rPr>
          <w:rFonts w:ascii="Times New Roman" w:eastAsia="Times New Roman" w:hAnsi="Times New Roman" w:cs="Times New Roman"/>
          <w:sz w:val="24"/>
          <w:szCs w:val="24"/>
        </w:rPr>
        <w:t>— Я... — начала она, — мне всего лишь двенадцать, я совсем ещё ничего не успела...</w:t>
      </w:r>
    </w:p>
    <w:p w:rsidR="00BD2A71" w:rsidRDefault="00975C6E">
      <w:pPr>
        <w:pStyle w:val="normal0"/>
        <w:ind w:firstLine="570"/>
        <w:contextualSpacing w:val="0"/>
      </w:pPr>
      <w:r>
        <w:rPr>
          <w:rFonts w:ascii="Times New Roman" w:eastAsia="Times New Roman" w:hAnsi="Times New Roman" w:cs="Times New Roman"/>
          <w:sz w:val="24"/>
          <w:szCs w:val="24"/>
        </w:rPr>
        <w:t>Феникс изящно развернулся в воздух</w:t>
      </w:r>
      <w:r>
        <w:rPr>
          <w:rFonts w:ascii="Times New Roman" w:eastAsia="Times New Roman" w:hAnsi="Times New Roman" w:cs="Times New Roman"/>
          <w:sz w:val="24"/>
          <w:szCs w:val="24"/>
        </w:rPr>
        <w:t>е вокруг кончика крыла, как могло лишь создание света и воздуха вроде него, и спланировал обратно на плечо Гарри Поттера, всем видом показывая, что не собирается его покидать.</w:t>
      </w:r>
    </w:p>
    <w:p w:rsidR="00BD2A71" w:rsidRDefault="00975C6E">
      <w:pPr>
        <w:pStyle w:val="normal0"/>
        <w:ind w:firstLine="570"/>
        <w:contextualSpacing w:val="0"/>
      </w:pPr>
      <w:r>
        <w:rPr>
          <w:rFonts w:ascii="Times New Roman" w:eastAsia="Times New Roman" w:hAnsi="Times New Roman" w:cs="Times New Roman"/>
          <w:sz w:val="24"/>
          <w:szCs w:val="24"/>
        </w:rPr>
        <w:t>— Глупый мальчишка, — сказала сидевшая напротив неё Падма. Казалось, она не могл</w:t>
      </w:r>
      <w:r>
        <w:rPr>
          <w:rFonts w:ascii="Times New Roman" w:eastAsia="Times New Roman" w:hAnsi="Times New Roman" w:cs="Times New Roman"/>
          <w:sz w:val="24"/>
          <w:szCs w:val="24"/>
        </w:rPr>
        <w:t xml:space="preserve">а решить, хмуриться ей или смеяться.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w:t>
      </w:r>
      <w:r>
        <w:rPr>
          <w:rFonts w:ascii="Times New Roman" w:eastAsia="Times New Roman" w:hAnsi="Times New Roman" w:cs="Times New Roman"/>
          <w:sz w:val="24"/>
          <w:szCs w:val="24"/>
        </w:rPr>
        <w:t>курсе.</w:t>
      </w:r>
    </w:p>
    <w:p w:rsidR="00BD2A71" w:rsidRDefault="00975C6E">
      <w:pPr>
        <w:pStyle w:val="normal0"/>
        <w:ind w:firstLine="570"/>
        <w:contextualSpacing w:val="0"/>
      </w:pPr>
      <w:r>
        <w:rPr>
          <w:rFonts w:ascii="Times New Roman" w:eastAsia="Times New Roman" w:hAnsi="Times New Roman" w:cs="Times New Roman"/>
          <w:sz w:val="24"/>
          <w:szCs w:val="24"/>
        </w:rPr>
        <w:t>Гостиная когтевранцев наполнилась дружелюбным смехом.</w:t>
      </w:r>
    </w:p>
    <w:p w:rsidR="00BD2A71" w:rsidRDefault="00975C6E">
      <w:pPr>
        <w:pStyle w:val="normal0"/>
        <w:ind w:firstLine="570"/>
        <w:contextualSpacing w:val="0"/>
      </w:pPr>
      <w:r>
        <w:rPr>
          <w:rFonts w:ascii="Times New Roman" w:eastAsia="Times New Roman" w:hAnsi="Times New Roman" w:cs="Times New Roman"/>
          <w:sz w:val="24"/>
          <w:szCs w:val="24"/>
        </w:rPr>
        <w:t>Но Гермиона не смеялась.</w:t>
      </w:r>
    </w:p>
    <w:p w:rsidR="00BD2A71" w:rsidRDefault="00975C6E">
      <w:pPr>
        <w:pStyle w:val="normal0"/>
        <w:ind w:firstLine="570"/>
        <w:contextualSpacing w:val="0"/>
      </w:pPr>
      <w:r>
        <w:rPr>
          <w:rFonts w:ascii="Times New Roman" w:eastAsia="Times New Roman" w:hAnsi="Times New Roman" w:cs="Times New Roman"/>
          <w:sz w:val="24"/>
          <w:szCs w:val="24"/>
        </w:rPr>
        <w:t>Как, впрочем, и Гарри.</w:t>
      </w:r>
    </w:p>
    <w:p w:rsidR="00BD2A71" w:rsidRDefault="00975C6E">
      <w:pPr>
        <w:pStyle w:val="normal0"/>
        <w:ind w:firstLine="570"/>
        <w:contextualSpacing w:val="0"/>
      </w:pPr>
      <w:r>
        <w:rPr>
          <w:rFonts w:ascii="Times New Roman" w:eastAsia="Times New Roman" w:hAnsi="Times New Roman" w:cs="Times New Roman"/>
          <w:sz w:val="24"/>
          <w:szCs w:val="24"/>
        </w:rPr>
        <w:t>Он закрыл лицо рукой.</w:t>
      </w:r>
    </w:p>
    <w:p w:rsidR="00BD2A71" w:rsidRDefault="00975C6E">
      <w:pPr>
        <w:pStyle w:val="normal0"/>
        <w:ind w:firstLine="570"/>
        <w:contextualSpacing w:val="0"/>
      </w:pPr>
      <w:r>
        <w:rPr>
          <w:rFonts w:ascii="Times New Roman" w:eastAsia="Times New Roman" w:hAnsi="Times New Roman" w:cs="Times New Roman"/>
          <w:sz w:val="24"/>
          <w:szCs w:val="24"/>
        </w:rPr>
        <w:t>— Передай Гермионе, что я прошу прощения, — сказал Гарри Падме, его голос опустился почти до шёпота. — Скажи ей, что я забыл,</w:t>
      </w:r>
      <w:r>
        <w:rPr>
          <w:rFonts w:ascii="Times New Roman" w:eastAsia="Times New Roman" w:hAnsi="Times New Roman" w:cs="Times New Roman"/>
          <w:sz w:val="24"/>
          <w:szCs w:val="24"/>
        </w:rPr>
        <w:t xml:space="preserve"> что фениксы — это всё же животные, и они не знают про время и планы, они не понимают, что есть люди, которые будут творить добро, пусть и не прямо сейчас — я не уверен, имеют ли они вообще представление о том, что такое быть хорошим человеком, они судят о</w:t>
      </w:r>
      <w:r>
        <w:rPr>
          <w:rFonts w:ascii="Times New Roman" w:eastAsia="Times New Roman" w:hAnsi="Times New Roman" w:cs="Times New Roman"/>
          <w:sz w:val="24"/>
          <w:szCs w:val="24"/>
        </w:rPr>
        <w:t xml:space="preserve"> людях лишь по их поступкам. Фоукс не знает, что такое двенадцать. Передай Гермионе, я сожалею... я не должен был... опять получается плохо, да?</w:t>
      </w:r>
    </w:p>
    <w:p w:rsidR="00BD2A71" w:rsidRDefault="00975C6E">
      <w:pPr>
        <w:pStyle w:val="normal0"/>
        <w:ind w:firstLine="570"/>
        <w:contextualSpacing w:val="0"/>
      </w:pPr>
      <w:r>
        <w:rPr>
          <w:rFonts w:ascii="Times New Roman" w:eastAsia="Times New Roman" w:hAnsi="Times New Roman" w:cs="Times New Roman"/>
          <w:sz w:val="24"/>
          <w:szCs w:val="24"/>
        </w:rPr>
        <w:t xml:space="preserve">Гарри с фениксом на плече развернулся и медленно побрёл к лестнице в спальню. </w:t>
      </w:r>
    </w:p>
    <w:p w:rsidR="00BD2A71" w:rsidRDefault="00975C6E">
      <w:pPr>
        <w:pStyle w:val="normal0"/>
        <w:ind w:firstLine="570"/>
        <w:contextualSpacing w:val="0"/>
      </w:pPr>
      <w:r>
        <w:rPr>
          <w:rFonts w:ascii="Times New Roman" w:eastAsia="Times New Roman" w:hAnsi="Times New Roman" w:cs="Times New Roman"/>
          <w:sz w:val="24"/>
          <w:szCs w:val="24"/>
        </w:rPr>
        <w:t>Но Гермиона не могла оставить вс</w:t>
      </w:r>
      <w:r>
        <w:rPr>
          <w:rFonts w:ascii="Times New Roman" w:eastAsia="Times New Roman" w:hAnsi="Times New Roman" w:cs="Times New Roman"/>
          <w:sz w:val="24"/>
          <w:szCs w:val="24"/>
        </w:rPr>
        <w:t xml:space="preserve">ё как есть, просто не могла. Она не знала, было ли дело в их </w:t>
      </w:r>
      <w:r>
        <w:rPr>
          <w:rFonts w:ascii="Times New Roman" w:eastAsia="Times New Roman" w:hAnsi="Times New Roman" w:cs="Times New Roman"/>
          <w:sz w:val="24"/>
          <w:szCs w:val="24"/>
        </w:rPr>
        <w:lastRenderedPageBreak/>
        <w:t>соперничестве или в чём-то другом. Она просто не могла смириться с тем, что феникс отвернулся от неё.</w:t>
      </w:r>
    </w:p>
    <w:p w:rsidR="00BD2A71" w:rsidRDefault="00975C6E">
      <w:pPr>
        <w:pStyle w:val="normal0"/>
        <w:ind w:firstLine="570"/>
        <w:contextualSpacing w:val="0"/>
      </w:pPr>
      <w:r>
        <w:rPr>
          <w:rFonts w:ascii="Times New Roman" w:eastAsia="Times New Roman" w:hAnsi="Times New Roman" w:cs="Times New Roman"/>
          <w:sz w:val="24"/>
          <w:szCs w:val="24"/>
        </w:rPr>
        <w:t>Она должна...</w:t>
      </w:r>
    </w:p>
    <w:p w:rsidR="00BD2A71" w:rsidRDefault="00975C6E">
      <w:pPr>
        <w:pStyle w:val="normal0"/>
        <w:ind w:firstLine="570"/>
        <w:contextualSpacing w:val="0"/>
      </w:pPr>
      <w:r>
        <w:rPr>
          <w:rFonts w:ascii="Times New Roman" w:eastAsia="Times New Roman" w:hAnsi="Times New Roman" w:cs="Times New Roman"/>
          <w:sz w:val="24"/>
          <w:szCs w:val="24"/>
        </w:rPr>
        <w:t>Её разум в поисках ответа лихорадочно перерыл её отличную память и нашёл лишь о</w:t>
      </w:r>
      <w:r>
        <w:rPr>
          <w:rFonts w:ascii="Times New Roman" w:eastAsia="Times New Roman" w:hAnsi="Times New Roman" w:cs="Times New Roman"/>
          <w:sz w:val="24"/>
          <w:szCs w:val="24"/>
        </w:rPr>
        <w:t>дно...</w:t>
      </w:r>
    </w:p>
    <w:p w:rsidR="00BD2A71" w:rsidRDefault="00975C6E">
      <w:pPr>
        <w:pStyle w:val="normal0"/>
        <w:ind w:firstLine="570"/>
        <w:contextualSpacing w:val="0"/>
      </w:pPr>
      <w:r>
        <w:rPr>
          <w:rFonts w:ascii="Times New Roman" w:eastAsia="Times New Roman" w:hAnsi="Times New Roman" w:cs="Times New Roman"/>
          <w:sz w:val="24"/>
          <w:szCs w:val="24"/>
        </w:rPr>
        <w:t>— Я собиралась лицом к лицу встретиться с дементором, чтобы попытаться спасти Гарри! — с капелькой отчаяния закричала она красно-золотой птице. — То есть, я на самом деле побежала к нему и всё такое! Это ведь было глупо и отважно?</w:t>
      </w:r>
    </w:p>
    <w:p w:rsidR="00BD2A71" w:rsidRDefault="00975C6E">
      <w:pPr>
        <w:pStyle w:val="normal0"/>
        <w:ind w:firstLine="570"/>
        <w:contextualSpacing w:val="0"/>
      </w:pPr>
      <w:r>
        <w:rPr>
          <w:rFonts w:ascii="Times New Roman" w:eastAsia="Times New Roman" w:hAnsi="Times New Roman" w:cs="Times New Roman"/>
          <w:sz w:val="24"/>
          <w:szCs w:val="24"/>
        </w:rPr>
        <w:t>Феникс мелодично крикнул и опять взмыл с плеча Гарри, яркой вспышкой огня перекинулся назад к ней и трижды облетел вокруг — казалось, Гермиона стала центром огненного вихря. На мгновение крыло коснулось её щеки, а затем феникс вновь вернулся к Гарри.</w:t>
      </w:r>
    </w:p>
    <w:p w:rsidR="00BD2A71" w:rsidRDefault="00975C6E">
      <w:pPr>
        <w:pStyle w:val="normal0"/>
        <w:ind w:firstLine="570"/>
        <w:contextualSpacing w:val="0"/>
      </w:pPr>
      <w:r>
        <w:rPr>
          <w:rFonts w:ascii="Times New Roman" w:eastAsia="Times New Roman" w:hAnsi="Times New Roman" w:cs="Times New Roman"/>
          <w:sz w:val="24"/>
          <w:szCs w:val="24"/>
        </w:rPr>
        <w:t>В гос</w:t>
      </w:r>
      <w:r>
        <w:rPr>
          <w:rFonts w:ascii="Times New Roman" w:eastAsia="Times New Roman" w:hAnsi="Times New Roman" w:cs="Times New Roman"/>
          <w:sz w:val="24"/>
          <w:szCs w:val="24"/>
        </w:rPr>
        <w:t>тиной стало тихо.</w:t>
      </w:r>
    </w:p>
    <w:p w:rsidR="00BD2A71" w:rsidRDefault="00975C6E">
      <w:pPr>
        <w:pStyle w:val="normal0"/>
        <w:ind w:firstLine="570"/>
        <w:contextualSpacing w:val="0"/>
      </w:pPr>
      <w:r>
        <w:rPr>
          <w:rFonts w:ascii="Times New Roman" w:eastAsia="Times New Roman" w:hAnsi="Times New Roman" w:cs="Times New Roman"/>
          <w:sz w:val="24"/>
          <w:szCs w:val="24"/>
        </w:rPr>
        <w:t>— Я же тебе говорил, — громко сказал Гарри и начал взбираться по ступенькам. Он поднялся очень быстро, будто что-то сделало его очень лёгким — через несколько секунд они с Фоуксом уже скрылись из виду.</w:t>
      </w:r>
    </w:p>
    <w:p w:rsidR="00BD2A71" w:rsidRDefault="00975C6E">
      <w:pPr>
        <w:pStyle w:val="normal0"/>
        <w:ind w:firstLine="570"/>
        <w:contextualSpacing w:val="0"/>
      </w:pPr>
      <w:r>
        <w:rPr>
          <w:rFonts w:ascii="Times New Roman" w:eastAsia="Times New Roman" w:hAnsi="Times New Roman" w:cs="Times New Roman"/>
          <w:sz w:val="24"/>
          <w:szCs w:val="24"/>
        </w:rPr>
        <w:t>Дрожащей рукой Гермиона коснулась св</w:t>
      </w:r>
      <w:r>
        <w:rPr>
          <w:rFonts w:ascii="Times New Roman" w:eastAsia="Times New Roman" w:hAnsi="Times New Roman" w:cs="Times New Roman"/>
          <w:sz w:val="24"/>
          <w:szCs w:val="24"/>
        </w:rPr>
        <w:t>оей щеки. От места, где крыло Фоукса слегка задело её, расходилось приятное тепло.</w:t>
      </w:r>
    </w:p>
    <w:p w:rsidR="00BD2A71" w:rsidRDefault="00975C6E">
      <w:pPr>
        <w:pStyle w:val="normal0"/>
        <w:ind w:firstLine="570"/>
        <w:contextualSpacing w:val="0"/>
      </w:pPr>
      <w:r>
        <w:rPr>
          <w:rFonts w:ascii="Times New Roman" w:eastAsia="Times New Roman" w:hAnsi="Times New Roman" w:cs="Times New Roman"/>
          <w:sz w:val="24"/>
          <w:szCs w:val="24"/>
        </w:rPr>
        <w:t>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R="00BD2A71" w:rsidRDefault="00975C6E">
      <w:pPr>
        <w:pStyle w:val="normal0"/>
        <w:ind w:firstLine="570"/>
        <w:contextualSpacing w:val="0"/>
      </w:pPr>
      <w:r>
        <w:rPr>
          <w:rFonts w:ascii="Times New Roman" w:eastAsia="Times New Roman" w:hAnsi="Times New Roman" w:cs="Times New Roman"/>
          <w:sz w:val="24"/>
          <w:szCs w:val="24"/>
        </w:rPr>
        <w:t>Если бы она вообще старалась.</w:t>
      </w:r>
    </w:p>
    <w:p w:rsidR="00BD2A71" w:rsidRDefault="00975C6E">
      <w:pPr>
        <w:pStyle w:val="normal0"/>
        <w:ind w:firstLine="570"/>
        <w:contextualSpacing w:val="0"/>
      </w:pPr>
      <w:r>
        <w:rPr>
          <w:rFonts w:ascii="Times New Roman" w:eastAsia="Times New Roman" w:hAnsi="Times New Roman" w:cs="Times New Roman"/>
          <w:sz w:val="24"/>
          <w:szCs w:val="24"/>
        </w:rPr>
        <w:t>И когда она задумалась об этом, то поняла, что даже не пыталась.</w:t>
      </w:r>
    </w:p>
    <w:p w:rsidR="00BD2A71" w:rsidRDefault="00975C6E">
      <w:pPr>
        <w:pStyle w:val="normal0"/>
        <w:ind w:firstLine="570"/>
        <w:contextualSpacing w:val="0"/>
      </w:pPr>
      <w:r>
        <w:rPr>
          <w:rFonts w:ascii="Times New Roman" w:eastAsia="Times New Roman" w:hAnsi="Times New Roman" w:cs="Times New Roman"/>
          <w:sz w:val="24"/>
          <w:szCs w:val="24"/>
        </w:rPr>
        <w:t>Просто делала свою домашнюю работу...</w:t>
      </w:r>
    </w:p>
    <w:p w:rsidR="00BD2A71" w:rsidRDefault="00975C6E">
      <w:pPr>
        <w:pStyle w:val="normal0"/>
        <w:ind w:firstLine="570"/>
        <w:contextualSpacing w:val="0"/>
      </w:pPr>
      <w:r>
        <w:rPr>
          <w:rFonts w:ascii="Times New Roman" w:eastAsia="Times New Roman" w:hAnsi="Times New Roman" w:cs="Times New Roman"/>
          <w:i/>
          <w:sz w:val="24"/>
          <w:szCs w:val="24"/>
        </w:rPr>
        <w:t>Кого ты спасла?</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Фоукс.</w:t>
      </w:r>
    </w:p>
    <w:p w:rsidR="00BD2A71" w:rsidRDefault="00975C6E">
      <w:pPr>
        <w:pStyle w:val="normal0"/>
        <w:ind w:firstLine="570"/>
        <w:contextualSpacing w:val="0"/>
      </w:pPr>
      <w:r>
        <w:rPr>
          <w:rFonts w:ascii="Times New Roman" w:eastAsia="Times New Roman" w:hAnsi="Times New Roman" w:cs="Times New Roman"/>
          <w:sz w:val="24"/>
          <w:szCs w:val="24"/>
        </w:rPr>
        <w:t xml:space="preserve">Мальчик ждал кошмаров — крики, мольбы и завывающие ураганы пустоты — разрядку, </w:t>
      </w:r>
      <w:r>
        <w:rPr>
          <w:rFonts w:ascii="Times New Roman" w:eastAsia="Times New Roman" w:hAnsi="Times New Roman" w:cs="Times New Roman"/>
          <w:sz w:val="24"/>
          <w:szCs w:val="24"/>
        </w:rPr>
        <w:t>которая позволит ужасам улечься в голове и таким образом, возможно, стать частью прошлого.</w:t>
      </w:r>
    </w:p>
    <w:p w:rsidR="00BD2A71" w:rsidRDefault="00975C6E">
      <w:pPr>
        <w:pStyle w:val="normal0"/>
        <w:ind w:firstLine="570"/>
        <w:contextualSpacing w:val="0"/>
      </w:pPr>
      <w:r>
        <w:rPr>
          <w:rFonts w:ascii="Times New Roman" w:eastAsia="Times New Roman" w:hAnsi="Times New Roman" w:cs="Times New Roman"/>
          <w:sz w:val="24"/>
          <w:szCs w:val="24"/>
        </w:rPr>
        <w:t>Мальчик знал, что кошмары придут.</w:t>
      </w:r>
    </w:p>
    <w:p w:rsidR="00BD2A71" w:rsidRDefault="00975C6E">
      <w:pPr>
        <w:pStyle w:val="normal0"/>
        <w:ind w:firstLine="570"/>
        <w:contextualSpacing w:val="0"/>
      </w:pPr>
      <w:r>
        <w:rPr>
          <w:rFonts w:ascii="Times New Roman" w:eastAsia="Times New Roman" w:hAnsi="Times New Roman" w:cs="Times New Roman"/>
          <w:sz w:val="24"/>
          <w:szCs w:val="24"/>
        </w:rPr>
        <w:t>Они придут — следующей ночью.</w:t>
      </w:r>
    </w:p>
    <w:p w:rsidR="00BD2A71" w:rsidRDefault="00975C6E">
      <w:pPr>
        <w:pStyle w:val="normal0"/>
        <w:ind w:firstLine="570"/>
        <w:contextualSpacing w:val="0"/>
      </w:pPr>
      <w:r>
        <w:rPr>
          <w:rFonts w:ascii="Times New Roman" w:eastAsia="Times New Roman" w:hAnsi="Times New Roman" w:cs="Times New Roman"/>
          <w:sz w:val="24"/>
          <w:szCs w:val="24"/>
        </w:rPr>
        <w:t>Мальчик спал, и в его снах мир был в огне. Хогвартс был в огне, его дом был в огне и улицы Оксфорда б</w:t>
      </w:r>
      <w:r>
        <w:rPr>
          <w:rFonts w:ascii="Times New Roman" w:eastAsia="Times New Roman" w:hAnsi="Times New Roman" w:cs="Times New Roman"/>
          <w:sz w:val="24"/>
          <w:szCs w:val="24"/>
        </w:rPr>
        <w:t>ыли в огне, всё пылало золотым пламенем, которое сияло, но не причиняло вреда, и все люди на горящих улицах сияли белым светом, более ярким, чем огонь, словно они сами были пламенем — а может, звёздами.</w:t>
      </w:r>
    </w:p>
    <w:p w:rsidR="00BD2A71" w:rsidRDefault="00975C6E">
      <w:pPr>
        <w:pStyle w:val="normal0"/>
        <w:ind w:firstLine="570"/>
        <w:contextualSpacing w:val="0"/>
      </w:pPr>
      <w:r>
        <w:rPr>
          <w:rFonts w:ascii="Times New Roman" w:eastAsia="Times New Roman" w:hAnsi="Times New Roman" w:cs="Times New Roman"/>
          <w:sz w:val="24"/>
          <w:szCs w:val="24"/>
        </w:rPr>
        <w:t>Иногда к кровати подходили другие мальчики-первокурсн</w:t>
      </w:r>
      <w:r>
        <w:rPr>
          <w:rFonts w:ascii="Times New Roman" w:eastAsia="Times New Roman" w:hAnsi="Times New Roman" w:cs="Times New Roman"/>
          <w:sz w:val="24"/>
          <w:szCs w:val="24"/>
        </w:rPr>
        <w:t>ики, чтобы своими глазами убедиться, что слухи не врут: пока Гарри Поттер тихо 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w:t>
      </w:r>
      <w:r>
        <w:rPr>
          <w:rFonts w:ascii="Times New Roman" w:eastAsia="Times New Roman" w:hAnsi="Times New Roman" w:cs="Times New Roman"/>
          <w:sz w:val="24"/>
          <w:szCs w:val="24"/>
        </w:rPr>
        <w:t xml:space="preserve"> укрывают его голову.</w:t>
      </w:r>
    </w:p>
    <w:p w:rsidR="00BD2A71" w:rsidRDefault="00975C6E">
      <w:pPr>
        <w:pStyle w:val="normal0"/>
        <w:ind w:firstLine="570"/>
        <w:contextualSpacing w:val="0"/>
      </w:pPr>
      <w:r>
        <w:rPr>
          <w:rFonts w:ascii="Times New Roman" w:eastAsia="Times New Roman" w:hAnsi="Times New Roman" w:cs="Times New Roman"/>
          <w:sz w:val="24"/>
          <w:szCs w:val="24"/>
        </w:rPr>
        <w:t>Расплата была отсрочена ещё на одну ночь.</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Драко Малфой.</w:t>
      </w:r>
    </w:p>
    <w:p w:rsidR="00BD2A71" w:rsidRDefault="00975C6E">
      <w:pPr>
        <w:pStyle w:val="normal0"/>
        <w:ind w:firstLine="570"/>
        <w:contextualSpacing w:val="0"/>
      </w:pPr>
      <w:r>
        <w:rPr>
          <w:rFonts w:ascii="Times New Roman" w:eastAsia="Times New Roman" w:hAnsi="Times New Roman" w:cs="Times New Roman"/>
          <w:sz w:val="24"/>
          <w:szCs w:val="24"/>
        </w:rPr>
        <w:t xml:space="preserve">Драко разгладил мантию, убедился, что зелёная оторочка </w:t>
      </w:r>
      <w:r>
        <w:rPr>
          <w:rFonts w:ascii="Times New Roman" w:eastAsia="Times New Roman" w:hAnsi="Times New Roman" w:cs="Times New Roman"/>
          <w:sz w:val="24"/>
          <w:szCs w:val="24"/>
        </w:rPr>
        <w:t>смотрится ровно, взмахнул палочкой над головой и произнёс заклинание, которому отец научил его, когда другие дети ещё возились в грязи. Это заклинание гарантировало, что ни одно пятнышко, ни одна пылинка не останется на его мантии.</w:t>
      </w:r>
    </w:p>
    <w:p w:rsidR="00BD2A71" w:rsidRDefault="00975C6E">
      <w:pPr>
        <w:pStyle w:val="normal0"/>
        <w:ind w:firstLine="570"/>
        <w:contextualSpacing w:val="0"/>
      </w:pPr>
      <w:r>
        <w:rPr>
          <w:rFonts w:ascii="Times New Roman" w:eastAsia="Times New Roman" w:hAnsi="Times New Roman" w:cs="Times New Roman"/>
          <w:sz w:val="24"/>
          <w:szCs w:val="24"/>
        </w:rPr>
        <w:t xml:space="preserve">Драко взял таинственный </w:t>
      </w:r>
      <w:r>
        <w:rPr>
          <w:rFonts w:ascii="Times New Roman" w:eastAsia="Times New Roman" w:hAnsi="Times New Roman" w:cs="Times New Roman"/>
          <w:sz w:val="24"/>
          <w:szCs w:val="24"/>
        </w:rPr>
        <w:t xml:space="preserve">конверт, который с совой прислал ему отец, и положил в карман мантии. На таинственном приложении к посланию он уже использовал </w:t>
      </w:r>
      <w:r>
        <w:rPr>
          <w:rFonts w:ascii="Times New Roman" w:eastAsia="Times New Roman" w:hAnsi="Times New Roman" w:cs="Times New Roman"/>
          <w:i/>
          <w:sz w:val="24"/>
          <w:szCs w:val="24"/>
        </w:rPr>
        <w:t xml:space="preserve">Инсендио </w:t>
      </w:r>
      <w:r>
        <w:rPr>
          <w:rFonts w:ascii="Times New Roman" w:eastAsia="Times New Roman" w:hAnsi="Times New Roman" w:cs="Times New Roman"/>
          <w:sz w:val="24"/>
          <w:szCs w:val="24"/>
        </w:rPr>
        <w:t xml:space="preserve">и </w:t>
      </w:r>
      <w:r>
        <w:rPr>
          <w:rFonts w:ascii="Times New Roman" w:eastAsia="Times New Roman" w:hAnsi="Times New Roman" w:cs="Times New Roman"/>
          <w:i/>
          <w:sz w:val="24"/>
          <w:szCs w:val="24"/>
        </w:rPr>
        <w:t>Эверто.</w:t>
      </w:r>
    </w:p>
    <w:p w:rsidR="00BD2A71" w:rsidRDefault="00975C6E">
      <w:pPr>
        <w:pStyle w:val="normal0"/>
        <w:ind w:firstLine="570"/>
        <w:contextualSpacing w:val="0"/>
      </w:pPr>
      <w:r>
        <w:rPr>
          <w:rFonts w:ascii="Times New Roman" w:eastAsia="Times New Roman" w:hAnsi="Times New Roman" w:cs="Times New Roman"/>
          <w:sz w:val="24"/>
          <w:szCs w:val="24"/>
        </w:rPr>
        <w:t xml:space="preserve">И отправился на завтрак. Он планировал, по возможности, сесть за стол точно в ту секунду, когда </w:t>
      </w:r>
      <w:r>
        <w:rPr>
          <w:rFonts w:ascii="Times New Roman" w:eastAsia="Times New Roman" w:hAnsi="Times New Roman" w:cs="Times New Roman"/>
          <w:sz w:val="24"/>
          <w:szCs w:val="24"/>
        </w:rPr>
        <w:lastRenderedPageBreak/>
        <w:t>на столе появи</w:t>
      </w:r>
      <w:r>
        <w:rPr>
          <w:rFonts w:ascii="Times New Roman" w:eastAsia="Times New Roman" w:hAnsi="Times New Roman" w:cs="Times New Roman"/>
          <w:sz w:val="24"/>
          <w:szCs w:val="24"/>
        </w:rPr>
        <w:t>тся еда. Тогда это будет выглядеть так, словно все дожидались именно его появления, чтобы начать есть. Потому что наследник Малфоев должен быть первым во всём, в том числе и на завтраке.</w:t>
      </w:r>
    </w:p>
    <w:p w:rsidR="00BD2A71" w:rsidRDefault="00975C6E">
      <w:pPr>
        <w:pStyle w:val="normal0"/>
        <w:ind w:firstLine="570"/>
        <w:contextualSpacing w:val="0"/>
      </w:pPr>
      <w:r>
        <w:rPr>
          <w:rFonts w:ascii="Times New Roman" w:eastAsia="Times New Roman" w:hAnsi="Times New Roman" w:cs="Times New Roman"/>
          <w:sz w:val="24"/>
          <w:szCs w:val="24"/>
        </w:rPr>
        <w:t>Винсент и Грегори ожидали у двери в его личную комнату. Они проснулис</w:t>
      </w:r>
      <w:r>
        <w:rPr>
          <w:rFonts w:ascii="Times New Roman" w:eastAsia="Times New Roman" w:hAnsi="Times New Roman" w:cs="Times New Roman"/>
          <w:sz w:val="24"/>
          <w:szCs w:val="24"/>
        </w:rPr>
        <w:t>ь и оделись даже раньше него — хотя, конечно же, не столь эффектно.</w:t>
      </w:r>
    </w:p>
    <w:p w:rsidR="00BD2A71" w:rsidRDefault="00975C6E">
      <w:pPr>
        <w:pStyle w:val="normal0"/>
        <w:ind w:firstLine="570"/>
        <w:contextualSpacing w:val="0"/>
      </w:pPr>
      <w:r>
        <w:rPr>
          <w:rFonts w:ascii="Times New Roman" w:eastAsia="Times New Roman" w:hAnsi="Times New Roman" w:cs="Times New Roman"/>
          <w:sz w:val="24"/>
          <w:szCs w:val="24"/>
        </w:rPr>
        <w:t xml:space="preserve">Гостиная Слизерина пустовала: все, кто проснулся рано, отправлялись прямиком на завтрак. </w:t>
      </w:r>
    </w:p>
    <w:p w:rsidR="00BD2A71" w:rsidRDefault="00975C6E">
      <w:pPr>
        <w:pStyle w:val="normal0"/>
        <w:ind w:firstLine="570"/>
        <w:contextualSpacing w:val="0"/>
      </w:pPr>
      <w:r>
        <w:rPr>
          <w:rFonts w:ascii="Times New Roman" w:eastAsia="Times New Roman" w:hAnsi="Times New Roman" w:cs="Times New Roman"/>
          <w:sz w:val="24"/>
          <w:szCs w:val="24"/>
        </w:rPr>
        <w:t>В подземелье царила тишина, нарушаемая лишь гулким эхом их шагов.</w:t>
      </w:r>
    </w:p>
    <w:p w:rsidR="00BD2A71" w:rsidRDefault="00975C6E">
      <w:pPr>
        <w:pStyle w:val="normal0"/>
        <w:ind w:firstLine="570"/>
        <w:contextualSpacing w:val="0"/>
      </w:pPr>
      <w:r>
        <w:rPr>
          <w:rFonts w:ascii="Times New Roman" w:eastAsia="Times New Roman" w:hAnsi="Times New Roman" w:cs="Times New Roman"/>
          <w:sz w:val="24"/>
          <w:szCs w:val="24"/>
        </w:rPr>
        <w:t>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w:t>
      </w:r>
      <w:r>
        <w:rPr>
          <w:rFonts w:ascii="Times New Roman" w:eastAsia="Times New Roman" w:hAnsi="Times New Roman" w:cs="Times New Roman"/>
          <w:sz w:val="24"/>
          <w:szCs w:val="24"/>
        </w:rPr>
        <w:t>еников-слизеринцев, и к ним уже направлялся Снейп...</w:t>
      </w:r>
    </w:p>
    <w:p w:rsidR="00BD2A71" w:rsidRDefault="00975C6E">
      <w:pPr>
        <w:pStyle w:val="normal0"/>
        <w:ind w:firstLine="570"/>
        <w:contextualSpacing w:val="0"/>
      </w:pPr>
      <w:r>
        <w:rPr>
          <w:rFonts w:ascii="Times New Roman" w:eastAsia="Times New Roman" w:hAnsi="Times New Roman" w:cs="Times New Roman"/>
          <w:sz w:val="24"/>
          <w:szCs w:val="24"/>
        </w:rPr>
        <w:t>Когда ученики заметили Драко, некоторые из них повернулись к нему и замолчали. Шум слегка притих.</w:t>
      </w:r>
    </w:p>
    <w:p w:rsidR="00BD2A71" w:rsidRDefault="00975C6E">
      <w:pPr>
        <w:pStyle w:val="normal0"/>
        <w:ind w:firstLine="570"/>
        <w:contextualSpacing w:val="0"/>
      </w:pPr>
      <w:r>
        <w:rPr>
          <w:rFonts w:ascii="Times New Roman" w:eastAsia="Times New Roman" w:hAnsi="Times New Roman" w:cs="Times New Roman"/>
          <w:sz w:val="24"/>
          <w:szCs w:val="24"/>
        </w:rPr>
        <w:t>На столах появилась еда. Но никто не обратил на это внимания.</w:t>
      </w:r>
    </w:p>
    <w:p w:rsidR="00BD2A71" w:rsidRDefault="00975C6E">
      <w:pPr>
        <w:pStyle w:val="normal0"/>
        <w:ind w:firstLine="570"/>
        <w:contextualSpacing w:val="0"/>
      </w:pPr>
      <w:r>
        <w:rPr>
          <w:rFonts w:ascii="Times New Roman" w:eastAsia="Times New Roman" w:hAnsi="Times New Roman" w:cs="Times New Roman"/>
          <w:sz w:val="24"/>
          <w:szCs w:val="24"/>
        </w:rPr>
        <w:t>Снейп резко развернулся, видимо, решив разо</w:t>
      </w:r>
      <w:r>
        <w:rPr>
          <w:rFonts w:ascii="Times New Roman" w:eastAsia="Times New Roman" w:hAnsi="Times New Roman" w:cs="Times New Roman"/>
          <w:sz w:val="24"/>
          <w:szCs w:val="24"/>
        </w:rPr>
        <w:t>браться с беспорядком позже, и направился к нему.</w:t>
      </w:r>
    </w:p>
    <w:p w:rsidR="00BD2A71" w:rsidRDefault="00975C6E">
      <w:pPr>
        <w:pStyle w:val="normal0"/>
        <w:ind w:firstLine="570"/>
        <w:contextualSpacing w:val="0"/>
      </w:pPr>
      <w:r>
        <w:rPr>
          <w:rFonts w:ascii="Times New Roman" w:eastAsia="Times New Roman" w:hAnsi="Times New Roman" w:cs="Times New Roman"/>
          <w:sz w:val="24"/>
          <w:szCs w:val="24"/>
        </w:rPr>
        <w:t>У Драко ёкнуло сердце. Неужели что-то случилось с отцом... нет, отец ему бы сказал... но что-то случилось, почему отец ему ни о чём...</w:t>
      </w:r>
    </w:p>
    <w:p w:rsidR="00BD2A71" w:rsidRDefault="00975C6E">
      <w:pPr>
        <w:pStyle w:val="normal0"/>
        <w:ind w:firstLine="570"/>
        <w:contextualSpacing w:val="0"/>
      </w:pPr>
      <w:r>
        <w:rPr>
          <w:rFonts w:ascii="Times New Roman" w:eastAsia="Times New Roman" w:hAnsi="Times New Roman" w:cs="Times New Roman"/>
          <w:sz w:val="24"/>
          <w:szCs w:val="24"/>
        </w:rPr>
        <w:t>Когда декан Слизерина подошёл ближе, Драко заметил у него круги под гла</w:t>
      </w:r>
      <w:r>
        <w:rPr>
          <w:rFonts w:ascii="Times New Roman" w:eastAsia="Times New Roman" w:hAnsi="Times New Roman" w:cs="Times New Roman"/>
          <w:sz w:val="24"/>
          <w:szCs w:val="24"/>
        </w:rPr>
        <w:t>зами. Профессор Зельеварения никогда не отличался безупречным внешним видом (мягко говоря), но сегодня утром его мантия была даже более грязной и помятой, чем обычно, с дополнительной порцией жирных пятен.</w:t>
      </w:r>
    </w:p>
    <w:p w:rsidR="00BD2A71" w:rsidRDefault="00975C6E">
      <w:pPr>
        <w:pStyle w:val="normal0"/>
        <w:ind w:firstLine="570"/>
        <w:contextualSpacing w:val="0"/>
      </w:pPr>
      <w:r>
        <w:rPr>
          <w:rFonts w:ascii="Times New Roman" w:eastAsia="Times New Roman" w:hAnsi="Times New Roman" w:cs="Times New Roman"/>
          <w:sz w:val="24"/>
          <w:szCs w:val="24"/>
        </w:rPr>
        <w:t>— Ты ещё не слышал? — прошипел декан его факультет</w:t>
      </w:r>
      <w:r>
        <w:rPr>
          <w:rFonts w:ascii="Times New Roman" w:eastAsia="Times New Roman" w:hAnsi="Times New Roman" w:cs="Times New Roman"/>
          <w:sz w:val="24"/>
          <w:szCs w:val="24"/>
        </w:rPr>
        <w:t>а, подойдя поближе. — Ради всего святого, Малфой, тебе что, забыли прислать газету?</w:t>
      </w:r>
    </w:p>
    <w:p w:rsidR="00BD2A71" w:rsidRDefault="00975C6E">
      <w:pPr>
        <w:pStyle w:val="normal0"/>
        <w:ind w:firstLine="570"/>
        <w:contextualSpacing w:val="0"/>
      </w:pPr>
      <w:r>
        <w:rPr>
          <w:rFonts w:ascii="Times New Roman" w:eastAsia="Times New Roman" w:hAnsi="Times New Roman" w:cs="Times New Roman"/>
          <w:sz w:val="24"/>
          <w:szCs w:val="24"/>
        </w:rPr>
        <w:t>— В чём дело, профе...</w:t>
      </w:r>
    </w:p>
    <w:p w:rsidR="00BD2A71" w:rsidRDefault="00975C6E">
      <w:pPr>
        <w:pStyle w:val="normal0"/>
        <w:ind w:firstLine="570"/>
        <w:contextualSpacing w:val="0"/>
      </w:pPr>
      <w:r>
        <w:rPr>
          <w:rFonts w:ascii="Times New Roman" w:eastAsia="Times New Roman" w:hAnsi="Times New Roman" w:cs="Times New Roman"/>
          <w:sz w:val="24"/>
          <w:szCs w:val="24"/>
        </w:rPr>
        <w:t>— Беллатрисе Блэк устроили побег из Азкабана!</w:t>
      </w:r>
    </w:p>
    <w:p w:rsidR="00BD2A71" w:rsidRDefault="00975C6E">
      <w:pPr>
        <w:pStyle w:val="normal0"/>
        <w:ind w:firstLine="570"/>
        <w:contextualSpacing w:val="0"/>
      </w:pPr>
      <w:r>
        <w:rPr>
          <w:rFonts w:ascii="Times New Roman" w:eastAsia="Times New Roman" w:hAnsi="Times New Roman" w:cs="Times New Roman"/>
          <w:sz w:val="24"/>
          <w:szCs w:val="24"/>
        </w:rPr>
        <w:t>— Что?! — воскликнул потрясённый Драко. Грегори за его спиной произнёс то, что явно не следует говорить</w:t>
      </w:r>
      <w:r>
        <w:rPr>
          <w:rFonts w:ascii="Times New Roman" w:eastAsia="Times New Roman" w:hAnsi="Times New Roman" w:cs="Times New Roman"/>
          <w:sz w:val="24"/>
          <w:szCs w:val="24"/>
        </w:rPr>
        <w:t xml:space="preserve"> вслух. Винсент просто охнул.</w:t>
      </w:r>
    </w:p>
    <w:p w:rsidR="00BD2A71" w:rsidRDefault="00975C6E">
      <w:pPr>
        <w:pStyle w:val="normal0"/>
        <w:ind w:firstLine="570"/>
        <w:contextualSpacing w:val="0"/>
      </w:pPr>
      <w:r>
        <w:rPr>
          <w:rFonts w:ascii="Times New Roman" w:eastAsia="Times New Roman" w:hAnsi="Times New Roman" w:cs="Times New Roman"/>
          <w:sz w:val="24"/>
          <w:szCs w:val="24"/>
        </w:rPr>
        <w:t>Снейп прищурился и внимательно посмотрел на Драко. Затем коротко кивнул:</w:t>
      </w:r>
    </w:p>
    <w:p w:rsidR="00BD2A71" w:rsidRDefault="00975C6E">
      <w:pPr>
        <w:pStyle w:val="normal0"/>
        <w:ind w:firstLine="570"/>
        <w:contextualSpacing w:val="0"/>
      </w:pPr>
      <w:r>
        <w:rPr>
          <w:rFonts w:ascii="Times New Roman" w:eastAsia="Times New Roman" w:hAnsi="Times New Roman" w:cs="Times New Roman"/>
          <w:sz w:val="24"/>
          <w:szCs w:val="24"/>
        </w:rPr>
        <w:t>— То есть Люциус тебе ничего не сказал. Понятно, — Снейп фыркнул и двинулся прочь...</w:t>
      </w:r>
    </w:p>
    <w:p w:rsidR="00BD2A71" w:rsidRDefault="00975C6E">
      <w:pPr>
        <w:pStyle w:val="normal0"/>
        <w:ind w:firstLine="570"/>
        <w:contextualSpacing w:val="0"/>
      </w:pPr>
      <w:r>
        <w:rPr>
          <w:rFonts w:ascii="Times New Roman" w:eastAsia="Times New Roman" w:hAnsi="Times New Roman" w:cs="Times New Roman"/>
          <w:sz w:val="24"/>
          <w:szCs w:val="24"/>
        </w:rPr>
        <w:t>— Профессор! — воскликнул Драко. Его разум заработал в авральном реж</w:t>
      </w:r>
      <w:r>
        <w:rPr>
          <w:rFonts w:ascii="Times New Roman" w:eastAsia="Times New Roman" w:hAnsi="Times New Roman" w:cs="Times New Roman"/>
          <w:sz w:val="24"/>
          <w:szCs w:val="24"/>
        </w:rPr>
        <w:t>име, осознавая последствия того, что он только что услышал. — Профессор, что я должен делать... отец не дал мне никаких инструкций...</w:t>
      </w:r>
    </w:p>
    <w:p w:rsidR="00BD2A71" w:rsidRDefault="00975C6E">
      <w:pPr>
        <w:pStyle w:val="normal0"/>
        <w:ind w:firstLine="570"/>
        <w:contextualSpacing w:val="0"/>
      </w:pPr>
      <w:r>
        <w:rPr>
          <w:rFonts w:ascii="Times New Roman" w:eastAsia="Times New Roman" w:hAnsi="Times New Roman" w:cs="Times New Roman"/>
          <w:sz w:val="24"/>
          <w:szCs w:val="24"/>
        </w:rPr>
        <w:t xml:space="preserve"> — Что ж, тогда я предлагаю, — издевательски бросил Снейп на ходу, — именно это всем и сказать, Малфой, как и запланировал</w:t>
      </w:r>
      <w:r>
        <w:rPr>
          <w:rFonts w:ascii="Times New Roman" w:eastAsia="Times New Roman" w:hAnsi="Times New Roman" w:cs="Times New Roman"/>
          <w:sz w:val="24"/>
          <w:szCs w:val="24"/>
        </w:rPr>
        <w:t xml:space="preserve"> твой отец!</w:t>
      </w:r>
    </w:p>
    <w:p w:rsidR="00BD2A71" w:rsidRDefault="00975C6E">
      <w:pPr>
        <w:pStyle w:val="normal0"/>
        <w:ind w:firstLine="570"/>
        <w:contextualSpacing w:val="0"/>
      </w:pPr>
      <w:r>
        <w:rPr>
          <w:rFonts w:ascii="Times New Roman" w:eastAsia="Times New Roman" w:hAnsi="Times New Roman" w:cs="Times New Roman"/>
          <w:sz w:val="24"/>
          <w:szCs w:val="24"/>
        </w:rPr>
        <w:t>Драко оглянулся на Винсента и Грегори, хоть и сам не понял зачем — естественно, они выглядели даже более сбитыми с толку, чем он сам.</w:t>
      </w:r>
    </w:p>
    <w:p w:rsidR="00BD2A71" w:rsidRDefault="00975C6E">
      <w:pPr>
        <w:pStyle w:val="normal0"/>
        <w:ind w:firstLine="570"/>
        <w:contextualSpacing w:val="0"/>
      </w:pPr>
      <w:r>
        <w:rPr>
          <w:rFonts w:ascii="Times New Roman" w:eastAsia="Times New Roman" w:hAnsi="Times New Roman" w:cs="Times New Roman"/>
          <w:sz w:val="24"/>
          <w:szCs w:val="24"/>
        </w:rPr>
        <w:t>Драко продолжил свой путь к слизеринскому столу и сел в дальнем конце, который всё ещё пустовал.</w:t>
      </w:r>
    </w:p>
    <w:p w:rsidR="00BD2A71" w:rsidRDefault="00975C6E">
      <w:pPr>
        <w:pStyle w:val="normal0"/>
        <w:ind w:firstLine="570"/>
        <w:contextualSpacing w:val="0"/>
      </w:pPr>
      <w:r>
        <w:rPr>
          <w:rFonts w:ascii="Times New Roman" w:eastAsia="Times New Roman" w:hAnsi="Times New Roman" w:cs="Times New Roman"/>
          <w:sz w:val="24"/>
          <w:szCs w:val="24"/>
        </w:rPr>
        <w:t>Он положил се</w:t>
      </w:r>
      <w:r>
        <w:rPr>
          <w:rFonts w:ascii="Times New Roman" w:eastAsia="Times New Roman" w:hAnsi="Times New Roman" w:cs="Times New Roman"/>
          <w:sz w:val="24"/>
          <w:szCs w:val="24"/>
        </w:rPr>
        <w:t>бе на тарелку омлет с сосисками и автоматически начал есть.</w:t>
      </w:r>
    </w:p>
    <w:p w:rsidR="00BD2A71" w:rsidRDefault="00975C6E">
      <w:pPr>
        <w:pStyle w:val="normal0"/>
        <w:ind w:firstLine="570"/>
        <w:contextualSpacing w:val="0"/>
      </w:pPr>
      <w:r>
        <w:rPr>
          <w:rFonts w:ascii="Times New Roman" w:eastAsia="Times New Roman" w:hAnsi="Times New Roman" w:cs="Times New Roman"/>
          <w:sz w:val="24"/>
          <w:szCs w:val="24"/>
        </w:rPr>
        <w:t>Беллатрисе Блэк устроили побег из Азкабана.</w:t>
      </w:r>
    </w:p>
    <w:p w:rsidR="00BD2A71" w:rsidRDefault="00975C6E">
      <w:pPr>
        <w:pStyle w:val="normal0"/>
        <w:ind w:firstLine="570"/>
        <w:contextualSpacing w:val="0"/>
      </w:pPr>
      <w:r>
        <w:rPr>
          <w:rFonts w:ascii="Times New Roman" w:eastAsia="Times New Roman" w:hAnsi="Times New Roman" w:cs="Times New Roman"/>
          <w:sz w:val="24"/>
          <w:szCs w:val="24"/>
        </w:rPr>
        <w:t>Беллатрисе Блэк устроили побег из Азкабана?..</w:t>
      </w:r>
    </w:p>
    <w:p w:rsidR="00BD2A71" w:rsidRDefault="00975C6E">
      <w:pPr>
        <w:pStyle w:val="normal0"/>
        <w:ind w:firstLine="570"/>
        <w:contextualSpacing w:val="0"/>
      </w:pPr>
      <w:r>
        <w:rPr>
          <w:rFonts w:ascii="Times New Roman" w:eastAsia="Times New Roman" w:hAnsi="Times New Roman" w:cs="Times New Roman"/>
          <w:sz w:val="24"/>
          <w:szCs w:val="24"/>
        </w:rPr>
        <w:t xml:space="preserve">Драко не знал, как это понимать, случившееся было полнейшей неожиданностью, как если бы солнце погасло... </w:t>
      </w:r>
      <w:r>
        <w:rPr>
          <w:rFonts w:ascii="Times New Roman" w:eastAsia="Times New Roman" w:hAnsi="Times New Roman" w:cs="Times New Roman"/>
          <w:sz w:val="24"/>
          <w:szCs w:val="24"/>
        </w:rPr>
        <w:t>хотя солнце должно погаснуть через шесть миллиардов лет, так что в данном случае случившееся было неожиданно, как если бы солнце погасло завтра. Отец не стал бы этого делать, Дамблдор не стал бы этого делать, по идее, вообще никто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и не способен этого сдела</w:t>
      </w:r>
      <w:r>
        <w:rPr>
          <w:rFonts w:ascii="Times New Roman" w:eastAsia="Times New Roman" w:hAnsi="Times New Roman" w:cs="Times New Roman"/>
          <w:sz w:val="24"/>
          <w:szCs w:val="24"/>
        </w:rPr>
        <w:t xml:space="preserve">ть... какой в этом смысл... да какая польза может быть от Беллатрисы после десяти лет в Азкабане... даже если она вновь станет могущественной ведьмой, какая польза может быть от абсолютно сумасшедшей и злой ведьмы, которая фанатично предана Тёмному Лорду, </w:t>
      </w:r>
      <w:r>
        <w:rPr>
          <w:rFonts w:ascii="Times New Roman" w:eastAsia="Times New Roman" w:hAnsi="Times New Roman" w:cs="Times New Roman"/>
          <w:sz w:val="24"/>
          <w:szCs w:val="24"/>
        </w:rPr>
        <w:t>которого больше нет?</w:t>
      </w:r>
    </w:p>
    <w:p w:rsidR="00BD2A71" w:rsidRDefault="00975C6E">
      <w:pPr>
        <w:pStyle w:val="normal0"/>
        <w:ind w:firstLine="570"/>
        <w:contextualSpacing w:val="0"/>
      </w:pPr>
      <w:r>
        <w:rPr>
          <w:rFonts w:ascii="Times New Roman" w:eastAsia="Times New Roman" w:hAnsi="Times New Roman" w:cs="Times New Roman"/>
          <w:sz w:val="24"/>
          <w:szCs w:val="24"/>
        </w:rPr>
        <w:t>— Эй, — сказал сидящий рядом Винсент, — босс, я не понял, зачем мы это сделали?</w:t>
      </w:r>
    </w:p>
    <w:p w:rsidR="00BD2A71" w:rsidRDefault="00975C6E">
      <w:pPr>
        <w:pStyle w:val="normal0"/>
        <w:ind w:firstLine="570"/>
        <w:contextualSpacing w:val="0"/>
      </w:pPr>
      <w:r>
        <w:rPr>
          <w:rFonts w:ascii="Times New Roman" w:eastAsia="Times New Roman" w:hAnsi="Times New Roman" w:cs="Times New Roman"/>
          <w:sz w:val="24"/>
          <w:szCs w:val="24"/>
        </w:rPr>
        <w:t>— Мы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этого не делали, болван! — огрызнулся Драко. — О, во имя Мерлина, если даже ты </w:t>
      </w:r>
      <w:r>
        <w:rPr>
          <w:rFonts w:ascii="Times New Roman" w:eastAsia="Times New Roman" w:hAnsi="Times New Roman" w:cs="Times New Roman"/>
          <w:sz w:val="24"/>
          <w:szCs w:val="24"/>
        </w:rPr>
        <w:lastRenderedPageBreak/>
        <w:t>думаешь, что это мы... неужели твой отец не рассказывал тебе о Беллатри</w:t>
      </w:r>
      <w:r>
        <w:rPr>
          <w:rFonts w:ascii="Times New Roman" w:eastAsia="Times New Roman" w:hAnsi="Times New Roman" w:cs="Times New Roman"/>
          <w:sz w:val="24"/>
          <w:szCs w:val="24"/>
        </w:rPr>
        <w:t>се Блэк? Однажды она пытала моего отца, она пытала твоего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отца, она пытала всех! Как-то раз Тёмный Лорд приказал ей наложить Круцио на саму себя — и она это сделала! Она совершала безумные поступки не для того, чтобы вселять страх и послушание в людей, она</w:t>
      </w:r>
      <w:r>
        <w:rPr>
          <w:rFonts w:ascii="Times New Roman" w:eastAsia="Times New Roman" w:hAnsi="Times New Roman" w:cs="Times New Roman"/>
          <w:sz w:val="24"/>
          <w:szCs w:val="24"/>
        </w:rPr>
        <w:t xml:space="preserve"> их совершала, потому что безумна! Сука она, вот она кто!</w:t>
      </w:r>
    </w:p>
    <w:p w:rsidR="00BD2A71" w:rsidRDefault="00975C6E">
      <w:pPr>
        <w:pStyle w:val="normal0"/>
        <w:ind w:firstLine="570"/>
        <w:contextualSpacing w:val="0"/>
      </w:pPr>
      <w:r>
        <w:rPr>
          <w:rFonts w:ascii="Times New Roman" w:eastAsia="Times New Roman" w:hAnsi="Times New Roman" w:cs="Times New Roman"/>
          <w:sz w:val="24"/>
          <w:szCs w:val="24"/>
        </w:rPr>
        <w:t>— О, неужели? — раздался приторный голос у него за спиной.</w:t>
      </w:r>
    </w:p>
    <w:p w:rsidR="00BD2A71" w:rsidRDefault="00975C6E">
      <w:pPr>
        <w:pStyle w:val="normal0"/>
        <w:ind w:firstLine="570"/>
        <w:contextualSpacing w:val="0"/>
      </w:pPr>
      <w:r>
        <w:rPr>
          <w:rFonts w:ascii="Times New Roman" w:eastAsia="Times New Roman" w:hAnsi="Times New Roman" w:cs="Times New Roman"/>
          <w:sz w:val="24"/>
          <w:szCs w:val="24"/>
        </w:rPr>
        <w:t>Драко не обернулся. Он знал, что Винсент и Грегори прикроют ему спину.</w:t>
      </w:r>
    </w:p>
    <w:p w:rsidR="00BD2A71" w:rsidRDefault="00975C6E">
      <w:pPr>
        <w:pStyle w:val="normal0"/>
        <w:ind w:firstLine="570"/>
        <w:contextualSpacing w:val="0"/>
      </w:pPr>
      <w:r>
        <w:rPr>
          <w:rFonts w:ascii="Times New Roman" w:eastAsia="Times New Roman" w:hAnsi="Times New Roman" w:cs="Times New Roman"/>
          <w:sz w:val="24"/>
          <w:szCs w:val="24"/>
        </w:rPr>
        <w:t>— А я-то думала, ты будешь счастлив...</w:t>
      </w:r>
    </w:p>
    <w:p w:rsidR="00BD2A71" w:rsidRDefault="00975C6E">
      <w:pPr>
        <w:pStyle w:val="normal0"/>
        <w:ind w:firstLine="570"/>
        <w:contextualSpacing w:val="0"/>
      </w:pPr>
      <w:r>
        <w:rPr>
          <w:rFonts w:ascii="Times New Roman" w:eastAsia="Times New Roman" w:hAnsi="Times New Roman" w:cs="Times New Roman"/>
          <w:sz w:val="24"/>
          <w:szCs w:val="24"/>
        </w:rPr>
        <w:t>— ...услышать, что Пожиратель</w:t>
      </w:r>
      <w:r>
        <w:rPr>
          <w:rFonts w:ascii="Times New Roman" w:eastAsia="Times New Roman" w:hAnsi="Times New Roman" w:cs="Times New Roman"/>
          <w:sz w:val="24"/>
          <w:szCs w:val="24"/>
        </w:rPr>
        <w:t xml:space="preserve"> Смерти сумел освободиться, Малфой!</w:t>
      </w:r>
    </w:p>
    <w:p w:rsidR="00BD2A71" w:rsidRDefault="00975C6E">
      <w:pPr>
        <w:pStyle w:val="normal0"/>
        <w:ind w:firstLine="570"/>
        <w:contextualSpacing w:val="0"/>
      </w:pPr>
      <w:r>
        <w:rPr>
          <w:rFonts w:ascii="Times New Roman" w:eastAsia="Times New Roman" w:hAnsi="Times New Roman" w:cs="Times New Roman"/>
          <w:sz w:val="24"/>
          <w:szCs w:val="24"/>
        </w:rPr>
        <w:t xml:space="preserve">Амикус Кэрроу всегда был одним из проблемных людей другого сорта. Отец предупреждал Драко, чтобы он был осторожен с Амикусом и никогда не оставался с ним наедине... </w:t>
      </w:r>
    </w:p>
    <w:p w:rsidR="00BD2A71" w:rsidRDefault="00975C6E">
      <w:pPr>
        <w:pStyle w:val="normal0"/>
        <w:ind w:firstLine="570"/>
        <w:contextualSpacing w:val="0"/>
      </w:pPr>
      <w:r>
        <w:rPr>
          <w:rFonts w:ascii="Times New Roman" w:eastAsia="Times New Roman" w:hAnsi="Times New Roman" w:cs="Times New Roman"/>
          <w:sz w:val="24"/>
          <w:szCs w:val="24"/>
        </w:rPr>
        <w:t xml:space="preserve">Драко повернулся и наградил Флору и Гестию Кэрроу своей Усмешкой Номер Три, той, что говорит: да, я — потомок Благородного и Древнейшего Дома, а вы — нет, и да, это имеет значение. </w:t>
      </w:r>
    </w:p>
    <w:p w:rsidR="00BD2A71" w:rsidRDefault="00975C6E">
      <w:pPr>
        <w:pStyle w:val="normal0"/>
        <w:ind w:firstLine="570"/>
        <w:contextualSpacing w:val="0"/>
      </w:pPr>
      <w:r>
        <w:rPr>
          <w:rFonts w:ascii="Times New Roman" w:eastAsia="Times New Roman" w:hAnsi="Times New Roman" w:cs="Times New Roman"/>
          <w:sz w:val="24"/>
          <w:szCs w:val="24"/>
        </w:rPr>
        <w:t>— Есть Пожиратели Смерти, а есть Пожиратели Смерти, — сказал Драко в их ст</w:t>
      </w:r>
      <w:r>
        <w:rPr>
          <w:rFonts w:ascii="Times New Roman" w:eastAsia="Times New Roman" w:hAnsi="Times New Roman" w:cs="Times New Roman"/>
          <w:sz w:val="24"/>
          <w:szCs w:val="24"/>
        </w:rPr>
        <w:t>орону, не обращаясь ни к кому лично, и вернулся к еде.</w:t>
      </w:r>
    </w:p>
    <w:p w:rsidR="00BD2A71" w:rsidRDefault="00975C6E">
      <w:pPr>
        <w:pStyle w:val="normal0"/>
        <w:ind w:firstLine="570"/>
        <w:contextualSpacing w:val="0"/>
      </w:pPr>
      <w:r>
        <w:rPr>
          <w:rFonts w:ascii="Times New Roman" w:eastAsia="Times New Roman" w:hAnsi="Times New Roman" w:cs="Times New Roman"/>
          <w:sz w:val="24"/>
          <w:szCs w:val="24"/>
        </w:rPr>
        <w:t xml:space="preserve">За спиной в унисон раздалось яростное фырканье, и две пары туфель с грохотом умчались к другому краю слизеринского стола. </w:t>
      </w:r>
    </w:p>
    <w:p w:rsidR="00BD2A71" w:rsidRDefault="00975C6E">
      <w:pPr>
        <w:pStyle w:val="normal0"/>
        <w:ind w:firstLine="570"/>
        <w:contextualSpacing w:val="0"/>
      </w:pPr>
      <w:r>
        <w:rPr>
          <w:rFonts w:ascii="Times New Roman" w:eastAsia="Times New Roman" w:hAnsi="Times New Roman" w:cs="Times New Roman"/>
          <w:sz w:val="24"/>
          <w:szCs w:val="24"/>
        </w:rPr>
        <w:t>Спустя всего лишь несколько минут к нему подбежала Милисента Булстроуд. Задыха</w:t>
      </w:r>
      <w:r>
        <w:rPr>
          <w:rFonts w:ascii="Times New Roman" w:eastAsia="Times New Roman" w:hAnsi="Times New Roman" w:cs="Times New Roman"/>
          <w:sz w:val="24"/>
          <w:szCs w:val="24"/>
        </w:rPr>
        <w:t>ясь, она выпалила:</w:t>
      </w:r>
    </w:p>
    <w:p w:rsidR="00BD2A71" w:rsidRDefault="00975C6E">
      <w:pPr>
        <w:pStyle w:val="normal0"/>
        <w:ind w:firstLine="570"/>
        <w:contextualSpacing w:val="0"/>
      </w:pPr>
      <w:r>
        <w:rPr>
          <w:rFonts w:ascii="Times New Roman" w:eastAsia="Times New Roman" w:hAnsi="Times New Roman" w:cs="Times New Roman"/>
          <w:sz w:val="24"/>
          <w:szCs w:val="24"/>
        </w:rPr>
        <w:t>— Мистер Малфой, вы слышали?</w:t>
      </w:r>
    </w:p>
    <w:p w:rsidR="00BD2A71" w:rsidRDefault="00975C6E">
      <w:pPr>
        <w:pStyle w:val="normal0"/>
        <w:ind w:firstLine="570"/>
        <w:contextualSpacing w:val="0"/>
      </w:pPr>
      <w:r>
        <w:rPr>
          <w:rFonts w:ascii="Times New Roman" w:eastAsia="Times New Roman" w:hAnsi="Times New Roman" w:cs="Times New Roman"/>
          <w:sz w:val="24"/>
          <w:szCs w:val="24"/>
        </w:rPr>
        <w:t>— О Беллатрисе Блэк? — уточнил Драко. — Да...</w:t>
      </w:r>
    </w:p>
    <w:p w:rsidR="00BD2A71" w:rsidRDefault="00975C6E">
      <w:pPr>
        <w:pStyle w:val="normal0"/>
        <w:ind w:firstLine="570"/>
        <w:contextualSpacing w:val="0"/>
      </w:pPr>
      <w:r>
        <w:rPr>
          <w:rFonts w:ascii="Times New Roman" w:eastAsia="Times New Roman" w:hAnsi="Times New Roman" w:cs="Times New Roman"/>
          <w:sz w:val="24"/>
          <w:szCs w:val="24"/>
        </w:rPr>
        <w:t>— Нет, о Поттере!</w:t>
      </w:r>
    </w:p>
    <w:p w:rsidR="00BD2A71" w:rsidRDefault="00975C6E">
      <w:pPr>
        <w:pStyle w:val="normal0"/>
        <w:ind w:firstLine="570"/>
        <w:contextualSpacing w:val="0"/>
      </w:pPr>
      <w:r>
        <w:rPr>
          <w:rFonts w:ascii="Times New Roman" w:eastAsia="Times New Roman" w:hAnsi="Times New Roman" w:cs="Times New Roman"/>
          <w:sz w:val="24"/>
          <w:szCs w:val="24"/>
        </w:rPr>
        <w:t>— Что?</w:t>
      </w:r>
    </w:p>
    <w:p w:rsidR="00BD2A71" w:rsidRDefault="00975C6E">
      <w:pPr>
        <w:pStyle w:val="normal0"/>
        <w:ind w:firstLine="570"/>
        <w:contextualSpacing w:val="0"/>
      </w:pPr>
      <w:r>
        <w:rPr>
          <w:rFonts w:ascii="Times New Roman" w:eastAsia="Times New Roman" w:hAnsi="Times New Roman" w:cs="Times New Roman"/>
          <w:sz w:val="24"/>
          <w:szCs w:val="24"/>
        </w:rPr>
        <w:t xml:space="preserve">— Поттер вчера вечером ходил с фениксом на плече и выглядел так, как будто его тащили десять лиг </w:t>
      </w:r>
      <w:r>
        <w:rPr>
          <w:rFonts w:ascii="Times New Roman" w:eastAsia="Times New Roman" w:hAnsi="Times New Roman" w:cs="Times New Roman"/>
          <w:sz w:val="24"/>
          <w:szCs w:val="24"/>
        </w:rPr>
        <w:t>по грязи, говорят, что феникс взял его с собой в Азкабан, чтобы попытаться остановить Беллатрису, и он сражался с ней на дуэли, и они разнесли половину крепости!</w:t>
      </w:r>
    </w:p>
    <w:p w:rsidR="00BD2A71" w:rsidRDefault="00975C6E">
      <w:pPr>
        <w:pStyle w:val="normal0"/>
        <w:ind w:firstLine="570"/>
        <w:contextualSpacing w:val="0"/>
      </w:pPr>
      <w:r>
        <w:rPr>
          <w:rFonts w:ascii="Times New Roman" w:eastAsia="Times New Roman" w:hAnsi="Times New Roman" w:cs="Times New Roman"/>
          <w:sz w:val="24"/>
          <w:szCs w:val="24"/>
        </w:rPr>
        <w:t>— Что?! — воскликнул Драко. — Да не может такого...</w:t>
      </w:r>
    </w:p>
    <w:p w:rsidR="00BD2A71" w:rsidRDefault="00975C6E">
      <w:pPr>
        <w:pStyle w:val="normal0"/>
        <w:ind w:firstLine="570"/>
        <w:contextualSpacing w:val="0"/>
      </w:pPr>
      <w:r>
        <w:rPr>
          <w:rFonts w:ascii="Times New Roman" w:eastAsia="Times New Roman" w:hAnsi="Times New Roman" w:cs="Times New Roman"/>
          <w:sz w:val="24"/>
          <w:szCs w:val="24"/>
        </w:rPr>
        <w:t>Драко прервался.</w:t>
      </w:r>
    </w:p>
    <w:p w:rsidR="00BD2A71" w:rsidRDefault="00975C6E">
      <w:pPr>
        <w:pStyle w:val="normal0"/>
        <w:ind w:firstLine="570"/>
        <w:contextualSpacing w:val="0"/>
      </w:pPr>
      <w:r>
        <w:rPr>
          <w:rFonts w:ascii="Times New Roman" w:eastAsia="Times New Roman" w:hAnsi="Times New Roman" w:cs="Times New Roman"/>
          <w:sz w:val="24"/>
          <w:szCs w:val="24"/>
        </w:rPr>
        <w:t>Он уже не в первый раз го</w:t>
      </w:r>
      <w:r>
        <w:rPr>
          <w:rFonts w:ascii="Times New Roman" w:eastAsia="Times New Roman" w:hAnsi="Times New Roman" w:cs="Times New Roman"/>
          <w:sz w:val="24"/>
          <w:szCs w:val="24"/>
        </w:rPr>
        <w:t>ворил такое о Гарри Поттере и начал замечать тенденцию.</w:t>
      </w:r>
    </w:p>
    <w:p w:rsidR="00BD2A71" w:rsidRDefault="00975C6E">
      <w:pPr>
        <w:pStyle w:val="normal0"/>
        <w:ind w:firstLine="570"/>
        <w:contextualSpacing w:val="0"/>
      </w:pPr>
      <w:r>
        <w:rPr>
          <w:rFonts w:ascii="Times New Roman" w:eastAsia="Times New Roman" w:hAnsi="Times New Roman" w:cs="Times New Roman"/>
          <w:sz w:val="24"/>
          <w:szCs w:val="24"/>
        </w:rPr>
        <w:t>Милисента побежала разносить сплетни дальше.</w:t>
      </w:r>
    </w:p>
    <w:p w:rsidR="00BD2A71" w:rsidRDefault="00975C6E">
      <w:pPr>
        <w:pStyle w:val="normal0"/>
        <w:ind w:firstLine="570"/>
        <w:contextualSpacing w:val="0"/>
      </w:pPr>
      <w:r>
        <w:rPr>
          <w:rFonts w:ascii="Times New Roman" w:eastAsia="Times New Roman" w:hAnsi="Times New Roman" w:cs="Times New Roman"/>
          <w:sz w:val="24"/>
          <w:szCs w:val="24"/>
        </w:rPr>
        <w:t>— Ты же не думаешь, что он в самом деле... — начал Грегори.</w:t>
      </w:r>
    </w:p>
    <w:p w:rsidR="00BD2A71" w:rsidRDefault="00975C6E">
      <w:pPr>
        <w:pStyle w:val="normal0"/>
        <w:ind w:firstLine="570"/>
        <w:contextualSpacing w:val="0"/>
      </w:pPr>
      <w:r>
        <w:rPr>
          <w:rFonts w:ascii="Times New Roman" w:eastAsia="Times New Roman" w:hAnsi="Times New Roman" w:cs="Times New Roman"/>
          <w:sz w:val="24"/>
          <w:szCs w:val="24"/>
        </w:rPr>
        <w:t>— Честно? Я больше ни в чём не уверен, — ответил Драко.</w:t>
      </w:r>
    </w:p>
    <w:p w:rsidR="00BD2A71" w:rsidRDefault="00975C6E">
      <w:pPr>
        <w:pStyle w:val="normal0"/>
        <w:ind w:firstLine="570"/>
        <w:contextualSpacing w:val="0"/>
      </w:pPr>
      <w:r>
        <w:rPr>
          <w:rFonts w:ascii="Times New Roman" w:eastAsia="Times New Roman" w:hAnsi="Times New Roman" w:cs="Times New Roman"/>
          <w:sz w:val="24"/>
          <w:szCs w:val="24"/>
        </w:rPr>
        <w:t xml:space="preserve">Спустя ещё несколько минут, после того </w:t>
      </w:r>
      <w:r>
        <w:rPr>
          <w:rFonts w:ascii="Times New Roman" w:eastAsia="Times New Roman" w:hAnsi="Times New Roman" w:cs="Times New Roman"/>
          <w:sz w:val="24"/>
          <w:szCs w:val="24"/>
        </w:rPr>
        <w:t>как напротив него уселся Теодор Нотт, а к близняшкам Кэрроу присоединился Уильям Розье, Винсент легонько коснулся его локтём и сказал:</w:t>
      </w:r>
    </w:p>
    <w:p w:rsidR="00BD2A71" w:rsidRDefault="00975C6E">
      <w:pPr>
        <w:pStyle w:val="normal0"/>
        <w:ind w:firstLine="570"/>
        <w:contextualSpacing w:val="0"/>
      </w:pPr>
      <w:r>
        <w:rPr>
          <w:rFonts w:ascii="Times New Roman" w:eastAsia="Times New Roman" w:hAnsi="Times New Roman" w:cs="Times New Roman"/>
          <w:sz w:val="24"/>
          <w:szCs w:val="24"/>
        </w:rPr>
        <w:t xml:space="preserve">— Там. </w:t>
      </w:r>
    </w:p>
    <w:p w:rsidR="00BD2A71" w:rsidRDefault="00975C6E">
      <w:pPr>
        <w:pStyle w:val="normal0"/>
        <w:ind w:firstLine="570"/>
        <w:contextualSpacing w:val="0"/>
      </w:pPr>
      <w:r>
        <w:rPr>
          <w:rFonts w:ascii="Times New Roman" w:eastAsia="Times New Roman" w:hAnsi="Times New Roman" w:cs="Times New Roman"/>
          <w:sz w:val="24"/>
          <w:szCs w:val="24"/>
        </w:rPr>
        <w:t>Гарри Поттер вошёл в Большой Зал.</w:t>
      </w:r>
    </w:p>
    <w:p w:rsidR="00BD2A71" w:rsidRDefault="00975C6E">
      <w:pPr>
        <w:pStyle w:val="normal0"/>
        <w:ind w:firstLine="570"/>
        <w:contextualSpacing w:val="0"/>
      </w:pPr>
      <w:r>
        <w:rPr>
          <w:rFonts w:ascii="Times New Roman" w:eastAsia="Times New Roman" w:hAnsi="Times New Roman" w:cs="Times New Roman"/>
          <w:sz w:val="24"/>
          <w:szCs w:val="24"/>
        </w:rPr>
        <w:t>Драко пристально за ним наблюдал.</w:t>
      </w:r>
    </w:p>
    <w:p w:rsidR="00BD2A71" w:rsidRDefault="00975C6E">
      <w:pPr>
        <w:pStyle w:val="normal0"/>
        <w:ind w:firstLine="570"/>
        <w:contextualSpacing w:val="0"/>
      </w:pPr>
      <w:r>
        <w:rPr>
          <w:rFonts w:ascii="Times New Roman" w:eastAsia="Times New Roman" w:hAnsi="Times New Roman" w:cs="Times New Roman"/>
          <w:sz w:val="24"/>
          <w:szCs w:val="24"/>
        </w:rPr>
        <w:t>На лице Гарри не было ни тревоги, ни удивлени</w:t>
      </w:r>
      <w:r>
        <w:rPr>
          <w:rFonts w:ascii="Times New Roman" w:eastAsia="Times New Roman" w:hAnsi="Times New Roman" w:cs="Times New Roman"/>
          <w:sz w:val="24"/>
          <w:szCs w:val="24"/>
        </w:rPr>
        <w:t>я, ни потрясения, он просто смотрел...</w:t>
      </w:r>
    </w:p>
    <w:p w:rsidR="00BD2A71" w:rsidRDefault="00975C6E">
      <w:pPr>
        <w:pStyle w:val="normal0"/>
        <w:ind w:firstLine="570"/>
        <w:contextualSpacing w:val="0"/>
      </w:pPr>
      <w:r>
        <w:rPr>
          <w:rFonts w:ascii="Times New Roman" w:eastAsia="Times New Roman" w:hAnsi="Times New Roman" w:cs="Times New Roman"/>
          <w:sz w:val="24"/>
          <w:szCs w:val="24"/>
        </w:rPr>
        <w:t>Это был тот же отстранённый взгляд, который появлялся на лице Гарри, когда он напряжённо пытался найти ответ на какой-либо вопрос, который Драко пока даже не мог понять.</w:t>
      </w:r>
    </w:p>
    <w:p w:rsidR="00BD2A71" w:rsidRDefault="00975C6E">
      <w:pPr>
        <w:pStyle w:val="normal0"/>
        <w:ind w:firstLine="570"/>
        <w:contextualSpacing w:val="0"/>
      </w:pPr>
      <w:r>
        <w:rPr>
          <w:rFonts w:ascii="Times New Roman" w:eastAsia="Times New Roman" w:hAnsi="Times New Roman" w:cs="Times New Roman"/>
          <w:sz w:val="24"/>
          <w:szCs w:val="24"/>
        </w:rPr>
        <w:t xml:space="preserve">Драко поспешно поднялся из-за стола, бросил: </w:t>
      </w:r>
    </w:p>
    <w:p w:rsidR="00BD2A71" w:rsidRDefault="00975C6E">
      <w:pPr>
        <w:pStyle w:val="normal0"/>
        <w:ind w:firstLine="570"/>
        <w:contextualSpacing w:val="0"/>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Оставайтесь здесь. </w:t>
      </w:r>
    </w:p>
    <w:p w:rsidR="00BD2A71" w:rsidRDefault="00975C6E">
      <w:pPr>
        <w:pStyle w:val="normal0"/>
        <w:ind w:firstLine="570"/>
        <w:contextualSpacing w:val="0"/>
      </w:pPr>
      <w:r>
        <w:rPr>
          <w:rFonts w:ascii="Times New Roman" w:eastAsia="Times New Roman" w:hAnsi="Times New Roman" w:cs="Times New Roman"/>
          <w:sz w:val="24"/>
          <w:szCs w:val="24"/>
        </w:rPr>
        <w:t>И с максимально возможной в рамках приличия скоростью направился к Гарри.</w:t>
      </w:r>
    </w:p>
    <w:p w:rsidR="00BD2A71" w:rsidRDefault="00975C6E">
      <w:pPr>
        <w:pStyle w:val="normal0"/>
        <w:ind w:firstLine="570"/>
        <w:contextualSpacing w:val="0"/>
      </w:pPr>
      <w:r>
        <w:rPr>
          <w:rFonts w:ascii="Times New Roman" w:eastAsia="Times New Roman" w:hAnsi="Times New Roman" w:cs="Times New Roman"/>
          <w:sz w:val="24"/>
          <w:szCs w:val="24"/>
        </w:rPr>
        <w:t xml:space="preserve">Тот, судя по всему, заметил его приближение, когда Драко поворачивал в сторону когтевранского стола. </w:t>
      </w:r>
    </w:p>
    <w:p w:rsidR="00BD2A71" w:rsidRDefault="00975C6E">
      <w:pPr>
        <w:pStyle w:val="normal0"/>
        <w:ind w:firstLine="570"/>
        <w:contextualSpacing w:val="0"/>
      </w:pPr>
      <w:r>
        <w:rPr>
          <w:rFonts w:ascii="Times New Roman" w:eastAsia="Times New Roman" w:hAnsi="Times New Roman" w:cs="Times New Roman"/>
          <w:sz w:val="24"/>
          <w:szCs w:val="24"/>
        </w:rPr>
        <w:t>Драко бросил на Гарри один быстрый взгляд...</w:t>
      </w:r>
    </w:p>
    <w:p w:rsidR="00BD2A71" w:rsidRDefault="00975C6E">
      <w:pPr>
        <w:pStyle w:val="normal0"/>
        <w:ind w:firstLine="570"/>
        <w:contextualSpacing w:val="0"/>
      </w:pPr>
      <w:r>
        <w:rPr>
          <w:rFonts w:ascii="Times New Roman" w:eastAsia="Times New Roman" w:hAnsi="Times New Roman" w:cs="Times New Roman"/>
          <w:sz w:val="24"/>
          <w:szCs w:val="24"/>
        </w:rPr>
        <w:t>...и прошёл ми</w:t>
      </w:r>
      <w:r>
        <w:rPr>
          <w:rFonts w:ascii="Times New Roman" w:eastAsia="Times New Roman" w:hAnsi="Times New Roman" w:cs="Times New Roman"/>
          <w:sz w:val="24"/>
          <w:szCs w:val="24"/>
        </w:rPr>
        <w:t>мо, к выходу из Большого зала.</w:t>
      </w:r>
    </w:p>
    <w:p w:rsidR="00BD2A71" w:rsidRDefault="00975C6E">
      <w:pPr>
        <w:pStyle w:val="normal0"/>
        <w:ind w:firstLine="570"/>
        <w:contextualSpacing w:val="0"/>
      </w:pPr>
      <w:r>
        <w:rPr>
          <w:rFonts w:ascii="Times New Roman" w:eastAsia="Times New Roman" w:hAnsi="Times New Roman" w:cs="Times New Roman"/>
          <w:sz w:val="24"/>
          <w:szCs w:val="24"/>
        </w:rPr>
        <w:t>Спустя всего минуту 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BD2A71" w:rsidRDefault="00975C6E">
      <w:pPr>
        <w:pStyle w:val="normal0"/>
        <w:ind w:firstLine="570"/>
        <w:contextualSpacing w:val="0"/>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 сказал Гарри, — Драко, в чём...</w:t>
      </w:r>
    </w:p>
    <w:p w:rsidR="00BD2A71" w:rsidRDefault="00975C6E">
      <w:pPr>
        <w:pStyle w:val="normal0"/>
        <w:ind w:firstLine="570"/>
        <w:contextualSpacing w:val="0"/>
      </w:pPr>
      <w:r>
        <w:rPr>
          <w:rFonts w:ascii="Times New Roman" w:eastAsia="Times New Roman" w:hAnsi="Times New Roman" w:cs="Times New Roman"/>
          <w:sz w:val="24"/>
          <w:szCs w:val="24"/>
        </w:rPr>
        <w:t>Драко достал конверт:</w:t>
      </w:r>
    </w:p>
    <w:p w:rsidR="00BD2A71" w:rsidRDefault="00975C6E">
      <w:pPr>
        <w:pStyle w:val="normal0"/>
        <w:ind w:firstLine="570"/>
        <w:contextualSpacing w:val="0"/>
      </w:pPr>
      <w:r>
        <w:rPr>
          <w:rFonts w:ascii="Times New Roman" w:eastAsia="Times New Roman" w:hAnsi="Times New Roman" w:cs="Times New Roman"/>
          <w:sz w:val="24"/>
          <w:szCs w:val="24"/>
        </w:rPr>
        <w:t>— Мой отец прислал для тебя сообщение.</w:t>
      </w:r>
    </w:p>
    <w:p w:rsidR="00BD2A71" w:rsidRDefault="00975C6E">
      <w:pPr>
        <w:pStyle w:val="normal0"/>
        <w:ind w:firstLine="570"/>
        <w:contextualSpacing w:val="0"/>
      </w:pPr>
      <w:r>
        <w:rPr>
          <w:rFonts w:ascii="Times New Roman" w:eastAsia="Times New Roman" w:hAnsi="Times New Roman" w:cs="Times New Roman"/>
          <w:sz w:val="24"/>
          <w:szCs w:val="24"/>
        </w:rPr>
        <w:t>— Хм-м? — протянул Гарри, забирая конверт у Драко. Он весьма небрежно распечатал его, достал пергаментный свиток, развернул его и...</w:t>
      </w:r>
    </w:p>
    <w:p w:rsidR="00BD2A71" w:rsidRDefault="00975C6E">
      <w:pPr>
        <w:pStyle w:val="normal0"/>
        <w:ind w:firstLine="570"/>
        <w:contextualSpacing w:val="0"/>
      </w:pPr>
      <w:r>
        <w:rPr>
          <w:rFonts w:ascii="Times New Roman" w:eastAsia="Times New Roman" w:hAnsi="Times New Roman" w:cs="Times New Roman"/>
          <w:sz w:val="24"/>
          <w:szCs w:val="24"/>
        </w:rPr>
        <w:t>Гарри резко втянул воздух.</w:t>
      </w:r>
    </w:p>
    <w:p w:rsidR="00BD2A71" w:rsidRDefault="00975C6E">
      <w:pPr>
        <w:pStyle w:val="normal0"/>
        <w:ind w:firstLine="570"/>
        <w:contextualSpacing w:val="0"/>
      </w:pPr>
      <w:r>
        <w:rPr>
          <w:rFonts w:ascii="Times New Roman" w:eastAsia="Times New Roman" w:hAnsi="Times New Roman" w:cs="Times New Roman"/>
          <w:sz w:val="24"/>
          <w:szCs w:val="24"/>
        </w:rPr>
        <w:t>Затем посмотрел на Драко.</w:t>
      </w:r>
    </w:p>
    <w:p w:rsidR="00BD2A71" w:rsidRDefault="00975C6E">
      <w:pPr>
        <w:pStyle w:val="normal0"/>
        <w:ind w:firstLine="570"/>
        <w:contextualSpacing w:val="0"/>
      </w:pPr>
      <w:r>
        <w:rPr>
          <w:rFonts w:ascii="Times New Roman" w:eastAsia="Times New Roman" w:hAnsi="Times New Roman" w:cs="Times New Roman"/>
          <w:sz w:val="24"/>
          <w:szCs w:val="24"/>
        </w:rPr>
        <w:t>Затем обратно на пергамент.</w:t>
      </w:r>
    </w:p>
    <w:p w:rsidR="00BD2A71" w:rsidRDefault="00975C6E">
      <w:pPr>
        <w:pStyle w:val="normal0"/>
        <w:ind w:firstLine="570"/>
        <w:contextualSpacing w:val="0"/>
      </w:pPr>
      <w:r>
        <w:rPr>
          <w:rFonts w:ascii="Times New Roman" w:eastAsia="Times New Roman" w:hAnsi="Times New Roman" w:cs="Times New Roman"/>
          <w:sz w:val="24"/>
          <w:szCs w:val="24"/>
        </w:rPr>
        <w:t>Повисла пауза.</w:t>
      </w:r>
    </w:p>
    <w:p w:rsidR="00BD2A71" w:rsidRDefault="00975C6E">
      <w:pPr>
        <w:pStyle w:val="normal0"/>
        <w:ind w:firstLine="570"/>
        <w:contextualSpacing w:val="0"/>
      </w:pPr>
      <w:r>
        <w:rPr>
          <w:rFonts w:ascii="Times New Roman" w:eastAsia="Times New Roman" w:hAnsi="Times New Roman" w:cs="Times New Roman"/>
          <w:sz w:val="24"/>
          <w:szCs w:val="24"/>
        </w:rPr>
        <w:t>— Люциус просил тебя сообщить мою реакцию? — спросил Гарри.</w:t>
      </w:r>
    </w:p>
    <w:p w:rsidR="00BD2A71" w:rsidRDefault="00975C6E">
      <w:pPr>
        <w:pStyle w:val="normal0"/>
        <w:ind w:firstLine="570"/>
        <w:contextualSpacing w:val="0"/>
      </w:pPr>
      <w:r>
        <w:rPr>
          <w:rFonts w:ascii="Times New Roman" w:eastAsia="Times New Roman" w:hAnsi="Times New Roman" w:cs="Times New Roman"/>
          <w:sz w:val="24"/>
          <w:szCs w:val="24"/>
        </w:rPr>
        <w:t>Драко задумался, взвешивая все «за» и «против», и уже собирался ответить...</w:t>
      </w:r>
    </w:p>
    <w:p w:rsidR="00BD2A71" w:rsidRDefault="00975C6E">
      <w:pPr>
        <w:pStyle w:val="normal0"/>
        <w:ind w:firstLine="570"/>
        <w:contextualSpacing w:val="0"/>
      </w:pPr>
      <w:r>
        <w:rPr>
          <w:rFonts w:ascii="Times New Roman" w:eastAsia="Times New Roman" w:hAnsi="Times New Roman" w:cs="Times New Roman"/>
          <w:sz w:val="24"/>
          <w:szCs w:val="24"/>
        </w:rPr>
        <w:t>— Понятно, — продолжил Гарри. Драко мысленно выруг</w:t>
      </w:r>
      <w:r>
        <w:rPr>
          <w:rFonts w:ascii="Times New Roman" w:eastAsia="Times New Roman" w:hAnsi="Times New Roman" w:cs="Times New Roman"/>
          <w:sz w:val="24"/>
          <w:szCs w:val="24"/>
        </w:rPr>
        <w:t>ался. Он должен был это предвидеть, просто ему было слишком тяжело выбрать. — Что собираешься ему ответить?</w:t>
      </w:r>
    </w:p>
    <w:p w:rsidR="00BD2A71" w:rsidRDefault="00975C6E">
      <w:pPr>
        <w:pStyle w:val="normal0"/>
        <w:ind w:firstLine="570"/>
        <w:contextualSpacing w:val="0"/>
      </w:pPr>
      <w:r>
        <w:rPr>
          <w:rFonts w:ascii="Times New Roman" w:eastAsia="Times New Roman" w:hAnsi="Times New Roman" w:cs="Times New Roman"/>
          <w:sz w:val="24"/>
          <w:szCs w:val="24"/>
        </w:rPr>
        <w:t>— Что ты был удивлён, — ответил Драко.</w:t>
      </w:r>
    </w:p>
    <w:p w:rsidR="00BD2A71" w:rsidRDefault="00975C6E">
      <w:pPr>
        <w:pStyle w:val="normal0"/>
        <w:ind w:firstLine="570"/>
        <w:contextualSpacing w:val="0"/>
      </w:pPr>
      <w:r>
        <w:rPr>
          <w:rFonts w:ascii="Times New Roman" w:eastAsia="Times New Roman" w:hAnsi="Times New Roman" w:cs="Times New Roman"/>
          <w:sz w:val="24"/>
          <w:szCs w:val="24"/>
        </w:rPr>
        <w:t>— Удивлён, — ровным голосом повторил Гарри. — Да. Неплохо. Так ему и передай.</w:t>
      </w:r>
    </w:p>
    <w:p w:rsidR="00BD2A71" w:rsidRDefault="00975C6E">
      <w:pPr>
        <w:pStyle w:val="normal0"/>
        <w:ind w:firstLine="570"/>
        <w:contextualSpacing w:val="0"/>
      </w:pPr>
      <w:r>
        <w:rPr>
          <w:rFonts w:ascii="Times New Roman" w:eastAsia="Times New Roman" w:hAnsi="Times New Roman" w:cs="Times New Roman"/>
          <w:sz w:val="24"/>
          <w:szCs w:val="24"/>
        </w:rPr>
        <w:t>— Что там написано? — спросил Д</w:t>
      </w:r>
      <w:r>
        <w:rPr>
          <w:rFonts w:ascii="Times New Roman" w:eastAsia="Times New Roman" w:hAnsi="Times New Roman" w:cs="Times New Roman"/>
          <w:sz w:val="24"/>
          <w:szCs w:val="24"/>
        </w:rPr>
        <w:t>рако. И затем, увидев, что Гарри колеблется: — Если ты ведёшь дела с моим отцом у меня за спиной...</w:t>
      </w:r>
    </w:p>
    <w:p w:rsidR="00BD2A71" w:rsidRDefault="00975C6E">
      <w:pPr>
        <w:pStyle w:val="normal0"/>
        <w:ind w:firstLine="570"/>
        <w:contextualSpacing w:val="0"/>
      </w:pPr>
      <w:r>
        <w:rPr>
          <w:rFonts w:ascii="Times New Roman" w:eastAsia="Times New Roman" w:hAnsi="Times New Roman" w:cs="Times New Roman"/>
          <w:sz w:val="24"/>
          <w:szCs w:val="24"/>
        </w:rPr>
        <w:t>Не говоря ни слова, Гарри передал ему пергамент.</w:t>
      </w:r>
    </w:p>
    <w:p w:rsidR="00BD2A71" w:rsidRDefault="00975C6E">
      <w:pPr>
        <w:pStyle w:val="normal0"/>
        <w:ind w:firstLine="570"/>
        <w:contextualSpacing w:val="0"/>
      </w:pPr>
      <w:r>
        <w:rPr>
          <w:rFonts w:ascii="Times New Roman" w:eastAsia="Times New Roman" w:hAnsi="Times New Roman" w:cs="Times New Roman"/>
          <w:sz w:val="24"/>
          <w:szCs w:val="24"/>
        </w:rPr>
        <w:t>На котором было написано:</w:t>
      </w:r>
    </w:p>
    <w:p w:rsidR="00BD2A71" w:rsidRDefault="00975C6E">
      <w:pPr>
        <w:pStyle w:val="normal0"/>
        <w:ind w:firstLine="570"/>
        <w:contextualSpacing w:val="0"/>
      </w:pPr>
      <w:r>
        <w:rPr>
          <w:rFonts w:ascii="Times New Roman" w:eastAsia="Times New Roman" w:hAnsi="Times New Roman" w:cs="Times New Roman"/>
          <w:sz w:val="24"/>
          <w:szCs w:val="24"/>
        </w:rPr>
        <w:t xml:space="preserve"> «Я знаю: это был ты».</w:t>
      </w:r>
    </w:p>
    <w:p w:rsidR="00BD2A71" w:rsidRDefault="00975C6E">
      <w:pPr>
        <w:pStyle w:val="normal0"/>
        <w:ind w:firstLine="570"/>
        <w:contextualSpacing w:val="0"/>
      </w:pPr>
      <w:r>
        <w:rPr>
          <w:rFonts w:ascii="Times New Roman" w:eastAsia="Times New Roman" w:hAnsi="Times New Roman" w:cs="Times New Roman"/>
          <w:sz w:val="24"/>
          <w:szCs w:val="24"/>
        </w:rPr>
        <w:t>— ЧТО ЗА...</w:t>
      </w:r>
    </w:p>
    <w:p w:rsidR="00BD2A71" w:rsidRDefault="00975C6E">
      <w:pPr>
        <w:pStyle w:val="normal0"/>
        <w:ind w:firstLine="570"/>
        <w:contextualSpacing w:val="0"/>
      </w:pPr>
      <w:r>
        <w:rPr>
          <w:rFonts w:ascii="Times New Roman" w:eastAsia="Times New Roman" w:hAnsi="Times New Roman" w:cs="Times New Roman"/>
          <w:sz w:val="24"/>
          <w:szCs w:val="24"/>
        </w:rPr>
        <w:t>— Вообще-то это я хотел спросить, — прервал его Гарри. — У тебя есть хоть какая-нибудь идея, что нашло на твоего папу?</w:t>
      </w:r>
    </w:p>
    <w:p w:rsidR="00BD2A71" w:rsidRDefault="00975C6E">
      <w:pPr>
        <w:pStyle w:val="normal0"/>
        <w:ind w:firstLine="570"/>
        <w:contextualSpacing w:val="0"/>
      </w:pPr>
      <w:r>
        <w:rPr>
          <w:rFonts w:ascii="Times New Roman" w:eastAsia="Times New Roman" w:hAnsi="Times New Roman" w:cs="Times New Roman"/>
          <w:sz w:val="24"/>
          <w:szCs w:val="24"/>
        </w:rPr>
        <w:t>Драко уставился на Гарри:</w:t>
      </w:r>
    </w:p>
    <w:p w:rsidR="00BD2A71" w:rsidRDefault="00975C6E">
      <w:pPr>
        <w:pStyle w:val="normal0"/>
        <w:ind w:firstLine="570"/>
        <w:contextualSpacing w:val="0"/>
      </w:pPr>
      <w:r>
        <w:rPr>
          <w:rFonts w:ascii="Times New Roman" w:eastAsia="Times New Roman" w:hAnsi="Times New Roman" w:cs="Times New Roman"/>
          <w:sz w:val="24"/>
          <w:szCs w:val="24"/>
        </w:rPr>
        <w:t>— Это сделал ты?</w:t>
      </w:r>
    </w:p>
    <w:p w:rsidR="00BD2A71" w:rsidRDefault="00975C6E">
      <w:pPr>
        <w:pStyle w:val="normal0"/>
        <w:ind w:firstLine="570"/>
        <w:contextualSpacing w:val="0"/>
      </w:pPr>
      <w:r>
        <w:rPr>
          <w:rFonts w:ascii="Times New Roman" w:eastAsia="Times New Roman" w:hAnsi="Times New Roman" w:cs="Times New Roman"/>
          <w:sz w:val="24"/>
          <w:szCs w:val="24"/>
        </w:rPr>
        <w:t>— Что? Да зачем вообще мне... как бы я...</w:t>
      </w:r>
    </w:p>
    <w:p w:rsidR="00BD2A71" w:rsidRDefault="00975C6E">
      <w:pPr>
        <w:pStyle w:val="normal0"/>
        <w:ind w:firstLine="570"/>
        <w:contextualSpacing w:val="0"/>
      </w:pPr>
      <w:r>
        <w:rPr>
          <w:rFonts w:ascii="Times New Roman" w:eastAsia="Times New Roman" w:hAnsi="Times New Roman" w:cs="Times New Roman"/>
          <w:sz w:val="24"/>
          <w:szCs w:val="24"/>
        </w:rPr>
        <w:t>— Гарри, это сделал ты?</w:t>
      </w:r>
    </w:p>
    <w:p w:rsidR="00BD2A71" w:rsidRDefault="00975C6E">
      <w:pPr>
        <w:pStyle w:val="normal0"/>
        <w:ind w:firstLine="570"/>
        <w:contextualSpacing w:val="0"/>
      </w:pPr>
      <w:r>
        <w:rPr>
          <w:rFonts w:ascii="Times New Roman" w:eastAsia="Times New Roman" w:hAnsi="Times New Roman" w:cs="Times New Roman"/>
          <w:sz w:val="24"/>
          <w:szCs w:val="24"/>
        </w:rPr>
        <w:t>— Нет! — воскликнул Гарри. —</w:t>
      </w:r>
      <w:r>
        <w:rPr>
          <w:rFonts w:ascii="Times New Roman" w:eastAsia="Times New Roman" w:hAnsi="Times New Roman" w:cs="Times New Roman"/>
          <w:sz w:val="24"/>
          <w:szCs w:val="24"/>
        </w:rPr>
        <w:t xml:space="preserve"> Конечно, нет!</w:t>
      </w:r>
    </w:p>
    <w:p w:rsidR="00BD2A71" w:rsidRDefault="00975C6E">
      <w:pPr>
        <w:pStyle w:val="normal0"/>
        <w:ind w:firstLine="570"/>
        <w:contextualSpacing w:val="0"/>
      </w:pPr>
      <w:r>
        <w:rPr>
          <w:rFonts w:ascii="Times New Roman" w:eastAsia="Times New Roman" w:hAnsi="Times New Roman" w:cs="Times New Roman"/>
          <w:sz w:val="24"/>
          <w:szCs w:val="24"/>
        </w:rPr>
        <w:t>Драко слушал очень внимательно, однако ответ Гарри прозвучал без запинок и колебаний.</w:t>
      </w:r>
    </w:p>
    <w:p w:rsidR="00BD2A71" w:rsidRDefault="00975C6E">
      <w:pPr>
        <w:pStyle w:val="normal0"/>
        <w:ind w:firstLine="570"/>
        <w:contextualSpacing w:val="0"/>
      </w:pPr>
      <w:r>
        <w:rPr>
          <w:rFonts w:ascii="Times New Roman" w:eastAsia="Times New Roman" w:hAnsi="Times New Roman" w:cs="Times New Roman"/>
          <w:sz w:val="24"/>
          <w:szCs w:val="24"/>
        </w:rPr>
        <w:t>Поэтому Драко кивнул и сказал:</w:t>
      </w:r>
    </w:p>
    <w:p w:rsidR="00BD2A71" w:rsidRDefault="00975C6E">
      <w:pPr>
        <w:pStyle w:val="normal0"/>
        <w:ind w:firstLine="570"/>
        <w:contextualSpacing w:val="0"/>
      </w:pPr>
      <w:r>
        <w:rPr>
          <w:rFonts w:ascii="Times New Roman" w:eastAsia="Times New Roman" w:hAnsi="Times New Roman" w:cs="Times New Roman"/>
          <w:sz w:val="24"/>
          <w:szCs w:val="24"/>
        </w:rPr>
        <w:t>— Я не знаю, о чём думает отец, но это не может, точно не может быть к добру. И ещё, эм-м... люди говорят...</w:t>
      </w:r>
    </w:p>
    <w:p w:rsidR="00BD2A71" w:rsidRDefault="00975C6E">
      <w:pPr>
        <w:pStyle w:val="normal0"/>
        <w:ind w:firstLine="570"/>
        <w:contextualSpacing w:val="0"/>
      </w:pPr>
      <w:r>
        <w:rPr>
          <w:rFonts w:ascii="Times New Roman" w:eastAsia="Times New Roman" w:hAnsi="Times New Roman" w:cs="Times New Roman"/>
          <w:sz w:val="24"/>
          <w:szCs w:val="24"/>
        </w:rPr>
        <w:t>— Что они говор</w:t>
      </w:r>
      <w:r>
        <w:rPr>
          <w:rFonts w:ascii="Times New Roman" w:eastAsia="Times New Roman" w:hAnsi="Times New Roman" w:cs="Times New Roman"/>
          <w:sz w:val="24"/>
          <w:szCs w:val="24"/>
        </w:rPr>
        <w:t>ят, Драко? — с опасением в голосе спросил Гарри.</w:t>
      </w:r>
    </w:p>
    <w:p w:rsidR="00BD2A71" w:rsidRDefault="00975C6E">
      <w:pPr>
        <w:pStyle w:val="normal0"/>
        <w:ind w:firstLine="570"/>
        <w:contextualSpacing w:val="0"/>
      </w:pPr>
      <w:r>
        <w:rPr>
          <w:rFonts w:ascii="Times New Roman" w:eastAsia="Times New Roman" w:hAnsi="Times New Roman" w:cs="Times New Roman"/>
          <w:sz w:val="24"/>
          <w:szCs w:val="24"/>
        </w:rPr>
        <w:t>— Феникс на самом деле перенёс тебя в Азкабан, чтобы помешать побегу Беллатрисы Блэк?..</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Невилл Лонгботтом.</w:t>
      </w:r>
    </w:p>
    <w:p w:rsidR="00BD2A71" w:rsidRDefault="00975C6E">
      <w:pPr>
        <w:pStyle w:val="normal0"/>
        <w:ind w:firstLine="570"/>
        <w:contextualSpacing w:val="0"/>
      </w:pPr>
      <w:r>
        <w:rPr>
          <w:rFonts w:ascii="Times New Roman" w:eastAsia="Times New Roman" w:hAnsi="Times New Roman" w:cs="Times New Roman"/>
          <w:sz w:val="24"/>
          <w:szCs w:val="24"/>
        </w:rPr>
        <w:t>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 (даже после разговора с Драко) — какой-то прекрасный сон, о</w:t>
      </w:r>
      <w:r>
        <w:rPr>
          <w:rFonts w:ascii="Times New Roman" w:eastAsia="Times New Roman" w:hAnsi="Times New Roman" w:cs="Times New Roman"/>
          <w:sz w:val="24"/>
          <w:szCs w:val="24"/>
        </w:rPr>
        <w:t xml:space="preserve">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 пока наковальни перестанут сыпаться на него, чтобы, когда он уйдёт всё обдум</w:t>
      </w:r>
      <w:r>
        <w:rPr>
          <w:rFonts w:ascii="Times New Roman" w:eastAsia="Times New Roman" w:hAnsi="Times New Roman" w:cs="Times New Roman"/>
          <w:sz w:val="24"/>
          <w:szCs w:val="24"/>
        </w:rPr>
        <w:t>ывать, он смог обработать все проблемы сразу.</w:t>
      </w:r>
    </w:p>
    <w:p w:rsidR="00BD2A71" w:rsidRDefault="00975C6E">
      <w:pPr>
        <w:pStyle w:val="normal0"/>
        <w:ind w:firstLine="570"/>
        <w:contextualSpacing w:val="0"/>
      </w:pPr>
      <w:r>
        <w:rPr>
          <w:rFonts w:ascii="Times New Roman" w:eastAsia="Times New Roman" w:hAnsi="Times New Roman" w:cs="Times New Roman"/>
          <w:sz w:val="24"/>
          <w:szCs w:val="24"/>
        </w:rPr>
        <w:t>Гарри схватил вилку, поднёс порцию картофельного пюре ко рту...</w:t>
      </w:r>
    </w:p>
    <w:p w:rsidR="00BD2A71" w:rsidRDefault="00975C6E">
      <w:pPr>
        <w:pStyle w:val="normal0"/>
        <w:ind w:firstLine="570"/>
        <w:contextualSpacing w:val="0"/>
      </w:pPr>
      <w:r>
        <w:rPr>
          <w:rFonts w:ascii="Times New Roman" w:eastAsia="Times New Roman" w:hAnsi="Times New Roman" w:cs="Times New Roman"/>
          <w:sz w:val="24"/>
          <w:szCs w:val="24"/>
        </w:rPr>
        <w:t>И тут раздался пронзительный крик.</w:t>
      </w:r>
    </w:p>
    <w:p w:rsidR="00BD2A71" w:rsidRDefault="00975C6E">
      <w:pPr>
        <w:pStyle w:val="normal0"/>
        <w:ind w:firstLine="570"/>
        <w:contextualSpacing w:val="0"/>
      </w:pPr>
      <w:r>
        <w:rPr>
          <w:rFonts w:ascii="Times New Roman" w:eastAsia="Times New Roman" w:hAnsi="Times New Roman" w:cs="Times New Roman"/>
          <w:sz w:val="24"/>
          <w:szCs w:val="24"/>
        </w:rPr>
        <w:t>В зале время от времени кто-нибудь узнавал новость и вскрикивал, но этот крик Гарри узнал...</w:t>
      </w:r>
    </w:p>
    <w:p w:rsidR="00BD2A71" w:rsidRDefault="00975C6E">
      <w:pPr>
        <w:pStyle w:val="normal0"/>
        <w:ind w:firstLine="570"/>
        <w:contextualSpacing w:val="0"/>
      </w:pPr>
      <w:r>
        <w:rPr>
          <w:rFonts w:ascii="Times New Roman" w:eastAsia="Times New Roman" w:hAnsi="Times New Roman" w:cs="Times New Roman"/>
          <w:sz w:val="24"/>
          <w:szCs w:val="24"/>
        </w:rPr>
        <w:t>Гарри мгновенно вс</w:t>
      </w:r>
      <w:r>
        <w:rPr>
          <w:rFonts w:ascii="Times New Roman" w:eastAsia="Times New Roman" w:hAnsi="Times New Roman" w:cs="Times New Roman"/>
          <w:sz w:val="24"/>
          <w:szCs w:val="24"/>
        </w:rPr>
        <w:t xml:space="preserve">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w:t>
      </w:r>
      <w:r>
        <w:rPr>
          <w:rFonts w:ascii="Times New Roman" w:eastAsia="Times New Roman" w:hAnsi="Times New Roman" w:cs="Times New Roman"/>
          <w:sz w:val="24"/>
          <w:szCs w:val="24"/>
        </w:rPr>
        <w:lastRenderedPageBreak/>
        <w:t>внимание — ведь профессор Квиррелл планировал, что никто о преступлении не узнает. А после свершивш</w:t>
      </w:r>
      <w:r>
        <w:rPr>
          <w:rFonts w:ascii="Times New Roman" w:eastAsia="Times New Roman" w:hAnsi="Times New Roman" w:cs="Times New Roman"/>
          <w:sz w:val="24"/>
          <w:szCs w:val="24"/>
        </w:rPr>
        <w:t>егося Гарри... просто не подумал...</w:t>
      </w:r>
    </w:p>
    <w:p w:rsidR="00BD2A71" w:rsidRDefault="00975C6E">
      <w:pPr>
        <w:pStyle w:val="normal0"/>
        <w:ind w:firstLine="570"/>
        <w:contextualSpacing w:val="0"/>
      </w:pPr>
      <w:r>
        <w:rPr>
          <w:rFonts w:ascii="Times New Roman" w:eastAsia="Times New Roman" w:hAnsi="Times New Roman" w:cs="Times New Roman"/>
          <w:i/>
          <w:sz w:val="24"/>
          <w:szCs w:val="24"/>
        </w:rPr>
        <w:t xml:space="preserve">В этом, — </w:t>
      </w:r>
      <w:r>
        <w:rPr>
          <w:rFonts w:ascii="Times New Roman" w:eastAsia="Times New Roman" w:hAnsi="Times New Roman" w:cs="Times New Roman"/>
          <w:sz w:val="24"/>
          <w:szCs w:val="24"/>
        </w:rPr>
        <w:t xml:space="preserve">с горькой укоризной отметил внутренний пуффендуец, — </w:t>
      </w:r>
      <w:r>
        <w:rPr>
          <w:rFonts w:ascii="Times New Roman" w:eastAsia="Times New Roman" w:hAnsi="Times New Roman" w:cs="Times New Roman"/>
          <w:i/>
          <w:sz w:val="24"/>
          <w:szCs w:val="24"/>
        </w:rPr>
        <w:t>тоже виноват ты.</w:t>
      </w:r>
    </w:p>
    <w:p w:rsidR="00BD2A71" w:rsidRDefault="00975C6E">
      <w:pPr>
        <w:pStyle w:val="normal0"/>
        <w:ind w:firstLine="570"/>
        <w:contextualSpacing w:val="0"/>
      </w:pPr>
      <w:r>
        <w:rPr>
          <w:rFonts w:ascii="Times New Roman" w:eastAsia="Times New Roman" w:hAnsi="Times New Roman" w:cs="Times New Roman"/>
          <w:sz w:val="24"/>
          <w:szCs w:val="24"/>
        </w:rPr>
        <w:t>Но к тому времени, как Гарри дошёл до пуффендуйского стола, Невилл уже сидел и ел пирожки с сосисками и инжирным соусом.</w:t>
      </w:r>
    </w:p>
    <w:p w:rsidR="00BD2A71" w:rsidRDefault="00975C6E">
      <w:pPr>
        <w:pStyle w:val="normal0"/>
        <w:ind w:firstLine="570"/>
        <w:contextualSpacing w:val="0"/>
      </w:pPr>
      <w:r>
        <w:rPr>
          <w:rFonts w:ascii="Times New Roman" w:eastAsia="Times New Roman" w:hAnsi="Times New Roman" w:cs="Times New Roman"/>
          <w:sz w:val="24"/>
          <w:szCs w:val="24"/>
        </w:rPr>
        <w:t>Руки Невилла дрожал</w:t>
      </w:r>
      <w:r>
        <w:rPr>
          <w:rFonts w:ascii="Times New Roman" w:eastAsia="Times New Roman" w:hAnsi="Times New Roman" w:cs="Times New Roman"/>
          <w:sz w:val="24"/>
          <w:szCs w:val="24"/>
        </w:rPr>
        <w:t>и, но он отрезал кусочки еды и ел их, не роняя.</w:t>
      </w:r>
    </w:p>
    <w:p w:rsidR="00BD2A71" w:rsidRDefault="00975C6E">
      <w:pPr>
        <w:pStyle w:val="normal0"/>
        <w:ind w:firstLine="570"/>
        <w:contextualSpacing w:val="0"/>
      </w:pPr>
      <w:r>
        <w:rPr>
          <w:rFonts w:ascii="Times New Roman" w:eastAsia="Times New Roman" w:hAnsi="Times New Roman" w:cs="Times New Roman"/>
          <w:sz w:val="24"/>
          <w:szCs w:val="24"/>
        </w:rPr>
        <w:t>— Привет, генерал, — голос Невилла лишь чуть-чуть дрогнул. — Ты прошлой ночью дрался на дуэли с Беллатрисой Блэк?</w:t>
      </w:r>
    </w:p>
    <w:p w:rsidR="00BD2A71" w:rsidRDefault="00975C6E">
      <w:pPr>
        <w:pStyle w:val="normal0"/>
        <w:ind w:firstLine="570"/>
        <w:contextualSpacing w:val="0"/>
      </w:pPr>
      <w:r>
        <w:rPr>
          <w:rFonts w:ascii="Times New Roman" w:eastAsia="Times New Roman" w:hAnsi="Times New Roman" w:cs="Times New Roman"/>
          <w:sz w:val="24"/>
          <w:szCs w:val="24"/>
        </w:rPr>
        <w:t>— Нет, — ответил Гарри. Его голос тоже почему-то дрогнул.</w:t>
      </w:r>
    </w:p>
    <w:p w:rsidR="00BD2A71" w:rsidRDefault="00975C6E">
      <w:pPr>
        <w:pStyle w:val="normal0"/>
        <w:ind w:firstLine="570"/>
        <w:contextualSpacing w:val="0"/>
      </w:pPr>
      <w:r>
        <w:rPr>
          <w:rFonts w:ascii="Times New Roman" w:eastAsia="Times New Roman" w:hAnsi="Times New Roman" w:cs="Times New Roman"/>
          <w:sz w:val="24"/>
          <w:szCs w:val="24"/>
        </w:rPr>
        <w:t>— Я так и думал, — сказал Невилл. Он</w:t>
      </w:r>
      <w:r>
        <w:rPr>
          <w:rFonts w:ascii="Times New Roman" w:eastAsia="Times New Roman" w:hAnsi="Times New Roman" w:cs="Times New Roman"/>
          <w:sz w:val="24"/>
          <w:szCs w:val="24"/>
        </w:rPr>
        <w:t xml:space="preserve"> отрезал ещё кусочек сосиски, и его нож проскрежетал по тарелке. — Я собираюсь выследить её и убить. Могу я рассчитывать на твою помощь?</w:t>
      </w:r>
    </w:p>
    <w:p w:rsidR="00BD2A71" w:rsidRDefault="00975C6E">
      <w:pPr>
        <w:pStyle w:val="normal0"/>
        <w:ind w:firstLine="570"/>
        <w:contextualSpacing w:val="0"/>
      </w:pPr>
      <w:r>
        <w:rPr>
          <w:rFonts w:ascii="Times New Roman" w:eastAsia="Times New Roman" w:hAnsi="Times New Roman" w:cs="Times New Roman"/>
          <w:sz w:val="24"/>
          <w:szCs w:val="24"/>
        </w:rPr>
        <w:t>Пуффендуйцы, собравшиеся вокруг него, испуганно ахнули.</w:t>
      </w:r>
    </w:p>
    <w:p w:rsidR="00BD2A71" w:rsidRDefault="00975C6E">
      <w:pPr>
        <w:pStyle w:val="normal0"/>
        <w:ind w:firstLine="570"/>
        <w:contextualSpacing w:val="0"/>
      </w:pPr>
      <w:r>
        <w:rPr>
          <w:rFonts w:ascii="Times New Roman" w:eastAsia="Times New Roman" w:hAnsi="Times New Roman" w:cs="Times New Roman"/>
          <w:sz w:val="24"/>
          <w:szCs w:val="24"/>
        </w:rPr>
        <w:t xml:space="preserve">— Если она придёт за тобой, — хрипло выдавил Гарри, </w:t>
      </w:r>
      <w:r>
        <w:rPr>
          <w:rFonts w:ascii="Times New Roman" w:eastAsia="Times New Roman" w:hAnsi="Times New Roman" w:cs="Times New Roman"/>
          <w:i/>
          <w:sz w:val="24"/>
          <w:szCs w:val="24"/>
        </w:rPr>
        <w:t>если это вс</w:t>
      </w:r>
      <w:r>
        <w:rPr>
          <w:rFonts w:ascii="Times New Roman" w:eastAsia="Times New Roman" w:hAnsi="Times New Roman" w:cs="Times New Roman"/>
          <w:i/>
          <w:sz w:val="24"/>
          <w:szCs w:val="24"/>
        </w:rPr>
        <w:t xml:space="preserve">ё чудовищная ошибка, если это всё была ложь, — </w:t>
      </w:r>
      <w:r>
        <w:rPr>
          <w:rFonts w:ascii="Times New Roman" w:eastAsia="Times New Roman" w:hAnsi="Times New Roman" w:cs="Times New Roman"/>
          <w:sz w:val="24"/>
          <w:szCs w:val="24"/>
        </w:rPr>
        <w:t xml:space="preserve">я буду защищать тебя даже ценой своей жизни, — </w:t>
      </w:r>
      <w:r>
        <w:rPr>
          <w:rFonts w:ascii="Times New Roman" w:eastAsia="Times New Roman" w:hAnsi="Times New Roman" w:cs="Times New Roman"/>
          <w:i/>
          <w:sz w:val="24"/>
          <w:szCs w:val="24"/>
        </w:rPr>
        <w:t xml:space="preserve">я не позволю, чтобы ты пострадал по моей вине, и не важно, какой ценой, </w:t>
      </w:r>
      <w:r>
        <w:rPr>
          <w:rFonts w:ascii="Times New Roman" w:eastAsia="Times New Roman" w:hAnsi="Times New Roman" w:cs="Times New Roman"/>
          <w:sz w:val="24"/>
          <w:szCs w:val="24"/>
        </w:rPr>
        <w:t>— но я не буду помогать тебе охотиться за ней, Невилл. Друзья не помогают друзьям совершит</w:t>
      </w:r>
      <w:r>
        <w:rPr>
          <w:rFonts w:ascii="Times New Roman" w:eastAsia="Times New Roman" w:hAnsi="Times New Roman" w:cs="Times New Roman"/>
          <w:sz w:val="24"/>
          <w:szCs w:val="24"/>
        </w:rPr>
        <w:t>ь самоубийство.</w:t>
      </w:r>
    </w:p>
    <w:p w:rsidR="00BD2A71" w:rsidRDefault="00975C6E">
      <w:pPr>
        <w:pStyle w:val="normal0"/>
        <w:ind w:firstLine="570"/>
        <w:contextualSpacing w:val="0"/>
      </w:pPr>
      <w:r>
        <w:rPr>
          <w:rFonts w:ascii="Times New Roman" w:eastAsia="Times New Roman" w:hAnsi="Times New Roman" w:cs="Times New Roman"/>
          <w:sz w:val="24"/>
          <w:szCs w:val="24"/>
        </w:rPr>
        <w:t>Вилка Невилла замерла у рта.</w:t>
      </w:r>
    </w:p>
    <w:p w:rsidR="00BD2A71" w:rsidRDefault="00975C6E">
      <w:pPr>
        <w:pStyle w:val="normal0"/>
        <w:ind w:firstLine="570"/>
        <w:contextualSpacing w:val="0"/>
      </w:pPr>
      <w:r>
        <w:rPr>
          <w:rFonts w:ascii="Times New Roman" w:eastAsia="Times New Roman" w:hAnsi="Times New Roman" w:cs="Times New Roman"/>
          <w:sz w:val="24"/>
          <w:szCs w:val="24"/>
        </w:rPr>
        <w:t>Затем Невилл положил кусок сосиски в рот. Прожевал.</w:t>
      </w:r>
    </w:p>
    <w:p w:rsidR="00BD2A71" w:rsidRDefault="00975C6E">
      <w:pPr>
        <w:pStyle w:val="normal0"/>
        <w:ind w:firstLine="570"/>
        <w:contextualSpacing w:val="0"/>
      </w:pPr>
      <w:r>
        <w:rPr>
          <w:rFonts w:ascii="Times New Roman" w:eastAsia="Times New Roman" w:hAnsi="Times New Roman" w:cs="Times New Roman"/>
          <w:sz w:val="24"/>
          <w:szCs w:val="24"/>
        </w:rPr>
        <w:t>Проглотил.</w:t>
      </w:r>
    </w:p>
    <w:p w:rsidR="00BD2A71" w:rsidRDefault="00975C6E">
      <w:pPr>
        <w:pStyle w:val="normal0"/>
        <w:ind w:firstLine="570"/>
        <w:contextualSpacing w:val="0"/>
      </w:pPr>
      <w:r>
        <w:rPr>
          <w:rFonts w:ascii="Times New Roman" w:eastAsia="Times New Roman" w:hAnsi="Times New Roman" w:cs="Times New Roman"/>
          <w:sz w:val="24"/>
          <w:szCs w:val="24"/>
        </w:rPr>
        <w:t>— Я не имел в виду прямо сейчас</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Я имел в виду после окончания Хогвартса.</w:t>
      </w:r>
    </w:p>
    <w:p w:rsidR="00BD2A71" w:rsidRDefault="00975C6E">
      <w:pPr>
        <w:pStyle w:val="normal0"/>
        <w:ind w:firstLine="570"/>
        <w:contextualSpacing w:val="0"/>
      </w:pPr>
      <w:r>
        <w:rPr>
          <w:rFonts w:ascii="Times New Roman" w:eastAsia="Times New Roman" w:hAnsi="Times New Roman" w:cs="Times New Roman"/>
          <w:sz w:val="24"/>
          <w:szCs w:val="24"/>
        </w:rPr>
        <w:t>— Невилл, — Гарри старался тщательно контролировать голос, — я считаю, что</w:t>
      </w:r>
      <w:r>
        <w:rPr>
          <w:rFonts w:ascii="Times New Roman" w:eastAsia="Times New Roman" w:hAnsi="Times New Roman" w:cs="Times New Roman"/>
          <w:sz w:val="24"/>
          <w:szCs w:val="24"/>
        </w:rPr>
        <w:t xml:space="preserve"> даже после окончания школы это по-прежнему может быть крайне дурацкой идеей. Её будут выслеживать гораздо более опытные авроры... — </w:t>
      </w:r>
      <w:r>
        <w:rPr>
          <w:rFonts w:ascii="Times New Roman" w:eastAsia="Times New Roman" w:hAnsi="Times New Roman" w:cs="Times New Roman"/>
          <w:i/>
          <w:sz w:val="24"/>
          <w:szCs w:val="24"/>
        </w:rPr>
        <w:t>ой, стоп, так не годится...</w:t>
      </w:r>
    </w:p>
    <w:p w:rsidR="00BD2A71" w:rsidRDefault="00975C6E">
      <w:pPr>
        <w:pStyle w:val="normal0"/>
        <w:ind w:firstLine="570"/>
        <w:contextualSpacing w:val="0"/>
      </w:pPr>
      <w:r>
        <w:rPr>
          <w:rFonts w:ascii="Times New Roman" w:eastAsia="Times New Roman" w:hAnsi="Times New Roman" w:cs="Times New Roman"/>
          <w:sz w:val="24"/>
          <w:szCs w:val="24"/>
        </w:rPr>
        <w:t>— Послушай его! — крикнул Эрни Макмиллан.</w:t>
      </w:r>
    </w:p>
    <w:p w:rsidR="00BD2A71" w:rsidRDefault="00975C6E">
      <w:pPr>
        <w:pStyle w:val="normal0"/>
        <w:ind w:firstLine="570"/>
        <w:contextualSpacing w:val="0"/>
      </w:pPr>
      <w:r>
        <w:rPr>
          <w:rFonts w:ascii="Times New Roman" w:eastAsia="Times New Roman" w:hAnsi="Times New Roman" w:cs="Times New Roman"/>
          <w:sz w:val="24"/>
          <w:szCs w:val="24"/>
        </w:rPr>
        <w:t>— Невви, пожалуйста, задумайся, он прав! — добавила б</w:t>
      </w:r>
      <w:r>
        <w:rPr>
          <w:rFonts w:ascii="Times New Roman" w:eastAsia="Times New Roman" w:hAnsi="Times New Roman" w:cs="Times New Roman"/>
          <w:sz w:val="24"/>
          <w:szCs w:val="24"/>
        </w:rPr>
        <w:t>олее старшая девочка из Пуффендуя, стоящая рядом с Невиллом.</w:t>
      </w:r>
    </w:p>
    <w:p w:rsidR="00BD2A71" w:rsidRDefault="00975C6E">
      <w:pPr>
        <w:pStyle w:val="normal0"/>
        <w:ind w:firstLine="570"/>
        <w:contextualSpacing w:val="0"/>
      </w:pPr>
      <w:r>
        <w:rPr>
          <w:rFonts w:ascii="Times New Roman" w:eastAsia="Times New Roman" w:hAnsi="Times New Roman" w:cs="Times New Roman"/>
          <w:sz w:val="24"/>
          <w:szCs w:val="24"/>
        </w:rPr>
        <w:t>Невилл встал:</w:t>
      </w:r>
    </w:p>
    <w:p w:rsidR="00BD2A71" w:rsidRDefault="00975C6E">
      <w:pPr>
        <w:pStyle w:val="normal0"/>
        <w:ind w:firstLine="570"/>
        <w:contextualSpacing w:val="0"/>
      </w:pPr>
      <w:r>
        <w:rPr>
          <w:rFonts w:ascii="Times New Roman" w:eastAsia="Times New Roman" w:hAnsi="Times New Roman" w:cs="Times New Roman"/>
          <w:sz w:val="24"/>
          <w:szCs w:val="24"/>
        </w:rPr>
        <w:t>— Пожалуйста, не ходите за мной.</w:t>
      </w:r>
    </w:p>
    <w:p w:rsidR="00BD2A71" w:rsidRDefault="00975C6E">
      <w:pPr>
        <w:pStyle w:val="normal0"/>
        <w:ind w:firstLine="570"/>
        <w:contextualSpacing w:val="0"/>
      </w:pPr>
      <w:r>
        <w:rPr>
          <w:rFonts w:ascii="Times New Roman" w:eastAsia="Times New Roman" w:hAnsi="Times New Roman" w:cs="Times New Roman"/>
          <w:sz w:val="24"/>
          <w:szCs w:val="24"/>
        </w:rPr>
        <w:t>И Невилл пошёл прочь. Гарри и Эрни, а также ещё несколько пуффендуйцев, непроизвольно шагнули следом.</w:t>
      </w:r>
    </w:p>
    <w:p w:rsidR="00BD2A71" w:rsidRDefault="00975C6E">
      <w:pPr>
        <w:pStyle w:val="normal0"/>
        <w:ind w:firstLine="570"/>
        <w:contextualSpacing w:val="0"/>
      </w:pPr>
      <w:r>
        <w:rPr>
          <w:rFonts w:ascii="Times New Roman" w:eastAsia="Times New Roman" w:hAnsi="Times New Roman" w:cs="Times New Roman"/>
          <w:sz w:val="24"/>
          <w:szCs w:val="24"/>
        </w:rPr>
        <w:t>Невилл сел за стол Гриффиндора. Издалека, на грани слышимости, донеслись его слова:</w:t>
      </w:r>
    </w:p>
    <w:p w:rsidR="00BD2A71" w:rsidRDefault="00975C6E">
      <w:pPr>
        <w:pStyle w:val="normal0"/>
        <w:ind w:firstLine="570"/>
        <w:contextualSpacing w:val="0"/>
      </w:pPr>
      <w:r>
        <w:rPr>
          <w:rFonts w:ascii="Times New Roman" w:eastAsia="Times New Roman" w:hAnsi="Times New Roman" w:cs="Times New Roman"/>
          <w:sz w:val="24"/>
          <w:szCs w:val="24"/>
        </w:rPr>
        <w:t>— После окончания школы я собираюсь выследить её и убить. Кто со мной?</w:t>
      </w:r>
    </w:p>
    <w:p w:rsidR="00BD2A71" w:rsidRDefault="00975C6E">
      <w:pPr>
        <w:pStyle w:val="normal0"/>
        <w:ind w:firstLine="570"/>
        <w:contextualSpacing w:val="0"/>
      </w:pPr>
      <w:r>
        <w:rPr>
          <w:rFonts w:ascii="Times New Roman" w:eastAsia="Times New Roman" w:hAnsi="Times New Roman" w:cs="Times New Roman"/>
          <w:sz w:val="24"/>
          <w:szCs w:val="24"/>
        </w:rPr>
        <w:t>Раздалось как минимум пять «да», а затем послышался громкий голос Рона Уизли:</w:t>
      </w:r>
    </w:p>
    <w:p w:rsidR="00BD2A71" w:rsidRDefault="00975C6E">
      <w:pPr>
        <w:pStyle w:val="normal0"/>
        <w:ind w:firstLine="570"/>
        <w:contextualSpacing w:val="0"/>
      </w:pPr>
      <w:r>
        <w:rPr>
          <w:rFonts w:ascii="Times New Roman" w:eastAsia="Times New Roman" w:hAnsi="Times New Roman" w:cs="Times New Roman"/>
          <w:sz w:val="24"/>
          <w:szCs w:val="24"/>
        </w:rPr>
        <w:t>— Эй, вы, становитесь в</w:t>
      </w:r>
      <w:r>
        <w:rPr>
          <w:rFonts w:ascii="Times New Roman" w:eastAsia="Times New Roman" w:hAnsi="Times New Roman" w:cs="Times New Roman"/>
          <w:sz w:val="24"/>
          <w:szCs w:val="24"/>
        </w:rPr>
        <w:t xml:space="preserve"> очередь. Я сегодня получил письмо от мамы, она просила передать, что у неё преимущественное право.</w:t>
      </w:r>
    </w:p>
    <w:p w:rsidR="00BD2A71" w:rsidRDefault="00975C6E">
      <w:pPr>
        <w:pStyle w:val="normal0"/>
        <w:ind w:firstLine="570"/>
        <w:contextualSpacing w:val="0"/>
      </w:pPr>
      <w:r>
        <w:rPr>
          <w:rFonts w:ascii="Times New Roman" w:eastAsia="Times New Roman" w:hAnsi="Times New Roman" w:cs="Times New Roman"/>
          <w:sz w:val="24"/>
          <w:szCs w:val="24"/>
        </w:rPr>
        <w:t>Кто-то сказал:</w:t>
      </w:r>
    </w:p>
    <w:p w:rsidR="00BD2A71" w:rsidRDefault="00975C6E">
      <w:pPr>
        <w:pStyle w:val="normal0"/>
        <w:ind w:firstLine="570"/>
        <w:contextualSpacing w:val="0"/>
      </w:pPr>
      <w:r>
        <w:rPr>
          <w:rFonts w:ascii="Times New Roman" w:eastAsia="Times New Roman" w:hAnsi="Times New Roman" w:cs="Times New Roman"/>
          <w:sz w:val="24"/>
          <w:szCs w:val="24"/>
        </w:rPr>
        <w:t>— Молли Уизли против Беллатрисы Блэк? Да, отличная шутка...</w:t>
      </w:r>
    </w:p>
    <w:p w:rsidR="00BD2A71" w:rsidRDefault="00975C6E">
      <w:pPr>
        <w:pStyle w:val="normal0"/>
        <w:ind w:firstLine="570"/>
        <w:contextualSpacing w:val="0"/>
      </w:pPr>
      <w:r>
        <w:rPr>
          <w:rFonts w:ascii="Times New Roman" w:eastAsia="Times New Roman" w:hAnsi="Times New Roman" w:cs="Times New Roman"/>
          <w:sz w:val="24"/>
          <w:szCs w:val="24"/>
        </w:rPr>
        <w:t>Рон в ответ потянулся к тарелке и взвесил в руке кекс...</w:t>
      </w:r>
    </w:p>
    <w:p w:rsidR="00BD2A71" w:rsidRDefault="00975C6E">
      <w:pPr>
        <w:pStyle w:val="normal0"/>
        <w:ind w:firstLine="570"/>
        <w:contextualSpacing w:val="0"/>
      </w:pPr>
      <w:r>
        <w:rPr>
          <w:rFonts w:ascii="Times New Roman" w:eastAsia="Times New Roman" w:hAnsi="Times New Roman" w:cs="Times New Roman"/>
          <w:sz w:val="24"/>
          <w:szCs w:val="24"/>
        </w:rPr>
        <w:t>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BD2A71" w:rsidRDefault="00975C6E">
      <w:pPr>
        <w:pStyle w:val="normal0"/>
        <w:ind w:firstLine="570"/>
        <w:contextualSpacing w:val="0"/>
      </w:pPr>
      <w:r>
        <w:rPr>
          <w:rFonts w:ascii="Times New Roman" w:eastAsia="Times New Roman" w:hAnsi="Times New Roman" w:cs="Times New Roman"/>
          <w:sz w:val="24"/>
          <w:szCs w:val="24"/>
        </w:rPr>
        <w:t xml:space="preserve">Гарри на мгновение уставился на конверт. Затем направился к ближайшей стене. </w:t>
      </w:r>
      <w:r>
        <w:rPr>
          <w:rFonts w:ascii="Times New Roman" w:eastAsia="Times New Roman" w:hAnsi="Times New Roman" w:cs="Times New Roman"/>
          <w:sz w:val="24"/>
          <w:szCs w:val="24"/>
        </w:rPr>
        <w:t>Нельзя сказать, что это обеспечивало ему надёжное уединение, но лучше, чем ничего. К тому же Гарри не хотел создавать впечатления, что он пытается спрятаться.</w:t>
      </w:r>
    </w:p>
    <w:p w:rsidR="00BD2A71" w:rsidRDefault="00975C6E">
      <w:pPr>
        <w:pStyle w:val="normal0"/>
        <w:ind w:firstLine="570"/>
        <w:contextualSpacing w:val="0"/>
      </w:pPr>
      <w:r>
        <w:rPr>
          <w:rFonts w:ascii="Times New Roman" w:eastAsia="Times New Roman" w:hAnsi="Times New Roman" w:cs="Times New Roman"/>
          <w:sz w:val="24"/>
          <w:szCs w:val="24"/>
        </w:rPr>
        <w:t xml:space="preserve">Это была слизеринская система доставки сообщений, которая использовалась, когда кто-нибудь хотел </w:t>
      </w:r>
      <w:r>
        <w:rPr>
          <w:rFonts w:ascii="Times New Roman" w:eastAsia="Times New Roman" w:hAnsi="Times New Roman" w:cs="Times New Roman"/>
          <w:sz w:val="24"/>
          <w:szCs w:val="24"/>
        </w:rPr>
        <w:t>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w:t>
      </w:r>
      <w:r>
        <w:rPr>
          <w:rFonts w:ascii="Times New Roman" w:eastAsia="Times New Roman" w:hAnsi="Times New Roman" w:cs="Times New Roman"/>
          <w:sz w:val="24"/>
          <w:szCs w:val="24"/>
        </w:rPr>
        <w:t xml:space="preserve">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w:t>
      </w:r>
      <w:r>
        <w:rPr>
          <w:rFonts w:ascii="Times New Roman" w:eastAsia="Times New Roman" w:hAnsi="Times New Roman" w:cs="Times New Roman"/>
          <w:sz w:val="24"/>
          <w:szCs w:val="24"/>
        </w:rPr>
        <w:lastRenderedPageBreak/>
        <w:t>ними есть какая-то связь...</w:t>
      </w:r>
    </w:p>
    <w:p w:rsidR="00BD2A71" w:rsidRDefault="00975C6E">
      <w:pPr>
        <w:pStyle w:val="normal0"/>
        <w:ind w:firstLine="570"/>
        <w:contextualSpacing w:val="0"/>
      </w:pPr>
      <w:r>
        <w:rPr>
          <w:rFonts w:ascii="Times New Roman" w:eastAsia="Times New Roman" w:hAnsi="Times New Roman" w:cs="Times New Roman"/>
          <w:sz w:val="24"/>
          <w:szCs w:val="24"/>
        </w:rPr>
        <w:t>Гарри д</w:t>
      </w:r>
      <w:r>
        <w:rPr>
          <w:rFonts w:ascii="Times New Roman" w:eastAsia="Times New Roman" w:hAnsi="Times New Roman" w:cs="Times New Roman"/>
          <w:sz w:val="24"/>
          <w:szCs w:val="24"/>
        </w:rPr>
        <w:t>ошёл до стены, засунул конверт под мантию, открыл его под одеждой и осторожно бросил взгляд на записку:</w:t>
      </w:r>
    </w:p>
    <w:p w:rsidR="00BD2A71" w:rsidRDefault="00975C6E">
      <w:pPr>
        <w:pStyle w:val="normal0"/>
        <w:ind w:firstLine="570"/>
        <w:contextualSpacing w:val="0"/>
      </w:pPr>
      <w:r>
        <w:rPr>
          <w:rFonts w:ascii="Times New Roman" w:eastAsia="Times New Roman" w:hAnsi="Times New Roman" w:cs="Times New Roman"/>
          <w:sz w:val="24"/>
          <w:szCs w:val="24"/>
        </w:rPr>
        <w:t xml:space="preserve">«Класс слева от кабинета Трансфигурации, в 8 утра. </w:t>
      </w:r>
    </w:p>
    <w:p w:rsidR="00BD2A71" w:rsidRDefault="00975C6E">
      <w:pPr>
        <w:pStyle w:val="normal0"/>
        <w:ind w:firstLine="570"/>
        <w:contextualSpacing w:val="0"/>
      </w:pPr>
      <w:r>
        <w:rPr>
          <w:rFonts w:ascii="Times New Roman" w:eastAsia="Times New Roman" w:hAnsi="Times New Roman" w:cs="Times New Roman"/>
          <w:sz w:val="24"/>
          <w:szCs w:val="24"/>
        </w:rPr>
        <w:t>Л.Л.»</w:t>
      </w:r>
    </w:p>
    <w:p w:rsidR="00BD2A71" w:rsidRDefault="00975C6E">
      <w:pPr>
        <w:pStyle w:val="normal0"/>
        <w:ind w:firstLine="570"/>
        <w:contextualSpacing w:val="0"/>
      </w:pPr>
      <w:r>
        <w:rPr>
          <w:rFonts w:ascii="Times New Roman" w:eastAsia="Times New Roman" w:hAnsi="Times New Roman" w:cs="Times New Roman"/>
          <w:sz w:val="24"/>
          <w:szCs w:val="24"/>
        </w:rPr>
        <w:t xml:space="preserve">Гарри уставился на пергамент, пытаясь вспомнить, знает ли он кого-нибудь с инициалами Л.Л. </w:t>
      </w:r>
    </w:p>
    <w:p w:rsidR="00BD2A71" w:rsidRDefault="00975C6E">
      <w:pPr>
        <w:pStyle w:val="normal0"/>
        <w:ind w:firstLine="570"/>
        <w:contextualSpacing w:val="0"/>
      </w:pPr>
      <w:r>
        <w:rPr>
          <w:rFonts w:ascii="Times New Roman" w:eastAsia="Times New Roman" w:hAnsi="Times New Roman" w:cs="Times New Roman"/>
          <w:sz w:val="24"/>
          <w:szCs w:val="24"/>
        </w:rPr>
        <w:t>Ег</w:t>
      </w:r>
      <w:r>
        <w:rPr>
          <w:rFonts w:ascii="Times New Roman" w:eastAsia="Times New Roman" w:hAnsi="Times New Roman" w:cs="Times New Roman"/>
          <w:sz w:val="24"/>
          <w:szCs w:val="24"/>
        </w:rPr>
        <w:t>о разум искал.</w:t>
      </w:r>
    </w:p>
    <w:p w:rsidR="00BD2A71" w:rsidRDefault="00975C6E">
      <w:pPr>
        <w:pStyle w:val="normal0"/>
        <w:ind w:firstLine="570"/>
        <w:contextualSpacing w:val="0"/>
      </w:pPr>
      <w:r>
        <w:rPr>
          <w:rFonts w:ascii="Times New Roman" w:eastAsia="Times New Roman" w:hAnsi="Times New Roman" w:cs="Times New Roman"/>
          <w:sz w:val="24"/>
          <w:szCs w:val="24"/>
        </w:rPr>
        <w:t>Искал...</w:t>
      </w:r>
    </w:p>
    <w:p w:rsidR="00BD2A71" w:rsidRDefault="00975C6E">
      <w:pPr>
        <w:pStyle w:val="normal0"/>
        <w:ind w:firstLine="570"/>
        <w:contextualSpacing w:val="0"/>
      </w:pPr>
      <w:r>
        <w:rPr>
          <w:rFonts w:ascii="Times New Roman" w:eastAsia="Times New Roman" w:hAnsi="Times New Roman" w:cs="Times New Roman"/>
          <w:sz w:val="24"/>
          <w:szCs w:val="24"/>
        </w:rPr>
        <w:t>Нашёл:</w:t>
      </w:r>
    </w:p>
    <w:p w:rsidR="00BD2A71" w:rsidRDefault="00975C6E">
      <w:pPr>
        <w:pStyle w:val="normal0"/>
        <w:ind w:firstLine="570"/>
        <w:contextualSpacing w:val="0"/>
      </w:pPr>
      <w:r>
        <w:rPr>
          <w:rFonts w:ascii="Times New Roman" w:eastAsia="Times New Roman" w:hAnsi="Times New Roman" w:cs="Times New Roman"/>
          <w:sz w:val="24"/>
          <w:szCs w:val="24"/>
        </w:rPr>
        <w:t>— Девочка из «Придиры»? — недоверчиво прошептал Гарри и захлопнул рот. Ей только десять лет, и её в принципе не должно быть в Хогвартсе!</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Лесат Лестрейндж.</w:t>
      </w:r>
    </w:p>
    <w:p w:rsidR="00BD2A71" w:rsidRDefault="00975C6E">
      <w:pPr>
        <w:pStyle w:val="normal0"/>
        <w:ind w:firstLine="570"/>
        <w:contextualSpacing w:val="0"/>
      </w:pPr>
      <w:r>
        <w:rPr>
          <w:rFonts w:ascii="Times New Roman" w:eastAsia="Times New Roman" w:hAnsi="Times New Roman" w:cs="Times New Roman"/>
          <w:sz w:val="24"/>
          <w:szCs w:val="24"/>
        </w:rPr>
        <w:t>В восемь утра Гарри стоял в заброшенном классе, с</w:t>
      </w:r>
      <w:r>
        <w:rPr>
          <w:rFonts w:ascii="Times New Roman" w:eastAsia="Times New Roman" w:hAnsi="Times New Roman" w:cs="Times New Roman"/>
          <w:sz w:val="24"/>
          <w:szCs w:val="24"/>
        </w:rPr>
        <w:t>ледующим за кабинетом Трансфигурации, и ждал. По крайней мере он успел немного поесть перед встречей с очередным бедствием — Луной Лавгуд...</w:t>
      </w:r>
    </w:p>
    <w:p w:rsidR="00BD2A71" w:rsidRDefault="00975C6E">
      <w:pPr>
        <w:pStyle w:val="normal0"/>
        <w:ind w:firstLine="570"/>
        <w:contextualSpacing w:val="0"/>
      </w:pPr>
      <w:r>
        <w:rPr>
          <w:rFonts w:ascii="Times New Roman" w:eastAsia="Times New Roman" w:hAnsi="Times New Roman" w:cs="Times New Roman"/>
          <w:sz w:val="24"/>
          <w:szCs w:val="24"/>
        </w:rPr>
        <w:t>Дверь класса отворилась, и Гарри отвесил себе очень сильный мысленный пинок.</w:t>
      </w:r>
    </w:p>
    <w:p w:rsidR="00BD2A71" w:rsidRDefault="00975C6E">
      <w:pPr>
        <w:pStyle w:val="normal0"/>
        <w:ind w:firstLine="570"/>
        <w:contextualSpacing w:val="0"/>
      </w:pPr>
      <w:r>
        <w:rPr>
          <w:rFonts w:ascii="Times New Roman" w:eastAsia="Times New Roman" w:hAnsi="Times New Roman" w:cs="Times New Roman"/>
          <w:sz w:val="24"/>
          <w:szCs w:val="24"/>
        </w:rPr>
        <w:t>И об этом он тоже не подумал, хотя был</w:t>
      </w:r>
      <w:r>
        <w:rPr>
          <w:rFonts w:ascii="Times New Roman" w:eastAsia="Times New Roman" w:hAnsi="Times New Roman" w:cs="Times New Roman"/>
          <w:sz w:val="24"/>
          <w:szCs w:val="24"/>
        </w:rPr>
        <w:t xml:space="preserve"> обязан.</w:t>
      </w:r>
    </w:p>
    <w:p w:rsidR="00BD2A71" w:rsidRDefault="00975C6E">
      <w:pPr>
        <w:pStyle w:val="normal0"/>
        <w:ind w:firstLine="570"/>
        <w:contextualSpacing w:val="0"/>
      </w:pPr>
      <w:r>
        <w:rPr>
          <w:rFonts w:ascii="Times New Roman" w:eastAsia="Times New Roman" w:hAnsi="Times New Roman" w:cs="Times New Roman"/>
          <w:sz w:val="24"/>
          <w:szCs w:val="24"/>
        </w:rPr>
        <w:t xml:space="preserve">Строгая мантия с зелёной оторочкой сидела на юноше криво, красные пятнышки на ней были очень похожи на крохотные капли свежей крови. Судя по всему, краешек его рта был чем-то порезан, а затем вылечен — с помощью </w:t>
      </w:r>
      <w:r>
        <w:rPr>
          <w:rFonts w:ascii="Times New Roman" w:eastAsia="Times New Roman" w:hAnsi="Times New Roman" w:cs="Times New Roman"/>
          <w:i/>
          <w:sz w:val="24"/>
          <w:szCs w:val="24"/>
        </w:rPr>
        <w:t>Эпискей</w:t>
      </w:r>
      <w:r>
        <w:rPr>
          <w:rFonts w:ascii="Times New Roman" w:eastAsia="Times New Roman" w:hAnsi="Times New Roman" w:cs="Times New Roman"/>
          <w:sz w:val="24"/>
          <w:szCs w:val="24"/>
        </w:rPr>
        <w:t xml:space="preserve"> или какого-то другого слабо</w:t>
      </w:r>
      <w:r>
        <w:rPr>
          <w:rFonts w:ascii="Times New Roman" w:eastAsia="Times New Roman" w:hAnsi="Times New Roman" w:cs="Times New Roman"/>
          <w:sz w:val="24"/>
          <w:szCs w:val="24"/>
        </w:rPr>
        <w:t>го медицинского заклинания, которое не в состоянии полностью залечить рану.</w:t>
      </w:r>
    </w:p>
    <w:p w:rsidR="00BD2A71" w:rsidRDefault="00975C6E">
      <w:pPr>
        <w:pStyle w:val="normal0"/>
        <w:ind w:firstLine="570"/>
        <w:contextualSpacing w:val="0"/>
      </w:pPr>
      <w:r>
        <w:rPr>
          <w:rFonts w:ascii="Times New Roman" w:eastAsia="Times New Roman" w:hAnsi="Times New Roman" w:cs="Times New Roman"/>
          <w:sz w:val="24"/>
          <w:szCs w:val="24"/>
        </w:rPr>
        <w:t>Лицо Лесата Лестрейнджа было покрыто слезами. Свежими слезами, полувысохшими слезами, и в его глазах виднелась влага — знак того, что слёзы ещё не закончились.</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 произнё</w:t>
      </w:r>
      <w:r>
        <w:rPr>
          <w:rFonts w:ascii="Times New Roman" w:eastAsia="Times New Roman" w:hAnsi="Times New Roman" w:cs="Times New Roman"/>
          <w:sz w:val="24"/>
          <w:szCs w:val="24"/>
        </w:rPr>
        <w:t xml:space="preserve">с юноша. — </w:t>
      </w:r>
      <w:r>
        <w:rPr>
          <w:rFonts w:ascii="Times New Roman" w:eastAsia="Times New Roman" w:hAnsi="Times New Roman" w:cs="Times New Roman"/>
          <w:i/>
          <w:sz w:val="24"/>
          <w:szCs w:val="24"/>
        </w:rPr>
        <w:t>Хоменум ревелио.</w:t>
      </w:r>
      <w:r>
        <w:rPr>
          <w:rFonts w:ascii="Times New Roman" w:eastAsia="Times New Roman" w:hAnsi="Times New Roman" w:cs="Times New Roman"/>
          <w:sz w:val="24"/>
          <w:szCs w:val="24"/>
        </w:rPr>
        <w:t xml:space="preserve"> </w:t>
      </w:r>
    </w:p>
    <w:p w:rsidR="00BD2A71" w:rsidRDefault="00975C6E">
      <w:pPr>
        <w:pStyle w:val="normal0"/>
        <w:ind w:firstLine="570"/>
        <w:contextualSpacing w:val="0"/>
      </w:pPr>
      <w:r>
        <w:rPr>
          <w:rFonts w:ascii="Times New Roman" w:eastAsia="Times New Roman" w:hAnsi="Times New Roman" w:cs="Times New Roman"/>
          <w:sz w:val="24"/>
          <w:szCs w:val="24"/>
        </w:rPr>
        <w:t>Он произнёс ещё несколько заклинаний. Гарри в это время отчаянно пытался что-то придумать, но тщетно.</w:t>
      </w:r>
    </w:p>
    <w:p w:rsidR="00BD2A71" w:rsidRDefault="00975C6E">
      <w:pPr>
        <w:pStyle w:val="normal0"/>
        <w:ind w:firstLine="570"/>
        <w:contextualSpacing w:val="0"/>
      </w:pPr>
      <w:r>
        <w:rPr>
          <w:rFonts w:ascii="Times New Roman" w:eastAsia="Times New Roman" w:hAnsi="Times New Roman" w:cs="Times New Roman"/>
          <w:sz w:val="24"/>
          <w:szCs w:val="24"/>
        </w:rPr>
        <w:t>Затем Лесат опустил палочку и убрал её в складки мантии. После чего медленно опустился на колени на пыльный пол класса.</w:t>
      </w:r>
    </w:p>
    <w:p w:rsidR="00BD2A71" w:rsidRDefault="00975C6E">
      <w:pPr>
        <w:pStyle w:val="normal0"/>
        <w:ind w:firstLine="570"/>
        <w:contextualSpacing w:val="0"/>
      </w:pPr>
      <w:r>
        <w:rPr>
          <w:rFonts w:ascii="Times New Roman" w:eastAsia="Times New Roman" w:hAnsi="Times New Roman" w:cs="Times New Roman"/>
          <w:sz w:val="24"/>
          <w:szCs w:val="24"/>
        </w:rPr>
        <w:t>И столь же медленно склонился так, что его лоб коснулся пыли. Гарри хотел что-нибудь сказать, но потерял дар речи.</w:t>
      </w:r>
    </w:p>
    <w:p w:rsidR="00BD2A71" w:rsidRDefault="00975C6E">
      <w:pPr>
        <w:pStyle w:val="normal0"/>
        <w:ind w:firstLine="570"/>
        <w:contextualSpacing w:val="0"/>
      </w:pPr>
      <w:r>
        <w:rPr>
          <w:rFonts w:ascii="Times New Roman" w:eastAsia="Times New Roman" w:hAnsi="Times New Roman" w:cs="Times New Roman"/>
          <w:sz w:val="24"/>
          <w:szCs w:val="24"/>
        </w:rPr>
        <w:t>Лесат Лестрейндж хрипло заговорил:</w:t>
      </w:r>
    </w:p>
    <w:p w:rsidR="00BD2A71" w:rsidRDefault="00975C6E">
      <w:pPr>
        <w:pStyle w:val="normal0"/>
        <w:ind w:firstLine="570"/>
        <w:contextualSpacing w:val="0"/>
      </w:pPr>
      <w:r>
        <w:rPr>
          <w:rFonts w:ascii="Times New Roman" w:eastAsia="Times New Roman" w:hAnsi="Times New Roman" w:cs="Times New Roman"/>
          <w:sz w:val="24"/>
          <w:szCs w:val="24"/>
        </w:rPr>
        <w:t>— Моя жизнь принадлежит вам, мой лорд, как и моя смерть.</w:t>
      </w:r>
    </w:p>
    <w:p w:rsidR="00BD2A71" w:rsidRDefault="00975C6E">
      <w:pPr>
        <w:pStyle w:val="normal0"/>
        <w:ind w:firstLine="570"/>
        <w:contextualSpacing w:val="0"/>
      </w:pPr>
      <w:r>
        <w:rPr>
          <w:rFonts w:ascii="Times New Roman" w:eastAsia="Times New Roman" w:hAnsi="Times New Roman" w:cs="Times New Roman"/>
          <w:sz w:val="24"/>
          <w:szCs w:val="24"/>
        </w:rPr>
        <w:t>— Я, — начал Гарри и запнулся. В горле застрял ог</w:t>
      </w:r>
      <w:r>
        <w:rPr>
          <w:rFonts w:ascii="Times New Roman" w:eastAsia="Times New Roman" w:hAnsi="Times New Roman" w:cs="Times New Roman"/>
          <w:sz w:val="24"/>
          <w:szCs w:val="24"/>
        </w:rPr>
        <w:t xml:space="preserve">ромный комок и говорить было трудно. — Я... </w:t>
      </w:r>
    </w:p>
    <w:p w:rsidR="00BD2A71" w:rsidRDefault="00975C6E">
      <w:pPr>
        <w:pStyle w:val="normal0"/>
        <w:ind w:firstLine="570"/>
        <w:contextualSpacing w:val="0"/>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Не имею к этому никакого отношения», должен был сказать он, он должен был сказать это сразу же, но в то же время и невиновному Гарри было бы сложно вымолвить эти слова...</w:t>
      </w:r>
    </w:p>
    <w:p w:rsidR="00BD2A71" w:rsidRDefault="00975C6E">
      <w:pPr>
        <w:pStyle w:val="normal0"/>
        <w:ind w:firstLine="570"/>
        <w:contextualSpacing w:val="0"/>
      </w:pPr>
      <w:r>
        <w:rPr>
          <w:rFonts w:ascii="Times New Roman" w:eastAsia="Times New Roman" w:hAnsi="Times New Roman" w:cs="Times New Roman"/>
          <w:sz w:val="24"/>
          <w:szCs w:val="24"/>
        </w:rPr>
        <w:t>— Спасибо вам, — прошептал Лесат, — спа</w:t>
      </w:r>
      <w:r>
        <w:rPr>
          <w:rFonts w:ascii="Times New Roman" w:eastAsia="Times New Roman" w:hAnsi="Times New Roman" w:cs="Times New Roman"/>
          <w:sz w:val="24"/>
          <w:szCs w:val="24"/>
        </w:rPr>
        <w:t>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w:t>
      </w:r>
      <w:r>
        <w:rPr>
          <w:rFonts w:ascii="Times New Roman" w:eastAsia="Times New Roman" w:hAnsi="Times New Roman" w:cs="Times New Roman"/>
          <w:sz w:val="24"/>
          <w:szCs w:val="24"/>
        </w:rPr>
        <w:t>,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BD2A71" w:rsidRDefault="00975C6E">
      <w:pPr>
        <w:pStyle w:val="normal0"/>
        <w:ind w:firstLine="570"/>
        <w:contextualSpacing w:val="0"/>
      </w:pPr>
      <w:r>
        <w:rPr>
          <w:rFonts w:ascii="Times New Roman" w:eastAsia="Times New Roman" w:hAnsi="Times New Roman" w:cs="Times New Roman"/>
          <w:sz w:val="24"/>
          <w:szCs w:val="24"/>
        </w:rPr>
        <w:t>— Я не имею к этому никакого отношения, — сказал Гарри.</w:t>
      </w:r>
    </w:p>
    <w:p w:rsidR="00BD2A71" w:rsidRDefault="00975C6E">
      <w:pPr>
        <w:pStyle w:val="normal0"/>
        <w:ind w:firstLine="570"/>
        <w:contextualSpacing w:val="0"/>
      </w:pPr>
      <w:r>
        <w:rPr>
          <w:rFonts w:ascii="Times New Roman" w:eastAsia="Times New Roman" w:hAnsi="Times New Roman" w:cs="Times New Roman"/>
          <w:sz w:val="24"/>
          <w:szCs w:val="24"/>
        </w:rPr>
        <w:t>(Подобна</w:t>
      </w:r>
      <w:r>
        <w:rPr>
          <w:rFonts w:ascii="Times New Roman" w:eastAsia="Times New Roman" w:hAnsi="Times New Roman" w:cs="Times New Roman"/>
          <w:sz w:val="24"/>
          <w:szCs w:val="24"/>
        </w:rPr>
        <w:t>я прямая ложь всё ещё давалась ему с трудом.)</w:t>
      </w:r>
    </w:p>
    <w:p w:rsidR="00BD2A71" w:rsidRDefault="00975C6E">
      <w:pPr>
        <w:pStyle w:val="normal0"/>
        <w:ind w:firstLine="570"/>
        <w:contextualSpacing w:val="0"/>
      </w:pPr>
      <w:r>
        <w:rPr>
          <w:rFonts w:ascii="Times New Roman" w:eastAsia="Times New Roman" w:hAnsi="Times New Roman" w:cs="Times New Roman"/>
          <w:sz w:val="24"/>
          <w:szCs w:val="24"/>
        </w:rPr>
        <w:t>Лесат медленно оторвал голову от пола и посмотрел на Гарри.</w:t>
      </w:r>
    </w:p>
    <w:p w:rsidR="00BD2A71" w:rsidRDefault="00975C6E">
      <w:pPr>
        <w:pStyle w:val="normal0"/>
        <w:ind w:firstLine="570"/>
        <w:contextualSpacing w:val="0"/>
      </w:pPr>
      <w:r>
        <w:rPr>
          <w:rFonts w:ascii="Times New Roman" w:eastAsia="Times New Roman" w:hAnsi="Times New Roman" w:cs="Times New Roman"/>
          <w:sz w:val="24"/>
          <w:szCs w:val="24"/>
        </w:rPr>
        <w:t>— Я понимаю, мой лорд, — голос юноши немного дрогнул. — Вы не доверяете моей хитрости, верно, я показал себя глупцом... Я лишь хочу сказать вам, что я</w:t>
      </w:r>
      <w:r>
        <w:rPr>
          <w:rFonts w:ascii="Times New Roman" w:eastAsia="Times New Roman" w:hAnsi="Times New Roman" w:cs="Times New Roman"/>
          <w:sz w:val="24"/>
          <w:szCs w:val="24"/>
        </w:rPr>
        <w:t xml:space="preserve"> понимаю, что такое благодарность, я </w:t>
      </w:r>
      <w:r>
        <w:rPr>
          <w:rFonts w:ascii="Times New Roman" w:eastAsia="Times New Roman" w:hAnsi="Times New Roman" w:cs="Times New Roman"/>
          <w:sz w:val="24"/>
          <w:szCs w:val="24"/>
        </w:rPr>
        <w:lastRenderedPageBreak/>
        <w:t>понимаю, что наверняка даже одного человека спасти было ужасно трудно, что теперь они настороже, и вы теперь не сможете... спасти отца... но я благодарен вам и никогда больше не буду неблагодарным. Если когда-нибудь вам</w:t>
      </w:r>
      <w:r>
        <w:rPr>
          <w:rFonts w:ascii="Times New Roman" w:eastAsia="Times New Roman" w:hAnsi="Times New Roman" w:cs="Times New Roman"/>
          <w:sz w:val="24"/>
          <w:szCs w:val="24"/>
        </w:rPr>
        <w:t xml:space="preserve"> понадобится такой недостойный слуга, дайте мне знать и, где бы я ни был, я приду, мой лорд...</w:t>
      </w:r>
    </w:p>
    <w:p w:rsidR="00BD2A71" w:rsidRDefault="00975C6E">
      <w:pPr>
        <w:pStyle w:val="normal0"/>
        <w:ind w:firstLine="570"/>
        <w:contextualSpacing w:val="0"/>
      </w:pPr>
      <w:r>
        <w:rPr>
          <w:rFonts w:ascii="Times New Roman" w:eastAsia="Times New Roman" w:hAnsi="Times New Roman" w:cs="Times New Roman"/>
          <w:sz w:val="24"/>
          <w:szCs w:val="24"/>
        </w:rPr>
        <w:t>— Я никаким образом в этом не замешан.</w:t>
      </w:r>
    </w:p>
    <w:p w:rsidR="00BD2A71" w:rsidRDefault="00975C6E">
      <w:pPr>
        <w:pStyle w:val="normal0"/>
        <w:ind w:firstLine="570"/>
        <w:contextualSpacing w:val="0"/>
      </w:pPr>
      <w:r>
        <w:rPr>
          <w:rFonts w:ascii="Times New Roman" w:eastAsia="Times New Roman" w:hAnsi="Times New Roman" w:cs="Times New Roman"/>
          <w:sz w:val="24"/>
          <w:szCs w:val="24"/>
        </w:rPr>
        <w:t>(Но с каждым разом становилось проще.)</w:t>
      </w:r>
    </w:p>
    <w:p w:rsidR="00BD2A71" w:rsidRDefault="00975C6E">
      <w:pPr>
        <w:pStyle w:val="normal0"/>
        <w:ind w:firstLine="570"/>
        <w:contextualSpacing w:val="0"/>
      </w:pPr>
      <w:r>
        <w:rPr>
          <w:rFonts w:ascii="Times New Roman" w:eastAsia="Times New Roman" w:hAnsi="Times New Roman" w:cs="Times New Roman"/>
          <w:sz w:val="24"/>
          <w:szCs w:val="24"/>
        </w:rPr>
        <w:t>Лесат пристально посмотрел на Гарри и неуверенно спросил:</w:t>
      </w:r>
    </w:p>
    <w:p w:rsidR="00BD2A71" w:rsidRDefault="00975C6E">
      <w:pPr>
        <w:pStyle w:val="normal0"/>
        <w:ind w:firstLine="570"/>
        <w:contextualSpacing w:val="0"/>
      </w:pPr>
      <w:r>
        <w:rPr>
          <w:rFonts w:ascii="Times New Roman" w:eastAsia="Times New Roman" w:hAnsi="Times New Roman" w:cs="Times New Roman"/>
          <w:sz w:val="24"/>
          <w:szCs w:val="24"/>
        </w:rPr>
        <w:t>— Мне позволено удалиться</w:t>
      </w:r>
      <w:r>
        <w:rPr>
          <w:rFonts w:ascii="Times New Roman" w:eastAsia="Times New Roman" w:hAnsi="Times New Roman" w:cs="Times New Roman"/>
          <w:sz w:val="24"/>
          <w:szCs w:val="24"/>
        </w:rPr>
        <w:t>, мой лорд?..</w:t>
      </w:r>
    </w:p>
    <w:p w:rsidR="00BD2A71" w:rsidRDefault="00975C6E">
      <w:pPr>
        <w:pStyle w:val="normal0"/>
        <w:ind w:firstLine="570"/>
        <w:contextualSpacing w:val="0"/>
      </w:pPr>
      <w:r>
        <w:rPr>
          <w:rFonts w:ascii="Times New Roman" w:eastAsia="Times New Roman" w:hAnsi="Times New Roman" w:cs="Times New Roman"/>
          <w:sz w:val="24"/>
          <w:szCs w:val="24"/>
        </w:rPr>
        <w:t>— Я не твой лорд.</w:t>
      </w:r>
    </w:p>
    <w:p w:rsidR="00BD2A71" w:rsidRDefault="00975C6E">
      <w:pPr>
        <w:pStyle w:val="normal0"/>
        <w:ind w:firstLine="570"/>
        <w:contextualSpacing w:val="0"/>
      </w:pPr>
      <w:r>
        <w:rPr>
          <w:rFonts w:ascii="Times New Roman" w:eastAsia="Times New Roman" w:hAnsi="Times New Roman" w:cs="Times New Roman"/>
          <w:sz w:val="24"/>
          <w:szCs w:val="24"/>
        </w:rPr>
        <w:t>— Да, мой лорд, я понимаю, — сказал Лесат. Он поднялся на ноги и низко поклонился, затем начал пятиться к двери, пока ему не пришлось повернуться, чтобы открыть её.</w:t>
      </w:r>
    </w:p>
    <w:p w:rsidR="00BD2A71" w:rsidRDefault="00975C6E">
      <w:pPr>
        <w:pStyle w:val="normal0"/>
        <w:ind w:firstLine="570"/>
        <w:contextualSpacing w:val="0"/>
      </w:pPr>
      <w:r>
        <w:rPr>
          <w:rFonts w:ascii="Times New Roman" w:eastAsia="Times New Roman" w:hAnsi="Times New Roman" w:cs="Times New Roman"/>
          <w:sz w:val="24"/>
          <w:szCs w:val="24"/>
        </w:rPr>
        <w:t>Когда его рука коснулась дверной ручки, он замер.</w:t>
      </w:r>
    </w:p>
    <w:p w:rsidR="00BD2A71" w:rsidRDefault="00975C6E">
      <w:pPr>
        <w:pStyle w:val="normal0"/>
        <w:ind w:firstLine="570"/>
        <w:contextualSpacing w:val="0"/>
      </w:pPr>
      <w:r>
        <w:rPr>
          <w:rFonts w:ascii="Times New Roman" w:eastAsia="Times New Roman" w:hAnsi="Times New Roman" w:cs="Times New Roman"/>
          <w:sz w:val="24"/>
          <w:szCs w:val="24"/>
        </w:rPr>
        <w:t>Гарри не видел его лица.</w:t>
      </w:r>
    </w:p>
    <w:p w:rsidR="00BD2A71" w:rsidRDefault="00975C6E">
      <w:pPr>
        <w:pStyle w:val="normal0"/>
        <w:ind w:firstLine="570"/>
        <w:contextualSpacing w:val="0"/>
      </w:pPr>
      <w:r>
        <w:rPr>
          <w:rFonts w:ascii="Times New Roman" w:eastAsia="Times New Roman" w:hAnsi="Times New Roman" w:cs="Times New Roman"/>
          <w:sz w:val="24"/>
          <w:szCs w:val="24"/>
        </w:rPr>
        <w:t>— Вы послали кого-нибудь ухаживать за ней? Она спрашивала обо мне?</w:t>
      </w:r>
    </w:p>
    <w:p w:rsidR="00BD2A71" w:rsidRDefault="00975C6E">
      <w:pPr>
        <w:pStyle w:val="normal0"/>
        <w:ind w:firstLine="570"/>
        <w:contextualSpacing w:val="0"/>
      </w:pPr>
      <w:r>
        <w:rPr>
          <w:rFonts w:ascii="Times New Roman" w:eastAsia="Times New Roman" w:hAnsi="Times New Roman" w:cs="Times New Roman"/>
          <w:sz w:val="24"/>
          <w:szCs w:val="24"/>
        </w:rPr>
        <w:t>— Пожалуйста, перестань. Я никаким образом в этом не замешан, — совершенно спокойным голосом повторил Гарри.</w:t>
      </w:r>
    </w:p>
    <w:p w:rsidR="00BD2A71" w:rsidRDefault="00975C6E">
      <w:pPr>
        <w:pStyle w:val="normal0"/>
        <w:ind w:firstLine="570"/>
        <w:contextualSpacing w:val="0"/>
      </w:pPr>
      <w:r>
        <w:rPr>
          <w:rFonts w:ascii="Times New Roman" w:eastAsia="Times New Roman" w:hAnsi="Times New Roman" w:cs="Times New Roman"/>
          <w:sz w:val="24"/>
          <w:szCs w:val="24"/>
        </w:rPr>
        <w:t xml:space="preserve">— Да, мой лорд, простите, мой лорд, — услышал он голос </w:t>
      </w:r>
      <w:r>
        <w:rPr>
          <w:rFonts w:ascii="Times New Roman" w:eastAsia="Times New Roman" w:hAnsi="Times New Roman" w:cs="Times New Roman"/>
          <w:sz w:val="24"/>
          <w:szCs w:val="24"/>
        </w:rPr>
        <w:t>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BD2A71" w:rsidRDefault="00975C6E">
      <w:pPr>
        <w:pStyle w:val="normal0"/>
        <w:ind w:firstLine="570"/>
        <w:contextualSpacing w:val="0"/>
      </w:pPr>
      <w:r>
        <w:rPr>
          <w:rFonts w:ascii="Times New Roman" w:eastAsia="Times New Roman" w:hAnsi="Times New Roman" w:cs="Times New Roman"/>
          <w:i/>
          <w:sz w:val="24"/>
          <w:szCs w:val="24"/>
        </w:rPr>
        <w:t xml:space="preserve">Стал бы я плакать? — </w:t>
      </w:r>
      <w:r>
        <w:rPr>
          <w:rFonts w:ascii="Times New Roman" w:eastAsia="Times New Roman" w:hAnsi="Times New Roman" w:cs="Times New Roman"/>
          <w:sz w:val="24"/>
          <w:szCs w:val="24"/>
        </w:rPr>
        <w:t xml:space="preserve">спросил себя Гарри. — </w:t>
      </w:r>
      <w:r>
        <w:rPr>
          <w:rFonts w:ascii="Times New Roman" w:eastAsia="Times New Roman" w:hAnsi="Times New Roman" w:cs="Times New Roman"/>
          <w:i/>
          <w:sz w:val="24"/>
          <w:szCs w:val="24"/>
        </w:rPr>
        <w:t xml:space="preserve">Если бы я ничего не знал, если бы я </w:t>
      </w:r>
      <w:r>
        <w:rPr>
          <w:rFonts w:ascii="Times New Roman" w:eastAsia="Times New Roman" w:hAnsi="Times New Roman" w:cs="Times New Roman"/>
          <w:i/>
          <w:sz w:val="24"/>
          <w:szCs w:val="24"/>
        </w:rPr>
        <w:t>был невиновен, стал бы я сейчас плакать?</w:t>
      </w:r>
    </w:p>
    <w:p w:rsidR="00BD2A71" w:rsidRDefault="00975C6E">
      <w:pPr>
        <w:pStyle w:val="normal0"/>
        <w:ind w:firstLine="570"/>
        <w:contextualSpacing w:val="0"/>
      </w:pPr>
      <w:r>
        <w:rPr>
          <w:rFonts w:ascii="Times New Roman" w:eastAsia="Times New Roman" w:hAnsi="Times New Roman" w:cs="Times New Roman"/>
          <w:sz w:val="24"/>
          <w:szCs w:val="24"/>
        </w:rPr>
        <w:t>Гарри не знал ответа, поэтому он просто смотрел на дверь.</w:t>
      </w:r>
    </w:p>
    <w:p w:rsidR="00BD2A71" w:rsidRDefault="00975C6E">
      <w:pPr>
        <w:pStyle w:val="normal0"/>
        <w:ind w:firstLine="570"/>
        <w:contextualSpacing w:val="0"/>
      </w:pPr>
      <w:r>
        <w:rPr>
          <w:rFonts w:ascii="Times New Roman" w:eastAsia="Times New Roman" w:hAnsi="Times New Roman" w:cs="Times New Roman"/>
          <w:sz w:val="24"/>
          <w:szCs w:val="24"/>
        </w:rPr>
        <w:t xml:space="preserve">И какая-то невероятно бестактная его часть подумала: </w:t>
      </w:r>
      <w:r>
        <w:rPr>
          <w:rFonts w:ascii="Times New Roman" w:eastAsia="Times New Roman" w:hAnsi="Times New Roman" w:cs="Times New Roman"/>
          <w:i/>
          <w:sz w:val="24"/>
          <w:szCs w:val="24"/>
        </w:rPr>
        <w:t>Ха, мы выполнили квест и получили приспешника...</w:t>
      </w:r>
    </w:p>
    <w:p w:rsidR="00BD2A71" w:rsidRDefault="00975C6E">
      <w:pPr>
        <w:pStyle w:val="normal0"/>
        <w:ind w:firstLine="570"/>
        <w:contextualSpacing w:val="0"/>
      </w:pPr>
      <w:r>
        <w:rPr>
          <w:rFonts w:ascii="Times New Roman" w:eastAsia="Times New Roman" w:hAnsi="Times New Roman" w:cs="Times New Roman"/>
          <w:i/>
          <w:sz w:val="24"/>
          <w:szCs w:val="24"/>
        </w:rPr>
        <w:t>Заткнись. Если ты хочешь ещё хоть раз получить право го</w:t>
      </w:r>
      <w:r>
        <w:rPr>
          <w:rFonts w:ascii="Times New Roman" w:eastAsia="Times New Roman" w:hAnsi="Times New Roman" w:cs="Times New Roman"/>
          <w:i/>
          <w:sz w:val="24"/>
          <w:szCs w:val="24"/>
        </w:rPr>
        <w:t>лоса... заткнись.</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Амелия Боунс.</w:t>
      </w:r>
    </w:p>
    <w:p w:rsidR="00BD2A71" w:rsidRDefault="00975C6E">
      <w:pPr>
        <w:pStyle w:val="normal0"/>
        <w:ind w:firstLine="570"/>
        <w:contextualSpacing w:val="0"/>
      </w:pPr>
      <w:r>
        <w:rPr>
          <w:rFonts w:ascii="Times New Roman" w:eastAsia="Times New Roman" w:hAnsi="Times New Roman" w:cs="Times New Roman"/>
          <w:sz w:val="24"/>
          <w:szCs w:val="24"/>
        </w:rPr>
        <w:t>— То есть его жизнь вне опасности, как я понимаю, — сказала Амелия.</w:t>
      </w:r>
    </w:p>
    <w:p w:rsidR="00BD2A71" w:rsidRDefault="00975C6E">
      <w:pPr>
        <w:pStyle w:val="normal0"/>
        <w:ind w:firstLine="570"/>
        <w:contextualSpacing w:val="0"/>
      </w:pPr>
      <w:r>
        <w:rPr>
          <w:rFonts w:ascii="Times New Roman" w:eastAsia="Times New Roman" w:hAnsi="Times New Roman" w:cs="Times New Roman"/>
          <w:sz w:val="24"/>
          <w:szCs w:val="24"/>
        </w:rPr>
        <w:t>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 в этом уверен.</w:t>
      </w:r>
    </w:p>
    <w:p w:rsidR="00BD2A71" w:rsidRDefault="00975C6E">
      <w:pPr>
        <w:pStyle w:val="normal0"/>
        <w:ind w:firstLine="570"/>
        <w:contextualSpacing w:val="0"/>
      </w:pPr>
      <w:r>
        <w:rPr>
          <w:rFonts w:ascii="Times New Roman" w:eastAsia="Times New Roman" w:hAnsi="Times New Roman" w:cs="Times New Roman"/>
          <w:sz w:val="24"/>
          <w:szCs w:val="24"/>
        </w:rPr>
        <w:t>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R="00BD2A71" w:rsidRDefault="00975C6E">
      <w:pPr>
        <w:pStyle w:val="normal0"/>
        <w:ind w:firstLine="570"/>
        <w:contextualSpacing w:val="0"/>
      </w:pPr>
      <w:r>
        <w:rPr>
          <w:rFonts w:ascii="Times New Roman" w:eastAsia="Times New Roman" w:hAnsi="Times New Roman" w:cs="Times New Roman"/>
          <w:sz w:val="24"/>
          <w:szCs w:val="24"/>
        </w:rPr>
        <w:t>Возможно, он полностью поправится.</w:t>
      </w:r>
    </w:p>
    <w:p w:rsidR="00BD2A71" w:rsidRDefault="00975C6E">
      <w:pPr>
        <w:pStyle w:val="normal0"/>
        <w:ind w:firstLine="570"/>
        <w:contextualSpacing w:val="0"/>
      </w:pPr>
      <w:r>
        <w:rPr>
          <w:rFonts w:ascii="Times New Roman" w:eastAsia="Times New Roman" w:hAnsi="Times New Roman" w:cs="Times New Roman"/>
          <w:sz w:val="24"/>
          <w:szCs w:val="24"/>
        </w:rPr>
        <w:t>Возможно, нет.</w:t>
      </w:r>
    </w:p>
    <w:p w:rsidR="00BD2A71" w:rsidRDefault="00975C6E">
      <w:pPr>
        <w:pStyle w:val="normal0"/>
        <w:ind w:firstLine="570"/>
        <w:contextualSpacing w:val="0"/>
      </w:pPr>
      <w:r>
        <w:rPr>
          <w:rFonts w:ascii="Times New Roman" w:eastAsia="Times New Roman" w:hAnsi="Times New Roman" w:cs="Times New Roman"/>
          <w:sz w:val="24"/>
          <w:szCs w:val="24"/>
        </w:rPr>
        <w:t>Целит</w:t>
      </w:r>
      <w:r>
        <w:rPr>
          <w:rFonts w:ascii="Times New Roman" w:eastAsia="Times New Roman" w:hAnsi="Times New Roman" w:cs="Times New Roman"/>
          <w:sz w:val="24"/>
          <w:szCs w:val="24"/>
        </w:rPr>
        <w:t>ель сказал, что слишком рано делать прогнозы.</w:t>
      </w:r>
    </w:p>
    <w:p w:rsidR="00BD2A71" w:rsidRDefault="00975C6E">
      <w:pPr>
        <w:pStyle w:val="normal0"/>
        <w:ind w:firstLine="570"/>
        <w:contextualSpacing w:val="0"/>
      </w:pPr>
      <w:r>
        <w:rPr>
          <w:rFonts w:ascii="Times New Roman" w:eastAsia="Times New Roman" w:hAnsi="Times New Roman" w:cs="Times New Roman"/>
          <w:sz w:val="24"/>
          <w:szCs w:val="24"/>
        </w:rPr>
        <w:t>Амелия повернулась к другому человеку в комнате, ведьме-детективу:</w:t>
      </w:r>
    </w:p>
    <w:p w:rsidR="00BD2A71" w:rsidRDefault="00975C6E">
      <w:pPr>
        <w:pStyle w:val="normal0"/>
        <w:ind w:firstLine="570"/>
        <w:contextualSpacing w:val="0"/>
      </w:pPr>
      <w:r>
        <w:rPr>
          <w:rFonts w:ascii="Times New Roman" w:eastAsia="Times New Roman" w:hAnsi="Times New Roman" w:cs="Times New Roman"/>
          <w:sz w:val="24"/>
          <w:szCs w:val="24"/>
        </w:rPr>
        <w:t>— И вы утверждаете, что горючее вещество было трансфигурировано из воды, предположительно в форме льда.</w:t>
      </w:r>
    </w:p>
    <w:p w:rsidR="00BD2A71" w:rsidRDefault="00975C6E">
      <w:pPr>
        <w:pStyle w:val="normal0"/>
        <w:ind w:firstLine="570"/>
        <w:contextualSpacing w:val="0"/>
      </w:pPr>
      <w:r>
        <w:rPr>
          <w:rFonts w:ascii="Times New Roman" w:eastAsia="Times New Roman" w:hAnsi="Times New Roman" w:cs="Times New Roman"/>
          <w:sz w:val="24"/>
          <w:szCs w:val="24"/>
        </w:rPr>
        <w:t>Детектив кивнула и немного недоумённо с</w:t>
      </w:r>
      <w:r>
        <w:rPr>
          <w:rFonts w:ascii="Times New Roman" w:eastAsia="Times New Roman" w:hAnsi="Times New Roman" w:cs="Times New Roman"/>
          <w:sz w:val="24"/>
          <w:szCs w:val="24"/>
        </w:rPr>
        <w:t>казала:</w:t>
      </w:r>
    </w:p>
    <w:p w:rsidR="00BD2A71" w:rsidRDefault="00975C6E">
      <w:pPr>
        <w:pStyle w:val="normal0"/>
        <w:ind w:firstLine="570"/>
        <w:contextualSpacing w:val="0"/>
      </w:pPr>
      <w:r>
        <w:rPr>
          <w:rFonts w:ascii="Times New Roman" w:eastAsia="Times New Roman" w:hAnsi="Times New Roman" w:cs="Times New Roman"/>
          <w:sz w:val="24"/>
          <w:szCs w:val="24"/>
        </w:rPr>
        <w:t>— Всё могло быть гораздо хуже, если бы не...</w:t>
      </w:r>
    </w:p>
    <w:p w:rsidR="00BD2A71" w:rsidRDefault="00975C6E">
      <w:pPr>
        <w:pStyle w:val="normal0"/>
        <w:ind w:firstLine="570"/>
        <w:contextualSpacing w:val="0"/>
      </w:pPr>
      <w:r>
        <w:rPr>
          <w:rFonts w:ascii="Times New Roman" w:eastAsia="Times New Roman" w:hAnsi="Times New Roman" w:cs="Times New Roman"/>
          <w:sz w:val="24"/>
          <w:szCs w:val="24"/>
        </w:rPr>
        <w:t>— Очень</w:t>
      </w:r>
      <w:ins w:id="1" w:author="Alaric Lightin" w:date="2017-01-13T19:03: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мило с их стороны, — съязвила Амелия. Она провела усталой рукой по лбу. Нет... нет, это наверняка задумывалось как милосердие. На последнем этапе побега не было никакого смысла в попытках кого-ни</w:t>
      </w:r>
      <w:r>
        <w:rPr>
          <w:rFonts w:ascii="Times New Roman" w:eastAsia="Times New Roman" w:hAnsi="Times New Roman" w:cs="Times New Roman"/>
          <w:sz w:val="24"/>
          <w:szCs w:val="24"/>
        </w:rPr>
        <w:t xml:space="preserve">будь одурачить. Кто бы это ни сделал, он скорее всего пытался минимизировать причиняемый вред, и он беспокоился даже не об опасности пламени, а о том, что авроры могут </w:t>
      </w:r>
      <w:r>
        <w:rPr>
          <w:rFonts w:ascii="Times New Roman" w:eastAsia="Times New Roman" w:hAnsi="Times New Roman" w:cs="Times New Roman"/>
          <w:sz w:val="24"/>
          <w:szCs w:val="24"/>
        </w:rPr>
        <w:lastRenderedPageBreak/>
        <w:t xml:space="preserve">вдохнуть дым. Останься этот человек у руля, он бы, без сомнения, управлял рехетой более </w:t>
      </w:r>
      <w:r>
        <w:rPr>
          <w:rFonts w:ascii="Times New Roman" w:eastAsia="Times New Roman" w:hAnsi="Times New Roman" w:cs="Times New Roman"/>
          <w:sz w:val="24"/>
          <w:szCs w:val="24"/>
        </w:rPr>
        <w:t>милосердно.</w:t>
      </w:r>
    </w:p>
    <w:p w:rsidR="00BD2A71" w:rsidRDefault="00975C6E">
      <w:pPr>
        <w:pStyle w:val="normal0"/>
        <w:ind w:firstLine="570"/>
        <w:contextualSpacing w:val="0"/>
      </w:pPr>
      <w:r>
        <w:rPr>
          <w:rFonts w:ascii="Times New Roman" w:eastAsia="Times New Roman" w:hAnsi="Times New Roman" w:cs="Times New Roman"/>
          <w:sz w:val="24"/>
          <w:szCs w:val="24"/>
        </w:rPr>
        <w:t>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w:t>
      </w:r>
      <w:r>
        <w:rPr>
          <w:rFonts w:ascii="Times New Roman" w:eastAsia="Times New Roman" w:hAnsi="Times New Roman" w:cs="Times New Roman"/>
          <w:sz w:val="24"/>
          <w:szCs w:val="24"/>
        </w:rPr>
        <w:t>н.</w:t>
      </w:r>
    </w:p>
    <w:p w:rsidR="00BD2A71" w:rsidRDefault="00975C6E">
      <w:pPr>
        <w:pStyle w:val="normal0"/>
        <w:ind w:firstLine="570"/>
        <w:contextualSpacing w:val="0"/>
      </w:pPr>
      <w:r>
        <w:rPr>
          <w:rFonts w:ascii="Times New Roman" w:eastAsia="Times New Roman" w:hAnsi="Times New Roman" w:cs="Times New Roman"/>
          <w:sz w:val="24"/>
          <w:szCs w:val="24"/>
        </w:rPr>
        <w:t>Какого-то доброго и невинного человека, способного вызвать патронуса, обманом заставили освобождать Беллатрису Блэк.</w:t>
      </w:r>
    </w:p>
    <w:p w:rsidR="00BD2A71" w:rsidRDefault="00975C6E">
      <w:pPr>
        <w:pStyle w:val="normal0"/>
        <w:ind w:firstLine="570"/>
        <w:contextualSpacing w:val="0"/>
      </w:pPr>
      <w:r>
        <w:rPr>
          <w:rFonts w:ascii="Times New Roman" w:eastAsia="Times New Roman" w:hAnsi="Times New Roman" w:cs="Times New Roman"/>
          <w:sz w:val="24"/>
          <w:szCs w:val="24"/>
        </w:rPr>
        <w:t>Кто-то невинный сражался с Бари Одноруким и победил опытного аврора, не причинив тому существенного вреда.</w:t>
      </w:r>
    </w:p>
    <w:p w:rsidR="00BD2A71" w:rsidRDefault="00975C6E">
      <w:pPr>
        <w:pStyle w:val="normal0"/>
        <w:ind w:firstLine="570"/>
        <w:contextualSpacing w:val="0"/>
      </w:pPr>
      <w:r>
        <w:rPr>
          <w:rFonts w:ascii="Times New Roman" w:eastAsia="Times New Roman" w:hAnsi="Times New Roman" w:cs="Times New Roman"/>
          <w:sz w:val="24"/>
          <w:szCs w:val="24"/>
        </w:rPr>
        <w:t>Кто-то невинный, трансфигурир</w:t>
      </w:r>
      <w:r>
        <w:rPr>
          <w:rFonts w:ascii="Times New Roman" w:eastAsia="Times New Roman" w:hAnsi="Times New Roman" w:cs="Times New Roman"/>
          <w:sz w:val="24"/>
          <w:szCs w:val="24"/>
        </w:rPr>
        <w:t>уя горючее для магловского артефакта, на котором двое должны были вылететь из Азкабана, взял за исходное вещество лёд, заботясь о её аврорах.</w:t>
      </w:r>
    </w:p>
    <w:p w:rsidR="00BD2A71" w:rsidRDefault="00975C6E">
      <w:pPr>
        <w:pStyle w:val="normal0"/>
        <w:ind w:firstLine="570"/>
        <w:contextualSpacing w:val="0"/>
      </w:pPr>
      <w:r>
        <w:rPr>
          <w:rFonts w:ascii="Times New Roman" w:eastAsia="Times New Roman" w:hAnsi="Times New Roman" w:cs="Times New Roman"/>
          <w:sz w:val="24"/>
          <w:szCs w:val="24"/>
        </w:rPr>
        <w:t>И на этом его полезность для Беллатрисы Блэк кончилась.</w:t>
      </w:r>
    </w:p>
    <w:p w:rsidR="00BD2A71" w:rsidRDefault="00975C6E">
      <w:pPr>
        <w:pStyle w:val="normal0"/>
        <w:ind w:firstLine="570"/>
        <w:contextualSpacing w:val="0"/>
      </w:pPr>
      <w:r>
        <w:rPr>
          <w:rFonts w:ascii="Times New Roman" w:eastAsia="Times New Roman" w:hAnsi="Times New Roman" w:cs="Times New Roman"/>
          <w:sz w:val="24"/>
          <w:szCs w:val="24"/>
        </w:rPr>
        <w:t xml:space="preserve">Можно было бы ожидать, что любой, способный победить Бари </w:t>
      </w:r>
      <w:r>
        <w:rPr>
          <w:rFonts w:ascii="Times New Roman" w:eastAsia="Times New Roman" w:hAnsi="Times New Roman" w:cs="Times New Roman"/>
          <w:sz w:val="24"/>
          <w:szCs w:val="24"/>
        </w:rPr>
        <w:t>Однорукого, должен был предвидеть этот этап. Но прежде всего нельзя было ожидать, что человек, способный вызвать патронуса, вообще станет освобождать Беллатрису Блэк.</w:t>
      </w:r>
    </w:p>
    <w:p w:rsidR="00BD2A71" w:rsidRDefault="00975C6E">
      <w:pPr>
        <w:pStyle w:val="normal0"/>
        <w:ind w:firstLine="570"/>
        <w:contextualSpacing w:val="0"/>
      </w:pPr>
      <w:r>
        <w:rPr>
          <w:rFonts w:ascii="Times New Roman" w:eastAsia="Times New Roman" w:hAnsi="Times New Roman" w:cs="Times New Roman"/>
          <w:sz w:val="24"/>
          <w:szCs w:val="24"/>
        </w:rPr>
        <w:t xml:space="preserve">Амелия провела рукой по глазам, закрыв их на мгновение в тихой скорби. </w:t>
      </w:r>
      <w:r>
        <w:rPr>
          <w:rFonts w:ascii="Times New Roman" w:eastAsia="Times New Roman" w:hAnsi="Times New Roman" w:cs="Times New Roman"/>
          <w:i/>
          <w:sz w:val="24"/>
          <w:szCs w:val="24"/>
        </w:rPr>
        <w:t>Интересно, кто это</w:t>
      </w:r>
      <w:r>
        <w:rPr>
          <w:rFonts w:ascii="Times New Roman" w:eastAsia="Times New Roman" w:hAnsi="Times New Roman" w:cs="Times New Roman"/>
          <w:i/>
          <w:sz w:val="24"/>
          <w:szCs w:val="24"/>
        </w:rPr>
        <w:t xml:space="preserve"> был, и как Сами-Знаете-Кто им манипулировал... что за историю ему рассказали...</w:t>
      </w:r>
    </w:p>
    <w:p w:rsidR="00BD2A71" w:rsidRDefault="00975C6E">
      <w:pPr>
        <w:pStyle w:val="normal0"/>
        <w:ind w:firstLine="570"/>
        <w:contextualSpacing w:val="0"/>
      </w:pPr>
      <w:r>
        <w:rPr>
          <w:rFonts w:ascii="Times New Roman" w:eastAsia="Times New Roman" w:hAnsi="Times New Roman" w:cs="Times New Roman"/>
          <w:sz w:val="24"/>
          <w:szCs w:val="24"/>
        </w:rPr>
        <w:t>Она не сразу осознала, что сама эта мысль означает, что она начала верить. Возможно, потому, что как бы ни было сложно поверить Дамблдору, ещё сложнее было не узнать почерк то</w:t>
      </w:r>
      <w:r>
        <w:rPr>
          <w:rFonts w:ascii="Times New Roman" w:eastAsia="Times New Roman" w:hAnsi="Times New Roman" w:cs="Times New Roman"/>
          <w:sz w:val="24"/>
          <w:szCs w:val="24"/>
        </w:rPr>
        <w:t>го самого холодного, тёмного разума.</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Альбус Дамблдор.</w:t>
      </w:r>
    </w:p>
    <w:p w:rsidR="00BD2A71" w:rsidRDefault="00975C6E">
      <w:pPr>
        <w:pStyle w:val="normal0"/>
        <w:ind w:firstLine="570"/>
        <w:contextualSpacing w:val="0"/>
      </w:pPr>
      <w:r>
        <w:rPr>
          <w:rFonts w:ascii="Times New Roman" w:eastAsia="Times New Roman" w:hAnsi="Times New Roman" w:cs="Times New Roman"/>
          <w:sz w:val="24"/>
          <w:szCs w:val="24"/>
        </w:rPr>
        <w:t>До конца завтрака останется всего пятьдесят семь секунд, и ему ещё могли бы пригодиться эти четыре поворота Маховика времени, но Альбус Дамблдор всё же потратил их.</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BD2A71" w:rsidRDefault="00975C6E">
      <w:pPr>
        <w:pStyle w:val="normal0"/>
        <w:ind w:firstLine="570"/>
        <w:contextualSpacing w:val="0"/>
      </w:pPr>
      <w:r>
        <w:rPr>
          <w:rFonts w:ascii="Times New Roman" w:eastAsia="Times New Roman" w:hAnsi="Times New Roman" w:cs="Times New Roman"/>
          <w:sz w:val="24"/>
          <w:szCs w:val="24"/>
        </w:rPr>
        <w:t>Старый волшебник остановился и вопросительно посмотрел на профессора заклинаний.</w:t>
      </w:r>
    </w:p>
    <w:p w:rsidR="00BD2A71" w:rsidRDefault="00975C6E">
      <w:pPr>
        <w:pStyle w:val="normal0"/>
        <w:ind w:firstLine="570"/>
        <w:contextualSpacing w:val="0"/>
      </w:pPr>
      <w:r>
        <w:rPr>
          <w:rFonts w:ascii="Times New Roman" w:eastAsia="Times New Roman" w:hAnsi="Times New Roman" w:cs="Times New Roman"/>
          <w:sz w:val="24"/>
          <w:szCs w:val="24"/>
        </w:rPr>
        <w:t>— Мистер Поттер сказал, что, проснувшись, 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эту часть.</w:t>
      </w:r>
    </w:p>
    <w:p w:rsidR="00BD2A71" w:rsidRDefault="00975C6E">
      <w:pPr>
        <w:pStyle w:val="normal0"/>
        <w:ind w:firstLine="570"/>
        <w:contextualSpacing w:val="0"/>
      </w:pPr>
      <w:r>
        <w:rPr>
          <w:rFonts w:ascii="Times New Roman" w:eastAsia="Times New Roman" w:hAnsi="Times New Roman" w:cs="Times New Roman"/>
          <w:sz w:val="24"/>
          <w:szCs w:val="24"/>
        </w:rPr>
        <w:t>Старый волшебник продолжа</w:t>
      </w:r>
      <w:r>
        <w:rPr>
          <w:rFonts w:ascii="Times New Roman" w:eastAsia="Times New Roman" w:hAnsi="Times New Roman" w:cs="Times New Roman"/>
          <w:sz w:val="24"/>
          <w:szCs w:val="24"/>
        </w:rPr>
        <w:t>л смотреть на профессора заклинаний, по-прежнему не произнося ни слова.</w:t>
      </w:r>
    </w:p>
    <w:p w:rsidR="00BD2A71" w:rsidRDefault="00975C6E">
      <w:pPr>
        <w:pStyle w:val="normal0"/>
        <w:ind w:firstLine="570"/>
        <w:contextualSpacing w:val="0"/>
      </w:pPr>
      <w:r>
        <w:rPr>
          <w:rFonts w:ascii="Times New Roman" w:eastAsia="Times New Roman" w:hAnsi="Times New Roman" w:cs="Times New Roman"/>
          <w:sz w:val="24"/>
          <w:szCs w:val="24"/>
        </w:rPr>
        <w:t>— Директор? — пропищал Филиус.</w:t>
      </w:r>
    </w:p>
    <w:p w:rsidR="00BD2A71" w:rsidRDefault="00975C6E">
      <w:pPr>
        <w:pStyle w:val="normal0"/>
        <w:ind w:firstLine="570"/>
        <w:contextualSpacing w:val="0"/>
      </w:pPr>
      <w:r>
        <w:rPr>
          <w:rFonts w:ascii="Times New Roman" w:eastAsia="Times New Roman" w:hAnsi="Times New Roman" w:cs="Times New Roman"/>
          <w:sz w:val="24"/>
          <w:szCs w:val="24"/>
        </w:rPr>
        <w:t>— Передайте ему, что я сказал спасибо, — произнёс наконец Альбус Дамблдор, — но мудрее слушать фениксов, чем старых мудрых волшебников.</w:t>
      </w:r>
    </w:p>
    <w:p w:rsidR="00BD2A71" w:rsidRDefault="00975C6E">
      <w:pPr>
        <w:pStyle w:val="normal0"/>
        <w:ind w:firstLine="570"/>
        <w:contextualSpacing w:val="0"/>
      </w:pPr>
      <w:r>
        <w:rPr>
          <w:rFonts w:ascii="Times New Roman" w:eastAsia="Times New Roman" w:hAnsi="Times New Roman" w:cs="Times New Roman"/>
          <w:sz w:val="24"/>
          <w:szCs w:val="24"/>
        </w:rPr>
        <w:t>Он сел на своё ме</w:t>
      </w:r>
      <w:r>
        <w:rPr>
          <w:rFonts w:ascii="Times New Roman" w:eastAsia="Times New Roman" w:hAnsi="Times New Roman" w:cs="Times New Roman"/>
          <w:sz w:val="24"/>
          <w:szCs w:val="24"/>
        </w:rPr>
        <w:t>сто за три секунды до того, как вся еда исчезла.</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профессор Квиррелл.</w:t>
      </w:r>
    </w:p>
    <w:p w:rsidR="00BD2A71" w:rsidRDefault="00975C6E">
      <w:pPr>
        <w:pStyle w:val="normal0"/>
        <w:ind w:firstLine="570"/>
        <w:contextualSpacing w:val="0"/>
      </w:pPr>
      <w:r>
        <w:rPr>
          <w:rFonts w:ascii="Times New Roman" w:eastAsia="Times New Roman" w:hAnsi="Times New Roman" w:cs="Times New Roman"/>
          <w:sz w:val="24"/>
          <w:szCs w:val="24"/>
        </w:rPr>
        <w:t>— Нет, — рявкнула на мальчика мадам Помфри, — тебе нельзя его видеть! Тебе нельзя его беспокоить! Тебе нельзя задать ему один маленький вопрос! Он должен соблюдать по</w:t>
      </w:r>
      <w:r>
        <w:rPr>
          <w:rFonts w:ascii="Times New Roman" w:eastAsia="Times New Roman" w:hAnsi="Times New Roman" w:cs="Times New Roman"/>
          <w:sz w:val="24"/>
          <w:szCs w:val="24"/>
        </w:rPr>
        <w:t>стельный режим и не делать вообще ничего по меньшей мере три дня!</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Минерва МакГонагалл.</w:t>
      </w:r>
    </w:p>
    <w:p w:rsidR="00BD2A71" w:rsidRDefault="00975C6E">
      <w:pPr>
        <w:pStyle w:val="normal0"/>
        <w:ind w:firstLine="570"/>
        <w:contextualSpacing w:val="0"/>
      </w:pPr>
      <w:r>
        <w:rPr>
          <w:rFonts w:ascii="Times New Roman" w:eastAsia="Times New Roman" w:hAnsi="Times New Roman" w:cs="Times New Roman"/>
          <w:sz w:val="24"/>
          <w:szCs w:val="24"/>
        </w:rPr>
        <w:t>Они встретились, когда Минерва направлялась в больничное крыло, а Гарри Поттер уходил оттуда.</w:t>
      </w:r>
    </w:p>
    <w:p w:rsidR="00BD2A71" w:rsidRDefault="00975C6E">
      <w:pPr>
        <w:pStyle w:val="normal0"/>
        <w:ind w:firstLine="570"/>
        <w:contextualSpacing w:val="0"/>
      </w:pPr>
      <w:r>
        <w:rPr>
          <w:rFonts w:ascii="Times New Roman" w:eastAsia="Times New Roman" w:hAnsi="Times New Roman" w:cs="Times New Roman"/>
          <w:sz w:val="24"/>
          <w:szCs w:val="24"/>
        </w:rPr>
        <w:lastRenderedPageBreak/>
        <w:t>Взгляд, которым он посмотрел на неё, не был сердитым.</w:t>
      </w:r>
    </w:p>
    <w:p w:rsidR="00BD2A71" w:rsidRDefault="00975C6E">
      <w:pPr>
        <w:pStyle w:val="normal0"/>
        <w:ind w:firstLine="570"/>
        <w:contextualSpacing w:val="0"/>
      </w:pPr>
      <w:r>
        <w:rPr>
          <w:rFonts w:ascii="Times New Roman" w:eastAsia="Times New Roman" w:hAnsi="Times New Roman" w:cs="Times New Roman"/>
          <w:sz w:val="24"/>
          <w:szCs w:val="24"/>
        </w:rPr>
        <w:t>Не был печальным.</w:t>
      </w:r>
    </w:p>
    <w:p w:rsidR="00BD2A71" w:rsidRDefault="00975C6E">
      <w:pPr>
        <w:pStyle w:val="normal0"/>
        <w:ind w:firstLine="570"/>
        <w:contextualSpacing w:val="0"/>
      </w:pPr>
      <w:r>
        <w:rPr>
          <w:rFonts w:ascii="Times New Roman" w:eastAsia="Times New Roman" w:hAnsi="Times New Roman" w:cs="Times New Roman"/>
          <w:sz w:val="24"/>
          <w:szCs w:val="24"/>
        </w:rPr>
        <w:t>О нём совсем ничего нельзя было сказать.</w:t>
      </w:r>
    </w:p>
    <w:p w:rsidR="00BD2A71" w:rsidRDefault="00975C6E">
      <w:pPr>
        <w:pStyle w:val="normal0"/>
        <w:ind w:firstLine="570"/>
        <w:contextualSpacing w:val="0"/>
      </w:pPr>
      <w:r>
        <w:rPr>
          <w:rFonts w:ascii="Times New Roman" w:eastAsia="Times New Roman" w:hAnsi="Times New Roman" w:cs="Times New Roman"/>
          <w:sz w:val="24"/>
          <w:szCs w:val="24"/>
        </w:rPr>
        <w:t>Это было похоже... как будто он посмотрел на неё лишь затем, чтобы показать, что он не избегает её взгляда.</w:t>
      </w:r>
    </w:p>
    <w:p w:rsidR="00BD2A71" w:rsidRDefault="00975C6E">
      <w:pPr>
        <w:pStyle w:val="normal0"/>
        <w:ind w:firstLine="570"/>
        <w:contextualSpacing w:val="0"/>
      </w:pPr>
      <w:r>
        <w:rPr>
          <w:rFonts w:ascii="Times New Roman" w:eastAsia="Times New Roman" w:hAnsi="Times New Roman" w:cs="Times New Roman"/>
          <w:sz w:val="24"/>
          <w:szCs w:val="24"/>
        </w:rPr>
        <w:t>А затем он отвернулся, прежде чем она смогла решить, как она должна посмотреть в ответ. К</w:t>
      </w:r>
      <w:r>
        <w:rPr>
          <w:rFonts w:ascii="Times New Roman" w:eastAsia="Times New Roman" w:hAnsi="Times New Roman" w:cs="Times New Roman"/>
          <w:sz w:val="24"/>
          <w:szCs w:val="24"/>
        </w:rPr>
        <w:t>ак будто хотел избавить её от раздумий по этому поводу.</w:t>
      </w:r>
    </w:p>
    <w:p w:rsidR="00BD2A71" w:rsidRDefault="00975C6E">
      <w:pPr>
        <w:pStyle w:val="normal0"/>
        <w:ind w:firstLine="570"/>
        <w:contextualSpacing w:val="0"/>
      </w:pPr>
      <w:r>
        <w:rPr>
          <w:rFonts w:ascii="Times New Roman" w:eastAsia="Times New Roman" w:hAnsi="Times New Roman" w:cs="Times New Roman"/>
          <w:sz w:val="24"/>
          <w:szCs w:val="24"/>
        </w:rPr>
        <w:t>Проходя мимо, он ничего не сказал.</w:t>
      </w:r>
    </w:p>
    <w:p w:rsidR="00BD2A71" w:rsidRDefault="00975C6E">
      <w:pPr>
        <w:pStyle w:val="normal0"/>
        <w:ind w:firstLine="570"/>
        <w:contextualSpacing w:val="0"/>
      </w:pPr>
      <w:r>
        <w:rPr>
          <w:rFonts w:ascii="Times New Roman" w:eastAsia="Times New Roman" w:hAnsi="Times New Roman" w:cs="Times New Roman"/>
          <w:sz w:val="24"/>
          <w:szCs w:val="24"/>
        </w:rPr>
        <w:t>Она тоже.</w:t>
      </w:r>
    </w:p>
    <w:p w:rsidR="00BD2A71" w:rsidRDefault="00975C6E">
      <w:pPr>
        <w:pStyle w:val="normal0"/>
        <w:ind w:firstLine="570"/>
        <w:contextualSpacing w:val="0"/>
      </w:pPr>
      <w:r>
        <w:rPr>
          <w:rFonts w:ascii="Times New Roman" w:eastAsia="Times New Roman" w:hAnsi="Times New Roman" w:cs="Times New Roman"/>
          <w:sz w:val="24"/>
          <w:szCs w:val="24"/>
        </w:rPr>
        <w:t>Да и что вообще можно было сказать?</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Фред и Джордж Уизли.</w:t>
      </w:r>
    </w:p>
    <w:p w:rsidR="00BD2A71" w:rsidRDefault="00975C6E">
      <w:pPr>
        <w:pStyle w:val="normal0"/>
        <w:ind w:firstLine="570"/>
        <w:contextualSpacing w:val="0"/>
      </w:pPr>
      <w:r>
        <w:rPr>
          <w:rFonts w:ascii="Times New Roman" w:eastAsia="Times New Roman" w:hAnsi="Times New Roman" w:cs="Times New Roman"/>
          <w:sz w:val="24"/>
          <w:szCs w:val="24"/>
        </w:rPr>
        <w:t>Когда они повернули за угол и увидели Дамблдора, они громко вскрикнули.</w:t>
      </w:r>
    </w:p>
    <w:p w:rsidR="00BD2A71" w:rsidRDefault="00975C6E">
      <w:pPr>
        <w:pStyle w:val="normal0"/>
        <w:ind w:firstLine="570"/>
        <w:contextualSpacing w:val="0"/>
      </w:pPr>
      <w:r>
        <w:rPr>
          <w:rFonts w:ascii="Times New Roman" w:eastAsia="Times New Roman" w:hAnsi="Times New Roman" w:cs="Times New Roman"/>
          <w:sz w:val="24"/>
          <w:szCs w:val="24"/>
        </w:rPr>
        <w:t>Дело было не в том, что директор появился из ниоткуда и теперь сурово на них смотрел. Дамблдор всегда так делал.</w:t>
      </w:r>
    </w:p>
    <w:p w:rsidR="00BD2A71" w:rsidRDefault="00975C6E">
      <w:pPr>
        <w:pStyle w:val="normal0"/>
        <w:ind w:firstLine="570"/>
        <w:contextualSpacing w:val="0"/>
      </w:pPr>
      <w:r>
        <w:rPr>
          <w:rFonts w:ascii="Times New Roman" w:eastAsia="Times New Roman" w:hAnsi="Times New Roman" w:cs="Times New Roman"/>
          <w:sz w:val="24"/>
          <w:szCs w:val="24"/>
        </w:rPr>
        <w:t>Но волшебник был одет в строгую чёрную мантию, выглядел очень древним и очень</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могущественным и одарил их ПРОНИЦАТЕЛЬНЫМ ВЗГЛЯДОМ.</w:t>
      </w:r>
    </w:p>
    <w:p w:rsidR="00BD2A71" w:rsidRDefault="00975C6E">
      <w:pPr>
        <w:pStyle w:val="normal0"/>
        <w:ind w:firstLine="570"/>
        <w:contextualSpacing w:val="0"/>
      </w:pPr>
      <w:r>
        <w:rPr>
          <w:rFonts w:ascii="Times New Roman" w:eastAsia="Times New Roman" w:hAnsi="Times New Roman" w:cs="Times New Roman"/>
          <w:sz w:val="24"/>
          <w:szCs w:val="24"/>
        </w:rPr>
        <w:t>— Фред и Джор</w:t>
      </w:r>
      <w:r>
        <w:rPr>
          <w:rFonts w:ascii="Times New Roman" w:eastAsia="Times New Roman" w:hAnsi="Times New Roman" w:cs="Times New Roman"/>
          <w:sz w:val="24"/>
          <w:szCs w:val="24"/>
        </w:rPr>
        <w:t>дж Уизли! — прогремел Глас Силы.</w:t>
      </w:r>
    </w:p>
    <w:p w:rsidR="00BD2A71" w:rsidRDefault="00975C6E">
      <w:pPr>
        <w:pStyle w:val="normal0"/>
        <w:ind w:firstLine="570"/>
        <w:contextualSpacing w:val="0"/>
      </w:pPr>
      <w:r>
        <w:rPr>
          <w:rFonts w:ascii="Times New Roman" w:eastAsia="Times New Roman" w:hAnsi="Times New Roman" w:cs="Times New Roman"/>
          <w:sz w:val="24"/>
          <w:szCs w:val="24"/>
        </w:rPr>
        <w:t>— Да, директор! — ответили близнецы, вытягиваясь по стойке смирно и чётко, по-военному салютуя — они видели, как это делается, на старых фотографиях.</w:t>
      </w:r>
    </w:p>
    <w:p w:rsidR="00BD2A71" w:rsidRDefault="00975C6E">
      <w:pPr>
        <w:pStyle w:val="normal0"/>
        <w:ind w:firstLine="570"/>
        <w:contextualSpacing w:val="0"/>
      </w:pPr>
      <w:r>
        <w:rPr>
          <w:rFonts w:ascii="Times New Roman" w:eastAsia="Times New Roman" w:hAnsi="Times New Roman" w:cs="Times New Roman"/>
          <w:sz w:val="24"/>
          <w:szCs w:val="24"/>
        </w:rPr>
        <w:t>— Слушайте меня внимательно! Вы друзья Гарри Поттера, это так?</w:t>
      </w:r>
    </w:p>
    <w:p w:rsidR="00BD2A71" w:rsidRDefault="00975C6E">
      <w:pPr>
        <w:pStyle w:val="normal0"/>
        <w:ind w:firstLine="570"/>
        <w:contextualSpacing w:val="0"/>
      </w:pPr>
      <w:r>
        <w:rPr>
          <w:rFonts w:ascii="Times New Roman" w:eastAsia="Times New Roman" w:hAnsi="Times New Roman" w:cs="Times New Roman"/>
          <w:sz w:val="24"/>
          <w:szCs w:val="24"/>
        </w:rPr>
        <w:t>— Да, дире</w:t>
      </w:r>
      <w:r>
        <w:rPr>
          <w:rFonts w:ascii="Times New Roman" w:eastAsia="Times New Roman" w:hAnsi="Times New Roman" w:cs="Times New Roman"/>
          <w:sz w:val="24"/>
          <w:szCs w:val="24"/>
        </w:rPr>
        <w:t>ктор!</w:t>
      </w:r>
    </w:p>
    <w:p w:rsidR="00BD2A71" w:rsidRDefault="00975C6E">
      <w:pPr>
        <w:pStyle w:val="normal0"/>
        <w:ind w:firstLine="570"/>
        <w:contextualSpacing w:val="0"/>
      </w:pPr>
      <w:r>
        <w:rPr>
          <w:rFonts w:ascii="Times New Roman" w:eastAsia="Times New Roman" w:hAnsi="Times New Roman" w:cs="Times New Roman"/>
          <w:sz w:val="24"/>
          <w:szCs w:val="24"/>
        </w:rPr>
        <w:t>— Гарри Поттер в опасности. Он не должен выходить за пределы защитных чар Хогвартса. Слушайте, сыны Уизли, я умоляю выслушать меня. Вы знаете, я тоже гриффиндорец и тоже знаю, что есть правила выше, чем правила. Но сейчас, Фред и Джордж, я говорю о в</w:t>
      </w:r>
      <w:r>
        <w:rPr>
          <w:rFonts w:ascii="Times New Roman" w:eastAsia="Times New Roman" w:hAnsi="Times New Roman" w:cs="Times New Roman"/>
          <w:sz w:val="24"/>
          <w:szCs w:val="24"/>
        </w:rPr>
        <w:t>опросе чудовищной важности, и в этот раз не может быть исключений, больших или малых! Если вы поможете Гарри покинуть Хогвартс, он может погибнуть! Если он даст вам поручение, вы можете идти, если он попросит вас принести ему что-нибудь, вы можете ему помо</w:t>
      </w:r>
      <w:r>
        <w:rPr>
          <w:rFonts w:ascii="Times New Roman" w:eastAsia="Times New Roman" w:hAnsi="Times New Roman" w:cs="Times New Roman"/>
          <w:sz w:val="24"/>
          <w:szCs w:val="24"/>
        </w:rPr>
        <w:t>чь, но если он попросит вас вывести его самого за пределы Хогвартса, вы должны отказаться! Вы поняли?</w:t>
      </w:r>
    </w:p>
    <w:p w:rsidR="00BD2A71" w:rsidRDefault="00975C6E">
      <w:pPr>
        <w:pStyle w:val="normal0"/>
        <w:ind w:firstLine="570"/>
        <w:contextualSpacing w:val="0"/>
      </w:pPr>
      <w:r>
        <w:rPr>
          <w:rFonts w:ascii="Times New Roman" w:eastAsia="Times New Roman" w:hAnsi="Times New Roman" w:cs="Times New Roman"/>
          <w:sz w:val="24"/>
          <w:szCs w:val="24"/>
        </w:rPr>
        <w:t xml:space="preserve">— Да, директор! </w:t>
      </w:r>
    </w:p>
    <w:p w:rsidR="00BD2A71" w:rsidRDefault="00975C6E">
      <w:pPr>
        <w:pStyle w:val="normal0"/>
        <w:ind w:firstLine="570"/>
        <w:contextualSpacing w:val="0"/>
      </w:pPr>
      <w:r>
        <w:rPr>
          <w:rFonts w:ascii="Times New Roman" w:eastAsia="Times New Roman" w:hAnsi="Times New Roman" w:cs="Times New Roman"/>
          <w:sz w:val="24"/>
          <w:szCs w:val="24"/>
        </w:rPr>
        <w:t>Они ответили совершенно не задумываясь, после чего обменялись неуверенными взглядами...</w:t>
      </w:r>
    </w:p>
    <w:p w:rsidR="00BD2A71" w:rsidRDefault="00975C6E">
      <w:pPr>
        <w:pStyle w:val="normal0"/>
        <w:ind w:firstLine="570"/>
        <w:contextualSpacing w:val="0"/>
      </w:pPr>
      <w:r>
        <w:rPr>
          <w:rFonts w:ascii="Times New Roman" w:eastAsia="Times New Roman" w:hAnsi="Times New Roman" w:cs="Times New Roman"/>
          <w:sz w:val="24"/>
          <w:szCs w:val="24"/>
        </w:rPr>
        <w:t>Ярко-голубые глаза директора пристально их изучил</w:t>
      </w:r>
      <w:r>
        <w:rPr>
          <w:rFonts w:ascii="Times New Roman" w:eastAsia="Times New Roman" w:hAnsi="Times New Roman" w:cs="Times New Roman"/>
          <w:sz w:val="24"/>
          <w:szCs w:val="24"/>
        </w:rPr>
        <w:t>и.</w:t>
      </w:r>
    </w:p>
    <w:p w:rsidR="00BD2A71" w:rsidRDefault="00975C6E">
      <w:pPr>
        <w:pStyle w:val="normal0"/>
        <w:ind w:firstLine="570"/>
        <w:contextualSpacing w:val="0"/>
      </w:pPr>
      <w:r>
        <w:rPr>
          <w:rFonts w:ascii="Times New Roman" w:eastAsia="Times New Roman" w:hAnsi="Times New Roman" w:cs="Times New Roman"/>
          <w:sz w:val="24"/>
          <w:szCs w:val="24"/>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вы ни за что </w:t>
      </w:r>
      <w:r>
        <w:rPr>
          <w:rFonts w:ascii="Times New Roman" w:eastAsia="Times New Roman" w:hAnsi="Times New Roman" w:cs="Times New Roman"/>
          <w:sz w:val="24"/>
          <w:szCs w:val="24"/>
        </w:rPr>
        <w:t xml:space="preserve">не сделаете. Но попросите его от моего имени прийти ко мне, если дело настолько важно, и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буду охранять его за пределами Хогвартса. Фред, Джордж, мне жаль, что приходится просить вас так злоупотреблять вашей дружбой, но это вопрос его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жизни.</w:t>
      </w:r>
    </w:p>
    <w:p w:rsidR="00BD2A71" w:rsidRDefault="00975C6E">
      <w:pPr>
        <w:pStyle w:val="normal0"/>
        <w:ind w:firstLine="570"/>
        <w:contextualSpacing w:val="0"/>
      </w:pPr>
      <w:r>
        <w:rPr>
          <w:rFonts w:ascii="Times New Roman" w:eastAsia="Times New Roman" w:hAnsi="Times New Roman" w:cs="Times New Roman"/>
          <w:sz w:val="24"/>
          <w:szCs w:val="24"/>
        </w:rPr>
        <w:t>Близнецы неск</w:t>
      </w:r>
      <w:r>
        <w:rPr>
          <w:rFonts w:ascii="Times New Roman" w:eastAsia="Times New Roman" w:hAnsi="Times New Roman" w:cs="Times New Roman"/>
          <w:sz w:val="24"/>
          <w:szCs w:val="24"/>
        </w:rPr>
        <w:t>олько секунд смотрели друг на друга. Они не обменивались сообщениями, просто одновременно думали об одном и том же.</w:t>
      </w:r>
    </w:p>
    <w:p w:rsidR="00BD2A71" w:rsidRDefault="00975C6E">
      <w:pPr>
        <w:pStyle w:val="normal0"/>
        <w:ind w:firstLine="570"/>
        <w:contextualSpacing w:val="0"/>
      </w:pPr>
      <w:r>
        <w:rPr>
          <w:rFonts w:ascii="Times New Roman" w:eastAsia="Times New Roman" w:hAnsi="Times New Roman" w:cs="Times New Roman"/>
          <w:sz w:val="24"/>
          <w:szCs w:val="24"/>
        </w:rPr>
        <w:t>Затем они повернулись к Дамблдору.</w:t>
      </w:r>
    </w:p>
    <w:p w:rsidR="00BD2A71" w:rsidRDefault="00975C6E">
      <w:pPr>
        <w:pStyle w:val="normal0"/>
        <w:ind w:firstLine="570"/>
        <w:contextualSpacing w:val="0"/>
      </w:pPr>
      <w:r>
        <w:rPr>
          <w:rFonts w:ascii="Times New Roman" w:eastAsia="Times New Roman" w:hAnsi="Times New Roman" w:cs="Times New Roman"/>
          <w:sz w:val="24"/>
          <w:szCs w:val="24"/>
        </w:rPr>
        <w:t>— Беллатриса Блэк, — озвучили они, и по их спинам побежали мурашки.</w:t>
      </w:r>
    </w:p>
    <w:p w:rsidR="00BD2A71" w:rsidRDefault="00975C6E">
      <w:pPr>
        <w:pStyle w:val="normal0"/>
        <w:ind w:firstLine="570"/>
        <w:contextualSpacing w:val="0"/>
      </w:pPr>
      <w:r>
        <w:rPr>
          <w:rFonts w:ascii="Times New Roman" w:eastAsia="Times New Roman" w:hAnsi="Times New Roman" w:cs="Times New Roman"/>
          <w:sz w:val="24"/>
          <w:szCs w:val="24"/>
        </w:rPr>
        <w:t>— Можете с уверенностью полагать, — о</w:t>
      </w:r>
      <w:r>
        <w:rPr>
          <w:rFonts w:ascii="Times New Roman" w:eastAsia="Times New Roman" w:hAnsi="Times New Roman" w:cs="Times New Roman"/>
          <w:sz w:val="24"/>
          <w:szCs w:val="24"/>
        </w:rPr>
        <w:t>тветил директор, — что всё как минимум настолько плохо.</w:t>
      </w:r>
    </w:p>
    <w:p w:rsidR="00BD2A71" w:rsidRDefault="00975C6E">
      <w:pPr>
        <w:pStyle w:val="normal0"/>
        <w:ind w:firstLine="570"/>
        <w:contextualSpacing w:val="0"/>
      </w:pPr>
      <w:r>
        <w:rPr>
          <w:rFonts w:ascii="Times New Roman" w:eastAsia="Times New Roman" w:hAnsi="Times New Roman" w:cs="Times New Roman"/>
          <w:sz w:val="24"/>
          <w:szCs w:val="24"/>
        </w:rPr>
        <w:t>— Хорошо...</w:t>
      </w:r>
    </w:p>
    <w:p w:rsidR="00BD2A71" w:rsidRDefault="00975C6E">
      <w:pPr>
        <w:pStyle w:val="normal0"/>
        <w:ind w:firstLine="570"/>
        <w:contextualSpacing w:val="0"/>
      </w:pPr>
      <w:r>
        <w:rPr>
          <w:rFonts w:ascii="Times New Roman" w:eastAsia="Times New Roman" w:hAnsi="Times New Roman" w:cs="Times New Roman"/>
          <w:sz w:val="24"/>
          <w:szCs w:val="24"/>
        </w:rPr>
        <w:t>— ...мы поняли.</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lastRenderedPageBreak/>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Аластор Хмури и Северус Снейп.</w:t>
      </w:r>
    </w:p>
    <w:p w:rsidR="00BD2A71" w:rsidRDefault="00975C6E">
      <w:pPr>
        <w:pStyle w:val="normal0"/>
        <w:ind w:firstLine="570"/>
        <w:contextualSpacing w:val="0"/>
      </w:pPr>
      <w:r>
        <w:rPr>
          <w:rFonts w:ascii="Times New Roman" w:eastAsia="Times New Roman" w:hAnsi="Times New Roman" w:cs="Times New Roman"/>
          <w:sz w:val="24"/>
          <w:szCs w:val="24"/>
        </w:rPr>
        <w:t xml:space="preserve">Когда Аластор Хмури потерял глаз, он обратился к услугам весьма учёного </w:t>
      </w:r>
      <w:r>
        <w:rPr>
          <w:rFonts w:ascii="Times New Roman" w:eastAsia="Times New Roman" w:hAnsi="Times New Roman" w:cs="Times New Roman"/>
          <w:sz w:val="24"/>
          <w:szCs w:val="24"/>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поскольку тот был ему должен за то, </w:t>
      </w:r>
      <w:r>
        <w:rPr>
          <w:rFonts w:ascii="Times New Roman" w:eastAsia="Times New Roman" w:hAnsi="Times New Roman" w:cs="Times New Roman"/>
          <w:sz w:val="24"/>
          <w:szCs w:val="24"/>
        </w:rPr>
        <w:t>что Хмури не сообщил в Министерство, что Лайелл — незарегистрированный оборотень.</w:t>
      </w:r>
    </w:p>
    <w:p w:rsidR="00BD2A71" w:rsidRDefault="00975C6E">
      <w:pPr>
        <w:pStyle w:val="normal0"/>
        <w:ind w:firstLine="570"/>
        <w:contextualSpacing w:val="0"/>
      </w:pPr>
      <w:r>
        <w:rPr>
          <w:rFonts w:ascii="Times New Roman" w:eastAsia="Times New Roman" w:hAnsi="Times New Roman" w:cs="Times New Roman"/>
          <w:sz w:val="24"/>
          <w:szCs w:val="24"/>
        </w:rPr>
        <w:t>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w:t>
      </w:r>
      <w:r>
        <w:rPr>
          <w:rFonts w:ascii="Times New Roman" w:eastAsia="Times New Roman" w:hAnsi="Times New Roman" w:cs="Times New Roman"/>
          <w:sz w:val="24"/>
          <w:szCs w:val="24"/>
        </w:rPr>
        <w:t>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BD2A71" w:rsidRDefault="00975C6E">
      <w:pPr>
        <w:pStyle w:val="normal0"/>
        <w:ind w:firstLine="570"/>
        <w:contextualSpacing w:val="0"/>
      </w:pPr>
      <w:r>
        <w:rPr>
          <w:rFonts w:ascii="Times New Roman" w:eastAsia="Times New Roman" w:hAnsi="Times New Roman" w:cs="Times New Roman"/>
          <w:sz w:val="24"/>
          <w:szCs w:val="24"/>
        </w:rPr>
        <w:t>Так Аластор Хмури потерял свою левую ногу, но приобрёл Глаз Венака, а угнетённый народ У</w:t>
      </w:r>
      <w:r>
        <w:rPr>
          <w:rFonts w:ascii="Times New Roman" w:eastAsia="Times New Roman" w:hAnsi="Times New Roman" w:cs="Times New Roman"/>
          <w:sz w:val="24"/>
          <w:szCs w:val="24"/>
        </w:rPr>
        <w:t>рулата получил свободу. Примерно на две недели. После чего другой Тёмный Волшебник заполнил образовавшийся вакуум власти.</w:t>
      </w:r>
    </w:p>
    <w:p w:rsidR="00BD2A71" w:rsidRDefault="00975C6E">
      <w:pPr>
        <w:pStyle w:val="normal0"/>
        <w:ind w:firstLine="570"/>
        <w:contextualSpacing w:val="0"/>
      </w:pPr>
      <w:r>
        <w:rPr>
          <w:rFonts w:ascii="Times New Roman" w:eastAsia="Times New Roman" w:hAnsi="Times New Roman" w:cs="Times New Roman"/>
          <w:sz w:val="24"/>
          <w:szCs w:val="24"/>
        </w:rPr>
        <w:t>Хмури подумывал после этого отправиться за Левой Ногой Венака, но затем отказался от этой идеи. Он понял, что именно этого они от него</w:t>
      </w:r>
      <w:r>
        <w:rPr>
          <w:rFonts w:ascii="Times New Roman" w:eastAsia="Times New Roman" w:hAnsi="Times New Roman" w:cs="Times New Roman"/>
          <w:sz w:val="24"/>
          <w:szCs w:val="24"/>
        </w:rPr>
        <w:t xml:space="preserve"> и ждут.</w:t>
      </w:r>
    </w:p>
    <w:p w:rsidR="00BD2A71" w:rsidRDefault="00975C6E">
      <w:pPr>
        <w:pStyle w:val="normal0"/>
        <w:ind w:firstLine="570"/>
        <w:contextualSpacing w:val="0"/>
      </w:pPr>
      <w:r>
        <w:rPr>
          <w:rFonts w:ascii="Times New Roman" w:eastAsia="Times New Roman" w:hAnsi="Times New Roman" w:cs="Times New Roman"/>
          <w:sz w:val="24"/>
          <w:szCs w:val="24"/>
        </w:rPr>
        <w:t>И вот сейчас Шизоглаз Хмури медленно поворачивался, осматривая кладбище Литтл Хэнглтона. Это место должно было быть гораздо мрачнее. Но в ярких лучах солнца оно казалось лишь поросшим травой пространством с обычными могильными камнями, разделённым</w:t>
      </w:r>
      <w:r>
        <w:rPr>
          <w:rFonts w:ascii="Times New Roman" w:eastAsia="Times New Roman" w:hAnsi="Times New Roman" w:cs="Times New Roman"/>
          <w:sz w:val="24"/>
          <w:szCs w:val="24"/>
        </w:rPr>
        <w:t>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 они притворяются, будто у них есть охранные чары? Он решил не интересов</w:t>
      </w:r>
      <w:r>
        <w:rPr>
          <w:rFonts w:ascii="Times New Roman" w:eastAsia="Times New Roman" w:hAnsi="Times New Roman" w:cs="Times New Roman"/>
          <w:sz w:val="24"/>
          <w:szCs w:val="24"/>
        </w:rPr>
        <w:t>аться, что думают по этому поводу маглы-преступники.)</w:t>
      </w:r>
    </w:p>
    <w:p w:rsidR="00BD2A71" w:rsidRDefault="00975C6E">
      <w:pPr>
        <w:pStyle w:val="normal0"/>
        <w:ind w:firstLine="570"/>
        <w:contextualSpacing w:val="0"/>
      </w:pPr>
      <w:r>
        <w:rPr>
          <w:rFonts w:ascii="Times New Roman" w:eastAsia="Times New Roman" w:hAnsi="Times New Roman" w:cs="Times New Roman"/>
          <w:sz w:val="24"/>
          <w:szCs w:val="24"/>
        </w:rPr>
        <w:t>На самом деле Хмури не нужно было поворачиваться, чтобы осмотреть кладбище.</w:t>
      </w:r>
    </w:p>
    <w:p w:rsidR="00BD2A71" w:rsidRDefault="00975C6E">
      <w:pPr>
        <w:pStyle w:val="normal0"/>
        <w:ind w:firstLine="570"/>
        <w:contextualSpacing w:val="0"/>
      </w:pPr>
      <w:r>
        <w:rPr>
          <w:rFonts w:ascii="Times New Roman" w:eastAsia="Times New Roman" w:hAnsi="Times New Roman" w:cs="Times New Roman"/>
          <w:sz w:val="24"/>
          <w:szCs w:val="24"/>
        </w:rPr>
        <w:t>Глаз Венака давал ему полный обзор во все стороны, вне зависимости от того, куда он был направлен.</w:t>
      </w:r>
    </w:p>
    <w:p w:rsidR="00BD2A71" w:rsidRDefault="00975C6E">
      <w:pPr>
        <w:pStyle w:val="normal0"/>
        <w:ind w:firstLine="570"/>
        <w:contextualSpacing w:val="0"/>
      </w:pPr>
      <w:r>
        <w:rPr>
          <w:rFonts w:ascii="Times New Roman" w:eastAsia="Times New Roman" w:hAnsi="Times New Roman" w:cs="Times New Roman"/>
          <w:sz w:val="24"/>
          <w:szCs w:val="24"/>
        </w:rPr>
        <w:t xml:space="preserve">Но не было никаких причин </w:t>
      </w:r>
      <w:r>
        <w:rPr>
          <w:rFonts w:ascii="Times New Roman" w:eastAsia="Times New Roman" w:hAnsi="Times New Roman" w:cs="Times New Roman"/>
          <w:sz w:val="24"/>
          <w:szCs w:val="24"/>
        </w:rPr>
        <w:t>показывать это бывшему Пожирателю Смерти Северусу Снейпу.</w:t>
      </w:r>
    </w:p>
    <w:p w:rsidR="00BD2A71" w:rsidRDefault="00975C6E">
      <w:pPr>
        <w:pStyle w:val="normal0"/>
        <w:ind w:firstLine="570"/>
        <w:contextualSpacing w:val="0"/>
      </w:pPr>
      <w:r>
        <w:rPr>
          <w:rFonts w:ascii="Times New Roman" w:eastAsia="Times New Roman" w:hAnsi="Times New Roman" w:cs="Times New Roman"/>
          <w:sz w:val="24"/>
          <w:szCs w:val="24"/>
        </w:rPr>
        <w:t>Некоторые называли Хмури параноиком.</w:t>
      </w:r>
    </w:p>
    <w:p w:rsidR="00BD2A71" w:rsidRDefault="00975C6E">
      <w:pPr>
        <w:pStyle w:val="normal0"/>
        <w:ind w:firstLine="570"/>
        <w:contextualSpacing w:val="0"/>
      </w:pPr>
      <w:r>
        <w:rPr>
          <w:rFonts w:ascii="Times New Roman" w:eastAsia="Times New Roman" w:hAnsi="Times New Roman" w:cs="Times New Roman"/>
          <w:sz w:val="24"/>
          <w:szCs w:val="24"/>
        </w:rPr>
        <w:t>Хмури всегда предлагал им сначала прожить сотню лет, охотясь на Тёмных Волшебников, а потом повторить ему эти слова.</w:t>
      </w:r>
    </w:p>
    <w:p w:rsidR="00BD2A71" w:rsidRDefault="00975C6E">
      <w:pPr>
        <w:pStyle w:val="normal0"/>
        <w:ind w:firstLine="570"/>
        <w:contextualSpacing w:val="0"/>
      </w:pPr>
      <w:r>
        <w:rPr>
          <w:rFonts w:ascii="Times New Roman" w:eastAsia="Times New Roman" w:hAnsi="Times New Roman" w:cs="Times New Roman"/>
          <w:sz w:val="24"/>
          <w:szCs w:val="24"/>
        </w:rPr>
        <w:t xml:space="preserve">Шизоглаз Хмури однажды задумался, как много </w:t>
      </w:r>
      <w:r>
        <w:rPr>
          <w:rFonts w:ascii="Times New Roman" w:eastAsia="Times New Roman" w:hAnsi="Times New Roman" w:cs="Times New Roman"/>
          <w:sz w:val="24"/>
          <w:szCs w:val="24"/>
        </w:rPr>
        <w:t>времени прошло, прежде чем он достиг того, что теперь считал достойным уровнем предосторожности, — сколько нужно было пережить, чтобы стать именно умелым, а не просто удачливым</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После этого он начал подозревать, что большинство умирает раньше, чем достигае</w:t>
      </w:r>
      <w:r>
        <w:rPr>
          <w:rFonts w:ascii="Times New Roman" w:eastAsia="Times New Roman" w:hAnsi="Times New Roman" w:cs="Times New Roman"/>
          <w:sz w:val="24"/>
          <w:szCs w:val="24"/>
        </w:rPr>
        <w:t>т этого уровня. Как-то он поделился этой мыслью с Лайеллом, и тот исписал несколько свитков цифрами и графиками, после чего сказал, что типичный охотник на Тёмных Волшебников умрёт в среднем восемь с половиной раз, прежде чем станет «параноиком». Это много</w:t>
      </w:r>
      <w:r>
        <w:rPr>
          <w:rFonts w:ascii="Times New Roman" w:eastAsia="Times New Roman" w:hAnsi="Times New Roman" w:cs="Times New Roman"/>
          <w:sz w:val="24"/>
          <w:szCs w:val="24"/>
        </w:rPr>
        <w:t>е объясняло, если, конечно, Лайелл не лгал.</w:t>
      </w:r>
    </w:p>
    <w:p w:rsidR="00BD2A71" w:rsidRDefault="00975C6E">
      <w:pPr>
        <w:pStyle w:val="normal0"/>
        <w:ind w:firstLine="570"/>
        <w:contextualSpacing w:val="0"/>
      </w:pPr>
      <w:r>
        <w:rPr>
          <w:rFonts w:ascii="Times New Roman" w:eastAsia="Times New Roman" w:hAnsi="Times New Roman" w:cs="Times New Roman"/>
          <w:sz w:val="24"/>
          <w:szCs w:val="24"/>
        </w:rPr>
        <w:t>Вчера Альбус Дамблдор сказал Шизоглазу Хмури, что Тёмный Лорд с помощью неописуемо тёмных искусств пережил смерть своего тела. И теперь он вернулся к жизни, находится где-то за границей и ищет способ восстановить</w:t>
      </w:r>
      <w:r>
        <w:rPr>
          <w:rFonts w:ascii="Times New Roman" w:eastAsia="Times New Roman" w:hAnsi="Times New Roman" w:cs="Times New Roman"/>
          <w:sz w:val="24"/>
          <w:szCs w:val="24"/>
        </w:rPr>
        <w:t xml:space="preserve"> свои силы, чтобы опять начать Войну Волшебников.</w:t>
      </w:r>
    </w:p>
    <w:p w:rsidR="00BD2A71" w:rsidRDefault="00975C6E">
      <w:pPr>
        <w:pStyle w:val="normal0"/>
        <w:ind w:firstLine="570"/>
        <w:contextualSpacing w:val="0"/>
      </w:pPr>
      <w:r>
        <w:rPr>
          <w:rFonts w:ascii="Times New Roman" w:eastAsia="Times New Roman" w:hAnsi="Times New Roman" w:cs="Times New Roman"/>
          <w:sz w:val="24"/>
          <w:szCs w:val="24"/>
        </w:rPr>
        <w:t>Кто-то другой мог отнестись к этому известию скептически.</w:t>
      </w:r>
    </w:p>
    <w:p w:rsidR="00BD2A71" w:rsidRDefault="00975C6E">
      <w:pPr>
        <w:pStyle w:val="normal0"/>
        <w:ind w:firstLine="570"/>
        <w:contextualSpacing w:val="0"/>
      </w:pPr>
      <w:r>
        <w:rPr>
          <w:rFonts w:ascii="Times New Roman" w:eastAsia="Times New Roman" w:hAnsi="Times New Roman" w:cs="Times New Roman"/>
          <w:sz w:val="24"/>
          <w:szCs w:val="24"/>
        </w:rPr>
        <w:t>— Не могу поверить, что вы не сказали мне раньше об этой ерунде с воскрешением, — довольно язвительно заявил Шизоглаз Хмури. — Представляешь, скольк</w:t>
      </w:r>
      <w:r>
        <w:rPr>
          <w:rFonts w:ascii="Times New Roman" w:eastAsia="Times New Roman" w:hAnsi="Times New Roman" w:cs="Times New Roman"/>
          <w:sz w:val="24"/>
          <w:szCs w:val="24"/>
        </w:rPr>
        <w:t>о мне придётся возиться с могилами всех предков всех Тёмных Волшебников, которых я убил и которые были достаточно умны, чтобы сделать крестраж? Ты же это делаешь сейчас не в первый раз, так ведь?</w:t>
      </w:r>
    </w:p>
    <w:p w:rsidR="00BD2A71" w:rsidRDefault="00975C6E">
      <w:pPr>
        <w:pStyle w:val="normal0"/>
        <w:ind w:firstLine="570"/>
        <w:contextualSpacing w:val="0"/>
      </w:pPr>
      <w:r>
        <w:rPr>
          <w:rFonts w:ascii="Times New Roman" w:eastAsia="Times New Roman" w:hAnsi="Times New Roman" w:cs="Times New Roman"/>
          <w:sz w:val="24"/>
          <w:szCs w:val="24"/>
        </w:rPr>
        <w:t>— Эту могилу я обрабатываю каждый год, — спокойно ответил Се</w:t>
      </w:r>
      <w:r>
        <w:rPr>
          <w:rFonts w:ascii="Times New Roman" w:eastAsia="Times New Roman" w:hAnsi="Times New Roman" w:cs="Times New Roman"/>
          <w:sz w:val="24"/>
          <w:szCs w:val="24"/>
        </w:rPr>
        <w:t xml:space="preserve">верус Снейп. Он откупорил третий флакон из семнадцати (по его словам) и начал водить над ним палочкой. — Могилы других предков, которые мы сумели обнаружить, отравлены только веществами длительного действия. Не у </w:t>
      </w:r>
      <w:r>
        <w:rPr>
          <w:rFonts w:ascii="Times New Roman" w:eastAsia="Times New Roman" w:hAnsi="Times New Roman" w:cs="Times New Roman"/>
          <w:sz w:val="24"/>
          <w:szCs w:val="24"/>
        </w:rPr>
        <w:lastRenderedPageBreak/>
        <w:t>всех столько свободного времени, как у вас.</w:t>
      </w:r>
    </w:p>
    <w:p w:rsidR="00BD2A71" w:rsidRDefault="00975C6E">
      <w:pPr>
        <w:pStyle w:val="normal0"/>
        <w:ind w:firstLine="570"/>
        <w:contextualSpacing w:val="0"/>
      </w:pPr>
      <w:r>
        <w:rPr>
          <w:rFonts w:ascii="Times New Roman" w:eastAsia="Times New Roman" w:hAnsi="Times New Roman" w:cs="Times New Roman"/>
          <w:sz w:val="24"/>
          <w:szCs w:val="24"/>
        </w:rPr>
        <w:t>Хмури смотрел, как жидкость струится из бутылочки и исчезает, чтобы появиться внутри костей, где когда-то был костный мозг.</w:t>
      </w:r>
    </w:p>
    <w:p w:rsidR="00BD2A71" w:rsidRDefault="00975C6E">
      <w:pPr>
        <w:pStyle w:val="normal0"/>
        <w:ind w:firstLine="570"/>
        <w:contextualSpacing w:val="0"/>
      </w:pPr>
      <w:r>
        <w:rPr>
          <w:rFonts w:ascii="Times New Roman" w:eastAsia="Times New Roman" w:hAnsi="Times New Roman" w:cs="Times New Roman"/>
          <w:sz w:val="24"/>
          <w:szCs w:val="24"/>
        </w:rPr>
        <w:t>— Но вы решили, что из этой могилы лучше сделать ловушку, а не просто уничтожить кости?</w:t>
      </w:r>
    </w:p>
    <w:p w:rsidR="00BD2A71" w:rsidRDefault="00975C6E">
      <w:pPr>
        <w:pStyle w:val="normal0"/>
        <w:ind w:firstLine="570"/>
        <w:contextualSpacing w:val="0"/>
      </w:pPr>
      <w:r>
        <w:rPr>
          <w:rFonts w:ascii="Times New Roman" w:eastAsia="Times New Roman" w:hAnsi="Times New Roman" w:cs="Times New Roman"/>
          <w:sz w:val="24"/>
          <w:szCs w:val="24"/>
        </w:rPr>
        <w:t>— У него есть и другие пути вернуться к жиз</w:t>
      </w:r>
      <w:r>
        <w:rPr>
          <w:rFonts w:ascii="Times New Roman" w:eastAsia="Times New Roman" w:hAnsi="Times New Roman" w:cs="Times New Roman"/>
          <w:sz w:val="24"/>
          <w:szCs w:val="24"/>
        </w:rPr>
        <w:t>ни, если он обнаружит, что этот перекрыт, — сухо ответил Снейп, открывая четвёртую бутылочку. — Сразу скажу, что для ритуала нужна исходная могила — место первого захоронения. Кость должна быть извлечена во время ритуала, не раньше. Поэтому он не мог доста</w:t>
      </w:r>
      <w:r>
        <w:rPr>
          <w:rFonts w:ascii="Times New Roman" w:eastAsia="Times New Roman" w:hAnsi="Times New Roman" w:cs="Times New Roman"/>
          <w:sz w:val="24"/>
          <w:szCs w:val="24"/>
        </w:rPr>
        <w:t>ть её заранее. И нет смысла подменять скелет на останки более слабого предка. Он заметит, что они потеряли всю силу.</w:t>
      </w:r>
    </w:p>
    <w:p w:rsidR="00BD2A71" w:rsidRDefault="00975C6E">
      <w:pPr>
        <w:pStyle w:val="normal0"/>
        <w:ind w:firstLine="570"/>
        <w:contextualSpacing w:val="0"/>
      </w:pPr>
      <w:r>
        <w:rPr>
          <w:rFonts w:ascii="Times New Roman" w:eastAsia="Times New Roman" w:hAnsi="Times New Roman" w:cs="Times New Roman"/>
          <w:sz w:val="24"/>
          <w:szCs w:val="24"/>
        </w:rPr>
        <w:t>— Кто ещё знает об этой ловушке? — спросил Хмури.</w:t>
      </w:r>
    </w:p>
    <w:p w:rsidR="00BD2A71" w:rsidRDefault="00975C6E">
      <w:pPr>
        <w:pStyle w:val="normal0"/>
        <w:ind w:firstLine="570"/>
        <w:contextualSpacing w:val="0"/>
      </w:pPr>
      <w:r>
        <w:rPr>
          <w:rFonts w:ascii="Times New Roman" w:eastAsia="Times New Roman" w:hAnsi="Times New Roman" w:cs="Times New Roman"/>
          <w:sz w:val="24"/>
          <w:szCs w:val="24"/>
        </w:rPr>
        <w:t>— Вы. Я. Директор. Больше никто.</w:t>
      </w:r>
    </w:p>
    <w:p w:rsidR="00BD2A71" w:rsidRDefault="00975C6E">
      <w:pPr>
        <w:pStyle w:val="normal0"/>
        <w:ind w:firstLine="570"/>
        <w:contextualSpacing w:val="0"/>
      </w:pPr>
      <w:r>
        <w:rPr>
          <w:rFonts w:ascii="Times New Roman" w:eastAsia="Times New Roman" w:hAnsi="Times New Roman" w:cs="Times New Roman"/>
          <w:sz w:val="24"/>
          <w:szCs w:val="24"/>
        </w:rPr>
        <w:t>Хмури фыркнул:</w:t>
      </w:r>
    </w:p>
    <w:p w:rsidR="00BD2A71" w:rsidRDefault="00975C6E">
      <w:pPr>
        <w:pStyle w:val="normal0"/>
        <w:ind w:firstLine="570"/>
        <w:contextualSpacing w:val="0"/>
      </w:pPr>
      <w:r>
        <w:rPr>
          <w:rFonts w:ascii="Times New Roman" w:eastAsia="Times New Roman" w:hAnsi="Times New Roman" w:cs="Times New Roman"/>
          <w:sz w:val="24"/>
          <w:szCs w:val="24"/>
        </w:rPr>
        <w:t>— Альбус рассказал Амелии, Бартемиусу и э</w:t>
      </w:r>
      <w:r>
        <w:rPr>
          <w:rFonts w:ascii="Times New Roman" w:eastAsia="Times New Roman" w:hAnsi="Times New Roman" w:cs="Times New Roman"/>
          <w:sz w:val="24"/>
          <w:szCs w:val="24"/>
        </w:rPr>
        <w:t>той МакГонагалл о ритуале воскрешения?</w:t>
      </w:r>
    </w:p>
    <w:p w:rsidR="00BD2A71" w:rsidRDefault="00975C6E">
      <w:pPr>
        <w:pStyle w:val="normal0"/>
        <w:ind w:firstLine="570"/>
        <w:contextualSpacing w:val="0"/>
      </w:pPr>
      <w:r>
        <w:rPr>
          <w:rFonts w:ascii="Times New Roman" w:eastAsia="Times New Roman" w:hAnsi="Times New Roman" w:cs="Times New Roman"/>
          <w:sz w:val="24"/>
          <w:szCs w:val="24"/>
        </w:rPr>
        <w:t>— Да...</w:t>
      </w:r>
    </w:p>
    <w:p w:rsidR="00BD2A71" w:rsidRDefault="00975C6E">
      <w:pPr>
        <w:pStyle w:val="normal0"/>
        <w:ind w:firstLine="570"/>
        <w:contextualSpacing w:val="0"/>
      </w:pPr>
      <w:r>
        <w:rPr>
          <w:rFonts w:ascii="Times New Roman" w:eastAsia="Times New Roman" w:hAnsi="Times New Roman" w:cs="Times New Roman"/>
          <w:sz w:val="24"/>
          <w:szCs w:val="24"/>
        </w:rPr>
        <w:t>— Если Волди выяснит, что Альбус знает о ритуале и что Альбус сказал о нём им, Волди поймёт, что Альбус сказал и мне, а Волди прекрасно знает, что я об этом подумаю, — Хмури недовольно покачал головой. — Каким</w:t>
      </w:r>
      <w:r>
        <w:rPr>
          <w:rFonts w:ascii="Times New Roman" w:eastAsia="Times New Roman" w:hAnsi="Times New Roman" w:cs="Times New Roman"/>
          <w:sz w:val="24"/>
          <w:szCs w:val="24"/>
        </w:rPr>
        <w:t>и ещё путями Волди может вернуться к жизни?</w:t>
      </w:r>
    </w:p>
    <w:p w:rsidR="00BD2A71" w:rsidRDefault="00975C6E">
      <w:pPr>
        <w:pStyle w:val="normal0"/>
        <w:ind w:firstLine="570"/>
        <w:contextualSpacing w:val="0"/>
      </w:pPr>
      <w:r>
        <w:rPr>
          <w:rFonts w:ascii="Times New Roman" w:eastAsia="Times New Roman" w:hAnsi="Times New Roman" w:cs="Times New Roman"/>
          <w:sz w:val="24"/>
          <w:szCs w:val="24"/>
        </w:rPr>
        <w:t>Рука Снейпа замерла на пятой бутылке (естественно, всё было под Разнаваждением, вся операция была под Разнаваждением, но это ничего не значило для Хмури, его Глаз просто помечал Снейпа и его бутылки как «пытающее</w:t>
      </w:r>
      <w:r>
        <w:rPr>
          <w:rFonts w:ascii="Times New Roman" w:eastAsia="Times New Roman" w:hAnsi="Times New Roman" w:cs="Times New Roman"/>
          <w:sz w:val="24"/>
          <w:szCs w:val="24"/>
        </w:rPr>
        <w:t>ся спрятаться»), и бывший Пожиратель Смерти проронил:</w:t>
      </w:r>
    </w:p>
    <w:p w:rsidR="00BD2A71" w:rsidRDefault="00975C6E">
      <w:pPr>
        <w:pStyle w:val="normal0"/>
        <w:ind w:firstLine="570"/>
        <w:contextualSpacing w:val="0"/>
      </w:pPr>
      <w:r>
        <w:rPr>
          <w:rFonts w:ascii="Times New Roman" w:eastAsia="Times New Roman" w:hAnsi="Times New Roman" w:cs="Times New Roman"/>
          <w:sz w:val="24"/>
          <w:szCs w:val="24"/>
        </w:rPr>
        <w:t>— Вам этого не нужно знать.</w:t>
      </w:r>
    </w:p>
    <w:p w:rsidR="00BD2A71" w:rsidRDefault="00975C6E">
      <w:pPr>
        <w:pStyle w:val="normal0"/>
        <w:ind w:firstLine="570"/>
        <w:contextualSpacing w:val="0"/>
      </w:pPr>
      <w:r>
        <w:rPr>
          <w:rFonts w:ascii="Times New Roman" w:eastAsia="Times New Roman" w:hAnsi="Times New Roman" w:cs="Times New Roman"/>
          <w:sz w:val="24"/>
          <w:szCs w:val="24"/>
        </w:rPr>
        <w:t>— Учишься, сынок, — с лёгким одобрением сказал Хмури. — Что в бутылках?</w:t>
      </w:r>
    </w:p>
    <w:p w:rsidR="00BD2A71" w:rsidRDefault="00975C6E">
      <w:pPr>
        <w:pStyle w:val="normal0"/>
        <w:ind w:firstLine="570"/>
        <w:contextualSpacing w:val="0"/>
      </w:pPr>
      <w:r>
        <w:rPr>
          <w:rFonts w:ascii="Times New Roman" w:eastAsia="Times New Roman" w:hAnsi="Times New Roman" w:cs="Times New Roman"/>
          <w:sz w:val="24"/>
          <w:szCs w:val="24"/>
        </w:rPr>
        <w:t>Снейп открыл пятый флакон, взмахнул палочкой, и жидкость начала растекаться по могиле.</w:t>
      </w:r>
    </w:p>
    <w:p w:rsidR="00BD2A71" w:rsidRDefault="00975C6E">
      <w:pPr>
        <w:pStyle w:val="normal0"/>
        <w:ind w:firstLine="570"/>
        <w:contextualSpacing w:val="0"/>
      </w:pPr>
      <w:r>
        <w:rPr>
          <w:rFonts w:ascii="Times New Roman" w:eastAsia="Times New Roman" w:hAnsi="Times New Roman" w:cs="Times New Roman"/>
          <w:sz w:val="24"/>
          <w:szCs w:val="24"/>
        </w:rPr>
        <w:t>— В этой? Магло</w:t>
      </w:r>
      <w:r>
        <w:rPr>
          <w:rFonts w:ascii="Times New Roman" w:eastAsia="Times New Roman" w:hAnsi="Times New Roman" w:cs="Times New Roman"/>
          <w:sz w:val="24"/>
          <w:szCs w:val="24"/>
        </w:rPr>
        <w:t>вский наркотик, который называется ЛСД.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w:t>
      </w:r>
      <w:r>
        <w:rPr>
          <w:rFonts w:ascii="Times New Roman" w:eastAsia="Times New Roman" w:hAnsi="Times New Roman" w:cs="Times New Roman"/>
          <w:sz w:val="24"/>
          <w:szCs w:val="24"/>
        </w:rPr>
        <w:t>дет вечным.</w:t>
      </w:r>
    </w:p>
    <w:p w:rsidR="00BD2A71" w:rsidRDefault="00975C6E">
      <w:pPr>
        <w:pStyle w:val="normal0"/>
        <w:ind w:firstLine="570"/>
        <w:contextualSpacing w:val="0"/>
      </w:pPr>
      <w:r>
        <w:rPr>
          <w:rFonts w:ascii="Times New Roman" w:eastAsia="Times New Roman" w:hAnsi="Times New Roman" w:cs="Times New Roman"/>
          <w:sz w:val="24"/>
          <w:szCs w:val="24"/>
        </w:rPr>
        <w:t>— Что он делает? — спросил Хмури.</w:t>
      </w:r>
    </w:p>
    <w:p w:rsidR="00BD2A71" w:rsidRDefault="00975C6E">
      <w:pPr>
        <w:pStyle w:val="normal0"/>
        <w:ind w:firstLine="570"/>
        <w:contextualSpacing w:val="0"/>
      </w:pPr>
      <w:r>
        <w:rPr>
          <w:rFonts w:ascii="Times New Roman" w:eastAsia="Times New Roman" w:hAnsi="Times New Roman" w:cs="Times New Roman"/>
          <w:sz w:val="24"/>
          <w:szCs w:val="24"/>
        </w:rPr>
        <w:t>— Говорят, что его эффект невозможно описать тем, кто его не употреблял, — протянул Снейп. — А я его не употреблял.</w:t>
      </w:r>
    </w:p>
    <w:p w:rsidR="00BD2A71" w:rsidRDefault="00975C6E">
      <w:pPr>
        <w:pStyle w:val="normal0"/>
        <w:ind w:firstLine="570"/>
        <w:contextualSpacing w:val="0"/>
      </w:pPr>
      <w:r>
        <w:rPr>
          <w:rFonts w:ascii="Times New Roman" w:eastAsia="Times New Roman" w:hAnsi="Times New Roman" w:cs="Times New Roman"/>
          <w:sz w:val="24"/>
          <w:szCs w:val="24"/>
        </w:rPr>
        <w:t>Хмури одобрительно кивнул. Снейп открыл шестой флакон.</w:t>
      </w:r>
    </w:p>
    <w:p w:rsidR="00BD2A71" w:rsidRDefault="00975C6E">
      <w:pPr>
        <w:pStyle w:val="normal0"/>
        <w:ind w:firstLine="570"/>
        <w:contextualSpacing w:val="0"/>
      </w:pPr>
      <w:r>
        <w:rPr>
          <w:rFonts w:ascii="Times New Roman" w:eastAsia="Times New Roman" w:hAnsi="Times New Roman" w:cs="Times New Roman"/>
          <w:sz w:val="24"/>
          <w:szCs w:val="24"/>
        </w:rPr>
        <w:t>— А здесь что?</w:t>
      </w:r>
    </w:p>
    <w:p w:rsidR="00BD2A71" w:rsidRDefault="00975C6E">
      <w:pPr>
        <w:pStyle w:val="normal0"/>
        <w:ind w:firstLine="570"/>
        <w:contextualSpacing w:val="0"/>
      </w:pPr>
      <w:r>
        <w:rPr>
          <w:rFonts w:ascii="Times New Roman" w:eastAsia="Times New Roman" w:hAnsi="Times New Roman" w:cs="Times New Roman"/>
          <w:sz w:val="24"/>
          <w:szCs w:val="24"/>
        </w:rPr>
        <w:t>— Любовный эликсир.</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Любовный эликсир? — ошарашенно переспросил Хмури.</w:t>
      </w:r>
    </w:p>
    <w:p w:rsidR="00BD2A71" w:rsidRDefault="00975C6E">
      <w:pPr>
        <w:pStyle w:val="normal0"/>
        <w:ind w:firstLine="570"/>
        <w:contextualSpacing w:val="0"/>
      </w:pPr>
      <w:r>
        <w:rPr>
          <w:rFonts w:ascii="Times New Roman" w:eastAsia="Times New Roman" w:hAnsi="Times New Roman" w:cs="Times New Roman"/>
          <w:sz w:val="24"/>
          <w:szCs w:val="24"/>
        </w:rPr>
        <w:t>—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его, если они де</w:t>
      </w:r>
      <w:r>
        <w:rPr>
          <w:rFonts w:ascii="Times New Roman" w:eastAsia="Times New Roman" w:hAnsi="Times New Roman" w:cs="Times New Roman"/>
          <w:sz w:val="24"/>
          <w:szCs w:val="24"/>
        </w:rPr>
        <w:t>йствительно полюбят друг друга.</w:t>
      </w:r>
    </w:p>
    <w:p w:rsidR="00BD2A71" w:rsidRDefault="00975C6E">
      <w:pPr>
        <w:pStyle w:val="normal0"/>
        <w:ind w:firstLine="570"/>
        <w:contextualSpacing w:val="0"/>
      </w:pPr>
      <w:r>
        <w:rPr>
          <w:rFonts w:ascii="Times New Roman" w:eastAsia="Times New Roman" w:hAnsi="Times New Roman" w:cs="Times New Roman"/>
          <w:sz w:val="24"/>
          <w:szCs w:val="24"/>
        </w:rPr>
        <w:t>— Ха! — фыркнул Хмури. — Этот чёртов сентиментальный дурак...</w:t>
      </w:r>
    </w:p>
    <w:p w:rsidR="00BD2A71" w:rsidRDefault="00975C6E">
      <w:pPr>
        <w:pStyle w:val="normal0"/>
        <w:ind w:firstLine="570"/>
        <w:contextualSpacing w:val="0"/>
      </w:pPr>
      <w:r>
        <w:rPr>
          <w:rFonts w:ascii="Times New Roman" w:eastAsia="Times New Roman" w:hAnsi="Times New Roman" w:cs="Times New Roman"/>
          <w:sz w:val="24"/>
          <w:szCs w:val="24"/>
        </w:rPr>
        <w:t>— Согласен, — спокойно сказал Северус Снейп, не отвлекаясь от работы.</w:t>
      </w:r>
    </w:p>
    <w:p w:rsidR="00BD2A71" w:rsidRDefault="00975C6E">
      <w:pPr>
        <w:pStyle w:val="normal0"/>
        <w:ind w:firstLine="570"/>
        <w:contextualSpacing w:val="0"/>
      </w:pPr>
      <w:r>
        <w:rPr>
          <w:rFonts w:ascii="Times New Roman" w:eastAsia="Times New Roman" w:hAnsi="Times New Roman" w:cs="Times New Roman"/>
          <w:sz w:val="24"/>
          <w:szCs w:val="24"/>
        </w:rPr>
        <w:t>— Скажи мне, что вы хотя бы добавили яд клешнепода.</w:t>
      </w:r>
    </w:p>
    <w:p w:rsidR="00BD2A71" w:rsidRDefault="00975C6E">
      <w:pPr>
        <w:pStyle w:val="normal0"/>
        <w:ind w:firstLine="570"/>
        <w:contextualSpacing w:val="0"/>
      </w:pPr>
      <w:r>
        <w:rPr>
          <w:rFonts w:ascii="Times New Roman" w:eastAsia="Times New Roman" w:hAnsi="Times New Roman" w:cs="Times New Roman"/>
          <w:sz w:val="24"/>
          <w:szCs w:val="24"/>
        </w:rPr>
        <w:t>— Второй флакон.</w:t>
      </w:r>
    </w:p>
    <w:p w:rsidR="00BD2A71" w:rsidRDefault="00975C6E">
      <w:pPr>
        <w:pStyle w:val="normal0"/>
        <w:ind w:firstLine="570"/>
        <w:contextualSpacing w:val="0"/>
      </w:pPr>
      <w:r>
        <w:rPr>
          <w:rFonts w:ascii="Times New Roman" w:eastAsia="Times New Roman" w:hAnsi="Times New Roman" w:cs="Times New Roman"/>
          <w:sz w:val="24"/>
          <w:szCs w:val="24"/>
        </w:rPr>
        <w:t>— Иоканский порошок?</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То ли четырнадцатый, то ли пятнадцатый.</w:t>
      </w:r>
    </w:p>
    <w:p w:rsidR="00BD2A71" w:rsidRDefault="00975C6E">
      <w:pPr>
        <w:pStyle w:val="normal0"/>
        <w:ind w:firstLine="570"/>
        <w:contextualSpacing w:val="0"/>
      </w:pPr>
      <w:r>
        <w:rPr>
          <w:rFonts w:ascii="Times New Roman" w:eastAsia="Times New Roman" w:hAnsi="Times New Roman" w:cs="Times New Roman"/>
          <w:sz w:val="24"/>
          <w:szCs w:val="24"/>
        </w:rPr>
        <w:t>—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w:t>
      </w:r>
      <w:r>
        <w:rPr>
          <w:rFonts w:ascii="Times New Roman" w:eastAsia="Times New Roman" w:hAnsi="Times New Roman" w:cs="Times New Roman"/>
          <w:sz w:val="24"/>
          <w:szCs w:val="24"/>
        </w:rPr>
        <w:t>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 визита в город. И, закончив с этим, маг приложил ещё больше усилий для наложения второго з</w:t>
      </w:r>
      <w:r>
        <w:rPr>
          <w:rFonts w:ascii="Times New Roman" w:eastAsia="Times New Roman" w:hAnsi="Times New Roman" w:cs="Times New Roman"/>
          <w:sz w:val="24"/>
          <w:szCs w:val="24"/>
        </w:rPr>
        <w:t xml:space="preserve">аклинания портала на тот же портключ, чтобы второе касание перенесло жертву </w:t>
      </w:r>
      <w:r>
        <w:rPr>
          <w:rFonts w:ascii="Times New Roman" w:eastAsia="Times New Roman" w:hAnsi="Times New Roman" w:cs="Times New Roman"/>
          <w:sz w:val="24"/>
          <w:szCs w:val="24"/>
        </w:rPr>
        <w:lastRenderedPageBreak/>
        <w:t>обратно в безопасное место. До сих пор, даже принимая в расчёт действие наркотика, Хмури не мог понять, что происходило в голове этого волшебника, когда он накладывал второе заклин</w:t>
      </w:r>
      <w:r>
        <w:rPr>
          <w:rFonts w:ascii="Times New Roman" w:eastAsia="Times New Roman" w:hAnsi="Times New Roman" w:cs="Times New Roman"/>
          <w:sz w:val="24"/>
          <w:szCs w:val="24"/>
        </w:rPr>
        <w:t>ание.</w:t>
      </w:r>
    </w:p>
    <w:p w:rsidR="00BD2A71" w:rsidRDefault="00975C6E">
      <w:pPr>
        <w:pStyle w:val="normal0"/>
        <w:ind w:firstLine="570"/>
        <w:contextualSpacing w:val="0"/>
      </w:pPr>
      <w:r>
        <w:rPr>
          <w:rFonts w:ascii="Times New Roman" w:eastAsia="Times New Roman" w:hAnsi="Times New Roman" w:cs="Times New Roman"/>
          <w:sz w:val="24"/>
          <w:szCs w:val="24"/>
        </w:rPr>
        <w:t>— Десятый флакон, — ответил Снейп.</w:t>
      </w:r>
    </w:p>
    <w:p w:rsidR="00BD2A71" w:rsidRDefault="00975C6E">
      <w:pPr>
        <w:pStyle w:val="normal0"/>
        <w:ind w:firstLine="570"/>
        <w:contextualSpacing w:val="0"/>
      </w:pPr>
      <w:r>
        <w:rPr>
          <w:rFonts w:ascii="Times New Roman" w:eastAsia="Times New Roman" w:hAnsi="Times New Roman" w:cs="Times New Roman"/>
          <w:sz w:val="24"/>
          <w:szCs w:val="24"/>
        </w:rPr>
        <w:t>— Яд василиска, — предложил Хмури.</w:t>
      </w:r>
    </w:p>
    <w:p w:rsidR="00BD2A71" w:rsidRDefault="00975C6E">
      <w:pPr>
        <w:pStyle w:val="normal0"/>
        <w:ind w:firstLine="570"/>
        <w:contextualSpacing w:val="0"/>
      </w:pPr>
      <w:r>
        <w:rPr>
          <w:rFonts w:ascii="Times New Roman" w:eastAsia="Times New Roman" w:hAnsi="Times New Roman" w:cs="Times New Roman"/>
          <w:sz w:val="24"/>
          <w:szCs w:val="24"/>
        </w:rPr>
        <w:t xml:space="preserve">— Что?! — вскинулся Снейп. — Змеиный яд — положительный компонент для воскрешающего зелья! Не говоря уже о том, что он растворяет кости и все прочие вещества! И вообще, мы-то </w:t>
      </w:r>
      <w:r>
        <w:rPr>
          <w:rFonts w:ascii="Times New Roman" w:eastAsia="Times New Roman" w:hAnsi="Times New Roman" w:cs="Times New Roman"/>
          <w:sz w:val="24"/>
          <w:szCs w:val="24"/>
        </w:rPr>
        <w:t>где возьмём...</w:t>
      </w:r>
    </w:p>
    <w:p w:rsidR="00BD2A71" w:rsidRDefault="00975C6E">
      <w:pPr>
        <w:pStyle w:val="normal0"/>
        <w:ind w:firstLine="570"/>
        <w:contextualSpacing w:val="0"/>
      </w:pPr>
      <w:r>
        <w:rPr>
          <w:rFonts w:ascii="Times New Roman" w:eastAsia="Times New Roman" w:hAnsi="Times New Roman" w:cs="Times New Roman"/>
          <w:sz w:val="24"/>
          <w:szCs w:val="24"/>
        </w:rPr>
        <w:t>— Успокойся, сынок. Я просто проверял, можно ли тебе доверять.</w:t>
      </w:r>
    </w:p>
    <w:p w:rsidR="00BD2A71" w:rsidRDefault="00975C6E">
      <w:pPr>
        <w:pStyle w:val="normal0"/>
        <w:ind w:firstLine="570"/>
        <w:contextualSpacing w:val="0"/>
      </w:pPr>
      <w:r>
        <w:rPr>
          <w:rFonts w:ascii="Times New Roman" w:eastAsia="Times New Roman" w:hAnsi="Times New Roman" w:cs="Times New Roman"/>
          <w:sz w:val="24"/>
          <w:szCs w:val="24"/>
        </w:rPr>
        <w:t>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BD2A71" w:rsidRDefault="00975C6E">
      <w:pPr>
        <w:pStyle w:val="normal0"/>
        <w:ind w:firstLine="570"/>
        <w:contextualSpacing w:val="0"/>
      </w:pPr>
      <w:r>
        <w:rPr>
          <w:rFonts w:ascii="Times New Roman" w:eastAsia="Times New Roman" w:hAnsi="Times New Roman" w:cs="Times New Roman"/>
          <w:sz w:val="24"/>
          <w:szCs w:val="24"/>
        </w:rPr>
        <w:t>— Постой, — внезапно произнёс Хм</w:t>
      </w:r>
      <w:r>
        <w:rPr>
          <w:rFonts w:ascii="Times New Roman" w:eastAsia="Times New Roman" w:hAnsi="Times New Roman" w:cs="Times New Roman"/>
          <w:sz w:val="24"/>
          <w:szCs w:val="24"/>
        </w:rPr>
        <w:t>ури. — Откуда вы знаете, что именно здесь...</w:t>
      </w:r>
    </w:p>
    <w:p w:rsidR="00BD2A71" w:rsidRDefault="00975C6E">
      <w:pPr>
        <w:pStyle w:val="normal0"/>
        <w:ind w:firstLine="570"/>
        <w:contextualSpacing w:val="0"/>
      </w:pPr>
      <w:r>
        <w:rPr>
          <w:rFonts w:ascii="Times New Roman" w:eastAsia="Times New Roman" w:hAnsi="Times New Roman" w:cs="Times New Roman"/>
          <w:sz w:val="24"/>
          <w:szCs w:val="24"/>
        </w:rPr>
        <w:t>— Потому что здесь написано «Том Риддл». На надгробии, которое легко передвинуть, — сухо ответил Снейп. — И я только что выиграл десять сиклей у директора, который поставил на то, что вы подумаете об этом до пят</w:t>
      </w:r>
      <w:r>
        <w:rPr>
          <w:rFonts w:ascii="Times New Roman" w:eastAsia="Times New Roman" w:hAnsi="Times New Roman" w:cs="Times New Roman"/>
          <w:sz w:val="24"/>
          <w:szCs w:val="24"/>
        </w:rPr>
        <w:t>ого флакона. Слишком медленно для постоянной бдительности.</w:t>
      </w:r>
    </w:p>
    <w:p w:rsidR="00BD2A71" w:rsidRDefault="00975C6E">
      <w:pPr>
        <w:pStyle w:val="normal0"/>
        <w:ind w:firstLine="570"/>
        <w:contextualSpacing w:val="0"/>
      </w:pPr>
      <w:r>
        <w:rPr>
          <w:rFonts w:ascii="Times New Roman" w:eastAsia="Times New Roman" w:hAnsi="Times New Roman" w:cs="Times New Roman"/>
          <w:sz w:val="24"/>
          <w:szCs w:val="24"/>
        </w:rPr>
        <w:t>Наступила тишина.</w:t>
      </w:r>
    </w:p>
    <w:p w:rsidR="00BD2A71" w:rsidRDefault="00975C6E">
      <w:pPr>
        <w:pStyle w:val="normal0"/>
        <w:ind w:firstLine="570"/>
        <w:contextualSpacing w:val="0"/>
      </w:pPr>
      <w:r>
        <w:rPr>
          <w:rFonts w:ascii="Times New Roman" w:eastAsia="Times New Roman" w:hAnsi="Times New Roman" w:cs="Times New Roman"/>
          <w:sz w:val="24"/>
          <w:szCs w:val="24"/>
        </w:rPr>
        <w:t>— Сколько времени потребовалось Альбусу, чтобы понять...</w:t>
      </w:r>
    </w:p>
    <w:p w:rsidR="00BD2A71" w:rsidRDefault="00975C6E">
      <w:pPr>
        <w:pStyle w:val="normal0"/>
        <w:ind w:firstLine="570"/>
        <w:contextualSpacing w:val="0"/>
      </w:pPr>
      <w:r>
        <w:rPr>
          <w:rFonts w:ascii="Times New Roman" w:eastAsia="Times New Roman" w:hAnsi="Times New Roman" w:cs="Times New Roman"/>
          <w:sz w:val="24"/>
          <w:szCs w:val="24"/>
        </w:rPr>
        <w:t>— Три года, после того как мы узнали о ритуале, — тон Снейпа немного отличался от его привычного сардонического растягиван</w:t>
      </w:r>
      <w:r>
        <w:rPr>
          <w:rFonts w:ascii="Times New Roman" w:eastAsia="Times New Roman" w:hAnsi="Times New Roman" w:cs="Times New Roman"/>
          <w:sz w:val="24"/>
          <w:szCs w:val="24"/>
        </w:rPr>
        <w:t>ия слов. — Скорее всего, это то самое кладбище. Он мог и не планировать настолько вперёд, когда убивал свою семью, и он не мог переместить саму могилу...</w:t>
      </w:r>
    </w:p>
    <w:p w:rsidR="00BD2A71" w:rsidRDefault="00975C6E">
      <w:pPr>
        <w:pStyle w:val="normal0"/>
        <w:ind w:firstLine="570"/>
        <w:contextualSpacing w:val="0"/>
      </w:pPr>
      <w:r>
        <w:rPr>
          <w:rFonts w:ascii="Times New Roman" w:eastAsia="Times New Roman" w:hAnsi="Times New Roman" w:cs="Times New Roman"/>
          <w:sz w:val="24"/>
          <w:szCs w:val="24"/>
        </w:rPr>
        <w:t>— Настоящее место больше не похоже на кладбище, — мрачно отрезал Хмури. — Он переместил сюда все остал</w:t>
      </w:r>
      <w:r>
        <w:rPr>
          <w:rFonts w:ascii="Times New Roman" w:eastAsia="Times New Roman" w:hAnsi="Times New Roman" w:cs="Times New Roman"/>
          <w:sz w:val="24"/>
          <w:szCs w:val="24"/>
        </w:rPr>
        <w:t>ьные могилы и изменил память маглам. Даже Беллатрисе Блэк он ничего бы не сказал до начала ритуала. Где настоящая могила, кроме него не знает никто.</w:t>
      </w:r>
    </w:p>
    <w:p w:rsidR="00BD2A71" w:rsidRDefault="00975C6E">
      <w:pPr>
        <w:pStyle w:val="normal0"/>
        <w:ind w:firstLine="570"/>
        <w:contextualSpacing w:val="0"/>
      </w:pPr>
      <w:r>
        <w:rPr>
          <w:rFonts w:ascii="Times New Roman" w:eastAsia="Times New Roman" w:hAnsi="Times New Roman" w:cs="Times New Roman"/>
          <w:sz w:val="24"/>
          <w:szCs w:val="24"/>
        </w:rPr>
        <w:t>Они продолжили свою бессмысленную работу.</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Блейз Забини.</w:t>
      </w:r>
    </w:p>
    <w:p w:rsidR="00BD2A71" w:rsidRDefault="00975C6E">
      <w:pPr>
        <w:pStyle w:val="normal0"/>
        <w:ind w:firstLine="570"/>
        <w:contextualSpacing w:val="0"/>
      </w:pPr>
      <w:r>
        <w:rPr>
          <w:rFonts w:ascii="Times New Roman" w:eastAsia="Times New Roman" w:hAnsi="Times New Roman" w:cs="Times New Roman"/>
          <w:sz w:val="24"/>
          <w:szCs w:val="24"/>
        </w:rPr>
        <w:t>Казалось, что по гостиной Слиз</w:t>
      </w:r>
      <w:r>
        <w:rPr>
          <w:rFonts w:ascii="Times New Roman" w:eastAsia="Times New Roman" w:hAnsi="Times New Roman" w:cs="Times New Roman"/>
          <w:sz w:val="24"/>
          <w:szCs w:val="24"/>
        </w:rPr>
        <w:t xml:space="preserve">ерина проходит граница между странами, находящимися в состоянии холодной войны. Любой посетитель, прошедший через портрет, сразу заметил бы, что левая половина зала Совершенно Не Разговаривает с правой, и наоборот. Также было абсолютно ясно — и это никому </w:t>
      </w:r>
      <w:r>
        <w:rPr>
          <w:rFonts w:ascii="Times New Roman" w:eastAsia="Times New Roman" w:hAnsi="Times New Roman" w:cs="Times New Roman"/>
          <w:sz w:val="24"/>
          <w:szCs w:val="24"/>
        </w:rPr>
        <w:t>не нужно было объяснять, — что вариант «не выбирать сторону» отсутствует.</w:t>
      </w:r>
    </w:p>
    <w:p w:rsidR="00BD2A71" w:rsidRDefault="00975C6E">
      <w:pPr>
        <w:pStyle w:val="normal0"/>
        <w:ind w:firstLine="570"/>
        <w:contextualSpacing w:val="0"/>
      </w:pPr>
      <w:r>
        <w:rPr>
          <w:rFonts w:ascii="Times New Roman" w:eastAsia="Times New Roman" w:hAnsi="Times New Roman" w:cs="Times New Roman"/>
          <w:sz w:val="24"/>
          <w:szCs w:val="24"/>
        </w:rPr>
        <w:t>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p>
    <w:p w:rsidR="00BD2A71" w:rsidRDefault="00BD2A71">
      <w:pPr>
        <w:pStyle w:val="normal0"/>
        <w:contextualSpacing w:val="0"/>
        <w:jc w:val="center"/>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Дафна Гринграсс и Трейси Дэвис.</w:t>
      </w:r>
    </w:p>
    <w:p w:rsidR="00BD2A71" w:rsidRDefault="00975C6E">
      <w:pPr>
        <w:pStyle w:val="normal0"/>
        <w:ind w:firstLine="570"/>
        <w:contextualSpacing w:val="0"/>
      </w:pPr>
      <w:r>
        <w:rPr>
          <w:rFonts w:ascii="Times New Roman" w:eastAsia="Times New Roman" w:hAnsi="Times New Roman" w:cs="Times New Roman"/>
          <w:sz w:val="24"/>
          <w:szCs w:val="24"/>
        </w:rPr>
        <w:t>— Планируешь что-нибудь интересненькое на сегодня? — спросила Трейси.</w:t>
      </w:r>
    </w:p>
    <w:p w:rsidR="00BD2A71" w:rsidRDefault="00975C6E">
      <w:pPr>
        <w:pStyle w:val="normal0"/>
        <w:ind w:firstLine="570"/>
        <w:contextualSpacing w:val="0"/>
      </w:pPr>
      <w:r>
        <w:rPr>
          <w:rFonts w:ascii="Times New Roman" w:eastAsia="Times New Roman" w:hAnsi="Times New Roman" w:cs="Times New Roman"/>
          <w:sz w:val="24"/>
          <w:szCs w:val="24"/>
        </w:rPr>
        <w:t>— Не-а, — ответила Дафна.</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Послесловие: Гарри Поттер.</w:t>
      </w:r>
    </w:p>
    <w:p w:rsidR="00BD2A71" w:rsidRDefault="00975C6E">
      <w:pPr>
        <w:pStyle w:val="normal0"/>
        <w:ind w:firstLine="570"/>
        <w:contextualSpacing w:val="0"/>
      </w:pPr>
      <w:r>
        <w:rPr>
          <w:rFonts w:ascii="Times New Roman" w:eastAsia="Times New Roman" w:hAnsi="Times New Roman" w:cs="Times New Roman"/>
          <w:sz w:val="24"/>
          <w:szCs w:val="24"/>
        </w:rPr>
        <w:t xml:space="preserve">Если в Хогвартсе забраться достаточно высоко, то вокруг будет достаточно </w:t>
      </w:r>
      <w:r>
        <w:rPr>
          <w:rFonts w:ascii="Times New Roman" w:eastAsia="Times New Roman" w:hAnsi="Times New Roman" w:cs="Times New Roman"/>
          <w:sz w:val="24"/>
          <w:szCs w:val="24"/>
        </w:rPr>
        <w:t>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 ребёнка, со странным плоским копьём в лапах...</w:t>
      </w:r>
    </w:p>
    <w:p w:rsidR="00BD2A71" w:rsidRDefault="00975C6E">
      <w:pPr>
        <w:pStyle w:val="normal0"/>
        <w:ind w:firstLine="570"/>
        <w:contextualSpacing w:val="0"/>
      </w:pPr>
      <w:r>
        <w:rPr>
          <w:rFonts w:ascii="Times New Roman" w:eastAsia="Times New Roman" w:hAnsi="Times New Roman" w:cs="Times New Roman"/>
          <w:sz w:val="24"/>
          <w:szCs w:val="24"/>
        </w:rPr>
        <w:t>Если в Хогвартсе забраться достаточно высоко, то</w:t>
      </w:r>
      <w:r>
        <w:rPr>
          <w:rFonts w:ascii="Times New Roman" w:eastAsia="Times New Roman" w:hAnsi="Times New Roman" w:cs="Times New Roman"/>
          <w:sz w:val="24"/>
          <w:szCs w:val="24"/>
        </w:rPr>
        <w:t xml:space="preserve"> вокруг будет достаточно безлюдно, и это сейчас полностью устраивало Гарри.</w:t>
      </w:r>
    </w:p>
    <w:p w:rsidR="00BD2A71" w:rsidRDefault="00975C6E">
      <w:pPr>
        <w:pStyle w:val="normal0"/>
        <w:ind w:firstLine="570"/>
        <w:contextualSpacing w:val="0"/>
      </w:pPr>
      <w:r>
        <w:rPr>
          <w:rFonts w:ascii="Times New Roman" w:eastAsia="Times New Roman" w:hAnsi="Times New Roman" w:cs="Times New Roman"/>
          <w:sz w:val="24"/>
          <w:szCs w:val="24"/>
        </w:rPr>
        <w:t xml:space="preserve">Гарри понимал, что существуют места, где оказаться взаперти было бы гораздо хуже. В самом деле, вряд ли можно представить место для заключения лучше, чем древний волшебный замок с </w:t>
      </w:r>
      <w:r>
        <w:rPr>
          <w:rFonts w:ascii="Times New Roman" w:eastAsia="Times New Roman" w:hAnsi="Times New Roman" w:cs="Times New Roman"/>
          <w:sz w:val="24"/>
          <w:szCs w:val="24"/>
        </w:rPr>
        <w:lastRenderedPageBreak/>
        <w:t xml:space="preserve">фрактальной, всё время меняющейся структурой, что означает, что у него никогда не будет недостатка в новых местах, интересных людях и книгах, а также невероятно важных знаниях, неизвестных магловской науке. </w:t>
      </w:r>
    </w:p>
    <w:p w:rsidR="00BD2A71" w:rsidRDefault="00975C6E">
      <w:pPr>
        <w:pStyle w:val="normal0"/>
        <w:ind w:firstLine="570"/>
        <w:contextualSpacing w:val="0"/>
      </w:pPr>
      <w:r>
        <w:rPr>
          <w:rFonts w:ascii="Times New Roman" w:eastAsia="Times New Roman" w:hAnsi="Times New Roman" w:cs="Times New Roman"/>
          <w:sz w:val="24"/>
          <w:szCs w:val="24"/>
        </w:rPr>
        <w:t>Если бы Гарри не сказали, что ему нельзя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покидат</w:t>
      </w:r>
      <w:r>
        <w:rPr>
          <w:rFonts w:ascii="Times New Roman" w:eastAsia="Times New Roman" w:hAnsi="Times New Roman" w:cs="Times New Roman"/>
          <w:sz w:val="24"/>
          <w:szCs w:val="24"/>
        </w:rPr>
        <w:t>ь этот замок, он бы прыгал</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от радости, узнав, что может провести в Хогвартсе больше времени. Он бы всеми хитростями и уловками добивался того, чтобы остаться здесь. Хогвартс был в буквальном смысле самым оптимальным местом на свете. Возможно, в других мира</w:t>
      </w:r>
      <w:r>
        <w:rPr>
          <w:rFonts w:ascii="Times New Roman" w:eastAsia="Times New Roman" w:hAnsi="Times New Roman" w:cs="Times New Roman"/>
          <w:sz w:val="24"/>
          <w:szCs w:val="24"/>
        </w:rPr>
        <w:t>х и найдётся что-то получше, но точно не на Земле. Хогвартс был Максимально Интересным Местом.</w:t>
      </w:r>
    </w:p>
    <w:p w:rsidR="00BD2A71" w:rsidRDefault="00975C6E">
      <w:pPr>
        <w:pStyle w:val="normal0"/>
        <w:ind w:firstLine="570"/>
        <w:contextualSpacing w:val="0"/>
      </w:pPr>
      <w:r>
        <w:rPr>
          <w:rFonts w:ascii="Times New Roman" w:eastAsia="Times New Roman" w:hAnsi="Times New Roman" w:cs="Times New Roman"/>
          <w:sz w:val="24"/>
          <w:szCs w:val="24"/>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в тот самый миг, </w:t>
      </w:r>
      <w:r>
        <w:rPr>
          <w:rFonts w:ascii="Times New Roman" w:eastAsia="Times New Roman" w:hAnsi="Times New Roman" w:cs="Times New Roman"/>
          <w:sz w:val="24"/>
          <w:szCs w:val="24"/>
        </w:rPr>
        <w:t>когда ему сказали, что покидать Хогвартс нельзя? Он провёл здесь несколько месяцев и до сего дня совершенно не чувствовал клаустрофобии.</w:t>
      </w:r>
    </w:p>
    <w:p w:rsidR="00BD2A71" w:rsidRDefault="00975C6E">
      <w:pPr>
        <w:pStyle w:val="normal0"/>
        <w:ind w:firstLine="570"/>
        <w:contextualSpacing w:val="0"/>
      </w:pPr>
      <w:r>
        <w:rPr>
          <w:rFonts w:ascii="Times New Roman" w:eastAsia="Times New Roman" w:hAnsi="Times New Roman" w:cs="Times New Roman"/>
          <w:i/>
          <w:sz w:val="24"/>
          <w:szCs w:val="24"/>
        </w:rPr>
        <w:t xml:space="preserve">Ты ведь знаешь об исследованиях этого явления, </w:t>
      </w:r>
      <w:r>
        <w:rPr>
          <w:rFonts w:ascii="Times New Roman" w:eastAsia="Times New Roman" w:hAnsi="Times New Roman" w:cs="Times New Roman"/>
          <w:sz w:val="24"/>
          <w:szCs w:val="24"/>
        </w:rPr>
        <w:t xml:space="preserve">— заметила некая часть его разума, — </w:t>
      </w:r>
      <w:r>
        <w:rPr>
          <w:rFonts w:ascii="Times New Roman" w:eastAsia="Times New Roman" w:hAnsi="Times New Roman" w:cs="Times New Roman"/>
          <w:i/>
          <w:sz w:val="24"/>
          <w:szCs w:val="24"/>
        </w:rPr>
        <w:t>это просто обычный эффект дефицита.</w:t>
      </w:r>
      <w:r>
        <w:rPr>
          <w:rFonts w:ascii="Times New Roman" w:eastAsia="Times New Roman" w:hAnsi="Times New Roman" w:cs="Times New Roman"/>
          <w:i/>
          <w:sz w:val="24"/>
          <w:szCs w:val="24"/>
        </w:rPr>
        <w:t xml:space="preserve"> Например, в одном округе запретили чистящие средства, 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w:t>
      </w:r>
      <w:r>
        <w:rPr>
          <w:rFonts w:ascii="Times New Roman" w:eastAsia="Times New Roman" w:hAnsi="Times New Roman" w:cs="Times New Roman"/>
          <w:i/>
          <w:sz w:val="24"/>
          <w:szCs w:val="24"/>
        </w:rPr>
        <w:t>оличествах. Опросы показали: они начали считать, что фосфатосодержащие чистящие средства мягче, эффективней и даже легче смываются... Если двухлетнему ребёнку предложить выбор между игрушкой, лежащей перед ним, и игрушкой, находящейся за ограждением, он пр</w:t>
      </w:r>
      <w:r>
        <w:rPr>
          <w:rFonts w:ascii="Times New Roman" w:eastAsia="Times New Roman" w:hAnsi="Times New Roman" w:cs="Times New Roman"/>
          <w:i/>
          <w:sz w:val="24"/>
          <w:szCs w:val="24"/>
        </w:rPr>
        <w:t>оигнорирует игрушку перед ним и будет стремиться к труднодоступной... Продавцы знают, что можно продать больше, заявив, что количество товара ограничено... То, что ты чувствуешь сейчас, описано в книге «Психология влияния» Роберта Чалдини: трава всегда зел</w:t>
      </w:r>
      <w:r>
        <w:rPr>
          <w:rFonts w:ascii="Times New Roman" w:eastAsia="Times New Roman" w:hAnsi="Times New Roman" w:cs="Times New Roman"/>
          <w:i/>
          <w:sz w:val="24"/>
          <w:szCs w:val="24"/>
        </w:rPr>
        <w:t>енее там, куда тебе нельзя.</w:t>
      </w:r>
    </w:p>
    <w:p w:rsidR="00BD2A71" w:rsidRDefault="00975C6E">
      <w:pPr>
        <w:pStyle w:val="normal0"/>
        <w:ind w:firstLine="570"/>
        <w:contextualSpacing w:val="0"/>
      </w:pPr>
      <w:r>
        <w:rPr>
          <w:rFonts w:ascii="Times New Roman" w:eastAsia="Times New Roman" w:hAnsi="Times New Roman" w:cs="Times New Roman"/>
          <w:sz w:val="24"/>
          <w:szCs w:val="24"/>
        </w:rPr>
        <w:t>Если бы Гарри не сказали, что ему нельзя покидать этот замок, он бы прыгал от радости, что может провести в Хогвартсе лето...</w:t>
      </w:r>
    </w:p>
    <w:p w:rsidR="00BD2A71" w:rsidRDefault="00975C6E">
      <w:pPr>
        <w:pStyle w:val="normal0"/>
        <w:ind w:firstLine="570"/>
        <w:contextualSpacing w:val="0"/>
      </w:pPr>
      <w:r>
        <w:rPr>
          <w:rFonts w:ascii="Times New Roman" w:eastAsia="Times New Roman" w:hAnsi="Times New Roman" w:cs="Times New Roman"/>
          <w:sz w:val="24"/>
          <w:szCs w:val="24"/>
        </w:rPr>
        <w:t>...но не всю оставшуюся жизнь.</w:t>
      </w:r>
    </w:p>
    <w:p w:rsidR="00BD2A71" w:rsidRDefault="00975C6E">
      <w:pPr>
        <w:pStyle w:val="normal0"/>
        <w:ind w:firstLine="570"/>
        <w:contextualSpacing w:val="0"/>
      </w:pPr>
      <w:r>
        <w:rPr>
          <w:rFonts w:ascii="Times New Roman" w:eastAsia="Times New Roman" w:hAnsi="Times New Roman" w:cs="Times New Roman"/>
          <w:sz w:val="24"/>
          <w:szCs w:val="24"/>
        </w:rPr>
        <w:t>В этом-то и заключалась проблема.</w:t>
      </w:r>
    </w:p>
    <w:p w:rsidR="00BD2A71" w:rsidRDefault="00975C6E">
      <w:pPr>
        <w:pStyle w:val="normal0"/>
        <w:ind w:firstLine="570"/>
        <w:contextualSpacing w:val="0"/>
      </w:pPr>
      <w:r>
        <w:rPr>
          <w:rFonts w:ascii="Times New Roman" w:eastAsia="Times New Roman" w:hAnsi="Times New Roman" w:cs="Times New Roman"/>
          <w:sz w:val="24"/>
          <w:szCs w:val="24"/>
        </w:rPr>
        <w:t>Откуда известно, что Тёмный Лорд, кот</w:t>
      </w:r>
      <w:r>
        <w:rPr>
          <w:rFonts w:ascii="Times New Roman" w:eastAsia="Times New Roman" w:hAnsi="Times New Roman" w:cs="Times New Roman"/>
          <w:sz w:val="24"/>
          <w:szCs w:val="24"/>
        </w:rPr>
        <w:t>орого ему предстоит победить, действительно существует?</w:t>
      </w:r>
    </w:p>
    <w:p w:rsidR="00BD2A71" w:rsidRDefault="00975C6E">
      <w:pPr>
        <w:pStyle w:val="normal0"/>
        <w:ind w:firstLine="570"/>
        <w:contextualSpacing w:val="0"/>
      </w:pPr>
      <w:r>
        <w:rPr>
          <w:rFonts w:ascii="Times New Roman" w:eastAsia="Times New Roman" w:hAnsi="Times New Roman" w:cs="Times New Roman"/>
          <w:sz w:val="24"/>
          <w:szCs w:val="24"/>
        </w:rPr>
        <w:t>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R="00BD2A71" w:rsidRDefault="00975C6E">
      <w:pPr>
        <w:pStyle w:val="normal0"/>
        <w:ind w:firstLine="570"/>
        <w:contextualSpacing w:val="0"/>
      </w:pPr>
      <w:r>
        <w:rPr>
          <w:rFonts w:ascii="Times New Roman" w:eastAsia="Times New Roman" w:hAnsi="Times New Roman" w:cs="Times New Roman"/>
          <w:sz w:val="24"/>
          <w:szCs w:val="24"/>
        </w:rPr>
        <w:t>Тело Лорда Волдеморта нашли сгоревшим почти дотла, а</w:t>
      </w:r>
      <w:r>
        <w:rPr>
          <w:rFonts w:ascii="Times New Roman" w:eastAsia="Times New Roman" w:hAnsi="Times New Roman" w:cs="Times New Roman"/>
          <w:sz w:val="24"/>
          <w:szCs w:val="24"/>
        </w:rPr>
        <w:t xml:space="preserve"> такого явления как души на самом деле существовать не может. Как тогда Тёмный Лорд может всё ещё оставаться в живых? Откуда вообще Дамблдор знает, что он жив?</w:t>
      </w:r>
    </w:p>
    <w:p w:rsidR="00BD2A71" w:rsidRDefault="00975C6E">
      <w:pPr>
        <w:pStyle w:val="normal0"/>
        <w:ind w:firstLine="570"/>
        <w:contextualSpacing w:val="0"/>
      </w:pPr>
      <w:r>
        <w:rPr>
          <w:rFonts w:ascii="Times New Roman" w:eastAsia="Times New Roman" w:hAnsi="Times New Roman" w:cs="Times New Roman"/>
          <w:sz w:val="24"/>
          <w:szCs w:val="24"/>
        </w:rPr>
        <w:t>И если Тёмного Лорда не существует, то Гарри не сможет победить его, а значит, он будет заперт в</w:t>
      </w:r>
      <w:r>
        <w:rPr>
          <w:rFonts w:ascii="Times New Roman" w:eastAsia="Times New Roman" w:hAnsi="Times New Roman" w:cs="Times New Roman"/>
          <w:sz w:val="24"/>
          <w:szCs w:val="24"/>
        </w:rPr>
        <w:t xml:space="preserve"> Хогвартсе целую вечность.</w:t>
      </w:r>
    </w:p>
    <w:p w:rsidR="00BD2A71" w:rsidRDefault="00975C6E">
      <w:pPr>
        <w:pStyle w:val="normal0"/>
        <w:ind w:firstLine="570"/>
        <w:contextualSpacing w:val="0"/>
      </w:pPr>
      <w:r>
        <w:rPr>
          <w:rFonts w:ascii="Times New Roman" w:eastAsia="Times New Roman" w:hAnsi="Times New Roman" w:cs="Times New Roman"/>
          <w:sz w:val="24"/>
          <w:szCs w:val="24"/>
        </w:rPr>
        <w:t>...возможно,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кажется, что этого времени достаточно, чтобы да</w:t>
      </w:r>
      <w:r>
        <w:rPr>
          <w:rFonts w:ascii="Times New Roman" w:eastAsia="Times New Roman" w:hAnsi="Times New Roman" w:cs="Times New Roman"/>
          <w:sz w:val="24"/>
          <w:szCs w:val="24"/>
        </w:rPr>
        <w:t>же протоны распались.</w:t>
      </w:r>
    </w:p>
    <w:p w:rsidR="00BD2A71" w:rsidRDefault="00975C6E">
      <w:pPr>
        <w:pStyle w:val="normal0"/>
        <w:ind w:firstLine="570"/>
        <w:contextualSpacing w:val="0"/>
      </w:pPr>
      <w:r>
        <w:rPr>
          <w:rFonts w:ascii="Times New Roman" w:eastAsia="Times New Roman" w:hAnsi="Times New Roman" w:cs="Times New Roman"/>
          <w:sz w:val="24"/>
          <w:szCs w:val="24"/>
        </w:rPr>
        <w:t>Однако проблема была не только в этом.</w:t>
      </w:r>
    </w:p>
    <w:p w:rsidR="00BD2A71" w:rsidRDefault="00975C6E">
      <w:pPr>
        <w:pStyle w:val="normal0"/>
        <w:ind w:firstLine="570"/>
        <w:contextualSpacing w:val="0"/>
      </w:pPr>
      <w:r>
        <w:rPr>
          <w:rFonts w:ascii="Times New Roman" w:eastAsia="Times New Roman" w:hAnsi="Times New Roman" w:cs="Times New Roman"/>
          <w:sz w:val="24"/>
          <w:szCs w:val="24"/>
        </w:rPr>
        <w:t>На кону стояла не только его свобода.</w:t>
      </w:r>
    </w:p>
    <w:p w:rsidR="00BD2A71" w:rsidRDefault="00975C6E">
      <w:pPr>
        <w:pStyle w:val="normal0"/>
        <w:ind w:firstLine="570"/>
        <w:contextualSpacing w:val="0"/>
      </w:pPr>
      <w:r>
        <w:rPr>
          <w:rFonts w:ascii="Times New Roman" w:eastAsia="Times New Roman" w:hAnsi="Times New Roman" w:cs="Times New Roman"/>
          <w:sz w:val="24"/>
          <w:szCs w:val="24"/>
        </w:rPr>
        <w:t>Директор Хогвартса, Верховный чародей Визенгамота и председатель Международной Конфедерации Магов тайно поднял тревогу.</w:t>
      </w:r>
    </w:p>
    <w:p w:rsidR="00BD2A71" w:rsidRDefault="00975C6E">
      <w:pPr>
        <w:pStyle w:val="normal0"/>
        <w:ind w:firstLine="570"/>
        <w:contextualSpacing w:val="0"/>
      </w:pPr>
      <w:r>
        <w:rPr>
          <w:rFonts w:ascii="Times New Roman" w:eastAsia="Times New Roman" w:hAnsi="Times New Roman" w:cs="Times New Roman"/>
          <w:sz w:val="24"/>
          <w:szCs w:val="24"/>
        </w:rPr>
        <w:t>Ложную тревогу.</w:t>
      </w:r>
    </w:p>
    <w:p w:rsidR="00BD2A71" w:rsidRDefault="00975C6E">
      <w:pPr>
        <w:pStyle w:val="normal0"/>
        <w:ind w:firstLine="570"/>
        <w:contextualSpacing w:val="0"/>
      </w:pPr>
      <w:r>
        <w:rPr>
          <w:rFonts w:ascii="Times New Roman" w:eastAsia="Times New Roman" w:hAnsi="Times New Roman" w:cs="Times New Roman"/>
          <w:sz w:val="24"/>
          <w:szCs w:val="24"/>
        </w:rPr>
        <w:t>Поднял л</w:t>
      </w:r>
      <w:r>
        <w:rPr>
          <w:rFonts w:ascii="Times New Roman" w:eastAsia="Times New Roman" w:hAnsi="Times New Roman" w:cs="Times New Roman"/>
          <w:sz w:val="24"/>
          <w:szCs w:val="24"/>
        </w:rPr>
        <w:t>ожную тревогу по вине Гарри.</w:t>
      </w:r>
    </w:p>
    <w:p w:rsidR="00BD2A71" w:rsidRDefault="00975C6E">
      <w:pPr>
        <w:pStyle w:val="normal0"/>
        <w:ind w:firstLine="570"/>
        <w:contextualSpacing w:val="0"/>
      </w:pPr>
      <w:r>
        <w:rPr>
          <w:rFonts w:ascii="Times New Roman" w:eastAsia="Times New Roman" w:hAnsi="Times New Roman" w:cs="Times New Roman"/>
          <w:i/>
          <w:sz w:val="24"/>
          <w:szCs w:val="24"/>
        </w:rPr>
        <w:t xml:space="preserve">Знаешь, </w:t>
      </w:r>
      <w:r>
        <w:rPr>
          <w:rFonts w:ascii="Times New Roman" w:eastAsia="Times New Roman" w:hAnsi="Times New Roman" w:cs="Times New Roman"/>
          <w:sz w:val="24"/>
          <w:szCs w:val="24"/>
        </w:rPr>
        <w:t xml:space="preserve">— сказала его часть, отвечающая за самосовершенствование, — </w:t>
      </w:r>
      <w:r>
        <w:rPr>
          <w:rFonts w:ascii="Times New Roman" w:eastAsia="Times New Roman" w:hAnsi="Times New Roman" w:cs="Times New Roman"/>
          <w:i/>
          <w:sz w:val="24"/>
          <w:szCs w:val="24"/>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Pr>
          <w:rFonts w:ascii="Times New Roman" w:eastAsia="Times New Roman" w:hAnsi="Times New Roman" w:cs="Times New Roman"/>
          <w:i/>
          <w:sz w:val="24"/>
          <w:szCs w:val="24"/>
        </w:rPr>
        <w:t>Но для любых областей существуют определённые общие способы, как не совершать глупости. И один из наиболее важных навыков — это умение признавать свои маленькие ошибки до того, как они перерастут в БОЛЬШИЕ.</w:t>
      </w:r>
    </w:p>
    <w:p w:rsidR="00BD2A71" w:rsidRDefault="00975C6E">
      <w:pPr>
        <w:pStyle w:val="normal0"/>
        <w:ind w:firstLine="570"/>
        <w:contextualSpacing w:val="0"/>
      </w:pPr>
      <w:r>
        <w:rPr>
          <w:rFonts w:ascii="Times New Roman" w:eastAsia="Times New Roman" w:hAnsi="Times New Roman" w:cs="Times New Roman"/>
          <w:sz w:val="24"/>
          <w:szCs w:val="24"/>
        </w:rPr>
        <w:lastRenderedPageBreak/>
        <w:t>...хотя эту ошибку уже можно назвать БОЛЬШОЙ...</w:t>
      </w:r>
    </w:p>
    <w:p w:rsidR="00BD2A71" w:rsidRDefault="00975C6E">
      <w:pPr>
        <w:pStyle w:val="normal0"/>
        <w:ind w:firstLine="570"/>
        <w:contextualSpacing w:val="0"/>
      </w:pPr>
      <w:r>
        <w:rPr>
          <w:rFonts w:ascii="Times New Roman" w:eastAsia="Times New Roman" w:hAnsi="Times New Roman" w:cs="Times New Roman"/>
          <w:i/>
          <w:sz w:val="24"/>
          <w:szCs w:val="24"/>
        </w:rPr>
        <w:t>П</w:t>
      </w:r>
      <w:r>
        <w:rPr>
          <w:rFonts w:ascii="Times New Roman" w:eastAsia="Times New Roman" w:hAnsi="Times New Roman" w:cs="Times New Roman"/>
          <w:i/>
          <w:sz w:val="24"/>
          <w:szCs w:val="24"/>
        </w:rPr>
        <w:t>роблема в том,</w:t>
      </w:r>
      <w:r>
        <w:rPr>
          <w:rFonts w:ascii="Times New Roman" w:eastAsia="Times New Roman" w:hAnsi="Times New Roman" w:cs="Times New Roman"/>
          <w:sz w:val="24"/>
          <w:szCs w:val="24"/>
        </w:rPr>
        <w:t xml:space="preserve"> — заметил внутренний наблюдатель, — </w:t>
      </w:r>
      <w:r>
        <w:rPr>
          <w:rFonts w:ascii="Times New Roman" w:eastAsia="Times New Roman" w:hAnsi="Times New Roman" w:cs="Times New Roman"/>
          <w:i/>
          <w:sz w:val="24"/>
          <w:szCs w:val="24"/>
        </w:rPr>
        <w:t>что ситуация буквально с каждой минутой становится всё хуже. Вспомни, как шпионы заставляют людей работать на них: сначала они подталкивают людей к совершению маленького проступка, затем шантажируют их эти</w:t>
      </w:r>
      <w:r>
        <w:rPr>
          <w:rFonts w:ascii="Times New Roman" w:eastAsia="Times New Roman" w:hAnsi="Times New Roman" w:cs="Times New Roman"/>
          <w:i/>
          <w:sz w:val="24"/>
          <w:szCs w:val="24"/>
        </w:rPr>
        <w:t>м проступком, чтобы те совершили проступок побольше, и затем уже с помощью ЭТОГО проступка подталкивают к ещё б</w:t>
      </w:r>
      <w:r>
        <w:rPr>
          <w:rFonts w:ascii="Times New Roman" w:eastAsia="Times New Roman" w:hAnsi="Times New Roman" w:cs="Times New Roman"/>
          <w:sz w:val="24"/>
          <w:szCs w:val="24"/>
        </w:rPr>
        <w:t>о</w:t>
      </w:r>
      <w:r>
        <w:rPr>
          <w:rFonts w:ascii="Times New Roman" w:eastAsia="Times New Roman" w:hAnsi="Times New Roman" w:cs="Times New Roman"/>
          <w:i/>
          <w:sz w:val="24"/>
          <w:szCs w:val="24"/>
        </w:rPr>
        <w:t>льшему, и тогда жертва оказывается полностью во власти шантажиста.</w:t>
      </w:r>
    </w:p>
    <w:p w:rsidR="00BD2A71" w:rsidRDefault="00975C6E">
      <w:pPr>
        <w:pStyle w:val="normal0"/>
        <w:ind w:firstLine="570"/>
        <w:contextualSpacing w:val="0"/>
      </w:pPr>
      <w:r>
        <w:rPr>
          <w:rFonts w:ascii="Times New Roman" w:eastAsia="Times New Roman" w:hAnsi="Times New Roman" w:cs="Times New Roman"/>
          <w:i/>
          <w:sz w:val="24"/>
          <w:szCs w:val="24"/>
        </w:rPr>
        <w:t>Ведь ты же размышлял о том, что если бы человек мог предвидеть весь этот путь</w:t>
      </w:r>
      <w:r>
        <w:rPr>
          <w:rFonts w:ascii="Times New Roman" w:eastAsia="Times New Roman" w:hAnsi="Times New Roman" w:cs="Times New Roman"/>
          <w:i/>
          <w:sz w:val="24"/>
          <w:szCs w:val="24"/>
        </w:rPr>
        <w:t xml:space="preserve">,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чего-то мелкого? </w:t>
      </w:r>
      <w:r>
        <w:rPr>
          <w:rFonts w:ascii="Times New Roman" w:eastAsia="Times New Roman" w:hAnsi="Times New Roman" w:cs="Times New Roman"/>
          <w:i/>
          <w:sz w:val="24"/>
          <w:szCs w:val="24"/>
        </w:rPr>
        <w:t>Неужели ты не видишь сходства, Гарри Джеймс Поттер-Эванс-Веррес?</w:t>
      </w:r>
    </w:p>
    <w:p w:rsidR="00BD2A71" w:rsidRDefault="00975C6E">
      <w:pPr>
        <w:pStyle w:val="normal0"/>
        <w:ind w:firstLine="570"/>
        <w:contextualSpacing w:val="0"/>
      </w:pPr>
      <w:r>
        <w:rPr>
          <w:rFonts w:ascii="Times New Roman" w:eastAsia="Times New Roman" w:hAnsi="Times New Roman" w:cs="Times New Roman"/>
          <w:sz w:val="24"/>
          <w:szCs w:val="24"/>
        </w:rPr>
        <w:t>Только это не мелкий проступок, это совсем не мелкий проступок, и множество очень могущественных людей будут безумно рассержены на Гарри. И не столько из-за ложной тревоги, сколько из-за осво</w:t>
      </w:r>
      <w:r>
        <w:rPr>
          <w:rFonts w:ascii="Times New Roman" w:eastAsia="Times New Roman" w:hAnsi="Times New Roman" w:cs="Times New Roman"/>
          <w:sz w:val="24"/>
          <w:szCs w:val="24"/>
        </w:rPr>
        <w:t>бождения Беллатрисы из Азкабана, и если Тёмный Лорд действительно существует и однажды придёт за ним, то, возможно, получится, что он уже проиграл войну...</w:t>
      </w:r>
    </w:p>
    <w:p w:rsidR="00BD2A71" w:rsidRDefault="00975C6E">
      <w:pPr>
        <w:pStyle w:val="normal0"/>
        <w:ind w:firstLine="570"/>
        <w:contextualSpacing w:val="0"/>
      </w:pPr>
      <w:r>
        <w:rPr>
          <w:rFonts w:ascii="Times New Roman" w:eastAsia="Times New Roman" w:hAnsi="Times New Roman" w:cs="Times New Roman"/>
          <w:i/>
          <w:sz w:val="24"/>
          <w:szCs w:val="24"/>
        </w:rPr>
        <w:t xml:space="preserve">Ты не думаешь, что они будут сражены твоей честностью, рациональностью и дальновидностью, благодаря </w:t>
      </w:r>
      <w:r>
        <w:rPr>
          <w:rFonts w:ascii="Times New Roman" w:eastAsia="Times New Roman" w:hAnsi="Times New Roman" w:cs="Times New Roman"/>
          <w:i/>
          <w:sz w:val="24"/>
          <w:szCs w:val="24"/>
        </w:rPr>
        <w:t>которым ты остановил этот снежный ком до того, как он превратился в лавину?</w:t>
      </w:r>
    </w:p>
    <w:p w:rsidR="00BD2A71" w:rsidRDefault="00975C6E">
      <w:pPr>
        <w:pStyle w:val="normal0"/>
        <w:ind w:firstLine="570"/>
        <w:contextualSpacing w:val="0"/>
      </w:pPr>
      <w:r>
        <w:rPr>
          <w:rFonts w:ascii="Times New Roman" w:eastAsia="Times New Roman" w:hAnsi="Times New Roman" w:cs="Times New Roman"/>
          <w:sz w:val="24"/>
          <w:szCs w:val="24"/>
        </w:rPr>
        <w:t>Гарри так не думал, и после нескольких секунд раздумий та его часть, с которой он говорил, согласилась, что эта идея до смешного оптимистична.</w:t>
      </w:r>
    </w:p>
    <w:p w:rsidR="00BD2A71" w:rsidRDefault="00975C6E">
      <w:pPr>
        <w:pStyle w:val="normal0"/>
        <w:ind w:firstLine="570"/>
        <w:contextualSpacing w:val="0"/>
      </w:pPr>
      <w:r>
        <w:rPr>
          <w:rFonts w:ascii="Times New Roman" w:eastAsia="Times New Roman" w:hAnsi="Times New Roman" w:cs="Times New Roman"/>
          <w:sz w:val="24"/>
          <w:szCs w:val="24"/>
        </w:rPr>
        <w:t>Его бесцельная прогулка закончилась у</w:t>
      </w:r>
      <w:r>
        <w:rPr>
          <w:rFonts w:ascii="Times New Roman" w:eastAsia="Times New Roman" w:hAnsi="Times New Roman" w:cs="Times New Roman"/>
          <w:sz w:val="24"/>
          <w:szCs w:val="24"/>
        </w:rPr>
        <w:t xml:space="preserve"> открытого окна. Гарри подошёл к нему, и, облокотившись на подоконник, посмотрел с высоты вниз, на земли Хогвартса.</w:t>
      </w:r>
    </w:p>
    <w:p w:rsidR="00BD2A71" w:rsidRDefault="00975C6E">
      <w:pPr>
        <w:pStyle w:val="normal0"/>
        <w:ind w:firstLine="570"/>
        <w:contextualSpacing w:val="0"/>
      </w:pPr>
      <w:r>
        <w:rPr>
          <w:rFonts w:ascii="Times New Roman" w:eastAsia="Times New Roman" w:hAnsi="Times New Roman" w:cs="Times New Roman"/>
          <w:sz w:val="24"/>
          <w:szCs w:val="24"/>
        </w:rPr>
        <w:t>Коричневое — это голые деревья, жёлтое — мёртвая трава, лёд цвета льда — замёрзшие речки и ручейки... Тот, кто окрестил это «Запретным лесом</w:t>
      </w:r>
      <w:r>
        <w:rPr>
          <w:rFonts w:ascii="Times New Roman" w:eastAsia="Times New Roman" w:hAnsi="Times New Roman" w:cs="Times New Roman"/>
          <w:sz w:val="24"/>
          <w:szCs w:val="24"/>
        </w:rPr>
        <w:t>», 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w:t>
      </w:r>
      <w:r>
        <w:rPr>
          <w:rFonts w:ascii="Times New Roman" w:eastAsia="Times New Roman" w:hAnsi="Times New Roman" w:cs="Times New Roman"/>
          <w:sz w:val="24"/>
          <w:szCs w:val="24"/>
        </w:rPr>
        <w:t>сь вверх, то нисходя вниз.</w:t>
      </w:r>
    </w:p>
    <w:p w:rsidR="00BD2A71" w:rsidRDefault="00975C6E">
      <w:pPr>
        <w:pStyle w:val="normal0"/>
        <w:ind w:firstLine="570"/>
        <w:contextualSpacing w:val="0"/>
      </w:pPr>
      <w:r>
        <w:rPr>
          <w:rFonts w:ascii="Times New Roman" w:eastAsia="Times New Roman" w:hAnsi="Times New Roman" w:cs="Times New Roman"/>
          <w:sz w:val="24"/>
          <w:szCs w:val="24"/>
        </w:rPr>
        <w:t>Он до сих пор не мог поверить, что прошёл через все испытания Азкабана — убрал своего патронуса до того, как тот вытянул всю его жизненную силу, оглушил аврора, нашёл способ скрыть Беллу от дементоров, встретился с дюжиной демент</w:t>
      </w:r>
      <w:r>
        <w:rPr>
          <w:rFonts w:ascii="Times New Roman" w:eastAsia="Times New Roman" w:hAnsi="Times New Roman" w:cs="Times New Roman"/>
          <w:sz w:val="24"/>
          <w:szCs w:val="24"/>
        </w:rPr>
        <w:t>оров и отпугнул их, изобрёл метлу на ракетном двигателе и летал на ней — он прошёл через</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всё это</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ни разу не подстегнув себя мыслью: «Я должен это сделать... потому что... я обещал Гермионе вернуться с обеда!» Казалось, возможность эта была безвозвратно ут</w:t>
      </w:r>
      <w:r>
        <w:rPr>
          <w:rFonts w:ascii="Times New Roman" w:eastAsia="Times New Roman" w:hAnsi="Times New Roman" w:cs="Times New Roman"/>
          <w:sz w:val="24"/>
          <w:szCs w:val="24"/>
        </w:rPr>
        <w:t xml:space="preserve">еряна, словно не сделав это тогда, он уже никогда не сможет сделать это правильно, не важно, какие ещё испытания ждут его впереди и какие обещания он даст. Потому что в следующий раз уже выйдет просто неуклюжая попытка наверстать упущенное в первый раз, а </w:t>
      </w:r>
      <w:r>
        <w:rPr>
          <w:rFonts w:ascii="Times New Roman" w:eastAsia="Times New Roman" w:hAnsi="Times New Roman" w:cs="Times New Roman"/>
          <w:sz w:val="24"/>
          <w:szCs w:val="24"/>
        </w:rPr>
        <w:t>не героическое заявление, которое получилось бы, вспомни он о своём обещании. Словно этот неверный ход уже был необратим: даётся лишь один шанс, всё правильно можно сделать только с первой попытки...</w:t>
      </w:r>
    </w:p>
    <w:p w:rsidR="00BD2A71" w:rsidRDefault="00975C6E">
      <w:pPr>
        <w:pStyle w:val="normal0"/>
        <w:ind w:firstLine="570"/>
        <w:contextualSpacing w:val="0"/>
      </w:pPr>
      <w:r>
        <w:rPr>
          <w:rFonts w:ascii="Times New Roman" w:eastAsia="Times New Roman" w:hAnsi="Times New Roman" w:cs="Times New Roman"/>
          <w:sz w:val="24"/>
          <w:szCs w:val="24"/>
        </w:rPr>
        <w:t xml:space="preserve">Он должен был вспомнить о своём обещании Гермионе перед </w:t>
      </w:r>
      <w:r>
        <w:rPr>
          <w:rFonts w:ascii="Times New Roman" w:eastAsia="Times New Roman" w:hAnsi="Times New Roman" w:cs="Times New Roman"/>
          <w:sz w:val="24"/>
          <w:szCs w:val="24"/>
        </w:rPr>
        <w:t>тем, как отправиться в Азкабан.</w:t>
      </w:r>
    </w:p>
    <w:p w:rsidR="00BD2A71" w:rsidRDefault="00975C6E">
      <w:pPr>
        <w:pStyle w:val="normal0"/>
        <w:ind w:firstLine="570"/>
        <w:contextualSpacing w:val="0"/>
      </w:pPr>
      <w:r>
        <w:rPr>
          <w:rFonts w:ascii="Times New Roman" w:eastAsia="Times New Roman" w:hAnsi="Times New Roman" w:cs="Times New Roman"/>
          <w:sz w:val="24"/>
          <w:szCs w:val="24"/>
        </w:rPr>
        <w:t>И всё же, почему он вообще решился на это?</w:t>
      </w:r>
    </w:p>
    <w:p w:rsidR="00BD2A71" w:rsidRDefault="00975C6E">
      <w:pPr>
        <w:pStyle w:val="normal0"/>
        <w:ind w:firstLine="570"/>
        <w:contextualSpacing w:val="0"/>
      </w:pPr>
      <w:r>
        <w:rPr>
          <w:rFonts w:ascii="Times New Roman" w:eastAsia="Times New Roman" w:hAnsi="Times New Roman" w:cs="Times New Roman"/>
          <w:i/>
          <w:sz w:val="24"/>
          <w:szCs w:val="24"/>
        </w:rPr>
        <w:t xml:space="preserve">Моя рабочая гипотеза — потому что ты идиот, </w:t>
      </w:r>
      <w:r>
        <w:rPr>
          <w:rFonts w:ascii="Times New Roman" w:eastAsia="Times New Roman" w:hAnsi="Times New Roman" w:cs="Times New Roman"/>
          <w:sz w:val="24"/>
          <w:szCs w:val="24"/>
        </w:rPr>
        <w:t>— сказал пуффендуец.</w:t>
      </w:r>
    </w:p>
    <w:p w:rsidR="00BD2A71" w:rsidRDefault="00975C6E">
      <w:pPr>
        <w:pStyle w:val="normal0"/>
        <w:ind w:firstLine="570"/>
        <w:contextualSpacing w:val="0"/>
      </w:pPr>
      <w:r>
        <w:rPr>
          <w:rFonts w:ascii="Times New Roman" w:eastAsia="Times New Roman" w:hAnsi="Times New Roman" w:cs="Times New Roman"/>
          <w:i/>
          <w:sz w:val="24"/>
          <w:szCs w:val="24"/>
        </w:rPr>
        <w:t>Это не конструктивный анализ ошибок,</w:t>
      </w:r>
      <w:r>
        <w:rPr>
          <w:rFonts w:ascii="Times New Roman" w:eastAsia="Times New Roman" w:hAnsi="Times New Roman" w:cs="Times New Roman"/>
          <w:sz w:val="24"/>
          <w:szCs w:val="24"/>
        </w:rPr>
        <w:t xml:space="preserve"> — подумал Гарри.</w:t>
      </w:r>
    </w:p>
    <w:p w:rsidR="00BD2A71" w:rsidRDefault="00975C6E">
      <w:pPr>
        <w:pStyle w:val="normal0"/>
        <w:ind w:firstLine="570"/>
        <w:contextualSpacing w:val="0"/>
      </w:pPr>
      <w:r>
        <w:rPr>
          <w:rFonts w:ascii="Times New Roman" w:eastAsia="Times New Roman" w:hAnsi="Times New Roman" w:cs="Times New Roman"/>
          <w:i/>
          <w:sz w:val="24"/>
          <w:szCs w:val="24"/>
        </w:rPr>
        <w:t xml:space="preserve">Если ты хочешь подробностей, </w:t>
      </w:r>
      <w:r>
        <w:rPr>
          <w:rFonts w:ascii="Times New Roman" w:eastAsia="Times New Roman" w:hAnsi="Times New Roman" w:cs="Times New Roman"/>
          <w:sz w:val="24"/>
          <w:szCs w:val="24"/>
        </w:rPr>
        <w:t xml:space="preserve">— ответил пуффендуец, — </w:t>
      </w:r>
      <w:r>
        <w:rPr>
          <w:rFonts w:ascii="Times New Roman" w:eastAsia="Times New Roman" w:hAnsi="Times New Roman" w:cs="Times New Roman"/>
          <w:i/>
          <w:sz w:val="24"/>
          <w:szCs w:val="24"/>
        </w:rPr>
        <w:t>то профес</w:t>
      </w:r>
      <w:r>
        <w:rPr>
          <w:rFonts w:ascii="Times New Roman" w:eastAsia="Times New Roman" w:hAnsi="Times New Roman" w:cs="Times New Roman"/>
          <w:i/>
          <w:sz w:val="24"/>
          <w:szCs w:val="24"/>
        </w:rPr>
        <w:t>сор Защиты Хогвартса сказал что-то вроде: «Давай вытащим Беллатрису из Азкабана!» и ты такой: «Давай!»</w:t>
      </w:r>
    </w:p>
    <w:p w:rsidR="00BD2A71" w:rsidRDefault="00975C6E">
      <w:pPr>
        <w:pStyle w:val="normal0"/>
        <w:ind w:firstLine="570"/>
        <w:contextualSpacing w:val="0"/>
      </w:pPr>
      <w:r>
        <w:rPr>
          <w:rFonts w:ascii="Times New Roman" w:eastAsia="Times New Roman" w:hAnsi="Times New Roman" w:cs="Times New Roman"/>
          <w:i/>
          <w:sz w:val="24"/>
          <w:szCs w:val="24"/>
        </w:rPr>
        <w:t>Постой, ЭТО не честно...</w:t>
      </w:r>
    </w:p>
    <w:p w:rsidR="00BD2A71" w:rsidRDefault="00975C6E">
      <w:pPr>
        <w:pStyle w:val="normal0"/>
        <w:ind w:firstLine="570"/>
        <w:contextualSpacing w:val="0"/>
      </w:pPr>
      <w:r>
        <w:rPr>
          <w:rFonts w:ascii="Times New Roman" w:eastAsia="Times New Roman" w:hAnsi="Times New Roman" w:cs="Times New Roman"/>
          <w:i/>
          <w:sz w:val="24"/>
          <w:szCs w:val="24"/>
        </w:rPr>
        <w:t xml:space="preserve">Эй, </w:t>
      </w:r>
      <w:r>
        <w:rPr>
          <w:rFonts w:ascii="Times New Roman" w:eastAsia="Times New Roman" w:hAnsi="Times New Roman" w:cs="Times New Roman"/>
          <w:sz w:val="24"/>
          <w:szCs w:val="24"/>
        </w:rPr>
        <w:t xml:space="preserve">— продолжил пуффендуец, — </w:t>
      </w:r>
      <w:r>
        <w:rPr>
          <w:rFonts w:ascii="Times New Roman" w:eastAsia="Times New Roman" w:hAnsi="Times New Roman" w:cs="Times New Roman"/>
          <w:i/>
          <w:sz w:val="24"/>
          <w:szCs w:val="24"/>
        </w:rPr>
        <w:t>обрати внимание, с этой высоты отдельные деревья не видны и теперь можно увидеть лес в целом.</w:t>
      </w:r>
    </w:p>
    <w:p w:rsidR="00BD2A71" w:rsidRDefault="00975C6E">
      <w:pPr>
        <w:pStyle w:val="normal0"/>
        <w:ind w:firstLine="570"/>
        <w:contextualSpacing w:val="0"/>
      </w:pPr>
      <w:r>
        <w:rPr>
          <w:rFonts w:ascii="Times New Roman" w:eastAsia="Times New Roman" w:hAnsi="Times New Roman" w:cs="Times New Roman"/>
          <w:sz w:val="24"/>
          <w:szCs w:val="24"/>
        </w:rPr>
        <w:t>Поче</w:t>
      </w:r>
      <w:r>
        <w:rPr>
          <w:rFonts w:ascii="Times New Roman" w:eastAsia="Times New Roman" w:hAnsi="Times New Roman" w:cs="Times New Roman"/>
          <w:sz w:val="24"/>
          <w:szCs w:val="24"/>
        </w:rPr>
        <w:t>му он это сделал?..</w:t>
      </w:r>
    </w:p>
    <w:p w:rsidR="00BD2A71" w:rsidRDefault="00975C6E">
      <w:pPr>
        <w:pStyle w:val="normal0"/>
        <w:ind w:firstLine="570"/>
        <w:contextualSpacing w:val="0"/>
      </w:pPr>
      <w:r>
        <w:rPr>
          <w:rFonts w:ascii="Times New Roman" w:eastAsia="Times New Roman" w:hAnsi="Times New Roman" w:cs="Times New Roman"/>
          <w:sz w:val="24"/>
          <w:szCs w:val="24"/>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w:t>
      </w:r>
      <w:r>
        <w:rPr>
          <w:rFonts w:ascii="Times New Roman" w:eastAsia="Times New Roman" w:hAnsi="Times New Roman" w:cs="Times New Roman"/>
          <w:sz w:val="24"/>
          <w:szCs w:val="24"/>
        </w:rPr>
        <w:lastRenderedPageBreak/>
        <w:t>перестанет его уважать, если он скажет «нет» или буд</w:t>
      </w:r>
      <w:r>
        <w:rPr>
          <w:rFonts w:ascii="Times New Roman" w:eastAsia="Times New Roman" w:hAnsi="Times New Roman" w:cs="Times New Roman"/>
          <w:sz w:val="24"/>
          <w:szCs w:val="24"/>
        </w:rPr>
        <w:t>ет излишне колебаться — ведь речь шла о спасении девы в беде.</w:t>
      </w:r>
    </w:p>
    <w:p w:rsidR="00BD2A71" w:rsidRDefault="00975C6E">
      <w:pPr>
        <w:pStyle w:val="normal0"/>
        <w:ind w:firstLine="570"/>
        <w:contextualSpacing w:val="0"/>
      </w:pPr>
      <w:r>
        <w:rPr>
          <w:rFonts w:ascii="Times New Roman" w:eastAsia="Times New Roman" w:hAnsi="Times New Roman" w:cs="Times New Roman"/>
          <w:sz w:val="24"/>
          <w:szCs w:val="24"/>
        </w:rPr>
        <w:t>Где-то в глубинах его сознания затаилась мысль, что если твой таинственный учитель предлагает тебе первую миссию, первый шанс поучаствовать в приключении, и ты ответишь «нет», то таинственный уч</w:t>
      </w:r>
      <w:r>
        <w:rPr>
          <w:rFonts w:ascii="Times New Roman" w:eastAsia="Times New Roman" w:hAnsi="Times New Roman" w:cs="Times New Roman"/>
          <w:sz w:val="24"/>
          <w:szCs w:val="24"/>
        </w:rPr>
        <w:t>итель с отвращением отвернётся, и у тебя никогда больше не будет шанса стать героем...</w:t>
      </w:r>
    </w:p>
    <w:p w:rsidR="00BD2A71" w:rsidRDefault="00975C6E">
      <w:pPr>
        <w:pStyle w:val="normal0"/>
        <w:ind w:firstLine="570"/>
        <w:contextualSpacing w:val="0"/>
      </w:pPr>
      <w:r>
        <w:rPr>
          <w:rFonts w:ascii="Times New Roman" w:eastAsia="Times New Roman" w:hAnsi="Times New Roman" w:cs="Times New Roman"/>
          <w:sz w:val="24"/>
          <w:szCs w:val="24"/>
        </w:rPr>
        <w:t>...да, всё так и было. Сейчас это очевидно. Он начал мыслить в режиме «Моя жизнь идёт по сценарию, и я подошёл к очередной сюжетной развилке», а не, скажем, в режиме «Аг</w:t>
      </w:r>
      <w:r>
        <w:rPr>
          <w:rFonts w:ascii="Times New Roman" w:eastAsia="Times New Roman" w:hAnsi="Times New Roman" w:cs="Times New Roman"/>
          <w:sz w:val="24"/>
          <w:szCs w:val="24"/>
        </w:rPr>
        <w:t xml:space="preserve">а, вот тут у нас поступило предложение освободить Беллатрису Блэк из Азкабана».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w:t>
      </w:r>
      <w:r>
        <w:rPr>
          <w:rFonts w:ascii="Times New Roman" w:eastAsia="Times New Roman" w:hAnsi="Times New Roman" w:cs="Times New Roman"/>
          <w:sz w:val="24"/>
          <w:szCs w:val="24"/>
        </w:rPr>
        <w:t xml:space="preserve">то понятно, что это совершенно нерациональный путь принятия решений. По сравнению с этим скрытый мотив профессора Квиррелла — заполучить остатки утраченного наследия Слизерина, пока Беллатриса жива — выглядит впечатляюще разумным. В его случае выгода была </w:t>
      </w:r>
      <w:r>
        <w:rPr>
          <w:rFonts w:ascii="Times New Roman" w:eastAsia="Times New Roman" w:hAnsi="Times New Roman" w:cs="Times New Roman"/>
          <w:sz w:val="24"/>
          <w:szCs w:val="24"/>
        </w:rPr>
        <w:t>соизмерима с риском, казавшимся тогда небольшим.</w:t>
      </w:r>
    </w:p>
    <w:p w:rsidR="00BD2A71" w:rsidRDefault="00975C6E">
      <w:pPr>
        <w:pStyle w:val="normal0"/>
        <w:ind w:firstLine="570"/>
        <w:contextualSpacing w:val="0"/>
      </w:pPr>
      <w:r>
        <w:rPr>
          <w:rFonts w:ascii="Times New Roman" w:eastAsia="Times New Roman" w:hAnsi="Times New Roman" w:cs="Times New Roman"/>
          <w:sz w:val="24"/>
          <w:szCs w:val="24"/>
        </w:rPr>
        <w:t>Это несправедливо, просто несправедливо. Стоило ему на долю секунды забыть о рациональности, как его мозг за эту долю секунды решил, что аргументы «за» для него комфортней, чем аргументы «против».</w:t>
      </w:r>
    </w:p>
    <w:p w:rsidR="00BD2A71" w:rsidRDefault="00975C6E">
      <w:pPr>
        <w:pStyle w:val="normal0"/>
        <w:ind w:firstLine="570"/>
        <w:contextualSpacing w:val="0"/>
      </w:pPr>
      <w:r>
        <w:rPr>
          <w:rFonts w:ascii="Times New Roman" w:eastAsia="Times New Roman" w:hAnsi="Times New Roman" w:cs="Times New Roman"/>
          <w:sz w:val="24"/>
          <w:szCs w:val="24"/>
        </w:rPr>
        <w:t xml:space="preserve">С высоты, </w:t>
      </w:r>
      <w:r>
        <w:rPr>
          <w:rFonts w:ascii="Times New Roman" w:eastAsia="Times New Roman" w:hAnsi="Times New Roman" w:cs="Times New Roman"/>
          <w:sz w:val="24"/>
          <w:szCs w:val="24"/>
        </w:rPr>
        <w:t>откуда деревья сливались в одно пятно, Гарри смотрел на лес.</w:t>
      </w:r>
    </w:p>
    <w:p w:rsidR="00BD2A71" w:rsidRDefault="00975C6E">
      <w:pPr>
        <w:pStyle w:val="normal0"/>
        <w:ind w:firstLine="570"/>
        <w:contextualSpacing w:val="0"/>
      </w:pPr>
      <w:r>
        <w:rPr>
          <w:rFonts w:ascii="Times New Roman" w:eastAsia="Times New Roman" w:hAnsi="Times New Roman" w:cs="Times New Roman"/>
          <w:sz w:val="24"/>
          <w:szCs w:val="24"/>
        </w:rPr>
        <w:t>Он не хотел признаться в содеянном и тем самым навеки уничтожить свою репутацию. Не хотел, чтобы все разозлились на него, и не хотел погибнуть от руки Тёмного Лорда. Уж лучше оказаться запертым в</w:t>
      </w:r>
      <w:r>
        <w:rPr>
          <w:rFonts w:ascii="Times New Roman" w:eastAsia="Times New Roman" w:hAnsi="Times New Roman" w:cs="Times New Roman"/>
          <w:sz w:val="24"/>
          <w:szCs w:val="24"/>
        </w:rPr>
        <w:t xml:space="preserve"> Хогвартсе на шесть лет. И облегчением была возможность вцепиться в единственный решающий фактор: если он сознается, то профессор Квиррелл окажется в Азкабане и там и умрёт.</w:t>
      </w:r>
    </w:p>
    <w:p w:rsidR="00BD2A71" w:rsidRDefault="00975C6E">
      <w:pPr>
        <w:pStyle w:val="normal0"/>
        <w:ind w:firstLine="570"/>
        <w:contextualSpacing w:val="0"/>
      </w:pPr>
      <w:r>
        <w:rPr>
          <w:rFonts w:ascii="Times New Roman" w:eastAsia="Times New Roman" w:hAnsi="Times New Roman" w:cs="Times New Roman"/>
          <w:sz w:val="24"/>
          <w:szCs w:val="24"/>
        </w:rPr>
        <w:t>(У Гарри перехватило дыхание.)</w:t>
      </w:r>
    </w:p>
    <w:p w:rsidR="00BD2A71" w:rsidRDefault="00975C6E">
      <w:pPr>
        <w:pStyle w:val="normal0"/>
        <w:ind w:firstLine="570"/>
        <w:contextualSpacing w:val="0"/>
      </w:pPr>
      <w:r>
        <w:rPr>
          <w:rFonts w:ascii="Times New Roman" w:eastAsia="Times New Roman" w:hAnsi="Times New Roman" w:cs="Times New Roman"/>
          <w:sz w:val="24"/>
          <w:szCs w:val="24"/>
        </w:rPr>
        <w:t>Если говорить об этом так... что ж, можно даже сдел</w:t>
      </w:r>
      <w:r>
        <w:rPr>
          <w:rFonts w:ascii="Times New Roman" w:eastAsia="Times New Roman" w:hAnsi="Times New Roman" w:cs="Times New Roman"/>
          <w:sz w:val="24"/>
          <w:szCs w:val="24"/>
        </w:rPr>
        <w:t>ать вид, что ты герой, а не трус.</w:t>
      </w:r>
    </w:p>
    <w:p w:rsidR="00BD2A71" w:rsidRDefault="00975C6E">
      <w:pPr>
        <w:pStyle w:val="normal0"/>
        <w:ind w:firstLine="570"/>
        <w:contextualSpacing w:val="0"/>
      </w:pPr>
      <w:r>
        <w:rPr>
          <w:rFonts w:ascii="Times New Roman" w:eastAsia="Times New Roman" w:hAnsi="Times New Roman" w:cs="Times New Roman"/>
          <w:sz w:val="24"/>
          <w:szCs w:val="24"/>
        </w:rPr>
        <w:t xml:space="preserve">Гарри оторвал взгляд от Запретного леса и посмотрел в голубое запретное небо. </w:t>
      </w:r>
    </w:p>
    <w:p w:rsidR="00BD2A71" w:rsidRDefault="00975C6E">
      <w:pPr>
        <w:pStyle w:val="normal0"/>
        <w:ind w:firstLine="570"/>
        <w:contextualSpacing w:val="0"/>
      </w:pPr>
      <w:r>
        <w:rPr>
          <w:rFonts w:ascii="Times New Roman" w:eastAsia="Times New Roman" w:hAnsi="Times New Roman" w:cs="Times New Roman"/>
          <w:sz w:val="24"/>
          <w:szCs w:val="24"/>
        </w:rPr>
        <w:t>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BD2A71" w:rsidRDefault="00975C6E">
      <w:pPr>
        <w:pStyle w:val="normal0"/>
        <w:ind w:firstLine="570"/>
        <w:contextualSpacing w:val="0"/>
      </w:pPr>
      <w:r>
        <w:rPr>
          <w:rFonts w:ascii="Times New Roman" w:eastAsia="Times New Roman" w:hAnsi="Times New Roman" w:cs="Times New Roman"/>
          <w:sz w:val="24"/>
          <w:szCs w:val="24"/>
        </w:rPr>
        <w:t>Его проблемы — ничто по сравнению с заключением в Азкабане. Он это понял, и...</w:t>
      </w:r>
      <w:r>
        <w:rPr>
          <w:rFonts w:ascii="Times New Roman" w:eastAsia="Times New Roman" w:hAnsi="Times New Roman" w:cs="Times New Roman"/>
          <w:sz w:val="24"/>
          <w:szCs w:val="24"/>
        </w:rPr>
        <w:t xml:space="preserve"> ему стало легче. Намного легче. В мире есть люди, которые по-настоящему в беде, и Гарри Поттер не в их числе.</w:t>
      </w:r>
    </w:p>
    <w:p w:rsidR="00BD2A71" w:rsidRDefault="00975C6E">
      <w:pPr>
        <w:pStyle w:val="normal0"/>
        <w:ind w:firstLine="570"/>
        <w:contextualSpacing w:val="0"/>
      </w:pPr>
      <w:r>
        <w:rPr>
          <w:rFonts w:ascii="Times New Roman" w:eastAsia="Times New Roman" w:hAnsi="Times New Roman" w:cs="Times New Roman"/>
          <w:sz w:val="24"/>
          <w:szCs w:val="24"/>
        </w:rPr>
        <w:t>Как он поступит с Азкабаном?</w:t>
      </w:r>
    </w:p>
    <w:p w:rsidR="00BD2A71" w:rsidRDefault="00975C6E">
      <w:pPr>
        <w:pStyle w:val="normal0"/>
        <w:ind w:firstLine="570"/>
        <w:contextualSpacing w:val="0"/>
      </w:pPr>
      <w:r>
        <w:rPr>
          <w:rFonts w:ascii="Times New Roman" w:eastAsia="Times New Roman" w:hAnsi="Times New Roman" w:cs="Times New Roman"/>
          <w:sz w:val="24"/>
          <w:szCs w:val="24"/>
        </w:rPr>
        <w:t>Как он поступит с магической Британией?</w:t>
      </w:r>
    </w:p>
    <w:p w:rsidR="00BD2A71" w:rsidRDefault="00975C6E">
      <w:pPr>
        <w:pStyle w:val="normal0"/>
        <w:ind w:firstLine="570"/>
        <w:contextualSpacing w:val="0"/>
      </w:pPr>
      <w:r>
        <w:rPr>
          <w:rFonts w:ascii="Times New Roman" w:eastAsia="Times New Roman" w:hAnsi="Times New Roman" w:cs="Times New Roman"/>
          <w:sz w:val="24"/>
          <w:szCs w:val="24"/>
        </w:rPr>
        <w:t>...на чьей он теперь стороне?</w:t>
      </w:r>
    </w:p>
    <w:p w:rsidR="00BD2A71" w:rsidRDefault="00975C6E">
      <w:pPr>
        <w:pStyle w:val="normal0"/>
        <w:ind w:firstLine="570"/>
        <w:contextualSpacing w:val="0"/>
      </w:pPr>
      <w:r>
        <w:rPr>
          <w:rFonts w:ascii="Times New Roman" w:eastAsia="Times New Roman" w:hAnsi="Times New Roman" w:cs="Times New Roman"/>
          <w:sz w:val="24"/>
          <w:szCs w:val="24"/>
        </w:rPr>
        <w:t>В ярком свете дня то, что говорил Альбус Дамбл</w:t>
      </w:r>
      <w:r>
        <w:rPr>
          <w:rFonts w:ascii="Times New Roman" w:eastAsia="Times New Roman" w:hAnsi="Times New Roman" w:cs="Times New Roman"/>
          <w:sz w:val="24"/>
          <w:szCs w:val="24"/>
        </w:rPr>
        <w:t>дор, звучало гораздо разумней, чем доводы профессора Квиррелла. Светлей и лучше, этичнее, убедительнее. Было бы замечательно, если бы его слова оказались правдой. Но нужно помнить: Дамблдор верит в то, что хорошо звучит, но здравым смыслом из них двоих обл</w:t>
      </w:r>
      <w:r>
        <w:rPr>
          <w:rFonts w:ascii="Times New Roman" w:eastAsia="Times New Roman" w:hAnsi="Times New Roman" w:cs="Times New Roman"/>
          <w:sz w:val="24"/>
          <w:szCs w:val="24"/>
        </w:rPr>
        <w:t>адает именно профессор Квиррелл.</w:t>
      </w:r>
    </w:p>
    <w:p w:rsidR="00BD2A71" w:rsidRDefault="00975C6E">
      <w:pPr>
        <w:pStyle w:val="normal0"/>
        <w:ind w:firstLine="570"/>
        <w:contextualSpacing w:val="0"/>
      </w:pPr>
      <w:r>
        <w:rPr>
          <w:rFonts w:ascii="Times New Roman" w:eastAsia="Times New Roman" w:hAnsi="Times New Roman" w:cs="Times New Roman"/>
          <w:sz w:val="24"/>
          <w:szCs w:val="24"/>
        </w:rPr>
        <w:t>(У Гарри опять перехватило дыхание — как и всякий раз, когда он думал о профессоре Квиррелле.)</w:t>
      </w:r>
    </w:p>
    <w:p w:rsidR="00BD2A71" w:rsidRDefault="00975C6E">
      <w:pPr>
        <w:pStyle w:val="normal0"/>
        <w:ind w:firstLine="570"/>
        <w:contextualSpacing w:val="0"/>
      </w:pPr>
      <w:r>
        <w:rPr>
          <w:rFonts w:ascii="Times New Roman" w:eastAsia="Times New Roman" w:hAnsi="Times New Roman" w:cs="Times New Roman"/>
          <w:sz w:val="24"/>
          <w:szCs w:val="24"/>
        </w:rPr>
        <w:t>Тем не менее, если что-то хорошо звучит, это ещё не значит, что оно неверно.</w:t>
      </w:r>
    </w:p>
    <w:p w:rsidR="00BD2A71" w:rsidRDefault="00975C6E">
      <w:pPr>
        <w:pStyle w:val="normal0"/>
        <w:ind w:firstLine="570"/>
        <w:contextualSpacing w:val="0"/>
      </w:pPr>
      <w:r>
        <w:rPr>
          <w:rFonts w:ascii="Times New Roman" w:eastAsia="Times New Roman" w:hAnsi="Times New Roman" w:cs="Times New Roman"/>
          <w:sz w:val="24"/>
          <w:szCs w:val="24"/>
        </w:rPr>
        <w:t xml:space="preserve">Если в рациональности профессора Защиты существует </w:t>
      </w:r>
      <w:r>
        <w:rPr>
          <w:rFonts w:ascii="Times New Roman" w:eastAsia="Times New Roman" w:hAnsi="Times New Roman" w:cs="Times New Roman"/>
          <w:sz w:val="24"/>
          <w:szCs w:val="24"/>
        </w:rPr>
        <w:t>изъян, то заключается он в том, что его взгляд на жизнь слишком негативен.</w:t>
      </w:r>
    </w:p>
    <w:p w:rsidR="00BD2A71" w:rsidRDefault="00975C6E">
      <w:pPr>
        <w:pStyle w:val="normal0"/>
        <w:ind w:firstLine="570"/>
        <w:contextualSpacing w:val="0"/>
      </w:pPr>
      <w:r>
        <w:rPr>
          <w:rFonts w:ascii="Times New Roman" w:eastAsia="Times New Roman" w:hAnsi="Times New Roman" w:cs="Times New Roman"/>
          <w:i/>
          <w:sz w:val="24"/>
          <w:szCs w:val="24"/>
        </w:rPr>
        <w:t>Правда?</w:t>
      </w:r>
      <w:r>
        <w:rPr>
          <w:rFonts w:ascii="Times New Roman" w:eastAsia="Times New Roman" w:hAnsi="Times New Roman" w:cs="Times New Roman"/>
          <w:sz w:val="24"/>
          <w:szCs w:val="24"/>
        </w:rPr>
        <w:t xml:space="preserve"> — осведомилась та часть Гарри, которая читала о восемнадцати миллионах экспериментальных результатов, утверждающих, что люди слишком оптимистичны и слишком самоуверенны. — </w:t>
      </w:r>
      <w:r>
        <w:rPr>
          <w:rFonts w:ascii="Times New Roman" w:eastAsia="Times New Roman" w:hAnsi="Times New Roman" w:cs="Times New Roman"/>
          <w:i/>
          <w:sz w:val="24"/>
          <w:szCs w:val="24"/>
        </w:rPr>
        <w:t xml:space="preserve">Профессор Квиррелл излишне пессимистичен? Настолько пессимистичен, что реальность регулярно превосходит его ожидания? Сделай из него чучело и отправь в музей, он уникален. Кто из вас двоих спланировал идеальное преступление и </w:t>
      </w:r>
      <w:r>
        <w:rPr>
          <w:rFonts w:ascii="Times New Roman" w:eastAsia="Times New Roman" w:hAnsi="Times New Roman" w:cs="Times New Roman"/>
          <w:sz w:val="24"/>
          <w:szCs w:val="24"/>
        </w:rPr>
        <w:t>при этом</w:t>
      </w:r>
      <w:r>
        <w:rPr>
          <w:rFonts w:ascii="Times New Roman" w:eastAsia="Times New Roman" w:hAnsi="Times New Roman" w:cs="Times New Roman"/>
          <w:i/>
          <w:sz w:val="24"/>
          <w:szCs w:val="24"/>
        </w:rPr>
        <w:t xml:space="preserve"> заложил в него такой </w:t>
      </w:r>
      <w:r>
        <w:rPr>
          <w:rFonts w:ascii="Times New Roman" w:eastAsia="Times New Roman" w:hAnsi="Times New Roman" w:cs="Times New Roman"/>
          <w:i/>
          <w:sz w:val="24"/>
          <w:szCs w:val="24"/>
        </w:rPr>
        <w:t>запас прочности — просто на случай,</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если идеальное преступление пойдёт не так, — что это в итоге спасло твою задницу? Подсказка: его зовут не Гарри Поттер.</w:t>
      </w:r>
    </w:p>
    <w:p w:rsidR="00BD2A71" w:rsidRDefault="00975C6E">
      <w:pPr>
        <w:pStyle w:val="normal0"/>
        <w:ind w:firstLine="570"/>
        <w:contextualSpacing w:val="0"/>
      </w:pPr>
      <w:r>
        <w:rPr>
          <w:rFonts w:ascii="Times New Roman" w:eastAsia="Times New Roman" w:hAnsi="Times New Roman" w:cs="Times New Roman"/>
          <w:sz w:val="24"/>
          <w:szCs w:val="24"/>
        </w:rPr>
        <w:t xml:space="preserve">Но слово «пессимистичный» не совсем описывало проблему профессора Квиррелла — если, </w:t>
      </w:r>
      <w:r>
        <w:rPr>
          <w:rFonts w:ascii="Times New Roman" w:eastAsia="Times New Roman" w:hAnsi="Times New Roman" w:cs="Times New Roman"/>
          <w:sz w:val="24"/>
          <w:szCs w:val="24"/>
        </w:rPr>
        <w:lastRenderedPageBreak/>
        <w:t>конечно, это воо</w:t>
      </w:r>
      <w:r>
        <w:rPr>
          <w:rFonts w:ascii="Times New Roman" w:eastAsia="Times New Roman" w:hAnsi="Times New Roman" w:cs="Times New Roman"/>
          <w:sz w:val="24"/>
          <w:szCs w:val="24"/>
        </w:rPr>
        <w:t>бще была проблема, а не недосягаемая мудрость, приобретённая с опытом. Гарри казалось, что профессор Квиррелл постоянно воспринимает всё в самом худшем свете. Если дать ему стакан, на 90% полный, он скажет, что пустые 10% подтверждают, что никому вообще не</w:t>
      </w:r>
      <w:r>
        <w:rPr>
          <w:rFonts w:ascii="Times New Roman" w:eastAsia="Times New Roman" w:hAnsi="Times New Roman" w:cs="Times New Roman"/>
          <w:sz w:val="24"/>
          <w:szCs w:val="24"/>
        </w:rPr>
        <w:t>т дела до воды.</w:t>
      </w:r>
    </w:p>
    <w:p w:rsidR="00BD2A71" w:rsidRDefault="00975C6E">
      <w:pPr>
        <w:pStyle w:val="normal0"/>
        <w:ind w:firstLine="570"/>
        <w:contextualSpacing w:val="0"/>
      </w:pPr>
      <w:r>
        <w:rPr>
          <w:rFonts w:ascii="Times New Roman" w:eastAsia="Times New Roman" w:hAnsi="Times New Roman" w:cs="Times New Roman"/>
          <w:sz w:val="24"/>
          <w:szCs w:val="24"/>
        </w:rPr>
        <w:t>Гарри подумал, что это очень хорошая аналогия. Не вся магическая Британия похожа на Азкабан, этот стакан полон гораздо больше, чем наполовину...</w:t>
      </w:r>
    </w:p>
    <w:p w:rsidR="00BD2A71" w:rsidRDefault="00975C6E">
      <w:pPr>
        <w:pStyle w:val="normal0"/>
        <w:ind w:firstLine="570"/>
        <w:contextualSpacing w:val="0"/>
      </w:pPr>
      <w:r>
        <w:rPr>
          <w:rFonts w:ascii="Times New Roman" w:eastAsia="Times New Roman" w:hAnsi="Times New Roman" w:cs="Times New Roman"/>
          <w:sz w:val="24"/>
          <w:szCs w:val="24"/>
        </w:rPr>
        <w:t>Он смотрел в яркое синее небо.</w:t>
      </w:r>
    </w:p>
    <w:p w:rsidR="00BD2A71" w:rsidRDefault="00975C6E">
      <w:pPr>
        <w:pStyle w:val="normal0"/>
        <w:ind w:firstLine="570"/>
        <w:contextualSpacing w:val="0"/>
      </w:pPr>
      <w:r>
        <w:rPr>
          <w:rFonts w:ascii="Times New Roman" w:eastAsia="Times New Roman" w:hAnsi="Times New Roman" w:cs="Times New Roman"/>
          <w:sz w:val="24"/>
          <w:szCs w:val="24"/>
        </w:rPr>
        <w:t>...хотя, продолжая аналогию, если Азкабан существует, то это, во</w:t>
      </w:r>
      <w:r>
        <w:rPr>
          <w:rFonts w:ascii="Times New Roman" w:eastAsia="Times New Roman" w:hAnsi="Times New Roman" w:cs="Times New Roman"/>
          <w:sz w:val="24"/>
          <w:szCs w:val="24"/>
        </w:rPr>
        <w:t xml:space="preserve">зможно, доказывает, что 90% хорошего существует по другим причинам, например, потому что люди хотят продемонстрировать доброту, как выразился профессор Квиррелл. Ведь если бы они были по-настоящему добры, они бы не построили Азкабан, они бы взяли крепость </w:t>
      </w:r>
      <w:r>
        <w:rPr>
          <w:rFonts w:ascii="Times New Roman" w:eastAsia="Times New Roman" w:hAnsi="Times New Roman" w:cs="Times New Roman"/>
          <w:sz w:val="24"/>
          <w:szCs w:val="24"/>
        </w:rPr>
        <w:t>штурмом и разрушили бы её... правда же?</w:t>
      </w:r>
    </w:p>
    <w:p w:rsidR="00BD2A71" w:rsidRDefault="00975C6E">
      <w:pPr>
        <w:pStyle w:val="normal0"/>
        <w:ind w:firstLine="570"/>
        <w:contextualSpacing w:val="0"/>
      </w:pPr>
      <w:r>
        <w:rPr>
          <w:rFonts w:ascii="Times New Roman" w:eastAsia="Times New Roman" w:hAnsi="Times New Roman" w:cs="Times New Roman"/>
          <w:sz w:val="24"/>
          <w:szCs w:val="24"/>
        </w:rPr>
        <w:t>Гарри смотрел в яркое синее небо. Желающий стать рационалистом обязан прочесть ужасно много статей о недостатках человеческой натуры. Некоторые из этих недостатков приводят к невинным логическим ошибкам, но другие вы</w:t>
      </w:r>
      <w:r>
        <w:rPr>
          <w:rFonts w:ascii="Times New Roman" w:eastAsia="Times New Roman" w:hAnsi="Times New Roman" w:cs="Times New Roman"/>
          <w:sz w:val="24"/>
          <w:szCs w:val="24"/>
        </w:rPr>
        <w:t>глядят гораздо мрачнее.</w:t>
      </w:r>
    </w:p>
    <w:p w:rsidR="00BD2A71" w:rsidRDefault="00975C6E">
      <w:pPr>
        <w:pStyle w:val="normal0"/>
        <w:ind w:firstLine="570"/>
        <w:contextualSpacing w:val="0"/>
      </w:pPr>
      <w:r>
        <w:rPr>
          <w:rFonts w:ascii="Times New Roman" w:eastAsia="Times New Roman" w:hAnsi="Times New Roman" w:cs="Times New Roman"/>
          <w:sz w:val="24"/>
          <w:szCs w:val="24"/>
        </w:rPr>
        <w:t>Гарри смотрел в яркое синее небо и думал об эксперименте Милгрэма.</w:t>
      </w:r>
    </w:p>
    <w:p w:rsidR="00BD2A71" w:rsidRDefault="00975C6E">
      <w:pPr>
        <w:pStyle w:val="normal0"/>
        <w:ind w:firstLine="570"/>
        <w:contextualSpacing w:val="0"/>
      </w:pPr>
      <w:r>
        <w:rPr>
          <w:rFonts w:ascii="Times New Roman" w:eastAsia="Times New Roman" w:hAnsi="Times New Roman" w:cs="Times New Roman"/>
          <w:sz w:val="24"/>
          <w:szCs w:val="24"/>
        </w:rPr>
        <w:t>Стэнли Милгрэм поставил его, чтобы изучить причины второй мировой войны, чтобы попытаться понять, почему жители Германии подчинялись Гитлеру.</w:t>
      </w:r>
    </w:p>
    <w:p w:rsidR="00BD2A71" w:rsidRDefault="00975C6E">
      <w:pPr>
        <w:pStyle w:val="normal0"/>
        <w:ind w:firstLine="570"/>
        <w:contextualSpacing w:val="0"/>
      </w:pPr>
      <w:r>
        <w:rPr>
          <w:rFonts w:ascii="Times New Roman" w:eastAsia="Times New Roman" w:hAnsi="Times New Roman" w:cs="Times New Roman"/>
          <w:sz w:val="24"/>
          <w:szCs w:val="24"/>
        </w:rPr>
        <w:t>Он разработал экспериме</w:t>
      </w:r>
      <w:r>
        <w:rPr>
          <w:rFonts w:ascii="Times New Roman" w:eastAsia="Times New Roman" w:hAnsi="Times New Roman" w:cs="Times New Roman"/>
          <w:sz w:val="24"/>
          <w:szCs w:val="24"/>
        </w:rPr>
        <w:t>нт для изучения подчинения. Милгрэм хотел выяснить, не были ли немцы по каким-то причинам более склонны подчиняться преступным приказам от авторитетных лиц.</w:t>
      </w:r>
    </w:p>
    <w:p w:rsidR="00BD2A71" w:rsidRDefault="00975C6E">
      <w:pPr>
        <w:pStyle w:val="normal0"/>
        <w:ind w:firstLine="570"/>
        <w:contextualSpacing w:val="0"/>
      </w:pPr>
      <w:r>
        <w:rPr>
          <w:rFonts w:ascii="Times New Roman" w:eastAsia="Times New Roman" w:hAnsi="Times New Roman" w:cs="Times New Roman"/>
          <w:sz w:val="24"/>
          <w:szCs w:val="24"/>
        </w:rPr>
        <w:t>Сперва Милгрэм провёл пробную версию эксперимента на американцах в качестве контрольной.</w:t>
      </w:r>
    </w:p>
    <w:p w:rsidR="00BD2A71" w:rsidRDefault="00975C6E">
      <w:pPr>
        <w:pStyle w:val="normal0"/>
        <w:ind w:firstLine="570"/>
        <w:contextualSpacing w:val="0"/>
      </w:pPr>
      <w:r>
        <w:rPr>
          <w:rFonts w:ascii="Times New Roman" w:eastAsia="Times New Roman" w:hAnsi="Times New Roman" w:cs="Times New Roman"/>
          <w:sz w:val="24"/>
          <w:szCs w:val="24"/>
        </w:rPr>
        <w:t>И после эт</w:t>
      </w:r>
      <w:r>
        <w:rPr>
          <w:rFonts w:ascii="Times New Roman" w:eastAsia="Times New Roman" w:hAnsi="Times New Roman" w:cs="Times New Roman"/>
          <w:sz w:val="24"/>
          <w:szCs w:val="24"/>
        </w:rPr>
        <w:t>ого счёл излишним ехать в Германию.</w:t>
      </w:r>
    </w:p>
    <w:p w:rsidR="00BD2A71" w:rsidRDefault="00975C6E">
      <w:pPr>
        <w:pStyle w:val="normal0"/>
        <w:ind w:firstLine="570"/>
        <w:contextualSpacing w:val="0"/>
      </w:pPr>
      <w:r>
        <w:rPr>
          <w:rFonts w:ascii="Times New Roman" w:eastAsia="Times New Roman" w:hAnsi="Times New Roman" w:cs="Times New Roman"/>
          <w:sz w:val="24"/>
          <w:szCs w:val="24"/>
        </w:rPr>
        <w:t>Экспериментальная установка: группа из тридцати переключателей с пометками, начинающимися от «15 вольт» и заканчивающихся на «450 вольт». Переключатели разбиты на группы по четыре, и каждая группа подписана дополнительно</w:t>
      </w:r>
      <w:r>
        <w:rPr>
          <w:rFonts w:ascii="Times New Roman" w:eastAsia="Times New Roman" w:hAnsi="Times New Roman" w:cs="Times New Roman"/>
          <w:sz w:val="24"/>
          <w:szCs w:val="24"/>
        </w:rPr>
        <w:t>: например, первая группа из четырёх переключателей подписана как «Слабый удар», шестая — «Крайне интенсивный удар», седьмая — «Опасно: труднопереносимый удар». Последние два переключателя помечены просто как «ХХХ».</w:t>
      </w:r>
    </w:p>
    <w:p w:rsidR="00BD2A71" w:rsidRDefault="00975C6E">
      <w:pPr>
        <w:pStyle w:val="normal0"/>
        <w:ind w:firstLine="570"/>
        <w:contextualSpacing w:val="0"/>
      </w:pPr>
      <w:r>
        <w:rPr>
          <w:rFonts w:ascii="Times New Roman" w:eastAsia="Times New Roman" w:hAnsi="Times New Roman" w:cs="Times New Roman"/>
          <w:sz w:val="24"/>
          <w:szCs w:val="24"/>
        </w:rPr>
        <w:t>Экспериментатору помогал актёр, изобража</w:t>
      </w:r>
      <w:r>
        <w:rPr>
          <w:rFonts w:ascii="Times New Roman" w:eastAsia="Times New Roman" w:hAnsi="Times New Roman" w:cs="Times New Roman"/>
          <w:sz w:val="24"/>
          <w:szCs w:val="24"/>
        </w:rPr>
        <w:t>вший, что он такой же участник эксперимента, как и настоящий испытуемый - как будто он откликнулся на то же объявление о поиске участников эксперимента. Актёр проигрывал (подстроенную) лотерею и оказывался привязанным к стулу с электродами. Настоящему испы</w:t>
      </w:r>
      <w:r>
        <w:rPr>
          <w:rFonts w:ascii="Times New Roman" w:eastAsia="Times New Roman" w:hAnsi="Times New Roman" w:cs="Times New Roman"/>
          <w:sz w:val="24"/>
          <w:szCs w:val="24"/>
        </w:rPr>
        <w:t>туемому давали слабый удар током, чтобы он убедился, что установка работает.</w:t>
      </w:r>
    </w:p>
    <w:p w:rsidR="00BD2A71" w:rsidRDefault="00975C6E">
      <w:pPr>
        <w:pStyle w:val="normal0"/>
        <w:ind w:firstLine="570"/>
        <w:contextualSpacing w:val="0"/>
      </w:pPr>
      <w:r>
        <w:rPr>
          <w:rFonts w:ascii="Times New Roman" w:eastAsia="Times New Roman" w:hAnsi="Times New Roman" w:cs="Times New Roman"/>
          <w:sz w:val="24"/>
          <w:szCs w:val="24"/>
        </w:rPr>
        <w:t>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w:t>
      </w:r>
      <w:r>
        <w:rPr>
          <w:rFonts w:ascii="Times New Roman" w:eastAsia="Times New Roman" w:hAnsi="Times New Roman" w:cs="Times New Roman"/>
          <w:sz w:val="24"/>
          <w:szCs w:val="24"/>
        </w:rPr>
        <w:t>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R="00BD2A71" w:rsidRDefault="00975C6E">
      <w:pPr>
        <w:pStyle w:val="normal0"/>
        <w:ind w:firstLine="570"/>
        <w:contextualSpacing w:val="0"/>
      </w:pPr>
      <w:r>
        <w:rPr>
          <w:rFonts w:ascii="Times New Roman" w:eastAsia="Times New Roman" w:hAnsi="Times New Roman" w:cs="Times New Roman"/>
          <w:sz w:val="24"/>
          <w:szCs w:val="24"/>
        </w:rPr>
        <w:t>На 300 вольтах актёр прекращал попыт</w:t>
      </w:r>
      <w:r>
        <w:rPr>
          <w:rFonts w:ascii="Times New Roman" w:eastAsia="Times New Roman" w:hAnsi="Times New Roman" w:cs="Times New Roman"/>
          <w:sz w:val="24"/>
          <w:szCs w:val="24"/>
        </w:rPr>
        <w:t>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R="00BD2A71" w:rsidRDefault="00975C6E">
      <w:pPr>
        <w:pStyle w:val="normal0"/>
        <w:ind w:firstLine="570"/>
        <w:contextualSpacing w:val="0"/>
      </w:pPr>
      <w:r>
        <w:rPr>
          <w:rFonts w:ascii="Times New Roman" w:eastAsia="Times New Roman" w:hAnsi="Times New Roman" w:cs="Times New Roman"/>
          <w:sz w:val="24"/>
          <w:szCs w:val="24"/>
        </w:rPr>
        <w:t>На 315 вольтах удары в стену продолжались.</w:t>
      </w:r>
    </w:p>
    <w:p w:rsidR="00BD2A71" w:rsidRDefault="00975C6E">
      <w:pPr>
        <w:pStyle w:val="normal0"/>
        <w:ind w:firstLine="570"/>
        <w:contextualSpacing w:val="0"/>
      </w:pPr>
      <w:r>
        <w:rPr>
          <w:rFonts w:ascii="Times New Roman" w:eastAsia="Times New Roman" w:hAnsi="Times New Roman" w:cs="Times New Roman"/>
          <w:sz w:val="24"/>
          <w:szCs w:val="24"/>
        </w:rPr>
        <w:t>А дальше звуки за стеной прекращались.</w:t>
      </w:r>
    </w:p>
    <w:p w:rsidR="00BD2A71" w:rsidRDefault="00975C6E">
      <w:pPr>
        <w:pStyle w:val="normal0"/>
        <w:ind w:firstLine="570"/>
        <w:contextualSpacing w:val="0"/>
      </w:pPr>
      <w:r>
        <w:rPr>
          <w:rFonts w:ascii="Times New Roman" w:eastAsia="Times New Roman" w:hAnsi="Times New Roman" w:cs="Times New Roman"/>
          <w:sz w:val="24"/>
          <w:szCs w:val="24"/>
        </w:rPr>
        <w:t>Е</w:t>
      </w:r>
      <w:r>
        <w:rPr>
          <w:rFonts w:ascii="Times New Roman" w:eastAsia="Times New Roman" w:hAnsi="Times New Roman" w:cs="Times New Roman"/>
          <w:sz w:val="24"/>
          <w:szCs w:val="24"/>
        </w:rPr>
        <w:t>сли испытуемый возражал или отказывался нажимать переключатель, экспериментатор в сером лабораторном халате невозмутимо говорил: «Пожалуйста, продолжайте», если это не помогало: «Эксперимент требует, чтобы вы продолжали», затем: «Совершено необходимо, чтоб</w:t>
      </w:r>
      <w:r>
        <w:rPr>
          <w:rFonts w:ascii="Times New Roman" w:eastAsia="Times New Roman" w:hAnsi="Times New Roman" w:cs="Times New Roman"/>
          <w:sz w:val="24"/>
          <w:szCs w:val="24"/>
        </w:rPr>
        <w:t>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BD2A71" w:rsidRDefault="00975C6E">
      <w:pPr>
        <w:pStyle w:val="normal0"/>
        <w:ind w:firstLine="570"/>
        <w:contextualSpacing w:val="0"/>
      </w:pPr>
      <w:r>
        <w:rPr>
          <w:rFonts w:ascii="Times New Roman" w:eastAsia="Times New Roman" w:hAnsi="Times New Roman" w:cs="Times New Roman"/>
          <w:sz w:val="24"/>
          <w:szCs w:val="24"/>
        </w:rPr>
        <w:t>Прежде чем начать эксперимент, Милгрэм описал его четырнадцати психологам и попросил их оцен</w:t>
      </w:r>
      <w:r>
        <w:rPr>
          <w:rFonts w:ascii="Times New Roman" w:eastAsia="Times New Roman" w:hAnsi="Times New Roman" w:cs="Times New Roman"/>
          <w:sz w:val="24"/>
          <w:szCs w:val="24"/>
        </w:rPr>
        <w:t xml:space="preserve">ить, какой процент испытуемых, на их взгляд, доведёт дело до 450-вольтового переключателя, какой процент испытуемых нажмёт на два последних переключателя с надписями «ХХХ», уже после </w:t>
      </w:r>
      <w:r>
        <w:rPr>
          <w:rFonts w:ascii="Times New Roman" w:eastAsia="Times New Roman" w:hAnsi="Times New Roman" w:cs="Times New Roman"/>
          <w:sz w:val="24"/>
          <w:szCs w:val="24"/>
        </w:rPr>
        <w:lastRenderedPageBreak/>
        <w:t>того, как жертва перестанет реагировать.</w:t>
      </w:r>
    </w:p>
    <w:p w:rsidR="00BD2A71" w:rsidRDefault="00975C6E">
      <w:pPr>
        <w:pStyle w:val="normal0"/>
        <w:ind w:firstLine="570"/>
        <w:contextualSpacing w:val="0"/>
      </w:pPr>
      <w:r>
        <w:rPr>
          <w:rFonts w:ascii="Times New Roman" w:eastAsia="Times New Roman" w:hAnsi="Times New Roman" w:cs="Times New Roman"/>
          <w:sz w:val="24"/>
          <w:szCs w:val="24"/>
        </w:rPr>
        <w:t>Самая пессимистичная оценка была 3%.</w:t>
      </w:r>
    </w:p>
    <w:p w:rsidR="00BD2A71" w:rsidRDefault="00975C6E">
      <w:pPr>
        <w:pStyle w:val="normal0"/>
        <w:ind w:firstLine="570"/>
        <w:contextualSpacing w:val="0"/>
      </w:pPr>
      <w:r>
        <w:rPr>
          <w:rFonts w:ascii="Times New Roman" w:eastAsia="Times New Roman" w:hAnsi="Times New Roman" w:cs="Times New Roman"/>
          <w:sz w:val="24"/>
          <w:szCs w:val="24"/>
        </w:rPr>
        <w:t>Фактическое значение оказалось 26 из 40.</w:t>
      </w:r>
    </w:p>
    <w:p w:rsidR="00BD2A71" w:rsidRDefault="00975C6E">
      <w:pPr>
        <w:pStyle w:val="normal0"/>
        <w:ind w:firstLine="570"/>
        <w:contextualSpacing w:val="0"/>
      </w:pPr>
      <w:r>
        <w:rPr>
          <w:rFonts w:ascii="Times New Roman" w:eastAsia="Times New Roman" w:hAnsi="Times New Roman" w:cs="Times New Roman"/>
          <w:sz w:val="24"/>
          <w:szCs w:val="24"/>
        </w:rPr>
        <w:t>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переключа</w:t>
      </w:r>
      <w:r>
        <w:rPr>
          <w:rFonts w:ascii="Times New Roman" w:eastAsia="Times New Roman" w:hAnsi="Times New Roman" w:cs="Times New Roman"/>
          <w:sz w:val="24"/>
          <w:szCs w:val="24"/>
        </w:rPr>
        <w:t>тели, вызывающие, как они сами считали, болезненные, опасные, возможно, смертельные электрические разряды. До самого конца.</w:t>
      </w:r>
    </w:p>
    <w:p w:rsidR="00BD2A71" w:rsidRDefault="00975C6E">
      <w:pPr>
        <w:pStyle w:val="normal0"/>
        <w:ind w:firstLine="570"/>
        <w:contextualSpacing w:val="0"/>
      </w:pPr>
      <w:r>
        <w:rPr>
          <w:rFonts w:ascii="Times New Roman" w:eastAsia="Times New Roman" w:hAnsi="Times New Roman" w:cs="Times New Roman"/>
          <w:sz w:val="24"/>
          <w:szCs w:val="24"/>
        </w:rPr>
        <w:t xml:space="preserve">В голове у Гарри раздался смех профессора Квиррелла и его голос произнёс: </w:t>
      </w:r>
      <w:r>
        <w:rPr>
          <w:rFonts w:ascii="Times New Roman" w:eastAsia="Times New Roman" w:hAnsi="Times New Roman" w:cs="Times New Roman"/>
          <w:i/>
          <w:sz w:val="24"/>
          <w:szCs w:val="24"/>
        </w:rPr>
        <w:t>Мистер Поттер,</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пожалуй, даже я никогда не был настолько ци</w:t>
      </w:r>
      <w:r>
        <w:rPr>
          <w:rFonts w:ascii="Times New Roman" w:eastAsia="Times New Roman" w:hAnsi="Times New Roman" w:cs="Times New Roman"/>
          <w:i/>
          <w:sz w:val="24"/>
          <w:szCs w:val="24"/>
        </w:rPr>
        <w:t>ничным. Я знал, что люди предают свои самые лелеемые принципы ради денег и власти, но я не подозревал, что для этого достаточно и строгого взгляда.</w:t>
      </w:r>
    </w:p>
    <w:p w:rsidR="00BD2A71" w:rsidRDefault="00975C6E">
      <w:pPr>
        <w:pStyle w:val="normal0"/>
        <w:ind w:firstLine="570"/>
        <w:contextualSpacing w:val="0"/>
      </w:pPr>
      <w:r>
        <w:rPr>
          <w:rFonts w:ascii="Times New Roman" w:eastAsia="Times New Roman" w:hAnsi="Times New Roman" w:cs="Times New Roman"/>
          <w:sz w:val="24"/>
          <w:szCs w:val="24"/>
        </w:rPr>
        <w:t>Не будучи профессиональным специалистом в области эволюционной психологии, было рискованно гадать на эту тем</w:t>
      </w:r>
      <w:r>
        <w:rPr>
          <w:rFonts w:ascii="Times New Roman" w:eastAsia="Times New Roman" w:hAnsi="Times New Roman" w:cs="Times New Roman"/>
          <w:sz w:val="24"/>
          <w:szCs w:val="24"/>
        </w:rPr>
        <w:t xml:space="preserve">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w:t>
      </w:r>
      <w:r>
        <w:rPr>
          <w:rFonts w:ascii="Times New Roman" w:eastAsia="Times New Roman" w:hAnsi="Times New Roman" w:cs="Times New Roman"/>
          <w:sz w:val="24"/>
          <w:szCs w:val="24"/>
        </w:rPr>
        <w:t xml:space="preserve">жили не так хорошо, как послушные. Люди могли считать себя хорошими и благородными, но,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w:t>
      </w:r>
      <w:r>
        <w:rPr>
          <w:rFonts w:ascii="Times New Roman" w:eastAsia="Times New Roman" w:hAnsi="Times New Roman" w:cs="Times New Roman"/>
          <w:sz w:val="24"/>
          <w:szCs w:val="24"/>
        </w:rPr>
        <w:t>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p>
    <w:p w:rsidR="00BD2A71" w:rsidRDefault="00975C6E">
      <w:pPr>
        <w:pStyle w:val="normal0"/>
        <w:ind w:firstLine="570"/>
        <w:contextualSpacing w:val="0"/>
      </w:pPr>
      <w:r>
        <w:rPr>
          <w:rFonts w:ascii="Times New Roman" w:eastAsia="Times New Roman" w:hAnsi="Times New Roman" w:cs="Times New Roman"/>
          <w:sz w:val="24"/>
          <w:szCs w:val="24"/>
        </w:rPr>
        <w:t>Гарри моргнул. Его мозг только сейчас осознал сходство межд</w:t>
      </w:r>
      <w:r>
        <w:rPr>
          <w:rFonts w:ascii="Times New Roman" w:eastAsia="Times New Roman" w:hAnsi="Times New Roman" w:cs="Times New Roman"/>
          <w:sz w:val="24"/>
          <w:szCs w:val="24"/>
        </w:rPr>
        <w:t>у экспериментом Милгрэма и тем, что сделала Гермиона на первом уроке по Защите. Она отказалась стрелять в своего однокурсника, даже когда власть заявила ей, что она должна это сделать. Гермиона дрожала, была напугана, но тем не менее отказалась стрелять. В</w:t>
      </w:r>
      <w:r>
        <w:rPr>
          <w:rFonts w:ascii="Times New Roman" w:eastAsia="Times New Roman" w:hAnsi="Times New Roman" w:cs="Times New Roman"/>
          <w:sz w:val="24"/>
          <w:szCs w:val="24"/>
        </w:rPr>
        <w:t>сё это происходило прямо перед Гарри, но он осознал это сходство только сейчас...</w:t>
      </w:r>
    </w:p>
    <w:p w:rsidR="00BD2A71" w:rsidRDefault="00975C6E">
      <w:pPr>
        <w:pStyle w:val="normal0"/>
        <w:ind w:firstLine="570"/>
        <w:contextualSpacing w:val="0"/>
      </w:pPr>
      <w:r>
        <w:rPr>
          <w:rFonts w:ascii="Times New Roman" w:eastAsia="Times New Roman" w:hAnsi="Times New Roman" w:cs="Times New Roman"/>
          <w:sz w:val="24"/>
          <w:szCs w:val="24"/>
        </w:rPr>
        <w:t>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w:t>
      </w:r>
      <w:r>
        <w:rPr>
          <w:rFonts w:ascii="Times New Roman" w:eastAsia="Times New Roman" w:hAnsi="Times New Roman" w:cs="Times New Roman"/>
          <w:sz w:val="24"/>
          <w:szCs w:val="24"/>
        </w:rPr>
        <w:t>аката напомнили Гарри о Фоуксе, и мальчик на секунду задумался: ведь, наверное, очень печально быть фениксом — взывать и кричать, когда никто на это не обращает внимания.</w:t>
      </w:r>
    </w:p>
    <w:p w:rsidR="00BD2A71" w:rsidRDefault="00975C6E">
      <w:pPr>
        <w:pStyle w:val="normal0"/>
        <w:ind w:firstLine="570"/>
        <w:contextualSpacing w:val="0"/>
      </w:pPr>
      <w:r>
        <w:rPr>
          <w:rFonts w:ascii="Times New Roman" w:eastAsia="Times New Roman" w:hAnsi="Times New Roman" w:cs="Times New Roman"/>
          <w:sz w:val="24"/>
          <w:szCs w:val="24"/>
        </w:rPr>
        <w:t>Но Фоукс никогда не сдавался. Он умирал множество раз, но всегда возрождался, ибо Фоу</w:t>
      </w:r>
      <w:r>
        <w:rPr>
          <w:rFonts w:ascii="Times New Roman" w:eastAsia="Times New Roman" w:hAnsi="Times New Roman" w:cs="Times New Roman"/>
          <w:sz w:val="24"/>
          <w:szCs w:val="24"/>
        </w:rPr>
        <w:t>кс — создание света и огня. И отчаяние при мыслях об Азкабане — та же тьма, что и сам Азкабан.</w:t>
      </w:r>
    </w:p>
    <w:p w:rsidR="00BD2A71" w:rsidRDefault="00975C6E">
      <w:pPr>
        <w:pStyle w:val="normal0"/>
        <w:ind w:firstLine="570"/>
        <w:contextualSpacing w:val="0"/>
      </w:pPr>
      <w:r>
        <w:rPr>
          <w:rFonts w:ascii="Times New Roman" w:eastAsia="Times New Roman" w:hAnsi="Times New Roman" w:cs="Times New Roman"/>
          <w:sz w:val="24"/>
          <w:szCs w:val="24"/>
        </w:rPr>
        <w:t>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w:t>
      </w:r>
      <w:r>
        <w:rPr>
          <w:rFonts w:ascii="Times New Roman" w:eastAsia="Times New Roman" w:hAnsi="Times New Roman" w:cs="Times New Roman"/>
          <w:sz w:val="24"/>
          <w:szCs w:val="24"/>
        </w:rPr>
        <w:t xml:space="preserve"> как к этому относиться, отчаиваться ли из-за пустой половины или радоваться, что там есть вода.</w:t>
      </w:r>
    </w:p>
    <w:p w:rsidR="00BD2A71" w:rsidRDefault="00975C6E">
      <w:pPr>
        <w:pStyle w:val="normal0"/>
        <w:ind w:firstLine="570"/>
        <w:contextualSpacing w:val="0"/>
      </w:pPr>
      <w:r>
        <w:rPr>
          <w:rFonts w:ascii="Times New Roman" w:eastAsia="Times New Roman" w:hAnsi="Times New Roman" w:cs="Times New Roman"/>
          <w:sz w:val="24"/>
          <w:szCs w:val="24"/>
        </w:rPr>
        <w:t>Милгрэм пробовал другие варианты своего эксперимента.</w:t>
      </w:r>
    </w:p>
    <w:p w:rsidR="00BD2A71" w:rsidRDefault="00975C6E">
      <w:pPr>
        <w:pStyle w:val="normal0"/>
        <w:ind w:firstLine="570"/>
        <w:contextualSpacing w:val="0"/>
      </w:pPr>
      <w:r>
        <w:rPr>
          <w:rFonts w:ascii="Times New Roman" w:eastAsia="Times New Roman" w:hAnsi="Times New Roman" w:cs="Times New Roman"/>
          <w:sz w:val="24"/>
          <w:szCs w:val="24"/>
        </w:rPr>
        <w:t>В восемнадцатом эксперименте испытуемому нужно было только читать тестовые слова жертве, привязанной к ст</w:t>
      </w:r>
      <w:r>
        <w:rPr>
          <w:rFonts w:ascii="Times New Roman" w:eastAsia="Times New Roman" w:hAnsi="Times New Roman" w:cs="Times New Roman"/>
          <w:sz w:val="24"/>
          <w:szCs w:val="24"/>
        </w:rPr>
        <w:t>улу, и записывать ответы. На переключатели нажимал кто-то другой. Те же самые с виду страдания, те же отчаянные удары в стену, за которыми следовала тишина. Но на переключатель нажимаешь не ты. Сам ты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лишь смотришь, как это происходит, и зачитываешь вопрос</w:t>
      </w:r>
      <w:r>
        <w:rPr>
          <w:rFonts w:ascii="Times New Roman" w:eastAsia="Times New Roman" w:hAnsi="Times New Roman" w:cs="Times New Roman"/>
          <w:sz w:val="24"/>
          <w:szCs w:val="24"/>
        </w:rPr>
        <w:t>ы человеку, которого пытают.</w:t>
      </w:r>
    </w:p>
    <w:p w:rsidR="00BD2A71" w:rsidRDefault="00975C6E">
      <w:pPr>
        <w:pStyle w:val="normal0"/>
        <w:ind w:firstLine="570"/>
        <w:contextualSpacing w:val="0"/>
      </w:pPr>
      <w:r>
        <w:rPr>
          <w:rFonts w:ascii="Times New Roman" w:eastAsia="Times New Roman" w:hAnsi="Times New Roman" w:cs="Times New Roman"/>
          <w:sz w:val="24"/>
          <w:szCs w:val="24"/>
        </w:rPr>
        <w:t>37 испытуемых из 40 продолжали участие в этом эксперименте до самого конца, до переключателя 450 вольт, подписанного «ХХХ».</w:t>
      </w:r>
    </w:p>
    <w:p w:rsidR="00BD2A71" w:rsidRDefault="00975C6E">
      <w:pPr>
        <w:pStyle w:val="normal0"/>
        <w:ind w:firstLine="570"/>
        <w:contextualSpacing w:val="0"/>
      </w:pPr>
      <w:r>
        <w:rPr>
          <w:rFonts w:ascii="Times New Roman" w:eastAsia="Times New Roman" w:hAnsi="Times New Roman" w:cs="Times New Roman"/>
          <w:sz w:val="24"/>
          <w:szCs w:val="24"/>
        </w:rPr>
        <w:t>Кто-нибудь вроде профессора Квиррелла наверняка сказал бы по этому поводу что-нибудь циничное.</w:t>
      </w:r>
    </w:p>
    <w:p w:rsidR="00BD2A71" w:rsidRDefault="00975C6E">
      <w:pPr>
        <w:pStyle w:val="normal0"/>
        <w:ind w:firstLine="570"/>
        <w:contextualSpacing w:val="0"/>
      </w:pPr>
      <w:r>
        <w:rPr>
          <w:rFonts w:ascii="Times New Roman" w:eastAsia="Times New Roman" w:hAnsi="Times New Roman" w:cs="Times New Roman"/>
          <w:sz w:val="24"/>
          <w:szCs w:val="24"/>
        </w:rPr>
        <w:t xml:space="preserve">Но трое </w:t>
      </w:r>
      <w:r>
        <w:rPr>
          <w:rFonts w:ascii="Times New Roman" w:eastAsia="Times New Roman" w:hAnsi="Times New Roman" w:cs="Times New Roman"/>
          <w:sz w:val="24"/>
          <w:szCs w:val="24"/>
        </w:rPr>
        <w:t>из сорока испытуемых всё-таки отказались участвовать в эксперименте до конца.</w:t>
      </w:r>
    </w:p>
    <w:p w:rsidR="00BD2A71" w:rsidRDefault="00975C6E">
      <w:pPr>
        <w:pStyle w:val="normal0"/>
        <w:ind w:firstLine="570"/>
        <w:contextualSpacing w:val="0"/>
      </w:pPr>
      <w:r>
        <w:rPr>
          <w:rFonts w:ascii="Times New Roman" w:eastAsia="Times New Roman" w:hAnsi="Times New Roman" w:cs="Times New Roman"/>
          <w:sz w:val="24"/>
          <w:szCs w:val="24"/>
        </w:rPr>
        <w:t>Гермионы.</w:t>
      </w:r>
    </w:p>
    <w:p w:rsidR="00BD2A71" w:rsidRDefault="00975C6E">
      <w:pPr>
        <w:pStyle w:val="normal0"/>
        <w:ind w:firstLine="570"/>
        <w:contextualSpacing w:val="0"/>
      </w:pPr>
      <w:r>
        <w:rPr>
          <w:rFonts w:ascii="Times New Roman" w:eastAsia="Times New Roman" w:hAnsi="Times New Roman" w:cs="Times New Roman"/>
          <w:sz w:val="24"/>
          <w:szCs w:val="24"/>
        </w:rPr>
        <w:t>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во вре</w:t>
      </w:r>
      <w:r>
        <w:rPr>
          <w:rFonts w:ascii="Times New Roman" w:eastAsia="Times New Roman" w:hAnsi="Times New Roman" w:cs="Times New Roman"/>
          <w:sz w:val="24"/>
          <w:szCs w:val="24"/>
        </w:rPr>
        <w:t>мя Холокоста прятали цыган, евреев и гомосексуалистов у себя на чердаках и иногда расплачивались за это жизнью.</w:t>
      </w:r>
    </w:p>
    <w:p w:rsidR="00BD2A71" w:rsidRDefault="00975C6E">
      <w:pPr>
        <w:pStyle w:val="normal0"/>
        <w:ind w:firstLine="570"/>
        <w:contextualSpacing w:val="0"/>
      </w:pPr>
      <w:r>
        <w:rPr>
          <w:rFonts w:ascii="Times New Roman" w:eastAsia="Times New Roman" w:hAnsi="Times New Roman" w:cs="Times New Roman"/>
          <w:sz w:val="24"/>
          <w:szCs w:val="24"/>
        </w:rPr>
        <w:t xml:space="preserve">Принадлежат ли эти люди к какому-то другому виду? Может быть, у них в голове есть какой-то </w:t>
      </w:r>
      <w:r>
        <w:rPr>
          <w:rFonts w:ascii="Times New Roman" w:eastAsia="Times New Roman" w:hAnsi="Times New Roman" w:cs="Times New Roman"/>
          <w:sz w:val="24"/>
          <w:szCs w:val="24"/>
        </w:rPr>
        <w:lastRenderedPageBreak/>
        <w:t>дополнительный механизм, какие-то дополнительные нейр</w:t>
      </w:r>
      <w:r>
        <w:rPr>
          <w:rFonts w:ascii="Times New Roman" w:eastAsia="Times New Roman" w:hAnsi="Times New Roman" w:cs="Times New Roman"/>
          <w:sz w:val="24"/>
          <w:szCs w:val="24"/>
        </w:rPr>
        <w:t>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рассеялись бы, и этот механизм уже было бы невозможно собрать заново, если они не универ</w:t>
      </w:r>
      <w:r>
        <w:rPr>
          <w:rFonts w:ascii="Times New Roman" w:eastAsia="Times New Roman" w:hAnsi="Times New Roman" w:cs="Times New Roman"/>
          <w:sz w:val="24"/>
          <w:szCs w:val="24"/>
        </w:rPr>
        <w:t>сальны.</w:t>
      </w:r>
    </w:p>
    <w:p w:rsidR="00BD2A71" w:rsidRDefault="00975C6E">
      <w:pPr>
        <w:pStyle w:val="normal0"/>
        <w:ind w:firstLine="570"/>
        <w:contextualSpacing w:val="0"/>
      </w:pPr>
      <w:r>
        <w:rPr>
          <w:rFonts w:ascii="Times New Roman" w:eastAsia="Times New Roman" w:hAnsi="Times New Roman" w:cs="Times New Roman"/>
          <w:sz w:val="24"/>
          <w:szCs w:val="24"/>
        </w:rPr>
        <w:t>Из каких бы частей не состояла Гермиона, но эти части где-то внутри есть у всех...</w:t>
      </w:r>
    </w:p>
    <w:p w:rsidR="00BD2A71" w:rsidRDefault="00975C6E">
      <w:pPr>
        <w:pStyle w:val="normal0"/>
        <w:ind w:firstLine="570"/>
        <w:contextualSpacing w:val="0"/>
      </w:pPr>
      <w:r>
        <w:rPr>
          <w:rFonts w:ascii="Times New Roman" w:eastAsia="Times New Roman" w:hAnsi="Times New Roman" w:cs="Times New Roman"/>
          <w:sz w:val="24"/>
          <w:szCs w:val="24"/>
        </w:rPr>
        <w:t xml:space="preserve">...ну, это, конечно, прекрасная мысль, но, строго говоря, она не верна. Существует такое явление, как повреждение мозга в буквальном смысле, люди могут терять гены, </w:t>
      </w:r>
      <w:r>
        <w:rPr>
          <w:rFonts w:ascii="Times New Roman" w:eastAsia="Times New Roman" w:hAnsi="Times New Roman" w:cs="Times New Roman"/>
          <w:sz w:val="24"/>
          <w:szCs w:val="24"/>
        </w:rPr>
        <w:t>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w:t>
      </w:r>
      <w:r>
        <w:rPr>
          <w:rFonts w:ascii="Times New Roman" w:eastAsia="Times New Roman" w:hAnsi="Times New Roman" w:cs="Times New Roman"/>
          <w:sz w:val="24"/>
          <w:szCs w:val="24"/>
        </w:rPr>
        <w:t>стоящее время это совершенно не важно. Но подавляющее большинство населения должно быть способно научиться тому, что делали Гермиона и люди, которые противостояли Холокосту.</w:t>
      </w:r>
    </w:p>
    <w:p w:rsidR="00BD2A71" w:rsidRDefault="00975C6E">
      <w:pPr>
        <w:pStyle w:val="normal0"/>
        <w:ind w:firstLine="570"/>
        <w:contextualSpacing w:val="0"/>
      </w:pPr>
      <w:r>
        <w:rPr>
          <w:rFonts w:ascii="Times New Roman" w:eastAsia="Times New Roman" w:hAnsi="Times New Roman" w:cs="Times New Roman"/>
          <w:sz w:val="24"/>
          <w:szCs w:val="24"/>
        </w:rPr>
        <w:t>Многие из людей, которые прошли через эксперимент Милгрэма, которые дрожали, потел</w:t>
      </w:r>
      <w:r>
        <w:rPr>
          <w:rFonts w:ascii="Times New Roman" w:eastAsia="Times New Roman" w:hAnsi="Times New Roman" w:cs="Times New Roman"/>
          <w:sz w:val="24"/>
          <w:szCs w:val="24"/>
        </w:rPr>
        <w:t>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о легендарном эксперименте.</w:t>
      </w:r>
    </w:p>
    <w:p w:rsidR="00BD2A71" w:rsidRDefault="00975C6E">
      <w:pPr>
        <w:pStyle w:val="normal0"/>
        <w:ind w:firstLine="570"/>
        <w:contextualSpacing w:val="0"/>
      </w:pPr>
      <w:r>
        <w:rPr>
          <w:rFonts w:ascii="Times New Roman" w:eastAsia="Times New Roman" w:hAnsi="Times New Roman" w:cs="Times New Roman"/>
          <w:sz w:val="24"/>
          <w:szCs w:val="24"/>
        </w:rPr>
        <w:t>Солнце уже почти опустилось за горизонт, лишь небольшой золотой краешек виднелся над далёкими верхушками деревьев.</w:t>
      </w:r>
    </w:p>
    <w:p w:rsidR="00BD2A71" w:rsidRDefault="00975C6E">
      <w:pPr>
        <w:pStyle w:val="normal0"/>
        <w:ind w:firstLine="570"/>
        <w:contextualSpacing w:val="0"/>
      </w:pPr>
      <w:r>
        <w:rPr>
          <w:rFonts w:ascii="Times New Roman" w:eastAsia="Times New Roman" w:hAnsi="Times New Roman" w:cs="Times New Roman"/>
          <w:sz w:val="24"/>
          <w:szCs w:val="24"/>
        </w:rPr>
        <w:t>Гарри взглянул на этот краешек Солнца. По идее, его очки должны защищать от ультрафиолетового излучения, поэтому он мог смотреть прямо на нег</w:t>
      </w:r>
      <w:r>
        <w:rPr>
          <w:rFonts w:ascii="Times New Roman" w:eastAsia="Times New Roman" w:hAnsi="Times New Roman" w:cs="Times New Roman"/>
          <w:sz w:val="24"/>
          <w:szCs w:val="24"/>
        </w:rPr>
        <w:t>о, не боясь повредить глаза.</w:t>
      </w:r>
    </w:p>
    <w:p w:rsidR="00BD2A71" w:rsidRDefault="00975C6E">
      <w:pPr>
        <w:pStyle w:val="normal0"/>
        <w:ind w:firstLine="570"/>
        <w:contextualSpacing w:val="0"/>
      </w:pPr>
      <w:r>
        <w:rPr>
          <w:rFonts w:ascii="Times New Roman" w:eastAsia="Times New Roman" w:hAnsi="Times New Roman" w:cs="Times New Roman"/>
          <w:sz w:val="24"/>
          <w:szCs w:val="24"/>
        </w:rPr>
        <w:t>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w:t>
      </w:r>
      <w:r>
        <w:rPr>
          <w:rFonts w:ascii="Times New Roman" w:eastAsia="Times New Roman" w:hAnsi="Times New Roman" w:cs="Times New Roman"/>
          <w:sz w:val="24"/>
          <w:szCs w:val="24"/>
        </w:rPr>
        <w:t>азывало, что людям на самом деле есть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w:t>
      </w:r>
      <w:r>
        <w:rPr>
          <w:rFonts w:ascii="Times New Roman" w:eastAsia="Times New Roman" w:hAnsi="Times New Roman" w:cs="Times New Roman"/>
          <w:sz w:val="24"/>
          <w:szCs w:val="24"/>
        </w:rPr>
        <w:t>тайне такими же хитрыми эгоистами, то людей, которые противостояли Холокосту, не было бы вовсе.</w:t>
      </w:r>
    </w:p>
    <w:p w:rsidR="00BD2A71" w:rsidRDefault="00975C6E">
      <w:pPr>
        <w:pStyle w:val="normal0"/>
        <w:ind w:firstLine="570"/>
        <w:contextualSpacing w:val="0"/>
      </w:pPr>
      <w:r>
        <w:rPr>
          <w:rFonts w:ascii="Times New Roman" w:eastAsia="Times New Roman" w:hAnsi="Times New Roman" w:cs="Times New Roman"/>
          <w:sz w:val="24"/>
          <w:szCs w:val="24"/>
        </w:rPr>
        <w:t>На второй день остатка своей жизни Гарри смотрел на закат и понимал, что он сменил сторону.</w:t>
      </w:r>
    </w:p>
    <w:p w:rsidR="00BD2A71" w:rsidRDefault="00975C6E">
      <w:pPr>
        <w:pStyle w:val="normal0"/>
        <w:ind w:firstLine="570"/>
        <w:contextualSpacing w:val="0"/>
      </w:pPr>
      <w:r>
        <w:rPr>
          <w:rFonts w:ascii="Times New Roman" w:eastAsia="Times New Roman" w:hAnsi="Times New Roman" w:cs="Times New Roman"/>
          <w:sz w:val="24"/>
          <w:szCs w:val="24"/>
        </w:rPr>
        <w:t>Он не мог верить в то, во что верил раньше - после Азкабана это было</w:t>
      </w:r>
      <w:r>
        <w:rPr>
          <w:rFonts w:ascii="Times New Roman" w:eastAsia="Times New Roman" w:hAnsi="Times New Roman" w:cs="Times New Roman"/>
          <w:sz w:val="24"/>
          <w:szCs w:val="24"/>
        </w:rPr>
        <w:t xml:space="preserve">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когда-нибудь — это не сейчас. В реальном</w:t>
      </w:r>
      <w:r>
        <w:rPr>
          <w:rFonts w:ascii="Times New Roman" w:eastAsia="Times New Roman" w:hAnsi="Times New Roman" w:cs="Times New Roman"/>
          <w:sz w:val="24"/>
          <w:szCs w:val="24"/>
        </w:rPr>
        <w:t xml:space="preserve">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BD2A71" w:rsidRDefault="00975C6E">
      <w:pPr>
        <w:pStyle w:val="normal0"/>
        <w:ind w:firstLine="570"/>
        <w:contextualSpacing w:val="0"/>
      </w:pPr>
      <w:r>
        <w:rPr>
          <w:rFonts w:ascii="Times New Roman" w:eastAsia="Times New Roman" w:hAnsi="Times New Roman" w:cs="Times New Roman"/>
          <w:sz w:val="24"/>
          <w:szCs w:val="24"/>
        </w:rPr>
        <w:t>Каким-то образом эти мысли казались ужасно уме</w:t>
      </w:r>
      <w:r>
        <w:rPr>
          <w:rFonts w:ascii="Times New Roman" w:eastAsia="Times New Roman" w:hAnsi="Times New Roman" w:cs="Times New Roman"/>
          <w:sz w:val="24"/>
          <w:szCs w:val="24"/>
        </w:rPr>
        <w:t>стными. Нельзя побывать в Азкабане и не поменять свою точку зрения по какому-нибудь важному вопросу.</w:t>
      </w:r>
    </w:p>
    <w:p w:rsidR="00BD2A71" w:rsidRDefault="00975C6E">
      <w:pPr>
        <w:pStyle w:val="normal0"/>
        <w:ind w:firstLine="570"/>
        <w:contextualSpacing w:val="0"/>
      </w:pPr>
      <w:r>
        <w:rPr>
          <w:rFonts w:ascii="Times New Roman" w:eastAsia="Times New Roman" w:hAnsi="Times New Roman" w:cs="Times New Roman"/>
          <w:i/>
          <w:sz w:val="24"/>
          <w:szCs w:val="24"/>
        </w:rPr>
        <w:t xml:space="preserve">То есть профессор Квиррелл прав? — </w:t>
      </w:r>
      <w:r>
        <w:rPr>
          <w:rFonts w:ascii="Times New Roman" w:eastAsia="Times New Roman" w:hAnsi="Times New Roman" w:cs="Times New Roman"/>
          <w:sz w:val="24"/>
          <w:szCs w:val="24"/>
        </w:rPr>
        <w:t xml:space="preserve">спросил слизеринец. — </w:t>
      </w:r>
      <w:r>
        <w:rPr>
          <w:rFonts w:ascii="Times New Roman" w:eastAsia="Times New Roman" w:hAnsi="Times New Roman" w:cs="Times New Roman"/>
          <w:i/>
          <w:sz w:val="24"/>
          <w:szCs w:val="24"/>
        </w:rPr>
        <w:t>Отложим вопрос — добрый он или злой. Он прав? Знают они это или нет, ты действительно их следующий</w:t>
      </w:r>
      <w:r>
        <w:rPr>
          <w:rFonts w:ascii="Times New Roman" w:eastAsia="Times New Roman" w:hAnsi="Times New Roman" w:cs="Times New Roman"/>
          <w:i/>
          <w:sz w:val="24"/>
          <w:szCs w:val="24"/>
        </w:rPr>
        <w:t xml:space="preserve">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Pr>
          <w:rFonts w:ascii="Times New Roman" w:eastAsia="Times New Roman" w:hAnsi="Times New Roman" w:cs="Times New Roman"/>
          <w:sz w:val="24"/>
          <w:szCs w:val="24"/>
        </w:rPr>
        <w:t>меня.</w:t>
      </w:r>
    </w:p>
    <w:p w:rsidR="00BD2A71" w:rsidRDefault="00975C6E">
      <w:pPr>
        <w:pStyle w:val="normal0"/>
        <w:ind w:firstLine="570"/>
        <w:contextualSpacing w:val="0"/>
      </w:pPr>
      <w:r>
        <w:rPr>
          <w:rFonts w:ascii="Times New Roman" w:eastAsia="Times New Roman" w:hAnsi="Times New Roman" w:cs="Times New Roman"/>
          <w:i/>
          <w:sz w:val="24"/>
          <w:szCs w:val="24"/>
        </w:rPr>
        <w:t xml:space="preserve">Ты думаешь, тебе можно доверить власть? — </w:t>
      </w:r>
      <w:r>
        <w:rPr>
          <w:rFonts w:ascii="Times New Roman" w:eastAsia="Times New Roman" w:hAnsi="Times New Roman" w:cs="Times New Roman"/>
          <w:sz w:val="24"/>
          <w:szCs w:val="24"/>
        </w:rPr>
        <w:t xml:space="preserve">вторил гриффиндорец. — </w:t>
      </w:r>
      <w:r>
        <w:rPr>
          <w:rFonts w:ascii="Times New Roman" w:eastAsia="Times New Roman" w:hAnsi="Times New Roman" w:cs="Times New Roman"/>
          <w:i/>
          <w:sz w:val="24"/>
          <w:szCs w:val="24"/>
        </w:rPr>
        <w:t>Разве нет так</w:t>
      </w:r>
      <w:r>
        <w:rPr>
          <w:rFonts w:ascii="Times New Roman" w:eastAsia="Times New Roman" w:hAnsi="Times New Roman" w:cs="Times New Roman"/>
          <w:i/>
          <w:sz w:val="24"/>
          <w:szCs w:val="24"/>
        </w:rPr>
        <w:t>ого правила, что люди, которые хотят власти, не должны её получать? Возможно, нам стоит вместо этого сделать правительницей Гермиону.</w:t>
      </w:r>
    </w:p>
    <w:p w:rsidR="00BD2A71" w:rsidRDefault="00975C6E">
      <w:pPr>
        <w:pStyle w:val="normal0"/>
        <w:ind w:firstLine="570"/>
        <w:contextualSpacing w:val="0"/>
      </w:pPr>
      <w:r>
        <w:rPr>
          <w:rFonts w:ascii="Times New Roman" w:eastAsia="Times New Roman" w:hAnsi="Times New Roman" w:cs="Times New Roman"/>
          <w:i/>
          <w:sz w:val="24"/>
          <w:szCs w:val="24"/>
        </w:rPr>
        <w:t xml:space="preserve">Ты думаешь, что ты в состоянии управлять обществом хотя бы три недели и не ввергнуть его в полный хаос? — </w:t>
      </w:r>
      <w:r>
        <w:rPr>
          <w:rFonts w:ascii="Times New Roman" w:eastAsia="Times New Roman" w:hAnsi="Times New Roman" w:cs="Times New Roman"/>
          <w:sz w:val="24"/>
          <w:szCs w:val="24"/>
        </w:rPr>
        <w:t xml:space="preserve">сказал пуффендуец. — </w:t>
      </w:r>
      <w:r>
        <w:rPr>
          <w:rFonts w:ascii="Times New Roman" w:eastAsia="Times New Roman" w:hAnsi="Times New Roman" w:cs="Times New Roman"/>
          <w:i/>
          <w:sz w:val="24"/>
          <w:szCs w:val="24"/>
        </w:rPr>
        <w:t>Представь, как громко бы кричала мама, если бы узнала, что тебя избрали премьер-министром. А теперь ответь: ты уверен, что она не права?</w:t>
      </w:r>
    </w:p>
    <w:p w:rsidR="00BD2A71" w:rsidRDefault="00975C6E">
      <w:pPr>
        <w:pStyle w:val="normal0"/>
        <w:ind w:firstLine="570"/>
        <w:contextualSpacing w:val="0"/>
      </w:pPr>
      <w:r>
        <w:rPr>
          <w:rFonts w:ascii="Times New Roman" w:eastAsia="Times New Roman" w:hAnsi="Times New Roman" w:cs="Times New Roman"/>
          <w:i/>
          <w:sz w:val="24"/>
          <w:szCs w:val="24"/>
        </w:rPr>
        <w:t xml:space="preserve">Вообще-то, </w:t>
      </w:r>
      <w:r>
        <w:rPr>
          <w:rFonts w:ascii="Times New Roman" w:eastAsia="Times New Roman" w:hAnsi="Times New Roman" w:cs="Times New Roman"/>
          <w:sz w:val="24"/>
          <w:szCs w:val="24"/>
        </w:rPr>
        <w:t xml:space="preserve">— влез когтевранец, — </w:t>
      </w:r>
      <w:r>
        <w:rPr>
          <w:rFonts w:ascii="Times New Roman" w:eastAsia="Times New Roman" w:hAnsi="Times New Roman" w:cs="Times New Roman"/>
          <w:i/>
          <w:sz w:val="24"/>
          <w:szCs w:val="24"/>
        </w:rPr>
        <w:t>я должен заметить, что вся эта политика кажется ужасно скучной. К</w:t>
      </w:r>
      <w:r>
        <w:rPr>
          <w:rFonts w:ascii="Times New Roman" w:eastAsia="Times New Roman" w:hAnsi="Times New Roman" w:cs="Times New Roman"/>
          <w:i/>
          <w:sz w:val="24"/>
          <w:szCs w:val="24"/>
        </w:rPr>
        <w:t>ак насчёт того, чтобы оставить предвыборную кампанию Драко и продолжать заниматься наукой? Именно это у нас неплохо получается, и ты же знаешь, таким образом тоже можно улучшить состояние человечества.</w:t>
      </w:r>
    </w:p>
    <w:p w:rsidR="00BD2A71" w:rsidRDefault="00975C6E">
      <w:pPr>
        <w:pStyle w:val="normal0"/>
        <w:ind w:firstLine="570"/>
        <w:contextualSpacing w:val="0"/>
      </w:pPr>
      <w:r>
        <w:rPr>
          <w:rFonts w:ascii="Times New Roman" w:eastAsia="Times New Roman" w:hAnsi="Times New Roman" w:cs="Times New Roman"/>
          <w:i/>
          <w:sz w:val="24"/>
          <w:szCs w:val="24"/>
        </w:rPr>
        <w:lastRenderedPageBreak/>
        <w:t xml:space="preserve">Притормозите, — </w:t>
      </w:r>
      <w:r>
        <w:rPr>
          <w:rFonts w:ascii="Times New Roman" w:eastAsia="Times New Roman" w:hAnsi="Times New Roman" w:cs="Times New Roman"/>
          <w:sz w:val="24"/>
          <w:szCs w:val="24"/>
        </w:rPr>
        <w:t xml:space="preserve">ответил Гарри своим составляющим. — </w:t>
      </w:r>
      <w:r>
        <w:rPr>
          <w:rFonts w:ascii="Times New Roman" w:eastAsia="Times New Roman" w:hAnsi="Times New Roman" w:cs="Times New Roman"/>
          <w:i/>
          <w:sz w:val="24"/>
          <w:szCs w:val="24"/>
        </w:rPr>
        <w:t>На</w:t>
      </w:r>
      <w:r>
        <w:rPr>
          <w:rFonts w:ascii="Times New Roman" w:eastAsia="Times New Roman" w:hAnsi="Times New Roman" w:cs="Times New Roman"/>
          <w:i/>
          <w:sz w:val="24"/>
          <w:szCs w:val="24"/>
        </w:rPr>
        <w:t>м не нужно принимать решение прямо сейчас. Мы можем обдумать задачу со всех сторон и только потом дать ответ.</w:t>
      </w:r>
    </w:p>
    <w:p w:rsidR="00BD2A71" w:rsidRDefault="00975C6E">
      <w:pPr>
        <w:pStyle w:val="normal0"/>
        <w:ind w:firstLine="570"/>
        <w:contextualSpacing w:val="0"/>
      </w:pPr>
      <w:r>
        <w:rPr>
          <w:rFonts w:ascii="Times New Roman" w:eastAsia="Times New Roman" w:hAnsi="Times New Roman" w:cs="Times New Roman"/>
          <w:sz w:val="24"/>
          <w:szCs w:val="24"/>
        </w:rPr>
        <w:t>Последний кусочек солнца скрылся за горизонтом.</w:t>
      </w:r>
    </w:p>
    <w:p w:rsidR="00BD2A71" w:rsidRDefault="00975C6E">
      <w:pPr>
        <w:pStyle w:val="normal0"/>
        <w:ind w:firstLine="570"/>
        <w:contextualSpacing w:val="0"/>
      </w:pPr>
      <w:r>
        <w:rPr>
          <w:rFonts w:ascii="Times New Roman" w:eastAsia="Times New Roman" w:hAnsi="Times New Roman" w:cs="Times New Roman"/>
          <w:sz w:val="24"/>
          <w:szCs w:val="24"/>
        </w:rPr>
        <w:t>Было странно ощущать, что ты не знаешь, кто ты и на чьей стороне. Ощущать, что ты ещё не принял ре</w:t>
      </w:r>
      <w:r>
        <w:rPr>
          <w:rFonts w:ascii="Times New Roman" w:eastAsia="Times New Roman" w:hAnsi="Times New Roman" w:cs="Times New Roman"/>
          <w:sz w:val="24"/>
          <w:szCs w:val="24"/>
        </w:rPr>
        <w:t>шение о чём-то столь важном. Какой-то незнакомый оттенок свободы был в этом ощущении...</w:t>
      </w:r>
    </w:p>
    <w:p w:rsidR="00BD2A71" w:rsidRDefault="00975C6E">
      <w:pPr>
        <w:pStyle w:val="normal0"/>
        <w:ind w:firstLine="570"/>
        <w:contextualSpacing w:val="0"/>
      </w:pPr>
      <w:r>
        <w:rPr>
          <w:rFonts w:ascii="Times New Roman" w:eastAsia="Times New Roman" w:hAnsi="Times New Roman" w:cs="Times New Roman"/>
          <w:sz w:val="24"/>
          <w:szCs w:val="24"/>
        </w:rPr>
        <w:t>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w:t>
      </w:r>
      <w:r>
        <w:rPr>
          <w:rFonts w:ascii="Times New Roman" w:eastAsia="Times New Roman" w:hAnsi="Times New Roman" w:cs="Times New Roman"/>
          <w:sz w:val="24"/>
          <w:szCs w:val="24"/>
        </w:rPr>
        <w:t xml:space="preserve"> ушли на следующий виток спирали.</w:t>
      </w:r>
    </w:p>
    <w:p w:rsidR="00BD2A71" w:rsidRDefault="00975C6E">
      <w:pPr>
        <w:pStyle w:val="normal0"/>
        <w:ind w:firstLine="570"/>
        <w:contextualSpacing w:val="0"/>
      </w:pPr>
      <w:r>
        <w:rPr>
          <w:rFonts w:ascii="Times New Roman" w:eastAsia="Times New Roman" w:hAnsi="Times New Roman" w:cs="Times New Roman"/>
          <w:sz w:val="24"/>
          <w:szCs w:val="24"/>
        </w:rPr>
        <w:t>Почему любое упоминание о профессоре Квиррелле заставляет его испытывать такую горечь? Гарри привык к тому, что он понимает себя, понимает мотивы своих действий, но в этот раз он не понимал, лишь чувствовал эту горечь...</w:t>
      </w:r>
    </w:p>
    <w:p w:rsidR="00BD2A71" w:rsidRDefault="00975C6E">
      <w:pPr>
        <w:pStyle w:val="normal0"/>
        <w:ind w:firstLine="570"/>
        <w:contextualSpacing w:val="0"/>
      </w:pP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BD2A71" w:rsidRDefault="00975C6E">
      <w:pPr>
        <w:pStyle w:val="normal0"/>
        <w:ind w:firstLine="570"/>
        <w:contextualSpacing w:val="0"/>
      </w:pPr>
      <w:r>
        <w:rPr>
          <w:rFonts w:ascii="Times New Roman" w:eastAsia="Times New Roman" w:hAnsi="Times New Roman" w:cs="Times New Roman"/>
          <w:i/>
          <w:sz w:val="24"/>
          <w:szCs w:val="24"/>
        </w:rPr>
        <w:t>«Потерял его»! Почему я его потерял? Потому что он произнёс «Авада Кедавра</w:t>
      </w:r>
      <w:r>
        <w:rPr>
          <w:rFonts w:ascii="Times New Roman" w:eastAsia="Times New Roman" w:hAnsi="Times New Roman" w:cs="Times New Roman"/>
          <w:i/>
          <w:sz w:val="24"/>
          <w:szCs w:val="24"/>
        </w:rPr>
        <w:t>»? У него на это были довольно серьёзные причины, пусть я и не знал о них в течение следующей пары часов. Почему всё изменилось безвозвратно?</w:t>
      </w:r>
    </w:p>
    <w:p w:rsidR="00BD2A71" w:rsidRDefault="00975C6E">
      <w:pPr>
        <w:pStyle w:val="normal0"/>
        <w:ind w:firstLine="570"/>
        <w:contextualSpacing w:val="0"/>
      </w:pPr>
      <w:r>
        <w:rPr>
          <w:rFonts w:ascii="Times New Roman" w:eastAsia="Times New Roman" w:hAnsi="Times New Roman" w:cs="Times New Roman"/>
          <w:sz w:val="24"/>
          <w:szCs w:val="24"/>
        </w:rPr>
        <w:t>Получается, дело не в Авада Кедавре. Возможно, она стала последним камнем, под весом которого наконец обрушилась п</w:t>
      </w:r>
      <w:r>
        <w:rPr>
          <w:rFonts w:ascii="Times New Roman" w:eastAsia="Times New Roman" w:hAnsi="Times New Roman" w:cs="Times New Roman"/>
          <w:sz w:val="24"/>
          <w:szCs w:val="24"/>
        </w:rPr>
        <w:t>ирамида из самооправданий и уклонений от обдумывания некоторых вопросов. Но из того, что видел Гарри, не Авада Кедавра волновала его.</w:t>
      </w:r>
    </w:p>
    <w:p w:rsidR="00BD2A71" w:rsidRDefault="00975C6E">
      <w:pPr>
        <w:pStyle w:val="normal0"/>
        <w:ind w:firstLine="570"/>
        <w:contextualSpacing w:val="0"/>
      </w:pPr>
      <w:r>
        <w:rPr>
          <w:rFonts w:ascii="Times New Roman" w:eastAsia="Times New Roman" w:hAnsi="Times New Roman" w:cs="Times New Roman"/>
          <w:i/>
          <w:sz w:val="24"/>
          <w:szCs w:val="24"/>
        </w:rPr>
        <w:t>Что я видел?..</w:t>
      </w:r>
    </w:p>
    <w:p w:rsidR="00BD2A71" w:rsidRDefault="00975C6E">
      <w:pPr>
        <w:pStyle w:val="normal0"/>
        <w:ind w:firstLine="570"/>
        <w:contextualSpacing w:val="0"/>
      </w:pPr>
      <w:r>
        <w:rPr>
          <w:rFonts w:ascii="Times New Roman" w:eastAsia="Times New Roman" w:hAnsi="Times New Roman" w:cs="Times New Roman"/>
          <w:sz w:val="24"/>
          <w:szCs w:val="24"/>
        </w:rPr>
        <w:t>Гарри смотрел на тускнеющее небо.</w:t>
      </w:r>
    </w:p>
    <w:p w:rsidR="00BD2A71" w:rsidRDefault="00975C6E">
      <w:pPr>
        <w:pStyle w:val="normal0"/>
        <w:ind w:firstLine="570"/>
        <w:contextualSpacing w:val="0"/>
      </w:pPr>
      <w:r>
        <w:rPr>
          <w:rFonts w:ascii="Times New Roman" w:eastAsia="Times New Roman" w:hAnsi="Times New Roman" w:cs="Times New Roman"/>
          <w:sz w:val="24"/>
          <w:szCs w:val="24"/>
        </w:rPr>
        <w:t>Он видел, как при встрече с аврором профессор Квиррелл превратился в матё</w:t>
      </w:r>
      <w:r>
        <w:rPr>
          <w:rFonts w:ascii="Times New Roman" w:eastAsia="Times New Roman" w:hAnsi="Times New Roman" w:cs="Times New Roman"/>
          <w:sz w:val="24"/>
          <w:szCs w:val="24"/>
        </w:rPr>
        <w:t>рого преступника. И, казалось, смена личности была полной и произошла совершенно без усилий.</w:t>
      </w:r>
    </w:p>
    <w:p w:rsidR="00BD2A71" w:rsidRDefault="00975C6E">
      <w:pPr>
        <w:pStyle w:val="normal0"/>
        <w:ind w:firstLine="570"/>
        <w:contextualSpacing w:val="0"/>
      </w:pPr>
      <w:r>
        <w:rPr>
          <w:rFonts w:ascii="Times New Roman" w:eastAsia="Times New Roman" w:hAnsi="Times New Roman" w:cs="Times New Roman"/>
          <w:sz w:val="24"/>
          <w:szCs w:val="24"/>
        </w:rPr>
        <w:t>Другая женщина знала профессора Защиты под именем «Джереми Джефф».</w:t>
      </w:r>
    </w:p>
    <w:p w:rsidR="00BD2A71" w:rsidRDefault="00975C6E">
      <w:pPr>
        <w:pStyle w:val="normal0"/>
        <w:ind w:firstLine="570"/>
        <w:contextualSpacing w:val="0"/>
      </w:pPr>
      <w:r>
        <w:rPr>
          <w:rFonts w:ascii="Times New Roman" w:eastAsia="Times New Roman" w:hAnsi="Times New Roman" w:cs="Times New Roman"/>
          <w:i/>
          <w:sz w:val="24"/>
          <w:szCs w:val="24"/>
        </w:rPr>
        <w:t>И сколько же у вас разных личностей?</w:t>
      </w:r>
    </w:p>
    <w:p w:rsidR="00BD2A71" w:rsidRDefault="00975C6E">
      <w:pPr>
        <w:pStyle w:val="normal0"/>
        <w:ind w:firstLine="570"/>
        <w:contextualSpacing w:val="0"/>
      </w:pPr>
      <w:r>
        <w:rPr>
          <w:rFonts w:ascii="Times New Roman" w:eastAsia="Times New Roman" w:hAnsi="Times New Roman" w:cs="Times New Roman"/>
          <w:i/>
          <w:sz w:val="24"/>
          <w:szCs w:val="24"/>
        </w:rPr>
        <w:t>Боюсь, я не утруждал себя такими подсчётами.</w:t>
      </w:r>
    </w:p>
    <w:p w:rsidR="00BD2A71" w:rsidRDefault="00975C6E">
      <w:pPr>
        <w:pStyle w:val="normal0"/>
        <w:ind w:firstLine="570"/>
        <w:contextualSpacing w:val="0"/>
      </w:pPr>
      <w:r>
        <w:rPr>
          <w:rFonts w:ascii="Times New Roman" w:eastAsia="Times New Roman" w:hAnsi="Times New Roman" w:cs="Times New Roman"/>
          <w:sz w:val="24"/>
          <w:szCs w:val="24"/>
        </w:rPr>
        <w:t>Нельзя не заду</w:t>
      </w:r>
      <w:r>
        <w:rPr>
          <w:rFonts w:ascii="Times New Roman" w:eastAsia="Times New Roman" w:hAnsi="Times New Roman" w:cs="Times New Roman"/>
          <w:sz w:val="24"/>
          <w:szCs w:val="24"/>
        </w:rPr>
        <w:t>маться...</w:t>
      </w:r>
    </w:p>
    <w:p w:rsidR="00BD2A71" w:rsidRDefault="00975C6E">
      <w:pPr>
        <w:pStyle w:val="normal0"/>
        <w:ind w:firstLine="570"/>
        <w:contextualSpacing w:val="0"/>
      </w:pPr>
      <w:r>
        <w:rPr>
          <w:rFonts w:ascii="Times New Roman" w:eastAsia="Times New Roman" w:hAnsi="Times New Roman" w:cs="Times New Roman"/>
          <w:sz w:val="24"/>
          <w:szCs w:val="24"/>
        </w:rPr>
        <w:t>...не был ли «профессор Квиррелл» лишь ещё одним именем в списке, лишь ещё одной личностью, в которую нужно превратиться,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чтобы достигнуть какой-то непостижимой цели.</w:t>
      </w:r>
    </w:p>
    <w:p w:rsidR="00BD2A71" w:rsidRDefault="00975C6E">
      <w:pPr>
        <w:pStyle w:val="normal0"/>
        <w:ind w:firstLine="570"/>
        <w:contextualSpacing w:val="0"/>
      </w:pPr>
      <w:r>
        <w:rPr>
          <w:rFonts w:ascii="Times New Roman" w:eastAsia="Times New Roman" w:hAnsi="Times New Roman" w:cs="Times New Roman"/>
          <w:sz w:val="24"/>
          <w:szCs w:val="24"/>
        </w:rPr>
        <w:t>Теперь каждый раз при разговоре с профессором Квирреллом Гарри будет думать, не</w:t>
      </w:r>
      <w:r>
        <w:rPr>
          <w:rFonts w:ascii="Times New Roman" w:eastAsia="Times New Roman" w:hAnsi="Times New Roman" w:cs="Times New Roman"/>
          <w:sz w:val="24"/>
          <w:szCs w:val="24"/>
        </w:rPr>
        <w:t xml:space="preserve"> является ли это маской, и какие мотивы прячутся под этой маской. Каждая бесстрастная улыбка заставит Гарри задумываться, что же движет этими губами.</w:t>
      </w:r>
    </w:p>
    <w:p w:rsidR="00BD2A71" w:rsidRDefault="00975C6E">
      <w:pPr>
        <w:pStyle w:val="normal0"/>
        <w:ind w:firstLine="570"/>
        <w:contextualSpacing w:val="0"/>
      </w:pPr>
      <w:r>
        <w:rPr>
          <w:rFonts w:ascii="Times New Roman" w:eastAsia="Times New Roman" w:hAnsi="Times New Roman" w:cs="Times New Roman"/>
          <w:i/>
          <w:sz w:val="24"/>
          <w:szCs w:val="24"/>
        </w:rPr>
        <w:t>Не так ли другие начнут думать обо мне, если я стану слишком слизеринцем? Если я приведу в действие слишко</w:t>
      </w:r>
      <w:r>
        <w:rPr>
          <w:rFonts w:ascii="Times New Roman" w:eastAsia="Times New Roman" w:hAnsi="Times New Roman" w:cs="Times New Roman"/>
          <w:i/>
          <w:sz w:val="24"/>
          <w:szCs w:val="24"/>
        </w:rPr>
        <w:t>м много интриг, неужели я никогда не смогу улыбнуться кому-нибудь, чтобы все не задумались, а что я на самом деле имею в виду?</w:t>
      </w:r>
    </w:p>
    <w:p w:rsidR="00BD2A71" w:rsidRDefault="00975C6E">
      <w:pPr>
        <w:pStyle w:val="normal0"/>
        <w:ind w:firstLine="570"/>
        <w:contextualSpacing w:val="0"/>
      </w:pPr>
      <w:r>
        <w:rPr>
          <w:rFonts w:ascii="Times New Roman" w:eastAsia="Times New Roman" w:hAnsi="Times New Roman" w:cs="Times New Roman"/>
          <w:sz w:val="24"/>
          <w:szCs w:val="24"/>
        </w:rPr>
        <w:t xml:space="preserve">Возможно, и есть какой-то способ восстановить веру во внешние проявления и вернуться к обычным человеческим отношениям, но Гарри </w:t>
      </w:r>
      <w:r>
        <w:rPr>
          <w:rFonts w:ascii="Times New Roman" w:eastAsia="Times New Roman" w:hAnsi="Times New Roman" w:cs="Times New Roman"/>
          <w:sz w:val="24"/>
          <w:szCs w:val="24"/>
        </w:rPr>
        <w:t>ничего не приходило в голову.</w:t>
      </w:r>
    </w:p>
    <w:p w:rsidR="00BD2A71" w:rsidRDefault="00975C6E">
      <w:pPr>
        <w:pStyle w:val="normal0"/>
        <w:ind w:firstLine="570"/>
        <w:contextualSpacing w:val="0"/>
      </w:pPr>
      <w:r>
        <w:rPr>
          <w:rFonts w:ascii="Times New Roman" w:eastAsia="Times New Roman" w:hAnsi="Times New Roman" w:cs="Times New Roman"/>
          <w:sz w:val="24"/>
          <w:szCs w:val="24"/>
        </w:rPr>
        <w:t>Вот как Гарри потерял профессора Квиррелла. Не человека, а... связь...</w:t>
      </w:r>
    </w:p>
    <w:p w:rsidR="00BD2A71" w:rsidRDefault="00975C6E">
      <w:pPr>
        <w:pStyle w:val="normal0"/>
        <w:ind w:firstLine="570"/>
        <w:contextualSpacing w:val="0"/>
      </w:pPr>
      <w:r>
        <w:rPr>
          <w:rFonts w:ascii="Times New Roman" w:eastAsia="Times New Roman" w:hAnsi="Times New Roman" w:cs="Times New Roman"/>
          <w:sz w:val="24"/>
          <w:szCs w:val="24"/>
        </w:rPr>
        <w:t>Почему от этого так больно?</w:t>
      </w:r>
    </w:p>
    <w:p w:rsidR="00BD2A71" w:rsidRDefault="00975C6E">
      <w:pPr>
        <w:pStyle w:val="normal0"/>
        <w:ind w:firstLine="570"/>
        <w:contextualSpacing w:val="0"/>
      </w:pPr>
      <w:r>
        <w:rPr>
          <w:rFonts w:ascii="Times New Roman" w:eastAsia="Times New Roman" w:hAnsi="Times New Roman" w:cs="Times New Roman"/>
          <w:sz w:val="24"/>
          <w:szCs w:val="24"/>
        </w:rPr>
        <w:t>Почему сейчас он чувствует себя настолько одиноко?</w:t>
      </w:r>
    </w:p>
    <w:p w:rsidR="00BD2A71" w:rsidRDefault="00975C6E">
      <w:pPr>
        <w:pStyle w:val="normal0"/>
        <w:ind w:firstLine="570"/>
        <w:contextualSpacing w:val="0"/>
      </w:pPr>
      <w:r>
        <w:rPr>
          <w:rFonts w:ascii="Times New Roman" w:eastAsia="Times New Roman" w:hAnsi="Times New Roman" w:cs="Times New Roman"/>
          <w:sz w:val="24"/>
          <w:szCs w:val="24"/>
        </w:rPr>
        <w:t xml:space="preserve">Ведь есть и другие люди, возможно, даже лучше профессора Квиррелла, которым </w:t>
      </w:r>
      <w:r>
        <w:rPr>
          <w:rFonts w:ascii="Times New Roman" w:eastAsia="Times New Roman" w:hAnsi="Times New Roman" w:cs="Times New Roman"/>
          <w:sz w:val="24"/>
          <w:szCs w:val="24"/>
        </w:rPr>
        <w:t>можно доверять и с которыми можно дружить. Профессор МакГонагалл, профессор Флитвик, Гермиона, Драко, и, само собой разумеется, мама и папа... Вроде бы Гарри не одинок...</w:t>
      </w:r>
    </w:p>
    <w:p w:rsidR="00BD2A71" w:rsidRDefault="00975C6E">
      <w:pPr>
        <w:pStyle w:val="normal0"/>
        <w:ind w:firstLine="570"/>
        <w:contextualSpacing w:val="0"/>
      </w:pPr>
      <w:r>
        <w:rPr>
          <w:rFonts w:ascii="Times New Roman" w:eastAsia="Times New Roman" w:hAnsi="Times New Roman" w:cs="Times New Roman"/>
          <w:sz w:val="24"/>
          <w:szCs w:val="24"/>
        </w:rPr>
        <w:t>Только...</w:t>
      </w:r>
    </w:p>
    <w:p w:rsidR="00BD2A71" w:rsidRDefault="00975C6E">
      <w:pPr>
        <w:pStyle w:val="normal0"/>
        <w:ind w:firstLine="570"/>
        <w:contextualSpacing w:val="0"/>
      </w:pPr>
      <w:r>
        <w:rPr>
          <w:rFonts w:ascii="Times New Roman" w:eastAsia="Times New Roman" w:hAnsi="Times New Roman" w:cs="Times New Roman"/>
          <w:sz w:val="24"/>
          <w:szCs w:val="24"/>
        </w:rPr>
        <w:t>У Гарри запершило в горле.</w:t>
      </w:r>
    </w:p>
    <w:p w:rsidR="00BD2A71" w:rsidRDefault="00975C6E">
      <w:pPr>
        <w:pStyle w:val="normal0"/>
        <w:ind w:firstLine="570"/>
        <w:contextualSpacing w:val="0"/>
      </w:pPr>
      <w:r>
        <w:rPr>
          <w:rFonts w:ascii="Times New Roman" w:eastAsia="Times New Roman" w:hAnsi="Times New Roman" w:cs="Times New Roman"/>
          <w:sz w:val="24"/>
          <w:szCs w:val="24"/>
        </w:rPr>
        <w:t>Конечно, профессор МакГонагалл, профессор Флитви</w:t>
      </w:r>
      <w:r>
        <w:rPr>
          <w:rFonts w:ascii="Times New Roman" w:eastAsia="Times New Roman" w:hAnsi="Times New Roman" w:cs="Times New Roman"/>
          <w:sz w:val="24"/>
          <w:szCs w:val="24"/>
        </w:rPr>
        <w:t>к, Гермиона, Драко — все они — иногда знали то, что не знал Гарри, но...</w:t>
      </w:r>
    </w:p>
    <w:p w:rsidR="00BD2A71" w:rsidRDefault="00975C6E">
      <w:pPr>
        <w:pStyle w:val="normal0"/>
        <w:ind w:firstLine="570"/>
        <w:contextualSpacing w:val="0"/>
      </w:pPr>
      <w:r>
        <w:rPr>
          <w:rFonts w:ascii="Times New Roman" w:eastAsia="Times New Roman" w:hAnsi="Times New Roman" w:cs="Times New Roman"/>
          <w:sz w:val="24"/>
          <w:szCs w:val="24"/>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w:t>
      </w:r>
      <w:r>
        <w:rPr>
          <w:rFonts w:ascii="Times New Roman" w:eastAsia="Times New Roman" w:hAnsi="Times New Roman" w:cs="Times New Roman"/>
          <w:sz w:val="24"/>
          <w:szCs w:val="24"/>
        </w:rPr>
        <w:lastRenderedPageBreak/>
        <w:t>как на превосходящих его</w:t>
      </w:r>
      <w:r>
        <w:rPr>
          <w:rFonts w:ascii="Times New Roman" w:eastAsia="Times New Roman" w:hAnsi="Times New Roman" w:cs="Times New Roman"/>
          <w:i/>
          <w:sz w:val="24"/>
          <w:szCs w:val="24"/>
        </w:rPr>
        <w:t>.</w:t>
      </w:r>
    </w:p>
    <w:p w:rsidR="00BD2A71" w:rsidRDefault="00975C6E">
      <w:pPr>
        <w:pStyle w:val="normal0"/>
        <w:ind w:firstLine="570"/>
        <w:contextualSpacing w:val="0"/>
      </w:pPr>
      <w:r>
        <w:rPr>
          <w:rFonts w:ascii="Times New Roman" w:eastAsia="Times New Roman" w:hAnsi="Times New Roman" w:cs="Times New Roman"/>
          <w:sz w:val="24"/>
          <w:szCs w:val="24"/>
        </w:rPr>
        <w:t>Никогда и никого из них он не смог бы считать...</w:t>
      </w:r>
    </w:p>
    <w:p w:rsidR="00BD2A71" w:rsidRDefault="00975C6E">
      <w:pPr>
        <w:pStyle w:val="normal0"/>
        <w:ind w:firstLine="570"/>
        <w:contextualSpacing w:val="0"/>
      </w:pPr>
      <w:r>
        <w:rPr>
          <w:rFonts w:ascii="Times New Roman" w:eastAsia="Times New Roman" w:hAnsi="Times New Roman" w:cs="Times New Roman"/>
          <w:sz w:val="24"/>
          <w:szCs w:val="24"/>
        </w:rPr>
        <w:t>Своим учителем.</w:t>
      </w:r>
    </w:p>
    <w:p w:rsidR="00BD2A71" w:rsidRDefault="00975C6E">
      <w:pPr>
        <w:pStyle w:val="normal0"/>
        <w:ind w:firstLine="570"/>
        <w:contextualSpacing w:val="0"/>
      </w:pPr>
      <w:r>
        <w:rPr>
          <w:rFonts w:ascii="Times New Roman" w:eastAsia="Times New Roman" w:hAnsi="Times New Roman" w:cs="Times New Roman"/>
          <w:sz w:val="24"/>
          <w:szCs w:val="24"/>
        </w:rPr>
        <w:t>Вот кем был профессор Квиррелл.</w:t>
      </w:r>
    </w:p>
    <w:p w:rsidR="00BD2A71" w:rsidRDefault="00975C6E">
      <w:pPr>
        <w:pStyle w:val="normal0"/>
        <w:ind w:firstLine="570"/>
        <w:contextualSpacing w:val="0"/>
      </w:pPr>
      <w:r>
        <w:rPr>
          <w:rFonts w:ascii="Times New Roman" w:eastAsia="Times New Roman" w:hAnsi="Times New Roman" w:cs="Times New Roman"/>
          <w:sz w:val="24"/>
          <w:szCs w:val="24"/>
        </w:rPr>
        <w:t>Вот кого потерял Гарри.</w:t>
      </w:r>
    </w:p>
    <w:p w:rsidR="00BD2A71" w:rsidRDefault="00975C6E">
      <w:pPr>
        <w:pStyle w:val="normal0"/>
        <w:ind w:firstLine="570"/>
        <w:contextualSpacing w:val="0"/>
      </w:pPr>
      <w:r>
        <w:rPr>
          <w:rFonts w:ascii="Times New Roman" w:eastAsia="Times New Roman" w:hAnsi="Times New Roman" w:cs="Times New Roman"/>
          <w:sz w:val="24"/>
          <w:szCs w:val="24"/>
        </w:rPr>
        <w:t>И то, каким образом он потерял своего первого учителя, возможно, никогда не позволит его вернуть. Может быть, когда-нибудь он узнает вс</w:t>
      </w:r>
      <w:r>
        <w:rPr>
          <w:rFonts w:ascii="Times New Roman" w:eastAsia="Times New Roman" w:hAnsi="Times New Roman" w:cs="Times New Roman"/>
          <w:sz w:val="24"/>
          <w:szCs w:val="24"/>
        </w:rPr>
        <w:t>е тайные замыслы профессора Квиррелла, и недомолвки между ними исчезнут. Но даже если это возможно, вероятность этого события не слишком высока.</w:t>
      </w:r>
    </w:p>
    <w:p w:rsidR="00BD2A71" w:rsidRDefault="00975C6E">
      <w:pPr>
        <w:pStyle w:val="normal0"/>
        <w:ind w:firstLine="570"/>
        <w:contextualSpacing w:val="0"/>
      </w:pPr>
      <w:r>
        <w:rPr>
          <w:rFonts w:ascii="Times New Roman" w:eastAsia="Times New Roman" w:hAnsi="Times New Roman" w:cs="Times New Roman"/>
          <w:sz w:val="24"/>
          <w:szCs w:val="24"/>
        </w:rPr>
        <w:t>Порыв ветра снаружи слегка согнул голые деревья, создал рябь на воде озера, середина которого до сих пор не зам</w:t>
      </w:r>
      <w:r>
        <w:rPr>
          <w:rFonts w:ascii="Times New Roman" w:eastAsia="Times New Roman" w:hAnsi="Times New Roman" w:cs="Times New Roman"/>
          <w:sz w:val="24"/>
          <w:szCs w:val="24"/>
        </w:rPr>
        <w:t>ёрзла, прошелестел по оконному стеклу, выходящему на полусумеречный мир. Мысли Гарри на время отвлеклись на пейзаж за окном.</w:t>
      </w:r>
    </w:p>
    <w:p w:rsidR="00BD2A71" w:rsidRDefault="00975C6E">
      <w:pPr>
        <w:pStyle w:val="normal0"/>
        <w:ind w:firstLine="570"/>
        <w:contextualSpacing w:val="0"/>
      </w:pPr>
      <w:r>
        <w:rPr>
          <w:rFonts w:ascii="Times New Roman" w:eastAsia="Times New Roman" w:hAnsi="Times New Roman" w:cs="Times New Roman"/>
          <w:sz w:val="24"/>
          <w:szCs w:val="24"/>
        </w:rPr>
        <w:t>Вскоре они вернулись вовнутрь, на очередной шаг спирали.</w:t>
      </w:r>
    </w:p>
    <w:p w:rsidR="00BD2A71" w:rsidRDefault="00975C6E">
      <w:pPr>
        <w:pStyle w:val="normal0"/>
        <w:ind w:firstLine="570"/>
        <w:contextualSpacing w:val="0"/>
      </w:pPr>
      <w:r>
        <w:rPr>
          <w:rFonts w:ascii="Times New Roman" w:eastAsia="Times New Roman" w:hAnsi="Times New Roman" w:cs="Times New Roman"/>
          <w:i/>
          <w:sz w:val="24"/>
          <w:szCs w:val="24"/>
        </w:rPr>
        <w:t xml:space="preserve">Почему я не такой, как другие дети моего возраста? </w:t>
      </w:r>
    </w:p>
    <w:p w:rsidR="00BD2A71" w:rsidRDefault="00975C6E">
      <w:pPr>
        <w:pStyle w:val="normal0"/>
        <w:ind w:firstLine="570"/>
        <w:contextualSpacing w:val="0"/>
      </w:pPr>
      <w:r>
        <w:rPr>
          <w:rFonts w:ascii="Times New Roman" w:eastAsia="Times New Roman" w:hAnsi="Times New Roman" w:cs="Times New Roman"/>
          <w:sz w:val="24"/>
          <w:szCs w:val="24"/>
        </w:rPr>
        <w:t xml:space="preserve">Если ответ профессора </w:t>
      </w:r>
      <w:r>
        <w:rPr>
          <w:rFonts w:ascii="Times New Roman" w:eastAsia="Times New Roman" w:hAnsi="Times New Roman" w:cs="Times New Roman"/>
          <w:sz w:val="24"/>
          <w:szCs w:val="24"/>
        </w:rPr>
        <w:t>Квиррелла был увёрткой, то это была очень хорошо просчитанная увёртка. Достаточно глубокая и достаточно сложная, полная намёков на тайные смыслы, как раз чтобы поймать в ловушку когтевранца, который на меньшее бы и не отвлёкся. Но, может быть, профессор Кв</w:t>
      </w:r>
      <w:r>
        <w:rPr>
          <w:rFonts w:ascii="Times New Roman" w:eastAsia="Times New Roman" w:hAnsi="Times New Roman" w:cs="Times New Roman"/>
          <w:sz w:val="24"/>
          <w:szCs w:val="24"/>
        </w:rPr>
        <w:t>иррелл отвечал честно. Кто знает, какие мотивы двигали его губами?</w:t>
      </w:r>
    </w:p>
    <w:p w:rsidR="00BD2A71" w:rsidRDefault="00975C6E">
      <w:pPr>
        <w:pStyle w:val="normal0"/>
        <w:ind w:firstLine="570"/>
        <w:contextualSpacing w:val="0"/>
      </w:pPr>
      <w:r>
        <w:rPr>
          <w:rFonts w:ascii="Times New Roman" w:eastAsia="Times New Roman" w:hAnsi="Times New Roman" w:cs="Times New Roman"/>
          <w:i/>
          <w:sz w:val="24"/>
          <w:szCs w:val="24"/>
        </w:rPr>
        <w:t>Вот что я скажу, мистер Поттер: вы уже окклюмент и, думаю, вскоре станете окклюментом идеальным. Для людей, подобных нам с вами, само понятие личности имеет иное значение. Мы можем стать ке</w:t>
      </w:r>
      <w:r>
        <w:rPr>
          <w:rFonts w:ascii="Times New Roman" w:eastAsia="Times New Roman" w:hAnsi="Times New Roman" w:cs="Times New Roman"/>
          <w:i/>
          <w:sz w:val="24"/>
          <w:szCs w:val="24"/>
        </w:rPr>
        <w:t>м угодно, кого только сможем себе вообразить, а ваше истинное отличие, мистер Поттер, — на редкость хорошее воображение. Драматург должен содержать в себе своих персонажей, он должен быть больше, чем они, чтобы в его разуме они смогли играть свои роли. Пре</w:t>
      </w:r>
      <w:r>
        <w:rPr>
          <w:rFonts w:ascii="Times New Roman" w:eastAsia="Times New Roman" w:hAnsi="Times New Roman" w:cs="Times New Roman"/>
          <w:i/>
          <w:sz w:val="24"/>
          <w:szCs w:val="24"/>
        </w:rPr>
        <w:t xml:space="preserve">дел возможностей для актёра или шпиона или политика определяется границами, в которых они могут притворяться, лицами, которые они могут носить как маску. Люди вроде нас с вами могут стать кем угодно, кого только смогут себе вообразить, и не притворяясь, а </w:t>
      </w:r>
      <w:r>
        <w:rPr>
          <w:rFonts w:ascii="Times New Roman" w:eastAsia="Times New Roman" w:hAnsi="Times New Roman" w:cs="Times New Roman"/>
          <w:i/>
          <w:sz w:val="24"/>
          <w:szCs w:val="24"/>
        </w:rPr>
        <w:t xml:space="preserve">на самом деле. Когда вы воображаете себя ребёнком, мистер Поттер, вы и </w:t>
      </w:r>
      <w:r>
        <w:rPr>
          <w:rFonts w:ascii="Times New Roman" w:eastAsia="Times New Roman" w:hAnsi="Times New Roman" w:cs="Times New Roman"/>
          <w:sz w:val="24"/>
          <w:szCs w:val="24"/>
        </w:rPr>
        <w:t xml:space="preserve">есть </w:t>
      </w:r>
      <w:r>
        <w:rPr>
          <w:rFonts w:ascii="Times New Roman" w:eastAsia="Times New Roman" w:hAnsi="Times New Roman" w:cs="Times New Roman"/>
          <w:i/>
          <w:sz w:val="24"/>
          <w:szCs w:val="24"/>
        </w:rPr>
        <w:t>ребёнок. Но вы можете поддерживать и другие личности, если захотите, гораздо более сложные личности. Почему вы столь свободны, почему ваши пределы столь широки, в то время как ваши</w:t>
      </w:r>
      <w:r>
        <w:rPr>
          <w:rFonts w:ascii="Times New Roman" w:eastAsia="Times New Roman" w:hAnsi="Times New Roman" w:cs="Times New Roman"/>
          <w:i/>
          <w:sz w:val="24"/>
          <w:szCs w:val="24"/>
        </w:rPr>
        <w:t xml:space="preserve"> ровесники слабы и скованы? Почему вы способны вообразить и стать личностями более взрослыми, чем те, что положено сочинять обычному ребенку? Этого я не знаю, а свои догадки на этот счёт озвучивать не стану. Но если у вас что-то и есть, мистер Поттер, так </w:t>
      </w:r>
      <w:r>
        <w:rPr>
          <w:rFonts w:ascii="Times New Roman" w:eastAsia="Times New Roman" w:hAnsi="Times New Roman" w:cs="Times New Roman"/>
          <w:i/>
          <w:sz w:val="24"/>
          <w:szCs w:val="24"/>
        </w:rPr>
        <w:t>это свобода.</w:t>
      </w:r>
    </w:p>
    <w:p w:rsidR="00BD2A71" w:rsidRDefault="00975C6E">
      <w:pPr>
        <w:pStyle w:val="normal0"/>
        <w:ind w:firstLine="570"/>
        <w:contextualSpacing w:val="0"/>
      </w:pPr>
      <w:r>
        <w:rPr>
          <w:rFonts w:ascii="Times New Roman" w:eastAsia="Times New Roman" w:hAnsi="Times New Roman" w:cs="Times New Roman"/>
          <w:sz w:val="24"/>
          <w:szCs w:val="24"/>
        </w:rPr>
        <w:t>Если целью профессора Квиррелла было запутать Гарри, у него это чертовски хорошо получилось.</w:t>
      </w:r>
    </w:p>
    <w:p w:rsidR="00BD2A71" w:rsidRDefault="00975C6E">
      <w:pPr>
        <w:pStyle w:val="normal0"/>
        <w:ind w:firstLine="570"/>
        <w:contextualSpacing w:val="0"/>
      </w:pPr>
      <w:r>
        <w:rPr>
          <w:rFonts w:ascii="Times New Roman" w:eastAsia="Times New Roman" w:hAnsi="Times New Roman" w:cs="Times New Roman"/>
          <w:sz w:val="24"/>
          <w:szCs w:val="24"/>
        </w:rPr>
        <w:t xml:space="preserve">И всё же была и более пугающая мысль, что профессор Квиррелл на самом деле не понимал, насколько это обеспокоит Гарри, насколько неправильно эта речь </w:t>
      </w:r>
      <w:r>
        <w:rPr>
          <w:rFonts w:ascii="Times New Roman" w:eastAsia="Times New Roman" w:hAnsi="Times New Roman" w:cs="Times New Roman"/>
          <w:sz w:val="24"/>
          <w:szCs w:val="24"/>
        </w:rPr>
        <w:t>прозвучит для него, как сильно она повредит доверию между Гарри и профессором.</w:t>
      </w:r>
    </w:p>
    <w:p w:rsidR="00BD2A71" w:rsidRDefault="00975C6E">
      <w:pPr>
        <w:pStyle w:val="normal0"/>
        <w:ind w:firstLine="570"/>
        <w:contextualSpacing w:val="0"/>
      </w:pPr>
      <w:r>
        <w:rPr>
          <w:rFonts w:ascii="Times New Roman" w:eastAsia="Times New Roman" w:hAnsi="Times New Roman" w:cs="Times New Roman"/>
          <w:sz w:val="24"/>
          <w:szCs w:val="24"/>
        </w:rPr>
        <w:t>Должна же всегда быть реальная личность, которой человек является по-настоящему, в центре всего...</w:t>
      </w:r>
    </w:p>
    <w:p w:rsidR="00BD2A71" w:rsidRDefault="00975C6E">
      <w:pPr>
        <w:pStyle w:val="normal0"/>
        <w:ind w:firstLine="570"/>
        <w:contextualSpacing w:val="0"/>
      </w:pPr>
      <w:r>
        <w:rPr>
          <w:rFonts w:ascii="Times New Roman" w:eastAsia="Times New Roman" w:hAnsi="Times New Roman" w:cs="Times New Roman"/>
          <w:sz w:val="24"/>
          <w:szCs w:val="24"/>
        </w:rPr>
        <w:t>Гарри смотрел на опускающуюся ночь, на сгущающуюся тьму.</w:t>
      </w:r>
    </w:p>
    <w:p w:rsidR="00BD2A71" w:rsidRDefault="00975C6E">
      <w:pPr>
        <w:pStyle w:val="normal0"/>
        <w:ind w:firstLine="570"/>
        <w:contextualSpacing w:val="0"/>
      </w:pPr>
      <w:r>
        <w:rPr>
          <w:rFonts w:ascii="Times New Roman" w:eastAsia="Times New Roman" w:hAnsi="Times New Roman" w:cs="Times New Roman"/>
          <w:sz w:val="24"/>
          <w:szCs w:val="24"/>
        </w:rPr>
        <w:t>...верно?</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sz w:val="24"/>
          <w:szCs w:val="24"/>
        </w:rPr>
        <w:t>Уже</w:t>
      </w:r>
      <w:r>
        <w:rPr>
          <w:rFonts w:ascii="Times New Roman" w:eastAsia="Times New Roman" w:hAnsi="Times New Roman" w:cs="Times New Roman"/>
          <w:sz w:val="24"/>
          <w:szCs w:val="24"/>
        </w:rPr>
        <w:t xml:space="preserve"> почти наступило время ложиться спать, и тут Гермиона услышала, как несколько человек почти синхронно ахнули. Она оторвалась от книги «Шармбатон: История» и увидела пропавшего мальчика. Его не было сегодня на обеде, а его отсутствие во время ужина сопровож</w:t>
      </w:r>
      <w:r>
        <w:rPr>
          <w:rFonts w:ascii="Times New Roman" w:eastAsia="Times New Roman" w:hAnsi="Times New Roman" w:cs="Times New Roman"/>
          <w:sz w:val="24"/>
          <w:szCs w:val="24"/>
        </w:rPr>
        <w:t>далось слухами, что он покинул Хогвартс, чтобы выследить Беллатрису Блэк. Гермиона не верила этим слухам, потому что они были совершенно нелепыми, но тем не менее они заставили её понервничать.</w:t>
      </w:r>
    </w:p>
    <w:p w:rsidR="00BD2A71" w:rsidRDefault="00975C6E">
      <w:pPr>
        <w:pStyle w:val="normal0"/>
        <w:ind w:firstLine="570"/>
        <w:contextualSpacing w:val="0"/>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Гарри!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вскрикнула она. Она совершенно не осознала, что заг</w:t>
      </w:r>
      <w:r>
        <w:rPr>
          <w:rFonts w:ascii="Times New Roman" w:eastAsia="Times New Roman" w:hAnsi="Times New Roman" w:cs="Times New Roman"/>
          <w:sz w:val="24"/>
          <w:szCs w:val="24"/>
        </w:rPr>
        <w:t xml:space="preserve">оворила с ним в первый раз за </w:t>
      </w:r>
      <w:r>
        <w:rPr>
          <w:rFonts w:ascii="Times New Roman" w:eastAsia="Times New Roman" w:hAnsi="Times New Roman" w:cs="Times New Roman"/>
          <w:sz w:val="24"/>
          <w:szCs w:val="24"/>
        </w:rPr>
        <w:lastRenderedPageBreak/>
        <w:t>неделю, и не заметила, как некоторые ученики вздрогнули, когда её крик разнёсся по всей гостиной Когтеврана.</w:t>
      </w:r>
    </w:p>
    <w:p w:rsidR="00BD2A71" w:rsidRDefault="00975C6E">
      <w:pPr>
        <w:pStyle w:val="normal0"/>
        <w:ind w:firstLine="570"/>
        <w:contextualSpacing w:val="0"/>
      </w:pPr>
      <w:r>
        <w:rPr>
          <w:rFonts w:ascii="Times New Roman" w:eastAsia="Times New Roman" w:hAnsi="Times New Roman" w:cs="Times New Roman"/>
          <w:sz w:val="24"/>
          <w:szCs w:val="24"/>
        </w:rPr>
        <w:t>Гарри уже смотрел на неё, он уже шёл к ней, поэтому она остановилась на половине пути от своего кресла...</w:t>
      </w:r>
    </w:p>
    <w:p w:rsidR="00BD2A71" w:rsidRDefault="00975C6E">
      <w:pPr>
        <w:pStyle w:val="normal0"/>
        <w:ind w:firstLine="570"/>
        <w:contextualSpacing w:val="0"/>
      </w:pPr>
      <w:r>
        <w:rPr>
          <w:rFonts w:ascii="Times New Roman" w:eastAsia="Times New Roman" w:hAnsi="Times New Roman" w:cs="Times New Roman"/>
          <w:sz w:val="24"/>
          <w:szCs w:val="24"/>
        </w:rPr>
        <w:t>Несколько м</w:t>
      </w:r>
      <w:r>
        <w:rPr>
          <w:rFonts w:ascii="Times New Roman" w:eastAsia="Times New Roman" w:hAnsi="Times New Roman" w:cs="Times New Roman"/>
          <w:sz w:val="24"/>
          <w:szCs w:val="24"/>
        </w:rPr>
        <w:t>гновений спустя Гарри уже сидел рядом. Создав барьер Квиетуса, он убрал палочку.</w:t>
      </w:r>
    </w:p>
    <w:p w:rsidR="00BD2A71" w:rsidRDefault="00975C6E">
      <w:pPr>
        <w:pStyle w:val="normal0"/>
        <w:ind w:firstLine="570"/>
        <w:contextualSpacing w:val="0"/>
      </w:pPr>
      <w:r>
        <w:rPr>
          <w:rFonts w:ascii="Times New Roman" w:eastAsia="Times New Roman" w:hAnsi="Times New Roman" w:cs="Times New Roman"/>
          <w:sz w:val="24"/>
          <w:szCs w:val="24"/>
        </w:rPr>
        <w:t>(Ужасно много когтевранцев пытались делать вид, что не смотрят на них.)</w:t>
      </w:r>
    </w:p>
    <w:p w:rsidR="00BD2A71" w:rsidRDefault="00975C6E">
      <w:pPr>
        <w:pStyle w:val="normal0"/>
        <w:ind w:firstLine="570"/>
        <w:contextualSpacing w:val="0"/>
      </w:pPr>
      <w:r>
        <w:rPr>
          <w:rFonts w:ascii="Times New Roman" w:eastAsia="Times New Roman" w:hAnsi="Times New Roman" w:cs="Times New Roman"/>
          <w:sz w:val="24"/>
          <w:szCs w:val="24"/>
        </w:rPr>
        <w:t xml:space="preserve">— Привет, — голос Гарри слегка дрогнул. — Я скучал без тебя. Ты... теперь будешь со мной разговаривать </w:t>
      </w:r>
      <w:r>
        <w:rPr>
          <w:rFonts w:ascii="Times New Roman" w:eastAsia="Times New Roman" w:hAnsi="Times New Roman" w:cs="Times New Roman"/>
          <w:sz w:val="24"/>
          <w:szCs w:val="24"/>
        </w:rPr>
        <w:t>снова?</w:t>
      </w:r>
    </w:p>
    <w:p w:rsidR="00BD2A71" w:rsidRDefault="00975C6E">
      <w:pPr>
        <w:pStyle w:val="normal0"/>
        <w:ind w:firstLine="570"/>
        <w:contextualSpacing w:val="0"/>
      </w:pPr>
      <w:r>
        <w:rPr>
          <w:rFonts w:ascii="Times New Roman" w:eastAsia="Times New Roman" w:hAnsi="Times New Roman" w:cs="Times New Roman"/>
          <w:sz w:val="24"/>
          <w:szCs w:val="24"/>
        </w:rPr>
        <w:t>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что ему, скорее всего, было намного хуже. У неё были и другие друзья, а у Гарри... Ино</w:t>
      </w:r>
      <w:r>
        <w:rPr>
          <w:rFonts w:ascii="Times New Roman" w:eastAsia="Times New Roman" w:hAnsi="Times New Roman" w:cs="Times New Roman"/>
          <w:sz w:val="24"/>
          <w:szCs w:val="24"/>
        </w:rPr>
        <w:t>гда казалось несправедливым, что Гарри общается подобным образом только с ней, и поэтому она должна общаться с ним. Но Гарри выглядел так, будто несправедливости в последнее время происходили и с ним.</w:t>
      </w:r>
    </w:p>
    <w:p w:rsidR="00BD2A71" w:rsidRDefault="00975C6E">
      <w:pPr>
        <w:pStyle w:val="normal0"/>
        <w:ind w:firstLine="570"/>
        <w:contextualSpacing w:val="0"/>
      </w:pPr>
      <w:r>
        <w:rPr>
          <w:rFonts w:ascii="Times New Roman" w:eastAsia="Times New Roman" w:hAnsi="Times New Roman" w:cs="Times New Roman"/>
          <w:sz w:val="24"/>
          <w:szCs w:val="24"/>
        </w:rPr>
        <w:t>— Что происходит? — спросила Гермиона. — Ходит множеств</w:t>
      </w:r>
      <w:r>
        <w:rPr>
          <w:rFonts w:ascii="Times New Roman" w:eastAsia="Times New Roman" w:hAnsi="Times New Roman" w:cs="Times New Roman"/>
          <w:sz w:val="24"/>
          <w:szCs w:val="24"/>
        </w:rPr>
        <w:t>о слухов. Одни говорят, что ты сбежал сражаться с Беллатрисой Блэк, другие — что ты сбежал, чтобы присоединиться к Беллатрисе Блэк... — а ещё были слухи, которые утверждали, что Гермиона просто выдумала всё насчёт феникса. Когда она их услышала, то крикнул</w:t>
      </w:r>
      <w:r>
        <w:rPr>
          <w:rFonts w:ascii="Times New Roman" w:eastAsia="Times New Roman" w:hAnsi="Times New Roman" w:cs="Times New Roman"/>
          <w:sz w:val="24"/>
          <w:szCs w:val="24"/>
        </w:rPr>
        <w:t>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BD2A71" w:rsidRDefault="00975C6E">
      <w:pPr>
        <w:pStyle w:val="normal0"/>
        <w:ind w:firstLine="570"/>
        <w:contextualSpacing w:val="0"/>
      </w:pPr>
      <w:r>
        <w:rPr>
          <w:rFonts w:ascii="Times New Roman" w:eastAsia="Times New Roman" w:hAnsi="Times New Roman" w:cs="Times New Roman"/>
          <w:sz w:val="24"/>
          <w:szCs w:val="24"/>
        </w:rPr>
        <w:t>— Я не могу об этом рассказать, — еле слышным шёпотом от</w:t>
      </w:r>
      <w:r>
        <w:rPr>
          <w:rFonts w:ascii="Times New Roman" w:eastAsia="Times New Roman" w:hAnsi="Times New Roman" w:cs="Times New Roman"/>
          <w:sz w:val="24"/>
          <w:szCs w:val="24"/>
        </w:rPr>
        <w:t>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BD2A71" w:rsidRDefault="00975C6E">
      <w:pPr>
        <w:pStyle w:val="normal0"/>
        <w:ind w:firstLine="570"/>
        <w:contextualSpacing w:val="0"/>
      </w:pPr>
      <w:r>
        <w:rPr>
          <w:rFonts w:ascii="Times New Roman" w:eastAsia="Times New Roman" w:hAnsi="Times New Roman" w:cs="Times New Roman"/>
          <w:sz w:val="24"/>
          <w:szCs w:val="24"/>
        </w:rPr>
        <w:t>Гарри спрятал лицо в ладонях.</w:t>
      </w:r>
    </w:p>
    <w:p w:rsidR="00BD2A71" w:rsidRDefault="00975C6E">
      <w:pPr>
        <w:pStyle w:val="normal0"/>
        <w:ind w:firstLine="570"/>
        <w:contextualSpacing w:val="0"/>
      </w:pPr>
      <w:r>
        <w:rPr>
          <w:rFonts w:ascii="Times New Roman" w:eastAsia="Times New Roman" w:hAnsi="Times New Roman" w:cs="Times New Roman"/>
          <w:sz w:val="24"/>
          <w:szCs w:val="24"/>
        </w:rPr>
        <w:t>Гермионе стало не по себе.</w:t>
      </w:r>
    </w:p>
    <w:p w:rsidR="00BD2A71" w:rsidRDefault="00975C6E">
      <w:pPr>
        <w:pStyle w:val="normal0"/>
        <w:ind w:firstLine="570"/>
        <w:contextualSpacing w:val="0"/>
      </w:pPr>
      <w:r>
        <w:rPr>
          <w:rFonts w:ascii="Times New Roman" w:eastAsia="Times New Roman" w:hAnsi="Times New Roman" w:cs="Times New Roman"/>
          <w:sz w:val="24"/>
          <w:szCs w:val="24"/>
        </w:rPr>
        <w:t>— Ты плачешь? — спросила она.</w:t>
      </w:r>
    </w:p>
    <w:p w:rsidR="00BD2A71" w:rsidRDefault="00975C6E">
      <w:pPr>
        <w:pStyle w:val="normal0"/>
        <w:ind w:firstLine="570"/>
        <w:contextualSpacing w:val="0"/>
      </w:pPr>
      <w:r>
        <w:rPr>
          <w:rFonts w:ascii="Times New Roman" w:eastAsia="Times New Roman" w:hAnsi="Times New Roman" w:cs="Times New Roman"/>
          <w:sz w:val="24"/>
          <w:szCs w:val="24"/>
        </w:rPr>
        <w:t>— Ага, — слегка хрипло ответил Гарри. — Не хочу, чтобы это кто-то видел.</w:t>
      </w:r>
    </w:p>
    <w:p w:rsidR="00BD2A71" w:rsidRDefault="00975C6E">
      <w:pPr>
        <w:pStyle w:val="normal0"/>
        <w:ind w:firstLine="570"/>
        <w:contextualSpacing w:val="0"/>
      </w:pPr>
      <w:r>
        <w:rPr>
          <w:rFonts w:ascii="Times New Roman" w:eastAsia="Times New Roman" w:hAnsi="Times New Roman" w:cs="Times New Roman"/>
          <w:sz w:val="24"/>
          <w:szCs w:val="24"/>
        </w:rPr>
        <w:t>Повисло молчание. Гермионе очень хотелось помочь, но она не знала, что делать, когда мальчики плачут, и не знала, что случилос</w:t>
      </w:r>
      <w:r>
        <w:rPr>
          <w:rFonts w:ascii="Times New Roman" w:eastAsia="Times New Roman" w:hAnsi="Times New Roman" w:cs="Times New Roman"/>
          <w:sz w:val="24"/>
          <w:szCs w:val="24"/>
        </w:rPr>
        <w:t>ь.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ничего не знала.</w:t>
      </w:r>
    </w:p>
    <w:p w:rsidR="00BD2A71" w:rsidRDefault="00975C6E">
      <w:pPr>
        <w:pStyle w:val="normal0"/>
        <w:ind w:firstLine="570"/>
        <w:contextualSpacing w:val="0"/>
      </w:pPr>
      <w:r>
        <w:rPr>
          <w:rFonts w:ascii="Times New Roman" w:eastAsia="Times New Roman" w:hAnsi="Times New Roman" w:cs="Times New Roman"/>
          <w:sz w:val="24"/>
          <w:szCs w:val="24"/>
        </w:rPr>
        <w:t xml:space="preserve">— Профессор Квиррелл сделал что-то </w:t>
      </w:r>
      <w:r>
        <w:rPr>
          <w:rFonts w:ascii="Times New Roman" w:eastAsia="Times New Roman" w:hAnsi="Times New Roman" w:cs="Times New Roman"/>
          <w:sz w:val="24"/>
          <w:szCs w:val="24"/>
        </w:rPr>
        <w:t>неправильное? — наконец спросила Гермиона.</w:t>
      </w:r>
    </w:p>
    <w:p w:rsidR="00BD2A71" w:rsidRDefault="00975C6E">
      <w:pPr>
        <w:pStyle w:val="normal0"/>
        <w:ind w:firstLine="570"/>
        <w:contextualSpacing w:val="0"/>
      </w:pPr>
      <w:r>
        <w:rPr>
          <w:rFonts w:ascii="Times New Roman" w:eastAsia="Times New Roman" w:hAnsi="Times New Roman" w:cs="Times New Roman"/>
          <w:sz w:val="24"/>
          <w:szCs w:val="24"/>
        </w:rPr>
        <w:t>— Я не буду с ним больше обедать не поэтому, — по-прежнему еле слышным шёпотом ответил Гарри, не отрывая рук от лица. — Так решил директор. Но да, профессор Квиррелл сказал кое-что, из-за чего, кажется, я теперь е</w:t>
      </w:r>
      <w:r>
        <w:rPr>
          <w:rFonts w:ascii="Times New Roman" w:eastAsia="Times New Roman" w:hAnsi="Times New Roman" w:cs="Times New Roman"/>
          <w:sz w:val="24"/>
          <w:szCs w:val="24"/>
        </w:rPr>
        <w:t>му меньше доверяю... — Голос Гарри задрожал очень сильно. — Сейчас я себя чувствую несколько одиноко.</w:t>
      </w:r>
    </w:p>
    <w:p w:rsidR="00BD2A71" w:rsidRDefault="00975C6E">
      <w:pPr>
        <w:pStyle w:val="normal0"/>
        <w:ind w:firstLine="570"/>
        <w:contextualSpacing w:val="0"/>
      </w:pPr>
      <w:r>
        <w:rPr>
          <w:rFonts w:ascii="Times New Roman" w:eastAsia="Times New Roman" w:hAnsi="Times New Roman" w:cs="Times New Roman"/>
          <w:sz w:val="24"/>
          <w:szCs w:val="24"/>
        </w:rPr>
        <w:t xml:space="preserve">Гермиона дотронулась до своей щеки там, где вчера её коснулся Фоукс. Она по-прежнему думала об этом прикосновении, снова и снова, возможно, она </w:t>
      </w:r>
      <w:r>
        <w:rPr>
          <w:rFonts w:ascii="Times New Roman" w:eastAsia="Times New Roman" w:hAnsi="Times New Roman" w:cs="Times New Roman"/>
          <w:i/>
          <w:sz w:val="24"/>
          <w:szCs w:val="24"/>
        </w:rPr>
        <w:t>хотела</w:t>
      </w:r>
      <w:r>
        <w:rPr>
          <w:rFonts w:ascii="Times New Roman" w:eastAsia="Times New Roman" w:hAnsi="Times New Roman" w:cs="Times New Roman"/>
          <w:sz w:val="24"/>
          <w:szCs w:val="24"/>
        </w:rPr>
        <w:t>, чт</w:t>
      </w:r>
      <w:r>
        <w:rPr>
          <w:rFonts w:ascii="Times New Roman" w:eastAsia="Times New Roman" w:hAnsi="Times New Roman" w:cs="Times New Roman"/>
          <w:sz w:val="24"/>
          <w:szCs w:val="24"/>
        </w:rPr>
        <w:t>обы это было важно, чтобы это для неё что-то значило...</w:t>
      </w:r>
    </w:p>
    <w:p w:rsidR="00BD2A71" w:rsidRDefault="00975C6E">
      <w:pPr>
        <w:pStyle w:val="normal0"/>
        <w:ind w:firstLine="570"/>
        <w:contextualSpacing w:val="0"/>
      </w:pPr>
      <w:r>
        <w:rPr>
          <w:rFonts w:ascii="Times New Roman" w:eastAsia="Times New Roman" w:hAnsi="Times New Roman" w:cs="Times New Roman"/>
          <w:sz w:val="24"/>
          <w:szCs w:val="24"/>
        </w:rPr>
        <w:t>— Я могу как-нибудь помочь? — спросила она.</w:t>
      </w:r>
    </w:p>
    <w:p w:rsidR="00BD2A71" w:rsidRDefault="00975C6E">
      <w:pPr>
        <w:pStyle w:val="normal0"/>
        <w:ind w:firstLine="570"/>
        <w:contextualSpacing w:val="0"/>
      </w:pPr>
      <w:r>
        <w:rPr>
          <w:rFonts w:ascii="Times New Roman" w:eastAsia="Times New Roman" w:hAnsi="Times New Roman" w:cs="Times New Roman"/>
          <w:sz w:val="24"/>
          <w:szCs w:val="24"/>
        </w:rPr>
        <w:t>— Я хочу сделать что-нибудь нормальное, — сквозь руки сказал Гарри. — Что-нибудь очень обычное для первокурсника Хогвартса. Что-нибудь, что для одиннадцатил</w:t>
      </w:r>
      <w:r>
        <w:rPr>
          <w:rFonts w:ascii="Times New Roman" w:eastAsia="Times New Roman" w:hAnsi="Times New Roman" w:cs="Times New Roman"/>
          <w:sz w:val="24"/>
          <w:szCs w:val="24"/>
        </w:rPr>
        <w:t>етних и двенадцатилетних детей - таких как мы, - считается нормальным. Поиграть в подрывного дурака или что-нибудь в этом роде... Но, наверное, у тебя нет карт и ты не знаешь правила?</w:t>
      </w:r>
    </w:p>
    <w:p w:rsidR="00BD2A71" w:rsidRDefault="00975C6E">
      <w:pPr>
        <w:pStyle w:val="normal0"/>
        <w:ind w:firstLine="570"/>
        <w:contextualSpacing w:val="0"/>
      </w:pPr>
      <w:r>
        <w:rPr>
          <w:rFonts w:ascii="Times New Roman" w:eastAsia="Times New Roman" w:hAnsi="Times New Roman" w:cs="Times New Roman"/>
          <w:sz w:val="24"/>
          <w:szCs w:val="24"/>
        </w:rPr>
        <w:t>— Эм... Я действительно не знаю правил... — ответила Гермиона. — Я знаю,</w:t>
      </w:r>
      <w:r>
        <w:rPr>
          <w:rFonts w:ascii="Times New Roman" w:eastAsia="Times New Roman" w:hAnsi="Times New Roman" w:cs="Times New Roman"/>
          <w:sz w:val="24"/>
          <w:szCs w:val="24"/>
        </w:rPr>
        <w:t xml:space="preserve"> что карты взрываются.</w:t>
      </w:r>
    </w:p>
    <w:p w:rsidR="00BD2A71" w:rsidRDefault="00975C6E">
      <w:pPr>
        <w:pStyle w:val="normal0"/>
        <w:ind w:firstLine="570"/>
        <w:contextualSpacing w:val="0"/>
      </w:pPr>
      <w:r>
        <w:rPr>
          <w:rFonts w:ascii="Times New Roman" w:eastAsia="Times New Roman" w:hAnsi="Times New Roman" w:cs="Times New Roman"/>
          <w:sz w:val="24"/>
          <w:szCs w:val="24"/>
        </w:rPr>
        <w:t>— Полагаю, с плюй-камнями тоже ничего не выйдет?</w:t>
      </w:r>
    </w:p>
    <w:p w:rsidR="00BD2A71" w:rsidRDefault="00975C6E">
      <w:pPr>
        <w:pStyle w:val="normal0"/>
        <w:ind w:firstLine="570"/>
        <w:contextualSpacing w:val="0"/>
      </w:pPr>
      <w:r>
        <w:rPr>
          <w:rFonts w:ascii="Times New Roman" w:eastAsia="Times New Roman" w:hAnsi="Times New Roman" w:cs="Times New Roman"/>
          <w:sz w:val="24"/>
          <w:szCs w:val="24"/>
        </w:rPr>
        <w:t>— Не знаю правил, и они плюются. Гарри, это игра для мальчиков!</w:t>
      </w:r>
    </w:p>
    <w:p w:rsidR="00BD2A71" w:rsidRDefault="00975C6E">
      <w:pPr>
        <w:pStyle w:val="normal0"/>
        <w:ind w:firstLine="570"/>
        <w:contextualSpacing w:val="0"/>
      </w:pPr>
      <w:r>
        <w:rPr>
          <w:rFonts w:ascii="Times New Roman" w:eastAsia="Times New Roman" w:hAnsi="Times New Roman" w:cs="Times New Roman"/>
          <w:sz w:val="24"/>
          <w:szCs w:val="24"/>
        </w:rPr>
        <w:t xml:space="preserve">Гарри провёл по лицу руками, а затем убрал их. После чего посмотрел на неё с немного </w:t>
      </w:r>
      <w:r>
        <w:rPr>
          <w:rFonts w:ascii="Times New Roman" w:eastAsia="Times New Roman" w:hAnsi="Times New Roman" w:cs="Times New Roman"/>
          <w:sz w:val="24"/>
          <w:szCs w:val="24"/>
        </w:rPr>
        <w:lastRenderedPageBreak/>
        <w:t>беспомощным видом.</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Ладно, — сказал он, — во что тогда играют волшебники и ведьмы нашего возраста? Ну, ты знаешь, все эти бессмысленные глупые игры, в которые, как считается, мы должны играть в этом возрасте?</w:t>
      </w:r>
    </w:p>
    <w:p w:rsidR="00BD2A71" w:rsidRDefault="00975C6E">
      <w:pPr>
        <w:pStyle w:val="normal0"/>
        <w:ind w:firstLine="570"/>
        <w:contextualSpacing w:val="0"/>
      </w:pPr>
      <w:r>
        <w:rPr>
          <w:rFonts w:ascii="Times New Roman" w:eastAsia="Times New Roman" w:hAnsi="Times New Roman" w:cs="Times New Roman"/>
          <w:sz w:val="24"/>
          <w:szCs w:val="24"/>
        </w:rPr>
        <w:t>— Классики? — предположила Гермиона. — Скакалка? Атака единорога? Я</w:t>
      </w:r>
      <w:r>
        <w:rPr>
          <w:rFonts w:ascii="Times New Roman" w:eastAsia="Times New Roman" w:hAnsi="Times New Roman" w:cs="Times New Roman"/>
          <w:sz w:val="24"/>
          <w:szCs w:val="24"/>
        </w:rPr>
        <w:t xml:space="preserve"> не знаю, я читаю книги!</w:t>
      </w:r>
    </w:p>
    <w:p w:rsidR="00BD2A71" w:rsidRDefault="00975C6E">
      <w:pPr>
        <w:pStyle w:val="normal0"/>
        <w:ind w:firstLine="570"/>
        <w:contextualSpacing w:val="0"/>
      </w:pPr>
      <w:r>
        <w:rPr>
          <w:rFonts w:ascii="Times New Roman" w:eastAsia="Times New Roman" w:hAnsi="Times New Roman" w:cs="Times New Roman"/>
          <w:sz w:val="24"/>
          <w:szCs w:val="24"/>
        </w:rPr>
        <w:t>Гарри засмеялся, и Гермиона захихикала вместе с ним, она даже не совсем понимала почему, но это было забавно.</w:t>
      </w:r>
    </w:p>
    <w:p w:rsidR="00BD2A71" w:rsidRDefault="00975C6E">
      <w:pPr>
        <w:pStyle w:val="normal0"/>
        <w:ind w:firstLine="570"/>
        <w:contextualSpacing w:val="0"/>
      </w:pPr>
      <w:r>
        <w:rPr>
          <w:rFonts w:ascii="Times New Roman" w:eastAsia="Times New Roman" w:hAnsi="Times New Roman" w:cs="Times New Roman"/>
          <w:sz w:val="24"/>
          <w:szCs w:val="24"/>
        </w:rPr>
        <w:t>— Думаю, мне стало немного легче, — сказал Гарри. — Более того, наверное, даже час игры в плюй-камни помог бы мне меньше.</w:t>
      </w:r>
      <w:r>
        <w:rPr>
          <w:rFonts w:ascii="Times New Roman" w:eastAsia="Times New Roman" w:hAnsi="Times New Roman" w:cs="Times New Roman"/>
          <w:sz w:val="24"/>
          <w:szCs w:val="24"/>
        </w:rPr>
        <w:t xml:space="preserve"> Поэтому спасибо, что ты такая, какая ты есть. И я в любом случае не позволю никому стереть высшую математику из моей памяти. Лучше я умру.</w:t>
      </w:r>
    </w:p>
    <w:p w:rsidR="00BD2A71" w:rsidRDefault="00975C6E">
      <w:pPr>
        <w:pStyle w:val="normal0"/>
        <w:ind w:firstLine="570"/>
        <w:contextualSpacing w:val="0"/>
      </w:pPr>
      <w:r>
        <w:rPr>
          <w:rFonts w:ascii="Times New Roman" w:eastAsia="Times New Roman" w:hAnsi="Times New Roman" w:cs="Times New Roman"/>
          <w:sz w:val="24"/>
          <w:szCs w:val="24"/>
        </w:rPr>
        <w:t>— Что?! — воскликнула Гермиона. — Почему... почему тебе вообще приходят в голову такие мысли?</w:t>
      </w:r>
    </w:p>
    <w:p w:rsidR="00BD2A71" w:rsidRDefault="00975C6E">
      <w:pPr>
        <w:pStyle w:val="normal0"/>
        <w:ind w:firstLine="570"/>
        <w:contextualSpacing w:val="0"/>
      </w:pPr>
      <w:r>
        <w:rPr>
          <w:rFonts w:ascii="Times New Roman" w:eastAsia="Times New Roman" w:hAnsi="Times New Roman" w:cs="Times New Roman"/>
          <w:sz w:val="24"/>
          <w:szCs w:val="24"/>
        </w:rPr>
        <w:t>Гарри встал из-за стол</w:t>
      </w:r>
      <w:r>
        <w:rPr>
          <w:rFonts w:ascii="Times New Roman" w:eastAsia="Times New Roman" w:hAnsi="Times New Roman" w:cs="Times New Roman"/>
          <w:sz w:val="24"/>
          <w:szCs w:val="24"/>
        </w:rPr>
        <w:t xml:space="preserve">а. Заклинание Квиетус разрушилось, и фоновый шум комнаты вернулся. </w:t>
      </w:r>
    </w:p>
    <w:p w:rsidR="00BD2A71" w:rsidRDefault="00975C6E">
      <w:pPr>
        <w:pStyle w:val="normal0"/>
        <w:ind w:firstLine="570"/>
        <w:contextualSpacing w:val="0"/>
      </w:pPr>
      <w:r>
        <w:rPr>
          <w:rFonts w:ascii="Times New Roman" w:eastAsia="Times New Roman" w:hAnsi="Times New Roman" w:cs="Times New Roman"/>
          <w:sz w:val="24"/>
          <w:szCs w:val="24"/>
        </w:rPr>
        <w:t>— Я уже немного сонный, поэтому пойду спать, — уже обычным для него голосом сказал Гарри. — Мне нужно будет наверстать потерянное время, но я увижу тебя за завтраком, и затем на травоведен</w:t>
      </w:r>
      <w:r>
        <w:rPr>
          <w:rFonts w:ascii="Times New Roman" w:eastAsia="Times New Roman" w:hAnsi="Times New Roman" w:cs="Times New Roman"/>
          <w:sz w:val="24"/>
          <w:szCs w:val="24"/>
        </w:rPr>
        <w:t>ии, если ты не против. Не говоря уже о том, что несправедливо было бы топить тебя в моей депрессии. Спокойной, Гермиона.</w:t>
      </w:r>
    </w:p>
    <w:p w:rsidR="00BD2A71" w:rsidRDefault="00975C6E">
      <w:pPr>
        <w:pStyle w:val="normal0"/>
        <w:ind w:firstLine="570"/>
        <w:contextualSpacing w:val="0"/>
      </w:pPr>
      <w:r>
        <w:rPr>
          <w:rFonts w:ascii="Times New Roman" w:eastAsia="Times New Roman" w:hAnsi="Times New Roman" w:cs="Times New Roman"/>
          <w:sz w:val="24"/>
          <w:szCs w:val="24"/>
        </w:rPr>
        <w:t>— Спокойной ночи, Гарри, — ответила она, хотя и чувствовала себя всерьёз сбитой с толку и встревоженной. — Приятных снов.</w:t>
      </w:r>
    </w:p>
    <w:p w:rsidR="00BD2A71" w:rsidRDefault="00975C6E">
      <w:pPr>
        <w:pStyle w:val="normal0"/>
        <w:ind w:firstLine="570"/>
        <w:contextualSpacing w:val="0"/>
      </w:pPr>
      <w:r>
        <w:rPr>
          <w:rFonts w:ascii="Times New Roman" w:eastAsia="Times New Roman" w:hAnsi="Times New Roman" w:cs="Times New Roman"/>
          <w:sz w:val="24"/>
          <w:szCs w:val="24"/>
        </w:rPr>
        <w:t>Гарри при эти</w:t>
      </w:r>
      <w:r>
        <w:rPr>
          <w:rFonts w:ascii="Times New Roman" w:eastAsia="Times New Roman" w:hAnsi="Times New Roman" w:cs="Times New Roman"/>
          <w:sz w:val="24"/>
          <w:szCs w:val="24"/>
        </w:rPr>
        <w:t>х словах слегка покачнулся, но затем продолжил своё движение к лестнице, ведущей в спальню первокурсников.</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sz w:val="24"/>
          <w:szCs w:val="24"/>
        </w:rPr>
        <w:t>Гарри выставил ползунок Квиетуса в изголовье кровати на максимум. Если он будет кричать во сне, то никого не разбудит.</w:t>
      </w:r>
    </w:p>
    <w:p w:rsidR="00BD2A71" w:rsidRDefault="00975C6E">
      <w:pPr>
        <w:pStyle w:val="normal0"/>
        <w:ind w:firstLine="570"/>
        <w:contextualSpacing w:val="0"/>
      </w:pPr>
      <w:r>
        <w:rPr>
          <w:rFonts w:ascii="Times New Roman" w:eastAsia="Times New Roman" w:hAnsi="Times New Roman" w:cs="Times New Roman"/>
          <w:sz w:val="24"/>
          <w:szCs w:val="24"/>
        </w:rPr>
        <w:t>Поставил будильник, чт</w:t>
      </w:r>
      <w:r>
        <w:rPr>
          <w:rFonts w:ascii="Times New Roman" w:eastAsia="Times New Roman" w:hAnsi="Times New Roman" w:cs="Times New Roman"/>
          <w:sz w:val="24"/>
          <w:szCs w:val="24"/>
        </w:rPr>
        <w:t>обы тот разбудил его к завтраку (если он и так не проснётся к тому времени, если он вообще сможет заснуть).</w:t>
      </w:r>
    </w:p>
    <w:p w:rsidR="00BD2A71" w:rsidRDefault="00975C6E">
      <w:pPr>
        <w:pStyle w:val="normal0"/>
        <w:ind w:firstLine="570"/>
        <w:contextualSpacing w:val="0"/>
      </w:pPr>
      <w:r>
        <w:rPr>
          <w:rFonts w:ascii="Times New Roman" w:eastAsia="Times New Roman" w:hAnsi="Times New Roman" w:cs="Times New Roman"/>
          <w:sz w:val="24"/>
          <w:szCs w:val="24"/>
        </w:rPr>
        <w:t>Залез в постель, лёг...</w:t>
      </w:r>
    </w:p>
    <w:p w:rsidR="00BD2A71" w:rsidRDefault="00975C6E">
      <w:pPr>
        <w:pStyle w:val="normal0"/>
        <w:ind w:firstLine="570"/>
        <w:contextualSpacing w:val="0"/>
      </w:pPr>
      <w:r>
        <w:rPr>
          <w:rFonts w:ascii="Times New Roman" w:eastAsia="Times New Roman" w:hAnsi="Times New Roman" w:cs="Times New Roman"/>
          <w:sz w:val="24"/>
          <w:szCs w:val="24"/>
        </w:rPr>
        <w:t>...и почувствовал, что под подушкой что-то лежит.</w:t>
      </w:r>
    </w:p>
    <w:p w:rsidR="00BD2A71" w:rsidRDefault="00975C6E">
      <w:pPr>
        <w:pStyle w:val="normal0"/>
        <w:ind w:firstLine="570"/>
        <w:contextualSpacing w:val="0"/>
      </w:pPr>
      <w:r>
        <w:rPr>
          <w:rFonts w:ascii="Times New Roman" w:eastAsia="Times New Roman" w:hAnsi="Times New Roman" w:cs="Times New Roman"/>
          <w:sz w:val="24"/>
          <w:szCs w:val="24"/>
        </w:rPr>
        <w:t>Гарри посмотрел на полог над кроватью и прошипел себе под нос:</w:t>
      </w:r>
    </w:p>
    <w:p w:rsidR="00BD2A71" w:rsidRDefault="00975C6E">
      <w:pPr>
        <w:pStyle w:val="normal0"/>
        <w:ind w:firstLine="570"/>
        <w:contextualSpacing w:val="0"/>
      </w:pPr>
      <w:r>
        <w:rPr>
          <w:rFonts w:ascii="Times New Roman" w:eastAsia="Times New Roman" w:hAnsi="Times New Roman" w:cs="Times New Roman"/>
          <w:sz w:val="24"/>
          <w:szCs w:val="24"/>
        </w:rPr>
        <w:t>— Чёрт, да вы издеваетесь...</w:t>
      </w:r>
    </w:p>
    <w:p w:rsidR="00BD2A71" w:rsidRDefault="00975C6E">
      <w:pPr>
        <w:pStyle w:val="normal0"/>
        <w:ind w:firstLine="570"/>
        <w:contextualSpacing w:val="0"/>
      </w:pPr>
      <w:r>
        <w:rPr>
          <w:rFonts w:ascii="Times New Roman" w:eastAsia="Times New Roman" w:hAnsi="Times New Roman" w:cs="Times New Roman"/>
          <w:sz w:val="24"/>
          <w:szCs w:val="24"/>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Pr>
          <w:rFonts w:ascii="Times New Roman" w:eastAsia="Times New Roman" w:hAnsi="Times New Roman" w:cs="Times New Roman"/>
          <w:i/>
          <w:sz w:val="24"/>
          <w:szCs w:val="24"/>
        </w:rPr>
        <w:t>Люмоса</w:t>
      </w:r>
      <w:r>
        <w:rPr>
          <w:rFonts w:ascii="Times New Roman" w:eastAsia="Times New Roman" w:hAnsi="Times New Roman" w:cs="Times New Roman"/>
          <w:sz w:val="24"/>
          <w:szCs w:val="24"/>
        </w:rPr>
        <w:t xml:space="preserve"> и заглянуть под подушку.</w:t>
      </w:r>
    </w:p>
    <w:p w:rsidR="00BD2A71" w:rsidRDefault="00975C6E">
      <w:pPr>
        <w:pStyle w:val="normal0"/>
        <w:ind w:firstLine="570"/>
        <w:contextualSpacing w:val="0"/>
      </w:pPr>
      <w:r>
        <w:rPr>
          <w:rFonts w:ascii="Times New Roman" w:eastAsia="Times New Roman" w:hAnsi="Times New Roman" w:cs="Times New Roman"/>
          <w:sz w:val="24"/>
          <w:szCs w:val="24"/>
        </w:rPr>
        <w:t>Там оказал</w:t>
      </w:r>
      <w:r>
        <w:rPr>
          <w:rFonts w:ascii="Times New Roman" w:eastAsia="Times New Roman" w:hAnsi="Times New Roman" w:cs="Times New Roman"/>
          <w:sz w:val="24"/>
          <w:szCs w:val="24"/>
        </w:rPr>
        <w:t>ся пергамент и колода игральных карт.</w:t>
      </w:r>
    </w:p>
    <w:p w:rsidR="00BD2A71" w:rsidRDefault="00975C6E">
      <w:pPr>
        <w:pStyle w:val="normal0"/>
        <w:ind w:firstLine="570"/>
        <w:contextualSpacing w:val="0"/>
      </w:pPr>
      <w:r>
        <w:rPr>
          <w:rFonts w:ascii="Times New Roman" w:eastAsia="Times New Roman" w:hAnsi="Times New Roman" w:cs="Times New Roman"/>
          <w:sz w:val="24"/>
          <w:szCs w:val="24"/>
        </w:rPr>
        <w:t>Пергамент гласил:</w:t>
      </w:r>
    </w:p>
    <w:p w:rsidR="00BD2A71" w:rsidRDefault="00975C6E">
      <w:pPr>
        <w:pStyle w:val="normal0"/>
        <w:ind w:firstLine="570"/>
        <w:contextualSpacing w:val="0"/>
      </w:pPr>
      <w:r>
        <w:rPr>
          <w:rFonts w:ascii="Times New Roman" w:eastAsia="Times New Roman" w:hAnsi="Times New Roman" w:cs="Times New Roman"/>
          <w:i/>
          <w:sz w:val="24"/>
          <w:szCs w:val="24"/>
        </w:rPr>
        <w:t>Маленькая пташка сообщила мне, что Дамблдор запер дверь твоей клетки.</w:t>
      </w:r>
    </w:p>
    <w:p w:rsidR="00BD2A71" w:rsidRDefault="00975C6E">
      <w:pPr>
        <w:pStyle w:val="normal0"/>
        <w:ind w:firstLine="570"/>
        <w:contextualSpacing w:val="0"/>
      </w:pPr>
      <w:r>
        <w:rPr>
          <w:rFonts w:ascii="Times New Roman" w:eastAsia="Times New Roman" w:hAnsi="Times New Roman" w:cs="Times New Roman"/>
          <w:i/>
          <w:sz w:val="24"/>
          <w:szCs w:val="24"/>
        </w:rPr>
        <w:t>Вынужден признать, действия Дамблдора в данном случае имеют смысл. Беллатрису Блэк вновь выпустили в мир, и для любого хорошего че</w:t>
      </w:r>
      <w:r>
        <w:rPr>
          <w:rFonts w:ascii="Times New Roman" w:eastAsia="Times New Roman" w:hAnsi="Times New Roman" w:cs="Times New Roman"/>
          <w:i/>
          <w:sz w:val="24"/>
          <w:szCs w:val="24"/>
        </w:rPr>
        <w:t>ловека это плохая новость. Возможно, на месте Дамблдора я поступил бы так же.</w:t>
      </w:r>
    </w:p>
    <w:p w:rsidR="00BD2A71" w:rsidRDefault="00975C6E">
      <w:pPr>
        <w:pStyle w:val="normal0"/>
        <w:ind w:firstLine="570"/>
        <w:contextualSpacing w:val="0"/>
      </w:pPr>
      <w:r>
        <w:rPr>
          <w:rFonts w:ascii="Times New Roman" w:eastAsia="Times New Roman" w:hAnsi="Times New Roman" w:cs="Times New Roman"/>
          <w:i/>
          <w:sz w:val="24"/>
          <w:szCs w:val="24"/>
        </w:rPr>
        <w:t>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w:t>
      </w:r>
      <w:r>
        <w:rPr>
          <w:rFonts w:ascii="Times New Roman" w:eastAsia="Times New Roman" w:hAnsi="Times New Roman" w:cs="Times New Roman"/>
          <w:i/>
          <w:sz w:val="24"/>
          <w:szCs w:val="24"/>
        </w:rPr>
        <w:t xml:space="preserve">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w:t>
      </w:r>
      <w:r>
        <w:rPr>
          <w:rFonts w:ascii="Times New Roman" w:eastAsia="Times New Roman" w:hAnsi="Times New Roman" w:cs="Times New Roman"/>
          <w:i/>
          <w:sz w:val="24"/>
          <w:szCs w:val="24"/>
        </w:rPr>
        <w:t>й из этой колоды карт.</w:t>
      </w:r>
    </w:p>
    <w:p w:rsidR="00BD2A71" w:rsidRDefault="00975C6E">
      <w:pPr>
        <w:pStyle w:val="normal0"/>
        <w:ind w:firstLine="570"/>
        <w:contextualSpacing w:val="0"/>
      </w:pPr>
      <w:r>
        <w:rPr>
          <w:rFonts w:ascii="Times New Roman" w:eastAsia="Times New Roman" w:hAnsi="Times New Roman" w:cs="Times New Roman"/>
          <w:i/>
          <w:sz w:val="24"/>
          <w:szCs w:val="24"/>
        </w:rPr>
        <w:t>Разумеется, к этому способу стоит прибегнуть только в случае крайней необходимости.</w:t>
      </w:r>
    </w:p>
    <w:p w:rsidR="00BD2A71" w:rsidRDefault="00975C6E">
      <w:pPr>
        <w:pStyle w:val="normal0"/>
        <w:ind w:firstLine="570"/>
        <w:contextualSpacing w:val="0"/>
      </w:pPr>
      <w:r>
        <w:rPr>
          <w:rFonts w:ascii="Times New Roman" w:eastAsia="Times New Roman" w:hAnsi="Times New Roman" w:cs="Times New Roman"/>
          <w:i/>
          <w:sz w:val="24"/>
          <w:szCs w:val="24"/>
        </w:rPr>
        <w:t>Всего хорошего, Гарри Поттер.</w:t>
      </w:r>
    </w:p>
    <w:p w:rsidR="00BD2A71" w:rsidRDefault="00975C6E">
      <w:pPr>
        <w:pStyle w:val="normal0"/>
        <w:ind w:firstLine="570"/>
        <w:contextualSpacing w:val="0"/>
      </w:pPr>
      <w:r>
        <w:rPr>
          <w:rFonts w:ascii="Times New Roman" w:eastAsia="Times New Roman" w:hAnsi="Times New Roman" w:cs="Times New Roman"/>
          <w:i/>
          <w:sz w:val="24"/>
          <w:szCs w:val="24"/>
        </w:rPr>
        <w:lastRenderedPageBreak/>
        <w:t>— Санта Клаус.</w:t>
      </w:r>
    </w:p>
    <w:p w:rsidR="00BD2A71" w:rsidRDefault="00975C6E">
      <w:pPr>
        <w:pStyle w:val="normal0"/>
        <w:ind w:firstLine="570"/>
        <w:contextualSpacing w:val="0"/>
      </w:pPr>
      <w:r>
        <w:rPr>
          <w:rFonts w:ascii="Times New Roman" w:eastAsia="Times New Roman" w:hAnsi="Times New Roman" w:cs="Times New Roman"/>
          <w:sz w:val="24"/>
          <w:szCs w:val="24"/>
        </w:rPr>
        <w:t>Гарри уставился на карты.</w:t>
      </w:r>
    </w:p>
    <w:p w:rsidR="00BD2A71" w:rsidRDefault="00975C6E">
      <w:pPr>
        <w:pStyle w:val="normal0"/>
        <w:ind w:firstLine="570"/>
        <w:contextualSpacing w:val="0"/>
      </w:pPr>
      <w:r>
        <w:rPr>
          <w:rFonts w:ascii="Times New Roman" w:eastAsia="Times New Roman" w:hAnsi="Times New Roman" w:cs="Times New Roman"/>
          <w:sz w:val="24"/>
          <w:szCs w:val="24"/>
        </w:rPr>
        <w:t>Они не смогут унести его куда-нибудь прямо сейчас. Портключи здесь не работают</w:t>
      </w:r>
      <w:r>
        <w:rPr>
          <w:rFonts w:ascii="Times New Roman" w:eastAsia="Times New Roman" w:hAnsi="Times New Roman" w:cs="Times New Roman"/>
          <w:sz w:val="24"/>
          <w:szCs w:val="24"/>
        </w:rPr>
        <w:t>.</w:t>
      </w:r>
    </w:p>
    <w:p w:rsidR="00BD2A71" w:rsidRDefault="00975C6E">
      <w:pPr>
        <w:pStyle w:val="normal0"/>
        <w:ind w:firstLine="570"/>
        <w:contextualSpacing w:val="0"/>
      </w:pPr>
      <w:r>
        <w:rPr>
          <w:rFonts w:ascii="Times New Roman" w:eastAsia="Times New Roman" w:hAnsi="Times New Roman" w:cs="Times New Roman"/>
          <w:sz w:val="24"/>
          <w:szCs w:val="24"/>
        </w:rPr>
        <w:t>Но ему всё-таки было не по себе от перспективы взять их в руки, даже просто чтобы спрятать в сундук...</w:t>
      </w:r>
    </w:p>
    <w:p w:rsidR="00BD2A71" w:rsidRDefault="00975C6E">
      <w:pPr>
        <w:pStyle w:val="normal0"/>
        <w:ind w:firstLine="570"/>
        <w:contextualSpacing w:val="0"/>
      </w:pPr>
      <w:r>
        <w:rPr>
          <w:rFonts w:ascii="Times New Roman" w:eastAsia="Times New Roman" w:hAnsi="Times New Roman" w:cs="Times New Roman"/>
          <w:sz w:val="24"/>
          <w:szCs w:val="24"/>
        </w:rPr>
        <w:t>Ну, вообще-то он уже и так взял в руки пергамент, который точно так же мог быть зачарован как ловушка, если кто-то вообще хотел подсунуть ему ловушку.</w:t>
      </w:r>
    </w:p>
    <w:p w:rsidR="00BD2A71" w:rsidRDefault="00975C6E">
      <w:pPr>
        <w:pStyle w:val="normal0"/>
        <w:ind w:firstLine="570"/>
        <w:contextualSpacing w:val="0"/>
      </w:pPr>
      <w:r>
        <w:rPr>
          <w:rFonts w:ascii="Times New Roman" w:eastAsia="Times New Roman" w:hAnsi="Times New Roman" w:cs="Times New Roman"/>
          <w:sz w:val="24"/>
          <w:szCs w:val="24"/>
        </w:rPr>
        <w:t>Но тем не менее.</w:t>
      </w:r>
    </w:p>
    <w:p w:rsidR="00BD2A71" w:rsidRDefault="00975C6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Вингардиум левиоса,</w:t>
      </w:r>
      <w:r>
        <w:rPr>
          <w:rFonts w:ascii="Times New Roman" w:eastAsia="Times New Roman" w:hAnsi="Times New Roman" w:cs="Times New Roman"/>
          <w:sz w:val="24"/>
          <w:szCs w:val="24"/>
        </w:rPr>
        <w:t xml:space="preserve"> — прошептал Гарри, пролеветировал колоду карт на полку в изголовье кровати и опустил рядом с будильником. Он разберётся с этим завтра.</w:t>
      </w:r>
    </w:p>
    <w:p w:rsidR="00BD2A71" w:rsidRDefault="00975C6E">
      <w:pPr>
        <w:pStyle w:val="normal0"/>
        <w:ind w:firstLine="570"/>
        <w:contextualSpacing w:val="0"/>
      </w:pPr>
      <w:r>
        <w:rPr>
          <w:rFonts w:ascii="Times New Roman" w:eastAsia="Times New Roman" w:hAnsi="Times New Roman" w:cs="Times New Roman"/>
          <w:sz w:val="24"/>
          <w:szCs w:val="24"/>
        </w:rPr>
        <w:t>После чего Гарри опять лёг и закрыл глаза. Он уснёт и заплатит свою цену, поскольк</w:t>
      </w:r>
      <w:r>
        <w:rPr>
          <w:rFonts w:ascii="Times New Roman" w:eastAsia="Times New Roman" w:hAnsi="Times New Roman" w:cs="Times New Roman"/>
          <w:sz w:val="24"/>
          <w:szCs w:val="24"/>
        </w:rPr>
        <w:t>у рядом нет феникса, который защитил бы его.</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sz w:val="24"/>
          <w:szCs w:val="24"/>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w:t>
      </w:r>
      <w:r>
        <w:rPr>
          <w:rFonts w:ascii="Times New Roman" w:eastAsia="Times New Roman" w:hAnsi="Times New Roman" w:cs="Times New Roman"/>
          <w:sz w:val="24"/>
          <w:szCs w:val="24"/>
        </w:rPr>
        <w:t>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коснувшись этих пустот, он умрёт ужасной смертью и от него останется лишь пустое</w:t>
      </w:r>
      <w:r>
        <w:rPr>
          <w:rFonts w:ascii="Times New Roman" w:eastAsia="Times New Roman" w:hAnsi="Times New Roman" w:cs="Times New Roman"/>
          <w:sz w:val="24"/>
          <w:szCs w:val="24"/>
        </w:rPr>
        <w:t>, но всё ещё дышащее тело. Он лишь знал, что должен бежать, бежать, бежать от ран мироздания, скользящих за ним...</w:t>
      </w:r>
    </w:p>
    <w:p w:rsidR="00BD2A71" w:rsidRDefault="00975C6E">
      <w:pPr>
        <w:pStyle w:val="normal0"/>
        <w:ind w:firstLine="570"/>
        <w:contextualSpacing w:val="0"/>
      </w:pPr>
      <w:r>
        <w:rPr>
          <w:rFonts w:ascii="Times New Roman" w:eastAsia="Times New Roman" w:hAnsi="Times New Roman" w:cs="Times New Roman"/>
          <w:sz w:val="24"/>
          <w:szCs w:val="24"/>
        </w:rPr>
        <w:t xml:space="preserve">Гарри опять заплакал. Не от ужаса гонки, а потому что он оставил позади кого-то, кто молил о помощи, кричал, чтобы он вернулся и спас её. Её </w:t>
      </w:r>
      <w:r>
        <w:rPr>
          <w:rFonts w:ascii="Times New Roman" w:eastAsia="Times New Roman" w:hAnsi="Times New Roman" w:cs="Times New Roman"/>
          <w:sz w:val="24"/>
          <w:szCs w:val="24"/>
        </w:rPr>
        <w:t>съедали, она умирала, а Гарри во сне убегал вместо того, чтобы помочь ей.</w:t>
      </w:r>
    </w:p>
    <w:p w:rsidR="00BD2A71" w:rsidRDefault="00975C6E">
      <w:pPr>
        <w:pStyle w:val="normal0"/>
        <w:ind w:firstLine="570"/>
        <w:contextualSpacing w:val="0"/>
      </w:pPr>
      <w:r>
        <w:rPr>
          <w:rFonts w:ascii="Times New Roman" w:eastAsia="Times New Roman" w:hAnsi="Times New Roman" w:cs="Times New Roman"/>
          <w:i/>
          <w:sz w:val="24"/>
          <w:szCs w:val="24"/>
        </w:rPr>
        <w:t>НЕ УХОДИ! — раздался вопль из-за металлической двери. — Нет, нет, нет, не уходи, не забирай, оставь, оставь, нет...</w:t>
      </w:r>
    </w:p>
    <w:p w:rsidR="00BD2A71" w:rsidRDefault="00975C6E">
      <w:pPr>
        <w:pStyle w:val="normal0"/>
        <w:ind w:firstLine="570"/>
        <w:contextualSpacing w:val="0"/>
      </w:pPr>
      <w:r>
        <w:rPr>
          <w:rFonts w:ascii="Times New Roman" w:eastAsia="Times New Roman" w:hAnsi="Times New Roman" w:cs="Times New Roman"/>
          <w:sz w:val="24"/>
          <w:szCs w:val="24"/>
        </w:rPr>
        <w:t>Почему Фоукс вообще сидел на его плече? Он ушёл. Фоукс должен нена</w:t>
      </w:r>
      <w:r>
        <w:rPr>
          <w:rFonts w:ascii="Times New Roman" w:eastAsia="Times New Roman" w:hAnsi="Times New Roman" w:cs="Times New Roman"/>
          <w:sz w:val="24"/>
          <w:szCs w:val="24"/>
        </w:rPr>
        <w:t>видеть его.</w:t>
      </w:r>
    </w:p>
    <w:p w:rsidR="00BD2A71" w:rsidRDefault="00975C6E">
      <w:pPr>
        <w:pStyle w:val="normal0"/>
        <w:ind w:firstLine="570"/>
        <w:contextualSpacing w:val="0"/>
      </w:pPr>
      <w:r>
        <w:rPr>
          <w:rFonts w:ascii="Times New Roman" w:eastAsia="Times New Roman" w:hAnsi="Times New Roman" w:cs="Times New Roman"/>
          <w:sz w:val="24"/>
          <w:szCs w:val="24"/>
        </w:rPr>
        <w:t>Фоукс должен ненавидеть Дамблдора. Он ведь тоже ушёл.</w:t>
      </w:r>
    </w:p>
    <w:p w:rsidR="00BD2A71" w:rsidRDefault="00975C6E">
      <w:pPr>
        <w:pStyle w:val="normal0"/>
        <w:ind w:firstLine="570"/>
        <w:contextualSpacing w:val="0"/>
      </w:pPr>
      <w:r>
        <w:rPr>
          <w:rFonts w:ascii="Times New Roman" w:eastAsia="Times New Roman" w:hAnsi="Times New Roman" w:cs="Times New Roman"/>
          <w:sz w:val="24"/>
          <w:szCs w:val="24"/>
        </w:rPr>
        <w:t xml:space="preserve">Фоукс должен ненавидеть всех... </w:t>
      </w:r>
    </w:p>
    <w:p w:rsidR="00BD2A71" w:rsidRDefault="00975C6E">
      <w:pPr>
        <w:pStyle w:val="normal0"/>
        <w:ind w:firstLine="570"/>
        <w:contextualSpacing w:val="0"/>
      </w:pPr>
      <w:r>
        <w:rPr>
          <w:rFonts w:ascii="Times New Roman" w:eastAsia="Times New Roman" w:hAnsi="Times New Roman" w:cs="Times New Roman"/>
          <w:sz w:val="24"/>
          <w:szCs w:val="24"/>
        </w:rPr>
        <w:t>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w:t>
      </w:r>
      <w:r>
        <w:rPr>
          <w:rFonts w:ascii="Times New Roman" w:eastAsia="Times New Roman" w:hAnsi="Times New Roman" w:cs="Times New Roman"/>
          <w:sz w:val="24"/>
          <w:szCs w:val="24"/>
        </w:rPr>
        <w:t>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w:t>
      </w:r>
      <w:r>
        <w:rPr>
          <w:rFonts w:ascii="Times New Roman" w:eastAsia="Times New Roman" w:hAnsi="Times New Roman" w:cs="Times New Roman"/>
          <w:sz w:val="24"/>
          <w:szCs w:val="24"/>
        </w:rPr>
        <w:t>идения, сотворённые мозгом, получили свободу. И новый худший кошмар Гарри повторялся снова и снова:</w:t>
      </w:r>
    </w:p>
    <w:p w:rsidR="00BD2A71" w:rsidRDefault="00975C6E">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BD2A71" w:rsidRDefault="00975C6E">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BD2A71" w:rsidRDefault="00975C6E">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BD2A71" w:rsidRDefault="00975C6E">
      <w:pPr>
        <w:pStyle w:val="normal0"/>
        <w:ind w:firstLine="570"/>
        <w:contextualSpacing w:val="0"/>
      </w:pPr>
      <w:r>
        <w:rPr>
          <w:rFonts w:ascii="Times New Roman" w:eastAsia="Times New Roman" w:hAnsi="Times New Roman" w:cs="Times New Roman"/>
          <w:sz w:val="24"/>
          <w:szCs w:val="24"/>
        </w:rPr>
        <w:t>Ярость в нём росла о</w:t>
      </w:r>
      <w:r>
        <w:rPr>
          <w:rFonts w:ascii="Times New Roman" w:eastAsia="Times New Roman" w:hAnsi="Times New Roman" w:cs="Times New Roman"/>
          <w:sz w:val="24"/>
          <w:szCs w:val="24"/>
        </w:rPr>
        <w:t>дновременно с отвращением к себе,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w:t>
      </w:r>
      <w:r>
        <w:rPr>
          <w:rFonts w:ascii="Times New Roman" w:eastAsia="Times New Roman" w:hAnsi="Times New Roman" w:cs="Times New Roman"/>
          <w:sz w:val="24"/>
          <w:szCs w:val="24"/>
        </w:rPr>
        <w:t>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w:t>
      </w:r>
      <w:r>
        <w:rPr>
          <w:rFonts w:ascii="Times New Roman" w:eastAsia="Times New Roman" w:hAnsi="Times New Roman" w:cs="Times New Roman"/>
          <w:sz w:val="24"/>
          <w:szCs w:val="24"/>
        </w:rPr>
        <w:t>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вспоминал, что внутри есть люди,</w:t>
      </w:r>
      <w:r>
        <w:rPr>
          <w:rFonts w:ascii="Times New Roman" w:eastAsia="Times New Roman" w:hAnsi="Times New Roman" w:cs="Times New Roman"/>
          <w:sz w:val="24"/>
          <w:szCs w:val="24"/>
        </w:rPr>
        <w:t xml:space="preserve"> и переписывал полусон-полуфантазию, и </w:t>
      </w:r>
      <w:r>
        <w:rPr>
          <w:rFonts w:ascii="Times New Roman" w:eastAsia="Times New Roman" w:hAnsi="Times New Roman" w:cs="Times New Roman"/>
          <w:sz w:val="24"/>
          <w:szCs w:val="24"/>
        </w:rPr>
        <w:lastRenderedPageBreak/>
        <w:t xml:space="preserve">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w:t>
      </w:r>
      <w:r>
        <w:rPr>
          <w:rFonts w:ascii="Times New Roman" w:eastAsia="Times New Roman" w:hAnsi="Times New Roman" w:cs="Times New Roman"/>
          <w:sz w:val="24"/>
          <w:szCs w:val="24"/>
        </w:rPr>
        <w:t>потому что он не был Богом...</w:t>
      </w:r>
    </w:p>
    <w:p w:rsidR="00BD2A71" w:rsidRDefault="00975C6E">
      <w:pPr>
        <w:pStyle w:val="normal0"/>
        <w:ind w:firstLine="570"/>
        <w:contextualSpacing w:val="0"/>
      </w:pPr>
      <w:r>
        <w:rPr>
          <w:rFonts w:ascii="Times New Roman" w:eastAsia="Times New Roman" w:hAnsi="Times New Roman" w:cs="Times New Roman"/>
          <w:sz w:val="24"/>
          <w:szCs w:val="24"/>
        </w:rPr>
        <w:t>Он поклялся своей жизнью, магией и искусством 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обязан что-нибудь сдел</w:t>
      </w:r>
      <w:r>
        <w:rPr>
          <w:rFonts w:ascii="Times New Roman" w:eastAsia="Times New Roman" w:hAnsi="Times New Roman" w:cs="Times New Roman"/>
          <w:sz w:val="24"/>
          <w:szCs w:val="24"/>
        </w:rPr>
        <w:t>ать, ОБЯЗАН ЧТО-НИБУДЬ СДЕЛАТЬ...</w:t>
      </w:r>
    </w:p>
    <w:p w:rsidR="00BD2A71" w:rsidRDefault="00975C6E">
      <w:pPr>
        <w:pStyle w:val="normal0"/>
        <w:ind w:firstLine="570"/>
        <w:contextualSpacing w:val="0"/>
      </w:pPr>
      <w:r>
        <w:rPr>
          <w:rFonts w:ascii="Times New Roman" w:eastAsia="Times New Roman" w:hAnsi="Times New Roman" w:cs="Times New Roman"/>
          <w:sz w:val="24"/>
          <w:szCs w:val="24"/>
        </w:rPr>
        <w:t>Возможно, это бессмысленно.</w:t>
      </w:r>
    </w:p>
    <w:p w:rsidR="00BD2A71" w:rsidRDefault="00975C6E">
      <w:pPr>
        <w:pStyle w:val="normal0"/>
        <w:ind w:firstLine="570"/>
        <w:contextualSpacing w:val="0"/>
      </w:pPr>
      <w:r>
        <w:rPr>
          <w:rFonts w:ascii="Times New Roman" w:eastAsia="Times New Roman" w:hAnsi="Times New Roman" w:cs="Times New Roman"/>
          <w:sz w:val="24"/>
          <w:szCs w:val="24"/>
        </w:rPr>
        <w:t>Возможно, пытаться следовать правилам — бессмысленно.</w:t>
      </w:r>
    </w:p>
    <w:p w:rsidR="00BD2A71" w:rsidRDefault="00975C6E">
      <w:pPr>
        <w:pStyle w:val="normal0"/>
        <w:ind w:firstLine="570"/>
        <w:contextualSpacing w:val="0"/>
      </w:pPr>
      <w:r>
        <w:rPr>
          <w:rFonts w:ascii="Times New Roman" w:eastAsia="Times New Roman" w:hAnsi="Times New Roman" w:cs="Times New Roman"/>
          <w:sz w:val="24"/>
          <w:szCs w:val="24"/>
        </w:rPr>
        <w:t>Возможно, он однажды просто сожжёт Азкабан.</w:t>
      </w:r>
    </w:p>
    <w:p w:rsidR="00BD2A71" w:rsidRDefault="00975C6E">
      <w:pPr>
        <w:pStyle w:val="normal0"/>
        <w:ind w:firstLine="570"/>
        <w:contextualSpacing w:val="0"/>
      </w:pPr>
      <w:r>
        <w:rPr>
          <w:rFonts w:ascii="Times New Roman" w:eastAsia="Times New Roman" w:hAnsi="Times New Roman" w:cs="Times New Roman"/>
          <w:sz w:val="24"/>
          <w:szCs w:val="24"/>
        </w:rPr>
        <w:t>И вообще-то он поклялся это сделать, поэтому теперь он должен так поступить.</w:t>
      </w:r>
    </w:p>
    <w:p w:rsidR="00BD2A71" w:rsidRDefault="00975C6E">
      <w:pPr>
        <w:pStyle w:val="normal0"/>
        <w:ind w:firstLine="570"/>
        <w:contextualSpacing w:val="0"/>
      </w:pPr>
      <w:r>
        <w:rPr>
          <w:rFonts w:ascii="Times New Roman" w:eastAsia="Times New Roman" w:hAnsi="Times New Roman" w:cs="Times New Roman"/>
          <w:sz w:val="24"/>
          <w:szCs w:val="24"/>
        </w:rPr>
        <w:t>Он сделает всё, что</w:t>
      </w:r>
      <w:r>
        <w:rPr>
          <w:rFonts w:ascii="Times New Roman" w:eastAsia="Times New Roman" w:hAnsi="Times New Roman" w:cs="Times New Roman"/>
          <w:sz w:val="24"/>
          <w:szCs w:val="24"/>
        </w:rPr>
        <w:t>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BD2A71" w:rsidRDefault="00975C6E">
      <w:pPr>
        <w:pStyle w:val="normal0"/>
        <w:ind w:firstLine="570"/>
        <w:contextualSpacing w:val="0"/>
      </w:pPr>
      <w:r>
        <w:rPr>
          <w:rFonts w:ascii="Times New Roman" w:eastAsia="Times New Roman" w:hAnsi="Times New Roman" w:cs="Times New Roman"/>
          <w:sz w:val="24"/>
          <w:szCs w:val="24"/>
        </w:rPr>
        <w:t>Это определяло его сторо</w:t>
      </w:r>
      <w:r>
        <w:rPr>
          <w:rFonts w:ascii="Times New Roman" w:eastAsia="Times New Roman" w:hAnsi="Times New Roman" w:cs="Times New Roman"/>
          <w:sz w:val="24"/>
          <w:szCs w:val="24"/>
        </w:rPr>
        <w:t>ну, это определяло, кто он есть, а значит, всё было решено.</w:t>
      </w:r>
    </w:p>
    <w:p w:rsidR="00BD2A71" w:rsidRDefault="00975C6E">
      <w:pPr>
        <w:pStyle w:val="normal0"/>
        <w:ind w:firstLine="570"/>
        <w:contextualSpacing w:val="0"/>
      </w:pPr>
      <w:r>
        <w:rPr>
          <w:rFonts w:ascii="Times New Roman" w:eastAsia="Times New Roman" w:hAnsi="Times New Roman" w:cs="Times New Roman"/>
          <w:sz w:val="24"/>
          <w:szCs w:val="24"/>
        </w:rPr>
        <w:t>Если бы он бодрствовал, его разум потребовал бы больше деталей, прежде чем принять этот ответ, но в полусонном состоянии этого оказалось достаточно, чтобы его усталый разум опять погрузился в наст</w:t>
      </w:r>
      <w:r>
        <w:rPr>
          <w:rFonts w:ascii="Times New Roman" w:eastAsia="Times New Roman" w:hAnsi="Times New Roman" w:cs="Times New Roman"/>
          <w:sz w:val="24"/>
          <w:szCs w:val="24"/>
        </w:rPr>
        <w:t>оящий сон и увидел следующий кошмар.</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i/>
          <w:sz w:val="24"/>
          <w:szCs w:val="24"/>
        </w:rPr>
        <w:t>Заключительное послесловие.</w:t>
      </w:r>
    </w:p>
    <w:p w:rsidR="00BD2A71" w:rsidRDefault="00975C6E">
      <w:pPr>
        <w:pStyle w:val="normal0"/>
        <w:ind w:firstLine="570"/>
        <w:contextualSpacing w:val="0"/>
      </w:pPr>
      <w:r>
        <w:rPr>
          <w:rFonts w:ascii="Times New Roman" w:eastAsia="Times New Roman" w:hAnsi="Times New Roman" w:cs="Times New Roman"/>
          <w:sz w:val="24"/>
          <w:szCs w:val="24"/>
        </w:rPr>
        <w:t>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w:t>
      </w:r>
      <w:r>
        <w:rPr>
          <w:rFonts w:ascii="Times New Roman" w:eastAsia="Times New Roman" w:hAnsi="Times New Roman" w:cs="Times New Roman"/>
          <w:sz w:val="24"/>
          <w:szCs w:val="24"/>
        </w:rPr>
        <w:t>ти ни слова, потому что не понимала, что она увидела. Она не понимала, что она увидела,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w:t>
      </w:r>
      <w:r>
        <w:rPr>
          <w:rFonts w:ascii="Times New Roman" w:eastAsia="Times New Roman" w:hAnsi="Times New Roman" w:cs="Times New Roman"/>
          <w:sz w:val="24"/>
          <w:szCs w:val="24"/>
        </w:rPr>
        <w:t xml:space="preserve"> могла разрядиться и стать опять чистой и ничего не знающей.</w:t>
      </w:r>
    </w:p>
    <w:p w:rsidR="00BD2A71" w:rsidRDefault="00975C6E">
      <w:pPr>
        <w:pStyle w:val="normal0"/>
        <w:ind w:firstLine="570"/>
        <w:contextualSpacing w:val="0"/>
      </w:pPr>
      <w:r>
        <w:rPr>
          <w:rFonts w:ascii="Times New Roman" w:eastAsia="Times New Roman" w:hAnsi="Times New Roman" w:cs="Times New Roman"/>
          <w:sz w:val="24"/>
          <w:szCs w:val="24"/>
        </w:rPr>
        <w:t>— Который час? — прошептала она.</w:t>
      </w:r>
    </w:p>
    <w:p w:rsidR="00BD2A71" w:rsidRDefault="00975C6E">
      <w:pPr>
        <w:pStyle w:val="normal0"/>
        <w:ind w:firstLine="570"/>
        <w:contextualSpacing w:val="0"/>
      </w:pPr>
      <w:r>
        <w:rPr>
          <w:rFonts w:ascii="Times New Roman" w:eastAsia="Times New Roman" w:hAnsi="Times New Roman" w:cs="Times New Roman"/>
          <w:sz w:val="24"/>
          <w:szCs w:val="24"/>
        </w:rPr>
        <w:t>Её золотой будильник, украшенный драгоценными камнями — красивый, волшебный, дорогой будильник, который подарил ей директор, когда её приняли на работу в Хогвартс</w:t>
      </w:r>
      <w:r>
        <w:rPr>
          <w:rFonts w:ascii="Times New Roman" w:eastAsia="Times New Roman" w:hAnsi="Times New Roman" w:cs="Times New Roman"/>
          <w:sz w:val="24"/>
          <w:szCs w:val="24"/>
        </w:rPr>
        <w:t>, — прошептал:</w:t>
      </w:r>
    </w:p>
    <w:p w:rsidR="00BD2A71" w:rsidRDefault="00975C6E">
      <w:pPr>
        <w:pStyle w:val="normal0"/>
        <w:ind w:firstLine="570"/>
        <w:contextualSpacing w:val="0"/>
      </w:pPr>
      <w:r>
        <w:rPr>
          <w:rFonts w:ascii="Times New Roman" w:eastAsia="Times New Roman" w:hAnsi="Times New Roman" w:cs="Times New Roman"/>
          <w:sz w:val="24"/>
          <w:szCs w:val="24"/>
        </w:rPr>
        <w:t>— Около двух часов ночи. Спи дальше.</w:t>
      </w:r>
    </w:p>
    <w:p w:rsidR="00BD2A71" w:rsidRDefault="00975C6E">
      <w:pPr>
        <w:pStyle w:val="normal0"/>
        <w:ind w:firstLine="570"/>
        <w:contextualSpacing w:val="0"/>
      </w:pPr>
      <w:r>
        <w:rPr>
          <w:rFonts w:ascii="Times New Roman" w:eastAsia="Times New Roman" w:hAnsi="Times New Roman" w:cs="Times New Roman"/>
          <w:sz w:val="24"/>
          <w:szCs w:val="24"/>
        </w:rPr>
        <w:t>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 в конце концов ей это удалось.</w:t>
      </w:r>
    </w:p>
    <w:p w:rsidR="00BD2A71" w:rsidRDefault="00975C6E">
      <w:pPr>
        <w:pStyle w:val="normal0"/>
        <w:ind w:firstLine="570"/>
        <w:contextualSpacing w:val="0"/>
      </w:pPr>
      <w:r>
        <w:rPr>
          <w:rFonts w:ascii="Times New Roman" w:eastAsia="Times New Roman" w:hAnsi="Times New Roman" w:cs="Times New Roman"/>
          <w:sz w:val="24"/>
          <w:szCs w:val="24"/>
        </w:rPr>
        <w:t>Сиби</w:t>
      </w:r>
      <w:r>
        <w:rPr>
          <w:rFonts w:ascii="Times New Roman" w:eastAsia="Times New Roman" w:hAnsi="Times New Roman" w:cs="Times New Roman"/>
          <w:sz w:val="24"/>
          <w:szCs w:val="24"/>
        </w:rPr>
        <w:t>лла Трелони снова спала.</w:t>
      </w:r>
    </w:p>
    <w:p w:rsidR="00BD2A71" w:rsidRDefault="00BD2A71">
      <w:pPr>
        <w:pStyle w:val="normal0"/>
        <w:ind w:firstLine="570"/>
        <w:contextualSpacing w:val="0"/>
      </w:pPr>
    </w:p>
    <w:p w:rsidR="00BD2A71" w:rsidRDefault="00975C6E">
      <w:pPr>
        <w:pStyle w:val="normal0"/>
        <w:contextualSpacing w:val="0"/>
        <w:jc w:val="center"/>
      </w:pPr>
      <w:r>
        <w:rPr>
          <w:rFonts w:ascii="Times New Roman" w:eastAsia="Times New Roman" w:hAnsi="Times New Roman" w:cs="Times New Roman"/>
          <w:sz w:val="24"/>
          <w:szCs w:val="24"/>
        </w:rPr>
        <w:t>* * *</w:t>
      </w:r>
    </w:p>
    <w:p w:rsidR="00BD2A71" w:rsidRDefault="00BD2A71">
      <w:pPr>
        <w:pStyle w:val="normal0"/>
        <w:ind w:firstLine="570"/>
        <w:contextualSpacing w:val="0"/>
      </w:pPr>
    </w:p>
    <w:p w:rsidR="00BD2A71" w:rsidRDefault="00975C6E">
      <w:pPr>
        <w:pStyle w:val="normal0"/>
        <w:ind w:firstLine="570"/>
        <w:contextualSpacing w:val="0"/>
      </w:pPr>
      <w:r>
        <w:rPr>
          <w:rFonts w:ascii="Times New Roman" w:eastAsia="Times New Roman" w:hAnsi="Times New Roman" w:cs="Times New Roman"/>
          <w:sz w:val="24"/>
          <w:szCs w:val="24"/>
        </w:rPr>
        <w:t>Дополнительные материалы:</w:t>
      </w:r>
    </w:p>
    <w:p w:rsidR="00BD2A71" w:rsidRDefault="00975C6E">
      <w:pPr>
        <w:pStyle w:val="normal0"/>
        <w:ind w:firstLine="570"/>
        <w:contextualSpacing w:val="0"/>
      </w:pPr>
      <w:r w:rsidRPr="00975C6E">
        <w:t>[Схема путешествий во времени](https://docs.google.com/spreadsheet/pub?key=0Ap9YQg--s7uvdGRGNWhrdFlqOThvUHI5SjVES2thNXc).</w:t>
      </w:r>
    </w:p>
    <w:sectPr w:rsidR="00BD2A71" w:rsidSect="00BD2A71">
      <w:pgSz w:w="11906" w:h="16838"/>
      <w:pgMar w:top="566" w:right="566" w:bottom="566"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BD2A71"/>
    <w:rsid w:val="00975C6E"/>
    <w:rsid w:val="00BD2A71"/>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D2A71"/>
    <w:pPr>
      <w:spacing w:before="480" w:after="120"/>
      <w:outlineLvl w:val="0"/>
    </w:pPr>
    <w:rPr>
      <w:b/>
      <w:sz w:val="36"/>
      <w:szCs w:val="36"/>
    </w:rPr>
  </w:style>
  <w:style w:type="paragraph" w:styleId="Heading2">
    <w:name w:val="heading 2"/>
    <w:basedOn w:val="normal0"/>
    <w:next w:val="normal0"/>
    <w:rsid w:val="00BD2A71"/>
    <w:pPr>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BD2A71"/>
    <w:pPr>
      <w:spacing w:before="280" w:after="80"/>
      <w:outlineLvl w:val="2"/>
    </w:pPr>
    <w:rPr>
      <w:b/>
      <w:color w:val="666666"/>
      <w:sz w:val="24"/>
      <w:szCs w:val="24"/>
    </w:rPr>
  </w:style>
  <w:style w:type="paragraph" w:styleId="Heading4">
    <w:name w:val="heading 4"/>
    <w:basedOn w:val="normal0"/>
    <w:next w:val="normal0"/>
    <w:rsid w:val="00BD2A71"/>
    <w:pPr>
      <w:spacing w:before="240" w:after="40"/>
      <w:outlineLvl w:val="3"/>
    </w:pPr>
    <w:rPr>
      <w:i/>
      <w:color w:val="666666"/>
    </w:rPr>
  </w:style>
  <w:style w:type="paragraph" w:styleId="Heading5">
    <w:name w:val="heading 5"/>
    <w:basedOn w:val="normal0"/>
    <w:next w:val="normal0"/>
    <w:rsid w:val="00BD2A71"/>
    <w:pPr>
      <w:spacing w:before="220" w:after="40"/>
      <w:outlineLvl w:val="4"/>
    </w:pPr>
    <w:rPr>
      <w:b/>
      <w:color w:val="666666"/>
      <w:sz w:val="20"/>
      <w:szCs w:val="20"/>
    </w:rPr>
  </w:style>
  <w:style w:type="paragraph" w:styleId="Heading6">
    <w:name w:val="heading 6"/>
    <w:basedOn w:val="normal0"/>
    <w:next w:val="normal0"/>
    <w:rsid w:val="00BD2A71"/>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2A71"/>
  </w:style>
  <w:style w:type="paragraph" w:styleId="Title">
    <w:name w:val="Title"/>
    <w:basedOn w:val="normal0"/>
    <w:next w:val="normal0"/>
    <w:rsid w:val="00BD2A71"/>
    <w:pPr>
      <w:spacing w:before="480" w:after="120"/>
    </w:pPr>
    <w:rPr>
      <w:b/>
      <w:sz w:val="72"/>
      <w:szCs w:val="72"/>
    </w:rPr>
  </w:style>
  <w:style w:type="paragraph" w:styleId="Subtitle">
    <w:name w:val="Subtitle"/>
    <w:basedOn w:val="normal0"/>
    <w:next w:val="normal0"/>
    <w:rsid w:val="00BD2A71"/>
    <w:pPr>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12164</Words>
  <Characters>69340</Characters>
  <Application>Microsoft Office Word</Application>
  <DocSecurity>0</DocSecurity>
  <Lines>577</Lines>
  <Paragraphs>162</Paragraphs>
  <ScaleCrop>false</ScaleCrop>
  <Company/>
  <LinksUpToDate>false</LinksUpToDate>
  <CharactersWithSpaces>81342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2017-01-25T10:46:00Z</dcterms:created>
  <dcterms:modified xsi:type="dcterms:W3CDTF">2017-01-25T10:46:00Z</dcterms:modified>
</cp:coreProperties>
</file>