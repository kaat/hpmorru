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bookmarkStart w:colFirst="0" w:colLast="0" w:name="_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w:t>
      </w:r>
      <w:ins w:author="Alaric Lightin" w:id="0" w:date="2019-08-13T15:37:23Z">
        <w:r w:rsidDel="00000000" w:rsidR="00000000" w:rsidRPr="00000000">
          <w:rPr>
            <w:rFonts w:ascii="Times New Roman" w:cs="Times New Roman" w:eastAsia="Times New Roman" w:hAnsi="Times New Roman"/>
            <w:sz w:val="24"/>
            <w:szCs w:val="24"/>
            <w:rtl w:val="0"/>
          </w:rPr>
          <w:t xml:space="preserve">Э</w:t>
        </w:r>
      </w:ins>
      <w:del w:author="Alaric Lightin" w:id="0" w:date="2019-08-13T15:37:23Z">
        <w:r w:rsidDel="00000000" w:rsidR="00000000" w:rsidRPr="00000000">
          <w:rPr>
            <w:rFonts w:ascii="Times New Roman" w:cs="Times New Roman" w:eastAsia="Times New Roman" w:hAnsi="Times New Roman"/>
            <w:sz w:val="24"/>
            <w:szCs w:val="24"/>
            <w:rtl w:val="0"/>
          </w:rPr>
          <w:delText xml:space="preserve">э</w:delText>
        </w:r>
      </w:del>
      <w:r w:rsidDel="00000000" w:rsidR="00000000" w:rsidRPr="00000000">
        <w:rPr>
          <w:rFonts w:ascii="Times New Roman" w:cs="Times New Roman" w:eastAsia="Times New Roman" w:hAnsi="Times New Roman"/>
          <w:sz w:val="24"/>
          <w:szCs w:val="24"/>
          <w:rtl w:val="0"/>
        </w:rPr>
        <w:t xml:space="preserve">кспресс отвозил учеников в Лондон.</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милой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sz w:val="24"/>
          <w:szCs w:val="24"/>
          <w:rtl w:val="0"/>
        </w:rPr>
        <w:t xml:space="preserve">старательно </w:t>
      </w:r>
      <w:r w:rsidDel="00000000" w:rsidR="00000000" w:rsidRPr="00000000">
        <w:rPr>
          <w:rFonts w:ascii="Times New Roman" w:cs="Times New Roman" w:eastAsia="Times New Roman" w:hAnsi="Times New Roman"/>
          <w:sz w:val="24"/>
          <w:szCs w:val="24"/>
          <w:rtl w:val="0"/>
        </w:rPr>
        <w:t xml:space="preserve">держались подальше от неприятностей.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Кубок по квиддичу! Кубок школы!</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r w:rsidDel="00000000" w:rsidR="00000000" w:rsidRPr="00000000">
        <w:rPr>
          <w:rFonts w:ascii="Times New Roman" w:cs="Times New Roman" w:eastAsia="Times New Roman" w:hAnsi="Times New Roman"/>
          <w:sz w:val="24"/>
          <w:szCs w:val="24"/>
          <w:rtl w:val="0"/>
        </w:rPr>
        <w:t xml:space="preserve"> включает в себя</w:t>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w:t>
      </w:r>
      <w:del w:author="Alaric Lightin" w:id="1" w:date="2019-08-13T15:36:2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авроров?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Дамблдор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w:t>
      </w:r>
      <w:r w:rsidDel="00000000" w:rsidR="00000000" w:rsidRPr="00000000">
        <w:rPr>
          <w:rFonts w:ascii="Times New Roman" w:cs="Times New Roman" w:eastAsia="Times New Roman" w:hAnsi="Times New Roman"/>
          <w:sz w:val="24"/>
          <w:szCs w:val="24"/>
          <w:rtl w:val="0"/>
        </w:rPr>
        <w:t xml:space="preserve">, причём</w:t>
      </w:r>
      <w:r w:rsidDel="00000000" w:rsidR="00000000" w:rsidRPr="00000000">
        <w:rPr>
          <w:rFonts w:ascii="Times New Roman" w:cs="Times New Roman" w:eastAsia="Times New Roman" w:hAnsi="Times New Roman"/>
          <w:sz w:val="24"/>
          <w:szCs w:val="24"/>
          <w:rtl w:val="0"/>
        </w:rPr>
        <w:t xml:space="preserve"> немедленно.</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моих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del w:author="Alaric Lightin" w:id="2" w:date="2019-08-13T15:36:4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r w:rsidDel="00000000" w:rsidR="00000000" w:rsidRPr="00000000">
        <w:rPr>
          <w:rFonts w:ascii="Times New Roman" w:cs="Times New Roman" w:eastAsia="Times New Roman" w:hAnsi="Times New Roman"/>
          <w:sz w:val="24"/>
          <w:szCs w:val="24"/>
          <w:rtl w:val="0"/>
        </w:rPr>
        <w:t xml:space="preserve">Улучшенного п</w:t>
      </w:r>
      <w:r w:rsidDel="00000000" w:rsidR="00000000" w:rsidRPr="00000000">
        <w:rPr>
          <w:rFonts w:ascii="Times New Roman" w:cs="Times New Roman" w:eastAsia="Times New Roman" w:hAnsi="Times New Roman"/>
          <w:sz w:val="24"/>
          <w:szCs w:val="24"/>
          <w:rtl w:val="0"/>
        </w:rPr>
        <w:t xml:space="preserve">ронзающего</w:t>
      </w:r>
      <w:r w:rsidDel="00000000" w:rsidR="00000000" w:rsidRPr="00000000">
        <w:rPr>
          <w:rFonts w:ascii="Times New Roman" w:cs="Times New Roman" w:eastAsia="Times New Roman" w:hAnsi="Times New Roman"/>
          <w:sz w:val="24"/>
          <w:szCs w:val="24"/>
          <w:rtl w:val="0"/>
        </w:rPr>
        <w:t xml:space="preserve"> бура</w:t>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r w:rsidDel="00000000" w:rsidR="00000000" w:rsidRPr="00000000">
        <w:rPr>
          <w:rFonts w:ascii="Times New Roman" w:cs="Times New Roman" w:eastAsia="Times New Roman" w:hAnsi="Times New Roman"/>
          <w:sz w:val="24"/>
          <w:szCs w:val="24"/>
          <w:rtl w:val="0"/>
        </w:rPr>
        <w:t xml:space="preserve">обронённому</w:t>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поднялся на ноги.</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w:t>
      </w:r>
      <w:ins w:author="Alaric Lightin" w:id="3" w:date="2019-08-13T15:37:04Z">
        <w:r w:rsidDel="00000000" w:rsidR="00000000" w:rsidRPr="00000000">
          <w:rPr>
            <w:rFonts w:ascii="Times New Roman" w:cs="Times New Roman" w:eastAsia="Times New Roman" w:hAnsi="Times New Roman"/>
            <w:sz w:val="24"/>
            <w:szCs w:val="24"/>
            <w:rtl w:val="0"/>
          </w:rPr>
          <w:t xml:space="preserve">…</w:t>
        </w:r>
      </w:ins>
      <w:del w:author="Alaric Lightin" w:id="3" w:date="2019-08-13T15:37:04Z">
        <w:r w:rsidDel="00000000" w:rsidR="00000000" w:rsidRPr="00000000">
          <w:rPr>
            <w:rFonts w:ascii="Times New Roman" w:cs="Times New Roman" w:eastAsia="Times New Roman" w:hAnsi="Times New Roman"/>
            <w:sz w:val="24"/>
            <w:szCs w:val="24"/>
            <w:rtl w:val="0"/>
          </w:rPr>
          <w:delText xml:space="preserve">..</w:delText>
        </w:r>
      </w:del>
      <w:ins w:author="Alaric Lightin" w:id="3" w:date="2019-08-13T15:37:04Z">
        <w:del w:author="Alaric Lightin" w:id="3" w:date="2019-08-13T15:37:04Z">
          <w:r w:rsidDel="00000000" w:rsidR="00000000" w:rsidRPr="00000000">
            <w:rPr>
              <w:rFonts w:ascii="Times New Roman" w:cs="Times New Roman" w:eastAsia="Times New Roman" w:hAnsi="Times New Roman"/>
              <w:sz w:val="24"/>
              <w:szCs w:val="24"/>
              <w:rtl w:val="0"/>
            </w:rPr>
            <w:delText xml:space="preserve">.</w:delText>
          </w:r>
        </w:del>
      </w:ins>
      <w:r w:rsidDel="00000000" w:rsidR="00000000" w:rsidRPr="00000000">
        <w:rPr>
          <w:rFonts w:ascii="Times New Roman" w:cs="Times New Roman" w:eastAsia="Times New Roman" w:hAnsi="Times New Roman"/>
          <w:sz w:val="24"/>
          <w:szCs w:val="24"/>
          <w:rtl w:val="0"/>
        </w:rPr>
        <w:t xml:space="preserve"> многие хотят получить Камень… один из них послал Спраут.</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 профессор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Лишняя минута ни на что н</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быстро!</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w:t>
      </w:r>
      <w:del w:author="Alaric Lightin" w:id="4" w:date="2019-08-13T15:35:3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w:t>
      </w:r>
      <w:ins w:author="Alaric Lightin" w:id="5" w:date="2019-08-13T15:36:03Z">
        <w:r w:rsidDel="00000000" w:rsidR="00000000" w:rsidRPr="00000000">
          <w:rPr>
            <w:rFonts w:ascii="Times New Roman" w:cs="Times New Roman" w:eastAsia="Times New Roman" w:hAnsi="Times New Roman"/>
            <w:sz w:val="24"/>
            <w:szCs w:val="24"/>
            <w:rtl w:val="0"/>
          </w:rPr>
          <w:t xml:space="preserve">ё</w:t>
        </w:r>
      </w:ins>
      <w:del w:author="Alaric Lightin" w:id="5" w:date="2019-08-13T15:36:03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w:t>
      </w:r>
      <w:ins w:author="Alaric Lightin" w:id="6" w:date="2019-08-13T15:35:47Z">
        <w:r w:rsidDel="00000000" w:rsidR="00000000" w:rsidRPr="00000000">
          <w:rPr>
            <w:rFonts w:ascii="Times New Roman" w:cs="Times New Roman" w:eastAsia="Times New Roman" w:hAnsi="Times New Roman"/>
            <w:i w:val="1"/>
            <w:sz w:val="24"/>
            <w:szCs w:val="24"/>
            <w:rtl w:val="0"/>
          </w:rPr>
          <w:t xml:space="preserve">ё</w:t>
        </w:r>
      </w:ins>
      <w:del w:author="Alaric Lightin" w:id="6" w:date="2019-08-13T15:35:47Z">
        <w:r w:rsidDel="00000000" w:rsidR="00000000" w:rsidRPr="00000000">
          <w:rPr>
            <w:rFonts w:ascii="Times New Roman" w:cs="Times New Roman" w:eastAsia="Times New Roman" w:hAnsi="Times New Roman"/>
            <w:i w:val="1"/>
            <w:sz w:val="24"/>
            <w:szCs w:val="24"/>
            <w:rtl w:val="0"/>
          </w:rPr>
          <w:delText xml:space="preserve">е</w:delText>
        </w:r>
      </w:del>
      <w:r w:rsidDel="00000000" w:rsidR="00000000" w:rsidRPr="00000000">
        <w:rPr>
          <w:rFonts w:ascii="Times New Roman" w:cs="Times New Roman" w:eastAsia="Times New Roman" w:hAnsi="Times New Roman"/>
          <w:i w:val="1"/>
          <w:sz w:val="24"/>
          <w:szCs w:val="24"/>
          <w:rtl w:val="0"/>
        </w:rPr>
        <w:t xml:space="preserve">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Разверни ситуацию.</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профессор Квиррелл наблюдал за ним.</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 w:before="20" w:line="252.00000000000003" w:lineRule="auto"/>
        <w:ind w:left="0" w:right="0" w:firstLine="2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0" w:before="20" w:line="252.00000000000003"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0" w:before="20" w:line="252.00000000000003"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