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w:t>
      </w:r>
      <w:r w:rsidDel="00000000" w:rsidR="00000000" w:rsidRPr="00000000">
        <w:rPr>
          <w:rFonts w:ascii="Times New Roman" w:cs="Times New Roman" w:eastAsia="Times New Roman" w:hAnsi="Times New Roman"/>
          <w:sz w:val="24"/>
          <w:szCs w:val="24"/>
          <w:rtl w:val="0"/>
        </w:rPr>
        <w:t xml:space="preserve">разъедется </w:t>
      </w:r>
      <w:r w:rsidDel="00000000" w:rsidR="00000000" w:rsidRPr="00000000">
        <w:rPr>
          <w:rFonts w:ascii="Times New Roman" w:cs="Times New Roman" w:eastAsia="Times New Roman" w:hAnsi="Times New Roman"/>
          <w:sz w:val="24"/>
          <w:szCs w:val="24"/>
          <w:rtl w:val="0"/>
        </w:rPr>
        <w:t xml:space="preserve">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к бумаге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пеплу, потому что если бы его отец увидел это, он бы от Драко отрёкся.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