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widowControl w:val="0"/>
        <w:pBdr>
          <w:top w:space="0" w:sz="0" w:val="nil"/>
          <w:left w:space="0" w:sz="0" w:val="nil"/>
          <w:bottom w:space="0" w:sz="0" w:val="nil"/>
          <w:right w:space="0" w:sz="0" w:val="nil"/>
          <w:between w:space="0" w:sz="0" w:val="nil"/>
        </w:pBdr>
        <w:shd w:fill="auto" w:val="clear"/>
        <w:ind w:firstLine="420"/>
        <w:jc w:val="center"/>
        <w:rPr>
          <w:rFonts w:ascii="Times New Roman" w:cs="Times New Roman" w:eastAsia="Times New Roman" w:hAnsi="Times New Roman"/>
          <w:sz w:val="24"/>
          <w:szCs w:val="24"/>
        </w:rPr>
      </w:pPr>
      <w:bookmarkStart w:colFirst="0" w:colLast="0" w:name="_txcoqdqvmukm" w:id="0"/>
      <w:bookmarkEnd w:id="0"/>
      <w:r w:rsidDel="00000000" w:rsidR="00000000" w:rsidRPr="00000000">
        <w:rPr>
          <w:rFonts w:ascii="Times New Roman" w:cs="Times New Roman" w:eastAsia="Times New Roman" w:hAnsi="Times New Roman"/>
          <w:sz w:val="24"/>
          <w:szCs w:val="24"/>
          <w:rtl w:val="0"/>
        </w:rPr>
        <w:t xml:space="preserve">Глава 101. Меры предосторожности. Часть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тяжело дышал. Вокруг него лежали поваленные деревья. </w:t>
      </w:r>
      <w:r w:rsidDel="00000000" w:rsidR="00000000" w:rsidRPr="00000000">
        <w:rPr>
          <w:rFonts w:ascii="Times New Roman" w:cs="Times New Roman" w:eastAsia="Times New Roman" w:hAnsi="Times New Roman"/>
          <w:sz w:val="24"/>
          <w:szCs w:val="24"/>
          <w:rtl w:val="0"/>
        </w:rPr>
        <w:t xml:space="preserve">Трудно было</w:t>
      </w:r>
      <w:r w:rsidDel="00000000" w:rsidR="00000000" w:rsidRPr="00000000">
        <w:rPr>
          <w:rFonts w:ascii="Times New Roman" w:cs="Times New Roman" w:eastAsia="Times New Roman" w:hAnsi="Times New Roman"/>
          <w:sz w:val="24"/>
          <w:szCs w:val="24"/>
          <w:rtl w:val="0"/>
        </w:rPr>
        <w:t xml:space="preserve"> поверить, что такие разрушения в лесу способен устроить первокурсник. Режущим заклинанием нельзя </w:t>
      </w:r>
      <w:r w:rsidDel="00000000" w:rsidR="00000000" w:rsidRPr="00000000">
        <w:rPr>
          <w:rFonts w:ascii="Times New Roman" w:cs="Times New Roman" w:eastAsia="Times New Roman" w:hAnsi="Times New Roman"/>
          <w:sz w:val="24"/>
          <w:szCs w:val="24"/>
          <w:rtl w:val="0"/>
        </w:rPr>
        <w:t xml:space="preserve">срубить </w:t>
      </w:r>
      <w:r w:rsidDel="00000000" w:rsidR="00000000" w:rsidRPr="00000000">
        <w:rPr>
          <w:rFonts w:ascii="Times New Roman" w:cs="Times New Roman" w:eastAsia="Times New Roman" w:hAnsi="Times New Roman"/>
          <w:sz w:val="24"/>
          <w:szCs w:val="24"/>
          <w:rtl w:val="0"/>
        </w:rPr>
        <w:t xml:space="preserve">дерево,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начал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трансфигурировать поперечные сечения стволов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свалил несколько деревьев</w:t>
      </w:r>
      <w:r w:rsidDel="00000000" w:rsidR="00000000" w:rsidRPr="00000000">
        <w:rPr>
          <w:rFonts w:ascii="Times New Roman" w:cs="Times New Roman" w:eastAsia="Times New Roman" w:hAnsi="Times New Roman"/>
          <w:sz w:val="24"/>
          <w:szCs w:val="24"/>
          <w:rtl w:val="0"/>
        </w:rPr>
        <w:t xml:space="preserve">, но ему </w:t>
      </w:r>
      <w:r w:rsidDel="00000000" w:rsidR="00000000" w:rsidRPr="00000000">
        <w:rPr>
          <w:rFonts w:ascii="Times New Roman" w:cs="Times New Roman" w:eastAsia="Times New Roman" w:hAnsi="Times New Roman"/>
          <w:sz w:val="24"/>
          <w:szCs w:val="24"/>
          <w:rtl w:val="0"/>
        </w:rPr>
        <w:t xml:space="preserve">не стало лучше, внутри по-прежнему клокотали эмоции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пока он крушил деревья, он по крайней мере не думал о том, что </w:t>
      </w:r>
      <w:r w:rsidDel="00000000" w:rsidR="00000000" w:rsidRPr="00000000">
        <w:rPr>
          <w:rFonts w:ascii="Times New Roman" w:cs="Times New Roman" w:eastAsia="Times New Roman" w:hAnsi="Times New Roman"/>
          <w:sz w:val="24"/>
          <w:szCs w:val="24"/>
          <w:rtl w:val="0"/>
        </w:rPr>
        <w:t xml:space="preserve">эти эмоции невозможно выпустить.</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магические силы у Гарри кончились, он принялся обрывать и ломать ветки голыми руками. </w:t>
      </w:r>
      <w:r w:rsidDel="00000000" w:rsidR="00000000" w:rsidRPr="00000000">
        <w:rPr>
          <w:rFonts w:ascii="Times New Roman" w:cs="Times New Roman" w:eastAsia="Times New Roman" w:hAnsi="Times New Roman"/>
          <w:sz w:val="24"/>
          <w:szCs w:val="24"/>
          <w:rtl w:val="0"/>
        </w:rPr>
        <w:t xml:space="preserve">Руки кровоточили,</w:t>
      </w:r>
      <w:r w:rsidDel="00000000" w:rsidR="00000000" w:rsidRPr="00000000">
        <w:rPr>
          <w:rFonts w:ascii="Times New Roman" w:cs="Times New Roman" w:eastAsia="Times New Roman" w:hAnsi="Times New Roman"/>
          <w:sz w:val="24"/>
          <w:szCs w:val="24"/>
          <w:rtl w:val="0"/>
        </w:rPr>
        <w:t xml:space="preserve"> но эти раны утром сможет вылечить мадам Помфри. У волшебников неизлечимые шрамы оставляет лишь Тёмная магия.</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Вдруг Гарри услышал, как в лесу что-то движется. Звук напоминал стук лошадиных копыт. Гарри стремительно развернулся и вскинул палочку. Пока он </w:t>
      </w:r>
      <w:r w:rsidDel="00000000" w:rsidR="00000000" w:rsidRPr="00000000">
        <w:rPr>
          <w:rFonts w:ascii="Times New Roman" w:cs="Times New Roman" w:eastAsia="Times New Roman" w:hAnsi="Times New Roman"/>
          <w:sz w:val="24"/>
          <w:szCs w:val="24"/>
          <w:rtl w:val="0"/>
        </w:rPr>
        <w:t xml:space="preserve">работал руками</w:t>
      </w:r>
      <w:r w:rsidDel="00000000" w:rsidR="00000000" w:rsidRPr="00000000">
        <w:rPr>
          <w:rFonts w:ascii="Times New Roman" w:cs="Times New Roman" w:eastAsia="Times New Roman" w:hAnsi="Times New Roman"/>
          <w:sz w:val="24"/>
          <w:szCs w:val="24"/>
          <w:rtl w:val="0"/>
        </w:rPr>
        <w:t xml:space="preserve">, его магия частично восстановилась. Ему в голову впервые пришла мысль, что он в Запретном лесу один и при этом шумит.</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под лунный свет, вопреки ожиданиям Гарри, вышел не единорог.</w:t>
      </w:r>
      <w:r w:rsidDel="00000000" w:rsidR="00000000" w:rsidRPr="00000000">
        <w:rPr>
          <w:rFonts w:ascii="Times New Roman" w:cs="Times New Roman" w:eastAsia="Times New Roman" w:hAnsi="Times New Roman"/>
          <w:sz w:val="24"/>
          <w:szCs w:val="24"/>
          <w:rtl w:val="0"/>
        </w:rPr>
        <w:t xml:space="preserve"> Нижняя часть существа напоминала</w:t>
      </w:r>
      <w:r w:rsidDel="00000000" w:rsidR="00000000" w:rsidRPr="00000000">
        <w:rPr>
          <w:rFonts w:ascii="Times New Roman" w:cs="Times New Roman" w:eastAsia="Times New Roman" w:hAnsi="Times New Roman"/>
          <w:sz w:val="24"/>
          <w:szCs w:val="24"/>
          <w:rtl w:val="0"/>
        </w:rPr>
        <w:t xml:space="preserve"> лошадиную</w:t>
      </w:r>
      <w:r w:rsidDel="00000000" w:rsidR="00000000" w:rsidRPr="00000000">
        <w:rPr>
          <w:rFonts w:ascii="Times New Roman" w:cs="Times New Roman" w:eastAsia="Times New Roman" w:hAnsi="Times New Roman"/>
          <w:sz w:val="24"/>
          <w:szCs w:val="24"/>
          <w:rtl w:val="0"/>
        </w:rPr>
        <w:t xml:space="preserve">, а верхняя представляла собой обнажённый мужской торс. </w:t>
      </w:r>
      <w:r w:rsidDel="00000000" w:rsidR="00000000" w:rsidRPr="00000000">
        <w:rPr>
          <w:rFonts w:ascii="Times New Roman" w:cs="Times New Roman" w:eastAsia="Times New Roman" w:hAnsi="Times New Roman"/>
          <w:sz w:val="24"/>
          <w:szCs w:val="24"/>
          <w:rtl w:val="0"/>
        </w:rPr>
        <w:t xml:space="preserve">Лицо кентавра обрамляли длинные светлые волосы</w:t>
      </w:r>
      <w:r w:rsidDel="00000000" w:rsidR="00000000" w:rsidRPr="00000000">
        <w:rPr>
          <w:rFonts w:ascii="Times New Roman" w:cs="Times New Roman" w:eastAsia="Times New Roman" w:hAnsi="Times New Roman"/>
          <w:sz w:val="24"/>
          <w:szCs w:val="24"/>
          <w:rtl w:val="0"/>
        </w:rPr>
        <w:t xml:space="preserve">, его глаза были почти такими же голубыми, как у Дамблдора, с переходом 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апфировому.</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одной руке кентавр держал длинное деревянное копь</w:t>
      </w:r>
      <w:ins w:author="Alaric Lightin" w:id="0" w:date="2019-08-13T15:32:41Z">
        <w:r w:rsidDel="00000000" w:rsidR="00000000" w:rsidRPr="00000000">
          <w:rPr>
            <w:rFonts w:ascii="Times New Roman" w:cs="Times New Roman" w:eastAsia="Times New Roman" w:hAnsi="Times New Roman"/>
            <w:sz w:val="24"/>
            <w:szCs w:val="24"/>
            <w:rtl w:val="0"/>
          </w:rPr>
          <w:t xml:space="preserve">ё</w:t>
        </w:r>
      </w:ins>
      <w:del w:author="Alaric Lightin" w:id="0" w:date="2019-08-13T15:32:41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 с очень большим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металлическим наконечником</w:t>
      </w:r>
      <w:r w:rsidDel="00000000" w:rsidR="00000000" w:rsidRPr="00000000">
        <w:rPr>
          <w:rFonts w:ascii="Times New Roman" w:cs="Times New Roman" w:eastAsia="Times New Roman" w:hAnsi="Times New Roman"/>
          <w:sz w:val="24"/>
          <w:szCs w:val="24"/>
          <w:rtl w:val="0"/>
        </w:rPr>
        <w:t xml:space="preserve">. Края наконечника в лунном свете не блестели. Гарри однажды читал, что блестят только тупые клинки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Итак, — у кентавра оказался низкий, звучный и мужественный голос. — Вот и ты, и вокруг тебя — разрушения. Я чую в воздухе запах крови единорога, крови невинного, убитого ради спасения </w:t>
      </w:r>
      <w:ins w:author="Alaric Lightin" w:id="1" w:date="2019-02-20T12:34:49Z">
        <w:commentRangeStart w:id="0"/>
        <w:r w:rsidDel="00000000" w:rsidR="00000000" w:rsidRPr="00000000">
          <w:rPr>
            <w:rFonts w:ascii="Times New Roman" w:cs="Times New Roman" w:eastAsia="Times New Roman" w:hAnsi="Times New Roman"/>
            <w:sz w:val="24"/>
            <w:szCs w:val="24"/>
            <w:rtl w:val="0"/>
          </w:rPr>
          <w:t xml:space="preserve">чужой</w:t>
        </w:r>
      </w:ins>
      <w:del w:author="Alaric Lightin" w:id="1" w:date="2019-02-20T12:34:49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своей</w:delText>
        </w:r>
      </w:del>
      <w:r w:rsidDel="00000000" w:rsidR="00000000" w:rsidRPr="00000000">
        <w:rPr>
          <w:rFonts w:ascii="Times New Roman" w:cs="Times New Roman" w:eastAsia="Times New Roman" w:hAnsi="Times New Roman"/>
          <w:sz w:val="24"/>
          <w:szCs w:val="24"/>
          <w:rtl w:val="0"/>
        </w:rPr>
        <w:t xml:space="preserve"> жизни.</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Внезапный приступ страха вернул Гарри к реальности, и он быстро ответил.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не то, чем кажется.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Сами звёзды провозглашают твою </w:t>
      </w:r>
      <w:r w:rsidDel="00000000" w:rsidR="00000000" w:rsidRPr="00000000">
        <w:rPr>
          <w:rFonts w:ascii="Times New Roman" w:cs="Times New Roman" w:eastAsia="Times New Roman" w:hAnsi="Times New Roman"/>
          <w:sz w:val="24"/>
          <w:szCs w:val="24"/>
          <w:rtl w:val="0"/>
        </w:rPr>
        <w:t xml:space="preserve">невинность</w:t>
      </w:r>
      <w:r w:rsidDel="00000000" w:rsidR="00000000" w:rsidRPr="00000000">
        <w:rPr>
          <w:rFonts w:ascii="Times New Roman" w:cs="Times New Roman" w:eastAsia="Times New Roman" w:hAnsi="Times New Roman"/>
          <w:sz w:val="24"/>
          <w:szCs w:val="24"/>
          <w:rtl w:val="0"/>
        </w:rPr>
        <w:t xml:space="preserve">. Какая ирония,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сделал шаг по </w:t>
      </w:r>
      <w:r w:rsidDel="00000000" w:rsidR="00000000" w:rsidRPr="00000000">
        <w:rPr>
          <w:rFonts w:ascii="Times New Roman" w:cs="Times New Roman" w:eastAsia="Times New Roman" w:hAnsi="Times New Roman"/>
          <w:sz w:val="24"/>
          <w:szCs w:val="24"/>
          <w:rtl w:val="0"/>
        </w:rPr>
        <w:t xml:space="preserve">небольшой поляне</w:t>
      </w:r>
      <w:r w:rsidDel="00000000" w:rsidR="00000000" w:rsidRPr="00000000">
        <w:rPr>
          <w:rFonts w:ascii="Times New Roman" w:cs="Times New Roman" w:eastAsia="Times New Roman" w:hAnsi="Times New Roman"/>
          <w:sz w:val="24"/>
          <w:szCs w:val="24"/>
          <w:rtl w:val="0"/>
        </w:rPr>
        <w:t xml:space="preserve"> ближе к Гарри, не опуская копьё. — Странное слово — «невинность»</w:t>
      </w:r>
      <w:r w:rsidDel="00000000" w:rsidR="00000000" w:rsidRPr="00000000">
        <w:rPr>
          <w:rFonts w:ascii="Times New Roman" w:cs="Times New Roman" w:eastAsia="Times New Roman" w:hAnsi="Times New Roman"/>
          <w:sz w:val="24"/>
          <w:szCs w:val="24"/>
          <w:rtl w:val="0"/>
        </w:rPr>
        <w:t xml:space="preserve">. Оно подразумевает отсутствие знания, как невинность ребёнка, и также отсутствие вины. Только совершенно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Гулкий голос не создавал эха в лесу.</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Гарри на мгновение метнулись к кончику копья. Он осознал, что ему следовало </w:t>
      </w:r>
      <w:r w:rsidDel="00000000" w:rsidR="00000000" w:rsidRPr="00000000">
        <w:rPr>
          <w:rFonts w:ascii="Times New Roman" w:cs="Times New Roman" w:eastAsia="Times New Roman" w:hAnsi="Times New Roman"/>
          <w:sz w:val="24"/>
          <w:szCs w:val="24"/>
          <w:rtl w:val="0"/>
        </w:rPr>
        <w:t xml:space="preserve">взяться</w:t>
      </w:r>
      <w:r w:rsidDel="00000000" w:rsidR="00000000" w:rsidRPr="00000000">
        <w:rPr>
          <w:rFonts w:ascii="Times New Roman" w:cs="Times New Roman" w:eastAsia="Times New Roman" w:hAnsi="Times New Roman"/>
          <w:sz w:val="24"/>
          <w:szCs w:val="24"/>
          <w:rtl w:val="0"/>
        </w:rPr>
        <w:t xml:space="preserve"> за Маховик времени сразу же, как только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увидел кентавра. Теперь же, если Гарри попытается засунуть руку под мантию, кентавр, если окажется достаточно быстр,</w:t>
      </w:r>
      <w:r w:rsidDel="00000000" w:rsidR="00000000" w:rsidRPr="00000000">
        <w:rPr>
          <w:rFonts w:ascii="Times New Roman" w:cs="Times New Roman" w:eastAsia="Times New Roman" w:hAnsi="Times New Roman"/>
          <w:sz w:val="24"/>
          <w:szCs w:val="24"/>
          <w:rtl w:val="0"/>
        </w:rPr>
        <w:t xml:space="preserve"> сможет</w:t>
      </w:r>
      <w:r w:rsidDel="00000000" w:rsidR="00000000" w:rsidRPr="00000000">
        <w:rPr>
          <w:rFonts w:ascii="Times New Roman" w:cs="Times New Roman" w:eastAsia="Times New Roman" w:hAnsi="Times New Roman"/>
          <w:sz w:val="24"/>
          <w:szCs w:val="24"/>
          <w:rtl w:val="0"/>
        </w:rPr>
        <w:t xml:space="preserve"> ударить его копьём.</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я прочёл, — ответил Гарри немного нетвёрдым голосом, пытаясь подобрать столь же глубокомысленные слова в ответ, — что неверно думать о детях</w:t>
      </w:r>
      <w:r w:rsidDel="00000000" w:rsidR="00000000" w:rsidRPr="00000000">
        <w:rPr>
          <w:rFonts w:ascii="Times New Roman" w:cs="Times New Roman" w:eastAsia="Times New Roman" w:hAnsi="Times New Roman"/>
          <w:sz w:val="24"/>
          <w:szCs w:val="24"/>
          <w:rtl w:val="0"/>
        </w:rPr>
        <w:t xml:space="preserve"> как о невинных,</w:t>
      </w:r>
      <w:r w:rsidDel="00000000" w:rsidR="00000000" w:rsidRPr="00000000">
        <w:rPr>
          <w:rFonts w:ascii="Times New Roman" w:cs="Times New Roman" w:eastAsia="Times New Roman" w:hAnsi="Times New Roman"/>
          <w:sz w:val="24"/>
          <w:szCs w:val="24"/>
          <w:rtl w:val="0"/>
        </w:rPr>
        <w:t xml:space="preserve"> потому что незнание — не то же самое, что отсутствие выбора. </w:t>
      </w:r>
      <w:r w:rsidDel="00000000" w:rsidR="00000000" w:rsidRPr="00000000">
        <w:rPr>
          <w:rFonts w:ascii="Times New Roman" w:cs="Times New Roman" w:eastAsia="Times New Roman" w:hAnsi="Times New Roman"/>
          <w:sz w:val="24"/>
          <w:szCs w:val="24"/>
          <w:rtl w:val="0"/>
        </w:rPr>
        <w:t xml:space="preserve">Дети не в состоянии причинить большой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Мудрость волшебников, — отозвался кентавр.</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мудрость маглов.</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лишённых магии я знаю немного. В последнее время Марс был тусклым, но теперь он становится ярче, — кентавр сделал ещё один шаг вперёд </w:t>
      </w:r>
      <w:r w:rsidDel="00000000" w:rsidR="00000000" w:rsidRPr="00000000">
        <w:rPr>
          <w:rFonts w:ascii="Times New Roman" w:cs="Times New Roman" w:eastAsia="Times New Roman" w:hAnsi="Times New Roman"/>
          <w:sz w:val="24"/>
          <w:szCs w:val="24"/>
          <w:rtl w:val="0"/>
        </w:rPr>
        <w:t xml:space="preserve">и теперь оказался почти на расстоянии удара от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w:t>
      </w:r>
      <w:r w:rsidDel="00000000" w:rsidR="00000000" w:rsidRPr="00000000">
        <w:rPr>
          <w:rFonts w:ascii="Times New Roman" w:cs="Times New Roman" w:eastAsia="Times New Roman" w:hAnsi="Times New Roman"/>
          <w:sz w:val="24"/>
          <w:szCs w:val="24"/>
          <w:rtl w:val="0"/>
        </w:rPr>
        <w:t xml:space="preserve">реш</w:t>
      </w:r>
      <w:r w:rsidDel="00000000" w:rsidR="00000000" w:rsidRPr="00000000">
        <w:rPr>
          <w:rFonts w:ascii="Times New Roman" w:cs="Times New Roman" w:eastAsia="Times New Roman" w:hAnsi="Times New Roman"/>
          <w:sz w:val="24"/>
          <w:szCs w:val="24"/>
          <w:rtl w:val="0"/>
        </w:rPr>
        <w:t xml:space="preserve">ился взглянуть на небо.</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значит,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подразумевали, </w:t>
      </w:r>
      <w:r w:rsidDel="00000000" w:rsidR="00000000" w:rsidRPr="00000000">
        <w:rPr>
          <w:rFonts w:ascii="Times New Roman" w:cs="Times New Roman" w:eastAsia="Times New Roman" w:hAnsi="Times New Roman"/>
          <w:sz w:val="24"/>
          <w:szCs w:val="24"/>
          <w:rtl w:val="0"/>
        </w:rPr>
        <w:t xml:space="preserve">говоря:</w:t>
      </w:r>
      <w:r w:rsidDel="00000000" w:rsidR="00000000" w:rsidRPr="00000000">
        <w:rPr>
          <w:rFonts w:ascii="Times New Roman" w:cs="Times New Roman" w:eastAsia="Times New Roman" w:hAnsi="Times New Roman"/>
          <w:sz w:val="24"/>
          <w:szCs w:val="24"/>
          <w:rtl w:val="0"/>
        </w:rPr>
        <w:t xml:space="preserve"> «звёзды провозглашают твою невинность»?</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Ночное небо говорит с кентаврами. Так мы узнаём то, что узнаём. </w:t>
      </w:r>
      <w:r w:rsidDel="00000000" w:rsidR="00000000" w:rsidRPr="00000000">
        <w:rPr>
          <w:rFonts w:ascii="Times New Roman" w:cs="Times New Roman" w:eastAsia="Times New Roman" w:hAnsi="Times New Roman"/>
          <w:sz w:val="24"/>
          <w:szCs w:val="24"/>
          <w:rtl w:val="0"/>
        </w:rPr>
        <w:t xml:space="preserve">Или ныне волшебникам не рассказывают даже об этом?</w:t>
      </w:r>
      <w:r w:rsidDel="00000000" w:rsidR="00000000" w:rsidRPr="00000000">
        <w:rPr>
          <w:rFonts w:ascii="Times New Roman" w:cs="Times New Roman" w:eastAsia="Times New Roman" w:hAnsi="Times New Roman"/>
          <w:sz w:val="24"/>
          <w:szCs w:val="24"/>
          <w:rtl w:val="0"/>
        </w:rPr>
        <w:t xml:space="preserve"> — по лицу кентавра пробежала тень презрения.</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пытался разузнать о кентаврах, когда читал о прорицании. Большинство авторов просто высмеивают прорицание кентавров, не объясняя причин. </w:t>
      </w:r>
      <w:r w:rsidDel="00000000" w:rsidR="00000000" w:rsidRPr="00000000">
        <w:rPr>
          <w:rFonts w:ascii="Times New Roman" w:cs="Times New Roman" w:eastAsia="Times New Roman" w:hAnsi="Times New Roman"/>
          <w:sz w:val="24"/>
          <w:szCs w:val="24"/>
          <w:rtl w:val="0"/>
        </w:rPr>
        <w:t xml:space="preserve">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w:t>
      </w:r>
      <w:r w:rsidDel="00000000" w:rsidR="00000000" w:rsidRPr="00000000">
        <w:rPr>
          <w:rFonts w:ascii="Times New Roman" w:cs="Times New Roman" w:eastAsia="Times New Roman" w:hAnsi="Times New Roman"/>
          <w:sz w:val="24"/>
          <w:szCs w:val="24"/>
          <w:rtl w:val="0"/>
        </w:rPr>
        <w:t xml:space="preserve">Я думал, что рассказы про использование кентаврами астрологии — такие же насмешки, как и всё остальное.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нараспев произнёс кентавр, с любопытством </w:t>
      </w:r>
      <w:r w:rsidDel="00000000" w:rsidR="00000000" w:rsidRPr="00000000">
        <w:rPr>
          <w:rFonts w:ascii="Times New Roman" w:cs="Times New Roman" w:eastAsia="Times New Roman" w:hAnsi="Times New Roman"/>
          <w:sz w:val="24"/>
          <w:szCs w:val="24"/>
          <w:rtl w:val="0"/>
        </w:rPr>
        <w:t xml:space="preserve">склонив голову набок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движение планет предсказуемо на тысячи лет вперёд. Если я поговорю с нужными маглами, то</w:t>
      </w:r>
      <w:r w:rsidDel="00000000" w:rsidR="00000000" w:rsidRPr="00000000">
        <w:rPr>
          <w:rFonts w:ascii="Times New Roman" w:cs="Times New Roman" w:eastAsia="Times New Roman" w:hAnsi="Times New Roman"/>
          <w:sz w:val="24"/>
          <w:szCs w:val="24"/>
          <w:rtl w:val="0"/>
        </w:rPr>
        <w:t xml:space="preserve"> смогу показать вам схему, как именно будут расположены планеты через десять лет при наблюдении с этого места</w:t>
      </w:r>
      <w:r w:rsidDel="00000000" w:rsidR="00000000" w:rsidRPr="00000000">
        <w:rPr>
          <w:rFonts w:ascii="Times New Roman" w:cs="Times New Roman" w:eastAsia="Times New Roman" w:hAnsi="Times New Roman"/>
          <w:sz w:val="24"/>
          <w:szCs w:val="24"/>
          <w:rtl w:val="0"/>
        </w:rPr>
        <w:t xml:space="preserve">. Вы сможете сделать по ней предсказание?</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покачал головой.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схеме? Нет. Свет планет, комет, неуловимое движение самих звёзд — всего этого я не увижу.</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Орбиты комет тоже </w:t>
      </w:r>
      <w:r w:rsidDel="00000000" w:rsidR="00000000" w:rsidRPr="00000000">
        <w:rPr>
          <w:rFonts w:ascii="Times New Roman" w:cs="Times New Roman" w:eastAsia="Times New Roman" w:hAnsi="Times New Roman"/>
          <w:sz w:val="24"/>
          <w:szCs w:val="24"/>
          <w:rtl w:val="0"/>
        </w:rPr>
        <w:t xml:space="preserve">определены</w:t>
      </w:r>
      <w:r w:rsidDel="00000000" w:rsidR="00000000" w:rsidRPr="00000000">
        <w:rPr>
          <w:rFonts w:ascii="Times New Roman" w:cs="Times New Roman" w:eastAsia="Times New Roman" w:hAnsi="Times New Roman"/>
          <w:sz w:val="24"/>
          <w:szCs w:val="24"/>
          <w:rtl w:val="0"/>
        </w:rPr>
        <w:t xml:space="preserve"> на тысячи лет вперёд, </w:t>
      </w:r>
      <w:r w:rsidDel="00000000" w:rsidR="00000000" w:rsidRPr="00000000">
        <w:rPr>
          <w:rFonts w:ascii="Times New Roman" w:cs="Times New Roman" w:eastAsia="Times New Roman" w:hAnsi="Times New Roman"/>
          <w:sz w:val="24"/>
          <w:szCs w:val="24"/>
          <w:rtl w:val="0"/>
        </w:rPr>
        <w:t xml:space="preserve">поэтому они не могут иметь </w:t>
      </w:r>
      <w:r w:rsidDel="00000000" w:rsidR="00000000" w:rsidRPr="00000000">
        <w:rPr>
          <w:rFonts w:ascii="Times New Roman" w:cs="Times New Roman" w:eastAsia="Times New Roman" w:hAnsi="Times New Roman"/>
          <w:sz w:val="24"/>
          <w:szCs w:val="24"/>
          <w:rtl w:val="0"/>
        </w:rPr>
        <w:t xml:space="preserve">существенного отношения </w:t>
      </w:r>
      <w:r w:rsidDel="00000000" w:rsidR="00000000" w:rsidRPr="00000000">
        <w:rPr>
          <w:rFonts w:ascii="Times New Roman" w:cs="Times New Roman" w:eastAsia="Times New Roman" w:hAnsi="Times New Roman"/>
          <w:sz w:val="24"/>
          <w:szCs w:val="24"/>
          <w:rtl w:val="0"/>
        </w:rPr>
        <w:t xml:space="preserve">к текущим событиям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свету звёзд, чтобы достичь Земли, нужны годы, и сами звёзды практически не движутся — во всяком случае, невооружённым глазом этого не заметить.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Поэтому напрашивается предположение</w:t>
      </w:r>
      <w:r w:rsidDel="00000000" w:rsidR="00000000" w:rsidRPr="00000000">
        <w:rPr>
          <w:rFonts w:ascii="Times New Roman" w:cs="Times New Roman" w:eastAsia="Times New Roman" w:hAnsi="Times New Roman"/>
          <w:sz w:val="24"/>
          <w:szCs w:val="24"/>
          <w:rtl w:val="0"/>
        </w:rPr>
        <w:t xml:space="preserve">, что у кентавров есть природный дар к прорицаниям, который вы, </w:t>
      </w:r>
      <w:r w:rsidDel="00000000" w:rsidR="00000000" w:rsidRPr="00000000">
        <w:rPr>
          <w:rFonts w:ascii="Times New Roman" w:cs="Times New Roman" w:eastAsia="Times New Roman" w:hAnsi="Times New Roman"/>
          <w:sz w:val="24"/>
          <w:szCs w:val="24"/>
          <w:rtl w:val="0"/>
        </w:rPr>
        <w:t xml:space="preserve">так сказать</w:t>
      </w:r>
      <w:r w:rsidDel="00000000" w:rsidR="00000000" w:rsidRPr="00000000">
        <w:rPr>
          <w:rFonts w:ascii="Times New Roman" w:cs="Times New Roman" w:eastAsia="Times New Roman" w:hAnsi="Times New Roman"/>
          <w:sz w:val="24"/>
          <w:szCs w:val="24"/>
          <w:rtl w:val="0"/>
        </w:rPr>
        <w:t xml:space="preserve">, проецируете</w:t>
      </w:r>
      <w:r w:rsidDel="00000000" w:rsidR="00000000" w:rsidRPr="00000000">
        <w:rPr>
          <w:rFonts w:ascii="Times New Roman" w:cs="Times New Roman" w:eastAsia="Times New Roman" w:hAnsi="Times New Roman"/>
          <w:sz w:val="24"/>
          <w:szCs w:val="24"/>
          <w:rtl w:val="0"/>
        </w:rPr>
        <w:t xml:space="preserve"> на ночное небо.</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w:t>
      </w:r>
      <w:r w:rsidDel="00000000" w:rsidR="00000000" w:rsidRPr="00000000">
        <w:rPr>
          <w:rFonts w:ascii="Times New Roman" w:cs="Times New Roman" w:eastAsia="Times New Roman" w:hAnsi="Times New Roman"/>
          <w:sz w:val="24"/>
          <w:szCs w:val="24"/>
          <w:rtl w:val="0"/>
        </w:rPr>
        <w:t xml:space="preserve">задумчиво</w:t>
      </w:r>
      <w:r w:rsidDel="00000000" w:rsidR="00000000" w:rsidRPr="00000000">
        <w:rPr>
          <w:rFonts w:ascii="Times New Roman" w:cs="Times New Roman" w:eastAsia="Times New Roman" w:hAnsi="Times New Roman"/>
          <w:sz w:val="24"/>
          <w:szCs w:val="24"/>
          <w:rtl w:val="0"/>
        </w:rPr>
        <w:t xml:space="preserve"> произнёс кентавр. Он опустил голову. — Другие бы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бросились на тебя за такие слова, </w:t>
      </w:r>
      <w:r w:rsidDel="00000000" w:rsidR="00000000" w:rsidRPr="00000000">
        <w:rPr>
          <w:rFonts w:ascii="Times New Roman" w:cs="Times New Roman" w:eastAsia="Times New Roman" w:hAnsi="Times New Roman"/>
          <w:sz w:val="24"/>
          <w:szCs w:val="24"/>
          <w:rtl w:val="0"/>
        </w:rPr>
        <w:t xml:space="preserve">но я всегда стремился узнать то, чего я не знаю</w:t>
      </w:r>
      <w:r w:rsidDel="00000000" w:rsidR="00000000" w:rsidRPr="00000000">
        <w:rPr>
          <w:rFonts w:ascii="Times New Roman" w:cs="Times New Roman" w:eastAsia="Times New Roman" w:hAnsi="Times New Roman"/>
          <w:sz w:val="24"/>
          <w:szCs w:val="24"/>
          <w:rtl w:val="0"/>
        </w:rPr>
        <w:t xml:space="preserve">. Почему ночное небо может предсказывать будущее — </w:t>
      </w:r>
      <w:r w:rsidDel="00000000" w:rsidR="00000000" w:rsidRPr="00000000">
        <w:rPr>
          <w:rFonts w:ascii="Times New Roman" w:cs="Times New Roman" w:eastAsia="Times New Roman" w:hAnsi="Times New Roman"/>
          <w:sz w:val="24"/>
          <w:szCs w:val="24"/>
          <w:rtl w:val="0"/>
        </w:rPr>
        <w:t xml:space="preserve">это мне, конечно, неведомо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само это умение</w:t>
      </w:r>
      <w:r w:rsidDel="00000000" w:rsidR="00000000" w:rsidRPr="00000000">
        <w:rPr>
          <w:rFonts w:ascii="Times New Roman" w:cs="Times New Roman" w:eastAsia="Times New Roman" w:hAnsi="Times New Roman"/>
          <w:sz w:val="24"/>
          <w:szCs w:val="24"/>
          <w:rtl w:val="0"/>
        </w:rPr>
        <w:t xml:space="preserve"> достаточно трудно освоить. Могу лишь</w:t>
      </w:r>
      <w:r w:rsidDel="00000000" w:rsidR="00000000" w:rsidRPr="00000000">
        <w:rPr>
          <w:rFonts w:ascii="Times New Roman" w:cs="Times New Roman" w:eastAsia="Times New Roman" w:hAnsi="Times New Roman"/>
          <w:sz w:val="24"/>
          <w:szCs w:val="24"/>
          <w:rtl w:val="0"/>
        </w:rPr>
        <w:t xml:space="preserve"> сказать, сын Лили, что, даже если ты говоришь правду, непонятно, какой в ней прок.</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позволил себе немного расслабиться. Если к</w:t>
      </w:r>
      <w:r w:rsidDel="00000000" w:rsidR="00000000" w:rsidRPr="00000000">
        <w:rPr>
          <w:rFonts w:ascii="Times New Roman" w:cs="Times New Roman" w:eastAsia="Times New Roman" w:hAnsi="Times New Roman"/>
          <w:sz w:val="24"/>
          <w:szCs w:val="24"/>
          <w:rtl w:val="0"/>
        </w:rPr>
        <w:t xml:space="preserve">ентавр</w:t>
      </w:r>
      <w:r w:rsidDel="00000000" w:rsidR="00000000" w:rsidRPr="00000000">
        <w:rPr>
          <w:rFonts w:ascii="Times New Roman" w:cs="Times New Roman" w:eastAsia="Times New Roman" w:hAnsi="Times New Roman"/>
          <w:sz w:val="24"/>
          <w:szCs w:val="24"/>
          <w:rtl w:val="0"/>
        </w:rPr>
        <w:t xml:space="preserve"> обращается к нему «сын Лили», </w:t>
      </w:r>
      <w:r w:rsidDel="00000000" w:rsidR="00000000" w:rsidRPr="00000000">
        <w:rPr>
          <w:rFonts w:ascii="Times New Roman" w:cs="Times New Roman" w:eastAsia="Times New Roman" w:hAnsi="Times New Roman"/>
          <w:sz w:val="24"/>
          <w:szCs w:val="24"/>
          <w:rtl w:val="0"/>
        </w:rPr>
        <w:t xml:space="preserve">значит, Гарри для него больше, чем просто вторгшийся в лес чужак</w:t>
      </w:r>
      <w:r w:rsidDel="00000000" w:rsidR="00000000" w:rsidRPr="00000000">
        <w:rPr>
          <w:rFonts w:ascii="Times New Roman" w:cs="Times New Roman" w:eastAsia="Times New Roman" w:hAnsi="Times New Roman"/>
          <w:sz w:val="24"/>
          <w:szCs w:val="24"/>
          <w:rtl w:val="0"/>
        </w:rPr>
        <w:t xml:space="preserve">. Кроме того, нападение на ученика Хогвартса наверняка чревато очень серьёзными последствиями для обитающего в лесу племени кентавров, и кентавру скорее всего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известно...</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Маглы </w:t>
      </w:r>
      <w:r w:rsidDel="00000000" w:rsidR="00000000" w:rsidRPr="00000000">
        <w:rPr>
          <w:rFonts w:ascii="Times New Roman" w:cs="Times New Roman" w:eastAsia="Times New Roman" w:hAnsi="Times New Roman"/>
          <w:sz w:val="24"/>
          <w:szCs w:val="24"/>
          <w:rtl w:val="0"/>
        </w:rPr>
        <w:t xml:space="preserve">поняли</w:t>
      </w:r>
      <w:r w:rsidDel="00000000" w:rsidR="00000000" w:rsidRPr="00000000">
        <w:rPr>
          <w:rFonts w:ascii="Times New Roman" w:cs="Times New Roman" w:eastAsia="Times New Roman" w:hAnsi="Times New Roman"/>
          <w:sz w:val="24"/>
          <w:szCs w:val="24"/>
          <w:rtl w:val="0"/>
        </w:rPr>
        <w:t xml:space="preserve">, что в истине кроется сила. Она есть в каждой частичке истины, и эти частички связаны друг с другом. И обрести эту силу </w:t>
      </w:r>
      <w:r w:rsidDel="00000000" w:rsidR="00000000" w:rsidRPr="00000000">
        <w:rPr>
          <w:rFonts w:ascii="Times New Roman" w:cs="Times New Roman" w:eastAsia="Times New Roman" w:hAnsi="Times New Roman"/>
          <w:sz w:val="24"/>
          <w:szCs w:val="24"/>
          <w:rtl w:val="0"/>
        </w:rPr>
        <w:t xml:space="preserve">можно, </w:t>
      </w:r>
      <w:r w:rsidDel="00000000" w:rsidR="00000000" w:rsidRPr="00000000">
        <w:rPr>
          <w:rFonts w:ascii="Times New Roman" w:cs="Times New Roman" w:eastAsia="Times New Roman" w:hAnsi="Times New Roman"/>
          <w:sz w:val="24"/>
          <w:szCs w:val="24"/>
          <w:rtl w:val="0"/>
        </w:rPr>
        <w:t xml:space="preserve">лишь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врождённые умения. Но, если вы в самом деле хотите понять прорицание или роль звёзд в прорицании, </w:t>
      </w:r>
      <w:r w:rsidDel="00000000" w:rsidR="00000000" w:rsidRPr="00000000">
        <w:rPr>
          <w:rFonts w:ascii="Times New Roman" w:cs="Times New Roman" w:eastAsia="Times New Roman" w:hAnsi="Times New Roman"/>
          <w:sz w:val="24"/>
          <w:szCs w:val="24"/>
          <w:rtl w:val="0"/>
        </w:rPr>
        <w:t xml:space="preserve">истина о предсказаниях кентавров </w:t>
      </w:r>
      <w:r w:rsidDel="00000000" w:rsidR="00000000" w:rsidRPr="00000000">
        <w:rPr>
          <w:rFonts w:ascii="Times New Roman" w:cs="Times New Roman" w:eastAsia="Times New Roman" w:hAnsi="Times New Roman"/>
          <w:sz w:val="24"/>
          <w:szCs w:val="24"/>
          <w:rtl w:val="0"/>
        </w:rPr>
        <w:t xml:space="preserve">будет иметь значение для</w:t>
      </w:r>
      <w:r w:rsidDel="00000000" w:rsidR="00000000" w:rsidRPr="00000000">
        <w:rPr>
          <w:rFonts w:ascii="Times New Roman" w:cs="Times New Roman" w:eastAsia="Times New Roman" w:hAnsi="Times New Roman"/>
          <w:sz w:val="24"/>
          <w:szCs w:val="24"/>
          <w:rtl w:val="0"/>
        </w:rPr>
        <w:t xml:space="preserve"> других истин.</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медленно кивнул.</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Стало быть, люди без палочек стали мудрее волшебников. Подумать только! Скажи мне, сын Лили, говорят ли исполненные мудрости маглы о том, </w:t>
      </w:r>
      <w:r w:rsidDel="00000000" w:rsidR="00000000" w:rsidRPr="00000000">
        <w:rPr>
          <w:rFonts w:ascii="Times New Roman" w:cs="Times New Roman" w:eastAsia="Times New Roman" w:hAnsi="Times New Roman"/>
          <w:sz w:val="24"/>
          <w:szCs w:val="24"/>
          <w:rtl w:val="0"/>
        </w:rPr>
        <w:t xml:space="preserve">что небеса вскоре опустеют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Опустеют? — переспросил Гарри. — Э-э... нет?</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Другие кентавры этого леса избегают встречи с тобой, ибо мы клянёмся </w:t>
      </w:r>
      <w:r w:rsidDel="00000000" w:rsidR="00000000" w:rsidRPr="00000000">
        <w:rPr>
          <w:rFonts w:ascii="Times New Roman" w:cs="Times New Roman" w:eastAsia="Times New Roman" w:hAnsi="Times New Roman"/>
          <w:sz w:val="24"/>
          <w:szCs w:val="24"/>
          <w:rtl w:val="0"/>
        </w:rPr>
        <w:t xml:space="preserve">не препятствовать тому, что предначертано небом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если наши судьбы переплетутся с твоей, возможно, часть вины за то, что грядёт, будет и на нас. </w:t>
      </w:r>
      <w:r w:rsidDel="00000000" w:rsidR="00000000" w:rsidRPr="00000000">
        <w:rPr>
          <w:rFonts w:ascii="Times New Roman" w:cs="Times New Roman" w:eastAsia="Times New Roman" w:hAnsi="Times New Roman"/>
          <w:sz w:val="24"/>
          <w:szCs w:val="24"/>
          <w:rtl w:val="0"/>
        </w:rPr>
        <w:t xml:space="preserve">Лишь я один посмел приблизиться к тебе.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не понимаю.</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 будет изгнан, если он </w:t>
      </w:r>
      <w:r w:rsidDel="00000000" w:rsidR="00000000" w:rsidRPr="00000000">
        <w:rPr>
          <w:rFonts w:ascii="Times New Roman" w:cs="Times New Roman" w:eastAsia="Times New Roman" w:hAnsi="Times New Roman"/>
          <w:sz w:val="24"/>
          <w:szCs w:val="24"/>
          <w:rtl w:val="0"/>
        </w:rPr>
        <w:t xml:space="preserve">лишит жизни жеребёнка.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Копьё ударило, словно молния — </w:t>
      </w:r>
      <w:r w:rsidDel="00000000" w:rsidR="00000000" w:rsidRPr="00000000">
        <w:rPr>
          <w:rFonts w:ascii="Times New Roman" w:cs="Times New Roman" w:eastAsia="Times New Roman" w:hAnsi="Times New Roman"/>
          <w:sz w:val="24"/>
          <w:szCs w:val="24"/>
          <w:rtl w:val="0"/>
        </w:rPr>
        <w:t xml:space="preserve">слишком быстро, чтобы отреагировать</w:t>
      </w:r>
      <w:r w:rsidDel="00000000" w:rsidR="00000000" w:rsidRPr="00000000">
        <w:rPr>
          <w:rFonts w:ascii="Times New Roman" w:cs="Times New Roman" w:eastAsia="Times New Roman" w:hAnsi="Times New Roman"/>
          <w:sz w:val="24"/>
          <w:szCs w:val="24"/>
          <w:rtl w:val="0"/>
        </w:rPr>
        <w:t xml:space="preserve"> — и вышибло из рук волшебную палочку.</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Следующий мощный удар угодил Гарри в солнечное сплетение. Он рухнул</w:t>
      </w:r>
      <w:r w:rsidDel="00000000" w:rsidR="00000000" w:rsidRPr="00000000">
        <w:rPr>
          <w:rFonts w:ascii="Times New Roman" w:cs="Times New Roman" w:eastAsia="Times New Roman" w:hAnsi="Times New Roman"/>
          <w:sz w:val="24"/>
          <w:szCs w:val="24"/>
          <w:rtl w:val="0"/>
        </w:rPr>
        <w:t xml:space="preserve"> на землю</w:t>
      </w:r>
      <w:r w:rsidDel="00000000" w:rsidR="00000000" w:rsidRPr="00000000">
        <w:rPr>
          <w:rFonts w:ascii="Times New Roman" w:cs="Times New Roman" w:eastAsia="Times New Roman" w:hAnsi="Times New Roman"/>
          <w:sz w:val="24"/>
          <w:szCs w:val="24"/>
          <w:rtl w:val="0"/>
        </w:rPr>
        <w:t xml:space="preserve">, ловя ртом воздух и пытаясь сдержать </w:t>
      </w:r>
      <w:r w:rsidDel="00000000" w:rsidR="00000000" w:rsidRPr="00000000">
        <w:rPr>
          <w:rFonts w:ascii="Times New Roman" w:cs="Times New Roman" w:eastAsia="Times New Roman" w:hAnsi="Times New Roman"/>
          <w:sz w:val="24"/>
          <w:szCs w:val="24"/>
          <w:rtl w:val="0"/>
        </w:rPr>
        <w:t xml:space="preserve">рвотные позывы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схватить Маховик в</w:t>
      </w:r>
      <w:r w:rsidDel="00000000" w:rsidR="00000000" w:rsidRPr="00000000">
        <w:rPr>
          <w:rFonts w:ascii="Times New Roman" w:cs="Times New Roman" w:eastAsia="Times New Roman" w:hAnsi="Times New Roman"/>
          <w:sz w:val="24"/>
          <w:szCs w:val="24"/>
          <w:rtl w:val="0"/>
        </w:rPr>
        <w:t xml:space="preserve">ремени</w:t>
      </w:r>
      <w:r w:rsidDel="00000000" w:rsidR="00000000" w:rsidRPr="00000000">
        <w:rPr>
          <w:rFonts w:ascii="Times New Roman" w:cs="Times New Roman" w:eastAsia="Times New Roman" w:hAnsi="Times New Roman"/>
          <w:sz w:val="24"/>
          <w:szCs w:val="24"/>
          <w:rtl w:val="0"/>
        </w:rPr>
        <w:t xml:space="preserve">, спрятанный под мантией, но удар тупого конца копья отбросил его руку в сторону, едва не сломав пальцы. Гарри повторил попытку другой рукой, но </w:t>
      </w:r>
      <w:r w:rsidDel="00000000" w:rsidR="00000000" w:rsidRPr="00000000">
        <w:rPr>
          <w:rFonts w:ascii="Times New Roman" w:cs="Times New Roman" w:eastAsia="Times New Roman" w:hAnsi="Times New Roman"/>
          <w:sz w:val="24"/>
          <w:szCs w:val="24"/>
          <w:rtl w:val="0"/>
        </w:rPr>
        <w:t xml:space="preserve">копьё ударило и по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жаль, Гарри Поттер, —</w:t>
      </w:r>
      <w:r w:rsidDel="00000000" w:rsidR="00000000" w:rsidRPr="00000000">
        <w:rPr>
          <w:rFonts w:ascii="Times New Roman" w:cs="Times New Roman" w:eastAsia="Times New Roman" w:hAnsi="Times New Roman"/>
          <w:sz w:val="24"/>
          <w:szCs w:val="24"/>
          <w:rtl w:val="0"/>
        </w:rPr>
        <w:t xml:space="preserve"> сказал кентавр. Вдруг </w:t>
      </w:r>
      <w:r w:rsidDel="00000000" w:rsidR="00000000" w:rsidRPr="00000000">
        <w:rPr>
          <w:rFonts w:ascii="Times New Roman" w:cs="Times New Roman" w:eastAsia="Times New Roman" w:hAnsi="Times New Roman"/>
          <w:sz w:val="24"/>
          <w:szCs w:val="24"/>
          <w:rtl w:val="0"/>
        </w:rPr>
        <w:t xml:space="preserve">он вздёрнул голову, и его глаза </w:t>
      </w:r>
      <w:r w:rsidDel="00000000" w:rsidR="00000000" w:rsidRPr="00000000">
        <w:rPr>
          <w:rFonts w:ascii="Times New Roman" w:cs="Times New Roman" w:eastAsia="Times New Roman" w:hAnsi="Times New Roman"/>
          <w:sz w:val="24"/>
          <w:szCs w:val="24"/>
          <w:rtl w:val="0"/>
        </w:rPr>
        <w:t xml:space="preserve">расширились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Копьё взлетело вверх и отбило красный сгусток заклинания.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уронил копьё и отчаянно отпрыгнул в сторону — мимо него пролетела зелёная вспышка света. За ней последовала вторая. Третья его настигла.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упал и больше не двигался.</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 трудом успокоил дыхание, пошатываясь, поднялся на ноги, подобрал свою палочку. Всё это получилось у него не сразу.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прохрипел он.</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Чувство тревоги, мощное настолько, что казалось почти осязаемым, приблизилось снова.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П-профессор Квиррелл? Что вы здесь делаете?</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 задумчиво сказал мужчина в чёрной мантии, — вам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нужно было</w:t>
      </w:r>
      <w:r w:rsidDel="00000000" w:rsidR="00000000" w:rsidRPr="00000000">
        <w:rPr>
          <w:rFonts w:ascii="Times New Roman" w:cs="Times New Roman" w:eastAsia="Times New Roman" w:hAnsi="Times New Roman"/>
          <w:sz w:val="24"/>
          <w:szCs w:val="24"/>
          <w:rtl w:val="0"/>
        </w:rPr>
        <w:t xml:space="preserve"> отвести душу и устроить </w:t>
      </w:r>
      <w:r w:rsidDel="00000000" w:rsidR="00000000" w:rsidRPr="00000000">
        <w:rPr>
          <w:rFonts w:ascii="Times New Roman" w:cs="Times New Roman" w:eastAsia="Times New Roman" w:hAnsi="Times New Roman"/>
          <w:sz w:val="24"/>
          <w:szCs w:val="24"/>
          <w:rtl w:val="0"/>
        </w:rPr>
        <w:t xml:space="preserve">громкую </w:t>
      </w:r>
      <w:r w:rsidDel="00000000" w:rsidR="00000000" w:rsidRPr="00000000">
        <w:rPr>
          <w:rFonts w:ascii="Times New Roman" w:cs="Times New Roman" w:eastAsia="Times New Roman" w:hAnsi="Times New Roman"/>
          <w:sz w:val="24"/>
          <w:szCs w:val="24"/>
          <w:rtl w:val="0"/>
        </w:rPr>
        <w:t xml:space="preserve">истерику в Запретном лесу посреди ночи, а мне</w:t>
      </w:r>
      <w:r w:rsidDel="00000000" w:rsidR="00000000" w:rsidRPr="00000000">
        <w:rPr>
          <w:rFonts w:ascii="Times New Roman" w:cs="Times New Roman" w:eastAsia="Times New Roman" w:hAnsi="Times New Roman"/>
          <w:sz w:val="24"/>
          <w:szCs w:val="24"/>
          <w:rtl w:val="0"/>
        </w:rPr>
        <w:t xml:space="preserve"> нужно было</w:t>
      </w:r>
      <w:r w:rsidDel="00000000" w:rsidR="00000000" w:rsidRPr="00000000">
        <w:rPr>
          <w:rFonts w:ascii="Times New Roman" w:cs="Times New Roman" w:eastAsia="Times New Roman" w:hAnsi="Times New Roman"/>
          <w:sz w:val="24"/>
          <w:szCs w:val="24"/>
          <w:rtl w:val="0"/>
        </w:rPr>
        <w:t xml:space="preserve"> выйти за пределы вашей способности чувствовать меня и быть наготове. Нельзя взять и оставить ученика одного в Запретном лесу. </w:t>
      </w:r>
      <w:r w:rsidDel="00000000" w:rsidR="00000000" w:rsidRPr="00000000">
        <w:rPr>
          <w:rFonts w:ascii="Times New Roman" w:cs="Times New Roman" w:eastAsia="Times New Roman" w:hAnsi="Times New Roman"/>
          <w:sz w:val="24"/>
          <w:szCs w:val="24"/>
          <w:rtl w:val="0"/>
        </w:rPr>
        <w:t xml:space="preserve">По-моему, это очевидно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всего, 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лежавшего кентавра.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Лошадиное тело</w:t>
      </w:r>
      <w:r w:rsidDel="00000000" w:rsidR="00000000" w:rsidRPr="00000000">
        <w:rPr>
          <w:rFonts w:ascii="Times New Roman" w:cs="Times New Roman" w:eastAsia="Times New Roman" w:hAnsi="Times New Roman"/>
          <w:sz w:val="24"/>
          <w:szCs w:val="24"/>
          <w:rtl w:val="0"/>
        </w:rPr>
        <w:t xml:space="preserve"> не дышало.</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вы </w:t>
      </w:r>
      <w:r w:rsidDel="00000000" w:rsidR="00000000" w:rsidRPr="00000000">
        <w:rPr>
          <w:rFonts w:ascii="Times New Roman" w:cs="Times New Roman" w:eastAsia="Times New Roman" w:hAnsi="Times New Roman"/>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это была Авада Кедавра...</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всегда понимаю, </w:t>
      </w:r>
      <w:r w:rsidDel="00000000" w:rsidR="00000000" w:rsidRPr="00000000">
        <w:rPr>
          <w:rFonts w:ascii="Times New Roman" w:cs="Times New Roman" w:eastAsia="Times New Roman" w:hAnsi="Times New Roman"/>
          <w:sz w:val="24"/>
          <w:szCs w:val="24"/>
          <w:rtl w:val="0"/>
        </w:rPr>
        <w:t xml:space="preserve">что другие люди считают морально допустимым</w:t>
      </w:r>
      <w:r w:rsidDel="00000000" w:rsidR="00000000" w:rsidRPr="00000000">
        <w:rPr>
          <w:rFonts w:ascii="Times New Roman" w:cs="Times New Roman" w:eastAsia="Times New Roman" w:hAnsi="Times New Roman"/>
          <w:sz w:val="24"/>
          <w:szCs w:val="24"/>
          <w:rtl w:val="0"/>
        </w:rPr>
        <w:t xml:space="preserve">, мистер Поттер. Но даже я знаю, </w:t>
      </w:r>
      <w:r w:rsidDel="00000000" w:rsidR="00000000" w:rsidRPr="00000000">
        <w:rPr>
          <w:rFonts w:ascii="Times New Roman" w:cs="Times New Roman" w:eastAsia="Times New Roman" w:hAnsi="Times New Roman"/>
          <w:sz w:val="24"/>
          <w:szCs w:val="24"/>
          <w:rtl w:val="0"/>
        </w:rPr>
        <w:t xml:space="preserve">что с точки зрения традиционной морали приемлемо убить</w:t>
      </w:r>
      <w:r w:rsidDel="00000000" w:rsidR="00000000" w:rsidRPr="00000000">
        <w:rPr>
          <w:rFonts w:ascii="Times New Roman" w:cs="Times New Roman" w:eastAsia="Times New Roman" w:hAnsi="Times New Roman"/>
          <w:sz w:val="24"/>
          <w:szCs w:val="24"/>
          <w:rtl w:val="0"/>
        </w:rPr>
        <w:t xml:space="preserve"> нечеловеческое существо, которое вот-вот прикончит </w:t>
      </w:r>
      <w:r w:rsidDel="00000000" w:rsidR="00000000" w:rsidRPr="00000000">
        <w:rPr>
          <w:rFonts w:ascii="Times New Roman" w:cs="Times New Roman" w:eastAsia="Times New Roman" w:hAnsi="Times New Roman"/>
          <w:sz w:val="24"/>
          <w:szCs w:val="24"/>
          <w:rtl w:val="0"/>
        </w:rPr>
        <w:t xml:space="preserve">ребёнка-волшебника</w:t>
      </w:r>
      <w:r w:rsidDel="00000000" w:rsidR="00000000" w:rsidRPr="00000000">
        <w:rPr>
          <w:rFonts w:ascii="Times New Roman" w:cs="Times New Roman" w:eastAsia="Times New Roman" w:hAnsi="Times New Roman"/>
          <w:sz w:val="24"/>
          <w:szCs w:val="24"/>
          <w:rtl w:val="0"/>
        </w:rPr>
        <w:t xml:space="preserve">. Наверняка вас не волнуют различия между человеческим и нечеловеческим, но он собирался вас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Вряд ли его</w:t>
      </w:r>
      <w:r w:rsidDel="00000000" w:rsidR="00000000" w:rsidRPr="00000000">
        <w:rPr>
          <w:rFonts w:ascii="Times New Roman" w:cs="Times New Roman" w:eastAsia="Times New Roman" w:hAnsi="Times New Roman"/>
          <w:sz w:val="24"/>
          <w:szCs w:val="24"/>
          <w:rtl w:val="0"/>
        </w:rPr>
        <w:t xml:space="preserve"> можно назвать невинным...</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прижал дрожащую руку к рту. Профессор Защиты замолчал.</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продолжил профессор </w:t>
      </w:r>
      <w:r w:rsidDel="00000000" w:rsidR="00000000" w:rsidRPr="00000000">
        <w:rPr>
          <w:rFonts w:ascii="Times New Roman" w:cs="Times New Roman" w:eastAsia="Times New Roman" w:hAnsi="Times New Roman"/>
          <w:sz w:val="24"/>
          <w:szCs w:val="24"/>
          <w:rtl w:val="0"/>
        </w:rPr>
        <w:t xml:space="preserve">после небольшой паузы</w:t>
      </w:r>
      <w:r w:rsidDel="00000000" w:rsidR="00000000" w:rsidRPr="00000000">
        <w:rPr>
          <w:rFonts w:ascii="Times New Roman" w:cs="Times New Roman" w:eastAsia="Times New Roman" w:hAnsi="Times New Roman"/>
          <w:sz w:val="24"/>
          <w:szCs w:val="24"/>
          <w:rtl w:val="0"/>
        </w:rPr>
        <w:t xml:space="preserve">,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парализующее заклинание. </w:t>
      </w:r>
      <w:r w:rsidDel="00000000" w:rsidR="00000000" w:rsidRPr="00000000">
        <w:rPr>
          <w:rFonts w:ascii="Times New Roman" w:cs="Times New Roman" w:eastAsia="Times New Roman" w:hAnsi="Times New Roman"/>
          <w:sz w:val="24"/>
          <w:szCs w:val="24"/>
          <w:rtl w:val="0"/>
        </w:rPr>
        <w:t xml:space="preserve">В самом деле, мистер Поттер, вам пора бы уже понимать, как я действую.</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подошёл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телу кентавра, и Гарри непроизвольно сделал шаг назад, затем ещё один. </w:t>
      </w:r>
      <w:r w:rsidDel="00000000" w:rsidR="00000000" w:rsidRPr="00000000">
        <w:rPr>
          <w:rFonts w:ascii="Times New Roman" w:cs="Times New Roman" w:eastAsia="Times New Roman" w:hAnsi="Times New Roman"/>
          <w:sz w:val="24"/>
          <w:szCs w:val="24"/>
          <w:rtl w:val="0"/>
        </w:rPr>
        <w:t xml:space="preserve">Что-то внутри него отчаянно кричало: </w:t>
      </w:r>
      <w:r w:rsidDel="00000000" w:rsidR="00000000" w:rsidRPr="00000000">
        <w:rPr>
          <w:rFonts w:ascii="Times New Roman" w:cs="Times New Roman" w:eastAsia="Times New Roman" w:hAnsi="Times New Roman"/>
          <w:sz w:val="24"/>
          <w:szCs w:val="24"/>
          <w:rtl w:val="0"/>
        </w:rPr>
        <w:t xml:space="preserve">«СТОЙТЕ! НЕ НАДО…»</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присел и прижал палочку к голове кентавра.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Подержал некоторое время.</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кентавр поднялся, его глаза были пусты, он снова дышал.</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Забудь всё, что было, — приказал профессор Защиты. — Уходи прочь и забудь всё, что было этой ночью.</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Кентавр ушёл, четыре лошадиные ноги двигались неестественно синхронно.</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вы довольны? — </w:t>
      </w:r>
      <w:r w:rsidDel="00000000" w:rsidR="00000000" w:rsidRPr="00000000">
        <w:rPr>
          <w:rFonts w:ascii="Times New Roman" w:cs="Times New Roman" w:eastAsia="Times New Roman" w:hAnsi="Times New Roman"/>
          <w:sz w:val="24"/>
          <w:szCs w:val="24"/>
          <w:rtl w:val="0"/>
        </w:rPr>
        <w:t xml:space="preserve">сардонически поинтересовался профессор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оставляло ощущение, будто у него в голове что-то сломалось.</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пытался меня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ради Мерлина, да, он пытался вас</w:t>
      </w:r>
      <w:r w:rsidDel="00000000" w:rsidR="00000000" w:rsidRPr="00000000">
        <w:rPr>
          <w:rFonts w:ascii="Times New Roman" w:cs="Times New Roman" w:eastAsia="Times New Roman" w:hAnsi="Times New Roman"/>
          <w:sz w:val="24"/>
          <w:szCs w:val="24"/>
          <w:rtl w:val="0"/>
        </w:rPr>
        <w:t xml:space="preserve"> убить</w:t>
      </w:r>
      <w:r w:rsidDel="00000000" w:rsidR="00000000" w:rsidRPr="00000000">
        <w:rPr>
          <w:rFonts w:ascii="Times New Roman" w:cs="Times New Roman" w:eastAsia="Times New Roman" w:hAnsi="Times New Roman"/>
          <w:sz w:val="24"/>
          <w:szCs w:val="24"/>
          <w:rtl w:val="0"/>
        </w:rPr>
        <w:t xml:space="preserve">. Привыкайте. Лишь скучных людей никогда не пытаются убить.</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 Гарри прозвучал хрипло:</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он хотел...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быть бесчисленное множество разных причин. </w:t>
      </w:r>
      <w:r w:rsidDel="00000000" w:rsidR="00000000" w:rsidRPr="00000000">
        <w:rPr>
          <w:rFonts w:ascii="Times New Roman" w:cs="Times New Roman" w:eastAsia="Times New Roman" w:hAnsi="Times New Roman"/>
          <w:sz w:val="24"/>
          <w:szCs w:val="24"/>
          <w:rtl w:val="0"/>
        </w:rPr>
        <w:t xml:space="preserve">Я бы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лгал, если бы сказал, что мне самому никогда не приходила в голову мысль вас убить.</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деревья, за которыми скрылся кентавр.</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Ощущение, </w:t>
      </w:r>
      <w:r w:rsidDel="00000000" w:rsidR="00000000" w:rsidRPr="00000000">
        <w:rPr>
          <w:rFonts w:ascii="Times New Roman" w:cs="Times New Roman" w:eastAsia="Times New Roman" w:hAnsi="Times New Roman"/>
          <w:sz w:val="24"/>
          <w:szCs w:val="24"/>
          <w:rtl w:val="0"/>
        </w:rPr>
        <w:t xml:space="preserve">будто у него в голове что-то сломалось</w:t>
      </w:r>
      <w:r w:rsidDel="00000000" w:rsidR="00000000" w:rsidRPr="00000000">
        <w:rPr>
          <w:rFonts w:ascii="Times New Roman" w:cs="Times New Roman" w:eastAsia="Times New Roman" w:hAnsi="Times New Roman"/>
          <w:sz w:val="24"/>
          <w:szCs w:val="24"/>
          <w:rtl w:val="0"/>
        </w:rPr>
        <w:t xml:space="preserve">, не проходило, и Гарри сомневался</w:t>
      </w:r>
      <w:r w:rsidDel="00000000" w:rsidR="00000000" w:rsidRPr="00000000">
        <w:rPr>
          <w:rFonts w:ascii="Times New Roman" w:cs="Times New Roman" w:eastAsia="Times New Roman" w:hAnsi="Times New Roman"/>
          <w:sz w:val="24"/>
          <w:szCs w:val="24"/>
          <w:rtl w:val="0"/>
        </w:rPr>
        <w:t xml:space="preserve">, что это может означать что-то хорошее.</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4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помнит,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прикладывал те же усилия</w:t>
      </w:r>
      <w:r w:rsidDel="00000000" w:rsidR="00000000" w:rsidRPr="00000000">
        <w:rPr>
          <w:rFonts w:ascii="Times New Roman" w:cs="Times New Roman" w:eastAsia="Times New Roman" w:hAnsi="Times New Roman"/>
          <w:sz w:val="24"/>
          <w:szCs w:val="24"/>
          <w:rtl w:val="0"/>
        </w:rPr>
        <w:t xml:space="preserve">,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w:t>
      </w:r>
      <w:r w:rsidDel="00000000" w:rsidR="00000000" w:rsidRPr="00000000">
        <w:rPr>
          <w:rFonts w:ascii="Times New Roman" w:cs="Times New Roman" w:eastAsia="Times New Roman" w:hAnsi="Times New Roman"/>
          <w:sz w:val="24"/>
          <w:szCs w:val="24"/>
          <w:rtl w:val="0"/>
        </w:rPr>
        <w:t xml:space="preserve">В связи</w:t>
      </w:r>
      <w:r w:rsidDel="00000000" w:rsidR="00000000" w:rsidRPr="00000000">
        <w:rPr>
          <w:rFonts w:ascii="Times New Roman" w:cs="Times New Roman" w:eastAsia="Times New Roman" w:hAnsi="Times New Roman"/>
          <w:sz w:val="24"/>
          <w:szCs w:val="24"/>
          <w:rtl w:val="0"/>
        </w:rPr>
        <w:t xml:space="preserve"> с этим были упомянуты имена Беллатрисы Блэк, Северуса Снейпа и Квиринуса Квиррелла как волшебников, способных справиться со всеми, кто был на поляне, и наложить чары Ложной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Гарри знал, что Люциус подозревает Дамблдора</w:t>
      </w:r>
      <w:r w:rsidDel="00000000" w:rsidR="00000000" w:rsidRPr="00000000">
        <w:rPr>
          <w:rFonts w:ascii="Times New Roman" w:cs="Times New Roman" w:eastAsia="Times New Roman" w:hAnsi="Times New Roman"/>
          <w:sz w:val="24"/>
          <w:szCs w:val="24"/>
          <w:rtl w:val="0"/>
        </w:rPr>
        <w:t xml:space="preserve">. Авроры давали показания, дискуссия ходила по кругу, присутствующие обменивались гневными взглядами и едкими замечаниями. Где-то после двух часов ночи последовали предложения, голосования и </w:t>
      </w:r>
      <w:r w:rsidDel="00000000" w:rsidR="00000000" w:rsidRPr="00000000">
        <w:rPr>
          <w:rFonts w:ascii="Times New Roman" w:cs="Times New Roman" w:eastAsia="Times New Roman" w:hAnsi="Times New Roman"/>
          <w:sz w:val="24"/>
          <w:szCs w:val="24"/>
          <w:rtl w:val="0"/>
        </w:rPr>
        <w:t xml:space="preserve">вердикты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полагаешь, — тихо спросил директор Дамблдор, когда все ушли и они с Гарри остались вдвоём, — </w:t>
      </w:r>
      <w:r w:rsidDel="00000000" w:rsidR="00000000" w:rsidRPr="00000000">
        <w:rPr>
          <w:rFonts w:ascii="Times New Roman" w:cs="Times New Roman" w:eastAsia="Times New Roman" w:hAnsi="Times New Roman"/>
          <w:sz w:val="24"/>
          <w:szCs w:val="24"/>
          <w:rtl w:val="0"/>
        </w:rPr>
        <w:t xml:space="preserve">что ты сделал Хогвартс лучше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уперевшись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локтями в колени и </w:t>
      </w:r>
      <w:r w:rsidDel="00000000" w:rsidR="00000000" w:rsidRPr="00000000">
        <w:rPr>
          <w:rFonts w:ascii="Times New Roman" w:cs="Times New Roman" w:eastAsia="Times New Roman" w:hAnsi="Times New Roman"/>
          <w:sz w:val="24"/>
          <w:szCs w:val="24"/>
          <w:rtl w:val="0"/>
        </w:rPr>
        <w:t xml:space="preserve">уткнув лицо в ладони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МакГонагалл, у которой использование Маховика времени не вошло в привычку настолько, как у директора и Гарри, </w:t>
      </w:r>
      <w:r w:rsidDel="00000000" w:rsidR="00000000" w:rsidRPr="00000000">
        <w:rPr>
          <w:rFonts w:ascii="Times New Roman" w:cs="Times New Roman" w:eastAsia="Times New Roman" w:hAnsi="Times New Roman"/>
          <w:sz w:val="24"/>
          <w:szCs w:val="24"/>
          <w:rtl w:val="0"/>
        </w:rPr>
        <w:t xml:space="preserve">после окончания совещания</w:t>
      </w:r>
      <w:r w:rsidDel="00000000" w:rsidR="00000000" w:rsidRPr="00000000">
        <w:rPr>
          <w:rFonts w:ascii="Times New Roman" w:cs="Times New Roman" w:eastAsia="Times New Roman" w:hAnsi="Times New Roman"/>
          <w:sz w:val="24"/>
          <w:szCs w:val="24"/>
          <w:rtl w:val="0"/>
        </w:rPr>
        <w:t xml:space="preserve"> сразу же ушла спать.</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Гарри после длительных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 порядка, а ответственны</w:t>
      </w: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 за случившееся увольняют.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считаешь, что это хорошо, — всё так же тихо спросил Дамблдор, — когда человека, которого ты считаешь ответственным, как ты выразился, увольняют.</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так и есть.</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Аргус Филч служил здесь десятилет</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ми.</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когда ему дали сыворотку правды, — устало сказал Гарри, — Аргус Филч признался, что послал одиннадцатилетнего мальчика в Запретный л</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 в надежде, что с тем случится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ужасное, потому что считал, что отец мальчика в ответе за смерть его кошки. Присутствие в компании с Драко ещё трёх учеников Филча не волновало. Я бы потребовал тюремного заключения,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 вашем понимании тюрьма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Азкабан. Я также замечу, что по отношению к детям в Хогвартсе Филч вёл себя крайне недружелюбно, и я полагаю, что гедонистический индекс школы после его увольнения возрастёт. Хотя вас,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не волнует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глазам директора за стёклами очков-полумесяцев нельзя было ничего прочесть.</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Аргус Филч — сквиб. Работа в Хогвартсе — всё, что у него есть. Точнее, всё, что у него было.</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w:t>
      </w:r>
      <w:r w:rsidDel="00000000" w:rsidR="00000000" w:rsidRPr="00000000">
        <w:rPr>
          <w:rFonts w:ascii="Times New Roman" w:cs="Times New Roman" w:eastAsia="Times New Roman" w:hAnsi="Times New Roman"/>
          <w:sz w:val="24"/>
          <w:szCs w:val="24"/>
          <w:rtl w:val="0"/>
        </w:rPr>
        <w:t xml:space="preserve">У учеников тоже есть чувства.</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это совсем не заботит, да, Гарри? — тихо спросил Дамблдор. — Судьбы тех, </w:t>
      </w:r>
      <w:r w:rsidDel="00000000" w:rsidR="00000000" w:rsidRPr="00000000">
        <w:rPr>
          <w:rFonts w:ascii="Times New Roman" w:cs="Times New Roman" w:eastAsia="Times New Roman" w:hAnsi="Times New Roman"/>
          <w:sz w:val="24"/>
          <w:szCs w:val="24"/>
          <w:rtl w:val="0"/>
        </w:rPr>
        <w:t xml:space="preserve">кто пострадал по твоей вине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 злой умысел. Меня вполне устраивает, что мистер Хагрид здесь работает, если он не поведёт кого-нибудь в Запретный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 снова.</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думал, что теперь, когда Рубеус оправдан, он мог бы учить Уходу за волшебными существами после того, как Сильванус уйдёт в отставку. Но большая часть обучения проходит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И теперь, в результате твоих действий, </w:t>
      </w:r>
      <w:r w:rsidDel="00000000" w:rsidR="00000000" w:rsidRPr="00000000">
        <w:rPr>
          <w:rFonts w:ascii="Times New Roman" w:cs="Times New Roman" w:eastAsia="Times New Roman" w:hAnsi="Times New Roman"/>
          <w:sz w:val="24"/>
          <w:szCs w:val="24"/>
          <w:rtl w:val="0"/>
        </w:rPr>
        <w:t xml:space="preserve">Рубеусу не суждено стать учителем.</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сами сказали, что у мистера Хагрида </w:t>
      </w:r>
      <w:r w:rsidDel="00000000" w:rsidR="00000000" w:rsidRPr="00000000">
        <w:rPr>
          <w:rFonts w:ascii="Times New Roman" w:cs="Times New Roman" w:eastAsia="Times New Roman" w:hAnsi="Times New Roman"/>
          <w:sz w:val="24"/>
          <w:szCs w:val="24"/>
          <w:rtl w:val="0"/>
        </w:rPr>
        <w:t xml:space="preserve">слепое пятно</w:t>
      </w:r>
      <w:r w:rsidDel="00000000" w:rsidR="00000000" w:rsidRPr="00000000">
        <w:rPr>
          <w:rFonts w:ascii="Times New Roman" w:cs="Times New Roman" w:eastAsia="Times New Roman" w:hAnsi="Times New Roman"/>
          <w:sz w:val="24"/>
          <w:szCs w:val="24"/>
          <w:rtl w:val="0"/>
        </w:rPr>
        <w:t xml:space="preserve"> в том, что касается волшебных существ, опасных для волшебников. </w:t>
      </w:r>
      <w:r w:rsidDel="00000000" w:rsidR="00000000" w:rsidRPr="00000000">
        <w:rPr>
          <w:rFonts w:ascii="Times New Roman" w:cs="Times New Roman" w:eastAsia="Times New Roman" w:hAnsi="Times New Roman"/>
          <w:sz w:val="24"/>
          <w:szCs w:val="24"/>
          <w:rtl w:val="0"/>
        </w:rPr>
        <w:t xml:space="preserve">Что на этой почве у мистера Хагрида когнитивное искажение,</w:t>
      </w:r>
      <w:r w:rsidDel="00000000" w:rsidR="00000000" w:rsidRPr="00000000">
        <w:rPr>
          <w:rFonts w:ascii="Times New Roman" w:cs="Times New Roman" w:eastAsia="Times New Roman" w:hAnsi="Times New Roman"/>
          <w:sz w:val="24"/>
          <w:szCs w:val="24"/>
          <w:rtl w:val="0"/>
        </w:rPr>
        <w:t xml:space="preserve"> и он в самом деле не мог представить, что Драко и Трейси пострадают, поэтому не видел ничего плохого в том, чтобы оставить их одних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Это неправда?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правда.</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разве тогда мистер Хагрид не будет худшим учителем по Уходу за волшебными существами из</w:t>
      </w:r>
      <w:r w:rsidDel="00000000" w:rsidR="00000000" w:rsidRPr="00000000">
        <w:rPr>
          <w:rFonts w:ascii="Times New Roman" w:cs="Times New Roman" w:eastAsia="Times New Roman" w:hAnsi="Times New Roman"/>
          <w:sz w:val="24"/>
          <w:szCs w:val="24"/>
          <w:rtl w:val="0"/>
        </w:rPr>
        <w:t xml:space="preserve"> всех возможных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прис</w:t>
      </w:r>
      <w:r w:rsidDel="00000000" w:rsidR="00000000" w:rsidRPr="00000000">
        <w:rPr>
          <w:rFonts w:ascii="Times New Roman" w:cs="Times New Roman" w:eastAsia="Times New Roman" w:hAnsi="Times New Roman"/>
          <w:sz w:val="24"/>
          <w:szCs w:val="24"/>
          <w:rtl w:val="0"/>
        </w:rPr>
        <w:t xml:space="preserve">тально</w:t>
      </w:r>
      <w:r w:rsidDel="00000000" w:rsidR="00000000" w:rsidRPr="00000000">
        <w:rPr>
          <w:rFonts w:ascii="Times New Roman" w:cs="Times New Roman" w:eastAsia="Times New Roman" w:hAnsi="Times New Roman"/>
          <w:sz w:val="24"/>
          <w:szCs w:val="24"/>
          <w:rtl w:val="0"/>
        </w:rPr>
        <w:t xml:space="preserve"> посмотрел на Гарри сквозь очки-полумесяцы и хрипло произнёс:</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Даже мистер Малфой не заметил ничего плохого. Нет ничего удивительного</w:t>
      </w:r>
      <w:r w:rsidDel="00000000" w:rsidR="00000000" w:rsidRPr="00000000">
        <w:rPr>
          <w:rFonts w:ascii="Times New Roman" w:cs="Times New Roman" w:eastAsia="Times New Roman" w:hAnsi="Times New Roman"/>
          <w:sz w:val="24"/>
          <w:szCs w:val="24"/>
          <w:rtl w:val="0"/>
        </w:rPr>
        <w:t xml:space="preserve"> в том</w:t>
      </w:r>
      <w:r w:rsidDel="00000000" w:rsidR="00000000" w:rsidRPr="00000000">
        <w:rPr>
          <w:rFonts w:ascii="Times New Roman" w:cs="Times New Roman" w:eastAsia="Times New Roman" w:hAnsi="Times New Roman"/>
          <w:sz w:val="24"/>
          <w:szCs w:val="24"/>
          <w:rtl w:val="0"/>
        </w:rPr>
        <w:t xml:space="preserve">, что кто-то купился на игру Аргуса. </w:t>
      </w:r>
      <w:r w:rsidDel="00000000" w:rsidR="00000000" w:rsidRPr="00000000">
        <w:rPr>
          <w:rFonts w:ascii="Times New Roman" w:cs="Times New Roman" w:eastAsia="Times New Roman" w:hAnsi="Times New Roman"/>
          <w:sz w:val="24"/>
          <w:szCs w:val="24"/>
          <w:rtl w:val="0"/>
        </w:rPr>
        <w:t xml:space="preserve">А Рубеус мог бы дорасти до этой должности. Это было... всё, что он хотел, его самая большая мечта...</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свои колени. Накатившая на него усталость оценивалась как минимум в десять процентов от максимальной, которую он когда-либо испытывал.</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Ваша ошибка заключается в когнитивном искажении, которое </w:t>
      </w:r>
      <w:r w:rsidDel="00000000" w:rsidR="00000000" w:rsidRPr="00000000">
        <w:rPr>
          <w:rFonts w:ascii="Times New Roman" w:cs="Times New Roman" w:eastAsia="Times New Roman" w:hAnsi="Times New Roman"/>
          <w:sz w:val="24"/>
          <w:szCs w:val="24"/>
          <w:rtl w:val="0"/>
        </w:rPr>
        <w:t xml:space="preserve">мы наз</w:t>
      </w:r>
      <w:r w:rsidDel="00000000" w:rsidR="00000000" w:rsidRPr="00000000">
        <w:rPr>
          <w:rFonts w:ascii="Times New Roman" w:cs="Times New Roman" w:eastAsia="Times New Roman" w:hAnsi="Times New Roman"/>
          <w:sz w:val="24"/>
          <w:szCs w:val="24"/>
          <w:rtl w:val="0"/>
        </w:rPr>
        <w:t xml:space="preserve">ываем «пренебрежение масштабо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способности ум</w:t>
      </w:r>
      <w:r w:rsidDel="00000000" w:rsidR="00000000" w:rsidRPr="00000000">
        <w:rPr>
          <w:rFonts w:ascii="Times New Roman" w:cs="Times New Roman" w:eastAsia="Times New Roman" w:hAnsi="Times New Roman"/>
          <w:sz w:val="24"/>
          <w:szCs w:val="24"/>
          <w:rtl w:val="0"/>
        </w:rPr>
        <w:t xml:space="preserve">ножать. Вы думаете о том, как счастлив будет мистер Хагрид, когда узнает эту новость. Представьте будущие десять лет и тысячи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счастливый учитель.</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 ответил старый волшебник. — А твоя ошибка, Гарри, в том, что во время своего умножения ты не чувствуешь боли тех, </w:t>
      </w:r>
      <w:r w:rsidDel="00000000" w:rsidR="00000000" w:rsidRPr="00000000">
        <w:rPr>
          <w:rFonts w:ascii="Times New Roman" w:cs="Times New Roman" w:eastAsia="Times New Roman" w:hAnsi="Times New Roman"/>
          <w:sz w:val="24"/>
          <w:szCs w:val="24"/>
          <w:rtl w:val="0"/>
        </w:rPr>
        <w:t xml:space="preserve">кого ранишь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быть, — Гарри по-прежнему смотрел на свои колени. — Может быть, всё ещё хуже. </w:t>
      </w:r>
      <w:r w:rsidDel="00000000" w:rsidR="00000000" w:rsidRPr="00000000">
        <w:rPr>
          <w:rFonts w:ascii="Times New Roman" w:cs="Times New Roman" w:eastAsia="Times New Roman" w:hAnsi="Times New Roman"/>
          <w:sz w:val="24"/>
          <w:szCs w:val="24"/>
          <w:rtl w:val="0"/>
        </w:rPr>
        <w:t xml:space="preserve">Директор, </w:t>
      </w:r>
      <w:r w:rsidDel="00000000" w:rsidR="00000000" w:rsidRPr="00000000">
        <w:rPr>
          <w:rFonts w:ascii="Times New Roman" w:cs="Times New Roman" w:eastAsia="Times New Roman" w:hAnsi="Times New Roman"/>
          <w:sz w:val="24"/>
          <w:szCs w:val="24"/>
          <w:rtl w:val="0"/>
        </w:rPr>
        <w:t xml:space="preserve">если меня невзлюбил кентавр</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это значит, когда представитель расы магических существ, </w:t>
      </w:r>
      <w:r w:rsidDel="00000000" w:rsidR="00000000" w:rsidRPr="00000000">
        <w:rPr>
          <w:rFonts w:ascii="Times New Roman" w:cs="Times New Roman" w:eastAsia="Times New Roman" w:hAnsi="Times New Roman"/>
          <w:i w:val="1"/>
          <w:sz w:val="24"/>
          <w:szCs w:val="24"/>
          <w:rtl w:val="0"/>
        </w:rPr>
        <w:t xml:space="preserve">известных своим даром прорицания</w:t>
      </w:r>
      <w:r w:rsidDel="00000000" w:rsidR="00000000" w:rsidRPr="00000000">
        <w:rPr>
          <w:rFonts w:ascii="Times New Roman" w:cs="Times New Roman" w:eastAsia="Times New Roman" w:hAnsi="Times New Roman"/>
          <w:i w:val="1"/>
          <w:sz w:val="24"/>
          <w:szCs w:val="24"/>
          <w:rtl w:val="0"/>
        </w:rPr>
        <w:t xml:space="preserve">, читает тебе лекцию о людях, не задумывающихся о последствиях, извиняется, а затем пытается проткнуть копь</w:t>
      </w:r>
      <w:ins w:author="Alaric Lightin" w:id="2" w:date="2019-08-13T15:33:02Z">
        <w:r w:rsidDel="00000000" w:rsidR="00000000" w:rsidRPr="00000000">
          <w:rPr>
            <w:rFonts w:ascii="Times New Roman" w:cs="Times New Roman" w:eastAsia="Times New Roman" w:hAnsi="Times New Roman"/>
            <w:i w:val="1"/>
            <w:sz w:val="24"/>
            <w:szCs w:val="24"/>
            <w:rtl w:val="0"/>
          </w:rPr>
          <w:t xml:space="preserve">ё</w:t>
        </w:r>
      </w:ins>
      <w:del w:author="Alaric Lightin" w:id="2" w:date="2019-08-13T15:33:02Z">
        <w:r w:rsidDel="00000000" w:rsidR="00000000" w:rsidRPr="00000000">
          <w:rPr>
            <w:rFonts w:ascii="Times New Roman" w:cs="Times New Roman" w:eastAsia="Times New Roman" w:hAnsi="Times New Roman"/>
            <w:i w:val="1"/>
            <w:sz w:val="24"/>
            <w:szCs w:val="24"/>
            <w:rtl w:val="0"/>
          </w:rPr>
          <w:delText xml:space="preserve">е</w:delText>
        </w:r>
      </w:del>
      <w:r w:rsidDel="00000000" w:rsidR="00000000" w:rsidRPr="00000000">
        <w:rPr>
          <w:rFonts w:ascii="Times New Roman" w:cs="Times New Roman" w:eastAsia="Times New Roman" w:hAnsi="Times New Roman"/>
          <w:i w:val="1"/>
          <w:sz w:val="24"/>
          <w:szCs w:val="24"/>
          <w:rtl w:val="0"/>
        </w:rPr>
        <w:t xml:space="preserve">м?</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 переспросил директор. — Когда ты... а, Маховик времени. Из-за тебя я не смог вернуться во время до произошедшего. Это бы привело к парадоксу.</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Из-за меня?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 Гарри отстранённо покачал головой. — Извините.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очень редкими исключениями, — сказал Дамблдор, — кентавры вообще не любят волшебников.</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моём случае всё было несколько более конкретно.</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тебе сказал кентавр?</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ответил.</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помедлил директор. — Кентавры много раз ошибались, а если и есть кто-то, кто способен сбить с толку сами звёзды, то это ты.</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голову и увидел, что голубые глаза</w:t>
      </w:r>
      <w:r w:rsidDel="00000000" w:rsidR="00000000" w:rsidRPr="00000000">
        <w:rPr>
          <w:rFonts w:ascii="Times New Roman" w:cs="Times New Roman" w:eastAsia="Times New Roman" w:hAnsi="Times New Roman"/>
          <w:sz w:val="24"/>
          <w:szCs w:val="24"/>
          <w:rtl w:val="0"/>
        </w:rPr>
        <w:t xml:space="preserve"> за стёклами очков-полумесяцев снова смотрят на него мягко.</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стоит об этом слишком переживать, — сказал Альбус Дамблдор.</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9-02-20T12:35:05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текущем варианте кажется, что единорога убили ради спасения его жизни.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