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razw2xssu3n3" w:id="0"/>
      <w:bookmarkEnd w:id="0"/>
      <w:r w:rsidDel="00000000" w:rsidR="00000000" w:rsidRPr="00000000">
        <w:rPr>
          <w:rtl w:val="0"/>
        </w:rPr>
        <w:t xml:space="preserve">Глава 36. Различия в статусах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Мучительная дезориентация сопровождала переход с платформы Девять и три четверти в мир, который Гарри раньше считал единственно реальным. Люди в простой одежде, а не в изысканных мантиях волшебников и волшебниц. Разбросанный мусор вокруг скамеек. Остро ощущаемый, давно забытый запах выхлопных газов. Атмосфера вокзала Кингс Кросс была менее светлой и радостной, чем в Хогвартсе или в Косом переулке. Люди вокруг казались мельче, испуганней, и, судя по всему, охотно бы обменяли свои проблемы на битву с тёмным волшебником. Гарри хотелось применить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грязь,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Эверто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мусор и, хоть он его ещё не знал, Пузыреголовое заклинание, чтобы не дышать этим воздухом. Но здесь ему нельзя пользоваться палочкой...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так, понял Гарри, должно быть, чувствуют себя люди, прибывая из страны первого мира в страну третьего мира.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прибыл из мира нулевого — волшебного мира чистящих заклинаний и домовых эльфов, где благодаря искусству целителей и собственной магии можно дожить до ста семидесяти лет, прежде чем старость начнёт брать своё.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третьим миром оказался немагический Лондон, магловская Земля, на которую он временно вернулся. И где его мама и папа доживут остаток своих дней, если только наука, шагнув вперёд, не обеспечит уровень жизни выше, чем у волшебников, или что-то очень серьёзно не изменится в мироустройстве.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машинально обернулся, убеждаясь, что его невидимый для маглов сундук следует за ним. Когтистые щупальца подтвердили ему, что, да, всё случившееся ему не привиделось...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 другие причины для щемящего чувства в груди.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родители не знали.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 ничего.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не знали...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 — окликнула его стройная, светловолосая женщина, которая благодаря идеально гладкой, безупречной коже выглядела много моложе тридцати трёх лет. И до Гарри вдруг дошло — это ведь тоже магия, раньше понять это было невозможно, но теперь он ясно видел её признаки. И каким бы ни было зелье, эффект которого длится так долго, оно наверняка крайне опасно, раз большинство волшебниц не решалось его использовать. Не нуждалось в нём столь отчаянно...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глазах Гарри выступили слёзы.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Гарри?! — крикнул мужчина средних лет с небольшим брюшком, одетый с показной академической небрежностью — чёрный жилет был накинут на тёмную серо-зелёную рубашку. Мужчина, который оставался профессором всегда и везде и который наверняка стал бы самым выдающимся волшебником своего поколения, если бы ему посчастливилось иметь две копии магического гена, а не ноль...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руку и помахал им. От волнения он не мог вымолвить ни слова. Ни единого.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подошли без спешки, уверенной, полной достоинства походкой. Именно так обычно ходит профессор Майкл Веррес-Эванс, и миссис Петуния Эванс-Веррес не собиралась его обгонять.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Улыбку на лице отца едва ли можно было назвать широкой, отец никогда широко не улыбался. Но впервые в жизни Гарри видел, чтобы отец улыбался так, как сейчас. Когда отец получал новый грант или кого-то из его студентов приглашали на хорошую должность, он улыбался гораздо сдержанней. Поэтому просто нельзя было ожидать улыбку шире этой.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часто моргала и пыталась тоже улыбаться, но у неё получалось не слишком хорошо.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Итак! — сказал отец, подойдя к Гарри. — Уже сделал какие-нибудь революционные открытия?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Отец, конечно же, думал, что шутит.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неверие родителей ранило гораздо больнее, чем в те времена,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совершенно никто в него не верил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Гарри не знал,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каково это, когда тебя принимают всерьёз такие люди, как директор Дамблдор или профессор Квиррелл.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это мгновение Гарри понял, что Мальчик-Который-Выжил существует только в магической Британии, а в магловском Лондоне такой персоны нет, и сейчас он просто милый, маленький одиннадцатилетний мальчик, который едет домой на Рождество.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Гарри дрожащим голосом, — я сейчас не выдержу и расплачусь, но это не значит, что в школе мне было плохо.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шагнул было вперёд, но замер, не зная, кого обнять первым — отца или мать. Ему не хотелось, чтобы кто-то из родителей почувствовал себя обделённым или подумал, что Гарри любит одного из них сильнее...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очень-то сообразительны, мистер Веррес, — сказал его отец и, взяв Гарри за плечи, направил в объятья матери, которая уже опустилась на колени. По её щекам текли слёзы.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мам, — срываясь на шёпот выговорил Гарри. — Я вернулся.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здесь, посреди механического шума и запаха сожжённого бензина, Гарри обнял её и заплакал, потому что ничто уже не могло вернуться назад и менее всего — он сам.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они, преодолевая рождественские пробки, ехали в Оксфорд, на улице стемнело и в небе начали появляться звёзды. Наконец машина припарковалась у небольшого, невзрачного старого дома, который Верресы использовали, чтобы защищать свои книги от дождя.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Границы дорожки, ведущей от тротуара к крыльцу, были обозначены маленькими тусклыми светильниками, спрятанными в горшках с цветами. (Тусклыми — потому что светильники работали от солнечной энергии, накопленной за день.) Труднее всего было найти водонепроницаемые датчики движения, срабатывающие на нужном расстоянии...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похожим образом себя вели настоящие факелы.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парадная дверь открылась и Гарри наконец вошёл в гостиную, он с трудом смог сдержать слёзы.</w:t>
      </w:r>
    </w:p>
    <w:p w:rsidR="00000000" w:rsidDel="00000000" w:rsidP="00000000" w:rsidRDefault="00000000" w:rsidRPr="00000000" w14:paraId="00000024">
      <w:pPr>
        <w:widowControl w:val="0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  <w:pPrChange w:author="Alaric Lightin" w:id="0" w:date="2019-03-27T15:31:27Z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firstLine="540"/>
          </w:pPr>
        </w:pPrChange>
      </w:pPr>
      <w:ins w:author="Alaric Lightin" w:id="0" w:date="2019-03-27T15:31:27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Все стены до последнего дюйма заняты книжными шкафами. B каждом шкафу по шесть полок, которые доходят почти до потолка. Некоторые полки плотно заставлены книгами в твёрдом переплёте: математика, химия, история и так далее. На других полках в два ряда стоит научная фантастика в мягкой обложке. Под второй ряд книг подложены коробки и деревянные бруски так, что он выглядывает из-за первого и можно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прочитать названия стоящих в нём книг. Но и это не всё: книги перебираются на столы и диваны, образуют небольшие стопки под окнами…</w:t>
        </w:r>
      </w:ins>
      <w:del w:author="Alaric Lightin" w:id="0" w:date="2019-03-27T15:31:2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Каждый дюйм стен занят книжными шкафами. Каждый шкаф, высотой почти до потолка, состоит из шести полок. Часть полок плотно заставлена книгами в твёрдом переплёте: математика, химия, история и так далее. На других полках в два ряда стоит научная фантастика в мягкой обложке. Под вторым рядом книг лежат коробки и деревянные бруски так, что он возвышается над первым, и можно прочитать названия книг, стоящих в нём. И это ещё не всё. Книги переползают на столы и диваны и образуют небольшие стопки под окнами...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Верресов ничуть не изменился со времени его ухода, только книг стало ещё больше, так что и в этом отношении дом тоже остался прежним.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Рождественская ёлка стояла без украшений, хотя до Рождества оставалось всего два дня. Это на мгновение поразило Гарри, но затем какое-то тёплое чувство расцвело у него в груди. Он понял — разумеется, родители ждали его.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Кровать мы из твоей комнаты убрали, там не помещались новые шкафы для книг, — сказал отец. — Ты же можешь спать в своём сундуке, правда?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Можешь сам поспать в моём сундуке, — ответил Гарри.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 о птичках: как они справились с твоим расстройством сна?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Магия, — заявил Гарри на полпути к свой спальне: надо было всё же убедиться, что отец просто шутит...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объяснение! — попытался возразить профессор Веррес-Эванс, но его слова заглушил крик Гарри: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занял всё место на моих книжных полках?!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декабря Гарри провёл, закупаясь магловскими вещами, которые он не мог трансфигурировать. Отец был занят и сказал, что Гарри придётся либо пройтись пешком, либо воспользоваться автобусом, что, впрочем, полностью того устраивало. В магазине на Гарри бросали удивлённые взгляды, но он невинным голосом сообщил, что его отец делает покупки неподалёку, и поскольку очень занят, то послал его кое-что купить (говоря это, он держал перед собой листок, старательно исписанный взрослым, полуразборчивым почерком), и, в конце концов, деньги есть деньги.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они вместе украшали Рождественскую ёлку, и на её верхушку Гарри установил маленькую танцующую фею (два сикля и пять кнатов в магазине «Волшебные Розыгрыши»).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Гринготтсе с готовностью обменяли галлеоны на бумажные деньги, но у гоблинов не было простого способа перевести золото в не подлежащую налогообложению и не вызывающую подозрения магловскую валюту на конкретный счёт в швейцарском банке. Это сильно осложнило план, в соответствии с которым Гарри собирался вложить большую часть украденных у себя денег в магловский бизнес, разумно разделив их: 60% в международные инвестиционные фонды и 40% в «Berkshire Hathaway». Так что пока диверсификация капиталов Гарри ограничилась тем, что, воспользовавшись Маховиком времени и Мантией невидимости, он закопал сотню золотых галлеонов на заднем дворе. Тем более он всю жизнь мечтал это сделать.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24 декабря Гарри провёл с отцом, который читал его учебники и задавал вопросы. Большинство предложенных профессором экспериментов были непрактичны, по крайней мере, на данный момент, а почти все остальные Гарри уже проводил. («Да, папа, я проверил, что произойдёт, если Гермиона произнесёт неправильно написанное заклинание, не зная, что оно неправильное — это и был мой первый эксперимент!»)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 они, когда отец, читая «Магические отвары и зелья», поднял от книги полный отвращения взгляд и задал вопрос: «Выглядит ли всё это более осмысленно, если ты волшебник?»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«Нет», — честно ответил Гарри.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отец объявил, что магия ненаучна.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переварить мысль, что можно ткнуть пальцем в кусок реальности и обозвать его ненаучным. Папа, похоже, полагал, что если его интуиция и вселенная противоречат друг другу, то это проблемы вселенной.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(Хотя, опять-таки, в своё время многие физики считали квантовую механику чудн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вместо того чтоб считать её нормальной, а чудаками — самих себя.)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матери Гарри показал набор первой помощи, который он купил для них, пусть большинство зелий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подействовать на его отца. Мама уставилась на аптечку с таким выражением, что Гарри не удержался и спросил, покупала ли её сестра что-нибудь подобное для дедушки Эдвина и бабушки Элейн, но когда молчание затянулось, он поспешно продолжил, что той, наверное, просто не пришла в голову эта идея. И лишь потом сбежал из комнаты.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Печально, но Лили Эванс, скорее всего, просто об этом не подумала. Гарри знал, что большинство людей склонно избегать мыслей на болезненные темы точно так же, как они избегают намеренно касаться раскалённой плиты. У него появилось подозрение, что большинство маглорождённых довольно быстро перестаёт думать о своих родителях, которые в любом случае умрут до того, как те отметят свой первый столетний юбилей.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Гарри, конечно же, был твёрдо намерен этого не допустить.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Ближе к вечеру 24 декабря они отправились на Рождественский ужин.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 был велик, не по меркам Хогвартса, конечно, но гораздо больше того, в котором вы могли бы жить, будь ваш отец выдающимся учёным, проживающим в Оксфорде. Два кирпичных этажа, подкрашенные лучами заходящего солнца. Над окнами первого этажа высились окна второго, и одно из них, огромное, видимо, принадлежало не менее огромной гостиной...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позвонил в дверь.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Изнутри донеслось: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Послышались медленно приближающиеся шаги.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дверь распахнулась, явив добродушного человека с пухлыми румяными щеками и залысинами на голове, одетого в голубую рубашку, которая была ему немного тесновата.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энергично спросил отец, прежде чем Гарри успел открыть рот. — Я Майкл, а это Петуния и наш сын Гарри. Еда в волшебном сундуке, — папа неопределённо махнул рукой за спину, 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в верном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направлении.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сказал Лео Грейнджер. Он шагнул вперёд, взял из протянутых рук профессора бутылку вина, сказав «спасибо», а затем отступил и махнул рукой в сторону гостиной: — Располагайтесь. Да, и, — он повернул голову к Гарри, — все игрушки на нижнем этаже. Думаю, Герми тоже скоро спустится. Вон там, первая дверь направо.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Лео указал в сторону коридора.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пару секунд мерил его взглядом, прекрасно осознавая, что загораживает родителям проход, а затем, широко раскрыв глаза, отозвался высоким радостным голосом: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за спиной шумно вздохнула. Гарри прошёл в дом, сдерживаясь, чтобы топать не слишком громко.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Гостиная действительно оказалась огромной. С широкого сводчатого потолка свисала гигантская люстра, а праздничная ель была так велика, что с ней, должно быть, до смерти намучились, прежде чем сумели пронести в дверь. Нижние ветви были тщательно и вдумчиво украшены аккуратными лентами красных, зелёных и золотых тонов в бронзовых и голубых блёстках. А там, куда уже мог дотянуться только взрослый, были небрежно и наугад развешаны гирлянды и мишура. Коридор простирался вплоть до кухонных шкафов, а деревянная лестница с полированными металлическими перилами вела на второй этаж.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— воскликнул Гарри. — Какой огромный дом! Надеюсь, я здесь не заблужусь!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Доктор Роберта Грейнджер с каждой минутой нервничала всё больше. Приближалось время ужина. Их собственный вклад в общее празднество, индейка и жаркое, постепенно поджаривался в духовке; остальные блюда договорились привезти гости: семья Верресов с приёмным сыном по имени Гарри, который в волшебном мире был известен как Мальчик-Который-Выжил. И который был также единственным мальчиком, которого Гермиона когда-либо назвала «милым» и на которого вообще обратила внимание.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Верресы же говорили, что Гермиона — единственный сверстник Гарри, чьё существование их сын хоть как-то признал.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возможно, это и было несколько преждевременно, но обе пары втайне подозревали, что свадебные колокола уже не за горами.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Рождество они проведут как обычно, с семьёй её мужа, но канун Рождества было решено отметить с родителями потенциального мужа их дочери.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как раз поливала индейку жиром, когда раздался звонок в дверь. Она крикнула: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Милый, можешь открыть?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короткий стон кресла и его обитателя, затем тяжёлые шаги мужа и звук открывающейся двери.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Доктор Грейнджер? — послышался энергичный мужской голос. — Я Майкл, а это Петуния и наш сын Гарри. Еда в волшебном сундуке.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заходите, пожалуйста, — ответил её муж, затем пробормотал «спасибо», что указывало на принятие некоего подарка, и «располагайтесь». Затем Лео с некоторым определённо искусственным энтузиазмом сказал: — Да, и все игрушки на нижнем этаже, думаю, Герми тоже скоро спустится, вон там, первая дверь направо.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короткая пауза.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Игрушки? Обожаю игрушки! — ответил радостный голос юного мальчика.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шагов, а потом тот же радостный голос: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Обалдеть! Какой огромный дом! Надеюсь, я здесь не заблужусь!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Роберта, улыбаясь, закрыла духовку. Её немного беспокоило то, как Гермиона в своих письмах описывала Мальчика-Который-Выжил. Хотя та, конечно, не писала ничего, что могло бы указать на то, что Гарри Поттер опасен. Ничего похожего на те тёмные намёки в книгах, которые Роберта купила будто бы для Гермионы во время прогулки по Косому переулку. Её дочь сообщила совсем немного: только что Гарри разговаривает так, как будто он сошёл с книжных страниц, и что Гермионе приходится учиться усерднее, чем когда-либо раньше, только чтобы он не смог её превзойти. И в итоге получалось, что Гарри Поттер — обычный одиннадцатилетний мальчик.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как раз подошла к входной двери, когда её дочь, безумно грохоча, слетела по лестнице с явно небезопасной скоростью. Гермиона утверждала, что ведьмы легче переносят падения, но Роберта не слишком этому верила...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едва успела составить первое впечатление от профессора и миссис Веррес, которые явно нервничали, когда мальчик с легендарным шрамом на лбу развернулся к её дочери и сказал, понизив голос: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Рад видеть вас в этот лучший из вечеров, мисс Грейнджер. — Он вытянул руку, словно предлагая родителей на серебряном блюде. — Представляю вам моего отца, профессора Майкла Веррес-Эванса, и мою мать, миссис Петунию Эванс-Веррес.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Роберта стояла с открытым ртом, мальчик повернулся к родителям и воскликнул прежним радостным голоском: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Мам, пап, это Гермиона! Она очень умная!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зашипела её дочь. — Прекрати!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вновь крутанулся к Гермионе.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мисс Грейнджер, — ответил он мрачно, — мы с вами изгнаны в глубины подземных лабиринтов. Оставим же взрослых с их взрослыми разговорами, которые, без сомнения, воспарят в дали, недоступные нашему детскому разуму, и возобновим нашу незаконченную дискуссию о применимости следствий юмовского проективизма в трансфигурации.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Пожалуйста, извините нас, — очень решительным тоном сказала её дочь, ухватила мальчика за левый рукав и потащила в коридор. Роберта беспомощно проводила их взглядом. Мальчик радостно ей махнул — и Гермиона втащила его в проход на нижний этаж и захлопнула дверь.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ох, я извиняюсь за... — нерешительно пробормотала миссис Веррес.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 нас, — сказал профессор, тепло улыбаясь, — Гарри бывает несколько раним в подобных ситуациях. Но, полагаю, он действительно прав в том, что нам не интересны их разговоры.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 не опасен?» — хотела спросить Роберта, но промолчала и попыталась придумать более вежливый вопрос. Муж рядом с ней посмеивался, будто счёл то, что они только что видели, скорее смешным, чем пугающим.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мальчика пытался убить самый ужасный Тёмный Лорд в истории магической Британии, и всё, что от этого Тёмного Лорда осталось, — обгорелые останки рядом с колыбелькой...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...мальчика, который, возможно, в недалёком будущем станет её зятем.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Роберту всё больше тревожила необходимость отпускать дочь учиться колдовству, особенно после того, как она, проштудировав книги, сверила даты и осознала, что её мать-волшебница, скорее всего, была убита на пике террора Гриндевальда, а не умерла во время родов, как всегда утверждал отец.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профессор МакГонагалл после первой встречи навестила их ещё несколько раз — «посмотреть, как поживает мисс Грейнджер», — и Роберта не могла отделаться от мысли, что если Гермиона скажет, что её родители мешают её колдовской карьере, то будут приняты меры...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Роберта изобразила свою лучшую улыбку и сделала всё, что могла, чтобы поддержать атмосферу рождественского веселья.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 в обеденном зале был гораздо длиннее, чем требовалось шестерым людям... э, четырём людям и двоим детям. Тем не менее, он был полностью застелен скатертью из тонкого белого льна, а еда зачем-то была разложена по причудливым подносам, которые, правда, были из нержавеющей стали, а не из серебра.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никак не мог сосредоточиться на индейке.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Естественно, речь зашла о Хогвартсе. Гарри было очевидно, что его родители надеялись вызнать от Гермионы о его жизни в школе больше, чем он сам им рассказывал. Но либо Гермиона их раскусила, либо для неё было привычным делом избегать в разговорах подобных скользких тем.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сам Гарри был в безопасности.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к сожалению, Гарри в своих письмах родителям недальновидно описал множество разнообразных фактов из жизни Гермионы, в том числе и те, которые 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 родителям не рассказывала.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что Гермиона — генерал армии на дополнительных занятиях по боевой магии.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Мать Гермионы явно очень встревожилась, услышав об этом, так что Гарри вмешался в разговор и со всей убедительностью стал объяснять, что они используют только оглушающие заклинания, что занятия проходят под наблюдением профессора Квиррелла, а при наличии магических лекарств многие вещи гораздо менее опасны, чем могут показаться. После этих слов Гермиона сильно пнула его под столом. К счастью, тут вмешался его отец, который, и Гарри это признавал, в некоторых вопросах разбирался лучше него, и с твёрдой профессорской авторитетностью заявил, что не видит ни малейшего повода для волнения, поскольку немыслимо, чтобы детям позволяли заниматься чем-то действительно опасным.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отнюдь не это мешало Гарри наслаждаться обедом.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…Дело в том, что, как выяснялось, постоянно жалея себя, он не замечал, что рядом есть кто-то в похожей, но значительно более печальной ситуации.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какой-то момент доктор Лео Грейнджер спросил, правда ли, что эта славная учительница, профессор МакГонагалл, которой, видимо, понравилась Гермиона, присуждает ей уйму баллов в школе.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Гермиона, с искренней на вид улыбкой, ответила «да».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стоило больших усилий сдержаться и не ответить ледяным тоном, что у профессора МакГонагалл нет любимчиков, и Гермиона получила много баллов потому, что заслужила их все до единого.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несколько минут спустя Лео Грейнджер озвучил мнение, что, если бы не колдовские способности, такая умная девочка вполне могла бы пойти в медицинскую школу и стать дантистом.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опять лишь улыбнулась, а её быстрый взгляд снова удержал Гарри от того, чтобы вставить что-нибудь резкое. Например, что она вполне может стать всемирно известным учёным. И пришла ли бы Грейнджерам эта мысль в голову, будь Гермиона их сыном, а не дочерью? Или их ребёнку в принципе запрещено добиваться в жизни большего, чем им?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приближался к точке кипения.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теперь он гораздо выше ценил то, что его отец всегда поощрял развитие способностей Гарри, всегда поддерживал его стремление к новым вершинам и никогда не умалял ни одно из его достижений, пусть одарённый ребёнок всё равно оставался для отца лишь ребёнком. Неужели Гарри пришлось бы жить в похожей обстановке, если бы его мама вышла замуж за Вернона Дурсля?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сдерживал себя, как только мог.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она действительно обошла тебя по всем предметам, за исключением уроков полётов на мётлах и трансфигурации? — поинтересовался профессор Майкл Веррес-Эванс.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 с деланным спокойствием, отрезая себе ещё кусочек рождественской индейки, — и с приличным отрывом в большинстве случаев.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других обстоятельствах ему было бы сложнее признать это, из-за чего он до сих пор и не нашёл времени рассказать об этом отцу.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всегда хорошо училась, — сказал доктор Лео Грейнджер довольным тоном.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Гарри принимал участие в соревнованиях на национальном уровне! — возразил профессор Майкл Веррес-Эванс.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Дорогой! — воскликнула Петуния.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захихикала, что ничуть не сглаживало впечатление от её незавидной, в глазах Гарри, участи. Но эта несправедливость, похоже, совсем не беспокоила Гермиону, и это беспокоило Гарри.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стесняюсь того, что уступаю ей, пап, — сказал Гарри. Сейчас, по крайней мере, это было так. — Кстати, я упоминал, что она выучила наизусть все учебники первого курса ещё до начала занятий? И, да, я проверил.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это, э-э, для неё нормально? — спросил профессор Веррес-Эванс у Грейнджеров.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да, Гермиона всегда всё запоминает, — сказала доктор Роберта Грейнджер со счастливой улыбкой. — Она помнит наизусть все рецепты из моих кулинарных книг. Мне не хватает её каждый раз, когда я готовлю ужин.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Гарри, судя по выражению его лица, начинал испытывать те же чувства, что и его сын.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папа, — сказал Гарри. — Теперь она получает все продвинутые материалы, какие только может усвоить. Учителя в Хогвартсе ценят её ум, в отличие от её родителей!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последних трёх словах он повысил голос, и когда все лица повернулись к нему, а Гермиона снова пнула его под столом, Гарри понял, что испортил ужин. Но терпеть происходящее было уже решительно невозможно.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конечно, мы ценим её ум, — возразил Лео Грейнджер, которого, похоже, начал раздражать ребёнок, бестактно повышающий голос за их обеденным столом.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имеете о нём ни малейшего понятия, — в голосе Гарри засквозил холод. — Вы думаете: как мило, что она читает много книг, так ведь? Вы видите табель с идеальными оценками, и единственное, что приходит вам в голову — это как славно, что она хорошо учится. Ваша дочь — самая талантливая ведьма своего поколения, самая яркая звезда Хогвартса, и когда-нибудь, доктор и доктор Грейнджер, люди будут помнить ваши имена только потому, что вы были её родителями!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тем временем спокойно встала из-за стола, обошла его вокруг и выбрала именно этот момент, чтобы ухватить Гарри за плечо и стащить со стула. Гарри не сопротивлялся, но и умолкать не желал. Ещё больше повысив голос, он продолжил: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вполне возможно, через тысячу лет люди будут помнить слово «стоматология», только потому что стоматологами были родители Гермионы Грейнджер!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Роберта смотрела вслед дочери, которая только что, с терпеливым выражением на юном лице, утащила из комнаты Мальчика-Который-Выжил.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ужасно сожалею, — сказал профессор Веррес с беззаботной улыбкой. — Но, пожалуйста, не волнуйтесь, Гарри всегда выражается подобным образом. 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уже 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вылитая супружеская пара.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эти слова были пугающе похожи на правду.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весьма суровых упрёков.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после того как Гермиона дотащила его до нижнего этажа и закрыла дверь, она повернулась...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улыбнулась. Очень искренне, насколько мог судить Гарри.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надо, Гарри, пожалуйста, — мягко сказала она. — Это было очень мило с твоей стороны. Но всё в порядке.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неё, пытаясь понять....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ты это выносишь? — спросил он. Гарри пытался говорить тихо, чтобы не услышали родители, но от напряжения его голос стал тоньше. — Как ты это выносишь?!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пожала плечами: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именно такими и должны быть родители?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Гарри, теперь уже тихо, но все ещё убеждённо, — это не так, мой отец никогда не умалял моих достижений... ну, иногда бывало, но никогда настолько...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подняла палец, и Гарри замолчал, ожидая, пока она найдёт слова. Наконец, она произнесла: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Гарри... Профессор МакГонагалл и профессор Флитвик любят меня, потому что я самая талантливая волшебница нашего поколения и лучшая ученица Хогвартса. Мама и папа этого не знают, и ты никогда не сможешь им это объяснить, но они всё равно меня любят. И это означает, что всё правильно, всё так, как должно быть, и в Хогвартсе, и дома. И поскольку это мои родители, мистер Поттер, у вас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права голоса... — Она опять улыбнулась той же загадочной улыбкой, что и за обедом, и очень нежно посмотрела на Гарри. — Ясно, мистер Поттер?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сдержанно кивнул.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сказала Гермиона, наклонилась и поцеловала его в щёку.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столом только-только возобновился разговор, как с нижнего этажа донёсся высокий, на грани визга, вскрик: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Эй! Никаких поцелуев!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Отцы разразились хохотом, в то время как матери с одинаковым выражением ужаса на лицах устремились к лестнице на нижний этаж.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детей наконец вернули за стол, Гермиона ледяным тоном заявила, что больше никогда его не поцелует, а Гарри с возмущением ответил, что солнце прогорит и превратится в горсть холодного пепла, прежде чем он подпустит её для второй попытки.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означало, что всё правильно, всё так, как и должно быть. Все снова расселись за столом, и Рождественский ужин продолжился.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9-03-27T15:31:5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Скопирован новый вариант из первой главы.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