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pu9iczja54wt" w:id="0"/>
      <w:bookmarkEnd w:id="0"/>
      <w:r w:rsidDel="00000000" w:rsidR="00000000" w:rsidRPr="00000000">
        <w:rPr>
          <w:rtl w:val="0"/>
        </w:rPr>
        <w:t xml:space="preserve">Глава 75. Самоактуализация. Финал. Ответственност</w:t>
      </w:r>
      <w:r w:rsidDel="00000000" w:rsidR="00000000" w:rsidRPr="00000000">
        <w:rPr>
          <w:rtl w:val="0"/>
        </w:rPr>
        <w:t xml:space="preserve">ь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Извилистый коридор в сердце Хогвартса напоминал выбившуюся пр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ядь волос.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Казалось,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огда он пересекался сам с собой, но, поддавшись искушению срезать путь, дойти до его конца было невозможно.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конце этого запутанного коридора, прислонившись к необработанному камню стен, стояли шестеро учеников в мантиях с зелёной оторочк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 оглядывал остальных.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Факелы в закрытых канделябрах дарили свет, изгоняющий тьму, и тепло, спасаю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щее от холода слизеринских подземелий.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уверена, — отрезала Белка, —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уверена, что это был не настоящий ритуал.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Маленькие ведьмы-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огодки не способны на такую магию, а если и способны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кто-нибудь вообще слышал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Тёмный ритуал, в котором неизвестный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жас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приносится в жертву ради... вот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такого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тебя... — начал Люциан Боул, — ну... когда та девчонка щёлкнула пальцами...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бросила на него испепеляющий взгляд.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ет,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не раздели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протянул Маркус Флинт. Он стоял расслабленно, уперев широкую спину в шероховатую поверхность каменной стены.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Обсыпали шоколадной глазурью, но не раздели.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Сегодня Поттер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нанёс жестокое оскорбление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нашим Домам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мрачно сказал Джейми Асторга.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 меня, конечно, за прямоту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спокойно вступил Рэндольф Ли. Дуэлянт-семикурсник потёр подбородок, на котором было дозволено вырасти некоторому подобию бородки. — Но, когда кто-то приклеивает тебя к потолку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Асторга. И оно говорит: «Я невероятно могущественный Тёмный волшебник, который может сделать с тобой всё, что угодно,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которому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плевать, оскорблён твой Дом или нет».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Роберт Джагсон Третий издал приглушённый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низкий смешок,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 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у некоторых из присутствующих по позвоночнику побежали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мурашки.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Заставляет 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адуматься,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ошибся ли ты стороной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да? Я слышал рассказы о похожих…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сообщениях, отправленных по приказу прошлого Тёмного Лорда...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ещё не готов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встать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перед Поттером на колени, — сказал Асторга, с напряжением глядя на Джагсона.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тоже, — кивнула Белка.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машинально крутил пальцами палочку, её кончик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указывал то вверх, то вниз.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гриффиндорцы или слизеринцы? — сказал он. — Каждый имеет цену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Каждый, кто умён.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После этой фразы наступила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А разве Малфой не должен быть здесь? — осторожно спросил Боул.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Флинт пренебрежительно махнул рукой.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Что бы Малфой ни замышлял, он хочет выглядеть невинной овечкой. Ему нельзя исчезать одновременно с нами.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Но все уже и так знают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 этом, — сказал Боул. — Даже на других факультетах.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Да, весьма неуклюже, — усмехнулась Белка. — Будь он даже трижды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он лишь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маленький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первогодка и здесь будет только мешать.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Я отправлю отцу сову, — тихо сказал Джагсон. — И он поговорит с самим 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ордом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Малфоем...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Джагсон вдруг оборвался на полуслове.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знаю, как вы, дорогуши, — сказала Белка приторно-сладким голосом, — но лично я не планирую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бежать, поджав хвост,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из-за фальшивого ритуала, 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ещё не закончила с Поттером и его ручной грязнокровкой.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Никто не ответил, все смотрели куда-то ей за спину.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Белка медленно повернулась,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узнать причину замешательства.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Вы не будете делать ничего, — прошипел декан их факультета. Северус Снейп был в ярости, вместе со словами из его рта летела слюна, пятная его и без того испачканную мантию. — Вы, глупцы, уже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сделали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достаточно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Опозорили мой факультет — проиграли первогодкам — а теперь ещё хотите впутать благородных лордов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Визенгамота в свои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жалкие детские разборки? Я сам займусь этим делом. И вы не опозорите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 ещё раз, даже не рискнёте его опозорить! Ваши битвы с ведьмами закончены,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если я узнаю,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кто-то из вас попытался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вы подумали, что после всего произошедшего они сели рядом за обеденным столом, вы весьма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ошиблись.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раздался жалобный голос мальчика,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был слегка наивен в некоторых областях, несмотря на большое количество прочитанной научной литературы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тела,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чтобы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били?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Двое старшекурсников Когтеврана, сидевших рядом с ним за обеденным столом, обменялись быстрыми взглядами, а затем, по молчаливому соглашению, более опытный из них заговорил.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Послушай, — начал Арти Грей, семикурсник, который был опытнее своего товарища на три ведьмы и одного профессора Защиты, — ты должен понять, что её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гнев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вовсе не значит, что ты теряешь баллы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Мисс Грейнджер сердится потому, что она сильно испугалась, а ты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кого можно обвинить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Но в то же время, пусть она и не признаёт это, она тронута тем, что её парень пошёл на такой идиотский и откровенно безумный поступок, чтобы её защитить.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 причём тут баллы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процедил Гарри сквозь сжатые зубы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Его обед стоял нетронутым на столе. — Речь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справедливости. И я. Не. Её. Парень!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заявление вызвало смешки у всех окружающих.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 да, конечно, — сказал другой семикурсник с Когтеврана. — Полагаю, после того, как её поцелуй спас тебя после встречи с дементором, а ты ради неё приклеил к потолку сорок</w:t>
      </w:r>
      <w:del w:author="Alaric Lightin" w:id="0" w:date="2017-11-20T09:31:37Z">
        <w:commentRangeStart w:id="0"/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а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четыр</w:t>
      </w:r>
      <w:ins w:author="Alaric Lightin" w:id="1" w:date="2017-11-20T09:31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е</w:t>
        </w:r>
      </w:ins>
      <w:del w:author="Alaric Lightin" w:id="1" w:date="2017-11-20T09:31:41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ёх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хулиган</w:t>
      </w:r>
      <w:ins w:author="Alaric Lightin" w:id="2" w:date="2017-11-20T09:31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а</w:t>
        </w:r>
      </w:ins>
      <w:del w:author="Alaric Lightin" w:id="2" w:date="2017-11-20T09:31:43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ов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 можем оставить позади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«она правда не моя девушка» и задуматься о том, какие у вас будут дети. Чёрт, а это страшная мысль...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огтевранец запнулся и сказал уже тише: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Пожалуйста, не смотри на меня так.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— сказал Арти Грей. — Прости, что говорю вот так прямо, но добиваться можно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справедливости,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девушек, но не того и другого сразу, — он дружески похлопал Гарри Поттера по плечу. — У тебя есть потенциал, малыш, больше, чем у любого волшебника, которого я встречал, но тебе надо научиться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использовать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понимаешь? Будь чуть обходительнее с ними, изучи пару заклинаний, чтобы привести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порядок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то, что у тебя вместо причёски. Но прежде всего тебе надо научиться лучше скрывать свою злую сторону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идеально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просто чуть лучше. Девочки достаются симпатичным ухоженным парням, и Тёмным волшебникам девочки тоже достаются, но симпатичным ухоженным парням, которых подозревают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тайных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Тёмных делах, достаётся больше девочек, чем ты можешь вообразить...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интересует, — категорически заявил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бесцеремонно скинув руку старшекурсника со своего плеча.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Скоро всё изменится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провозгласил Арти Грей низким голосом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пророка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да, скоро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за тем же самым столом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голос Гермионы Грейнджер сорвался на крик, и некоторые из сидящих рядом девочек вздрогнули. — Что из произошедшего было романтично?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меня не спрашивал! Он никогда не спрашивает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Он просто натравливает призраков на людей и приклеивает их 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делает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жизнью всё, что ему вздумается!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моей жизнью!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Разве ты не понимаешь? — удивилась ведьма с четвёртого курса. — Это означает, что, несмотря на то, что он злой, он тебя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 этом дело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азала Пенелопа Клируотер, сидевшая немного поодаль, но на неё не обратили внимания.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Гермиона уселась на противоположном от Гарри конце стола, несколько ведьм постарше двинулись к Гермионе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быстрая стая юных ведьмочек опередила их, окружив Гермиону непроницаемым барьером.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Мальчикам не должно быть позволено любить девочек без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заявила Гермиона Грейнджер. — Это правило замечательно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отношениях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особенно, когда дело доходит до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приклеивания к потолку людей!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 излияние тоже не обратили внимания.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Совсем как в пьесе! — вздохнула девушка с третьего курса.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 пьесе? — переспросила Гермиона. — Хотела бы я посмотреть пьесу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 таким сюжетом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О! — воскликнула третьекурсница.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вспомнила одну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романтическую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пьесу, в которой очень красивый, очаровательный парень неправильно произносит место назначения в каминной сети и попадает в комнату, набитую Тёмными волшебниками, которые совершают жуткий запретный ритуал, и они приносят в жертву семь человек, чтобы распечатать врата для древнего ужаса,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который должен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выполнить желание того, кто его освободит, и, конечно же, появление парня прерывает ритуал, и древний ужас поедает всех Тёмных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волшебников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все умирают, и парень в последний миг думает о том, что у него так никогда и не было девушки, и в следующий момент он оказывается лежащим на коленях прекрасной девушки, глаза которой пылают жутким светом, и она совершенно не представляет, как ведут себя люди, и парню приходится постоянно останавливать её, когда она собирается сожрать кого-нибудь живьём. Всё совсем как в этой пьесе, только у нас вместо парня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ты, а вместо девушки — Гарри Поттер!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Это... — начала Гермиона в полном удивлении. — Это действительно чем-то похоже...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вырвалось у девочки со второго курса, сидящей напротив. Она наклонилась вперёд, выглядя испуганной и в то же время ещё более очарованной.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Нет! — отрезала Гермиона. — Я хочу сказать...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мне не парень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две секунды до Гермионы дошло, что она только что сказала.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Ведьма с четвёртого курса положила руку на плечо Гермионы и ободряюще сжала.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сказала она утешающе, — думаю, если бы вы были честны с собой, вы бы признали, что настоящая причина вашего гнева в том, что ваш тёмный повелитель явил свою невыразимую мощь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через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Дэвис, а не через вас.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открыла рот, но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застряли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где-то в горле, что, возможно, было и к лучшему, потому что она могла что-нибудь разбить своим криком.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Кстати, а как это вообще возможно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спросила третьекурсница. — В смысле, как Гарри Поттер мог проявить свою мощь через другую девочку, несмотря на то, что он так привязан к тебе? У вас троих есть что-то типа... ну, знаешь... договорённости?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Кх-х-х-х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послышалось от Гермионы Грейнджер. Её горло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пропускало никаких слов, мозг вошёл в ступор, а голосовые связки издавали странные звуки, как будто она что-то выкашливала.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Поз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же.)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Не понимаю,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чем ты не довольна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— сказала ведьма со второго курса, занявшая место ведьмы-третьекурсницы, после того как Гермиона пригрозила той, что попросит Трейси съесть её душу.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правда. Если бы кто-то вроде Гарри Поттера спас меня, я бы... посылала ему открытки с благодарностями и обнимала его, и... — девочка слегка покраснела, — надеюсь, целовала.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Да! — вторила другая ведьма-второгодка. — Я вообще не понимаю, почему в пьесах девушки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сердятся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когда главный герой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из кожи вон лезет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чтобы сделать им приятное. Если бы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нравилась герою,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highlight w:val="white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бы так не поступала.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Гермиона Грейнджер уронила голову на обеденный стол и начала медленно дёргать себя за волосы.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— Ты просто не разбираешься в мужской психологии, — авторитетно возразила ведьма с четвёртого курса. — Грейнджер должна делать вид, будто она загадочным образом способна противиться его обаянию.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(Ещё позже.)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вскоре Гермиона Грейнджер вернулась к единственному оставшемуся человеку, с которым она могла поговорить, человеку,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гарантированно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мог понять её точку зрения...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Они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ума посходили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заявила Гермиона Грейнджер, энергично шагая в направлении башни Когтеврана. С обеда она ушла пораньше. — Все, кроме нас с тобой, Гарри. В смысле, исключая нас, 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замке Хогвартс полностью безумен. И когтевранки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особенности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когтевранки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начинают читать, становясь старше, но я уверена, что им такое читать нельзя.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Одна ведьма спросила меня, не связаны ли наши с тобой души, и вечером в библиотеке я собираюсь выяснить, что это вообще значит, но я уверена, что такого точно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бывает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ля этого вида ошибочного мышления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знаю даже названия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заметил Гарри Поттер. Мальчик шёл с обычной скоростью, из-за чего ему приходилось довольно часто пробегать несколько шагов,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угнаться 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её взвинченным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негодования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шагом. — Я всерьёз опасаюсь, что если бы это зависело от них, нас бы сию минуту потащили менять фамилии на Поттер-Эванс-Веррес-Грейнджер... Бр-р,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произнёс это вслух и понял,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ужасно это звучит.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 сказать, твоё имя будет Поттер-Эванс-Веррес-Грейнджер, а моё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будет Грейнджер-Поттер-Эванс-Веррес, — сказала Гермиона. — Да, страшно даже вообразить.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возразил мальчик, — Поттеры — благородный дом, так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фамилия должна стоять в начале...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негодующе воскликнула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сказал,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Внезапно наступившее жуткое молчание нарушалось только звуком шагов.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поспешно сказала Гермиона, — некоторые из безумных вещей, что мне наговорили за обедом,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заставили меня задуматься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Так что я хочу сказать, Гарри, я действительно благодарна за то, что ты спас меня и остальных от избиения. И даже 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кое-что сегодня меня расстроило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уверена, что мы сможем спокойно всё обсудить.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Э-м-м... — выдавил Гарри со слабой нерешительной улыбкой. В его глазах читалась смесь смущения и опасения.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Это... хорошо, так ведь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точнее, на размышления Гермиону навели слова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четверокурсницы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что, раз уж Гарри — злой волшебник, влюбившийся в Гермиону, а Гермиона — чистая невинная девушка, которая может или спасти его или пасть на тёмную сторону сама, то она должна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возмущаться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всем, что бы Гарри ни сделал, даже если он героически спасает её от неминуемой гибели, чтобы их роман не распался до конца четвёртого акта. А затем Пенелопа Клируотер,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которой Гермиона была лучшего мнения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громко заявила, что по той же причине для Гермионы невозможно просто подойти к Гарри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 обсудить с ним причины её страданий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в любом случае, тёмных магов в девушках привлекает вызывающее неповиновение, а не логика. Услышав эти слова, Гермиона вскочила со скамьи, стремительно подошла к месту, на котором сидел Гарри, и спокойным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тоном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попросила его пройтись с ней и во всём разобраться.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Другими словами, — сказала 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можно спокойней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на тебя не слишком обижена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всё ещё с тобой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разговариваю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мы по-прежнему друзья и вместе учимся. Мы не ссоримся. Так?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почему-то ещё нерешительнее отозвался Гарри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Отлично! — воскликнула Гермиона. — Итак, мистер Поттер, вы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уже вычислили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вывело меня из себя?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Пауза.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хочешь, чтобы я не совал нос в твои дела? — осторожно спросил Гарри. — В смысле, я знаю, что ты предпочитаешь всё делать сама. И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 в стороне до тех пор, пока не узнал, что на тебя устроили засаду трое малолетних Пожирателей Смерти, чего я, если честно, не ожидал.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рофессор Квиррелл этого не ожидал. Я начал беспокоиться, не прыгнула ли ты выше головы, и потом, Гермиона, без обид, но засада из сорока четырёх хулиганов — это такая ситуация, с которой никто не справится без помощи. Вот почему я и подумал,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понадобится помощь в этот...</w:t>
      </w:r>
      <w:r w:rsidDel="00000000" w:rsidR="00000000" w:rsidRPr="00000000">
        <w:rPr>
          <w:rFonts w:ascii="Times New Roman" w:cs="Times New Roman" w:eastAsia="Times New Roman" w:hAnsi="Times New Roman"/>
          <w:color w:val="5b0f00"/>
          <w:sz w:val="24"/>
          <w:szCs w:val="24"/>
          <w:shd w:fill="f4cccc" w:val="clear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здесь всё нормально,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перебила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Гермиона. — Мы действительно прыгнули выше головы. Пожалуйста, следующее предположение, мистер Поттер.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Э... — протянул Гарри. — То, что сделала Трейси... тебя шокировало?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Шокировало, мистер Поттер? — в её голосе появились ядовитые нотки. — Нет, мистер Поттер, мне было страшно. Я была в ужасе.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бы не хотела признаться, что боюсь драконов каких-нибудь,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люди могут решить, что я трусиха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вдалеке звучат голоса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кричащие «Текели-ли! Текели-ли!», и из-под всех дверей начинает рекой течь кровь, вполне нормально испугаться.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 Гарри с искренним сожалением. — Я думал, ты поймёшь, что это 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все мы так сильно испугались лишь потому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Поттер, что вы не спросили разрешения!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вопреки её намерениям, Гермиона снова повысила голос. — Ты должен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меня, прежде чем устраивать такие фокусы, Гарри! Ты должен был сказать совершенно конкретно: «Гермиона, можно я сделаю так, чтобы кровь текла из-под дверей?» В таких делах важно упоминать все мелочи!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на ходу потёр шею.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честно,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просто подумал, что ты бы наверняка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сказала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Да, мистер Поттер,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этом весь смысл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спрашивать разрешение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мистер Поттер!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в том смысле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пришлось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вне зависимости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что тебе хотелось бы сказать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А потом бы вас всех избили, и я был бы виноват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спросил разрешения.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Гермионы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удивлённо вздёрнулись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Она прошла несколько шагов, пытаясь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осмыслить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сказанное.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 — наконец спросила 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— протянул мальчик.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хочу сказать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 ты же Солнечный генерал.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можешь разрешить мне пугать людей, даже хулиганов, даже чтобы спасти друзей от избиения. Ты могла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сказать «нет»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потом пострадала бы. А теперь ты можешь честно говорить всем, что ничего не знала и это не твоя вина. Вот почему я не предупредил тебя.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остановилась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развернулась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 Гарри лицом к лицу, вместо того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повернуть к нему голову. И с осторожностью сказала: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нужно прекратить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придумывать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хитроумные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поводы для совершения глупостей.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Брови Гарри взлетели вверх. После небольшой паузы он ответил: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Дело в том... Я понимаю, конечно, что ты хочешь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всё-таки остаётся вопрос — может,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впрямь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хорошая идея, а не только хитроумная...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понимаю, почему ты сегодня сделал то, что сделал, — перебила его Гермиона. — Но я хочу, чтобы ты пообещал, что с этого момента ты всегда будешь спрашивать у меня разрешения, даже если придумаешь причины, по которым этого делать не стоит.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Молчание затянулось, и у Гермионы упало сердце.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начал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ему?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отчаяние уже переполняло Гермиону.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в этом такого ужасного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Тебе нужно просто спросить!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очень серьёзно смотрел на неё.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Кого из ЖОПРПГ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стараешься защитить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Гермиона? За кого ты сильнее всего боишься, когда дело доходит до драки?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За Ханну Аббот, — без раздумий ответила Гермиона и почувствовала себя немножко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неуютно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ведь Ханна старалась изо всех сил и делала успехи...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Как тебе понравится идея доверить кому-нибудь ещё — например, Трейси — окончательную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ответственность по защите Ханны? Если ты узнаешь, что Ханна вот-вот попадёт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засаду, и у тебя будет план, как защитить её, понравится ли тебе идея позволить Трейси решать, использовать этот план или нет?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Ну...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озадаченно ответила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Мальчик-Который-Выжил, не мигая, смотрел ей прямо в глаза.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Оставишь ли ты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Ханной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 слово, принимая решения об её защите?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начала Гермиона и осеклась.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Странно, она знала, как должна ответить на этот вопрос, но при этом понимала, что этот ответ на самом деле неверный.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Ханна изо всех сил старалась доказать, что она не боится — даже когда это было не так, — и было легко представить, как пуффендуйка может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перестараться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Гермиона поняла, на что намекает Гарри.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думаешь, я похожа на Ханну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 совсем...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запустил пальцы в свои растрёпанные волосы. — Послушай, Гермиона,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предложила сделать, если бы я тебя предупредил о засаде из сорока четырёх хулиганов?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бы поступила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рассказала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профессору МакГонагалл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предоставила бы ей с этим разобраться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твёрдо ответила Гермиона. —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этом случае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было бы тьмы, кричащих людей, ужасного синего света...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Гарри только помотал головой.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ответственное поведение, Гермиона. Это поведение того, кто исполняет роль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ответственной 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евочки. 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думал обратиться к профессору МакГонагалл. Но она предотвратила бы катастрофу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 один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Скорее всего, даже до начала беспорядков, например, дав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понять, что всё знает.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бы хулиганов наказали только за то, что они что-то планировали, наказанием было бы снятие баллов с факультета или, в самом худшем случае, день отработок.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Ничего такого, что 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их испугало. А потом хулиганы повторили бы попытку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Меньшим числом, с лучшей конспирацией, так, чтобы даже я не узнал. Они могли бы устроить засаду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только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из вас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 профессора МакГонагалл 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полномочий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 устрашающие действия, которые позволили бы защитить тебя,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превышать свои полномочия, потому что на самом деле она не ответственна.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МакГонагалл не ответственна? — недоверчиво переспросила Гермиона. Она упёрла руки в бока, буравя его взглядом.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пятил?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 даже не моргнул.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Наверное, это можно назвать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героической ответственностью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уточнил Гарри Поттер. — Она не похожа на обычную ответственность. Ответственность героя означает: если что-то случилось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значит, это твоя ошибка. Только твоя.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Даже если ты сказал профессору МакГонагалл, за то, что произойдёт, отвечает не она, а ты. Школьные правила — не оправдание, то, что у руля кто-то другой, — не оправдание, даже то, что ты старался изо всех сил — не оправдание. Оправданий вообще не существует,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должен сделать дело несмотря ни на что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лицо Гарри посуровело. — Именно поэтому я сказал, что ты мыслишь безответственно, Гермиона. Героиня не должна думать, что её работа закончена, когда она сказала профессору МакГонагалл. Это всё равно, что подумать: если избили Ханну —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я в этом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виновата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Быть героиней означает, что твоя работа не закончена, пока ты не сделала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всё,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остальные девочки были в безопасности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голосе Гарри звенела сталь, которая появилась в тот день, когда Фоукс оказался на его плече. — Нельзя думать,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если ты следовала правилам, то ты выполнила свой долг.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Мне кажется, 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спокойно сказала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Гермиона, — что мы по-разному смотрим на некоторые вещи, мистер Поттер. Например, кто из вас, ты или профессор МакГонагалл, более ответственен, и нормально ли для ответственного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человека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заставлять людей бегать и кричать, и насколько верна идея следовать школьным правилам. И то, что мы разошлись во мнениях, мистер Поттер, не означает, что за вами осталось последнее слово.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Гарри, — ты спросила,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жасного в том, чтобы просить у тебя разрешения,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 удивительно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хороший вопрос, так что я заглянул в свой разум и вот что выудил. Мне кажется, на самом деле я боюсь того,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Ханна окажется в беде и я придумаю план для её спасения, который покажется странным, тёмным или ещё каким-нибудь,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можешь не учесть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последствий для Ханны.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Возможно, ты откажешься от героической ответственности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которая заключается в том, чтобы придумать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какой-нибудь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способ её спасти, какой угодно, несмотря ни на что.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Вместо этого ты исполнишь роль Гермионы Грейнджер, благоразумной когтевранской девочки, и в этой роли ты машинально ответишь отказом, не важно,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ли у тебя план получше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тогда сорок четыре хулигана будут по очереди избивать Ханну Абботт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в этом буду виноват я, поскольку я знал, пусть я и не хотел, чтобы история пошла по такому пути,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потому что я знал. Даже если я и не хочу, чтобы реальность была такой, я знал, что так всё и будет.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убеждён, что это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мой тайный, безмолвный, невыразимый страх.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Внутри неё снова поднялась волна отчаяния.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моя жизнь! — вспыхнула Гермиона. Она могла представить, на что будет похожа её жизнь, если в неё постоянно будет вмешиваться Гарри, постоянно выдумывающий оправдания, чтобы не спрашивать сперва разрешения и не слушать её возражений.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должно быть так, чтобы ей нужно было выиграть спор, просто чтобы...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Всегда будут какие-нибудь причины, ты всегда сможешь сказать, что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неправильно мыслю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Я хочу жить своей жизнью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Иначе я сбегу, Гарри, честно сбегу.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вздохнул.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хотел, чтобы всё закончилось именно так, и вот пожалуйста. Ты же боишься того же самого, что и я? Боишься, что мы разобьёмся, если ты отпустишь руль, — его губы скривились, но на улыбку это не тянуло. — Это я могу понять.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думаю, что ты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понял!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резко возразила Гермиона. — Ты говорил, что мы партнёры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его остановило, она увидела, что это его остановило.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Давай так, — наконец сказал Гарри, — я обещаю сперва спрашивать разрешения, прежде чем делать что-либо, что можно истолковать как вмешательство в твои дела. Но только если ты, Гермиона, пообещаешь мне быть разумной.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смысле, остановиться секунд на двадцать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всерьёз, по-настоящему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обдумать моё предложение, признать его в качестве реальной альтернативы.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Разумной в том смысле, что ты должна понимать, что я предлагаю способ защитить остальных девочек, и что если ты машинально ответишь «нет», не обдумав его должным образом, 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реальным последствием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окажется Ханна Аббот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больничной койке.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смерила Гарри взглядом,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перечисление условий было закончено.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 скажешь? — спросил тот.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должна давать обещаний, — заявила Гермиона, — ради того, чтобы со мной консультировались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 поводу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моей собственной жизни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Девочка повернулась и, не глядя на Гарри, зашагала в направлении башни Когтеврана. — Впрочем, я подумаю об этом.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услышала, как Гарри облегчённо выдохнул. Некоторое время они шли молча. Миновав арку из какого-то красноватого металла, похожего на медь, они оказались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точно таком 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коридоре, как и предыдущий, только пол в нём был вымощен пятиугольными плитками, а не квадратными.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Гермиона... — сказал Гарри. — С тех пор, как ты сказала, что будешь героем, я наблюдаю за тобой и думаю. Ты смелая. Ты сражаешься за то, что правильно, даже против врагов, которых многие бы испугались. У тебя без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условно хватает умственных способностей, и, скорее всего, внутри ты гораздо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более хороший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чем я. Но при всём при этом... Гермиона, если говорить честно... Я не могу представить тебя на месте Дамблдора, ведущую магическую Британию в бой против Сама-Знаешь-Кого. По крайней мере, пока.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повернула голову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уставилась на Гарри. Тот спокойно шёл рядом и, казалось, полностью погрузился в свои мысли. На чьём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месте?! Она никогда даже не пробовала представить себя на месте Дамблдора. Она не могла даже представить себя представляющей что-то в таком духе.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Или, может быть, я ошибаюсь,— сказал Гарри через некоторое время. — Может быть, я прочёл слишком много книг, где герои никогда не делали то, что разумно, не следовали правилам и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рассказывали ничего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своим профессорам МакГонагалл, поэтому мой мозг не считает тебя правильным героем книги. Возможно, из нас двоих именно ты — здравомыслящий человек, а я — просто дурак. Но каждый раз, когда ты говоришь о том, что нужно следовать правилам и полагаться на преподавателей, у меня возникает одно и то же чувство,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останавливает тебя,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последнее, что погружает в сон твою PC-составляющую и снова превращает тебя в NPC...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Гарри вздохнул. — Возможно, поэтому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сказал, что 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должны были быть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злые отчим и мачеха.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действительно так сказал?!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кивнул.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до сих пор не знаю, шутил ли директор или... Дело в том, что в некотором смысле он прав.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любящие родители, но я никогда не чувствовал, что могу доверять их решениям, они не были достаточно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разумны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всегд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знал,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я не продумаю всё самостоятельно, я могу пострадать. Профессор МакГонагалл сделает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необходимо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отстану от неё по этому поводу — 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нарушит правила лишь под контролем героя.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 профессор Квиррелл — это именно тот человек, который сделает дело не смотря ни на что, и он — единственный из всех, кого я знаю, кто замечает, например, что снитч портит квиддич. Но я не могу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полагаться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доброту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намерений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это ни печально, я думаю, что именно так получаются люди, которых Дамблдор называет героями — люди, которым не на кого переложить окончательную ответственность и которые поэтому приучаются отслеживать всё самостоятельно.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ничего не ответила, но задумалась об одной фразе, которую Годрик Гриффиндор написал ближе к концу своей очень короткой автобиографии. Кратко и без объяснений, ибо свитки в те времена переписывали вручную. Лишь столетиями позже магловский печатный станок вдохновил волшебников на изобретение Переписывающего Пера.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спасителя у спасителя,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писал Годрик Гриффиндор. —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Нет властителя у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защитника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нет ни отца, ни матери,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нет никого над ним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герой должен заплатить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такую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цену, Гермиона уже не была уверена, что готова пойти на это. Или, возможно, — хотя такая мысль и не пришла бы к ней в голову, пока она не начала общаться с Гарри, — возможно, Годрик Гриффиндор ошибался.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Дамблдору ты доверяешь?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спросила Гермиона. — Я хочу сказать, он ведь прямо тут, в школе, и он — самый легендарный герой во всём мире...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самым легендарным героем, — заметил Гарри. — А теперь он поджигает куриц. Ну, честно,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 кажется надёжным?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не ответила.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вместе начали подниматься по огромной винтовой лестнице с чередующимися ступеньками из бронзового металла и синего камня, ведущей к портрету, который глупыми загадками охранял дверь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башню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Кстати, думаю, я должен кое-что сказать тебе, — нарушил молчание Гарри, когда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прошли примерно половину лестницы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Так как это повлияет на твою жизнь, ну и вообще... Считай, что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аванс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что же это? — спросила Гермиона.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полагаю, что ЖОПРПГ скоро прекратит своё существование.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Прекратит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Гермиона чуть не споткнулась о ступеньку.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Ага, — сказал Гарри. — В смысле, я, конечно, могу ошибаться, но я подозреваю, что учителя собираются жёстко пресекать драки в коридорах. — Гарри ухмыльнулся. Какая-то искорка в его глазах, за стёклами очков, намекала на тайную осведомлённость. — Наложат новые чары, чтобы определять агрессивные проклятия, или станут проверять все жалобы на хулиганов под сывороткой правды... Я вижу несколько возможных способов. Но если я прав, то тебе есть, что отпраздновать, Гермиона. Ты подняла достаточно сильный переполох, чтобы заставить их действительно что-то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сделать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поводу хулиганов. С хулиганами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явлением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Пусть и не сразу, но улыбка появилась на лице Гермионы,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когда она дошла до верха лестницы и двинулась к портрету, то почувствовала, что ей стало гораздо легче шагать, какая-то удивительная лёгкость распространилась по всему телу, будто её накачали гелием.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Почему-то, несмотря на все приложенные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ими 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такого результата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не ожидала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не ожидала, что у них действительно получится.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удалось что-то изменить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произошло за завтраком на следующее утро.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всех курсов замерли на своих местах за столом, повернув головы к столу преподавателей, перед которым на негнущихся ногах, не шевелясь, стояла одинокая первокурсница. Она стояла с задранной головой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не сводила глаз с декана Слизерина.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Лицо профессора Снейпа было искажено яростью и триумфом, мстительное, как на любой картине, изображающей Тёмного волшебника. Позади него, за столом, сидели остальные профессора, наблюдая за происходящим. Их лица были словно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высечены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распускается навсегда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прошипел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 Зельеварения. — Моим решением, как профессора, ваше так называемое Общество объявляется вне закона в стенах Хогвартса! Если ваше Общество или любой из его членов будет вновь замечен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драками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коридорах, вы, Грейнджер,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персонально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ответите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я лично исключу вас из школы чародейства и волшебства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Хогвартс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первокурсница стояла здесь, перед преподавательским столом,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куда её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 вызывали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только затем, чтобы наградить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похвалой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улыбкой.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Стояла,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выпрямив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спину и высоко подняв голову, как натянутый лук кентавра,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показывая своих эмоций врагу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Эта юная ведьма стояла здесь, скрывая слёзы и гнев. Её лицо застыло, и в её внешнем облике ничего не менялось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что-то внутри медленно ломалось, она чувствовала, как оно ломается.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что-то сломалось ещё сильнее, когда профессор Снейп с насмешкой назначил ей две недели отработок за насилие в школе.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лицо выражало презрение, как на самом первом уроке Зельеварения, а кривая улыбка говорила о том, что профессор точно знал, насколько он несправедлив.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бы там ни было внутри неё, но оно треснуло по всей длине, сверху до низу, когда профессор Снейп отнял сотню баллов 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закончилось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Снейп сказал, что она может идти.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обернулась и за столом Когтеврана увидела Гарри Поттера. Он сидел неподвижно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месте, отсюда она не могла видеть выражение его лица, она видела на столе его кулаки,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не могла разглядеть, стиснуты ли они так же крепко, как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Когда профессор Снейп вызвал Гермиону, она успела шепнуть Гарри, что он не должен ничего делать без спроса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развернулась,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вновь взглянуть на учительский стол, как раз в тот момент, когда Снейп отвернулся от неё,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садясь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своё место.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сказал, что вы можете идти, девочка, — сказал Снейп насмешливо, с довольной улыбкой, как будто только и ждал, чтобы она что-нибудь предприняла...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сделала ещё пять шагов к учительскому столу: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Директор? — её голос сорвался.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Большом зале воцарилась гробовая тишина.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Дамблдор не сказал ничего, не сдвинулся с места. Как будто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тоже был просто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вырезан из камня.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перевела взгляд на профессора Флитвика, голова которого была едва заметна за столом, но он как будто бы не мог отвести взгляд от чего-то у себя на коленях. Лицо профессора Спраут, сидевшей рядом, было сильно напряжено, она, похоже, заставляла себя наблюдать за происходящим, её губы дрожали, но она промолчала.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Кресло профессора МакГонагалл пустовало — заместитель директора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появилась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завтраком этим утром.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вы все молчите? — спросила Гермиона Грейнджер.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дрожи её голоса слышалась её последняя надежда, что-то внутри неё в последний раз отчаянно протянуло руку, прося о помощи.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Вы же знаете, что он неправ!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Ещё две недели отработок за дерзость, — вкрадчиво добавил Снейп.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Что-то внутри неё рассыпалось на мелкие кусочки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несколько секунд она смотрела на стол преподавателей — на профессора Флитвика, профессора Спраут и пустующее место профессора МакГонагалл. А потом Гермиона Грейнджер повернулась и зашагала к столу Когтеврана.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Ученики преодолели оцепенение и начали перешёптываться.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когда она почти подошла к столу Когтеврана...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Шум зала разрезал бесстрастный 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профессора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Квиррелла: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Сто баллов мисс Грейнджер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она делала то, что правильно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чуть не упала на месте, но удержалась и продолжила шагать, а позади неё что-то сердито кричал Снейп, профессор Квиррелл откинулся на спинку кресла и начал хохотать, и даже Дамблдор сказал что-то, но она не расслышала.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вот она оказалась за столом Когтеврана, рядом с Гарри Поттером, который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сидел,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застыв на месте,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будто не смея шевельнуться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в порядке, — машинально сказала она ему, не думая и не выбирая слова, хотя, на самом деле, всё было плохо. — Но не можешь ли ты придумать, как избавить меня от отработок у Снейпа, как ты это сделал для себя в прошлый раз?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Поттер кивнул — одним резким движением головы.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Я... — сказал Гарри. — Я... Прости, всё это... во всём виноват я...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Гарри, 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говори г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лупостей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Удивительно, как нормально звучал её голос, и ей даже не приходилось задумываться, что сказать. Гермиона бросила взгляд на тарелку с завтраком,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есть совсем не хотелось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животе что-то бурлило и пенилось, и она чувствовала, что её вот-вот стошнит, и в то же время она готова была поклясться, что всё её тело онемело и ничего не чувствовало.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 если ты захочешь нарушить школьные правила или что-то ещё, — продолжила она, — ты можешь спокойно меня спросить, обещаю, я не скажу «нет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не подумав.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57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contextualSpacing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Non est salvatori salvator,</w:t>
        <w:br w:type="textWrapping"/>
        <w:t xml:space="preserve">neque defensori dominus,</w:t>
        <w:br w:type="textWrapping"/>
        <w:t xml:space="preserve">nec pater nec mater,</w:t>
        <w:br w:type="textWrapping"/>
        <w:t xml:space="preserve">nihil supernum.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firstLine="0"/>
        <w:contextualSpacing w:val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Годрик Гриффиндор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  <w:br w:type="textWrapping"/>
        <w:t xml:space="preserve">1202 н. э.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laric Lightin" w:id="0" w:date="2017-11-20T09:32:20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http://rosental-book.ru/styli_xxxvi.html#sect151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Параграф 151, п. 4.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