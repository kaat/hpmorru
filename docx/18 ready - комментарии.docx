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научить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разлить по сосудам славу, приготовить известность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купорить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</w:t>
      </w:r>
      <w:ins w:author="Alaric Lightin" w:id="0" w:date="2018-11-26T10:30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ц</w:t>
        </w:r>
      </w:ins>
      <w:del w:author="Alaric Lightin" w:id="0" w:date="2018-11-26T10:30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