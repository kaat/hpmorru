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l12grgdgq67g" w:colLast="0"/>
      <w:bookmarkEnd w:id="0"/>
      <w:r w:rsidRPr="00000000" w:rsidR="00000000" w:rsidDel="00000000">
        <w:rPr>
          <w:rtl w:val="0"/>
        </w:rPr>
        <w:t xml:space="preserve">Глава 15. Добросовестность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«Уверен, время я где-нибудь найду».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Фригидейро!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опустил палец в стакан, стоявший на столе. Вода в нём должна была стать холодной. Но она как тепловатой была, так тепловатой и осталась. Опять.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чувствовал, что его крепко надули.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доме Верресов можно было найти сотни романов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фэнтези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многие из которых Гарри прочитал. И по некоторым признакам выходило, что у него есть таинственная тёмная сторона. Поэтому, не сумев договориться с водой в стакане по-хорошему, Гарри оглядел класс, где проходил урок заклинаний, чтобы убедиться, что никто за ним не наблюдает, набрал в грудь воздуха, сосредоточился и попытался разозлиться. Он подумал о слизеринцах, задирающих Невилла, об игре «выбей книжку из рук мальчишки». Вспомнил, что говорил Драко Малфой о десятилетней девчонке Лавгуд, о том, как на самом деле работает Визенгамот…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злости кровь застыла в жилах, руки задрожали от ненависти. Он взмахнул палочкой и произнёс ледяным тоном: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Фригидейро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произошло ровным счётом ничего.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Какое-то надувательство. Дайте жалобную книгу и верните деньги за дефектную тёмную сторону, не обладающую и каплей непобедимой магической силы.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Фригидейро!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раздался голос Гермионы из-за соседнего стола.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вода превратилась в лёд, а по краю стакана лёг иней. Казалось, она полностью сосредоточена на собственной работе и нисколько не замечает других учеников, метающих в неё взгляды, полные ненависти. Такое небрежение объяснялось: а) опасной для Гермионы ненаблюдательностью или б) блестящим притворством, возведённым в ранг высокого искусства.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хорошо, мисс Грейнджер! — пропищал Филиус Флитвик, профессор заклинаний и по совместительству декан Когтеврана, крохотный человечек, совершенно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непохожи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 на бывшего чемпиона магических дуэлей. — Великолепно! Изумительно!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ожидал, что в худшем случае будет на втором месте после мисс «ходячая энциклопедия». Он бы, конечно, предпочёл, чтобы в роли догоняющего оказалась Гермиона, но был согласен и на такой вариант.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Однако уже в понедельник Гарри оказался среди самых отстающих учеников — в тёплой компании всех детей, выросших у маглов, за исключением Гермионы. Та в гордом одиночестве скучала на вершине. Бедняжка.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Флитвик стоял у стола одной из маглорождённых учениц и тихо поправлял движения её волшебной палочки.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посмотрел на Гермиону. Сглотнул. Её роль в устройстве мироздания была понятна…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Гермиона? — неуверенно обратился Гарри. — Ты не знаешь, что я делаю неправильно?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 Гермионы загорелись неудержимой готовностью помочь, и Гарри внутренне содрогнулся от унижения.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пять минут температура воды в стакане Гарри опустилась чуть ниже комнатной, и Гермиона, обронив несколько снисходительных комплиментов и посоветовав произносить заклинание чётче, отправилась помогать кому-то ещё.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Флитвик наградил её одним баллом за помощь Гарри.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до боли стиснул зубы, что никак не способствовало чёткому произношению.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Плевать, что это не совсем честно. Я знаю, чем буду заниматься два лишних часа в сутки — сидеть в сундуке и учиться, пока не догоню Гермиону.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Трансфигурация — одна из самых сложных и опасных дисциплин, которые вы будете изучать в Хогвартсе, — начала профессор МакГонагалл. На строгом лице старой ведьмы не было ни тени улыбки. — Тот, кто не будет заниматься на моих уроках с должным прилежанием, вылетит из класса раз и навсегда. Предупреждаю сразу.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постучала по своему столу волшебной палочкой, и тот быстро превратился в свинью. Кто-то из маглорождённых вскрикнул, а свинья, озадаченно оглядевшись, хрюкнула и снова обернулась столом.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МакГонагалл обвела взглядом класс и остановилась на одном из учеников.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сказала она, — вы купили учебники только несколько дней назад. Вы уже начали читать учебное пособие по трансфигурации?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профессор, извините.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извинениях нет нужды, мистер Поттер: если бы от вас это требовалось, вам бы сообщили. — МакГонагалл постучала костяшками пальцев по столу. — Мистер Поттер, не хотите ли попробовать угадать: это стол, который я временно превратила в свинью, или свинья, и я временно сняла с неё заклятие? Вы бы знали, если бы прочитали первую главу учебника.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Наверно, начать легче со свиньи, — задумчиво нахмурился Гарри, — ведь если бы вы начали со стола, он мог бы и не знать, как держаться на ногах.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МакГонагалл покачала головой: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этом нет вашей вины, мистер Поттер, но правильный ответ заключается в том, что на уроках трансфигурации вам следует оставить свои догадки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 себе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За неправильные ответы я наказываю очень сурово, но к отсутствию ответа отношусь весьма терпимо. Вам следует научиться определять, что вам известно, а что нет. Если я задам вопрос,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насколько простой, и вы ответите: «Я не уверен», я не рассержусь, и всякий, кто засмеётся над вами, будет оштрафован. Не расскажете ли, почему это правило существует, мистер Поттер?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Потому что любая ошибка в трансфигурации может быть очень опасна.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ерно. Трансфигурация опаснее аппарации, которую изучают только на шестом курсе. Но, к сожалению, её необходимо тренировать с юных лет, иначе вы не добьётесь успехов на этом поприще. Это крайне опасная дисциплина, которая не прощает ошибок. Ещё никто из моих учеников серьёзно не пострадал, и я буду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крайне расстроена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ваш класс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испортит мне послужной список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Кто-то громко сглотнул.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МакГонагалл встала и подошла к обычной классной доске с разноцветными мелками и тряпкой.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Трансфигурация опасна по многим причинам. Но есть одна самая главная.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взяла один из мелков и написала ярко-красным цветом, а потом подчеркнула синим: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 xml:space="preserve">ТРАНСФИГУРАЦИЯ НЕ ПОСТОЯННА!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Трансфигурация не постоянна! — отчеканила МакГонагалл. — Трансфигурация не постоянна! Трансфигурация не постоянна! Мистер Поттер, предположим, ваш одноклассник трансфигурировал деревянный брусок в стакан с водой, и вы её выпили. Что, как вы думаете, произойдёт, когда действие чар закончится? — она на секунду замолкла. — Прошу прощения, мистер Поттер, я зря спросила вас — забыла, насколько у вас пессимистичное воображение…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Ничего страшного, — Гарри сглотнул. — Моим первым ответом будет, что я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МакГонагалл одобрительно кивнула, — но предположу, что… дерево окажется у меня в желудке и в кровеносных сосудах, и если часть воды успеет впитаться в ткани моего тела, дерево в виде волокон или ещё в каком-нибудь виде появится и там, или…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Нехватка познаний в магии мешала ему закончить фразу. Он не понимал, как вообще дерево может превратиться в воду, и поэтому не мог даже предположить, что случится, если молекулы воды, которые раньше были деревом, разнесёт по всему телу и те вернутся в прежний вид.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МакГонагалл было напряжено.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 рассуждает в верном направлении: пострадавшему стало бы очень плохо и ему потребовалась бы скорая медицинская помощь. Откройте учебники на странице пять.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 движущиеся фотографии не передавали звук, этого и не требовалось — изображённая в книге женщина с кошмарно обесцвеченной кожей явно кричала от боли.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Преступника, который трансфигурировал золото в вино, а затем дал этой женщине выпить «в уплату долга», как он потом объяснил, приговорили к десяти годам в Азкабане. Теперь откройте страницу шесть. Это дементор. Дементоры охраняют Азкабан. Они высасывают из узников магию, жизнь, все счастливые воспоминания. На странице семь — преступник спустя десять лет. Как вы можете заметить, он мёртв. Что такое, мистер Поттер?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Профессор, существует ли способ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поддерживать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трансфигурацию, если случится что-то подобное?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отрезала МакГонагалл. — Трансфигурация требует постоянной подпитки магией, количество которой зависит от размера цели. Кроме того,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необходимо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каждые несколько часов контактировать с объектом, что в подобных случаях невозможно. Такого рода катастрофы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непоправимы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МакГонагалл подалась вперёд и очень серьёзно посмотрела на учеников: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Никогда и ни при каких обстоятельствах не преобразуйте что-либо в жидкость или газ. Ни в воду, ни в воздух, ни во что-либо, похожее на воздух или воду. Даже если жидкость не предназначена для питья. Жидкости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испаряются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их крохотные частицы попадают в воздух. Не превращайте предмет в то, что можно сжечь. При горении образуется дым, который затем попадает в лёгкие. Вообще не превращайте предметы в то, что может попасть внутрь тела тем или иным путём. Никакой трансфигурации в еду. Или в нечто,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похожее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еду. Никаких розыгрышей с пирогами из грязи. Даже если собираетесь рассказать про шутку до того, как пирог съедят. Ничего подобного. И точка. Ни в этом классе, ни за его пределами, ни в какой-либо другой точке планеты.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ясно?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сказали Гарри, Гермиона и ещё пара учеников. Остальные, похоже, потеряли дар речи.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Всем ясно?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пролепетали, пробормотали и прошептали ученики.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нарушите хоть одно из правил, то вам запретят изучать трансфигурацию в Хогвартсе. А теперь повторяйте за мной: я ничего и никогда не превращу в жидкость или газ.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ничего и никогда не превращу в жидкость или газ, — нестройно произнесли ученики.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Ещё раз! Громче! Я ничего и никогда не превращу в жидкость или газ.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ничего и никогда не превращу в жидкость или газ.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ничего и никогда не превращу в то, что может попасть внутрь тела.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ничего и никогда не превращу в то, что можно сжечь.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ничего и никогда не превратите в деньги, в том числе и магловские, — добавила профессор МакГонагалл. — У гоблинов есть способы обнаружения подобных махинаций. И поскольку им официально разрешено вести войну с фальшивомонетчиками, за вами придут не авроры, а армия.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ничего и никогда не превращу в деньги, — хором сказали ученики.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самое главное — вы никогда не станете трансфигурировать живое существо, особенно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Иначе вы сильно пострадаете, а может, даже умрёте. Зависит от того, во что вы себя превратите и долго ли продержится превращение, — профессор на секунду остановилась. — Мистер Поттер поднял руку, чтобы задать вопрос об анимагическом превращении, которое он видел, а точнее — превращении человека в кошку и обратно. Но анимагия — это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свободная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трансфигурация.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МакГонагалл достала из кармана маленький деревянный брусок. После прикосновения её палочки он превратился в стеклянный шар. Затем профессор произнесла: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Кристферриум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!» и в руках у неё оказался стальной шар. Ещё одно движение палочкой ― и шар превратился в исходный деревянный брусок.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Кристферриум»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превращает стеклянный предмет в стальной. Но не наоборот. И превратить стол в свинью это заклинание тоже не может. Основной тип трансфигурации — свободный, — как раз его вы будете изучать, — позволяет выполнять любые преобразования физической формы объекта. По этой причине в свободной трансфигурации нет заклинаний. Иначе для каждой трансформации нужно было бы использовать разные слова.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МакГонагалл строго посмотрела на учеников: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Некоторые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учителя начинают с заклинаний и лишь после приступают к свободной трансфигурации. Да, так было бы намного легче. Но подобные ограничения могут плохо влиять на ваши способности в дальнейшем. На моих уроках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сразу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начнёте со свободной трансфигурации, которая не требует произнесения определённых слов. Исходную и целевую форму, а также процесс превращения вы будете держать в уме. И отвечая на вопрос мистера Поттера, — продолжила МакГонагалл. — Именно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свободную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трансфигурацию вы не должны применять к живым существам. Для этого существуют чары и зелья, которые помогут совершить безопасное и обратимое превращение, правда, с некоторыми оговорками. Например, у анимага, потерявшего руку или ногу, не будет конечности и после трансфигурации. Ещё раз повторяю, свободная трансфигурация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небезопасна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Находясь в изменённой форме, вы не сможете быть уверенны в полной сохранности материи вашего тела — вы теряете его частицы даже в процессе дыхания. Так что, когда время трансфигурации истечёт и ваше тело попытается вернуть свою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исходную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форму, это у него не получится. Наколдуете золотые волосы? Скорее всего, они у вас потом выпадут. Захотите чистую кожу — надолго окажетесь в больнице святого Мунго. А если пожелаете стать взрослым, то по окончании действия чар вы, скорее всего, умрёте.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ясно, почему он видел среди волшебников толстых мальчиков и несимпатичных девочек. Или пожилых людей, раз уж на то пошло. Иначе все бы по утрам использовали трансфигурацию и отправлялись по своим делам… Гарри поднял руку и попытался поймать взгляд профессора МакГонагалл.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мистер Поттер?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Возможно ли трансфигурировать живое существо в неживое? В монету… Ой, нет, извините. В стальной шарик, допустим.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покачала головой: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даже неодушевлённые предметы претерпевают мельчайшие внутренние изменения. Поначалу вы ничего не почувствуете, но потом заметите что-то неладное. Через час вам будет очень плохо, а через день вы умрёте.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Эм-м. Получается, если бы я прочитал первую главу, то угадал бы, что стол — на самом деле стол, а не свинья, — произнёс Гарри, — правда, вместе с тем пришлось бы предположить, что вы не хотите убить свинью,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наиболее вероятным, однако…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Вижу, что буду с бесконечным наслаждением проверять ваши контрольные, мистер Поттер. Но если у вас есть ещё вопросы, то вы сможете их задать после урока.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Больше вопросов нет, профессор.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теперь все повторяйте за мной, — сказала МакГонагалл. — Я трансфигурирую живое существо, особенно себя, только если мне поручат это сделать с помощью специального заклинания или зелья.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я не уверен, что превращение безопасно, я не буду его делать, не спросив профессора МакГонагалл, или профессора Флитвика, или профессора Снейпа, или профессора Дамблдора — единственных мастеров трансфигурации в Хогвартсе. Мнение другого ученика брать в расчёт нельзя, даже если он говорит, что уже задавал профессорам такой вопрос.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нынешний преподаватель Защиты от Тёмных искусств скажет мне, что трансфигурация безопасна, и даже если я видел, как сам профессор успешно её провёл, я не стану проделывать то же самое.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имею полное право отказаться проводить превращение, если хоть чуть-чуть волнуюсь. Так как даже директор Хогвартса не может принудить меня к трансфигурации, я не подчинюсь подобному приказу от профессора Защиты, даже если он пригрозит потерей сотни баллов факультета или исключением из школы.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я нарушу хоть одно правило, мне запретят изучать трансфигурацию в Хогвартсе.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будем повторять эти правила перед каждым уроком весь месяц, — сказала профессор МакГонагалл. — А теперь перейдём к делу. Наш исходный предмет — спички. Целевой — иголки. Отложите палочки. Под «перейдём к делу» я имела в виду «начнём записывать лекцию».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полчаса до конца урока МакГонагалл раздала «исходные предметы».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концу занятия у Гермионы была серебряная спичка, а у остальных учеников — и маглорождённых, и чистокровных — успехов вообще не наблюдалось.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наградила Гермиону ещё одним баллом.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 Гарри складывал учебники в кошель после урока, Гермиона подошла к нему.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Знаешь, — как бы невзначай заметила она, — а я сегодня два балла для Когтеврана получила.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да, — коротко согласился Гарри.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до твоих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семи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баллов мне далеко, — сказала она. — Похоже, я не такая умная, как ты.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закончил скармливать книги своему кошелю, повернулся к Гермионе и прищурился. Он уже и забыл об этом.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хлопала ресницами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Впрочем, уроки у нас каждый день. А вот найдёшь ли ты ещё пуффендуйцев для спасения – это уже вопрос. Сегодня понедельник, так что у тебя есть время до четверга.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Они, не моргая, уставились друг на друга.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заговорил первым: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же понимаешь, что это война?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у нас был мир?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 ученики с интересом наблюдали за происходящим. А также, к сожалению, и МакГонагалл.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А, мистер Поттер, — пропела профессор из другого угла кабинета, — у меня для вас хорошие новости. Мадам Помфри одобрила ваше предложение улучшить Спимстерские глазки, чтобы они не разбивались. Работу закончат к концу следующей недели. Думаю, это заслуживает… скажем, десяти баллов для Когтеврана.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такого предательства рот Гермионы беззвучно распахнулся, а брови полезли на лоб. Гарри выглядел не краше.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Профессор…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прошипел он.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Возражение отклоняется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Поттер, это заслуженные баллы. Я не присуждаю их просто так. Вы считаете, что всего лишь заметили хрупкий предмет и предложили способ уберечь его от поломки. Но Спимстерские глазки стоят довольно дорого, и директор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очень-то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обрадовался, когда очередной глазок разбился, — МакГонагалл задумалась. — Хм. Интересно, зарабатывал ли кто-нибудь в первый же день учёбы семнадцать баллов? Нужно проверить, но, полагаю, вы установили новый рекорд. Можно даже сделать объявление во время обеда в Большом Зале.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ПРОФЕССОР! — завопил Гарри. 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наша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война! Не мешайте!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Этих баллов вам хватит до четверга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следующей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недели, мистер Поттер. Если вы, конечно, не провинитесь и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потеряете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их. Например, обращаясь к учителям без должного уважения, — МакГонагалл задумчиво потёрла щёку пальцем. — Полагаю, вы уйдёте в минус ещё до субботы.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тут же захлопнул рот и метнул в МакГонагалл свой лучший Уничтожающий Взгляд, который, похоже, её только позабавил.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определённо надо сделать объявление, — погрузилась она в размышления. — Но, чтобы не обижать слизеринцев, сообщение будет коротким. Скажу лишь, что полученное количество баллов является рекордом школы. И если кто-то, обратившись к вам за помощью с домашней работой, разочаруется, узнав, что вы только начали читать учебники, можете отправить этого человека к мисс Грейнджер.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воскликнула Гермиона.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МакГонагалл и ухом не повела.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Хм. Интересно, сколько времени уйдёт у мисс Грейнджер на то, чтобы совершить поступок, заслуживающий объявления в Большом Зале? Хотелось бы посмотреть, что это будет.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и Гермиона, не сговариваясь, развернулись и мигом выскочили из кабинета. Остальные когтевранцы, как заворожённые, последовали за ними.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Эм, — сказал Гарри. — Встреча после обеда отменяется?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конечно, — ответила Гермиона. — Не хотелось бы, чтобы «великий» Гарри Поттер и дальше отставал в учёбе.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ж, спасибо. Позволь заметить — у тебя и сейчас блестящие способности, но всё равно интересно, что бы было, если б ты немного поучилась рациональности.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Неужели она так полезна? Не заметила, чтобы она как-то тебе помогла на уроках заклинаний и трансфигурации.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Ненадолго наступила тишина.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же получил учебники только четыре дня назад. Вот и пришлось как-то зарабатывать баллы без палочки.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Четыре дня назад, говоришь? Что ж, возможно, ты не способен прочитать восемь книг за четыре дня, но на одну-то книгу у тебя должно было найтись время? И как скоро ты закончишь такими темпами? Ты же у нас гениальный математик, скажи, сколько будет — восемь умножить на четыре и поделить на ноль?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отличие от тебя я буду вынужден отвлекаться на уроки, но выходные свободны, так что… предел произведения 8 на 4, делённого на эпсилон, при эпсилон, стремящемся к нулю справа… Закончу к 10:47 утра в воскресенье.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Вообще-то я справилась за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дня.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к 14:47 в субботу. Уверен, время я где-нибудь найду.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был вечер, и было утро: день первый.</w:t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2-01-19T01:07:3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Оригинал: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They were followed by a trail of hypnotized Ravenclaws.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когтевранцы за ними пошли, а не посмотрели вслед. Собственно, видимо, потому известие о споре и разнеслось по всему Хогвартсу, договаривались Гарри с Гермионой при свидетелях.</w:t>
      </w:r>
    </w:p>
  </w:comment>
  <w:comment w:id="1" w:date="2011-09-07T13:18:55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ненаблюдательностью?</w:t>
      </w:r>
    </w:p>
  </w:comment>
  <w:comment w:id="2" w:date="2011-09-13T15:03:37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рассеянность как-то менее громоздко :)</w:t>
      </w:r>
    </w:p>
  </w:comment>
  <w:comment w:id="3" w:date="2011-09-14T12:07:25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мне кажется ненаблюдательность ближе по смыслу к oblivious. рассеянный - это когда у тебя плохое внимание вообще, oblivious - это когда что-то конкретное не замечаешь. но это тонкости</w:t>
      </w:r>
    </w:p>
  </w:comment>
  <w:comment w:id="4" w:date="2011-09-11T03:37:37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потёрла пальцем щёку</w:t>
      </w:r>
    </w:p>
  </w:comment>
  <w:comment w:id="5" w:date="2011-09-15T15:59:38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есть?</w:t>
      </w:r>
    </w:p>
  </w:comment>
  <w:comment w:id="6" w:date="2011-09-16T07:21:30Z" w:author="Anna Novitskay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7" w:date="2011-09-11T03:20:14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совершить безопасное и обратимое превращение в некоторых ограниченных масштабах/с некоторыми оговорками</w:t>
      </w:r>
    </w:p>
  </w:comment>
  <w:comment w:id="8" w:date="2011-09-09T13:19:34Z" w:author="Yulia Nozdrin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движения ее палочки?</w:t>
      </w:r>
    </w:p>
  </w:comment>
  <w:comment w:id="9" w:date="2011-09-11T04:07:31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ухват палочки :)</w:t>
      </w:r>
    </w:p>
  </w:comment>
  <w:comment w:id="10" w:date="2011-09-21T00:56:04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гарантировать?</w:t>
      </w:r>
    </w:p>
  </w:comment>
  <w:comment w:id="11" w:date="2011-09-22T11:56:36Z" w:author="SergCold .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не сможете быть уверенны в полной сохранности. но наверно лучше контролировать чем гарантировать</w:t>
      </w:r>
    </w:p>
  </w:comment>
  <w:comment w:id="12" w:date="2011-09-16T14:37:52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пролепетали? чтоб тоже имело оттенок неуверенности</w:t>
      </w:r>
    </w:p>
  </w:comment>
  <w:comment w:id="13" w:date="2011-09-16T14:38:09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же, аллитерация</w:t>
      </w:r>
    </w:p>
  </w:comment>
  <w:comment w:id="14" w:date="2011-09-08T04:03:33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прошлого чемпиона дуэлей?</w:t>
      </w:r>
    </w:p>
  </w:comment>
  <w:comment w:id="15" w:date="2011-09-07T13:24:55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возмещения за дефектную тёмную сторону/вернуть её в магазин :D как дефектную, ведь тёмные стороны просто обязаны обладать непобедимой магической силой</w:t>
      </w:r>
    </w:p>
  </w:comment>
  <w:comment w:id="16" w:date="2011-09-11T03:26:18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мойра, ты вроде в отрицаниях запуталась :) это или следующее не здесь лишнее</w:t>
      </w:r>
    </w:p>
  </w:comment>
  <w:comment w:id="17" w:date="2011-09-16T07:23:43Z" w:author="Anna Novitskay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помогать</w:t>
      </w:r>
    </w:p>
  </w:comment>
  <w:comment w:id="18" w:date="2011-09-07T13:20:48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Поэтому</w:t>
      </w:r>
    </w:p>
  </w:comment>
  <w:comment w:id="19" w:date="2012-02-29T13:28:3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послужной список - в соответствии с  переводом 28-й главы</w:t>
      </w:r>
    </w:p>
  </w:comment>
  <w:comment w:id="20" w:date="2011-09-14T12:03:04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произошло ровным счётом ничего?</w:t>
      </w:r>
    </w:p>
  </w:comment>
  <w:comment w:id="21" w:date="2011-09-16T01:50:28Z" w:author="Strange Cat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пусть такой.</w:t>
      </w:r>
    </w:p>
  </w:comment>
  <w:comment w:id="22" w:date="2011-09-11T04:03:57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когда вода в стакане не пожелала сотрудничать?</w:t>
      </w:r>
    </w:p>
  </w:comment>
  <w:comment w:id="23" w:date="2011-09-13T06:17:35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сколько людей, столько вариантов О_О</w:t>
      </w:r>
    </w:p>
  </w:comment>
  <w:comment w:id="24" w:date="2011-09-13T14:18:47Z" w:author="Лаваш Иванов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твой вариант мне больше нравится чем тот что в главе)</w:t>
      </w:r>
    </w:p>
  </w:comment>
  <w:comment w:id="25" w:date="2011-09-09T13:32:58Z" w:author="Yulia Nozdrin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уверена, что можно написать красными буквами. буквы сами по себе красными могут быть. но их пишут ярко-красным цветом.</w:t>
      </w:r>
    </w:p>
  </w:comment>
  <w:comment w:id="26" w:date="2011-09-11T04:18:31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полном соответствии с законом гоблины ведут активную войну с фальшивомонетчиками?</w:t>
      </w:r>
    </w:p>
  </w:comment>
  <w:comment w:id="27" w:date="2011-09-16T15:56:35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 всё, думаю ещё варианты</w:t>
      </w:r>
    </w:p>
  </w:comment>
  <w:comment w:id="28" w:date="2011-09-18T01:07:10Z" w:author="janeparisienne .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 соответствии с действующим законодательством" - слишком по-юридически, нет?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Зато коллеги обрадуются :)</w:t>
      </w:r>
    </w:p>
  </w:comment>
  <w:comment w:id="29" w:date="2011-09-11T03:17:29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 всяком случае что касается физической формы?</w:t>
      </w:r>
    </w:p>
  </w:comment>
  <w:comment w:id="30" w:date="2011-09-16T09:36:26Z" w:author="Anna Novitskay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согласна</w:t>
      </w:r>
    </w:p>
  </w:comment>
  <w:comment w:id="31" w:date="2011-09-11T03:33:30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об этом даже забыл.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Ах да, он даже забыл об этом.</w:t>
      </w:r>
    </w:p>
  </w:comment>
  <w:comment w:id="32" w:date="2011-09-07T13:22:05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гарри "холодная" злость, так что скорее "злость застудила кровь" или что-то в этом роде</w:t>
      </w:r>
    </w:p>
  </w:comment>
  <w:comment w:id="33" w:date="2011-09-08T10:28:31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изменить на нашу обычную доску с мелом или использовать-таки ихнюю доску с маркерами?</w:t>
      </w:r>
    </w:p>
  </w:comment>
  <w:comment w:id="34" w:date="2011-09-14T12:33:19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мелки мне ближе и роднее</w:t>
      </w:r>
    </w:p>
  </w:comment>
  <w:comment w:id="35" w:date="2012-05-14T23:17:18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love as thou wilt.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http://en.wikipedia.org/wiki/Elua_and_His_Companions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Люби пока можешь.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Люби до тех пор пока ты на это способен.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(Слова богини Элии из книги "Наследие Кушиэля" 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Люби кого хочешь пока можешь.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 Заповедь Элии из книги "Наследие Кушиэля" )</w:t>
      </w:r>
    </w:p>
  </w:comment>
  <w:comment w:id="36" w:date="2012-05-15T08:33:2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куда делась Роулинг? :)</w:t>
      </w:r>
    </w:p>
  </w:comment>
  <w:comment w:id="37" w:date="2012-05-15T08:43:39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черт, да.... куда я ее дел? и как её обратно вставить)))</w:t>
      </w:r>
    </w:p>
  </w:comment>
  <w:comment w:id="38" w:date="2012-05-15T08:49:45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Люби кого хочешь Роулинг.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Всегда люби, кого захочешь, твоя Роулинг.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Люби кого хочешь, пока ты Роулинг.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ладно, потом подумаю над  вариантами получше - щас убегаю</w:t>
      </w:r>
    </w:p>
  </w:comment>
  <w:comment w:id="39" w:date="2012-05-15T08:50:5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честно говоря, с точки зрения английской грамматики, Роулинг стоит на месте глагола :) если меня не глючит :)</w:t>
      </w:r>
    </w:p>
  </w:comment>
  <w:comment w:id="40" w:date="2012-05-15T08:53:49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Роулинг одобряет заповедь богини Элии: "Люби кого хочешь, всегда" ("Наследие Кушиэля")</w:t>
      </w:r>
    </w:p>
  </w:comment>
  <w:comment w:id="41" w:date="2012-05-15T09:08:2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меня складывается впечатление, что тут должно быть что-то простое вроде "Люби кого хочешь, как Роулинг"</w:t>
      </w:r>
    </w:p>
  </w:comment>
  <w:comment w:id="42" w:date="2012-05-15T09:58:32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не будет оскорблением? о пристрастиях/взглядах Роулинг мне неизвестно, а тут подразумевается "занимайся любовью с кем хочешь/люби кого хочешь и КАК хочешь"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когда длинный вариант("Роулинг одобряет заповедь богини Элии") - то понятно, что это не серьезно...</w:t>
      </w:r>
    </w:p>
  </w:comment>
  <w:comment w:id="43" w:date="2012-05-15T17:39:12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вот тут ребяты у вас начались проблемы из-за которых мы первоначально отказались эти штуки переводить :)) и не нагуглить и не пошутить</w:t>
      </w:r>
    </w:p>
  </w:comment>
  <w:comment w:id="44" w:date="2012-05-16T02:14:3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в общем да. Если отсылка к "Игре Эндера" или к Буджолд - это более менее понятно, то здесь отсылка к чему-то, что вообще мало кто знает.</w:t>
      </w:r>
    </w:p>
  </w:comment>
  <w:comment w:id="45" w:date="2012-05-25T11:06:46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вообщем, именно потому, что произведение малоизвестно я и предлагаю длинный вариант...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новых вариантов никто больше не подкидывал, так что предлагаю начать голосовать: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Роулинг одобряет заповедь богини Элии: "Люби кого хочешь, всегда" (Наследие Кушиэля)</w:t>
      </w:r>
    </w:p>
  </w:comment>
  <w:comment w:id="46" w:date="2012-06-24T09:37:0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этот эпиграф я бы вообще сократил. Тут и смешно не получается, и первоисточника никто вообще не знает.</w:t>
      </w:r>
    </w:p>
  </w:comment>
  <w:comment w:id="47" w:date="2011-09-17T10:44:52Z" w:author="Yulia Nozdrin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засмеется? чтоб не повторять 2 раза "будет"</w:t>
      </w:r>
    </w:p>
  </w:comment>
  <w:comment w:id="48" w:date="2012-02-11T01:53:5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мне эти кавычки сомнительны. Почему они здесь есть, а через предложение, например, нет? Смысл-то один и тот же.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 готово.docx</dc:title>
</cp:coreProperties>
</file>