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body>
    <w:p w:rsidR="00000000" w:rsidDel="00000000" w:rsidP="00000000" w:rsidRDefault="00000000" w:rsidRPr="00000000">
      <w:pPr>
        <w:pStyle w:val="Heading2"/>
        <w:contextualSpacing w:val="0"/>
        <w:jc w:val="center"/>
      </w:pPr>
      <w:bookmarkStart w:colFirst="0" w:colLast="0" w:name="h.6cowzff34167" w:id="0"/>
      <w:bookmarkEnd w:id="0"/>
      <w:r w:rsidDel="00000000" w:rsidR="00000000" w:rsidRPr="00000000">
        <w:rPr>
          <w:rtl w:val="0"/>
        </w:rPr>
        <w:t xml:space="preserve">Глава 7. Взаимный обмен</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i w:val="1"/>
          <w:sz w:val="24"/>
          <w:szCs w:val="24"/>
          <w:rtl w:val="0"/>
        </w:rPr>
        <w:t xml:space="preserve">Твой отец почти такой же классный, как мой</w:t>
      </w: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скользнул взглядом по отцу, Майклу Веррес-Эвансу, который выглядел стереотипно-суровым, но гордым, и перевёл взгляд на мать, которая наоборот выглядела скорее… потерянно.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вздрогнула: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в Хогвартсе я буду сам по себе очень-очень долго.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Гарри, — прошептала Петуния. Она присела и крепко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Как будто она боится никогда больше меня не увидеть</w:t>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w:t>
      </w:r>
      <w:r w:rsidDel="00000000" w:rsidR="00000000" w:rsidRPr="00000000">
        <w:rPr>
          <w:sz w:val="24"/>
          <w:szCs w:val="24"/>
          <w:rtl w:val="0"/>
        </w:rPr>
        <w:t xml:space="preserve">ты же знаешь, я не превращусь в твою сестру </w:t>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r w:rsidDel="00000000" w:rsidR="00000000" w:rsidRPr="00000000">
        <w:rPr>
          <w:sz w:val="24"/>
          <w:szCs w:val="24"/>
          <w:rtl w:val="0"/>
        </w:rPr>
        <w:t xml:space="preserve">о я не буду</w:t>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 Гарри запершило в горле.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аж </w:t>
      </w:r>
      <w:r w:rsidDel="00000000" w:rsidR="00000000" w:rsidRPr="00000000">
        <w:rPr>
          <w:sz w:val="24"/>
          <w:szCs w:val="24"/>
          <w:rtl w:val="0"/>
        </w:rPr>
        <w:t xml:space="preserve">тридцати</w:t>
      </w:r>
      <w:r w:rsidDel="00000000" w:rsidR="00000000" w:rsidRPr="00000000">
        <w:rPr>
          <w:i w:val="1"/>
          <w:sz w:val="24"/>
          <w:szCs w:val="24"/>
          <w:rtl w:val="0"/>
        </w:rPr>
        <w:t xml:space="preserve"> </w:t>
      </w:r>
      <w:r w:rsidDel="00000000" w:rsidR="00000000" w:rsidRPr="00000000">
        <w:rPr>
          <w:sz w:val="24"/>
          <w:szCs w:val="24"/>
          <w:rtl w:val="0"/>
        </w:rPr>
        <w:t xml:space="preserve">коробок с научной литературой, покоящихся теперь на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никак не меньше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«Как думаешь, я купил тебе достаточно книг?» Было предельно ясно, какой ответ он хотел услышать.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почему-то охрип.</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выпрямился.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Итак… — произнёс он. — А сам </w:t>
      </w:r>
      <w:r w:rsidDel="00000000" w:rsidR="00000000" w:rsidRPr="00000000">
        <w:rPr>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усердно смотрел по сторонам, пока глаза не заслезились, и повторял про себя: </w:t>
      </w:r>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Отец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r w:rsidDel="00000000" w:rsidR="00000000" w:rsidRPr="00000000">
        <w:rPr>
          <w:sz w:val="24"/>
          <w:szCs w:val="24"/>
          <w:rtl w:val="0"/>
        </w:rPr>
        <w:t xml:space="preserve">ещё даже не успел попробовать решить эту задачу сам</w:t>
      </w:r>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 — сказал Майкл.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Мать закрыла лицо рукой: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Насколько это было ужасно?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r w:rsidDel="00000000" w:rsidR="00000000" w:rsidRPr="00000000">
        <w:rPr>
          <w:sz w:val="24"/>
          <w:szCs w:val="24"/>
          <w:rtl w:val="0"/>
        </w:rPr>
        <w:t xml:space="preserve">Как вы меня узнали?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 сказал отец Гарри, приближаясь к компании широкими шагами. — </w:t>
      </w:r>
      <w:r w:rsidDel="00000000" w:rsidR="00000000" w:rsidRPr="00000000">
        <w:rPr>
          <w:sz w:val="24"/>
          <w:szCs w:val="24"/>
          <w:rtl w:val="0"/>
        </w:rPr>
        <w:t xml:space="preserve">Как вы его узнали?</w:t>
      </w:r>
      <w:r w:rsidDel="00000000" w:rsidR="00000000" w:rsidRPr="00000000">
        <w:rPr>
          <w:sz w:val="24"/>
          <w:szCs w:val="24"/>
          <w:rtl w:val="0"/>
        </w:rPr>
        <w:t xml:space="preserve">— </w:t>
      </w:r>
      <w:r w:rsidDel="00000000" w:rsidR="00000000" w:rsidRPr="00000000">
        <w:rPr>
          <w:sz w:val="24"/>
          <w:szCs w:val="24"/>
          <w:rtl w:val="0"/>
        </w:rPr>
        <w:t xml:space="preserve">судя по его голо</w:t>
      </w:r>
      <w:del w:author="Alaric Lightin" w:id="0" w:date="2016-07-29T16:52:22Z">
        <w:r w:rsidDel="00000000" w:rsidR="00000000" w:rsidRPr="00000000">
          <w:rPr>
            <w:sz w:val="24"/>
            <w:szCs w:val="24"/>
            <w:rtl w:val="0"/>
          </w:rPr>
          <w:delText xml:space="preserve">в</w:delText>
        </w:r>
      </w:del>
      <w:ins w:author="Alaric Lightin" w:id="0" w:date="2016-07-29T16:52:22Z">
        <w:r w:rsidDel="00000000" w:rsidR="00000000" w:rsidRPr="00000000">
          <w:rPr>
            <w:sz w:val="24"/>
            <w:szCs w:val="24"/>
            <w:rtl w:val="0"/>
          </w:rPr>
          <w:t xml:space="preserve">с</w:t>
        </w:r>
      </w:ins>
      <w:r w:rsidDel="00000000" w:rsidR="00000000" w:rsidRPr="00000000">
        <w:rPr>
          <w:sz w:val="24"/>
          <w:szCs w:val="24"/>
          <w:rtl w:val="0"/>
        </w:rPr>
        <w:t xml:space="preserve">у, Майкл Веррес явно нервничал</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Мама может объяснить.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sz w:val="24"/>
          <w:szCs w:val="24"/>
          <w:rtl w:val="0"/>
        </w:rPr>
        <w:t xml:space="preserve">прямо сейчас!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Мам, я Фред, а не Джордж…</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Постойте-ка, а это сработает, если не 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Звуки вокруг него поменялись.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находился на залитой солнцем, открытой платформе, у которой стоял огромный </w:t>
      </w:r>
      <w:r w:rsidDel="00000000" w:rsidR="00000000" w:rsidRPr="00000000">
        <w:rPr>
          <w:sz w:val="24"/>
          <w:szCs w:val="24"/>
          <w:rtl w:val="0"/>
        </w:rPr>
        <w:t xml:space="preserve">поезд </w:t>
      </w:r>
      <w:r w:rsidDel="00000000" w:rsidR="00000000" w:rsidRPr="00000000">
        <w:rPr>
          <w:i w:val="1"/>
          <w:sz w:val="24"/>
          <w:szCs w:val="24"/>
          <w:rtl w:val="0"/>
        </w:rPr>
        <w:t xml:space="preserve">—</w:t>
      </w:r>
      <w:r w:rsidDel="00000000" w:rsidR="00000000" w:rsidRPr="00000000">
        <w:rPr>
          <w:sz w:val="24"/>
          <w:szCs w:val="24"/>
          <w:rtl w:val="0"/>
        </w:rPr>
        <w:t xml:space="preserve"> четырнадцать длинных вагонов</w:t>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Боже мой! — воскликнул рыжеволосый. — Ты 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Только не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 на других своих родителей, — Гарри нахмурился, — но, как мне кажется, должны существовать заклинания, которые придают ребёнку желаемую внешность…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чего?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я Гарри Поттер.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Зови. Меня. Мистер. Спу.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Чувства тебя не обманывают.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w:t>
      </w:r>
      <w:r w:rsidDel="00000000" w:rsidR="00000000" w:rsidRPr="00000000">
        <w:rPr>
          <w:sz w:val="24"/>
          <w:szCs w:val="24"/>
          <w:rtl w:val="0"/>
        </w:rPr>
        <w:t xml:space="preserve">Выбери тогда имя сам</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такое квиддич?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Этот вопрос тоже оказался ошибкой</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r w:rsidDel="00000000" w:rsidR="00000000" w:rsidRPr="00000000">
        <w:rPr>
          <w:sz w:val="24"/>
          <w:szCs w:val="24"/>
          <w:rtl w:val="0"/>
        </w:rPr>
        <w:t xml:space="preserve">позицию</w:t>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Рон нахмурился: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Без критики нет оптимизации. Я ищу способ улучшить </w:t>
      </w:r>
      <w:r w:rsidDel="00000000" w:rsidR="00000000" w:rsidRPr="00000000">
        <w:rPr>
          <w:sz w:val="24"/>
          <w:szCs w:val="24"/>
          <w:rtl w:val="0"/>
        </w:rPr>
        <w:t xml:space="preserve">эту </w:t>
      </w:r>
      <w:r w:rsidDel="00000000" w:rsidR="00000000" w:rsidRPr="00000000">
        <w:rPr>
          <w:sz w:val="24"/>
          <w:szCs w:val="24"/>
          <w:rtl w:val="0"/>
        </w:rPr>
        <w:t xml:space="preserve">игру. И сделать это очень просто. Нужно избавиться от снитча.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Просто </w:t>
      </w:r>
      <w:r w:rsidDel="00000000" w:rsidR="00000000" w:rsidRPr="00000000">
        <w:rPr>
          <w:sz w:val="24"/>
          <w:szCs w:val="24"/>
          <w:rtl w:val="0"/>
        </w:rPr>
        <w:t xml:space="preserve">к</w:t>
      </w:r>
      <w:r w:rsidDel="00000000" w:rsidR="00000000" w:rsidRPr="00000000">
        <w:rPr>
          <w:sz w:val="24"/>
          <w:szCs w:val="24"/>
          <w:rtl w:val="0"/>
        </w:rPr>
        <w:t xml:space="preserve">упите </w:t>
      </w:r>
      <w:r w:rsidDel="00000000" w:rsidR="00000000" w:rsidRPr="00000000">
        <w:rPr>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Поттер, — раздался чей-то протяжный голос,— что</w:t>
      </w:r>
      <w:r w:rsidDel="00000000" w:rsidR="00000000" w:rsidRPr="00000000">
        <w:rPr>
          <w:sz w:val="24"/>
          <w:szCs w:val="24"/>
          <w:rtl w:val="0"/>
        </w:rPr>
        <w:t xml:space="preserve"> это</w:t>
      </w:r>
      <w:r w:rsidDel="00000000" w:rsidR="00000000" w:rsidRPr="00000000">
        <w:rPr>
          <w:sz w:val="24"/>
          <w:szCs w:val="24"/>
          <w:rtl w:val="0"/>
        </w:rPr>
        <w:t xml:space="preserve"> у тебя на лице, и что это стоит рядом с тобой?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это имя!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моргнул: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w:t>
      </w:r>
      <w:r w:rsidDel="00000000" w:rsidR="00000000" w:rsidRPr="00000000">
        <w:rPr>
          <w:sz w:val="24"/>
          <w:szCs w:val="24"/>
          <w:rtl w:val="0"/>
        </w:rPr>
        <w:t xml:space="preserve">Ты вообще знаешь</w:t>
      </w:r>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Ого, </w:t>
      </w:r>
      <w:r w:rsidDel="00000000" w:rsidR="00000000" w:rsidRPr="00000000">
        <w:rPr>
          <w:sz w:val="24"/>
          <w:szCs w:val="24"/>
          <w:rtl w:val="0"/>
        </w:rPr>
        <w:t xml:space="preserve">а это что такое</w:t>
      </w:r>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исказилось: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не думал бы, что это смешно, случись это с твоей семьёй!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но с Малфоями </w:t>
      </w:r>
      <w:r w:rsidDel="00000000" w:rsidR="00000000" w:rsidRPr="00000000">
        <w:rPr>
          <w:sz w:val="24"/>
          <w:szCs w:val="24"/>
          <w:rtl w:val="0"/>
        </w:rPr>
        <w:t xml:space="preserve">такое бы никогда не случилось</w:t>
      </w:r>
      <w:r w:rsidDel="00000000" w:rsidR="00000000" w:rsidRPr="00000000">
        <w:rPr>
          <w:sz w:val="24"/>
          <w:szCs w:val="24"/>
          <w:rtl w:val="0"/>
        </w:rPr>
        <w:t xml:space="preserve">, — промурлыкал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Руки Рона сжались в кулаки.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решать. Я не хочу, чтобы кто-то говорил, с кем я могу общаться, а с кем — нет</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Мысленно Гарри повторял про себя: </w:t>
      </w:r>
      <w:r w:rsidDel="00000000" w:rsidR="00000000" w:rsidRPr="00000000">
        <w:rPr>
          <w:i w:val="1"/>
          <w:sz w:val="24"/>
          <w:szCs w:val="24"/>
          <w:rtl w:val="0"/>
        </w:rPr>
        <w:t xml:space="preserve">Ну, пожалуйста, уйди, пожалуйста, уйди.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w:t>
      </w:r>
      <w:commentRangeStart w:id="0"/>
      <w:r w:rsidDel="00000000" w:rsidR="00000000" w:rsidRPr="00000000">
        <w:rPr>
          <w:sz w:val="24"/>
          <w:szCs w:val="24"/>
          <w:rtl w:val="0"/>
        </w:rPr>
        <w:t xml:space="preserve"> </w:t>
      </w:r>
      <w:commentRangeEnd w:id="0"/>
      <w:r w:rsidDel="00000000" w:rsidR="00000000" w:rsidRPr="00000000">
        <w:commentReference w:id="0"/>
      </w:r>
      <w:commentRangeStart w:id="1"/>
      <w:r w:rsidDel="00000000" w:rsidR="00000000" w:rsidRPr="00000000">
        <w:rPr>
          <w:sz w:val="24"/>
          <w:szCs w:val="24"/>
          <w:rtl w:val="0"/>
        </w:rPr>
        <w:t xml:space="preserve">что бы</w:t>
      </w:r>
      <w:commentRangeEnd w:id="1"/>
      <w:r w:rsidDel="00000000" w:rsidR="00000000" w:rsidRPr="00000000">
        <w:commentReference w:id="1"/>
      </w:r>
      <w:r w:rsidDel="00000000" w:rsidR="00000000" w:rsidRPr="00000000">
        <w:rPr>
          <w:sz w:val="24"/>
          <w:szCs w:val="24"/>
          <w:rtl w:val="0"/>
        </w:rPr>
        <w:t xml:space="preserve"> он мне был неприятен, — сказал Гарри, — я просто…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пытался подобрать слова.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Вроде того.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r w:rsidDel="00000000" w:rsidR="00000000" w:rsidRPr="00000000">
        <w:rPr>
          <w:sz w:val="24"/>
          <w:szCs w:val="24"/>
          <w:rtl w:val="0"/>
        </w:rPr>
        <w:t xml:space="preserve">наше времяполностью. Ты должен научиться отказывать.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Дельный совет.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r w:rsidDel="00000000" w:rsidR="00000000" w:rsidRPr="00000000">
        <w:rPr>
          <w:sz w:val="24"/>
          <w:szCs w:val="24"/>
          <w:rtl w:val="0"/>
        </w:rPr>
        <w:t xml:space="preserve">в самом деле </w:t>
      </w:r>
      <w:r w:rsidDel="00000000" w:rsidR="00000000" w:rsidRPr="00000000">
        <w:rPr>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Мистер Бронз, — с нажимом протянул Драко, — я ведь 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крайне нелепо, то я просто предположил.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Жаль только, что отец не вошёл, когда ты</w:t>
      </w:r>
      <w:r w:rsidDel="00000000" w:rsidR="00000000" w:rsidRPr="00000000">
        <w:rPr>
          <w:i w:val="1"/>
          <w:sz w:val="24"/>
          <w:szCs w:val="24"/>
          <w:rtl w:val="0"/>
        </w:rPr>
        <w:t xml:space="preserve"> </w:t>
      </w:r>
      <w:r w:rsidDel="00000000" w:rsidR="00000000" w:rsidRPr="00000000">
        <w:rPr>
          <w:sz w:val="24"/>
          <w:szCs w:val="24"/>
          <w:rtl w:val="0"/>
        </w:rPr>
        <w:t xml:space="preserve">льстил мне,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опять склонил голову: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r w:rsidDel="00000000" w:rsidR="00000000" w:rsidRPr="00000000">
        <w:rPr>
          <w:sz w:val="24"/>
          <w:szCs w:val="24"/>
          <w:rtl w:val="0"/>
        </w:rPr>
        <w:t xml:space="preserve">...</w:t>
      </w:r>
      <w:r w:rsidDel="00000000" w:rsidR="00000000" w:rsidRPr="00000000">
        <w:rPr>
          <w:sz w:val="24"/>
          <w:szCs w:val="24"/>
          <w:rtl w:val="0"/>
        </w:rPr>
        <w:t xml:space="preserve"> странные слухи, что я и ты подрались или что-то в этом духе.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Ой, — вздрогнул Гарри. — Мне и 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отца, хм… очень 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хорошо</w:t>
      </w:r>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открыл рот от удивления: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самодовольно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надменно поднял брови: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Неужели? И что же делает твой</w:t>
      </w:r>
      <w:r w:rsidDel="00000000" w:rsidR="00000000" w:rsidRPr="00000000">
        <w:rPr>
          <w:i w:val="1"/>
          <w:sz w:val="24"/>
          <w:szCs w:val="24"/>
          <w:rtl w:val="0"/>
        </w:rPr>
        <w:t xml:space="preserve"> </w:t>
      </w:r>
      <w:r w:rsidDel="00000000" w:rsidR="00000000" w:rsidRPr="00000000">
        <w:rPr>
          <w:sz w:val="24"/>
          <w:szCs w:val="24"/>
          <w:rtl w:val="0"/>
        </w:rPr>
        <w:t xml:space="preserve">отец</w:t>
      </w:r>
      <w:r w:rsidDel="00000000" w:rsidR="00000000" w:rsidRPr="00000000">
        <w:rPr>
          <w:sz w:val="24"/>
          <w:szCs w:val="24"/>
          <w:rtl w:val="0"/>
        </w:rPr>
        <w:t xml:space="preserve"> для тебя</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 покупает мне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впечатляет.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М-м, — протянул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что 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r w:rsidDel="00000000" w:rsidR="00000000" w:rsidRPr="00000000">
        <w:rPr>
          <w:sz w:val="24"/>
          <w:szCs w:val="24"/>
          <w:rtl w:val="0"/>
        </w:rPr>
        <w:t xml:space="preserve">главный идеолог чистоты крови после смерти Тёмного Лорда</w:t>
      </w:r>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r w:rsidDel="00000000" w:rsidR="00000000" w:rsidRPr="00000000">
        <w:rPr>
          <w:i w:val="1"/>
          <w:sz w:val="24"/>
          <w:szCs w:val="24"/>
          <w:rtl w:val="0"/>
        </w:rPr>
        <w:t xml:space="preserve">Империус</w:t>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сузил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это МакГонагалл сказала?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широко раскрыл глаза: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Наступила тишина.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точно попадешь в Слизерин.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хихикнул.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рассказал</w:t>
      </w:r>
      <w:r w:rsidDel="00000000" w:rsidR="00000000" w:rsidRPr="00000000">
        <w:rPr>
          <w:sz w:val="24"/>
          <w:szCs w:val="24"/>
          <w:rtl w:val="0"/>
        </w:rPr>
        <w:t xml:space="preserve"> мне это</w:t>
      </w:r>
      <w:r w:rsidDel="00000000" w:rsidR="00000000" w:rsidRPr="00000000">
        <w:rPr>
          <w:sz w:val="24"/>
          <w:szCs w:val="24"/>
          <w:rtl w:val="0"/>
        </w:rPr>
        <w:t xml:space="preserve">, Драко? Это же… личное…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w:t>
      </w:r>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r w:rsidDel="00000000" w:rsidR="00000000" w:rsidRPr="00000000">
        <w:rPr>
          <w:sz w:val="24"/>
          <w:szCs w:val="24"/>
          <w:rtl w:val="0"/>
        </w:rPr>
        <w:t xml:space="preserve">что-то личное</w:t>
      </w:r>
      <w:r w:rsidDel="00000000" w:rsidR="00000000" w:rsidRPr="00000000">
        <w:rPr>
          <w:sz w:val="24"/>
          <w:szCs w:val="24"/>
          <w:rtl w:val="0"/>
        </w:rPr>
        <w:t xml:space="preserve">. </w:t>
      </w:r>
      <w:r w:rsidDel="00000000" w:rsidR="00000000" w:rsidRPr="00000000">
        <w:rPr>
          <w:sz w:val="24"/>
          <w:szCs w:val="24"/>
          <w:rtl w:val="0"/>
        </w:rPr>
        <w:t xml:space="preserve">И у многих людей нет близких друзей, потому что им слишком неловко делиться чем-то действительно важным и личным</w:t>
      </w:r>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делает, но приём всё равно действует. То же можно было сказать и об умном использовании взаимного обмена, </w:t>
      </w:r>
      <w:ins w:author="Alaric Lightin" w:id="1" w:date="2016-07-31T03:43:04Z">
        <w:r w:rsidDel="00000000" w:rsidR="00000000" w:rsidRPr="00000000">
          <w:rPr>
            <w:sz w:val="24"/>
            <w:szCs w:val="24"/>
            <w:rtl w:val="0"/>
          </w:rPr>
          <w:t xml:space="preserve">приёме</w:t>
        </w:r>
      </w:ins>
      <w:del w:author="Alaric Lightin" w:id="1" w:date="2016-07-31T03:43:04Z">
        <w:r w:rsidDel="00000000" w:rsidR="00000000" w:rsidRPr="00000000">
          <w:rPr>
            <w:sz w:val="24"/>
            <w:szCs w:val="24"/>
            <w:rtl w:val="0"/>
          </w:rPr>
          <w:delText xml:space="preserve">технике</w:delText>
        </w:r>
      </w:del>
      <w:r w:rsidDel="00000000" w:rsidR="00000000" w:rsidRPr="00000000">
        <w:rPr>
          <w:sz w:val="24"/>
          <w:szCs w:val="24"/>
          <w:rtl w:val="0"/>
        </w:rPr>
        <w:t xml:space="preserve">, о которо</w:t>
      </w:r>
      <w:del w:author="Alaric Lightin" w:id="2" w:date="2016-07-31T03:43:07Z">
        <w:r w:rsidDel="00000000" w:rsidR="00000000" w:rsidRPr="00000000">
          <w:rPr>
            <w:sz w:val="24"/>
            <w:szCs w:val="24"/>
            <w:rtl w:val="0"/>
          </w:rPr>
          <w:delText xml:space="preserve">й</w:delText>
        </w:r>
      </w:del>
      <w:ins w:author="Alaric Lightin" w:id="2" w:date="2016-07-31T03:43:07Z">
        <w:r w:rsidDel="00000000" w:rsidR="00000000" w:rsidRPr="00000000">
          <w:rPr>
            <w:sz w:val="24"/>
            <w:szCs w:val="24"/>
            <w:rtl w:val="0"/>
          </w:rPr>
          <w:t xml:space="preserve">м</w:t>
        </w:r>
      </w:ins>
      <w:r w:rsidDel="00000000" w:rsidR="00000000" w:rsidRPr="00000000">
        <w:rPr>
          <w:sz w:val="24"/>
          <w:szCs w:val="24"/>
          <w:rtl w:val="0"/>
        </w:rPr>
        <w:t xml:space="preserve">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r w:rsidDel="00000000" w:rsidR="00000000" w:rsidRPr="00000000">
        <w:rPr>
          <w:sz w:val="24"/>
          <w:szCs w:val="24"/>
          <w:rtl w:val="0"/>
        </w:rPr>
        <w:t xml:space="preserve"> правда</w:t>
      </w:r>
      <w:r w:rsidDel="00000000" w:rsidR="00000000" w:rsidRPr="00000000">
        <w:rPr>
          <w:sz w:val="24"/>
          <w:szCs w:val="24"/>
          <w:rtl w:val="0"/>
        </w:rPr>
        <w:t xml:space="preserve"> </w:t>
      </w:r>
      <w:r w:rsidDel="00000000" w:rsidR="00000000" w:rsidRPr="00000000">
        <w:rPr>
          <w:sz w:val="24"/>
          <w:szCs w:val="24"/>
          <w:rtl w:val="0"/>
        </w:rPr>
        <w:t xml:space="preserve">ощутил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sz w:val="24"/>
          <w:szCs w:val="24"/>
          <w:rtl w:val="0"/>
        </w:rPr>
        <w:t xml:space="preserve">“</w:t>
      </w:r>
      <w:r w:rsidDel="00000000" w:rsidR="00000000" w:rsidRPr="00000000">
        <w:rPr>
          <w:sz w:val="24"/>
          <w:szCs w:val="24"/>
          <w:rtl w:val="0"/>
        </w:rPr>
        <w:t xml:space="preserve">взаимный обмен</w:t>
      </w:r>
      <w:r w:rsidDel="00000000" w:rsidR="00000000" w:rsidRPr="00000000">
        <w:rPr>
          <w:sz w:val="24"/>
          <w:szCs w:val="24"/>
          <w:rtl w:val="0"/>
        </w:rPr>
        <w:t xml:space="preserve">”</w:t>
      </w:r>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r w:rsidDel="00000000" w:rsidR="00000000" w:rsidRPr="00000000">
        <w:rPr>
          <w:sz w:val="24"/>
          <w:szCs w:val="24"/>
          <w:rtl w:val="0"/>
        </w:rPr>
        <w:t xml:space="preserve">пару </w:t>
      </w:r>
      <w:r w:rsidDel="00000000" w:rsidR="00000000" w:rsidRPr="00000000">
        <w:rPr>
          <w:sz w:val="24"/>
          <w:szCs w:val="24"/>
          <w:rtl w:val="0"/>
        </w:rPr>
        <w:t xml:space="preserve">сикл</w:t>
      </w:r>
      <w:r w:rsidDel="00000000" w:rsidR="00000000" w:rsidRPr="00000000">
        <w:rPr>
          <w:sz w:val="24"/>
          <w:szCs w:val="24"/>
          <w:rtl w:val="0"/>
        </w:rPr>
        <w:t xml:space="preserve">ей</w:t>
      </w:r>
      <w:r w:rsidDel="00000000" w:rsidR="00000000" w:rsidRPr="00000000">
        <w:rPr>
          <w:sz w:val="24"/>
          <w:szCs w:val="24"/>
          <w:rtl w:val="0"/>
        </w:rPr>
        <w:t xml:space="preserve">, нежели пообещать двадцать…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умолк.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поднял руку: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Пауза, взятая на обдумывание, способна обезвредить большинство манипулятивных </w:t>
      </w:r>
      <w:ins w:author="Alaric Lightin" w:id="3" w:date="2016-07-31T03:43:19Z">
        <w:r w:rsidDel="00000000" w:rsidR="00000000" w:rsidRPr="00000000">
          <w:rPr>
            <w:sz w:val="24"/>
            <w:szCs w:val="24"/>
            <w:rtl w:val="0"/>
          </w:rPr>
          <w:t xml:space="preserve">приёмов</w:t>
        </w:r>
      </w:ins>
      <w:del w:author="Alaric Lightin" w:id="3" w:date="2016-07-31T03:43:19Z">
        <w:r w:rsidDel="00000000" w:rsidR="00000000" w:rsidRPr="00000000">
          <w:rPr>
            <w:sz w:val="24"/>
            <w:szCs w:val="24"/>
            <w:rtl w:val="0"/>
          </w:rPr>
          <w:delText xml:space="preserve">техник</w:delText>
        </w:r>
      </w:del>
      <w:r w:rsidDel="00000000" w:rsidR="00000000" w:rsidRPr="00000000">
        <w:rPr>
          <w:sz w:val="24"/>
          <w:szCs w:val="24"/>
          <w:rtl w:val="0"/>
        </w:rPr>
        <w:t xml:space="preserve">, главное — научиться их видеть.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Просто, но эффективно.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Вдруг Гарри понял, что</w:t>
      </w:r>
      <w:r w:rsidDel="00000000" w:rsidR="00000000" w:rsidRPr="00000000">
        <w:rPr>
          <w:sz w:val="24"/>
          <w:szCs w:val="24"/>
          <w:rtl w:val="0"/>
        </w:rPr>
        <w:t xml:space="preserve"> именно</w:t>
      </w:r>
      <w:r w:rsidDel="00000000" w:rsidR="00000000" w:rsidRPr="00000000">
        <w:rPr>
          <w:sz w:val="24"/>
          <w:szCs w:val="24"/>
          <w:rtl w:val="0"/>
        </w:rPr>
        <w:t xml:space="preserve"> он только что сказал, и торопливо добавил: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приблизились. Эм… без обид, но я снова замаскируюсь, мне </w:t>
      </w:r>
      <w:r w:rsidDel="00000000" w:rsidR="00000000" w:rsidRPr="00000000">
        <w:rPr>
          <w:sz w:val="24"/>
          <w:szCs w:val="24"/>
          <w:rtl w:val="0"/>
        </w:rPr>
        <w:t xml:space="preserve">совершенно</w:t>
      </w:r>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w:t>
      </w:r>
      <w:r w:rsidDel="00000000" w:rsidR="00000000" w:rsidRPr="00000000">
        <w:rPr>
          <w:sz w:val="24"/>
          <w:szCs w:val="24"/>
          <w:rtl w:val="0"/>
        </w:rPr>
        <w:t xml:space="preserve">крайне</w:t>
      </w:r>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Конечно.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Платформа понемногу заполнялась людьми, но около хвоста поезда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Извините, — сказал Гарри, — что 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 — остановил его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брось, это же для детей!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Кто знает? Может, вы вдруг увидите вашего знакомого в костюме лягушки? Что-то смешное и неожиданное так или иначе произойдёт…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sz w:val="24"/>
          <w:szCs w:val="24"/>
          <w:rtl w:val="0"/>
        </w:rPr>
        <w:t xml:space="preserve">Просто невозможно</w:t>
      </w:r>
      <w:r w:rsidDel="00000000" w:rsidR="00000000" w:rsidRPr="00000000">
        <w:rPr>
          <w:sz w:val="24"/>
          <w:szCs w:val="24"/>
          <w:rtl w:val="0"/>
        </w:rPr>
        <w:t xml:space="preserve">, чтобы </w:t>
      </w:r>
      <w:r w:rsidDel="00000000" w:rsidR="00000000" w:rsidRPr="00000000">
        <w:rPr>
          <w:sz w:val="24"/>
          <w:szCs w:val="24"/>
          <w:rtl w:val="0"/>
        </w:rPr>
        <w:t xml:space="preserve">какой-то напиток</w:t>
      </w:r>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r w:rsidDel="00000000" w:rsidR="00000000" w:rsidRPr="00000000">
        <w:rPr>
          <w:sz w:val="24"/>
          <w:szCs w:val="24"/>
          <w:rtl w:val="0"/>
        </w:rPr>
        <w:t xml:space="preserve">комедийные ситуации</w:t>
      </w:r>
      <w:r w:rsidDel="00000000" w:rsidR="00000000" w:rsidRPr="00000000">
        <w:rPr>
          <w:sz w:val="24"/>
          <w:szCs w:val="24"/>
          <w:rtl w:val="0"/>
        </w:rPr>
        <w:t xml:space="preserve">. В</w:t>
      </w:r>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застонал: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по пять кнатов за банку?</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залез в кошель со словами: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замотал головой: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r w:rsidDel="00000000" w:rsidR="00000000" w:rsidRPr="00000000">
        <w:rPr>
          <w:sz w:val="24"/>
          <w:szCs w:val="24"/>
          <w:rtl w:val="0"/>
        </w:rPr>
        <w:t xml:space="preserve">даже</w:t>
      </w:r>
      <w:r w:rsidDel="00000000" w:rsidR="00000000" w:rsidRPr="00000000">
        <w:rPr>
          <w:sz w:val="24"/>
          <w:szCs w:val="24"/>
          <w:rtl w:val="0"/>
        </w:rPr>
        <w:t xml:space="preserve"> на вкус был светло-зелёным: сильногазированным и кислее лайма.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Ничего не произошло.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ещё один. Ничего не случилось.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конечно, мог позволить себе </w:t>
      </w:r>
      <w:r w:rsidDel="00000000" w:rsidR="00000000" w:rsidRPr="00000000">
        <w:rPr>
          <w:sz w:val="24"/>
          <w:szCs w:val="24"/>
          <w:rtl w:val="0"/>
        </w:rPr>
        <w:t xml:space="preserve">совсем </w:t>
      </w:r>
      <w:r w:rsidDel="00000000" w:rsidR="00000000" w:rsidRPr="00000000">
        <w:rPr>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ind w:firstLine="573.0708661417323"/>
        <w:contextualSpacing w:val="0"/>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Грязнокровкин сын!</w:t>
      </w:r>
      <w:r w:rsidDel="00000000" w:rsidR="00000000" w:rsidRPr="00000000">
        <w:rPr>
          <w:sz w:val="24"/>
          <w:szCs w:val="24"/>
          <w:rtl w:val="0"/>
        </w:rPr>
        <w:t xml:space="preserve">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z w:val="24"/>
          <w:szCs w:val="24"/>
          <w:rtl w:val="0"/>
        </w:rPr>
        <w:t xml:space="preserve">Гарри открыл рот: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 н…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«Придиру», пожалуйста.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Один из моих преподавателей тоже так говорил, — Драко засунул руку под мантию и лёгким естественным движением почесался. — А кого хочешь убить?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кинул на стол «Придиру»: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Парня, который это написал.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простонал: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парня. Девчонку.</w:t>
      </w:r>
      <w:r w:rsidDel="00000000" w:rsidR="00000000" w:rsidRPr="00000000">
        <w:rPr>
          <w:sz w:val="24"/>
          <w:szCs w:val="24"/>
          <w:rtl w:val="0"/>
        </w:rPr>
        <w:t xml:space="preserve"> </w:t>
      </w:r>
      <w:r w:rsidDel="00000000" w:rsidR="00000000" w:rsidRPr="00000000">
        <w:rPr>
          <w:sz w:val="24"/>
          <w:szCs w:val="24"/>
          <w:rtl w:val="0"/>
        </w:rPr>
        <w:t xml:space="preserve">Десятилетнюю</w:t>
      </w:r>
      <w:r w:rsidDel="00000000" w:rsidR="00000000" w:rsidRPr="00000000">
        <w:rPr>
          <w:sz w:val="24"/>
          <w:szCs w:val="24"/>
          <w:rtl w:val="0"/>
        </w:rPr>
        <w:t xml:space="preserve"> девчонку, представляешь</w:t>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sz w:val="24"/>
          <w:szCs w:val="24"/>
          <w:rtl w:val="0"/>
        </w:rPr>
        <w:t xml:space="preserve">реально </w:t>
      </w:r>
      <w:r w:rsidDel="00000000" w:rsidR="00000000" w:rsidRPr="00000000">
        <w:rPr>
          <w:sz w:val="24"/>
          <w:szCs w:val="24"/>
          <w:rtl w:val="0"/>
        </w:rPr>
        <w:t xml:space="preserve">убеждён, что его дочь — провидец. Так что, когда он чего-то не знает, он спрашивает Луну Лавгуд и верит </w:t>
      </w:r>
      <w:r w:rsidDel="00000000" w:rsidR="00000000" w:rsidRPr="00000000">
        <w:rPr>
          <w:sz w:val="24"/>
          <w:szCs w:val="24"/>
          <w:rtl w:val="0"/>
        </w:rPr>
        <w:t xml:space="preserve">буквально </w:t>
      </w:r>
      <w:r w:rsidDel="00000000" w:rsidR="00000000" w:rsidRPr="00000000">
        <w:rPr>
          <w:sz w:val="24"/>
          <w:szCs w:val="24"/>
          <w:rtl w:val="0"/>
        </w:rPr>
        <w:t xml:space="preserve">всему, что она говорит.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резко обернулся: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Что-то не так?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r w:rsidDel="00000000" w:rsidR="00000000" w:rsidRPr="00000000">
        <w:rPr>
          <w:i w:val="1"/>
          <w:sz w:val="24"/>
          <w:szCs w:val="24"/>
          <w:rtl w:val="0"/>
        </w:rPr>
        <w:t xml:space="preserve">н</w:t>
      </w:r>
      <w:r w:rsidDel="00000000" w:rsidR="00000000" w:rsidRPr="00000000">
        <w:rPr>
          <w:i w:val="1"/>
          <w:sz w:val="24"/>
          <w:szCs w:val="24"/>
          <w:rtl w:val="0"/>
        </w:rPr>
        <w:t xml:space="preserve">е кто иной, как Дарт Вейдер.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фыркнул: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Смеёшься? Слово </w:t>
      </w:r>
      <w:r w:rsidDel="00000000" w:rsidR="00000000" w:rsidRPr="00000000">
        <w:rPr>
          <w:sz w:val="24"/>
          <w:szCs w:val="24"/>
          <w:rtl w:val="0"/>
        </w:rPr>
        <w:t xml:space="preserve">какой-то </w:t>
      </w:r>
      <w:r w:rsidDel="00000000" w:rsidR="00000000" w:rsidRPr="00000000">
        <w:rPr>
          <w:sz w:val="24"/>
          <w:szCs w:val="24"/>
          <w:rtl w:val="0"/>
        </w:rPr>
        <w:t xml:space="preserve">Луны Лавгуд против моего?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Чёрт-чёрт-чёрт.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клянусь, — сказал Гарри.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r w:rsidDel="00000000" w:rsidR="00000000" w:rsidRPr="00000000">
        <w:rPr>
          <w:sz w:val="24"/>
          <w:szCs w:val="24"/>
          <w:rtl w:val="0"/>
        </w:rPr>
        <w:t xml:space="preserve">наколдовали ложных воспоминаний</w:t>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r w:rsidDel="00000000" w:rsidR="00000000" w:rsidRPr="00000000">
        <w:rPr>
          <w:sz w:val="24"/>
          <w:szCs w:val="24"/>
          <w:rtl w:val="0"/>
        </w:rPr>
        <w:t xml:space="preserve">Ну а е</w:t>
      </w:r>
      <w:r w:rsidDel="00000000" w:rsidR="00000000" w:rsidRPr="00000000">
        <w:rPr>
          <w:sz w:val="24"/>
          <w:szCs w:val="24"/>
          <w:rtl w:val="0"/>
        </w:rPr>
        <w:t xml:space="preserve">сли меня обвинят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пожалуйста, пожалуйста, пожалуйста</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Н</w:t>
      </w:r>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 хочу поинтересоваться из чистого любопытства. Что, </w:t>
      </w:r>
      <w:r w:rsidDel="00000000" w:rsidR="00000000" w:rsidRPr="00000000">
        <w:rPr>
          <w:sz w:val="24"/>
          <w:szCs w:val="24"/>
          <w:rtl w:val="0"/>
        </w:rPr>
        <w:t xml:space="preserve">чисто </w:t>
      </w:r>
      <w:r w:rsidDel="00000000" w:rsidR="00000000" w:rsidRPr="00000000">
        <w:rPr>
          <w:sz w:val="24"/>
          <w:szCs w:val="24"/>
          <w:rtl w:val="0"/>
        </w:rPr>
        <w:t xml:space="preserve">теоретически, случится, если я перескажу в суде наш разговор, упомянув тебя в качестве автора?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Малфой… У отца есть голоса. И, полагаю, он разобьет тебя наголову… не думаю, что будет</w:t>
      </w:r>
      <w:r w:rsidDel="00000000" w:rsidR="00000000" w:rsidRPr="00000000">
        <w:rPr>
          <w:sz w:val="24"/>
          <w:szCs w:val="24"/>
          <w:rtl w:val="0"/>
        </w:rPr>
        <w:t xml:space="preserve"> легко</w:t>
      </w:r>
      <w:r w:rsidDel="00000000" w:rsidR="00000000" w:rsidRPr="00000000">
        <w:rPr>
          <w:sz w:val="24"/>
          <w:szCs w:val="24"/>
          <w:rtl w:val="0"/>
        </w:rPr>
        <w:t xml:space="preserve">, </w:t>
      </w:r>
      <w:r w:rsidDel="00000000" w:rsidR="00000000" w:rsidRPr="00000000">
        <w:rPr>
          <w:sz w:val="24"/>
          <w:szCs w:val="24"/>
          <w:rtl w:val="0"/>
        </w:rPr>
        <w:t xml:space="preserve">всё-таки ты</w:t>
      </w:r>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sz w:val="24"/>
          <w:szCs w:val="24"/>
          <w:rtl w:val="0"/>
        </w:rPr>
        <w:t xml:space="preserve">ведь ты</w:t>
      </w:r>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pPr>
        <w:ind w:firstLine="555"/>
        <w:contextualSpacing w:val="0"/>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pPr>
        <w:ind w:firstLine="555"/>
        <w:contextualSpacing w:val="0"/>
      </w:pPr>
      <w:r w:rsidDel="00000000" w:rsidR="00000000" w:rsidRPr="00000000">
        <w:rPr>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pPr>
        <w:ind w:firstLine="555"/>
        <w:contextualSpacing w:val="0"/>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pPr>
        <w:ind w:firstLine="555"/>
        <w:contextualSpacing w:val="0"/>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pPr>
        <w:ind w:firstLine="555"/>
        <w:contextualSpacing w:val="0"/>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sz w:val="24"/>
          <w:szCs w:val="24"/>
          <w:rtl w:val="0"/>
        </w:rPr>
        <w:t xml:space="preserve">и</w:t>
      </w:r>
      <w:r w:rsidDel="00000000" w:rsidR="00000000" w:rsidRPr="00000000">
        <w:rPr>
          <w:sz w:val="24"/>
          <w:szCs w:val="24"/>
          <w:rtl w:val="0"/>
        </w:rPr>
        <w:t xml:space="preserve"> Мальчик-Который-Выжил. Даже</w:t>
      </w:r>
      <w:r w:rsidDel="00000000" w:rsidR="00000000" w:rsidRPr="00000000">
        <w:rPr>
          <w:sz w:val="24"/>
          <w:szCs w:val="24"/>
          <w:rtl w:val="0"/>
        </w:rPr>
        <w:t xml:space="preserve"> сам</w:t>
      </w:r>
      <w:r w:rsidDel="00000000" w:rsidR="00000000" w:rsidRPr="00000000">
        <w:rPr>
          <w:sz w:val="24"/>
          <w:szCs w:val="24"/>
          <w:rtl w:val="0"/>
        </w:rPr>
        <w:t xml:space="preserve"> </w:t>
      </w:r>
      <w:r w:rsidDel="00000000" w:rsidR="00000000" w:rsidRPr="00000000">
        <w:rPr>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pPr>
        <w:ind w:firstLine="555"/>
        <w:contextualSpacing w:val="0"/>
      </w:pPr>
      <w:r w:rsidDel="00000000" w:rsidR="00000000" w:rsidRPr="00000000">
        <w:rPr>
          <w:sz w:val="24"/>
          <w:szCs w:val="24"/>
          <w:rtl w:val="0"/>
        </w:rPr>
        <w:t xml:space="preserve">— Я бы предложил с этим не торопиться. Когда я узнал, что заголовок придумала девчонка на год младше меня, мне пришла в голову идея совершенно иной мести.</w:t>
      </w:r>
    </w:p>
    <w:p w:rsidR="00000000" w:rsidDel="00000000" w:rsidP="00000000" w:rsidRDefault="00000000" w:rsidRPr="00000000">
      <w:pPr>
        <w:ind w:firstLine="555"/>
        <w:contextualSpacing w:val="0"/>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pPr>
        <w:ind w:firstLine="555"/>
        <w:contextualSpacing w:val="0"/>
        <w:rPr/>
      </w:pPr>
      <w:r w:rsidDel="00000000" w:rsidR="00000000" w:rsidRPr="00000000">
        <w:rPr>
          <w:sz w:val="24"/>
          <w:szCs w:val="24"/>
          <w:rtl w:val="0"/>
        </w:rPr>
        <w:t xml:space="preserve">Гарри не знал, работает ли это заклинание чаще, чем раз за выпитую банку, но он </w:t>
      </w:r>
      <w:r w:rsidDel="00000000" w:rsidR="00000000" w:rsidRPr="00000000">
        <w:rPr>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Думаю, что когда-нибудь я женюсь на этой девушке</w:t>
      </w:r>
      <w:r w:rsidDel="00000000" w:rsidR="00000000" w:rsidRPr="00000000">
        <w:rPr>
          <w:i w:val="1"/>
          <w:sz w:val="24"/>
          <w:szCs w:val="24"/>
          <w:rtl w:val="0"/>
        </w:rPr>
        <w:t xml:space="preserve">.</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pPr>
        <w:ind w:firstLine="555"/>
        <w:contextualSpacing w:val="0"/>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pPr>
        <w:ind w:firstLine="555"/>
        <w:contextualSpacing w:val="0"/>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pPr>
        <w:ind w:firstLine="555"/>
        <w:contextualSpacing w:val="0"/>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pPr>
        <w:ind w:firstLine="555"/>
        <w:contextualSpacing w:val="0"/>
      </w:pPr>
      <w:r w:rsidDel="00000000" w:rsidR="00000000" w:rsidRPr="00000000">
        <w:rPr>
          <w:sz w:val="24"/>
          <w:szCs w:val="24"/>
          <w:rtl w:val="0"/>
        </w:rPr>
        <w:t xml:space="preserve">— Ага. </w:t>
      </w:r>
      <w:r w:rsidDel="00000000" w:rsidR="00000000" w:rsidRPr="00000000">
        <w:rPr>
          <w:sz w:val="24"/>
          <w:szCs w:val="24"/>
          <w:rtl w:val="0"/>
        </w:rPr>
        <w:t xml:space="preserve">Взамен м</w:t>
      </w:r>
      <w:r w:rsidDel="00000000" w:rsidR="00000000" w:rsidRPr="00000000">
        <w:rPr>
          <w:sz w:val="24"/>
          <w:szCs w:val="24"/>
          <w:rtl w:val="0"/>
        </w:rPr>
        <w:t xml:space="preserve">огу как-нибудь оказать тебе услугу…</w:t>
      </w:r>
    </w:p>
    <w:p w:rsidR="00000000" w:rsidDel="00000000" w:rsidP="00000000" w:rsidRDefault="00000000" w:rsidRPr="00000000">
      <w:pPr>
        <w:ind w:firstLine="555"/>
        <w:contextualSpacing w:val="0"/>
        <w:rPr/>
      </w:pPr>
      <w:r w:rsidDel="00000000" w:rsidR="00000000" w:rsidRPr="00000000">
        <w:rPr>
          <w:sz w:val="24"/>
          <w:szCs w:val="24"/>
          <w:rtl w:val="0"/>
        </w:rPr>
        <w:t xml:space="preserve">Драко отмахнулся:</w:t>
      </w:r>
    </w:p>
    <w:p w:rsidR="00000000" w:rsidDel="00000000" w:rsidP="00000000" w:rsidRDefault="00000000" w:rsidRPr="00000000">
      <w:pPr>
        <w:ind w:firstLine="555"/>
        <w:contextualSpacing w:val="0"/>
        <w:rPr/>
      </w:pPr>
      <w:r w:rsidDel="00000000" w:rsidR="00000000" w:rsidRPr="00000000">
        <w:rPr>
          <w:sz w:val="24"/>
          <w:szCs w:val="24"/>
          <w:rtl w:val="0"/>
        </w:rPr>
        <w:t xml:space="preserve">— Да ладно, забирай даром.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не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только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Подобное пробовали сделать во время Французской Революции: составить список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Сломанный, испорченный, безумный, жестокий, кровавый, тёмный мир. Разве новость? </w:t>
      </w:r>
      <w:r w:rsidDel="00000000" w:rsidR="00000000" w:rsidRPr="00000000">
        <w:rPr>
          <w:i w:val="1"/>
          <w:sz w:val="24"/>
          <w:szCs w:val="24"/>
          <w:rtl w:val="0"/>
        </w:rPr>
        <w:t xml:space="preserve">Ты всегда знал это.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Ах ты коварный змеёныш.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широко улыбнулся: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Тебе непременно</w:t>
      </w:r>
      <w:r w:rsidDel="00000000" w:rsidR="00000000" w:rsidRPr="00000000">
        <w:rPr>
          <w:sz w:val="24"/>
          <w:szCs w:val="24"/>
          <w:rtl w:val="0"/>
        </w:rPr>
        <w:t xml:space="preserve"> </w:t>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Расскажи кратко.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Из поколения в поколение наша сила угасает из-за смешения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охранять остатки чистой крови от грязи, прекрасное прошлое и мрачное будущее. И на это уже есть готовый стандартный ответ…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покосился по сторонам: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Что?! Что значит «мы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«Неуклюже получилось»</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Потом он взлетел по лестнице, ногой пихнул </w:t>
      </w:r>
      <w:r w:rsidDel="00000000" w:rsidR="00000000" w:rsidRPr="00000000">
        <w:rPr>
          <w:sz w:val="24"/>
          <w:szCs w:val="24"/>
          <w:rtl w:val="0"/>
        </w:rPr>
        <w:t xml:space="preserve">её в </w:t>
      </w:r>
      <w:ins w:author="Alaric Lightin" w:id="4" w:date="2016-06-27T20:09:07Z">
        <w:r w:rsidDel="00000000" w:rsidR="00000000" w:rsidRPr="00000000">
          <w:rPr>
            <w:sz w:val="24"/>
            <w:szCs w:val="24"/>
            <w:rtl w:val="0"/>
          </w:rPr>
          <w:t xml:space="preserve">сундук</w:t>
        </w:r>
      </w:ins>
      <w:del w:author="Alaric Lightin" w:id="4" w:date="2016-06-27T20:09:07Z">
        <w:r w:rsidDel="00000000" w:rsidR="00000000" w:rsidRPr="00000000">
          <w:rPr>
            <w:sz w:val="24"/>
            <w:szCs w:val="24"/>
            <w:rtl w:val="0"/>
          </w:rPr>
          <w:delText xml:space="preserve">чемодан</w:delText>
        </w:r>
      </w:del>
      <w:r w:rsidDel="00000000" w:rsidR="00000000" w:rsidRPr="00000000">
        <w:rPr>
          <w:sz w:val="24"/>
          <w:szCs w:val="24"/>
          <w:rtl w:val="0"/>
        </w:rPr>
        <w:t xml:space="preserve"> </w:t>
      </w:r>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Та самая Фотография.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С большой буквы «Ф».</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 это что?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sz w:val="24"/>
          <w:szCs w:val="24"/>
          <w:rtl w:val="0"/>
        </w:rPr>
        <w:t xml:space="preserve">Как…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r w:rsidDel="00000000" w:rsidR="00000000" w:rsidRPr="00000000">
        <w:rPr>
          <w:i w:val="1"/>
          <w:sz w:val="24"/>
          <w:szCs w:val="24"/>
          <w:rtl w:val="0"/>
        </w:rPr>
        <w:t xml:space="preserve">Империус</w:t>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r w:rsidDel="00000000" w:rsidR="00000000" w:rsidRPr="00000000">
        <w:rPr>
          <w:i w:val="1"/>
          <w:sz w:val="24"/>
          <w:szCs w:val="24"/>
          <w:rtl w:val="0"/>
        </w:rPr>
        <w:t xml:space="preserve">Империус</w:t>
      </w:r>
      <w:r w:rsidDel="00000000" w:rsidR="00000000" w:rsidRPr="00000000">
        <w:rPr>
          <w:sz w:val="24"/>
          <w:szCs w:val="24"/>
          <w:rtl w:val="0"/>
        </w:rPr>
        <w:t xml:space="preserve"> </w:t>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sz w:val="24"/>
          <w:szCs w:val="24"/>
          <w:rtl w:val="0"/>
        </w:rPr>
        <w:t xml:space="preserve">ничто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Но… — голос Малфоя дрожал. — Если </w:t>
      </w:r>
      <w:r w:rsidDel="00000000" w:rsidR="00000000" w:rsidRPr="00000000">
        <w:rPr>
          <w:sz w:val="24"/>
          <w:szCs w:val="24"/>
          <w:rtl w:val="0"/>
        </w:rPr>
        <w:t xml:space="preserve">какие-то </w:t>
      </w:r>
      <w:r w:rsidDel="00000000" w:rsidR="00000000" w:rsidRPr="00000000">
        <w:rPr>
          <w:sz w:val="24"/>
          <w:szCs w:val="24"/>
          <w:rtl w:val="0"/>
        </w:rPr>
        <w:t xml:space="preserve">маглы обладают такой силой… то… для чего же мы?..</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собой. И будешь жить, хоть и сожалея о потере. Источником науки является человеческий интеллект, поэтому нельзя </w:t>
      </w:r>
      <w:r w:rsidDel="00000000" w:rsidR="00000000" w:rsidRPr="00000000">
        <w:rPr>
          <w:sz w:val="24"/>
          <w:szCs w:val="24"/>
          <w:rtl w:val="0"/>
        </w:rPr>
        <w:t xml:space="preserve">лишить меня этой силы</w:t>
      </w:r>
      <w:r w:rsidDel="00000000" w:rsidR="00000000" w:rsidRPr="00000000">
        <w:rPr>
          <w:sz w:val="24"/>
          <w:szCs w:val="24"/>
          <w:rtl w:val="0"/>
        </w:rPr>
        <w:t xml:space="preserve">, не </w:t>
      </w:r>
      <w:r w:rsidDel="00000000" w:rsidR="00000000" w:rsidRPr="00000000">
        <w:rPr>
          <w:sz w:val="24"/>
          <w:szCs w:val="24"/>
          <w:rtl w:val="0"/>
        </w:rPr>
        <w:t xml:space="preserve">лишив меня жизни</w:t>
      </w:r>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Если будешь думать о себе, как о человеке, а не как о волшебнике, то сможешь тренировать и совершенствовать способности, присущие человеку.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ведь не обязан знать, что такой инструкции он не найдет ни в одном научном труде.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Малфой крепко задумался.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уже… сделал это?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тоже нанимал мне преподавателей.</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Конечно, они были голодающими студентами, нанятыми из-за проблем с моим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медленно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w:t>
      </w:r>
      <w:del w:author="Alaric Lightin" w:id="5" w:date="2016-08-13T21:43:05Z">
        <w:r w:rsidDel="00000000" w:rsidR="00000000" w:rsidRPr="00000000">
          <w:rPr>
            <w:sz w:val="24"/>
            <w:szCs w:val="24"/>
            <w:rtl w:val="0"/>
          </w:rPr>
          <w:delText xml:space="preserve">у</w:delText>
        </w:r>
      </w:del>
      <w:ins w:author="Alaric Lightin" w:id="5" w:date="2016-08-13T21:43:05Z">
        <w:r w:rsidDel="00000000" w:rsidR="00000000" w:rsidRPr="00000000">
          <w:rPr>
            <w:sz w:val="24"/>
            <w:szCs w:val="24"/>
            <w:rtl w:val="0"/>
          </w:rPr>
          <w:t xml:space="preserve">а</w:t>
        </w:r>
      </w:ins>
      <w:r w:rsidDel="00000000" w:rsidR="00000000" w:rsidRPr="00000000">
        <w:rPr>
          <w:sz w:val="24"/>
          <w:szCs w:val="24"/>
          <w:rtl w:val="0"/>
        </w:rPr>
        <w:t xml:space="preserve">,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на самом деле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Зачем ты рассказываешь это мне?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Ну… немногие люди представляют, как заниматься</w:t>
      </w:r>
      <w:r w:rsidDel="00000000" w:rsidR="00000000" w:rsidRPr="00000000">
        <w:rPr>
          <w:sz w:val="24"/>
          <w:szCs w:val="24"/>
          <w:rtl w:val="0"/>
        </w:rPr>
        <w:t xml:space="preserve"> настоящей</w:t>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r w:rsidDel="00000000" w:rsidR="00000000" w:rsidRPr="00000000">
        <w:rPr>
          <w:sz w:val="24"/>
          <w:szCs w:val="24"/>
          <w:rtl w:val="0"/>
        </w:rPr>
        <w:t xml:space="preserve"> совсем</w:t>
      </w:r>
      <w:r w:rsidDel="00000000" w:rsidR="00000000" w:rsidRPr="00000000">
        <w:rPr>
          <w:sz w:val="24"/>
          <w:szCs w:val="24"/>
          <w:rtl w:val="0"/>
        </w:rPr>
        <w:t xml:space="preserve"> не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И какова же плата?</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Умение признавать свои ошибки.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Гарри кивнул: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w:t>
      </w:r>
      <w:r w:rsidDel="00000000" w:rsidR="00000000" w:rsidRPr="00000000">
        <w:rPr>
          <w:sz w:val="24"/>
          <w:szCs w:val="24"/>
          <w:rtl w:val="0"/>
        </w:rPr>
        <w:t xml:space="preserve">ак-там-её-звали</w:t>
      </w:r>
      <w:r w:rsidDel="00000000" w:rsidR="00000000" w:rsidRPr="00000000">
        <w:rPr>
          <w:sz w:val="24"/>
          <w:szCs w:val="24"/>
          <w:rtl w:val="0"/>
        </w:rPr>
        <w:t xml:space="preserve">, но сперва </w:t>
      </w:r>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r w:rsidDel="00000000" w:rsidR="00000000" w:rsidRPr="00000000">
        <w:rPr>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Послесловие: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r w:rsidDel="00000000" w:rsidR="00000000" w:rsidRPr="00000000">
        <w:rPr>
          <w:sz w:val="24"/>
          <w:szCs w:val="24"/>
          <w:rtl w:val="0"/>
        </w:rPr>
        <w:t xml:space="preserve"> дымолётной</w:t>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sz w:val="24"/>
          <w:szCs w:val="24"/>
          <w:rtl w:val="0"/>
        </w:rPr>
        <w:t xml:space="preserve">дурацкой </w:t>
      </w:r>
      <w:r w:rsidDel="00000000" w:rsidR="00000000" w:rsidRPr="00000000">
        <w:rPr>
          <w:sz w:val="24"/>
          <w:szCs w:val="24"/>
          <w:rtl w:val="0"/>
        </w:rPr>
        <w:t xml:space="preserve">идеи, что 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w:t>
      </w:r>
      <w:ins w:author="Alaric Lightin" w:id="6" w:date="2016-08-13T06:18:02Z">
        <w:r w:rsidDel="00000000" w:rsidR="00000000" w:rsidRPr="00000000">
          <w:rPr>
            <w:sz w:val="24"/>
            <w:szCs w:val="24"/>
            <w:rtl w:val="0"/>
          </w:rPr>
          <w:t xml:space="preserve">м</w:t>
        </w:r>
      </w:ins>
      <w:del w:author="Alaric Lightin" w:id="6" w:date="2016-08-13T06:18:02Z">
        <w:r w:rsidDel="00000000" w:rsidR="00000000" w:rsidRPr="00000000">
          <w:rPr>
            <w:sz w:val="24"/>
            <w:szCs w:val="24"/>
            <w:rtl w:val="0"/>
          </w:rPr>
          <w:delText xml:space="preserve">й</w:delText>
        </w:r>
      </w:del>
      <w:r w:rsidDel="00000000" w:rsidR="00000000" w:rsidRPr="00000000">
        <w:rPr>
          <w:sz w:val="24"/>
          <w:szCs w:val="24"/>
          <w:rtl w:val="0"/>
        </w:rPr>
        <w:t xml:space="preserve"> весьма продвинуто</w:t>
      </w:r>
      <w:del w:author="Alaric Lightin" w:id="7" w:date="2016-07-31T03:43:51Z">
        <w:r w:rsidDel="00000000" w:rsidR="00000000" w:rsidRPr="00000000">
          <w:rPr>
            <w:sz w:val="24"/>
            <w:szCs w:val="24"/>
            <w:rtl w:val="0"/>
          </w:rPr>
          <w:delText xml:space="preserve">й</w:delText>
        </w:r>
      </w:del>
      <w:ins w:author="Alaric Lightin" w:id="7" w:date="2016-07-31T03:43:51Z">
        <w:r w:rsidDel="00000000" w:rsidR="00000000" w:rsidRPr="00000000">
          <w:rPr>
            <w:sz w:val="24"/>
            <w:szCs w:val="24"/>
            <w:rtl w:val="0"/>
          </w:rPr>
          <w:t xml:space="preserve">м</w:t>
        </w:r>
      </w:ins>
      <w:r w:rsidDel="00000000" w:rsidR="00000000" w:rsidRPr="00000000">
        <w:rPr>
          <w:sz w:val="24"/>
          <w:szCs w:val="24"/>
          <w:rtl w:val="0"/>
        </w:rPr>
        <w:t xml:space="preserve"> </w:t>
      </w:r>
      <w:ins w:author="Alaric Lightin" w:id="8" w:date="2016-07-31T03:43:56Z">
        <w:r w:rsidDel="00000000" w:rsidR="00000000" w:rsidRPr="00000000">
          <w:rPr>
            <w:sz w:val="24"/>
            <w:szCs w:val="24"/>
            <w:rtl w:val="0"/>
          </w:rPr>
          <w:t xml:space="preserve">приёме</w:t>
        </w:r>
      </w:ins>
      <w:del w:author="Alaric Lightin" w:id="8" w:date="2016-07-31T03:43:56Z">
        <w:r w:rsidDel="00000000" w:rsidR="00000000" w:rsidRPr="00000000">
          <w:rPr>
            <w:sz w:val="24"/>
            <w:szCs w:val="24"/>
            <w:rtl w:val="0"/>
          </w:rPr>
          <w:delText xml:space="preserve">технике</w:delText>
        </w:r>
      </w:del>
      <w:r w:rsidDel="00000000" w:rsidR="00000000" w:rsidRPr="00000000">
        <w:rPr>
          <w:sz w:val="24"/>
          <w:szCs w:val="24"/>
          <w:rtl w:val="0"/>
        </w:rPr>
        <w:t xml:space="preserve"> и предупреждал, что он</w:t>
      </w:r>
      <w:del w:author="Alaric Lightin" w:id="9" w:date="2016-07-31T03:43:59Z">
        <w:r w:rsidDel="00000000" w:rsidR="00000000" w:rsidRPr="00000000">
          <w:rPr>
            <w:sz w:val="24"/>
            <w:szCs w:val="24"/>
            <w:rtl w:val="0"/>
          </w:rPr>
          <w:delText xml:space="preserve">а</w:delText>
        </w:r>
      </w:del>
      <w:r w:rsidDel="00000000" w:rsidR="00000000" w:rsidRPr="00000000">
        <w:rPr>
          <w:sz w:val="24"/>
          <w:szCs w:val="24"/>
          <w:rtl w:val="0"/>
        </w:rPr>
        <w:t xml:space="preserve"> часто не срабатывает.</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сыграть</w:t>
      </w:r>
      <w:r w:rsidDel="00000000" w:rsidR="00000000" w:rsidRPr="00000000">
        <w:rPr>
          <w:sz w:val="24"/>
          <w:szCs w:val="24"/>
          <w:rtl w:val="0"/>
        </w:rPr>
        <w:t xml:space="preserve"> именно ему</w:t>
      </w:r>
      <w:r w:rsidDel="00000000" w:rsidR="00000000" w:rsidRPr="00000000">
        <w:rPr>
          <w:sz w:val="24"/>
          <w:szCs w:val="24"/>
          <w:rtl w:val="0"/>
        </w:rPr>
        <w:t xml:space="preserve">, и сейчас это была игра</w:t>
      </w:r>
      <w:r w:rsidDel="00000000" w:rsidR="00000000" w:rsidRPr="00000000">
        <w:rPr>
          <w:sz w:val="24"/>
          <w:szCs w:val="24"/>
          <w:rtl w:val="0"/>
        </w:rPr>
        <w:t xml:space="preserve"> Драко</w:t>
      </w:r>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Чтобы простые </w:t>
      </w:r>
      <w:ins w:author="Alaric Lightin" w:id="10" w:date="2016-07-31T03:44:06Z">
        <w:r w:rsidDel="00000000" w:rsidR="00000000" w:rsidRPr="00000000">
          <w:rPr>
            <w:sz w:val="24"/>
            <w:szCs w:val="24"/>
            <w:rtl w:val="0"/>
          </w:rPr>
          <w:t xml:space="preserve">методы</w:t>
        </w:r>
      </w:ins>
      <w:del w:author="Alaric Lightin" w:id="10" w:date="2016-07-31T03:44:06Z">
        <w:r w:rsidDel="00000000" w:rsidR="00000000" w:rsidRPr="00000000">
          <w:rPr>
            <w:sz w:val="24"/>
            <w:szCs w:val="24"/>
            <w:rtl w:val="0"/>
          </w:rPr>
          <w:delText xml:space="preserve">техники</w:delText>
        </w:r>
      </w:del>
      <w:r w:rsidDel="00000000" w:rsidR="00000000" w:rsidRPr="00000000">
        <w:rPr>
          <w:sz w:val="24"/>
          <w:szCs w:val="24"/>
          <w:rtl w:val="0"/>
        </w:rPr>
        <w:t xml:space="preserve">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w:t>
      </w:r>
      <w:ins w:author="Alaric Lightin" w:id="11" w:date="2016-07-31T03:53:19Z">
        <w:commentRangeStart w:id="2"/>
        <w:r w:rsidDel="00000000" w:rsidR="00000000" w:rsidRPr="00000000">
          <w:rPr>
            <w:sz w:val="24"/>
            <w:szCs w:val="24"/>
            <w:rtl w:val="0"/>
          </w:rPr>
          <w:t xml:space="preserve">Тебе стоило бы пойти в Слизерин</w:t>
        </w:r>
      </w:ins>
      <w:del w:author="Alaric Lightin" w:id="11" w:date="2016-07-31T03:53:19Z">
        <w:commentRangeEnd w:id="2"/>
        <w:r w:rsidDel="00000000" w:rsidR="00000000" w:rsidRPr="00000000">
          <w:commentReference w:id="2"/>
        </w:r>
        <w:r w:rsidDel="00000000" w:rsidR="00000000" w:rsidRPr="00000000">
          <w:rPr>
            <w:sz w:val="24"/>
            <w:szCs w:val="24"/>
            <w:rtl w:val="0"/>
          </w:rPr>
          <w:delText xml:space="preserve">Ты точно будешь слизеринцем</w:delText>
        </w:r>
      </w:del>
      <w:r w:rsidDel="00000000" w:rsidR="00000000" w:rsidRPr="00000000">
        <w:rPr>
          <w:sz w:val="24"/>
          <w:szCs w:val="24"/>
          <w:rtl w:val="0"/>
        </w:rPr>
        <w:t xml:space="preserve">»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sz w:val="24"/>
          <w:szCs w:val="24"/>
          <w:rtl w:val="0"/>
        </w:rPr>
        <w:t xml:space="preserve">самый </w:t>
      </w:r>
      <w:r w:rsidDel="00000000" w:rsidR="00000000" w:rsidRPr="00000000">
        <w:rPr>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3"/>
      <w:r w:rsidDel="00000000" w:rsidR="00000000" w:rsidRPr="00000000">
        <w:rPr>
          <w:i w:val="1"/>
          <w:sz w:val="24"/>
          <w:szCs w:val="24"/>
          <w:rtl w:val="0"/>
        </w:rPr>
        <w:t xml:space="preserve">«Дорогой отец,</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Вскоре сова вернулась с ответом.</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commentRangeStart w:id="4"/>
      <w:r w:rsidDel="00000000" w:rsidR="00000000" w:rsidRPr="00000000">
        <w:rPr>
          <w:i w:val="1"/>
          <w:sz w:val="24"/>
          <w:szCs w:val="24"/>
          <w:rtl w:val="0"/>
        </w:rPr>
        <w:t xml:space="preserve">«Мой любимый сын,</w:t>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i w:val="1"/>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55"/>
        <w:contextualSpacing w:val="0"/>
        <w:jc w:val="left"/>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2" w:date="2016-07-31T03:5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should have been in Slytherin</w:t>
      </w:r>
    </w:p>
  </w:comment>
  <w:comment w:author="Alaric Lightin" w:id="0" w:date="2016-07-29T16:53: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точно не нужна запятая?</w:t>
      </w:r>
    </w:p>
  </w:comment>
  <w:comment w:author="Alaric Lightin" w:id="1" w:date="2016-07-29T16:53: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надо слитно или раздельно?</w:t>
      </w:r>
    </w:p>
  </w:comment>
  <w:comment w:author="Alaric Lightin" w:id="3" w:date="2016-06-07T00:02: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Смущает сочетание курсива и кавычек. Надо бы выработать какое-то решение.</w:t>
      </w:r>
    </w:p>
  </w:comment>
  <w:comment w:author="Alaric Lightin" w:id="4" w:date="2016-06-07T00:02: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То же курсив и кавычки одновременно.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contextualSpacing w:val="1"/>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