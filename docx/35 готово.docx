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731wwcvcqsfa" w:id="0"/>
      <w:bookmarkEnd w:id="0"/>
      <w:r w:rsidDel="00000000" w:rsidR="00000000" w:rsidRPr="00000000">
        <w:rPr>
          <w:rtl w:val="0"/>
        </w:rPr>
        <w:t xml:space="preserve">Глава 35. Проблемы координации. Часть 3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они оказались в кабинете, профессор Квиррелл запечатал дверь, развалился в кресле и заговорил.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голос был очень спокоен, но это пробирало Гарри гораздо сильнее, чем если бы профессор Квиррелл орал.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пытаюсь, — тихо сказал тот, — принимать во внимание вашу юность. Я и сам в ваши годы был болваном, каких поискать. Вы говорите взрослыми словами и суёте нос во взрослые игры, и иногда я забываю, что вы просто беспокойный ребёнок. Надеюсь, мистер Поттер, что ваше сегодняшнее ребячество не погубило вас, не разрушило вашу страну и не стало причиной поражения в следующей войне.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 большим трудом сохранил спокойное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я сказал куда меньше, чем мне хотелось, но я должен был сказать хоть что-то. Ваши предложения звучат крайне тревожно для того, кто хотя бы чуть-чуть знаком с магловской историей этого века. Итальянские фашисты — публика весьма гнусная — получили своё название от слова «фашина», которое означает перетянутую шнуром связку прутьев, символизирующую силу единства...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гнусные итальянские фашисты верили, что единство сильнее разобщённости, — в голосе профессора Квиррелла появились резкие нотки. — Быть может, они также верили, что небо синее, и утверждали, что булыжники себе на голову бросать вредно.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Противоположность глупости — не обязательно мудрость. Самый глупый человек в мире может заявить, что светит солнце, но это не означает, что на улице темень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вы правы, я перешёл на личности. Нельзя сказать, что вы ошибаетесь, только потому что так говорили фашисты. Но, профессор Квиррелл, нельзя всей страной принимать Метку одного диктатора! Это же тот самый элемент, отказ которого приведёт к отказу всей системы! Посмотрите с другой стороны: предположим, наш враг наложит Империус на того, кто управляет Меткой...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могущественных волшебников не так просто наложить Империус, — сухо возразил профессор Квиррелл. — И если не найдётся достойного лидера, страна в любом случае обречена. Но достойные лидеры существуют. Вопрос только в том, последуют ли за ними люди.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бессильно взъерошил волосы. Ему захотелось взять тайм-аут и заставить профессора Квиррелла прочитать «Взлёт и падение Третьего рейха», а потом начать этот разговор заново.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думаю, что если я предложу демократию в качестве предпочтительной по сравнению с диктатурой формы правления...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профессор Квиррелл на мгновение прикрыл глаза. — Мистер Поттер, глупость квиддича для вас очевидна, потому что вы не росли, почитая эту игру. Если бы вы никогда не слышали о выборах, мистер Поттер, и просто увидели, </w:t>
      </w:r>
      <w:r w:rsidDel="00000000" w:rsidR="00000000" w:rsidRPr="00000000">
        <w:rPr>
          <w:rFonts w:ascii="Times New Roman" w:cs="Times New Roman" w:eastAsia="Times New Roman" w:hAnsi="Times New Roman"/>
          <w:i w:val="1"/>
          <w:sz w:val="24"/>
          <w:szCs w:val="24"/>
          <w:rtl w:val="0"/>
        </w:rPr>
        <w:t xml:space="preserve">что есть что</w:t>
      </w:r>
      <w:r w:rsidDel="00000000" w:rsidR="00000000" w:rsidRPr="00000000">
        <w:rPr>
          <w:rFonts w:ascii="Times New Roman" w:cs="Times New Roman" w:eastAsia="Times New Roman" w:hAnsi="Times New Roman"/>
          <w:sz w:val="24"/>
          <w:szCs w:val="24"/>
          <w:rtl w:val="0"/>
        </w:rPr>
        <w:t xml:space="preserve">, увиденное бы вас не обрадовало. Взгляните на нашего избранного министра магии. Разве он мудрейший, сильнейший и могущественнейший маг нашей страны? Нет — он шут, сидящий на жаловании у Люциуса Малфоя. Волшебники сходили на избирательные участки и сделали выбор между Корнелиусом Фаджем и Таней Лич, которые развлекали их грандиозной и увлекательной предвыборной гонкой, после того как «Ежедневный пророк», также подконтрольный Люциусу Малфою, назвал их единственными достойными кандидатами. Но никто в здравом уме не станет всерьёз утверждать, что Корнелиуса Фаджа выбрали потому, что он лучший лидер в нашей стране. И если судить по тому, что я слышал и видел, то в мире маглов дела обстоят не лучше. В последней прочитанной мною магловской газете упоминалось, что предыдущий президент Соединённых Штатов ранее был киноактёром. Если бы вы не выросли в стране, практикующей избирательную систему, мистер Поттер, выборы показались бы вам столь же очевидной глупостью, как и квиддич.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сидел раскрыв рот и с трудом подбирал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Смысл выборов не в поиске самого лучшего лидера, а в том, чтобы политики опасались избирателей в достаточной степени, чтобы не становиться такими злодеями, какими становятся диктаторы...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Последняя война, мистер Поттер, шла между Тёмным Лордом и Дамблдором. И хотя Дамблдор был ущербным лидером, который проигрывал войну, было бы </w:t>
      </w:r>
      <w:r w:rsidDel="00000000" w:rsidR="00000000" w:rsidRPr="00000000">
        <w:rPr>
          <w:rFonts w:ascii="Times New Roman" w:cs="Times New Roman" w:eastAsia="Times New Roman" w:hAnsi="Times New Roman"/>
          <w:i w:val="1"/>
          <w:sz w:val="24"/>
          <w:szCs w:val="24"/>
          <w:rtl w:val="0"/>
        </w:rPr>
        <w:t xml:space="preserve">смехотворно</w:t>
      </w:r>
      <w:r w:rsidDel="00000000" w:rsidR="00000000" w:rsidRPr="00000000">
        <w:rPr>
          <w:rFonts w:ascii="Times New Roman" w:cs="Times New Roman" w:eastAsia="Times New Roman" w:hAnsi="Times New Roman"/>
          <w:sz w:val="24"/>
          <w:szCs w:val="24"/>
          <w:rtl w:val="0"/>
        </w:rPr>
        <w:t xml:space="preserve"> предполагать, что </w:t>
      </w:r>
      <w:r w:rsidDel="00000000" w:rsidR="00000000" w:rsidRPr="00000000">
        <w:rPr>
          <w:rFonts w:ascii="Times New Roman" w:cs="Times New Roman" w:eastAsia="Times New Roman" w:hAnsi="Times New Roman"/>
          <w:i w:val="1"/>
          <w:sz w:val="24"/>
          <w:szCs w:val="24"/>
          <w:rtl w:val="0"/>
        </w:rPr>
        <w:t xml:space="preserve">любой </w:t>
      </w:r>
      <w:r w:rsidDel="00000000" w:rsidR="00000000" w:rsidRPr="00000000">
        <w:rPr>
          <w:rFonts w:ascii="Times New Roman" w:cs="Times New Roman" w:eastAsia="Times New Roman" w:hAnsi="Times New Roman"/>
          <w:sz w:val="24"/>
          <w:szCs w:val="24"/>
          <w:rtl w:val="0"/>
        </w:rPr>
        <w:t xml:space="preserve">из министров магии, избранных в те времена, смог бы занять его место! Сила исходит от могущественных волшебников и их последователей, а не от выборов и избираемых дураков. Это — урок, извлечённый из недавней истории магической Британии, и я сомневаюсь, что следующая война научит вас чему-то другому. </w:t>
      </w:r>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вы переживете её, чего вы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сможете сделать, не избавившись от восторженных детских иллюзий!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вы думаете, что в том способе действий, который вы отстаиваете, нет никакой опасности, — сказал Гарри тоном, более резким, чем ему хотелось бы, — то это тоже детские иллюзии!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угрюмо уставился профессору Квирреллу в глаза. Тот выдержал взгляд, не мигая.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Эти опасности, — холодно проговорил профессор Квиррелл, — следует обсуждать в кабинетах, подобных этому, а не в публичных речах. Глупцов, избравших Корнелиуса Фаджа, не волнуют сложности и предостережения. Выйдите к ним с чем-то более сложным, чем воодушевляющие крики, и вы будете сражаться на своей войне один. Это, мистер Поттер, </w:t>
      </w:r>
      <w:r w:rsidDel="00000000" w:rsidR="00000000" w:rsidRPr="00000000">
        <w:rPr>
          <w:rFonts w:ascii="Times New Roman" w:cs="Times New Roman" w:eastAsia="Times New Roman" w:hAnsi="Times New Roman"/>
          <w:i w:val="1"/>
          <w:sz w:val="24"/>
          <w:szCs w:val="24"/>
          <w:rtl w:val="0"/>
        </w:rPr>
        <w:t xml:space="preserve">и была</w:t>
      </w:r>
      <w:r w:rsidDel="00000000" w:rsidR="00000000" w:rsidRPr="00000000">
        <w:rPr>
          <w:rFonts w:ascii="Times New Roman" w:cs="Times New Roman" w:eastAsia="Times New Roman" w:hAnsi="Times New Roman"/>
          <w:sz w:val="24"/>
          <w:szCs w:val="24"/>
          <w:rtl w:val="0"/>
        </w:rPr>
        <w:t xml:space="preserve"> ваша детская ошибка, которую Драко Малфой не допустил бы даже в восемь лет. Даже </w:t>
      </w:r>
      <w:r w:rsidDel="00000000" w:rsidR="00000000" w:rsidRPr="00000000">
        <w:rPr>
          <w:rFonts w:ascii="Times New Roman" w:cs="Times New Roman" w:eastAsia="Times New Roman" w:hAnsi="Times New Roman"/>
          <w:i w:val="1"/>
          <w:sz w:val="24"/>
          <w:szCs w:val="24"/>
          <w:rtl w:val="0"/>
        </w:rPr>
        <w:t xml:space="preserve">вам</w:t>
      </w:r>
      <w:r w:rsidDel="00000000" w:rsidR="00000000" w:rsidRPr="00000000">
        <w:rPr>
          <w:rFonts w:ascii="Times New Roman" w:cs="Times New Roman" w:eastAsia="Times New Roman" w:hAnsi="Times New Roman"/>
          <w:sz w:val="24"/>
          <w:szCs w:val="24"/>
          <w:rtl w:val="0"/>
        </w:rPr>
        <w:t xml:space="preserve"> должно было быть очевидно, что следовало промолчать и </w:t>
      </w:r>
      <w:r w:rsidDel="00000000" w:rsidR="00000000" w:rsidRPr="00000000">
        <w:rPr>
          <w:rFonts w:ascii="Times New Roman" w:cs="Times New Roman" w:eastAsia="Times New Roman" w:hAnsi="Times New Roman"/>
          <w:i w:val="1"/>
          <w:sz w:val="24"/>
          <w:szCs w:val="24"/>
          <w:rtl w:val="0"/>
        </w:rPr>
        <w:t xml:space="preserve">в первую очередь </w:t>
      </w:r>
      <w:r w:rsidDel="00000000" w:rsidR="00000000" w:rsidRPr="00000000">
        <w:rPr>
          <w:rFonts w:ascii="Times New Roman" w:cs="Times New Roman" w:eastAsia="Times New Roman" w:hAnsi="Times New Roman"/>
          <w:sz w:val="24"/>
          <w:szCs w:val="24"/>
          <w:rtl w:val="0"/>
        </w:rPr>
        <w:t xml:space="preserve">посоветоваться со мной, а не высказывать свои опасения перед толпой!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Пусть я и не друг Альбусу Дамблдору, — ответил Гарри не менее ледяным тоном, — но он не ребёнок, и ему не показалось, что мои опасения детские или что мне следовало бы обсудить их, прежде чем высказывать.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сказал профессор Квиррелл, — так вы теперь руководствуетесь подсказками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шёл в кабинет директора, но за одним из поворотов коридора он обнаружил прислонившегося к стене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Блейз Забини, — произнёс профессор Защиты, выпрямляясь. Его глаза были похожи на тёмные камни, а от его голоса у Блейза побежали мурашки по спине.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 ничего не может мне сделать, я должен просто помнить об этом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уверен, — сказал профессор Квиррелл холодно и отчётливо, — что уже знаю имя вашего нанимателя. Но я хотел бы услышать его из ваших уст, а также узнать цену, за которую вы продались.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понял, что весь вспотел и что испарина уже видна на его лбу.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получил шанс показать, что я лучше всех трёх генералов, и я им воспользовался. Куча людей сейчас меня ненавидит, но многим слизеринцам мои действия очень понравились. Почему вы думаете, что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вы придумали план сегодняшней битвы, мистер Забини. Назовите мне автора.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судорожно сглотнул.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я думаю, в этом случае... вы ведь уже догадались, верно? Настолько сумасшедший здесь только Дамблдор. И он защитит меня, если вы попробуете что-нибудь со мной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Безусловно. Назовите мне цену.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профессора по-прежнему был суров.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Моя кузина Кимберли, — Блейз опять сглотнул, пытаясь справиться с волнением в голосе. — Она на самом деле существует, и над ней действительно издеваются, Поттер это проверил, он не дурак. Но Дамблдор сказал, что это он сам натравил на неё хулиганов, и если я буду работать на него, с Кимберли всё будет в порядке, но если я буду сотрудничать с Поттером, ей будет ещё хуже!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через несколько секунд произнёс профессор Квиррелл уже более мягким голосом. — Мистер Забини, если что-нибудь подобное произойдёт ещё раз, обращайтесь сразу ко мне. У меня есть способы защитить своих друзей. И последний вопрос. Даже при всех ваших возможностях свести битву к ничьей могло оказаться сложно. Дамблдор проинструктировал вас, кто должен победить, если бы ничьей не получалось?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Солнечные, — ответил Блейз.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я и думал, — профессор Защиты вздохнул. — В будущем, мистер Забини, я бы не советовал вам использовать настолько сложные планы. Они склонны разваливаться.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Эм-м, вообще-то я так и сказал директору, — произнёс Блейз, — а он ответил, что именно поэтому важно иметь много планов одновременно.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устало потёр лоб.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как только Тёмный Лорд не сошёл с ума, сражаясь с </w:t>
      </w:r>
      <w:r w:rsidDel="00000000" w:rsidR="00000000" w:rsidRPr="00000000">
        <w:rPr>
          <w:rFonts w:ascii="Times New Roman" w:cs="Times New Roman" w:eastAsia="Times New Roman" w:hAnsi="Times New Roman"/>
          <w:i w:val="1"/>
          <w:sz w:val="24"/>
          <w:szCs w:val="24"/>
          <w:rtl w:val="0"/>
        </w:rPr>
        <w:t xml:space="preserve">ним</w:t>
      </w:r>
      <w:r w:rsidDel="00000000" w:rsidR="00000000" w:rsidRPr="00000000">
        <w:rPr>
          <w:rFonts w:ascii="Times New Roman" w:cs="Times New Roman" w:eastAsia="Times New Roman" w:hAnsi="Times New Roman"/>
          <w:sz w:val="24"/>
          <w:szCs w:val="24"/>
          <w:rtl w:val="0"/>
        </w:rPr>
        <w:t xml:space="preserve">. Можете идти к директору, мистер Забини. Я никому не скажу об этом разговоре, но если директор вдруг о нём узнает, помните о том, что моё предложение защиты всё ещё в силе. Вы свободны.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 стал ждать, скажут ли ему что-то ещё. Он просто развернулся и убежал.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немного подождал, а затем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Выходите,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сорвал с себя Мантию невидимости и запихал её в кошель. Мальчика так трясло от ярости, что он едва мог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 сделал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должны были вычислить это сами, мистер Поттер, — спокойно ответил профессор Квиррелл. — Вы должны научиться смотреть на картину в целом, чтобы видеть лес за деревьями. Любой, кто услышит истории о вас, не зная, что вы — загадочный Мальчик-Который-Выжил, с лёгкостью вычислит, что у вас есть плащ-невидимка. Возьмём сегодняшние события, отвлечёмся от деталей, и что мы увидим? Грандиозное соперничество между учениками, которое заканчивается абсолютной ничьей. Такое бывает только в сказках, мистер Поттер, а в школе есть только один человек, который мыслит сказками. Налицо странный, запутанный план, и вы должны были понять, что он не характерен для юного слизеринца, которого вы только что видели. Но в школе есть человек, который специализируется на планах подобной сложности, и его фамилия не Забини. К тому же я предупреждал вас насчёт четверного агента. Вы знали, что Забини как минимум тройной агент, и должны были догадаться, что с высокой вероятностью я говорил именно о нём. Нет, я не объявлю последнюю битву недействительной. Вы трое провалили экзамен и проиграли общему врагу.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Экзамены в настоящее время Гарри совершенно не волновали.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w:t>
      </w:r>
      <w:r w:rsidDel="00000000" w:rsidR="00000000" w:rsidRPr="00000000">
        <w:rPr>
          <w:rFonts w:ascii="Times New Roman" w:cs="Times New Roman" w:eastAsia="Times New Roman" w:hAnsi="Times New Roman"/>
          <w:i w:val="1"/>
          <w:sz w:val="24"/>
          <w:szCs w:val="24"/>
          <w:rtl w:val="0"/>
        </w:rPr>
        <w:t xml:space="preserve">шантажировал </w:t>
      </w:r>
      <w:r w:rsidDel="00000000" w:rsidR="00000000" w:rsidRPr="00000000">
        <w:rPr>
          <w:rFonts w:ascii="Times New Roman" w:cs="Times New Roman" w:eastAsia="Times New Roman" w:hAnsi="Times New Roman"/>
          <w:sz w:val="24"/>
          <w:szCs w:val="24"/>
          <w:rtl w:val="0"/>
        </w:rPr>
        <w:t xml:space="preserve">Забини, </w:t>
      </w:r>
      <w:r w:rsidDel="00000000" w:rsidR="00000000" w:rsidRPr="00000000">
        <w:rPr>
          <w:rFonts w:ascii="Times New Roman" w:cs="Times New Roman" w:eastAsia="Times New Roman" w:hAnsi="Times New Roman"/>
          <w:i w:val="1"/>
          <w:sz w:val="24"/>
          <w:szCs w:val="24"/>
          <w:rtl w:val="0"/>
        </w:rPr>
        <w:t xml:space="preserve">угрожая его кузине</w:t>
      </w:r>
      <w:r w:rsidDel="00000000" w:rsidR="00000000" w:rsidRPr="00000000">
        <w:rPr>
          <w:rFonts w:ascii="Times New Roman" w:cs="Times New Roman" w:eastAsia="Times New Roman" w:hAnsi="Times New Roman"/>
          <w:sz w:val="24"/>
          <w:szCs w:val="24"/>
          <w:rtl w:val="0"/>
        </w:rPr>
        <w:t xml:space="preserve">? Просто чтобы свести нашу битву к ничьей? </w:t>
      </w:r>
      <w:r w:rsidDel="00000000" w:rsidR="00000000" w:rsidRPr="00000000">
        <w:rPr>
          <w:rFonts w:ascii="Times New Roman" w:cs="Times New Roman" w:eastAsia="Times New Roman" w:hAnsi="Times New Roman"/>
          <w:i w:val="1"/>
          <w:sz w:val="24"/>
          <w:szCs w:val="24"/>
          <w:rtl w:val="0"/>
        </w:rPr>
        <w:t xml:space="preserve">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невесело рассмеялся.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директор думает, что соперничество очень полезно для его ручного героя, и хочет, чтобы оно продолжалось. Ради высшего блага, сами понимаете. Или, возможно, он просто сошёл с ума. Видите ли, мистер Поттер, все знают, что безумие Дамблдора — это маска и что он разумный человек, который лишь притворяется безумным. Люди гордятся, что додумались до такой умной мысли, и, зная это тайное объяснение, перестают копать дальше. Им не приходит в голову, что </w:t>
      </w:r>
      <w:r w:rsidDel="00000000" w:rsidR="00000000" w:rsidRPr="00000000">
        <w:rPr>
          <w:rFonts w:ascii="Times New Roman" w:cs="Times New Roman" w:eastAsia="Times New Roman" w:hAnsi="Times New Roman"/>
          <w:i w:val="1"/>
          <w:sz w:val="24"/>
          <w:szCs w:val="24"/>
          <w:rtl w:val="0"/>
        </w:rPr>
        <w:t xml:space="preserve">также </w:t>
      </w:r>
      <w:r w:rsidDel="00000000" w:rsidR="00000000" w:rsidRPr="00000000">
        <w:rPr>
          <w:rFonts w:ascii="Times New Roman" w:cs="Times New Roman" w:eastAsia="Times New Roman" w:hAnsi="Times New Roman"/>
          <w:sz w:val="24"/>
          <w:szCs w:val="24"/>
          <w:rtl w:val="0"/>
        </w:rPr>
        <w:t xml:space="preserve">возможно, что за маской есть другая маска, что безумный притворяется разумным, который притворяется безумным. Но, боюсь, мистер Поттер, у меня есть срочные дела в другом месте, так что вынужден откланяться. И я настоятельно вам советую не руководствоваться подсказками Альбуса Дамблдора во время войны. До встречи,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иронично склонил голову и ушёл в том же направлении, что и Забини. Гарри остался стоять с открытым ртом.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медленно брёл в направлении башни Когтеврана. Его глаза не видели ни стен, ни картин, ни других учеников. Он поднимался по лестницам и спускался по пандусам, не замедляя и не ускоряя движения, не замечая даже, куда он вообще идёт.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потребовалось больше минуты, чтобы понять, что вся информация о плане Дамблдора получена исключительно: а) от Блейза Забини, поверить которому ещё раз может лишь полный кретин; б) от профессора Квиррелла, который запросто способен придумать план в стиле Дамблдора, и, возможно, тоже считает, что небольшое соперничество среди учеников — это замечательно. И который, к тому же, если сделать шаг назад и посмотреть на картину в целом, фактически предложил установить в стране магическую диктатуру.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также возможно, что за спиной Забини стоял именно Дамблдор, а профессор Квиррелл искренне пытался бороться с Тёмной меткой таким же оружием и хотел помешать повторению событий, которые вызывали у него презрение. Пытался сделать так, чтобы Гарри не пришлось сражаться с Тёмным Лордом в одиночку, пока все остальные будут прятаться в испуге, ожидая, что Гарри их спасёт.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Правда,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общем-то, Гарри был готов к такому раскладу.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Обычно предполагается, что такое отношение героя обижает и ожесточает.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чёрту. Гарри скорее предпочтёт, чтобы все остальные </w:t>
      </w:r>
      <w:r w:rsidDel="00000000" w:rsidR="00000000" w:rsidRPr="00000000">
        <w:rPr>
          <w:rFonts w:ascii="Times New Roman" w:cs="Times New Roman" w:eastAsia="Times New Roman" w:hAnsi="Times New Roman"/>
          <w:i w:val="1"/>
          <w:sz w:val="24"/>
          <w:szCs w:val="24"/>
          <w:rtl w:val="0"/>
        </w:rPr>
        <w:t xml:space="preserve">оставались в безопасности</w:t>
      </w:r>
      <w:r w:rsidDel="00000000" w:rsidR="00000000" w:rsidRPr="00000000">
        <w:rPr>
          <w:rFonts w:ascii="Times New Roman" w:cs="Times New Roman" w:eastAsia="Times New Roman" w:hAnsi="Times New Roman"/>
          <w:sz w:val="24"/>
          <w:szCs w:val="24"/>
          <w:rtl w:val="0"/>
        </w:rPr>
        <w:t xml:space="preserve">, пока Мальчик-Который-Выжил не повергнет Тёмного Лорда самостоятельно или максимум с небольшой группой спутников. Если следующий конфликт с Тёмным Лордом будет похож на Вторую Мировую войну, в которой погибла уйма людей и в которой участвовали целые страны, это будет означать, что Гарри </w:t>
      </w:r>
      <w:r w:rsidDel="00000000" w:rsidR="00000000" w:rsidRPr="00000000">
        <w:rPr>
          <w:rFonts w:ascii="Times New Roman" w:cs="Times New Roman" w:eastAsia="Times New Roman" w:hAnsi="Times New Roman"/>
          <w:i w:val="1"/>
          <w:sz w:val="24"/>
          <w:szCs w:val="24"/>
          <w:rtl w:val="0"/>
        </w:rPr>
        <w:t xml:space="preserve">уже проиграл.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после этого разразится война между волшебниками и маглами, то не столь важно, кто победит. Если Гарри допустит, чтобы дело зашло так далеко, это также будет означать, что он проиграл. Кроме того, кто сказал, что после неизбежного падения завесы секретности эти два общества не смогут мирно сосуществовать? (Хотя на этом месте в голове у Гарри зазвучал сухой голос профессора Квиррелла, спрашивающий, не дурак ли он, и приводящий следом множество очевидных аргументов...) А если маги и маглы не смогут жить в мире, то Гарри, объединив магию и науку, придумает, как эвакуировать всех волшебников на Марс или куда-нибудь ещё, но не допустит войны.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если начнётся война на уничтожение...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чего не осознавал профессор Квиррелл — он забыл задать своему юному генералу самый важный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настоящей причине, по которой Гарри не собирался соглашаться на введение Светлой метки, независимо от того, насколько она поможет ему в борьбе с Тёмным Лордом.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Один Тёмный Лорд и пятьдесят отмеченных им последователей угрожали всей магической Британии.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вся Британия примет Метку сильного лидера, она будет угрозой для всего волшебного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весь волшебный мир примет единую Метку, он станет опасным для остального человечества.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Никто не знает точно, сколько в мире волшебников. Гарри совместно с Гермионой попытался сделать грубый подсчёт, и у них получилось что-то около миллиона.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маглов — шесть миллиардов.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начнётся глобальная война...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забыл спросить, на чью сторону встанет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Научной цивилизации, которая постоянно развивается, смотрит вперед и  знает, что ей суждено достичь звёзд.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магической цивилизации, которая лишь теряет знания и медленно угасает, которой до сих пор управляют аристократы и которая считает маглов не совсем людьми.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Ужасно печально, но сомнений здесь не может быть никаких.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Блейз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брёл по коридорам с осторожной, вымученной медлительностью, сердце дико билось, не смотря на все его попытки успокоиться...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Эхем, — донёсся суховатый, шепчущий голос из тёмной ниши неподалёку.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подскочил, но не вскрикнул.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маленьком тёмном углу стоял некто в чёрном плаще, настолько широком и бесформенном, что было невозможно определить, была ли фигура под ним мужской или женской, с широкополой чёрной шляпой поверх, под которой сгущалась чёрная дымка, затемнявшая лицо тому, кто бы или что бы за ней ни скрывалось.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Докладывайте, — прошелестел мистер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сказал ровно то, что вы мне велели, — ответил Блейз. Его голос звучал чуть спокойнее теперь, когда не надо было никому врать. — И профессор Квиррелл отреагировал именно так, как вы и ожидали.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Широкая чёрная шляпа качнулась, как будто голова под ней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Отлично, — прозвучал неопознаваемый шёпот. — Сова с обещанной наградой уже на пути к вашей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помедлил, но любопытство пожирало его изнутри.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Можно спросить, зачем вам было ссорить профессора Квиррелла и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 слышал, чтобы директор был хоть как-то связан с хулиганами из Гриффиндора, и, помимо помощи Кимберли, директор обещал потребовать от профессора Биннса выставлять Блейзу высокие баллы по Истории Магии, даже если тому вздумается сдавать в качестве домашней работы чистые листы, хотя посещать занятия и изображать учёбу ему всё равно придётся. Вообще-то, Блейз охотно предал бы всех троих генералов совершенно бесплатно, и положение кузины его совсем не заботило, но он не видел нужды говорить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Широкая чёрная шляпа сместилась набок, словно выражая насмешливый взгляд.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Скажите, друг мой Блейз, приходило ли вам в голову, что предатели, которые предают так много, часто плохо кончают?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Блейз, глядя прямо в чёрный туман под шляпой. — Все знают, что в Хогвартсе с учеником никогда не случится ничего </w:t>
      </w:r>
      <w:r w:rsidDel="00000000" w:rsidR="00000000" w:rsidRPr="00000000">
        <w:rPr>
          <w:rFonts w:ascii="Times New Roman" w:cs="Times New Roman" w:eastAsia="Times New Roman" w:hAnsi="Times New Roman"/>
          <w:i w:val="1"/>
          <w:sz w:val="24"/>
          <w:szCs w:val="24"/>
          <w:rtl w:val="0"/>
        </w:rPr>
        <w:t xml:space="preserve">по-настоящему</w:t>
      </w:r>
      <w:r w:rsidDel="00000000" w:rsidR="00000000" w:rsidRPr="00000000">
        <w:rPr>
          <w:rFonts w:ascii="Times New Roman" w:cs="Times New Roman" w:eastAsia="Times New Roman" w:hAnsi="Times New Roman"/>
          <w:sz w:val="24"/>
          <w:szCs w:val="24"/>
          <w:rtl w:val="0"/>
        </w:rPr>
        <w:t xml:space="preserve"> плохого.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Плащ-и-Шляпа издал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Действительно, — отозвался шёпот, — если не считать таковым убийство одного ученика пятьдесят лет назад, которое произошло, потому что Салазар Слизерин при создании защитных чар замка оставил своему чудовищу больше возможностей, чем самому директору. Впрочем, это лишь исключение, подтверждающее правило.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уставился в чёрную дымку, начиная чувствовать легкое беспокойство. Но ведь что-то существенное, не поднимая тревогу, с ним мог бы сотворить только профессор Хогвартса. Единственными профессорами, способными на что-то такое, были Квиррелл и Снейп, но Квирреллу незачем обманывать </w:t>
      </w:r>
      <w:r w:rsidDel="00000000" w:rsidR="00000000" w:rsidRPr="00000000">
        <w:rPr>
          <w:rFonts w:ascii="Times New Roman" w:cs="Times New Roman" w:eastAsia="Times New Roman" w:hAnsi="Times New Roman"/>
          <w:i w:val="1"/>
          <w:sz w:val="24"/>
          <w:szCs w:val="24"/>
          <w:rtl w:val="0"/>
        </w:rPr>
        <w:t xml:space="preserve">самого себя</w:t>
      </w:r>
      <w:r w:rsidDel="00000000" w:rsidR="00000000" w:rsidRPr="00000000">
        <w:rPr>
          <w:rFonts w:ascii="Times New Roman" w:cs="Times New Roman" w:eastAsia="Times New Roman" w:hAnsi="Times New Roman"/>
          <w:sz w:val="24"/>
          <w:szCs w:val="24"/>
          <w:rtl w:val="0"/>
        </w:rPr>
        <w:t xml:space="preserve">, а Снейп не стал бы причинять вред одному из своих слизеринцев... или стал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друг мой Блейз, — прошептал чёрный туман. — Хочу лишь посоветовать вам никогда не затевать подобного в вашей жизни. Такое множество предательств неизбежно приведёт хотя бы к одной мести.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Никто никогда не мстил моей </w:t>
      </w:r>
      <w:r w:rsidDel="00000000" w:rsidR="00000000" w:rsidRPr="00000000">
        <w:rPr>
          <w:rFonts w:ascii="Times New Roman" w:cs="Times New Roman" w:eastAsia="Times New Roman" w:hAnsi="Times New Roman"/>
          <w:i w:val="1"/>
          <w:sz w:val="24"/>
          <w:szCs w:val="24"/>
          <w:rtl w:val="0"/>
        </w:rPr>
        <w:t xml:space="preserve">матери</w:t>
      </w:r>
      <w:r w:rsidDel="00000000" w:rsidR="00000000" w:rsidRPr="00000000">
        <w:rPr>
          <w:rFonts w:ascii="Times New Roman" w:cs="Times New Roman" w:eastAsia="Times New Roman" w:hAnsi="Times New Roman"/>
          <w:sz w:val="24"/>
          <w:szCs w:val="24"/>
          <w:rtl w:val="0"/>
        </w:rPr>
        <w:t xml:space="preserve">, — гордо ответил Блейз, — даже несмотря на то, что она выходила замуж </w:t>
      </w:r>
      <w:r w:rsidDel="00000000" w:rsidR="00000000" w:rsidRPr="00000000">
        <w:rPr>
          <w:rFonts w:ascii="Times New Roman" w:cs="Times New Roman" w:eastAsia="Times New Roman" w:hAnsi="Times New Roman"/>
          <w:i w:val="1"/>
          <w:sz w:val="24"/>
          <w:szCs w:val="24"/>
          <w:rtl w:val="0"/>
        </w:rPr>
        <w:t xml:space="preserve">семь</w:t>
      </w:r>
      <w:r w:rsidDel="00000000" w:rsidR="00000000" w:rsidRPr="00000000">
        <w:rPr>
          <w:rFonts w:ascii="Times New Roman" w:cs="Times New Roman" w:eastAsia="Times New Roman" w:hAnsi="Times New Roman"/>
          <w:sz w:val="24"/>
          <w:szCs w:val="24"/>
          <w:rtl w:val="0"/>
        </w:rPr>
        <w:t xml:space="preserve"> раз и все её мужья загадочно погибали, оставляя ей кучу денег.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как? — ответил шёпот. — И как же она убедила седьмого жениться на ней, когда тот узнал, что сталось с первыми шестью?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спросил маму об этом, — сказал Блейз, — и она ответила, что не скажет, пока я не стану достаточно взрослым, а когда я спросил: «Достаточно — это насколько?», она ответила, что старше,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Снова шелестящий смешок.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что ж, друг мой Блейз, у вас хорошо получается следовать по стопам вашей матери, мои поздравления. Идите, и если вы будете держать рот на замке, мы не встретимся с вами вновь.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неловко отступил, чувствуя странное нежелание поворачиваться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Шляпа наклонилась.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ну же, маленький слизеринец. Будь вы и вправду равным Гарри Поттеру или Драко Малфою, вы бы уже осознали, что мои намёки и угрозы нужны лишь, чтобы гарантировать ваше молчание перед Альбусом. Имей я намерение причинить вред, я не стал бы намекать. Не скажи я ничего, </w:t>
      </w:r>
      <w:r w:rsidDel="00000000" w:rsidR="00000000" w:rsidRPr="00000000">
        <w:rPr>
          <w:rFonts w:ascii="Times New Roman" w:cs="Times New Roman" w:eastAsia="Times New Roman" w:hAnsi="Times New Roman"/>
          <w:i w:val="1"/>
          <w:sz w:val="24"/>
          <w:szCs w:val="24"/>
          <w:rtl w:val="0"/>
        </w:rPr>
        <w:t xml:space="preserve">тогда </w:t>
      </w:r>
      <w:r w:rsidDel="00000000" w:rsidR="00000000" w:rsidRPr="00000000">
        <w:rPr>
          <w:rFonts w:ascii="Times New Roman" w:cs="Times New Roman" w:eastAsia="Times New Roman" w:hAnsi="Times New Roman"/>
          <w:sz w:val="24"/>
          <w:szCs w:val="24"/>
          <w:rtl w:val="0"/>
        </w:rPr>
        <w:t xml:space="preserve">вам следовало бы волноваться.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выпрямился, чувствуя себя немного оскорблённым. Он кивнул мистеру Плащ-и-Шляпа, решительно развернулся и зашагал на встречу с директором.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до самого конца надеялся, что объявится кто-нибудь </w:t>
      </w:r>
      <w:r w:rsidDel="00000000" w:rsidR="00000000" w:rsidRPr="00000000">
        <w:rPr>
          <w:rFonts w:ascii="Times New Roman" w:cs="Times New Roman" w:eastAsia="Times New Roman" w:hAnsi="Times New Roman"/>
          <w:i w:val="1"/>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и у него будет шанс перепродать вдобавок и мистера Плащ-и-Шляпа.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 конце концов, мама ведь не предавала всех своих семерых мужей </w:t>
      </w:r>
      <w:r w:rsidDel="00000000" w:rsidR="00000000" w:rsidRPr="00000000">
        <w:rPr>
          <w:rFonts w:ascii="Times New Roman" w:cs="Times New Roman" w:eastAsia="Times New Roman" w:hAnsi="Times New Roman"/>
          <w:i w:val="1"/>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Если посмотреть на это с </w:t>
      </w:r>
      <w:r w:rsidDel="00000000" w:rsidR="00000000" w:rsidRPr="00000000">
        <w:rPr>
          <w:rFonts w:ascii="Times New Roman" w:cs="Times New Roman" w:eastAsia="Times New Roman" w:hAnsi="Times New Roman"/>
          <w:i w:val="1"/>
          <w:sz w:val="24"/>
          <w:szCs w:val="24"/>
          <w:rtl w:val="0"/>
        </w:rPr>
        <w:t xml:space="preserve">такой</w:t>
      </w:r>
      <w:r w:rsidDel="00000000" w:rsidR="00000000" w:rsidRPr="00000000">
        <w:rPr>
          <w:rFonts w:ascii="Times New Roman" w:cs="Times New Roman" w:eastAsia="Times New Roman" w:hAnsi="Times New Roman"/>
          <w:sz w:val="24"/>
          <w:szCs w:val="24"/>
          <w:rtl w:val="0"/>
        </w:rPr>
        <w:t xml:space="preserve"> точки зрения, то пока он справлялся даже лучше,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пятерного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он споткнулся, но затем выпрямился, стряхивая странное чувство дезориентации.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Блейз Забини направился к кабинету директора, улыбаясь, довольный своей ролью четверного агента.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Гермиона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Посланник появился, только когда она осталась одна.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как раз выходила из туалета, где порой пряталась, чтобы подумать, когда из ниоткуда выпрыгнула ярко сияющая кошка и 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вскрикнула прежде, чем осознала, что кошка говорит голосом профессора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Впрочем, вскрикнула Гермиона скорее от неожиданности. Мерцавшая словно россыпью бриллиантов кошка, окружённая серебристо-лунным, но ярким, как от солнца, сиянием, была прекрасна. Гермиона не смогла бы испугаться даже если бы захотела.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ты? — спросила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сообщение от профессора МакГонагалл, — сказала кошка тем же голосом. — Можете подойти ко мне в кабинет и никому об этом не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буду, — всё ещё удивлённо ответила Гермиона. Кошка подпрыгнула и исчезла; или, скорее, не исчезла, а куда-то переместилась. Так, по крайней мере, утверждал разум, хотя глаза видели только, как кошка пропала.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тому времени, как Гермиона добралась до кабинета своего любимого профессора, её разум уже бурлил от предположений. Может, что-то не так с её оценками по трансфигурации? Но почему тогда профессор МакГонагалл просила её никому не говорить? Это, наверное, насчёт Гарри с его частичной трансфигурацией...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казалась озабоченной, а не рассерженной. Гермиона подсела к столу, стараясь отвести взгляд от скопления небольших полочек с домашними работами учеников. Она часто задавалась вопросом: как взрослые управляются со школьными делами, и не нужна ли им её помощь...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сказала профессор МакГонагалл, — позвольте мне начать с того, что я уже знаю, что это директор попросил вас загадать такое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вам </w:t>
      </w:r>
      <w:r w:rsidDel="00000000" w:rsidR="00000000" w:rsidRPr="00000000">
        <w:rPr>
          <w:rFonts w:ascii="Times New Roman" w:cs="Times New Roman" w:eastAsia="Times New Roman" w:hAnsi="Times New Roman"/>
          <w:i w:val="1"/>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 — испуганно выпалила Гермиона. — Директор обещал, что никто не узнает!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замолчала и, глядя на Гермиону, грустно хмыкнула.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Приятно видеть, что мистер Поттер вас не слишком испортил. Мисс Грейнджер, вы не обязаны </w:t>
      </w:r>
      <w:r w:rsidDel="00000000" w:rsidR="00000000" w:rsidRPr="00000000">
        <w:rPr>
          <w:rFonts w:ascii="Times New Roman" w:cs="Times New Roman" w:eastAsia="Times New Roman" w:hAnsi="Times New Roman"/>
          <w:i w:val="1"/>
          <w:sz w:val="24"/>
          <w:szCs w:val="24"/>
          <w:rtl w:val="0"/>
        </w:rPr>
        <w:t xml:space="preserve">признаваться</w:t>
      </w:r>
      <w:r w:rsidDel="00000000" w:rsidR="00000000" w:rsidRPr="00000000">
        <w:rPr>
          <w:rFonts w:ascii="Times New Roman" w:cs="Times New Roman" w:eastAsia="Times New Roman" w:hAnsi="Times New Roman"/>
          <w:sz w:val="24"/>
          <w:szCs w:val="24"/>
          <w:rtl w:val="0"/>
        </w:rPr>
        <w:t xml:space="preserve"> в чём-либо только потому, что я сказала, что всё знаю. Как это часто бывает, директор </w:t>
      </w:r>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мне не говорил, просто я слишком хорошо его знаю.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покраснела, как помидор.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нормально, мисс Грейнджер! — поспешила добавить МакГонагалл. — Вы на первом курсе Когтеврана, никто не требует от вас быть слизеринкой.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вот это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обожгло.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несколько резко ответила Гермиона, — я попрошу Гарри Поттера дать мне пару уроков слизеринства.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не это</w:t>
      </w:r>
      <w:r w:rsidDel="00000000" w:rsidR="00000000" w:rsidRPr="00000000">
        <w:rPr>
          <w:rFonts w:ascii="Times New Roman" w:cs="Times New Roman" w:eastAsia="Times New Roman" w:hAnsi="Times New Roman"/>
          <w:sz w:val="24"/>
          <w:szCs w:val="24"/>
          <w:rtl w:val="0"/>
        </w:rPr>
        <w:t xml:space="preserve"> хотела.... — начала профессор МакГонагалл и умолкла. — Мисс Грейнджер, меня это волнует </w:t>
      </w:r>
      <w:r w:rsidDel="00000000" w:rsidR="00000000" w:rsidRPr="00000000">
        <w:rPr>
          <w:rFonts w:ascii="Times New Roman" w:cs="Times New Roman" w:eastAsia="Times New Roman" w:hAnsi="Times New Roman"/>
          <w:i w:val="1"/>
          <w:sz w:val="24"/>
          <w:szCs w:val="24"/>
          <w:rtl w:val="0"/>
        </w:rPr>
        <w:t xml:space="preserve">именно</w:t>
      </w:r>
      <w:r w:rsidDel="00000000" w:rsidR="00000000" w:rsidRPr="00000000">
        <w:rPr>
          <w:rFonts w:ascii="Times New Roman" w:cs="Times New Roman" w:eastAsia="Times New Roman" w:hAnsi="Times New Roman"/>
          <w:sz w:val="24"/>
          <w:szCs w:val="24"/>
          <w:rtl w:val="0"/>
        </w:rPr>
        <w:t xml:space="preserve"> потому, что юные девочки с Когтеврана не должны вести себя, как слизеринки! Если директор просит вас поучаствовать в чём-то, что вам не нравится, абсолютно нормально ответить «нет». А если вам кажется, что на вас давят, пожалуйста, скажите директору, что вы хотите обсудить это в моём присутствии или просто со мной посоветоваться.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широко раскрыла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Разве директор может поступать неправильно?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глядела на неё с лёгкой грустью.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специально, мисс Грейнджер, но я думаю... ну, вероятно, это </w:t>
      </w: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что директор иногда с трудом может вспомнить, каково это — быть ребёнком. Я уверена, что, даже когда он был ребёнком сам, он был силён умом и духом, а его отваги хватило бы на несколько гриффиндорцев. Поэтому иногда директор требует слишком многого от своих юных учеников, мисс Грейнджер, или бывает недостаточно осторожен, чтобы не причинить им вреда. Он добрый человек, но порой его замыслы заходят чересчур далеко.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ведь это </w:t>
      </w:r>
      <w:r w:rsidDel="00000000" w:rsidR="00000000" w:rsidRPr="00000000">
        <w:rPr>
          <w:rFonts w:ascii="Times New Roman" w:cs="Times New Roman" w:eastAsia="Times New Roman" w:hAnsi="Times New Roman"/>
          <w:i w:val="1"/>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когда ученики сильные и смелые, — сказала Гермиона. — Вы же поэтому звали меня в Гриффиндор, разве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криво улыбнулась.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я просто эгоистично хотела, чтобы вы были на моем факультете. Предлагала ли Распределяющая Шляпа... нет, я не должна спрашивать.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Шляпа сказала, что я могу попасть куда угодно, кроме Слизерина, — сказала Гермиона. Она тогда </w:t>
      </w:r>
      <w:r w:rsidDel="00000000" w:rsidR="00000000" w:rsidRPr="00000000">
        <w:rPr>
          <w:rFonts w:ascii="Times New Roman" w:cs="Times New Roman" w:eastAsia="Times New Roman" w:hAnsi="Times New Roman"/>
          <w:i w:val="1"/>
          <w:sz w:val="24"/>
          <w:szCs w:val="24"/>
          <w:rtl w:val="0"/>
        </w:rPr>
        <w:t xml:space="preserve">чуть</w:t>
      </w:r>
      <w:r w:rsidDel="00000000" w:rsidR="00000000" w:rsidRPr="00000000">
        <w:rPr>
          <w:rFonts w:ascii="Times New Roman" w:cs="Times New Roman" w:eastAsia="Times New Roman" w:hAnsi="Times New Roman"/>
          <w:sz w:val="24"/>
          <w:szCs w:val="24"/>
          <w:rtl w:val="0"/>
        </w:rPr>
        <w:t xml:space="preserve"> не спросила, чем она не хороша для Слизерина, но сумела сдержаться. — Так что у меня </w:t>
      </w:r>
      <w:r w:rsidDel="00000000" w:rsidR="00000000" w:rsidRPr="00000000">
        <w:rPr>
          <w:rFonts w:ascii="Times New Roman" w:cs="Times New Roman" w:eastAsia="Times New Roman" w:hAnsi="Times New Roman"/>
          <w:i w:val="1"/>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смелость,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облокотилась на стол. Тревога отчётливее проступила у неё на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речь не о смелости, речь о том, что нормально для юных девочек! Директор втягивает вас в свои интриги, Гарри Поттер доверяет вам свои секреты, а теперь вы заключаете союз с Драко Малфоем! А ведь я обещала вашей матери, что в Хогвартсе вы будете в безопасности!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просто не знала, что на такое ответить. Но ей пришло на ум, что профессор МакГонагалл вряд ли предупреждала бы её, будь она мальчиком с Гриффиндора, а не девочкой с Когтеврана, и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было, 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постараюсь быть хорошей, — ответила она, — и я никому не позволю мне помешать.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прижала ладони к глазам. Когда она отняла их, её покрытое морщинами лицо выглядело гораздо старше.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прошептала она, — мой факультет прекрасно бы вам подошёл. Будьте осторожнее, мисс Грейнджер, и внимательнее. И если вас что-то тревожит, пожалуйста, приходите сразу ко мне. Не стану вас больше задерживать.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эту субботу, после битвы, им обоим не хотелось заниматься чем-то сложным. Поэтому Драко просто сидел в заброшенном классе и пытался читать книгу под названием «Думай, как физик». Это было одно из самых занимательных произведений, которые Драко доводилось читать в своей жизни. По крайней мере те места, которые Драко мог понять. По крайней мере, когда этот </w:t>
      </w:r>
      <w:r w:rsidDel="00000000" w:rsidR="00000000" w:rsidRPr="00000000">
        <w:rPr>
          <w:rFonts w:ascii="Times New Roman" w:cs="Times New Roman" w:eastAsia="Times New Roman" w:hAnsi="Times New Roman"/>
          <w:i w:val="1"/>
          <w:sz w:val="24"/>
          <w:szCs w:val="24"/>
          <w:rtl w:val="0"/>
        </w:rPr>
        <w:t xml:space="preserve">чёртов идиот</w:t>
      </w:r>
      <w:r w:rsidDel="00000000" w:rsidR="00000000" w:rsidRPr="00000000">
        <w:rPr>
          <w:rFonts w:ascii="Times New Roman" w:cs="Times New Roman" w:eastAsia="Times New Roman" w:hAnsi="Times New Roman"/>
          <w:sz w:val="24"/>
          <w:szCs w:val="24"/>
          <w:rtl w:val="0"/>
        </w:rPr>
        <w:t xml:space="preserve">, который отказывался выпускать свои книги из поля зрения, </w:t>
      </w:r>
      <w:r w:rsidDel="00000000" w:rsidR="00000000" w:rsidRPr="00000000">
        <w:rPr>
          <w:rFonts w:ascii="Times New Roman" w:cs="Times New Roman" w:eastAsia="Times New Roman" w:hAnsi="Times New Roman"/>
          <w:i w:val="1"/>
          <w:sz w:val="24"/>
          <w:szCs w:val="24"/>
          <w:rtl w:val="0"/>
        </w:rPr>
        <w:t xml:space="preserve">затыкался</w:t>
      </w:r>
      <w:r w:rsidDel="00000000" w:rsidR="00000000" w:rsidRPr="00000000">
        <w:rPr>
          <w:rFonts w:ascii="Times New Roman" w:cs="Times New Roman" w:eastAsia="Times New Roman" w:hAnsi="Times New Roman"/>
          <w:sz w:val="24"/>
          <w:szCs w:val="24"/>
          <w:rtl w:val="0"/>
        </w:rPr>
        <w:t xml:space="preserve"> и позволял Драко </w:t>
      </w:r>
      <w:r w:rsidDel="00000000" w:rsidR="00000000" w:rsidRPr="00000000">
        <w:rPr>
          <w:rFonts w:ascii="Times New Roman" w:cs="Times New Roman" w:eastAsia="Times New Roman" w:hAnsi="Times New Roman"/>
          <w:i w:val="1"/>
          <w:sz w:val="24"/>
          <w:szCs w:val="24"/>
          <w:rtl w:val="0"/>
        </w:rPr>
        <w:t xml:space="preserve">сосредоточиться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Гермиона Грейнджер — грязнокро-о-о-овка, — пропел Гарри Поттер, который сидел за соседней партой и читал гораздо более продвинутую книгу.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знаю, что ты пытаешься сделать, — спокойно ответил Драко, не отрывая взгляда от страниц. — Ничего не выйдет. Мы всё равно объединимся и раздавим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Ма-а-а-алфой заодно с грязнокро-о-о-овкой, что скажут друзья твоего отца-а-а-а-а...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скажут, что манипулировать Малфоями не так легко, как ты думаешь, </w:t>
      </w:r>
      <w:r w:rsidDel="00000000" w:rsidR="00000000" w:rsidRPr="00000000">
        <w:rPr>
          <w:rFonts w:ascii="Times New Roman" w:cs="Times New Roman" w:eastAsia="Times New Roman" w:hAnsi="Times New Roman"/>
          <w:i w:val="1"/>
          <w:sz w:val="24"/>
          <w:szCs w:val="24"/>
          <w:rtl w:val="0"/>
        </w:rPr>
        <w:t xml:space="preserve">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безумнее Дамблдора. Будущий спаситель мира никак не может вести себя так </w:t>
      </w:r>
      <w:r w:rsidDel="00000000" w:rsidR="00000000" w:rsidRPr="00000000">
        <w:rPr>
          <w:rFonts w:ascii="Times New Roman" w:cs="Times New Roman" w:eastAsia="Times New Roman" w:hAnsi="Times New Roman"/>
          <w:i w:val="1"/>
          <w:sz w:val="24"/>
          <w:szCs w:val="24"/>
          <w:rtl w:val="0"/>
        </w:rPr>
        <w:t xml:space="preserve">недостойно</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по-детски</w:t>
      </w:r>
      <w:r w:rsidDel="00000000" w:rsidR="00000000" w:rsidRPr="00000000">
        <w:rPr>
          <w:rFonts w:ascii="Times New Roman" w:cs="Times New Roman" w:eastAsia="Times New Roman" w:hAnsi="Times New Roman"/>
          <w:sz w:val="24"/>
          <w:szCs w:val="24"/>
          <w:rtl w:val="0"/>
        </w:rPr>
        <w:t xml:space="preserve">, сколько бы лет ему ни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Драко, а знаешь, что тебя больше всего бесит? То, что у Гермионы Грейнджер есть два магических аллеля, точно так же как у тебя и у меня, но твои однокурсники в Слизерине этого не знают, а </w:t>
      </w:r>
      <w:r w:rsidDel="00000000" w:rsidR="00000000" w:rsidRPr="00000000">
        <w:rPr>
          <w:rFonts w:ascii="Times New Roman" w:cs="Times New Roman" w:eastAsia="Times New Roman" w:hAnsi="Times New Roman"/>
          <w:i w:val="1"/>
          <w:sz w:val="24"/>
          <w:szCs w:val="24"/>
          <w:rtl w:val="0"/>
        </w:rPr>
        <w:t xml:space="preserve">ты-ы-ы </w:t>
      </w:r>
      <w:r w:rsidDel="00000000" w:rsidR="00000000" w:rsidRPr="00000000">
        <w:rPr>
          <w:rFonts w:ascii="Times New Roman" w:cs="Times New Roman" w:eastAsia="Times New Roman" w:hAnsi="Times New Roman"/>
          <w:sz w:val="24"/>
          <w:szCs w:val="24"/>
          <w:rtl w:val="0"/>
        </w:rPr>
        <w:t xml:space="preserve">не можешь им это </w:t>
      </w:r>
      <w:r w:rsidDel="00000000" w:rsidR="00000000" w:rsidRPr="00000000">
        <w:rPr>
          <w:rFonts w:ascii="Times New Roman" w:cs="Times New Roman" w:eastAsia="Times New Roman" w:hAnsi="Times New Roman"/>
          <w:i w:val="1"/>
          <w:sz w:val="24"/>
          <w:szCs w:val="24"/>
          <w:rtl w:val="0"/>
        </w:rPr>
        <w:t xml:space="preserve">объясни-и-ить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Пальцы Драко, сжимавшие книгу, побелели. Наверное, будь он даже избит и оплёван, держать себя в руках было бы проще. И если он не отплатит Гарри тем же, то не удержится и совершит что-нибудь преступное...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каким было твоё первое желание? — 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не ответил. Драко оторвался от книги и почувствовал злорадное удовлетворение, увидев печаль на лице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М-м, — произнёс Гарри. — Многие меня уже спрашивали, но не думаю, что профессор Квиррелл хотел бы, чтобы об этом болтали.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сделал серьёзное 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Уж </w:t>
      </w:r>
      <w:r w:rsidDel="00000000" w:rsidR="00000000" w:rsidRPr="00000000">
        <w:rPr>
          <w:rFonts w:ascii="Times New Roman" w:cs="Times New Roman" w:eastAsia="Times New Roman" w:hAnsi="Times New Roman"/>
          <w:i w:val="1"/>
          <w:sz w:val="24"/>
          <w:szCs w:val="24"/>
          <w:rtl w:val="0"/>
        </w:rPr>
        <w:t xml:space="preserve">мне-то </w:t>
      </w:r>
      <w:r w:rsidDel="00000000" w:rsidR="00000000" w:rsidRPr="00000000">
        <w:rPr>
          <w:rFonts w:ascii="Times New Roman" w:cs="Times New Roman" w:eastAsia="Times New Roman" w:hAnsi="Times New Roman"/>
          <w:sz w:val="24"/>
          <w:szCs w:val="24"/>
          <w:rtl w:val="0"/>
        </w:rPr>
        <w:t xml:space="preserve">можешь рассказать. Это, наверное, не такая уж большая тайна по сравнению с другими секретами, о которых ты мне уже рассказывал. Ведь для этого и существуют друзья?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Вот так, я — твой друг. Почувствуй себя виноватым!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это не очень интересно, — сказал Гарри с очевидно наигранной лёгкостью. — Просто... </w:t>
      </w:r>
      <w:r w:rsidDel="00000000" w:rsidR="00000000" w:rsidRPr="00000000">
        <w:rPr>
          <w:rFonts w:ascii="Times New Roman" w:cs="Times New Roman" w:eastAsia="Times New Roman" w:hAnsi="Times New Roman"/>
          <w:i w:val="1"/>
          <w:sz w:val="24"/>
          <w:szCs w:val="24"/>
          <w:rtl w:val="0"/>
        </w:rPr>
        <w:t xml:space="preserve">«Я хочу, чтобы профессор Квиррелл вёл Боевую магию и в следующем году».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вздохнул и опустил глаза к своей книге.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через несколько секунд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Твой отец, наверное, будет весьма недоволен тобой на это Рождество. Но если ты пообещаешь ему, что предашь грязнокровку и уничтожишь её армию, всё вернётся на свои места, и ты всё же получишь рождественские подарки.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Может быть, если Драко и Грейнджер потратят некоторое количество баллов Квиррелла и очень-очень вежливо попросят профессора Защиты, то он разрешит не просто усыпить генерала Хаоса, а сделать с ним что-нибудь </w:t>
      </w:r>
      <w:r w:rsidDel="00000000" w:rsidR="00000000" w:rsidRPr="00000000">
        <w:rPr>
          <w:rFonts w:ascii="Times New Roman" w:cs="Times New Roman" w:eastAsia="Times New Roman" w:hAnsi="Times New Roman"/>
          <w:i w:val="1"/>
          <w:sz w:val="24"/>
          <w:szCs w:val="24"/>
          <w:rtl w:val="0"/>
        </w:rPr>
        <w:t xml:space="preserve">поинтереснее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 переводчиков:</w:t>
        <w:br w:type="textWrapping"/>
      </w:r>
      <w:r w:rsidDel="00000000" w:rsidR="00000000" w:rsidRPr="00000000">
        <w:rPr>
          <w:rFonts w:ascii="Times New Roman" w:cs="Times New Roman" w:eastAsia="Times New Roman" w:hAnsi="Times New Roman"/>
          <w:sz w:val="24"/>
          <w:szCs w:val="24"/>
          <w:rtl w:val="0"/>
        </w:rPr>
        <w:t xml:space="preserve">Книга «Думай, как физик» в оригинале называется «</w:t>
      </w:r>
      <w:r w:rsidDel="00000000" w:rsidR="00000000" w:rsidRPr="00000000">
        <w:rPr>
          <w:rFonts w:ascii="Times New Roman" w:cs="Times New Roman" w:eastAsia="Times New Roman" w:hAnsi="Times New Roman"/>
          <w:i w:val="1"/>
          <w:sz w:val="24"/>
          <w:szCs w:val="24"/>
          <w:rtl w:val="0"/>
        </w:rPr>
        <w:t xml:space="preserve">Thinking Physics»</w:t>
      </w:r>
      <w:r w:rsidDel="00000000" w:rsidR="00000000" w:rsidRPr="00000000">
        <w:rPr>
          <w:rFonts w:ascii="Times New Roman" w:cs="Times New Roman" w:eastAsia="Times New Roman" w:hAnsi="Times New Roman"/>
          <w:sz w:val="24"/>
          <w:szCs w:val="24"/>
          <w:rtl w:val="0"/>
        </w:rPr>
        <w:t xml:space="preserve">. К сожалению, на русский она не переводилась, и нам пришлось перевести название самим.</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