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r755u474aqpt" w:id="0"/>
      <w:bookmarkEnd w:id="0"/>
      <w:r w:rsidDel="00000000" w:rsidR="00000000" w:rsidRPr="00000000">
        <w:rPr>
          <w:rtl w:val="0"/>
        </w:rPr>
        <w:t xml:space="preserve">Глава 1. Крайне маловероятный день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Отказ от прав: </w:t>
      </w:r>
      <w:r w:rsidDel="00000000" w:rsidR="00000000" w:rsidRPr="00000000">
        <w:rPr>
          <w:rtl w:val="0"/>
        </w:rPr>
        <w:t xml:space="preserve">Гарри Поттер </w:t>
      </w:r>
      <w:r w:rsidDel="00000000" w:rsidR="00000000" w:rsidRPr="00000000">
        <w:rPr>
          <w:rtl w:val="0"/>
        </w:rPr>
        <w:t xml:space="preserve">принадлежит </w:t>
      </w:r>
      <w:r w:rsidDel="00000000" w:rsidR="00000000" w:rsidRPr="00000000">
        <w:rPr>
          <w:rtl w:val="0"/>
        </w:rPr>
        <w:t xml:space="preserve">Дж. К. Роулинг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методы рационального мышления не принадлежат никому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Примечани</w:t>
      </w:r>
      <w:r w:rsidDel="00000000" w:rsidR="00000000" w:rsidRPr="00000000">
        <w:rPr>
          <w:i w:val="1"/>
          <w:rtl w:val="0"/>
        </w:rPr>
        <w:t xml:space="preserve">я</w:t>
      </w:r>
      <w:r w:rsidDel="00000000" w:rsidR="00000000" w:rsidRPr="00000000">
        <w:rPr>
          <w:i w:val="1"/>
          <w:rtl w:val="0"/>
        </w:rPr>
        <w:t xml:space="preserve"> автора:</w:t>
      </w:r>
      <w:r w:rsidDel="00000000" w:rsidR="00000000" w:rsidRPr="00000000">
        <w:rPr>
          <w:rtl w:val="0"/>
        </w:rPr>
        <w:t xml:space="preserve"> У этого фанфика довольно неспешное начало, и первые 5 глав — всего лишь вступление, </w:t>
      </w:r>
      <w:r w:rsidDel="00000000" w:rsidR="00000000" w:rsidRPr="00000000">
        <w:rPr>
          <w:rtl w:val="0"/>
        </w:rPr>
        <w:t xml:space="preserve">но если вы дочитали до 10 главы и он вам всё ещё не нравится — бро</w:t>
      </w:r>
      <w:r w:rsidDel="00000000" w:rsidR="00000000" w:rsidRPr="00000000">
        <w:rPr>
          <w:rtl w:val="0"/>
        </w:rPr>
        <w:t xml:space="preserve">сайте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70"/>
        <w:contextualSpacing w:val="0"/>
      </w:pPr>
      <w:r w:rsidDel="00000000" w:rsidR="00000000" w:rsidRPr="00000000">
        <w:rPr>
          <w:rtl w:val="0"/>
        </w:rPr>
        <w:t xml:space="preserve">Нельзя сказать, что события </w:t>
      </w:r>
      <w:r w:rsidDel="00000000" w:rsidR="00000000" w:rsidRPr="00000000">
        <w:rPr>
          <w:rtl w:val="0"/>
        </w:rPr>
        <w:t xml:space="preserve">в этом фанфике </w:t>
      </w:r>
      <w:r w:rsidDel="00000000" w:rsidR="00000000" w:rsidRPr="00000000">
        <w:rPr>
          <w:rtl w:val="0"/>
        </w:rPr>
        <w:t xml:space="preserve">отличаются от канона из-за того, что </w:t>
      </w:r>
      <w:r w:rsidDel="00000000" w:rsidR="00000000" w:rsidRPr="00000000">
        <w:rPr>
          <w:rtl w:val="0"/>
        </w:rPr>
        <w:t xml:space="preserve">в какой-то один момент </w:t>
      </w:r>
      <w:r w:rsidDel="00000000" w:rsidR="00000000" w:rsidRPr="00000000">
        <w:rPr>
          <w:rtl w:val="0"/>
        </w:rPr>
        <w:t xml:space="preserve">всё пошло </w:t>
      </w:r>
      <w:r w:rsidDel="00000000" w:rsidR="00000000" w:rsidRPr="00000000">
        <w:rPr>
          <w:rtl w:val="0"/>
        </w:rPr>
        <w:t xml:space="preserve">по-другому</w:t>
      </w:r>
      <w:r w:rsidDel="00000000" w:rsidR="00000000" w:rsidRPr="00000000">
        <w:rPr>
          <w:rtl w:val="0"/>
        </w:rPr>
        <w:t xml:space="preserve">. И хотя г</w:t>
      </w:r>
      <w:r w:rsidDel="00000000" w:rsidR="00000000" w:rsidRPr="00000000">
        <w:rPr>
          <w:rtl w:val="0"/>
        </w:rPr>
        <w:t xml:space="preserve">де-то в прошлом существует основная точка расхождения, она не единственная.</w:t>
      </w:r>
      <w:r w:rsidDel="00000000" w:rsidR="00000000" w:rsidRPr="00000000">
        <w:rPr>
          <w:rtl w:val="0"/>
        </w:rPr>
        <w:t xml:space="preserve"> Правильнее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считать, что </w:t>
      </w:r>
      <w:r w:rsidDel="00000000" w:rsidR="00000000" w:rsidRPr="00000000">
        <w:rPr>
          <w:rtl w:val="0"/>
        </w:rPr>
        <w:t xml:space="preserve">дело происходит</w:t>
      </w:r>
      <w:r w:rsidDel="00000000" w:rsidR="00000000" w:rsidRPr="00000000">
        <w:rPr>
          <w:rtl w:val="0"/>
        </w:rPr>
        <w:t xml:space="preserve"> в параллельной вселенной.</w:t>
      </w:r>
    </w:p>
    <w:p w:rsidR="00000000" w:rsidDel="00000000" w:rsidP="00000000" w:rsidRDefault="00000000" w:rsidRPr="00000000">
      <w:pPr>
        <w:ind w:firstLine="570"/>
        <w:contextualSpacing w:val="0"/>
      </w:pPr>
      <w:r w:rsidDel="00000000" w:rsidR="00000000" w:rsidRPr="00000000">
        <w:rPr>
          <w:rtl w:val="0"/>
        </w:rPr>
        <w:t xml:space="preserve">В тексте присутствует множество подсказок: некоторые очевидные, а некоторые - не очень. Есть старательно</w:t>
      </w:r>
      <w:r w:rsidDel="00000000" w:rsidR="00000000" w:rsidRPr="00000000">
        <w:rPr>
          <w:rtl w:val="0"/>
        </w:rPr>
        <w:t xml:space="preserve"> спрятанные нам</w:t>
      </w:r>
      <w:r w:rsidDel="00000000" w:rsidR="00000000" w:rsidRPr="00000000">
        <w:rPr>
          <w:rtl w:val="0"/>
        </w:rPr>
        <w:t xml:space="preserve">ёки</w:t>
      </w:r>
      <w:r w:rsidDel="00000000" w:rsidR="00000000" w:rsidRPr="00000000">
        <w:rPr>
          <w:rtl w:val="0"/>
        </w:rPr>
        <w:t xml:space="preserve"> —</w:t>
      </w:r>
      <w:r w:rsidDel="00000000" w:rsidR="00000000" w:rsidRPr="00000000">
        <w:rPr>
          <w:rtl w:val="0"/>
        </w:rPr>
        <w:t xml:space="preserve"> я был потрясён, когда увидел, что некоторые читатели их разглядели.</w:t>
      </w:r>
      <w:r w:rsidDel="00000000" w:rsidR="00000000" w:rsidRPr="00000000">
        <w:rPr>
          <w:rtl w:val="0"/>
        </w:rPr>
        <w:t xml:space="preserve"> А многие </w:t>
      </w:r>
      <w:r w:rsidDel="00000000" w:rsidR="00000000" w:rsidRPr="00000000">
        <w:rPr>
          <w:rtl w:val="0"/>
        </w:rPr>
        <w:t xml:space="preserve">свидетельства лежат прямо на виду. Это </w:t>
      </w:r>
      <w:r w:rsidDel="00000000" w:rsidR="00000000" w:rsidRPr="00000000">
        <w:rPr>
          <w:rtl w:val="0"/>
        </w:rPr>
        <w:t xml:space="preserve">рационалистская история</w:t>
      </w:r>
      <w:r w:rsidDel="00000000" w:rsidR="00000000" w:rsidRPr="00000000">
        <w:rPr>
          <w:rtl w:val="0"/>
        </w:rPr>
        <w:t xml:space="preserve">, все её загадки можно разгадать. Для этого они и предназначены.</w:t>
      </w:r>
    </w:p>
    <w:p w:rsidR="00000000" w:rsidDel="00000000" w:rsidP="00000000" w:rsidRDefault="00000000" w:rsidRPr="00000000">
      <w:pPr>
        <w:ind w:firstLine="570"/>
        <w:contextualSpacing w:val="0"/>
      </w:pPr>
      <w:r w:rsidDel="00000000" w:rsidR="00000000" w:rsidRPr="00000000">
        <w:rPr>
          <w:rtl w:val="0"/>
        </w:rPr>
        <w:t xml:space="preserve">Все науки, упомянутые в тексте, — настоящие. </w:t>
      </w:r>
      <w:r w:rsidDel="00000000" w:rsidR="00000000" w:rsidRPr="00000000">
        <w:rPr>
          <w:rtl w:val="0"/>
        </w:rPr>
        <w:t xml:space="preserve">Но, пожалуйста, не забывайте: когда речь не идёт о царстве науки, взгляды персонажей могут отличаться от авторских. Не всякое действие протагониста представляет из себя урок мудрости, а </w:t>
      </w:r>
      <w:r w:rsidDel="00000000" w:rsidR="00000000" w:rsidRPr="00000000">
        <w:rPr>
          <w:rtl w:val="0"/>
        </w:rPr>
        <w:t xml:space="preserve">тёмные</w:t>
      </w:r>
      <w:r w:rsidDel="00000000" w:rsidR="00000000" w:rsidRPr="00000000">
        <w:rPr>
          <w:rtl w:val="0"/>
        </w:rPr>
        <w:t xml:space="preserve"> персонажи могут давать советы, которым либо нельзя доверять, либо они являются палкой о двух концах.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57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лунном свете </w:t>
      </w:r>
      <w:r w:rsidDel="00000000" w:rsidR="00000000" w:rsidRPr="00000000">
        <w:rPr>
          <w:i w:val="1"/>
          <w:rtl w:val="0"/>
        </w:rPr>
        <w:t xml:space="preserve">блестит полоска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серебр</w:t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>
          <w:i w:val="1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57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(падают тёмные одежды)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57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...кровь льётся литрами, и слышен </w:t>
      </w:r>
      <w:r w:rsidDel="00000000" w:rsidR="00000000" w:rsidRPr="00000000">
        <w:rPr>
          <w:i w:val="1"/>
          <w:rtl w:val="0"/>
        </w:rPr>
        <w:t xml:space="preserve">крик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Все стены до последнего дюйма заняты книжными шкафами. </w:t>
      </w:r>
      <w:r w:rsidDel="00000000" w:rsidR="00000000" w:rsidRPr="00000000">
        <w:rPr>
          <w:rtl w:val="0"/>
        </w:rPr>
        <w:t xml:space="preserve">B каждом </w:t>
      </w:r>
      <w:r w:rsidDel="00000000" w:rsidR="00000000" w:rsidRPr="00000000">
        <w:rPr>
          <w:rtl w:val="0"/>
        </w:rPr>
        <w:t xml:space="preserve">шкафу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по шесть полок, которые доходят почти до потолка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Некоторые полки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плотно заставлен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книгами в тв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рдом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пере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пл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: математика, химия, история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 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ак далее.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На других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полках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 два ряда стоит научная фантастика в мягкой обложке.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Под вто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</w:t>
      </w:r>
      <w:r w:rsidDel="00000000" w:rsidR="00000000" w:rsidRPr="00000000">
        <w:rPr>
          <w:rtl w:val="0"/>
        </w:rPr>
        <w:t xml:space="preserve">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ряд книг </w:t>
      </w:r>
      <w:r w:rsidDel="00000000" w:rsidR="00000000" w:rsidRPr="00000000">
        <w:rPr>
          <w:rtl w:val="0"/>
        </w:rPr>
        <w:t xml:space="preserve">подложены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коробки и деревянные бруски так,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что он возвышается над первым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 можно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761d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прочитать названия стоящих в нём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книг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Но и </w:t>
      </w:r>
      <w:r w:rsidDel="00000000" w:rsidR="00000000" w:rsidRPr="00000000">
        <w:rPr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не всё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ниги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пере</w:t>
      </w:r>
      <w:r w:rsidDel="00000000" w:rsidR="00000000" w:rsidRPr="00000000">
        <w:rPr>
          <w:rtl w:val="0"/>
        </w:rPr>
        <w:t xml:space="preserve">бираются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столы и диваны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образуют небольшие стопки под окнами.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Так выглядит гостиная дома, в котором живут известный профессор Майкл Веррес-Эванс и его жена, миссис Петуния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Эванс-Веррес, а также их при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мный сын, Гарри Джеймс Поттер-Эванс-Веррес.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На столе в гостиной лежит письмо, а рядом с ним — </w:t>
      </w:r>
      <w:r w:rsidDel="00000000" w:rsidR="00000000" w:rsidRPr="00000000">
        <w:rPr>
          <w:rtl w:val="0"/>
        </w:rPr>
        <w:t xml:space="preserve">желтоватый пергаментный конверт</w:t>
      </w:r>
      <w:r w:rsidDel="00000000" w:rsidR="00000000" w:rsidRPr="00000000">
        <w:rPr>
          <w:rtl w:val="0"/>
        </w:rPr>
        <w:t xml:space="preserve"> без марки. На конверте изумрудно-зелёными чернилами написано, что письмо адресовано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мистеру Г. Поттеру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Профессор спорит с женой</w:t>
      </w:r>
      <w:r w:rsidDel="00000000" w:rsidR="00000000" w:rsidRPr="00000000">
        <w:rPr>
          <w:rtl w:val="0"/>
        </w:rPr>
        <w:t xml:space="preserve"> не повышая голос, так как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считает,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что кричать — некультурно.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Это ведь шутка, да?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— по тону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Майкла </w:t>
      </w:r>
      <w:r w:rsidDel="00000000" w:rsidR="00000000" w:rsidRPr="00000000">
        <w:rPr>
          <w:rtl w:val="0"/>
        </w:rPr>
        <w:t xml:space="preserve">можно было понять:</w:t>
      </w:r>
      <w:r w:rsidDel="00000000" w:rsidR="00000000" w:rsidRPr="00000000">
        <w:rPr>
          <w:rtl w:val="0"/>
        </w:rPr>
        <w:t xml:space="preserve"> он весьма опасается, что </w:t>
      </w:r>
      <w:r w:rsidDel="00000000" w:rsidR="00000000" w:rsidRPr="00000000">
        <w:rPr>
          <w:rtl w:val="0"/>
        </w:rPr>
        <w:t xml:space="preserve">жена</w:t>
      </w:r>
      <w:r w:rsidDel="00000000" w:rsidR="00000000" w:rsidRPr="00000000">
        <w:rPr>
          <w:rtl w:val="0"/>
        </w:rPr>
        <w:t xml:space="preserve"> говорит серьёзно.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Моя сестра была ведьмой, — нервно, но настойчиво повторила Петуния. — А её муж — волшебником.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Это абсурд!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отчеканил Майкл. — Они же были на нашей свадьбе, 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 приезжали на Рождество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Я просила их ничего тебе не рассказывать, — прошептала Петуния,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но это чистая правда, я сама видела....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Профессор закатил глаза: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Дорогая, я знаю, ты не читаешь скептическую литературу и можешь не понимать, как легко для </w:t>
      </w:r>
      <w:r w:rsidDel="00000000" w:rsidR="00000000" w:rsidRPr="00000000">
        <w:rPr>
          <w:rtl w:val="0"/>
        </w:rPr>
        <w:t xml:space="preserve">искусного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фокусника делать невозможные на первый взгляд вещи. Помнишь, я учил Гарри гнуть ложки? И если вдруг тебе казалось, что </w:t>
      </w:r>
      <w:r w:rsidDel="00000000" w:rsidR="00000000" w:rsidRPr="00000000">
        <w:rPr>
          <w:rtl w:val="0"/>
        </w:rPr>
        <w:t xml:space="preserve">твоя сестра и её муж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угадывали твои мысли, то такой приём называется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холодное чтение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Это было не сгибание ложек.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А что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Петуния прикусила губу.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ак просто не рассказать. Ты подумаешь, что я... — она сглотнула. — Послушай, Майкл, я не всегда была... 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кой</w:t>
      </w:r>
      <w:r w:rsidDel="00000000" w:rsidR="00000000" w:rsidRPr="00000000">
        <w:rPr>
          <w:rtl w:val="0"/>
        </w:rPr>
        <w:t xml:space="preserve">, — она махнула рукой вниз, </w:t>
      </w:r>
      <w:r w:rsidDel="00000000" w:rsidR="00000000" w:rsidRPr="00000000">
        <w:rPr>
          <w:rtl w:val="0"/>
        </w:rPr>
        <w:t xml:space="preserve">обозначая </w:t>
      </w:r>
      <w:r w:rsidDel="00000000" w:rsidR="00000000" w:rsidRPr="00000000">
        <w:rPr>
          <w:rtl w:val="0"/>
        </w:rPr>
        <w:t xml:space="preserve">точёную фигуру. 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Лили изменила мою внешность.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Потому что я... 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буквально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умоляла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е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. Долгие годы я умоляла. Всё детство я плохо к ней относилась, потому что она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всегда, всегда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бы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ла красивее меня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а потом у не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проявился магически</w:t>
      </w:r>
      <w:r w:rsidDel="00000000" w:rsidR="00000000" w:rsidRPr="00000000">
        <w:rPr>
          <w:rtl w:val="0"/>
        </w:rPr>
        <w:t xml:space="preserve">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дар. Можешь представить, как я себя чувствовала? Я годами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умоляла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её сделать меня красивой. Пусть у меня не будет магии, но будет хотя бы красота.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глазах Петунии стояли слёзы: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Лили отказывала мне по разным нелепым причинам,</w:t>
      </w:r>
      <w:r w:rsidDel="00000000" w:rsidR="00000000" w:rsidRPr="00000000">
        <w:rPr>
          <w:rtl w:val="0"/>
        </w:rPr>
        <w:t xml:space="preserve"> говорила, будто наступит конец света, если она немного поможет родной сестре, или что кентавр запретил ей это делать, и тому подобную чепуху, и я её за это ненавидела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И </w:t>
      </w:r>
      <w:r w:rsidDel="00000000" w:rsidR="00000000" w:rsidRPr="00000000">
        <w:rPr>
          <w:rtl w:val="0"/>
        </w:rPr>
        <w:t xml:space="preserve">после школы я встречалась с этим Верноном Дурслем, он был толстый, но кроме него никто из парней в университете со мной вообще не разговаривал.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Он говорил, что хочет детей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чтобы первенца звали Дадли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Я тогда подумала: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Какие же родители назовут своего ребёнка Дадли Дурсль?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И тут вся моя будущая жизнь словно </w:t>
      </w:r>
      <w:r w:rsidDel="00000000" w:rsidR="00000000" w:rsidRPr="00000000">
        <w:rPr>
          <w:rtl w:val="0"/>
        </w:rPr>
        <w:t xml:space="preserve">встала у меня перед глазами, и это было невыносимо.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Я написала сестре, что, если она мне не поможет, то 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Петуния запнулась и тихо продолжила: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конце концов она сдалась. Она говорила, что это опасно, но мне было наплевать.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Я выпила зелье и серьёзно болела две недели. Зато потом моя кожа стала чистой, фигура похорошела и... Я стала красивой, люди начали относиться ко мне добрее, — её голос сорвался, — после этого я больше не могла ненавидеть сестру</w:t>
      </w:r>
      <w:r w:rsidDel="00000000" w:rsidR="00000000" w:rsidRPr="00000000">
        <w:rPr>
          <w:rtl w:val="0"/>
        </w:rPr>
        <w:t xml:space="preserve">, особенно когда узнала, к чему в итоге </w:t>
      </w:r>
      <w:r w:rsidDel="00000000" w:rsidR="00000000" w:rsidRPr="00000000">
        <w:rPr>
          <w:rtl w:val="0"/>
        </w:rPr>
        <w:t xml:space="preserve">привела </w:t>
      </w:r>
      <w:r w:rsidDel="00000000" w:rsidR="00000000" w:rsidRPr="00000000">
        <w:rPr>
          <w:rtl w:val="0"/>
        </w:rPr>
        <w:t xml:space="preserve">её </w:t>
      </w:r>
      <w:r w:rsidDel="00000000" w:rsidR="00000000" w:rsidRPr="00000000">
        <w:rPr>
          <w:rtl w:val="0"/>
        </w:rPr>
        <w:t xml:space="preserve">эта магия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— Дорогая, — нежно ответил Майкл, — ты заболела, набрала правильный вес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пока лежала в кровати,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кожа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стала лучше сама по себе. Или болезнь заставила тебя изменить </w:t>
      </w:r>
      <w:r w:rsidDel="00000000" w:rsidR="00000000" w:rsidRPr="00000000">
        <w:rPr>
          <w:rtl w:val="0"/>
        </w:rPr>
        <w:t xml:space="preserve">рацион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Она была ведьмой, — настаивала Петуния.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Я видела</w:t>
      </w:r>
      <w:r w:rsidDel="00000000" w:rsidR="00000000" w:rsidRPr="00000000">
        <w:rPr>
          <w:rtl w:val="0"/>
        </w:rPr>
        <w:t xml:space="preserve">, как она творила чудеса.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Петуния, — в голосе Майкла появилось раздражение,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ты ж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знаешь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 ч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это не может быть правдой. Мне </w:t>
      </w:r>
      <w:r w:rsidDel="00000000" w:rsidR="00000000" w:rsidRPr="00000000">
        <w:rPr>
          <w:rtl w:val="0"/>
        </w:rPr>
        <w:t xml:space="preserve">точно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нужно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объяснять почему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Петуния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всплеснула руками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Она почти плакала.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Милый, я всегда проигрываю тебе в споре, 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жалуйста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поверь мне сейчас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Папа! Мама!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Они замолчали и </w:t>
      </w:r>
      <w:r w:rsidDel="00000000" w:rsidR="00000000" w:rsidRPr="00000000">
        <w:rPr>
          <w:rtl w:val="0"/>
        </w:rPr>
        <w:t xml:space="preserve">оглянулись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на Гарри,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который, оказывается, тоже был в гостиной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всё это время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Мальчик сделал глубокий вдох.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Мама, насколько я понимаю, у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твоих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родителей не было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магическ</w:t>
      </w:r>
      <w:r w:rsidDel="00000000" w:rsidR="00000000" w:rsidRPr="00000000">
        <w:rPr>
          <w:rtl w:val="0"/>
        </w:rPr>
        <w:t xml:space="preserve">их способностей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Нет, — Петуния озадаченно посмотрела на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Получается, что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никто из членов вашей семьи не знал о магии, пока Лили не получила пригласительное письмо. Каким образом убедили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</w:t>
      </w:r>
      <w:r w:rsidDel="00000000" w:rsidR="00000000" w:rsidRPr="00000000">
        <w:rPr>
          <w:rtl w:val="0"/>
        </w:rPr>
        <w:t xml:space="preserve">огда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было не только письмо. К нам приходил профессор из Хогвартса. Он… — Петуни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бросила взгляд в сторону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Майкла.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Он показал нам</w:t>
      </w:r>
      <w:r w:rsidDel="00000000" w:rsidR="00000000" w:rsidRPr="00000000">
        <w:rPr>
          <w:rtl w:val="0"/>
        </w:rPr>
        <w:t xml:space="preserve"> несколько заклинаний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Значит, спорить</w:t>
      </w:r>
      <w:r w:rsidDel="00000000" w:rsidR="00000000" w:rsidRPr="00000000">
        <w:rPr>
          <w:rtl w:val="0"/>
        </w:rPr>
        <w:t xml:space="preserve"> по этому поводу совершенно ни к чему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— твёрдо заключил Гарри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прочем, надежды, что хотя бы </w:t>
      </w:r>
      <w:r w:rsidDel="00000000" w:rsidR="00000000" w:rsidRPr="00000000">
        <w:rPr>
          <w:rtl w:val="0"/>
        </w:rPr>
        <w:t xml:space="preserve">сейчас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родители к нему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прислушаютс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было мало.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Если вс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ё </w:t>
      </w:r>
      <w:r w:rsidDel="00000000" w:rsidR="00000000" w:rsidRPr="00000000">
        <w:rPr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вда, то мы можем просто пригласить профессора из Хогвартса. Если он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продемонстрирует нам магию,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 папе придётся признать, что она существует.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А если нет, то мама согласится, что всё это выдумка. Нужно не </w:t>
      </w:r>
      <w:r w:rsidDel="00000000" w:rsidR="00000000" w:rsidRPr="00000000">
        <w:rPr>
          <w:rtl w:val="0"/>
        </w:rPr>
        <w:t xml:space="preserve">ссориться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а провести эксперимент.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Профессор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повернулся и, как всегда снисходительно, посмотрел на него сверху вниз: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Гарри?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Магия?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 самом деле? Я думал, уж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знаешь достаточно, чтобы не воспринимать её всерьёз, хоть теб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е и десять лет.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Сынок,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агия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— самая ненаучная вещь, которую только можно себе представить!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кисло улыбнулся. Майкл </w:t>
      </w:r>
      <w:r w:rsidDel="00000000" w:rsidR="00000000" w:rsidRPr="00000000">
        <w:rPr>
          <w:rtl w:val="0"/>
        </w:rPr>
        <w:t xml:space="preserve">относился к нему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хорошо</w:t>
      </w:r>
      <w:r w:rsidDel="00000000" w:rsidR="00000000" w:rsidRPr="00000000">
        <w:rPr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вероятно,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лучше, чем большинство родных отцов </w:t>
      </w:r>
      <w:r w:rsidDel="00000000" w:rsidR="00000000" w:rsidRPr="00000000">
        <w:rPr>
          <w:rtl w:val="0"/>
        </w:rPr>
        <w:t xml:space="preserve">относятся к своим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дет</w:t>
      </w:r>
      <w:r w:rsidDel="00000000" w:rsidR="00000000" w:rsidRPr="00000000">
        <w:rPr>
          <w:rtl w:val="0"/>
        </w:rPr>
        <w:t xml:space="preserve">ям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Гарри отправляли учиться в лучшие школы,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 когда с ними ничего не вышло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для нег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о стали нанимать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частных преподавателей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из бесконечной </w:t>
      </w:r>
      <w:r w:rsidDel="00000000" w:rsidR="00000000" w:rsidRPr="00000000">
        <w:rPr>
          <w:rtl w:val="0"/>
        </w:rPr>
        <w:t xml:space="preserve">вереницы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голодающих студентов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Родители </w:t>
      </w:r>
      <w:r w:rsidDel="00000000" w:rsidR="00000000" w:rsidRPr="00000000">
        <w:rPr>
          <w:rtl w:val="0"/>
        </w:rPr>
        <w:t xml:space="preserve">всегда поддерживали Гарри в изучении</w:t>
      </w:r>
      <w:r w:rsidDel="00000000" w:rsidR="00000000" w:rsidRPr="00000000">
        <w:rPr>
          <w:rtl w:val="0"/>
        </w:rPr>
        <w:t xml:space="preserve"> всего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что только привлекало его внимание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му покупали все интересую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щие его книги,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помогали с участием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 различных конкурс</w:t>
      </w:r>
      <w:r w:rsidDel="00000000" w:rsidR="00000000" w:rsidRPr="00000000">
        <w:rPr>
          <w:rtl w:val="0"/>
        </w:rPr>
        <w:t xml:space="preserve">ах по математике и естественно-научным предметам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Он получал практически всё, что хотел, в разумных пределах. Единственное, в чём ему отказывали, так это в малейшей доле уважения. Впрочем, с какой стати штатному профессору Оксфорда, преподающему биохимию, прислушиваться к советам маленького мальчика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  <w:t xml:space="preserve"> 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конечно, «п</w:t>
      </w:r>
      <w:r w:rsidDel="00000000" w:rsidR="00000000" w:rsidRPr="00000000">
        <w:rPr>
          <w:rtl w:val="0"/>
        </w:rPr>
        <w:t xml:space="preserve">роявит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заинтересованность», </w:t>
      </w:r>
      <w:r w:rsidDel="00000000" w:rsidR="00000000" w:rsidRPr="00000000">
        <w:rPr>
          <w:rtl w:val="0"/>
        </w:rPr>
        <w:t xml:space="preserve">ведь так положено поступать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«хорош</w:t>
      </w:r>
      <w:r w:rsidDel="00000000" w:rsidR="00000000" w:rsidRPr="00000000">
        <w:rPr>
          <w:rtl w:val="0"/>
        </w:rPr>
        <w:t xml:space="preserve">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родител</w:t>
      </w:r>
      <w:r w:rsidDel="00000000" w:rsidR="00000000" w:rsidRPr="00000000">
        <w:rPr>
          <w:rtl w:val="0"/>
        </w:rPr>
        <w:t xml:space="preserve">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», к каковым профессор, несомненно, себя относил. Но воспринимать десятилетнего ребёнка </w:t>
      </w:r>
      <w:r w:rsidDel="00000000" w:rsidR="00000000" w:rsidRPr="00000000">
        <w:rPr>
          <w:rtl w:val="0"/>
        </w:rPr>
        <w:t xml:space="preserve">всерьёз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Вряд 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Иногда Гарри хотелось </w:t>
      </w:r>
      <w:r w:rsidDel="00000000" w:rsidR="00000000" w:rsidRPr="00000000">
        <w:rPr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кричать на отца.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Мам, — сказал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— если ты хочешь выиграть у </w:t>
      </w:r>
      <w:r w:rsidDel="00000000" w:rsidR="00000000" w:rsidRPr="00000000">
        <w:rPr>
          <w:rtl w:val="0"/>
        </w:rPr>
        <w:t xml:space="preserve">папы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этот спор, посмотри вторую главу из первого тома лекций Фейнмана по физике. Там есть цитата,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которой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говорится, что философы </w:t>
      </w:r>
      <w:r w:rsidDel="00000000" w:rsidR="00000000" w:rsidRPr="00000000">
        <w:rPr>
          <w:rtl w:val="0"/>
        </w:rPr>
        <w:t xml:space="preserve">тратят уйму слов, выясняя, без чего наука не может обойтись, и все они неправы, потому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науке есть только одно правило: последний судья — это наблюдение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Нужно просто посмотреть на мир и рассказать о том, что ты видишь. И... я не могу вспомнить с ходу подходящую цитату, но с научной точки зрения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решать </w:t>
      </w:r>
      <w:r w:rsidDel="00000000" w:rsidR="00000000" w:rsidRPr="00000000">
        <w:rPr>
          <w:rtl w:val="0"/>
        </w:rPr>
        <w:t xml:space="preserve">разногласия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нужно опытным путём, а не спорами.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Мать посмотрела на него сверху вниз и улыбнулась: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Спасибо, Гарри, но... — она с достоинством взглянула на мужа, — я не хочу выигрывать спор у твоего отца. Я лишь хочу, чтобы мой муж прислушался к любящей его жене и поверил 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на секунду закрыл глаза.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Безнад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жны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Его родители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безнад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жны.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Разговор опять превращался в один 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тех самых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бессмысленных споров, когда мать пытается заставить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отца почувствовать 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ебя виноватым, а тот, в свою очередь, </w:t>
      </w:r>
      <w:r w:rsidDel="00000000" w:rsidR="00000000" w:rsidRPr="00000000">
        <w:rPr>
          <w:rtl w:val="0"/>
        </w:rPr>
        <w:t xml:space="preserve">пы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застав</w:t>
      </w:r>
      <w:r w:rsidDel="00000000" w:rsidR="00000000" w:rsidRPr="00000000">
        <w:rPr>
          <w:rtl w:val="0"/>
        </w:rPr>
        <w:t xml:space="preserve">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почувствовать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себя глупой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Я пойду в свою комнату, — </w:t>
      </w:r>
      <w:r w:rsidDel="00000000" w:rsidR="00000000" w:rsidRPr="00000000">
        <w:rPr>
          <w:rtl w:val="0"/>
        </w:rPr>
        <w:t xml:space="preserve">немного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дрожащим голосом объявил Гарри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— Мама, папа, пожалуйста, постарайтесь долго не ругаться. Мы ведь и так скоро вс</w:t>
      </w:r>
      <w:r w:rsidDel="00000000" w:rsidR="00000000" w:rsidRPr="00000000">
        <w:rPr>
          <w:rtl w:val="0"/>
        </w:rPr>
        <w:t xml:space="preserve">ё узнаем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Конечно, Гарри, — отозвался отец, а мать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обнад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живающе его поцеловала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после чего </w:t>
      </w:r>
      <w:r w:rsidDel="00000000" w:rsidR="00000000" w:rsidRPr="00000000">
        <w:rPr>
          <w:rtl w:val="0"/>
        </w:rPr>
        <w:t xml:space="preserve">родители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продолжили </w:t>
      </w:r>
      <w:r w:rsidDel="00000000" w:rsidR="00000000" w:rsidRPr="00000000">
        <w:rPr>
          <w:rtl w:val="0"/>
        </w:rPr>
        <w:t xml:space="preserve">пререкаться.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поднялся по лестнице в свою спальню, закрыл за собой дверь и попытался всё обдумать.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Самое интересное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должен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был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согласиться с отцом. Никто и никогда не видел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ни одного </w:t>
      </w:r>
      <w:r w:rsidDel="00000000" w:rsidR="00000000" w:rsidRPr="00000000">
        <w:rPr>
          <w:rtl w:val="0"/>
        </w:rPr>
        <w:t xml:space="preserve">доказательства реальности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магии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из слов мамы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следовало, что существует целый волшебный мир. Как можно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такое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сохран</w:t>
      </w:r>
      <w:r w:rsidDel="00000000" w:rsidR="00000000" w:rsidRPr="00000000">
        <w:rPr>
          <w:rtl w:val="0"/>
        </w:rPr>
        <w:t xml:space="preserve">ять в тайне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Тоже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омощью магии? Довольно </w:t>
      </w:r>
      <w:r w:rsidDel="00000000" w:rsidR="00000000" w:rsidRPr="00000000">
        <w:rPr>
          <w:rtl w:val="0"/>
        </w:rPr>
        <w:t xml:space="preserve">сомнительное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объяснение.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Случай по идее элементарный: мама либо шутит, либо лжёт, либо сошла с ума, в порядке </w:t>
      </w:r>
      <w:r w:rsidDel="00000000" w:rsidR="00000000" w:rsidRPr="00000000">
        <w:rPr>
          <w:rtl w:val="0"/>
        </w:rPr>
        <w:t xml:space="preserve">возрастания </w:t>
      </w:r>
      <w:r w:rsidDel="00000000" w:rsidR="00000000" w:rsidRPr="00000000">
        <w:rPr>
          <w:rtl w:val="0"/>
        </w:rPr>
        <w:t xml:space="preserve">ужасности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Если мама сама отправила письмо, то это объясняет, как оно попало в почтовый ящик без </w:t>
      </w:r>
      <w:r w:rsidDel="00000000" w:rsidR="00000000" w:rsidRPr="00000000">
        <w:rPr>
          <w:rtl w:val="0"/>
        </w:rPr>
        <w:t xml:space="preserve">марки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В конце концов, небольшое сумас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шествие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гораздо, гораздо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бо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лее вероятно, чем вселенная,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содержащая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 себе магию.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Но всё-таки какая-то часть Гарри была совершенно уверена в том, что магия существует. Это чувство возникло в 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т самый момент,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когда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он увидел письмо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предположительно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из Хогвартса, Школы Чародейства и Волшебства.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Скривившись,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арри потёр лоб.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Не верь своим мыслям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 было написано в одной книге.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Но эта странная убеждённость... Он как будто знал заранее, что профессор из Хогвартса в самом деле появится на их пороге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 взмахнёт </w:t>
      </w:r>
      <w:r w:rsidDel="00000000" w:rsidR="00000000" w:rsidRPr="00000000">
        <w:rPr>
          <w:rtl w:val="0"/>
        </w:rPr>
        <w:t xml:space="preserve">палочкой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и сотворит настоящее волшебство. Эта убежд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нность не </w:t>
      </w:r>
      <w:r w:rsidDel="00000000" w:rsidR="00000000" w:rsidRPr="00000000">
        <w:rPr>
          <w:rtl w:val="0"/>
        </w:rPr>
        <w:t xml:space="preserve">боялась опровержений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опровержения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искал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</w:t>
      </w:r>
      <w:r w:rsidDel="00000000" w:rsidR="00000000" w:rsidRPr="00000000">
        <w:rPr>
          <w:rtl w:val="0"/>
        </w:rPr>
        <w:t xml:space="preserve"> заранее оправданий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на случай, если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вдруг никакой профессор не прид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 или придёт,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сможет показать лишь фокус со сгибанием ложек.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Откуда ты взялось, странное маленькое предчувствие?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Гарри крепко задумался.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Почему я верю в то, во что 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верю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Обычно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до</w:t>
      </w:r>
      <w:r w:rsidDel="00000000" w:rsidR="00000000" w:rsidRPr="00000000">
        <w:rPr>
          <w:rtl w:val="0"/>
        </w:rPr>
        <w:t xml:space="preserve">вольно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быстро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справлялся с этим вопросом, но сейчас у него не было никакой зацепки.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мысленно пожал плечами. Двери созданы, чтобы 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открыва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а гипотезы — чтобы их проверя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Он взял со стола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лист линованной бумаги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и написал: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Заместителю директора».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остановился, собираясь с мыслями, потом взял другой лист и выдавил ещё один миллиметр графита из механического карандаша — случай требовал каллиграфического почерка.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57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Уважаемая заместитель директора Минерва </w:t>
      </w:r>
      <w:r w:rsidDel="00000000" w:rsidR="00000000" w:rsidRPr="00000000">
        <w:rPr>
          <w:rtl w:val="0"/>
        </w:rPr>
        <w:t xml:space="preserve">Мак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Гонагалл или друго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уполномоченно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лиц</w:t>
      </w:r>
      <w:r w:rsidDel="00000000" w:rsidR="00000000" w:rsidRPr="00000000">
        <w:rPr>
          <w:rtl w:val="0"/>
        </w:rPr>
        <w:t xml:space="preserve">о.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Недавно я получил от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ас пригласительное письмо в Хогвартс на имя мистера Г. Поттера. Вы можете не знать, что мои биологические родители, Джеймс Поттер и Лили Поттер (в девичестве Лили Эванс), мертвы. Я был усыновлён сестрой Лили, Петунией Эванс-Веррес, и е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мужем, Майклом Веррес-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Эван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сом.</w:t>
        <w:br w:type="textWrapping"/>
        <w:t xml:space="preserve">Я крайне заинтересован в посещении Хогвартса, при условии, что такое место </w:t>
      </w:r>
      <w:r w:rsidDel="00000000" w:rsidR="00000000" w:rsidRPr="00000000">
        <w:rPr>
          <w:rtl w:val="0"/>
        </w:rPr>
        <w:t xml:space="preserve">на самом деле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существует. Моя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Петуния, утвержд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ает,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знает про магию, но сама </w:t>
      </w:r>
      <w:r w:rsidDel="00000000" w:rsidR="00000000" w:rsidRPr="00000000">
        <w:rPr>
          <w:rtl w:val="0"/>
        </w:rPr>
        <w:t xml:space="preserve">ею пользоваться не способна.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Мой отец настроен скептически. Сам я до кон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ца не убеждён. К тому же я не знаю, где приобрести книги и материалы, указанные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ами в пригласительном письме.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</w:t>
      </w:r>
      <w:r w:rsidDel="00000000" w:rsidR="00000000" w:rsidRPr="00000000">
        <w:rPr>
          <w:rtl w:val="0"/>
        </w:rPr>
        <w:t xml:space="preserve">ма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упомянула, что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присылали представителя Хогвартса к Лили Поттер (бывшая Лили Эванс), чтобы продемонстрировать её семье существование магии и, я полагаю, чтобы помочь ей с приобретением школьных принадлежностей. Если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поступите подобным образом в отношении моей семьи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это существенно поможет делу.</w:t>
        <w:br w:type="textWrapping"/>
        <w:t xml:space="preserve">С уважением,</w:t>
        <w:br w:type="textWrapping"/>
        <w:t xml:space="preserve">Гарри Джеймс Поттер-Эванс-Веррес».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Гарри дописал свой адрес, сложил письмо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пополам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и засунул в конверт, адресовав его в Хогвартс. </w:t>
      </w:r>
      <w:r w:rsidDel="00000000" w:rsidR="00000000" w:rsidRPr="00000000">
        <w:rPr>
          <w:rtl w:val="0"/>
        </w:rPr>
        <w:t xml:space="preserve">После чего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 поразмыслив,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взял свечку и, капнув воском на угол конверта, выдавил на нём кончиком перочинного ножа свои инициалы: Г.Д.П.Э.В.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ходить с ума</w:t>
      </w:r>
      <w:r w:rsidDel="00000000" w:rsidR="00000000" w:rsidRPr="00000000">
        <w:rPr>
          <w:rtl w:val="0"/>
        </w:rPr>
        <w:t xml:space="preserve"> — так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со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вкусом.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Затем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он открыл дверь и спустился вниз по лестнице. Его отец сидел в гостиной и читал книгу по высшей математике, чтобы показать, какой он умный муж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а мама готовила на кухне одно из любимых блюд отца, чтобы показать, какая она любящая жена. Похоже, они не разговаривали друг с другом.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Споры могут быть ужасны, но почему-то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молчание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иногда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ещё хуже.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Мама, — подал </w:t>
      </w:r>
      <w:r w:rsidDel="00000000" w:rsidR="00000000" w:rsidRPr="00000000">
        <w:rPr>
          <w:rtl w:val="0"/>
        </w:rPr>
        <w:t xml:space="preserve">голос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Гарри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я </w:t>
      </w:r>
      <w:r w:rsidDel="00000000" w:rsidR="00000000" w:rsidRPr="00000000">
        <w:rPr>
          <w:rtl w:val="0"/>
        </w:rPr>
        <w:t xml:space="preserve">хочу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проверить гипотезу.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аким образом, согласно твоей теории, я должен послать сову в Хогвартс?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Мать отвернулась от кухонной раковины и озадаченно посмотрела на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Я... Я не знаю. Думаю, для этого у тебя должна быть волшебная сова.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Он должен был с подозрением в голосе сказать: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Ага, выходит, проверить твою теорию никак нельзя», но странная уверенность не желала сдаваться.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исьмо каким-то образом сюда попало, — рассу</w:t>
      </w:r>
      <w:r w:rsidDel="00000000" w:rsidR="00000000" w:rsidRPr="00000000">
        <w:rPr>
          <w:rtl w:val="0"/>
        </w:rPr>
        <w:t xml:space="preserve">дил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Гарри, — так что я просто помашу им на улице и крикну: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«П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исьмо в Хогвартс!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Посмотрим,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прилетит ли сова, чтобы забрать его. Папа, ты хочешь пойти со мной?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тец отрицательно покачал головой и продолжил чтение.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Конечно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— подумал Гарри. Магия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это ерунда, в которую верят только глупцы. Если отец начнёт проверять гипотез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или даже просто будет наблюдать за ходом проверки, то это будет выглядеть так, как будто он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допускает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вероятность её существования...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Выходя через заднюю дверь во двор, Гарри вдруг осознал, что если сова в самом деле прилетит и заберёт письмо, то он не сможет доказать это отцу.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Но ведь этого же </w:t>
      </w:r>
      <w:r w:rsidDel="00000000" w:rsidR="00000000" w:rsidRPr="00000000">
        <w:rPr>
          <w:rtl w:val="0"/>
        </w:rPr>
        <w:t xml:space="preserve">на самом деле</w:t>
      </w:r>
      <w:r w:rsidDel="00000000" w:rsidR="00000000" w:rsidRPr="00000000">
        <w:rPr>
          <w:i w:val="1"/>
          <w:rtl w:val="0"/>
        </w:rPr>
        <w:t xml:space="preserve"> произойти не может, так? Что бы там ни твердил мой мозг. А если сова действительно спустится с небес и схватит конверт, то у меня будут заботы поважнее мнения папы на этот счёт.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Гарри глубоко вздохнул и поднял конверт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над головой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Сглотнул.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Кричать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Письмо в Хогвартс!», размахивая конвертом, на заднем дворе своего дома оказалось вдруг весьма нелепым занятием.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Нет, я </w:t>
      </w:r>
      <w:r w:rsidDel="00000000" w:rsidR="00000000" w:rsidRPr="00000000">
        <w:rPr>
          <w:i w:val="1"/>
          <w:rtl w:val="0"/>
        </w:rPr>
        <w:t xml:space="preserve">не как папа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. Я использую научный метод, даже если буду при этом глупо выглядеть.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Письмо... — начал было Гарри, но получился только какой-то невразумительный отрывистый шёпот.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он собрался с духом и закричал в пустое небо: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Письмо в Хогвартс! Можно мне сову?!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Гарри? — произнёс почти над ухом </w:t>
      </w:r>
      <w:r w:rsidDel="00000000" w:rsidR="00000000" w:rsidRPr="00000000">
        <w:rPr>
          <w:rtl w:val="0"/>
        </w:rPr>
        <w:t xml:space="preserve">озадаченный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голос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соседки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отдёрнул руку</w:t>
      </w:r>
      <w:r w:rsidDel="00000000" w:rsidR="00000000" w:rsidRPr="00000000">
        <w:rPr>
          <w:rtl w:val="0"/>
        </w:rPr>
        <w:t xml:space="preserve">, словно </w:t>
      </w:r>
      <w:r w:rsidDel="00000000" w:rsidR="00000000" w:rsidRPr="00000000">
        <w:rPr>
          <w:rtl w:val="0"/>
        </w:rPr>
        <w:t xml:space="preserve">обжёг</w:t>
      </w:r>
      <w:r w:rsidDel="00000000" w:rsidR="00000000" w:rsidRPr="00000000">
        <w:rPr>
          <w:rtl w:val="0"/>
        </w:rPr>
        <w:t xml:space="preserve">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и спрятал конверт за спин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как будто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 нё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 был</w:t>
      </w:r>
      <w:r w:rsidDel="00000000" w:rsidR="00000000" w:rsidRPr="00000000">
        <w:rPr>
          <w:rtl w:val="0"/>
        </w:rPr>
        <w:t xml:space="preserve">а выручка от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продаж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наркотиков. </w:t>
      </w:r>
      <w:r w:rsidDel="00000000" w:rsidR="00000000" w:rsidRPr="00000000">
        <w:rPr>
          <w:rtl w:val="0"/>
        </w:rPr>
        <w:t xml:space="preserve">Лицо запылало от смущения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Над соседским забором появилось женское лицо — растрёпанные седые космы торчали из-под сетки для волос. Это была миссис Фигг, которая временами за ним приглядывала.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Что ты тут делаешь, Гарри?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Ничего, — ответил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сдавленным голосом. — Просто... проверяю одну весьма глупую теорию...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Ты получил пригласительное письмо из Хогвартса?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застыл на месте.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Да, — сказали его губы после короткой паузы, — я получил письмо из Хогвартса. Они написали, чтобы я отправил им ответ с совой </w:t>
      </w:r>
      <w:r w:rsidDel="00000000" w:rsidR="00000000" w:rsidRPr="00000000">
        <w:rPr>
          <w:rtl w:val="0"/>
        </w:rPr>
        <w:t xml:space="preserve">до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31 июля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Но у тебя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совы. Бедный мальчик! Даже не представляю, о чём они думали, посылая тебе стандартное приглашение.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Морщинистая рука с раскрытой ладонью высунулась из-за забора. С трудом понимая, что происходит, Гарри отдал конверт.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Я всё сделаю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дорогой, — сказала миссис Фигг, — </w:t>
      </w:r>
      <w:r w:rsidDel="00000000" w:rsidR="00000000" w:rsidRPr="00000000">
        <w:rPr>
          <w:rtl w:val="0"/>
        </w:rPr>
        <w:t xml:space="preserve">мигом кого-нибудь приведу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 её лицо, торчавшее над забором, исчезло.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Во дворе надолго воцарилась тишина, которую в конце концов нарушил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тихий и спокойн</w:t>
      </w:r>
      <w:r w:rsidDel="00000000" w:rsidR="00000000" w:rsidRPr="00000000">
        <w:rPr>
          <w:rtl w:val="0"/>
        </w:rPr>
        <w:t xml:space="preserve">ый голос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мальчика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