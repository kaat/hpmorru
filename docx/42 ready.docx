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bvt77am883kw" w:id="0"/>
      <w:bookmarkEnd w:id="0"/>
      <w:r w:rsidDel="00000000" w:rsidR="00000000" w:rsidRPr="00000000">
        <w:rPr>
          <w:rtl w:val="0"/>
        </w:rPr>
        <w:t xml:space="preserve">Глава 42. Храбрость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 — переспросила Гермиона. — Но они же оба мальчики!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похоже, Дафна была слегка потрясена. — Ты хочешь сказать, маглы в самом деле ненавидят это?! Я думала, это одна из выдумок Пожирателей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незнакомая Гермионе слизеринка постарше. — Всё правда. Таким маглам приходится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вступать в брак тайно, и если кто-нибудь когда-нибудь узнает их секрет, то обоих сожгут на костре. И девушку, которая думает, что это романтично, тоже сожгут.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может быть! — возразила какая-то гриффиндорка, пока Гермиона пыталась понять, что ей ответить, — тогда магловских девушек вообще бы не осталось!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могла бы и дальше спокойно читать книгу, слушая, как Гарри Поттер извиняется снова и снова, но вдруг поняла, что он, возможно, впервые в жизни осознал, что сделал что-то скверное, и определённо был в ужасе от перспективы потерять её дружбу. Она начала чувствовать себя: а) виноватой и б) обеспокоенной направлением мыслей Гарри — его предложения становились всё более отчаянными. Но Гермиона никак не могла придумать, как Гарри мог бы извиниться, и поэтому сказала, что устроит голосование среди девочек Когтеврана (и мысленно добавила, что какое бы решение они ни приняли, на этот раз она не будет вмешиваться) — с чем тот немедленно согласился.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следующий день практически все девушки Когтеврана старше тринадцати лет проголосовали за то, чтобы Драко бросил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была слегка разочарована простотой решения, хотя, конечно, оно было справедливым.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прямо сейчас, пока Гермиона стояла у главных ворот замка в окружении половины женского населения Хогвартса, у неё возникло стойкое подозрение, что происходит что-то большее, чем она способна понять. И Гермиона отчаянно надеялась, что разговоры вроде тех, которые она сейчас слышит, никогда не доходили до ушей Гарри или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крыши Хогвартса сложно разглядеть мелкие детали. Но было очевидно, что снизу на них в предвкушении смотрит целое море женских глаз.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ведь не понимаешь, чего это они? — весело поинтересовался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прочёл немало книг, которые ему бы читать не следовало, не говоря уже о нескольких заголовках «Придиры</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Малфой залетел от Мальчика-Который-Выжил?»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ты всё-таки знаешь, о чём идёт речь. Я думал, маглы такое ненавидят?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w:t>
      </w:r>
      <w:r w:rsidDel="00000000" w:rsidR="00000000" w:rsidRPr="00000000">
        <w:rPr>
          <w:rFonts w:ascii="Times New Roman" w:cs="Times New Roman" w:eastAsia="Times New Roman" w:hAnsi="Times New Roman"/>
          <w:sz w:val="24"/>
          <w:szCs w:val="24"/>
          <w:rtl w:val="0"/>
        </w:rPr>
        <w:t xml:space="preserve">идиоты</w:t>
      </w:r>
      <w:r w:rsidDel="00000000" w:rsidR="00000000" w:rsidRPr="00000000">
        <w:rPr>
          <w:rFonts w:ascii="Times New Roman" w:cs="Times New Roman" w:eastAsia="Times New Roman" w:hAnsi="Times New Roman"/>
          <w:sz w:val="24"/>
          <w:szCs w:val="24"/>
          <w:rtl w:val="0"/>
        </w:rPr>
        <w:t xml:space="preserve">. Но, эм, тебе не кажется, что мы для такого, э-э, несколько молоды?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них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Драко кивнул вниз и фыркнул, — не слишком. Девчонки!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молча подошли к краю крыши.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я здесь, чтобы отомстить тебе, — сказал Драко. — 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тебе-то это зачем?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молниеносно взвесил все за и против, вычисляя, не слишком ли он торопит события...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Я, конечно, планировал заставить её лазить по ледяным стенам, но я совсем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хотел, чтобы она упала с крыши. И, э-э, я теперь действительно чувствую себя ужасно. В смысле, возможно, со временем я и вправду начал видеть в ней дружественного соперника. Так что это на самом деле извинение, а не какой-то хитрый план.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ненадолго задумался.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он, — понятно.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улыбнулся. Никогда в жизни ему не было настолько сложно сдержать улыбку.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посмотрел на край крыши и поморщился: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Н-да, ронять кого-то умышленно гораздо сложнее, чем нечаянно.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Гарри рефлекторно вцепилась мёртвой хваткой в ледяной камень крыши.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Сознание может отлично понимать, что т</w:t>
      </w:r>
      <w:r w:rsidDel="00000000" w:rsidR="00000000" w:rsidRPr="00000000">
        <w:rPr>
          <w:rFonts w:ascii="Times New Roman" w:cs="Times New Roman" w:eastAsia="Times New Roman" w:hAnsi="Times New Roman"/>
          <w:sz w:val="24"/>
          <w:szCs w:val="24"/>
          <w:rtl w:val="0"/>
        </w:rPr>
        <w:t xml:space="preserve">ы выпил</w:t>
      </w:r>
      <w:r w:rsidDel="00000000" w:rsidR="00000000" w:rsidRPr="00000000">
        <w:rPr>
          <w:rFonts w:ascii="Times New Roman" w:cs="Times New Roman" w:eastAsia="Times New Roman" w:hAnsi="Times New Roman"/>
          <w:sz w:val="24"/>
          <w:szCs w:val="24"/>
          <w:rtl w:val="0"/>
        </w:rPr>
        <w:t xml:space="preserve"> зелье замедленного падения. Но донести это сообщение до подсознания — совсем другое дело.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Гарри испытывал такой же страх, какой по его мнению довелось пережить Гермионе, и это было справедливо.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сказал Гарри. Говорить было сложно, но этого требовал сценарий, подготовленный для них девушками Когтеврана. — Ты должен отпустить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ответил Драко и разжал руку.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рука Гарри попыталась вцепиться в край крыши, но, прежде чем он хоть о чём-то успел подумать, пальцы соскользнули с черепицы и Гарри полетел вниз.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желудок подскочил к горлу, а тело безуспешно попыталось сориентироваться в пространстве.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через секунду Гарри почувствовал рывок — начало действовать зелье. Падение замедлилось, возникло странное укачивающее ощущение мягкости.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затем что-то потянуло его, и Гарри вновь полетел вниз, даже с большим ускорением, чем могла бы вызвать сила тяжести...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Гарри уже захлёбывался криком, пока часть его мозга пыталась мыслить творчески, а другая часть пыталась прикинуть, сколько времени у него осталось на то, чтобы мыслить творчески, а ещё одна, совсем крошечная, — заметила, что он грохнется ещё прежде, чем закончит вычислять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отчаянно старался совладать с собственным рваным дыханием. Визги девочек, валявшихся теперь вповалку на земле и друг на дружке, процессу не помогали.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Святые небеса! — воскликнул незнакомый человек, державший Гарри на руках. Его одежда была далеко не новой, а лицо — в едва различимых шрамах. — По-разному я себе представлял нашу следующую встречу, но и предположить не мог, что ты свалишься на меня прямо с неба.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припомнил последнее, что он увидел: падающее тело. И с трудом выдохнул: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ним всё будет в порядке через пару часов, — ответил незнакомец. — Он просто истощён. Я не думал, что такое возможно... Похоже, он разом сбил с ног целых две сотни учениц, чтобы наверняка зацепить ту, которая насылала на тебя проклятие...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мягко поставил Гарри на землю, поддерживая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Осторожно восстановив равновесие, Гарри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отпустил его, и Гарри немедленно упал.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снова помог ему встать на ноги. Всё это время он старался держаться между Гарри и толпой девочек, которые уже потихоньку поднимались с земли. Мужчина постоянно бросал короткие взгляды в их сторону.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тихо и очень серьёзно сказал он. — Ты можешь хоть отдалённо предположить, какая из этих девочек может желать тебе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убийство, — раздался сдавленный голос. — Это скудоумие.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незнакомец сам чуть не упал. На лице у него было написано полнейшее потрясение.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уже принял сидячее положение на том месте, где ранее повалился наземь.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Святые небеса! — выдохнул человек. — Вы ведь не должны...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Люпин, вы не о том беспокоитесь. Ни один волшебник, как бы он ни был силён, не станет полагаться лишь на силу, накладывая подобные чары. Действовать следует эффективно!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вставать профессор Квиррелл всё же не стал.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шепнул Гарри. Затем поблагодарил и незнакомца рядом.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произошло? — спросил тот.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должен был это предвидеть, — с жёстким осуждением отозвался профессор Квиррелл. — Некоторые девочки попытались направить падающего мистера Поттера к себе в объятья. Полагаю, каждая из них думала, что всё пройдёт в лучшем виде.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Считайте это уроком предусмотрительности, мистер Поттер, — сказал профессор Квиррелл. — Если бы я прямо не настоял, чтобы на этом скромном мероприятии присутствовало как минимум двое взрослых наблюдателей, и что мы оба должны держать палочки наготове, мистера Люпина могло бы не оказаться рядом, чтобы замедлить ваше падение, и вы бы серьёзно пострадали.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Сэр! — воскликнул этот человек... мистер Люпин, очевидно. — Не следует говорить мальчику о таких вещах!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 начал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Единственный человек, кроме меня, который был свободен для роли наблюдателя, — ответил профессор Квиррелл. — Позвольте представить вам Ремуса Люпина. Он прибыл сюда на время, чтобы провести инструктаж по чарам Патронуса. Хотя, насколько я понял, вы уже встречались.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 замешательстве рассматривал представленного ему человека. Он бы запомнил это лицо в едва различимых шрамах и эту странную мягкую улыбку.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мы встречались? — спросил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Годриковой лощине, — ответил мужчина. — Я сменил тебе немало пелёнок.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Временным кабинетом мистера Люпина стала маленькая комната с каменными стенами и небольшим деревянным столом. Гарри не мог со своего места рассмотреть, на чём мистер Люпин сидел, и предположил, что это маленький табурет вроде того, что стоял у стола. Гарри также предположил, что, поскольку мистер Люпин не пробудет в Хогвартсе долго и не собирается часто пользоваться кабинетом, он попросил домовых эльфов не усердствовать понапрасну. Нежелание беспокоить домовых эльфов немало говорило о человеке. Конкретнее, это говорило о том, что он был распределён на Пуффендуй, поскольку, по наблюдениям Гарри, Гермиона была единственным человеком не с Пуффендуя, кто не хотел лишний раз тревожить домовых эльфов. (Сам Гарри считал её угрызения совести глупыми. Кто бы изначально ни создал домовых эльфов, он, очевидно, был неописуемым злодеем. Но из этого никак не следовало, что Гермиона поступает правильно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отрицая право мыслящих существ на рабский труд, раз уж они всё равно созданы так, чтобы им наслаждаться).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Присаживайся, пожалуйста, Гарри, — тихо сказал мужчина. Его учительская мантия не отличалась качеством. Она была не то чтобы изорванной, скорее изношенной настолько, что простые чары типа Репаро уже не могли её починить. Эпитет «потрёпанная»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первым приходил в голову. И несмотря на это, мужчина обладал каким-то достоинством, которого не принесли бы ему и хорошие дорогие одежды, оно бы просто не подошло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оно было отличительной чертой этой потрёпанности. Гарри лишь слышал о скромности раньше, но никогда прежде не встречал настоящей — только показную умеренность людей, считающих, что быть скромным стильно.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присел на маленький деревянный табурет у небольшого стола мистера Люпина.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что пришёл, — сказал тот.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это вам спасибо, что спасли меня, — ответил Гарри. — Дайте мне знать, если вам когда-нибудь понадобится сделать что-то невозможное.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помедлил.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могу я... задать личный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можете, — ответил Гарри. — У меня тоже к вам много вопросов.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Люпин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твои приёмные родители хорошо с тобой обращаются?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родители, — уточнил Гарри. — У меня их четверо. Майкл, Джеймс, Петуния и Лили.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А-а-а, — отозвался мистер Люпин. И снова, «А». Он довольно часто моргал. — Я... приятно это услышать, Гарри. Дамблдор никому из нас не сказал, где ты... я боялся, он решит, что тебе следует жить у злых приёмных родителей, или вроде того...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что тревоги мистера Люпина необоснованны, с учётом своей первой встречи с Дамблдором. Но всё вышло совсем неплохо, поэтому он промолчал.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Насчёт моих... — Гарри попытался подобрать слово, которое не принижало бы и не возвышало их... — других родителей. Я, ну, хочу знать всё.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Непростая задача, — мистер Люпин потёр лоб. — Ну, начну с самого начала. Когда ты родился, Джеймс был так счастлив, что целую неделю не мог коснуться своей палочки без того, чтобы она не засияла золотистым светом. И даже позднее, стоило ему подержать тебя, или увидеть, как тебя держит Лили, или просто подумать о тебе, это случалось снова...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Гарри смотрел на часы и обнаруживал, что прошло ещё полчаса, он ощущал укол совести: из-за него Ремус пропустит ужин, к тому же сам-то Гарри просто вернётся обратно во времени к семи часам, и тем не менее их обоих это не останавливало...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Гарри набрался храбрости, чтобы задать неудобный, но всё же необходимый вопрос. Ремус как раз был в середине развёрнутого повествования о великолепных талантах Джеймса в квиддиче, и Гарри не мог выбрать более подходящее время для своего вопроса.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 — глаза Ремуса ярко сияли, — Джеймс выполнил «тройной обратный нырок Мулханни», да ещё и с дополнительной подкруткой! Зрители просто обезумели, даже некоторые пуффендуйцы аплодировали...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и напрашивается сказать: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это надо было видеть», — подумал Гарри. — Хотя в любом случае, маловероятно, что он бы оценил финт по достоинству, даже если бы увидел всё своими глазами.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Люпин? — начал Гарри, и что-то в его голосе заставило Ремуса прерваться на полуслове.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издевался над другими учениками? — спросил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ответить, Ремус наградил его долгим взглядом: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время, когда он действительно так поступал, но он быстро это перерос. От кого ты услышал об этом?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перебрал варианты, что правдивого он может сказать, не выдавая источник информации, но, к сожалению, его разум оказался недостаточно проворен.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Впрочем,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 сказал Ремус и вздохнул. — Я догадываюсь, от кого.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Гримаса неодобрения изогнула едва видимые шрамы на его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можно говорить такое...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ли что-то оправдывающее поведение моего отца? — прервал его Гарри. — Плохая обстановка в семье, или вроде того? Или он просто... по природе был негодяем?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него была тёмная сторона?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провёл рукой по волосам, откидывая их назад — первое замеченное Гарри проявление нервозности.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неправильно судить своего отца по тем поступкам, которые он совершил, будучи ещё мальчишкой!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мальчишка, — ответил Гарри, — и себя я могу судить.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замешательстве, Ремус дважды моргнул.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хочу узнать причину, — сказал Гарри. — Хочу понять, почему он это делал, потому что не вижу никаких оправданий его действиям! — его голос слегка дрожал. — Пожалуйста, расскажите мне всё, что вы знаете, пусть даже это прозвучит не лучшим образом. </w:t>
      </w:r>
      <w:r w:rsidDel="00000000" w:rsidR="00000000" w:rsidRPr="00000000">
        <w:rPr>
          <w:rFonts w:ascii="Times New Roman" w:cs="Times New Roman" w:eastAsia="Times New Roman" w:hAnsi="Times New Roman"/>
          <w:i w:val="1"/>
          <w:sz w:val="24"/>
          <w:szCs w:val="24"/>
          <w:rtl w:val="0"/>
        </w:rPr>
        <w:t xml:space="preserve">Чтобы я сам не попал в ту же ловушку, в чём бы она ни заключалась.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Гриффиндоре так было принято, — сказал Ремус медленно и неохотно. — И... Тогда я думал по-другому, мне казалось, всё было иначе, но... возможно, на самом деле Джеймса в это втянул Блэк. Он так сильно хотел показать всем, что он против слизеринцев, и нам всем хотелось верить, что наша судьба не зависит от того, какая кровь течёт у нас в венах...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Гарри, — сказал Ремус. — Я не знаю, почему Блэк погнался за Питером, вместо того чтобы сразу же пуститься в бега. В тот день он словно решил вершить зло во имя зла, — голос Ремуса дрогнул. — Не было ни намёка, ничего, что могло бы насторожить, мы все считали... и подумать не могли, он ведь должен был стать...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умолк.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 он плакал. Было невыносимо слышать об этом от Ремуса, это было больнее, чем всё, что он когда-либо испытывал на собственном опыте. Гарри потерял обоих родителей, но сам он их не помнил, он знал их только по рассказам других людей. А у Ремуса Люпина было четыре лучших друга, и в один день он потерял их всех. Причём смерть последнего, Питера Петтигрю, была совершенно бессмысленной.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Временами мне бывает больно думать о том, что он до сих пор там, в Азкабане, — голос Ремуса опустился почти до шёпота. — И знаешь, Гарри, я даже рад, что к Пожирателям Смерти не пускают посетителей и мне не нужно стыдиться, что я не навещаю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снова заговорить, Гарри с трудом сглотнул комок в горле: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рассказать мне о Питере Петтигрю? Он был другом моего отца, и мне кажется... я должен о нём знать, должен помнить о нём...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кивнул, в его глазах заблестели слёзы.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что если бы Питер с самого начала знал, чем всё закончится... — сдавленным голосом начал мужчина. — Питер боялся Темного Лорда сильнее, чем кто-либо из нас, и если бы он с самого начала знал, чем всё закончится, я не думаю, что он бы пошёл на это. Но Питер знал, на какой риск он идёт, он знал, что риск был более чем реальным, и тем не менее он остался верен Джеймсу и Лили. Когда я учился в Хогвартсе, то часто недоумевал, почему Питер попал не в Слизерин или Когтевран. Он настолько обожал тайны, что не мог пропустить ни одной из них, и если кто-то желал что-то скрыть — для него это было подобно сигналу к действию... — Ремус бросил взгляд искоса. — Но он никогда не использовал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секреты, Гарри. Он просто хотел знать. И когда над нами нависла тень Тёмного Лорда, он собрал все свои таланты и встал плечом к плечу с Джеймсом и Лили, и именно тогда я понял, почему Шляпа отправила его в Гриффиндор.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голосе Ремуса слышалась искренняя гордость: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Защищать друзей — легко, если ты герой вроде Годрика, храбрый и сильный, каким большинство людей и представляет себе настоящего гриффиндорца, но Питер боялся, боялся больше, чем все остальные. Не делает ли это его самым храбрым из нас?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у Гарри перехватило горло, он почти не мог говорить. — Если вас не затруднит, мистер Люпин, если у вас найдётся время, я думаю, что есть кое-кто, кому было бы очень полезно услышать историю Питера Петтигрю — это первокурсник с Пуффендуя, Невилл Лонгботтом.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Сын Фрэнка и Алисы, — печально пробормотал Ремус. — Что же, это не самая радостная история, но я могу рассказать её ещё раз, если ты думаешь, что она ему поможет.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Наступило недолгое молчание.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Блэка было какое-нибудь незаконченное дело к Питеру Петтигрю? — спросил Гарри. — Что угодно, что могло бы заставить его разыскивать мистера Петтигрю, пусть даже не ради убийства? Например, секрет, который знал только Петтигрю и который был нужен Блэку. Или, может, наоборот, Блэк хотел убить его, чтобы навсегда что-то скрыть?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Ремуса что-то блеснуло, но он лишь покачал головой и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ничего особенного.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лишь означает, что тут есть какая-то тайна, — ответил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тронутыми сединой усами Ремуса появилась кривая улыбка.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тебе тоже есть немного от Питера, как я погляжу. Но это и правда не важно.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когтевранец, и мы не из тех, кто сопротивляется манящему шёпоту тайны, — отшутился Гарри и продолжил уже более серьёзно: — Если эта тайна стоила того, чтобы Блэк из-за неё попался, я просто не могу считать её не заслуживающей внимания.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Ремус выглядел так, словно внезапно оказался не в своей тарелке.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полагаю, что смогу рассказать тебе, когда ты станешь старше, но на самом деле, Гарри, это вовсе не так уж важно! Просто старая история из наших школьных дней.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был уверен, что именно послужило источником его догадки: может быть, тон, которым Ремус сказал это, или его нервозность, или шаблонность фразы «когда ты станешь старше», сказанной с опять-таки шаблонной интонацией, но что-то из этого, а может, и всё сразу, подтолкнуло Гарри к озарению...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но, кажется, я уже догадался.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Ремуса взметнулись.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 произнёс он слегка скептически.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были любовниками, я прав?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неловкой паузы, Ремус медленно и серьёзно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Очень давно. Печальная история, закончившаяся большой трагедией, или по крайней мере так нам казалось, когда мы были молоды.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Грустное недоумение отразилось на лице Ремуса: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думал, что всё это уже давно в прошлом, надёжно захоронено под фундаментом их взрослой дружбы. До того дня, когда Блэк убил Питера.</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