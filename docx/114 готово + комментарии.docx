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="264" w:lineRule="auto"/>
        <w:contextualSpacing w:val="0"/>
        <w:jc w:val="center"/>
      </w:pPr>
      <w:bookmarkStart w:colFirst="0" w:colLast="0" w:name="_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7-01-18T20:46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всё ещё было нужно </w:t>
      </w:r>
      <w:ins w:author="Alaric Lightin" w:id="1" w:date="2017-01-18T20:46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0" w:date="2017-01-18T20:46:0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это самое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7-01-18T20:46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следующее действие… 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