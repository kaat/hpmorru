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nzifxlz4g8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105. Истина. Часть 2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эхом отдавались в голове 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отзвуки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резонировали и тут же затухали, разбитые шаблоны тщетно пытались выстроится в новую целостную картину.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 это…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 был…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Загадк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только это требовало его внимания.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пистолет.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какой-то причине Лорд Волдеморт до сих пор не выстрелил.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вам нужно?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трудом выговорил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смерть, — откликнулся профессор Квиррелл, — не входит в список того, что я собираюсь озвучить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меня было достаточно времени, чтобы убить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Судьбоносная битва между Лордом Волдемортом и Мальчиком-Который-Выжил — плод воображения Дамблдора.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знаю, где живёт твоя семья в Оксфорде, и я знаю, что такое снайперская винтовка.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до того, как получил палочку. Надеюсь, Том, это понятно?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Абсолютно, — прошептал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трясло, 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отрабатывало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программу, созданную, чтобы убегать от тигров,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применять сложные заклинания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тем не менее Гарри понял, что человек, направивший на него пистолет, ждёт от него конкретного действия, точнее,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Поэтому Гарри его задал.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зовёте меня Томом?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смерил Гарри взглядом.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я зову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омом? Ответь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сказал бы, что твой интеллект оправдал все мои надежды,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уж на это его должно хватить.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появился у Гарри на языке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того, как мозг успел сосредоточиться на вопросе.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Том Риддл — ваше имя. Наше имя.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Волдеморт — это Том Риддл,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 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смысле…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Неплохо, — кивнул профессор Квиррелл. — Один раз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победил Тёмного Лорда, и второго раза не будет.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уже уничтожил Гарри Поттера, почти ничего не оставив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стёр различия между нашими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позволив нам существовать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одном мире.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видишь, что про сражение со мной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лгали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можешь разумно действовать в собственных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можешь, — пистолет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вперёд, и на лбу у Гарри выступили капли пота. — Бросай палочку.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Шаг назад, — потребовал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подчинился.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Подними руки к шее и сними Маховик времени, касаясь исключительно цепочки. Положи его на пол, потом сделай ещё шаг назад.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опять подчинился.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в состоянии шока мозг искал способ повернуть Маховик времени, сделать неожиданны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игрышный ход, но Гарри понимал, что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представил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себя на месте Гарри и перебирает те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кошель, положи на землю, сделай шаг назад.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послушался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профессор защиты.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Итак. Мне пора обрести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Философский Камень.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Этих четырёх первокурсников я собираюсь взять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предварительно стерев их последние воспоминания, но так, чтобы они помнили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свой исходный замысел.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Снейпа возьму под контроль и поставлю охранять дверь. Я планирую убить его за предательство моей другой ипостаси,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Камень будет у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Троих наследников благородных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прихвачу с собой и поработаю над тем, чтобы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будущем они всегда были мне верны.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да будет тебе известно, я взял заложников.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уже привёл в действие заклинание, которое убьёт сотни учеников Хогвартса, в том числе многих, кого ты называешь друзьями.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добуду Камень, с его помощью я смогу остановить это заклинание.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мне помешают или есл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решу не останавливать заклинание — сотни учеников погибнут,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говорил всё также спокойно.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Мальчик, теперь ты осознаёшь, каковы ставки?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улыбнулся, услышав от тебя «нет», но вряд ли на это стоит надеяться.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попросил вас, профессор, этого не делать, — сумел выдавить Гарри. Горе и ужас охватывали его, лезвия, вспарывающие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эмоциональную связь, причиняли такие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страдания,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вонзались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плоть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Почему, профессор Квиррелл,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обернулось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пусть всё будет не так, не так,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профессор Квиррелл, приглашающе взмахнув пистолетом. — Разрешаю тебе предложить взамен что-нибудь, нужное мне. Это редкая привилегия. Когда Лорд Волдеморт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торгуется, мальчик.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разума Гарри лихорадочно перебирала варианты в поисках чего-нибудь, что может оказаться для Лорда Волдеморта или профессора Квиррелла более ценным, чем дети-заложники или смерть Снейпа.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его часть, та, что никогда не переставала думать, уже знала ответ.</w:t>
      </w:r>
    </w:p>
    <w:p w:rsidR="00000000" w:rsidDel="00000000" w:rsidP="00000000" w:rsidRDefault="00000000" w:rsidRPr="00000000">
      <w:pPr>
        <w:spacing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уже знаете, что вы хотите от меня,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 тошноту, душа истекала кровью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Скажите сами.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поможешь мне добыть Философский Камень.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Его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воли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перескакивал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пистолета на лицо профессора Квиррелла и обратно.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понимал, что книжный 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ситуации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бы: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«Нет».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теперь, когда он сам очутился на месте героя, ответ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 казалс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бессмысленным.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разочарован,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задумался,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Совершенно очевидно, что в данный момент ты должен принять все мои условия, потому что у меня на руках все козыри.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учил тебя, как поступать в таких ситуациях: тебе следует сразу же притвориться, что ты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Сопротивляясь, ты не добьёшься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ничего, кроме боли. Ты должен был вычислить, что выгоднее ответить сразу, не вызывая моё недоверие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любопытством разглядывал Гарри. — Может, Дамблдор забил тебе голову чепухой про благородное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сопротивление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Меня всегда забавляли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ные принципы — ими так легко манипулировать.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Заверяю тебя, я легко могу продемонстрировать,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и с моральной точки зрения сопротивление будет выглядеть гораздо хуже, и советую подчиниться, пока я этого не сделал.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всё так же смотрел на Гарри, но профессор Квиррелл взмахнул второй рукой, и Трейси Дэвис, медленно вращаясь, взмыла в воздух. Её руки и ноги раскинулись звездой...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успела свежая волна адреналина добраться до сердца Гарри, как Трейси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Решай,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терпение уже на исходе.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 было отвечать сразу, чтобы ему не успела прийти мысль оторвать Трейси ноги. Хотя, нет, директор говорил, нельзя показывать Лорду Волдеморту, что я буду подчиняться, если он станет угрожать моим друзьям, потому что тогда он будет шантажировать меня снова и снова… Только ведь его слова — не шантаж, он постоянно именно так и действует...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вдохнул. Часть сознания, действующая на автопилоте, вопила другим субличностям,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может позволить себе пребывать в ступоре.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Шок рано или поздно заканчивается, нейроны всё так же передают сигналы, при работающем мозге разум может отключиться, только если «Я»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разум должен отключиться...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испытывать ваше терпение, — сказал Гарри. Голос прозвучал надломленно,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хорошо. Лорд Волдеморт, подумав, что Гарри до сих пор в шоке, может дать ему немного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если у Лорда Волдеморта и была репутация человека, который держит своё слово,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об этом неизвестно.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Понимаю твои опасения,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Есть простое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решение, и я планировал прибегнуть к нему в любом случае.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Змеи не с-спос-собны лгать.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Учитывая моё крайнее отвращение к человеческой глупости, я бы советовал тебе воздержаться от фраз вроде «Что вы хотите этим сказать?» Ты достаточно умён, а у меня нет времени на пустые беседы, столь ценимые заурядными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людьми.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Змеи не способны лгать.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плюс-с два будет четыре.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хотел сказать, что два плюс два будет три, но слово «четыре» само сорвалось с языка.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Салазар Слизерин накладывал на себя и всех своих детей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на самом деле,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обеспечить своим потомкам возможность верить друг другу на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бы интриги они н</w:t>
      </w:r>
      <w:del w:author="Alaric Lightin" w:id="0" w:date="2016-10-14T18:19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0" w:date="2016-10-14T18:19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плели против других.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принял позу, знакомую Гарри по урокам Боевой магии. Он словно надел привычную маску, но пистолет в его руке всё так же смотрел на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Окклюменция позволяет обмануть Сыворотку правды, но не проклятие Змееуста, можешь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тоже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роверить. А теперь слушай.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Пойдём с-со мной, обещ-щай ис-спользовать вс-се с-силы, чтобы добыть Камень,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тогда эти дети ос-станутс-ся здес-сь, и я не причиню им зла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Я дейс-ствительно взял заложников, с-сотни учеников с-сегодня умрут, ес-сли я не ос-становлю запущ-щенный план. Получив Камень, я с-сохраню им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запомни, хорошенько запомни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 нельзя по-настоящ-щему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убить ни одним с-спос-собом, извес-стным мне,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я не получу камень, это не помеш-шает мне вернутьс-ся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с-спас-сёт ни тебя, ни других от моего гнева.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в голову наверняка приходят разные горячие мысли. Так вот, мальчик, ничего хорошего они тебе не принесут.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Отдаю должное твоей способности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раздражать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и советую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воздержаться.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говорили,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настоящая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Камня отличается от той, что приписывают ему легенды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для него самого звучал странно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говорили это на парселтанге.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Прежде, чем я соглашусь вам помочь, объясните, что он делает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среди перечисленного окажется что-нибудь, дающее абсолютную власть над вселенной,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ничто не сможет оправдать существенное возрастание вероятности исхода, при котором Лорд Волдеморт получит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улыбнулся профессор Квиррелл, — ты начал 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лучше — в награду я предложу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стимул помогать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Вечная жизнь и молодость, создание золота и серебра. Предположим, владелец Камня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Камень?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ли адреналин, бурлящий в крови,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поспособствовал работе мозга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ли помогла информация о том, что свидетельства не лгут и ответ существует.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делает трансфигурацию постоянной.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услышав то, что произнёс его собственный язык.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Правильно, — сказал профессор Квиррелл. — Таким образом, тот, кто владеет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Камнем, может трансфигурировать человека.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Измученный разум Гарри пережил очередное потрясение, когда понял, какой стимул ему предлагают.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выкрал останки мисс Грейнджер и трансфигурировал их в неприметный объект, — 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при себе,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трансфигурацию. Ага, ты посмотрел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кольцо у себя на пальце. Конечно, камнем в кольце мисс Грейнджер быть не может, верно? Слишком очевидно. Нет, я бы предположил, что ты трансфигурировал останки в само кольцо, чтобы аура трансфигурированного камня замаскировала трансфигурацию кольца.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выдавил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ложь, и он бросил взгляд на кольцо умышленно.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ожидал,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кольцо вызовет подозрения, он даже пытался спровоцировать их, чтобы в очередной раз подтвердить свою непричастность, но никт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ничего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заподозрил.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Дамблдор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почувствовал, что в стали нет магии.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Элегантно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правильно, —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Идём со мной, помоги мне достать Камень, и я воскрешу для тебя Гермиону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смерть дурно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подействовала на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прочь это изменить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Насколько я тебя понимаю, таково твоё величайшее желание. Я сделал тебе немало одолжений, мне не трудно сделать ещё одно, — профессор Спраут с пустыми глазами поднялась с земли и наставила палочку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Помоги мне обрес-сти Камень транс-сфигурации,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приложу вс-се с-силы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чтобы вернуть твоей подружке ис-стинную и долгую жизнь. Мальчик,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с-слово с-сказано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 меня кончаетс-ся терпение,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тебе не понравитс-ся, что с-случитс-ся дальш-ше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 прошипел так, что в голове возник образ змеи, готовой напасть.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теперь.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теперь, после череды потрясений, когда мир перевернулся с ног на голову, даже теперь мозг Гарри не перестал быть мозгом. Уже готовые нейронные цепи продолжали достраивать логические связи.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держишь человека под прицелом, не обязательно делать настолько щедрое предложение.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 только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нужна его помощь, чтобы достать из волшебного зеркала Философский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Строить планы было некогда.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столько усилий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заручиться его поддержкой… Гарри очень хотел потребовать, чтобы профессор Квиррелл в обмен на помощь пообещал в будущем никого не убивать, но был практически уверен, что тот ответит: «Не неси чушь». На болтовню времени не было, поэтому верхнюю планку допустимого придётся угадывать…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профессора Квиррелла сузились глаза, губы разошлись…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готов помочь,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орвалось с языка Гарри, — но взамен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ваше обещание, что по завершении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повернётесь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хочу, чтобы вы не убивали профессора Снейпа или кого-либо ещё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как минимум неделю. И мне нужны ответы — правда обо всём, что здесь происходило, и всё, что вы знаете о моей природе.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Светло-голубые глаза бесстрастно изучали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-30" w:right="0" w:firstLine="43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Сдаётся мне, можно было попросить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внутренний слизеринец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думаю, отсутствие времени нас оправдывает, и, что бы ни пришлось делать дальше, информация точно не помешает.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ейчас Гарри было не до этого голоса. Холодные мурашки пробежали по его спине, когда он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обращённые к человеку, наставлявшему на него пистолет.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этих условиях ты обещаешь помочь мне достать 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уточнил профессор Квиррелл.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в силах говорить, кивнул.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С-соглас-сен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Помоги мне, и ты получиш-шь ответы на 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вопрос-сы — о прош-шлых с-событиях, но не о моих планах. Я не намереваюс-сь в будущ-щем поднимать на тебя руку или магию, ес-сли ты с-сам не поднимеш-шь руку или не обратиш-шь магию против меня. Неделю не с-стану убивать никого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пределах ш-школы, ес-сли не буду вынужден. Обещ-щай, что не будеш-шь пытатьс-ся предупредить обо мне или с-сбежать. Обещ-щай приложить вс-се с-силы, чтобы помочь мне обрес-сти Камень. И я верну твоей подружке ис-стинную жизнь и здоровье, и ни я, ни с-служащ-щие мне 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попытаемс-ся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причинить ей вред,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кривая ухмылка.—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Обещ-щай, мальчик, и будет с-сделка.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Обещаю, — прошептал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 — завопили другие части его разума...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он держит нас под прицелом,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нас же нет выбора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остаётся извлечь максимум поль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Сволочь ты,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пуффендуец.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Думаешь, 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этого хотела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Мы тут говорим о Лорде Волдеморте, мы вообще представляем, скольких он убил и ещё убьёт?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Протестую. Мы идём на компромисс с Лордом Волдемортом не ради Гермионы,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заявил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него, вообще-то, пистолет, и другим способом мы его остановить не сможем. К тому же мама с папой посоветовали бы делать, как он говорит.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 сводил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роизнеси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парселтанге.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помогу вам обрес-сти Камень… Боюс-сь, не могу обещ-щать, что приложу вс-се с-силы, ибо душ-ша к 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 лежит. Но я с-собираюс-сь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пос-стара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тьс-ся. Не с-сделаю ничего, ес-сли буду думать, что это разозлит вас-с. Не позову на помощь, ес-сли буду думать, что вы убьёте приш-шедших или погибнут заложники. Мне жаль, учитель, это вс-сё, что я могу обещ-щать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принято, и разум сразу успокоился. Гарри пойдёт с профессором Квирреллом, поможет ему достать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Камень, спасёт заложников, и… и…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знал,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собирался что-нибудь придумать.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на самом деле жаль? — усмехнулся профессор Квиррелл. — Полагаю, этого хватит. Впрочем, учти ещё два обстоятельства. Первое: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ес-сть план, как ос-становить даже с-смотрителя ш-школы, ес-сли он вс-станет у нас-с на пути.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Второе: время от времени я буду задавать вопрос на парселтанге, не предал ли ты меня.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С-сделка заключена.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раут обернула палочку Гарри блестящей тканью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положила её на пол и снова направила свою палочку на Гарри. Лишь после этого профессор Квиррелл опустил пистолет — тот словно испарился — поднял свёрток с палочкой и спрятал в складках мантии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спящего тела Лесата Лестрейнджа сняли Истинную Мантию Невидимости, и профессор Квиррелл тоже забрал её себе, как и Маховик времени, и кошель Гарри.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минут у профессора Квиррелла ушли на заклинания Обливиэйт, а также чары Ложной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том их варианте, когда жертва сама заполняет пробелы, опираясь на собственные догадки.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спящих детей с таким сердитым и озабоченным выражением, будто они — жертвы несчастного случая на уроке травоведения. Ученики взмыли в воздух и поплыли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следом за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к лежащему на полу профессору зельеварения, склонился над ним и дотронулся палочкой до его лба.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Алиенис нервус мобиле лигнум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сделал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назад и начал двигать в воздухе пальцами, будто управляя марионеткой.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плавным движением оттолкнулся от земли и занял своё место перед дверью.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Квиррелл, направив палочку на запретную дверь. Похоже, ситуация забавляла его. — Мальчик,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честь?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уже жалел о том, что принял единственно верное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Странное ощущение: делать что-нибудь, понимая, что поступаешь неправильно. Не эгоистично, а просто неправильно на каком-то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глубинном уровне.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человек сзади держал пистолет — стоило Гарри помедлить, и оружие снова появилось в руке профессора.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положил ладонь на дверное кольцо и несколько раз глубоко вдохнул, пытаясь хоть как-то успокоить мысли. Пройти через все испытания, не дать себя застрелить, не допустить смерти заложников, изменить ход событий к лучшему, найти подходящие возможности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воспользоваться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хорошим, но остальные варианты казались ещё хуже.</w:t>
      </w:r>
    </w:p>
    <w:p w:rsidR="00000000" w:rsidDel="00000000" w:rsidP="00000000" w:rsidRDefault="00000000" w:rsidRPr="00000000">
      <w:pPr>
        <w:spacing w:line="240" w:lineRule="auto"/>
        <w:ind w:left="-30" w:firstLine="43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толкнул запретную дверь и шагнул внутрь.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