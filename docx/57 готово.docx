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right="-149"/>
        <w:contextualSpacing w:val="0"/>
        <w:jc w:val="center"/>
      </w:pPr>
      <w:bookmarkStart w:id="0" w:colFirst="0" w:name="h.gmk20detup13" w:colLast="0"/>
      <w:bookmarkEnd w:id="0"/>
      <w:r w:rsidRPr="00000000" w:rsidR="00000000" w:rsidDel="00000000">
        <w:rPr>
          <w:rtl w:val="0"/>
        </w:rPr>
        <w:t xml:space="preserve">Глава 57. СТЭ. Вынужденное познание. Часть 7</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надежда,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очередной раз он переоценил свои достижения. Да,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Это было весьма прискорбно, потому что прямо сейчас он бы с радостью поделился местом у руля.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напряжённо сказала Беллатриса. — Дементоры... они приближаются... Я чувствую их,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Спасибо, Белла, — ответил бесстрастный голос. — Я уже знаю.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он не был </w:t>
      </w:r>
      <w:r w:rsidRPr="00000000" w:rsidR="00000000" w:rsidDel="00000000">
        <w:rPr>
          <w:rFonts w:cs="Times New Roman" w:hAnsi="Times New Roman" w:eastAsia="Times New Roman" w:ascii="Times New Roman"/>
          <w:i w:val="1"/>
          <w:sz w:val="24"/>
          <w:rtl w:val="0"/>
        </w:rPr>
        <w:t xml:space="preserve">спрятан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Новая задача, </w:t>
      </w:r>
      <w:r w:rsidRPr="00000000" w:rsidR="00000000" w:rsidDel="00000000">
        <w:rPr>
          <w:rFonts w:cs="Times New Roman" w:hAnsi="Times New Roman" w:eastAsia="Times New Roman" w:ascii="Times New Roman"/>
          <w:sz w:val="24"/>
          <w:rtl w:val="0"/>
        </w:rPr>
        <w:t xml:space="preserve">— сообщил Гарри своему мозгу. — </w:t>
      </w:r>
      <w:r w:rsidRPr="00000000" w:rsidR="00000000" w:rsidDel="00000000">
        <w:rPr>
          <w:rFonts w:cs="Times New Roman" w:hAnsi="Times New Roman" w:eastAsia="Times New Roman" w:ascii="Times New Roman"/>
          <w:i w:val="1"/>
          <w:sz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 пас, </w:t>
      </w:r>
      <w:r w:rsidRPr="00000000" w:rsidR="00000000" w:rsidDel="00000000">
        <w:rPr>
          <w:rFonts w:cs="Times New Roman" w:hAnsi="Times New Roman" w:eastAsia="Times New Roman" w:ascii="Times New Roman"/>
          <w:sz w:val="24"/>
          <w:rtl w:val="0"/>
        </w:rPr>
        <w:t xml:space="preserve">— заявил мозг. — </w:t>
      </w:r>
      <w:r w:rsidRPr="00000000" w:rsidR="00000000" w:rsidDel="00000000">
        <w:rPr>
          <w:rFonts w:cs="Times New Roman" w:hAnsi="Times New Roman" w:eastAsia="Times New Roman" w:ascii="Times New Roman"/>
          <w:i w:val="1"/>
          <w:sz w:val="24"/>
          <w:rtl w:val="0"/>
        </w:rPr>
        <w:t xml:space="preserve">Найди себе какую-нибудь другую вычислительную субстанцию, и пусть она решает твои задачи с безумным количеством условий.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серьёзно</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Я тоже, — </w:t>
      </w:r>
      <w:r w:rsidRPr="00000000" w:rsidR="00000000" w:rsidDel="00000000">
        <w:rPr>
          <w:rFonts w:cs="Times New Roman" w:hAnsi="Times New Roman" w:eastAsia="Times New Roman" w:ascii="Times New Roman"/>
          <w:sz w:val="24"/>
          <w:rtl w:val="0"/>
        </w:rPr>
        <w:t xml:space="preserve">ответил мозг.— </w:t>
      </w:r>
      <w:r w:rsidRPr="00000000" w:rsidR="00000000" w:rsidDel="00000000">
        <w:rPr>
          <w:rFonts w:cs="Times New Roman" w:hAnsi="Times New Roman" w:eastAsia="Times New Roman" w:ascii="Times New Roman"/>
          <w:i w:val="1"/>
          <w:sz w:val="24"/>
          <w:rtl w:val="0"/>
        </w:rPr>
        <w:t xml:space="preserve">Вызови своего патронуса и подожди, пока тебя найдут авроры. Включи здравый смысл. Всё кончено.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Сдавайся...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заметила его логическая сторона, — </w:t>
      </w:r>
      <w:r w:rsidRPr="00000000" w:rsidR="00000000" w:rsidDel="00000000">
        <w:rPr>
          <w:rFonts w:cs="Times New Roman" w:hAnsi="Times New Roman" w:eastAsia="Times New Roman" w:ascii="Times New Roman"/>
          <w:i w:val="1"/>
          <w:sz w:val="24"/>
          <w:rtl w:val="0"/>
        </w:rPr>
        <w:t xml:space="preserve">если ты запретишь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i w:val="1"/>
          <w:sz w:val="24"/>
          <w:rtl w:val="0"/>
        </w:rPr>
        <w:t xml:space="preserve"> негативные мысли, чтобы уберечь разум от влияния дементоров,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тоже будет когнитивным искажением. Как ты тогда узнаешь, не пришло ли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i w:val="1"/>
          <w:sz w:val="24"/>
          <w:rtl w:val="0"/>
        </w:rPr>
        <w:t xml:space="preserve"> время сдаться?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Снизу донёсся отчаянный, рыдающий крик, в котором слились слова «нет» и «прочь». Узники знали, они чувствовали.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приближались.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вы... вы не должны рисковать собой ради меня... возьмите свою мантию...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Молчи, дура, — со злостью прошипел голос. — Когда я решу пожертвовать тобой, я тебе скажу.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Знаешь, в её предложении есть смысл, </w:t>
      </w:r>
      <w:r w:rsidRPr="00000000" w:rsidR="00000000" w:rsidDel="00000000">
        <w:rPr>
          <w:rFonts w:cs="Times New Roman" w:hAnsi="Times New Roman" w:eastAsia="Times New Roman" w:ascii="Times New Roman"/>
          <w:sz w:val="24"/>
          <w:rtl w:val="0"/>
        </w:rPr>
        <w:t xml:space="preserve">— сказал слизеринец.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не должен</w:t>
      </w:r>
      <w:r w:rsidRPr="00000000" w:rsidR="00000000" w:rsidDel="00000000">
        <w:rPr>
          <w:rFonts w:cs="Times New Roman" w:hAnsi="Times New Roman" w:eastAsia="Times New Roman" w:ascii="Times New Roman"/>
          <w:i w:val="1"/>
          <w:sz w:val="24"/>
          <w:rtl w:val="0"/>
        </w:rPr>
        <w:t xml:space="preserve"> рисковать собой ради неё, ценность её жизни не идёт ни в какое сравнение с твоей.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мгновенье Гарри задумался, не пожертвовать ли Беллатрисой, чтобы спасти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w:t>
      </w:r>
      <w:r w:rsidRPr="00000000" w:rsidR="00000000" w:rsidDel="00000000">
        <w:rPr>
          <w:rFonts w:cs="Times New Roman" w:hAnsi="Times New Roman" w:eastAsia="Times New Roman" w:ascii="Times New Roman"/>
          <w:i w:val="1"/>
          <w:sz w:val="24"/>
          <w:rtl w:val="0"/>
        </w:rPr>
        <w:t xml:space="preserve">не делать</w:t>
      </w:r>
      <w:r w:rsidRPr="00000000" w:rsidR="00000000" w:rsidDel="00000000">
        <w:rPr>
          <w:rFonts w:cs="Times New Roman" w:hAnsi="Times New Roman" w:eastAsia="Times New Roman" w:ascii="Times New Roman"/>
          <w:sz w:val="24"/>
          <w:rtl w:val="0"/>
        </w:rPr>
        <w:t xml:space="preserve">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w:t>
      </w:r>
      <w:r w:rsidRPr="00000000" w:rsidR="00000000" w:rsidDel="00000000">
        <w:rPr>
          <w:rFonts w:cs="Times New Roman" w:hAnsi="Times New Roman" w:eastAsia="Times New Roman" w:ascii="Times New Roman"/>
          <w:i w:val="1"/>
          <w:sz w:val="24"/>
          <w:rtl w:val="0"/>
        </w:rPr>
        <w:t xml:space="preserve">сверху</w:t>
      </w:r>
      <w:r w:rsidRPr="00000000" w:rsidR="00000000" w:rsidDel="00000000">
        <w:rPr>
          <w:rFonts w:cs="Times New Roman" w:hAnsi="Times New Roman" w:eastAsia="Times New Roman" w:ascii="Times New Roman"/>
          <w:sz w:val="24"/>
          <w:rtl w:val="0"/>
        </w:rPr>
        <w:t xml:space="preserve">, а крики снизу затихли.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Это просто смешно, </w:t>
      </w:r>
      <w:r w:rsidRPr="00000000" w:rsidR="00000000" w:rsidDel="00000000">
        <w:rPr>
          <w:rFonts w:cs="Times New Roman" w:hAnsi="Times New Roman" w:eastAsia="Times New Roman" w:ascii="Times New Roman"/>
          <w:sz w:val="24"/>
          <w:rtl w:val="0"/>
        </w:rPr>
        <w:t xml:space="preserve">— сказала его логическая сторона. — </w:t>
      </w:r>
      <w:r w:rsidRPr="00000000" w:rsidR="00000000" w:rsidDel="00000000">
        <w:rPr>
          <w:rFonts w:cs="Times New Roman" w:hAnsi="Times New Roman" w:eastAsia="Times New Roman" w:ascii="Times New Roman"/>
          <w:i w:val="1"/>
          <w:sz w:val="24"/>
          <w:rtl w:val="0"/>
        </w:rPr>
        <w:t xml:space="preserve">Рациональные агенты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Крайне дурацкая идея, </w:t>
      </w:r>
      <w:r w:rsidRPr="00000000" w:rsidR="00000000" w:rsidDel="00000000">
        <w:rPr>
          <w:rFonts w:cs="Times New Roman" w:hAnsi="Times New Roman" w:eastAsia="Times New Roman" w:ascii="Times New Roman"/>
          <w:sz w:val="24"/>
          <w:rtl w:val="0"/>
        </w:rPr>
        <w:t xml:space="preserve">— заявил гриффиндорец. — </w:t>
      </w:r>
      <w:r w:rsidRPr="00000000" w:rsidR="00000000" w:rsidDel="00000000">
        <w:rPr>
          <w:rFonts w:cs="Times New Roman" w:hAnsi="Times New Roman" w:eastAsia="Times New Roman" w:ascii="Times New Roman"/>
          <w:i w:val="1"/>
          <w:sz w:val="24"/>
          <w:rtl w:val="0"/>
        </w:rPr>
        <w:t xml:space="preserve">Даже я считаю её дурацкой, а ведь я гриффиндорская часть тебя. Нет, серьёзно, ты же не собираешься просто стоять здесь и...</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Авроры выжидательно смотрели на Амелию.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ровным голосом ответила она на невысказанный вопрос. — Там </w:t>
      </w:r>
      <w:r w:rsidRPr="00000000" w:rsidR="00000000" w:rsidDel="00000000">
        <w:rPr>
          <w:rFonts w:cs="Times New Roman" w:hAnsi="Times New Roman" w:eastAsia="Times New Roman" w:ascii="Times New Roman"/>
          <w:i w:val="1"/>
          <w:sz w:val="24"/>
          <w:rtl w:val="0"/>
        </w:rPr>
        <w:t xml:space="preserve">один </w:t>
      </w:r>
      <w:r w:rsidRPr="00000000" w:rsidR="00000000" w:rsidDel="00000000">
        <w:rPr>
          <w:rFonts w:cs="Times New Roman" w:hAnsi="Times New Roman" w:eastAsia="Times New Roman" w:ascii="Times New Roman"/>
          <w:sz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чародейка сидит на ступеньках, откинувшись назад, поскольку он отменил заклинание левитации. Ему могли понадобиться все его способности, все его силы.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Гарри 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Сосредоточившись и изо всех сил напрягая волю, Гарри </w:t>
      </w:r>
      <w:r w:rsidRPr="00000000" w:rsidR="00000000" w:rsidDel="00000000">
        <w:rPr>
          <w:rFonts w:cs="Times New Roman" w:hAnsi="Times New Roman" w:eastAsia="Times New Roman" w:ascii="Times New Roman"/>
          <w:i w:val="1"/>
          <w:sz w:val="24"/>
          <w:rtl w:val="0"/>
        </w:rPr>
        <w:t xml:space="preserve">ожидал,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Предчувствовал их остановку.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Верил, что они остановятся.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...ну, во всяком случае таков был план...</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подавил закравшуюся опасную мысль и </w:t>
      </w:r>
      <w:r w:rsidRPr="00000000" w:rsidR="00000000" w:rsidDel="00000000">
        <w:rPr>
          <w:rFonts w:cs="Times New Roman" w:hAnsi="Times New Roman" w:eastAsia="Times New Roman" w:ascii="Times New Roman"/>
          <w:i w:val="1"/>
          <w:sz w:val="24"/>
          <w:rtl w:val="0"/>
        </w:rPr>
        <w:t xml:space="preserve">ожидал, что дементоры замрут на месте. </w:t>
      </w:r>
      <w:r w:rsidRPr="00000000" w:rsidR="00000000" w:rsidDel="00000000">
        <w:rPr>
          <w:rFonts w:cs="Times New Roman" w:hAnsi="Times New Roman" w:eastAsia="Times New Roman" w:ascii="Times New Roman"/>
          <w:sz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w:t>
      </w:r>
      <w:r w:rsidRPr="00000000" w:rsidR="00000000" w:rsidDel="00000000">
        <w:rPr>
          <w:rFonts w:cs="Times New Roman" w:hAnsi="Times New Roman" w:eastAsia="Times New Roman" w:ascii="Times New Roman"/>
          <w:i w:val="1"/>
          <w:sz w:val="24"/>
          <w:rtl w:val="0"/>
        </w:rPr>
        <w:t xml:space="preserve">верят, что дементоры будут торговаться. </w:t>
      </w:r>
      <w:r w:rsidRPr="00000000" w:rsidR="00000000" w:rsidDel="00000000">
        <w:rPr>
          <w:rFonts w:cs="Times New Roman" w:hAnsi="Times New Roman" w:eastAsia="Times New Roman" w:ascii="Times New Roman"/>
          <w:sz w:val="24"/>
          <w:rtl w:val="0"/>
        </w:rPr>
        <w:t xml:space="preserve">Поэтому, если Гарри достаточно сильно поверит, что они развернутся и уйдут, они развернутся и уйдут.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Беда была в том, что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w:t>
      </w:r>
      <w:r w:rsidRPr="00000000" w:rsidR="00000000" w:rsidDel="00000000">
        <w:rPr>
          <w:rFonts w:cs="Times New Roman" w:hAnsi="Times New Roman" w:eastAsia="Times New Roman" w:ascii="Times New Roman"/>
          <w:i w:val="1"/>
          <w:sz w:val="24"/>
          <w:rtl w:val="0"/>
        </w:rPr>
        <w:t xml:space="preserve">верить </w:t>
      </w:r>
      <w:r w:rsidRPr="00000000" w:rsidR="00000000" w:rsidDel="00000000">
        <w:rPr>
          <w:rFonts w:cs="Times New Roman" w:hAnsi="Times New Roman" w:eastAsia="Times New Roman" w:ascii="Times New Roman"/>
          <w:sz w:val="24"/>
          <w:rtl w:val="0"/>
        </w:rPr>
        <w:t xml:space="preserve">во что-то. Как </w:t>
      </w:r>
      <w:r w:rsidRPr="00000000" w:rsidR="00000000" w:rsidDel="00000000">
        <w:rPr>
          <w:rFonts w:cs="Times New Roman" w:hAnsi="Times New Roman" w:eastAsia="Times New Roman" w:ascii="Times New Roman"/>
          <w:i w:val="1"/>
          <w:sz w:val="24"/>
          <w:rtl w:val="0"/>
        </w:rPr>
        <w:t xml:space="preserve">невозможно </w:t>
      </w:r>
      <w:r w:rsidRPr="00000000" w:rsidR="00000000" w:rsidDel="00000000">
        <w:rPr>
          <w:rFonts w:cs="Times New Roman" w:hAnsi="Times New Roman" w:eastAsia="Times New Roman" w:ascii="Times New Roman"/>
          <w:sz w:val="24"/>
          <w:rtl w:val="0"/>
        </w:rPr>
        <w:t xml:space="preserve">обмануть себя и поверить в фокус, з</w:t>
      </w:r>
      <w:r w:rsidRPr="00000000" w:rsidR="00000000" w:rsidDel="00000000">
        <w:rPr>
          <w:rFonts w:cs="Times New Roman" w:hAnsi="Times New Roman" w:eastAsia="Times New Roman" w:ascii="Times New Roman"/>
          <w:i w:val="1"/>
          <w:sz w:val="24"/>
          <w:rtl w:val="0"/>
        </w:rPr>
        <w:t xml:space="preserve">ная,</w:t>
      </w:r>
      <w:r w:rsidRPr="00000000" w:rsidR="00000000" w:rsidDel="00000000">
        <w:rPr>
          <w:rFonts w:cs="Times New Roman" w:hAnsi="Times New Roman" w:eastAsia="Times New Roman" w:ascii="Times New Roman"/>
          <w:sz w:val="24"/>
          <w:rtl w:val="0"/>
        </w:rPr>
        <w:t xml:space="preserve"> как он делается. Навык избегать самообмана, который Гарри старательно у себя развивал, отказывался отключаться, и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насколько он был вреден в этом уникальном, особом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прошли коридор до половины. Гарри вскинул открытую ладонь и твёрдо и уверенно скомандовал: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Тени Смерти остановились.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Позади Гарри судорожно ахнула Беллатриса. Этот звук словно вырвали у неё клещами.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жестом дал ей заранее условленный сигнал: </w:t>
      </w:r>
      <w:r w:rsidRPr="00000000" w:rsidR="00000000" w:rsidDel="00000000">
        <w:rPr>
          <w:rFonts w:cs="Times New Roman" w:hAnsi="Times New Roman" w:eastAsia="Times New Roman" w:ascii="Times New Roman"/>
          <w:i w:val="1"/>
          <w:sz w:val="24"/>
          <w:rtl w:val="0"/>
        </w:rPr>
        <w:t xml:space="preserve">Повтори слова дементоров, которые ты слышишь.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голос Беллатрисы дрожал, — они говорят: «Беллатриса Блэк обещана нам. Скажи, где она прячется, и мы тебя пощадим».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Беллатриса? — Гарри заставил свой голос звучать насмешливо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Она недавно сбежала.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Нет, неверно думать, что дементоров можно обмануть, они всего лишь </w:t>
      </w:r>
      <w:r w:rsidRPr="00000000" w:rsidR="00000000" w:rsidDel="00000000">
        <w:rPr>
          <w:rFonts w:cs="Times New Roman" w:hAnsi="Times New Roman" w:eastAsia="Times New Roman" w:ascii="Times New Roman"/>
          <w:i w:val="1"/>
          <w:sz w:val="24"/>
          <w:rtl w:val="0"/>
        </w:rPr>
        <w:t xml:space="preserve">объекты, </w:t>
      </w:r>
      <w:r w:rsidRPr="00000000" w:rsidR="00000000" w:rsidDel="00000000">
        <w:rPr>
          <w:rFonts w:cs="Times New Roman" w:hAnsi="Times New Roman" w:eastAsia="Times New Roman" w:ascii="Times New Roman"/>
          <w:sz w:val="24"/>
          <w:rtl w:val="0"/>
        </w:rPr>
        <w:t xml:space="preserve">ими можно управлять лишь </w:t>
      </w:r>
      <w:r w:rsidRPr="00000000" w:rsidR="00000000" w:rsidDel="00000000">
        <w:rPr>
          <w:rFonts w:cs="Times New Roman" w:hAnsi="Times New Roman" w:eastAsia="Times New Roman" w:ascii="Times New Roman"/>
          <w:i w:val="1"/>
          <w:sz w:val="24"/>
          <w:rtl w:val="0"/>
        </w:rPr>
        <w:t xml:space="preserve">ожиданиями...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Они говорят, — хрипло сказала Беллатриса, — они говорят, что знают, что это ложь.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Сгустки пустоты опять двинулись вперёд.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Её ожидания сильнее моих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неумышленно управляет ими...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сопротивляйся, — приказал Гарри, направляя палочку себе за спину.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я люблю вас, прощайте,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ни странно, это помогло. Эти ужасные слова и понимание ошибки Беллатрисы напомнили Гарри, за что он сражается.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w:t>
      </w:r>
      <w:r w:rsidRPr="00000000" w:rsidR="00000000" w:rsidDel="00000000">
        <w:rPr>
          <w:rFonts w:cs="Times New Roman" w:hAnsi="Times New Roman" w:eastAsia="Times New Roman" w:ascii="Times New Roman"/>
          <w:i w:val="1"/>
          <w:sz w:val="24"/>
          <w:rtl w:val="0"/>
        </w:rPr>
        <w:t xml:space="preserve">всех людей</w:t>
      </w:r>
      <w:r w:rsidRPr="00000000" w:rsidR="00000000" w:rsidDel="00000000">
        <w:rPr>
          <w:rFonts w:cs="Times New Roman" w:hAnsi="Times New Roman" w:eastAsia="Times New Roman" w:ascii="Times New Roman"/>
          <w:sz w:val="24"/>
          <w:rtl w:val="0"/>
        </w:rPr>
        <w:t xml:space="preserve">, а не только ближайшего к ним человека. В любом случае...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поднял палочку в начальную позицию для заклинания Патронуса и заговорил: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Один из вас отправился в Хогвартс и не вернулся. Он больше не существует. Та Смерть мертва.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Дементоры замерли. Дюжина ран мира застыла неподвижно. Пустота завывала вокруг них смертоносным ветром небытия.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Уходите и не рассказывайте об этом никому, жалкие тени, или я уничтожу и вас.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Действительно ли они обладали собственным псевдоинтеллектом, или Гарри наконец преуспел в </w:t>
      </w:r>
      <w:r w:rsidRPr="00000000" w:rsidR="00000000" w:rsidDel="00000000">
        <w:rPr>
          <w:rFonts w:cs="Times New Roman" w:hAnsi="Times New Roman" w:eastAsia="Times New Roman" w:ascii="Times New Roman"/>
          <w:i w:val="1"/>
          <w:sz w:val="24"/>
          <w:rtl w:val="0"/>
        </w:rPr>
        <w:t xml:space="preserve">ожидании</w:t>
      </w:r>
      <w:r w:rsidRPr="00000000" w:rsidR="00000000" w:rsidDel="00000000">
        <w:rPr>
          <w:rFonts w:cs="Times New Roman" w:hAnsi="Times New Roman" w:eastAsia="Times New Roman" w:ascii="Times New Roman"/>
          <w:sz w:val="24"/>
          <w:rtl w:val="0"/>
        </w:rPr>
        <w:t xml:space="preserve">, что они уйдут... что ж, Гарри этого не знал.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всё же они ушли.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RPr="00000000" w:rsidR="00000000" w:rsidDel="00000000">
        <w:rPr>
          <w:rFonts w:cs="Times New Roman" w:hAnsi="Times New Roman" w:eastAsia="Times New Roman" w:ascii="Times New Roman"/>
          <w:i w:val="1"/>
          <w:sz w:val="24"/>
          <w:rtl w:val="0"/>
        </w:rPr>
        <w:t xml:space="preserve">Ха, я всего лишь устроил себе приятный отдых для восстановления сил», </w:t>
      </w:r>
      <w:r w:rsidRPr="00000000" w:rsidR="00000000" w:rsidDel="00000000">
        <w:rPr>
          <w:rFonts w:cs="Times New Roman" w:hAnsi="Times New Roman" w:eastAsia="Times New Roman" w:ascii="Times New Roman"/>
          <w:sz w:val="24"/>
          <w:rtl w:val="0"/>
        </w:rPr>
        <w:t xml:space="preserve">а не, «</w:t>
      </w:r>
      <w:r w:rsidRPr="00000000" w:rsidR="00000000" w:rsidDel="00000000">
        <w:rPr>
          <w:rFonts w:cs="Times New Roman" w:hAnsi="Times New Roman" w:eastAsia="Times New Roman" w:ascii="Times New Roman"/>
          <w:i w:val="1"/>
          <w:sz w:val="24"/>
          <w:rtl w:val="0"/>
        </w:rPr>
        <w:t xml:space="preserve">Ох, я совсем свалился от эмоциональной и физической усталости»</w:t>
      </w:r>
      <w:r w:rsidRPr="00000000" w:rsidR="00000000" w:rsidDel="00000000">
        <w:rPr>
          <w:rFonts w:cs="Times New Roman" w:hAnsi="Times New Roman" w:eastAsia="Times New Roman" w:ascii="Times New Roman"/>
          <w:sz w:val="24"/>
          <w:rtl w:val="0"/>
        </w:rPr>
        <w:t xml:space="preserve">. Ведь дементоры ушли ещё не слишком далеко.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И кстати, — </w:t>
      </w:r>
      <w:r w:rsidRPr="00000000" w:rsidR="00000000" w:rsidDel="00000000">
        <w:rPr>
          <w:rFonts w:cs="Times New Roman" w:hAnsi="Times New Roman" w:eastAsia="Times New Roman" w:ascii="Times New Roman"/>
          <w:sz w:val="24"/>
          <w:rtl w:val="0"/>
        </w:rPr>
        <w:t xml:space="preserve">объявил Гарри своему мозгу, — </w:t>
      </w:r>
      <w:r w:rsidRPr="00000000" w:rsidR="00000000" w:rsidDel="00000000">
        <w:rPr>
          <w:rFonts w:cs="Times New Roman" w:hAnsi="Times New Roman" w:eastAsia="Times New Roman" w:ascii="Times New Roman"/>
          <w:i w:val="1"/>
          <w:sz w:val="24"/>
          <w:rtl w:val="0"/>
        </w:rPr>
        <w:t xml:space="preserve">ты уволен.</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нашёл его! — крикнул старый волшебник.</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Кого?</w:t>
      </w:r>
      <w:r w:rsidRPr="00000000" w:rsidR="00000000" w:rsidDel="00000000">
        <w:rPr>
          <w:rFonts w:cs="Times New Roman" w:hAnsi="Times New Roman" w:eastAsia="Times New Roman" w:ascii="Times New Roman"/>
          <w:sz w:val="24"/>
          <w:rtl w:val="0"/>
        </w:rPr>
        <w:t xml:space="preserve"> — подумала Амелия, поворачиваясь, и увидела вернувшегося Дамблдора, который нёс на руках...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...хватило одного взгляда, чтобы узнать человека, которого она уже не надеялась увидеть...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Глаза мужчины были открыты, он жевал плитку шоколада, зажатую в его живой руке.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Бари Однорукий был жив.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Раздались радостные крики, авроры опустили палочки, некоторые бросились навстречу.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расслабляться! </w:t>
      </w:r>
      <w:r w:rsidRPr="00000000" w:rsidR="00000000" w:rsidDel="00000000">
        <w:rPr>
          <w:rFonts w:cs="Times New Roman" w:hAnsi="Times New Roman" w:eastAsia="Times New Roman" w:ascii="Times New Roman"/>
          <w:sz w:val="24"/>
          <w:rtl w:val="0"/>
        </w:rPr>
        <w:t xml:space="preserve">— рявкнула Амелия. — Проверьте обоих на Оборотное... Обыщите Бари, нет ли на нём маленьких анимагов или ловушек...</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 Иннервейт. Вингардиум Левиоса.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 Гарри не мог видеть, но он почувствовал, как невидимая женщина поднялась на ноги и огляделась вокруг.</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жива?..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 Гарри был соблазн ответить «нет», просто чтобы посмотреть на её реакцию. Вместо этого он прошипел: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 задавай глупых вопросов.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случилось? — шёпотом спросила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Темный Лорд рассмеялся высоким безумным смехом и сказал: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напугал дементоров, моя дорогая Белла.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захотелось увидеть лицо Беллатрисы, чтобы убедиться — не сказал ли он что-нибудь не 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Спустя несколько секунд послышался дрожащий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Возможно ли, мой лорд, что в новом обличье вы начали заботиться обо мне...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шёл, не прислушиваясь к звукам дыхания сзади. Он знал, что Беллатриса идёт за ним.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Вы что-нибудь понимаете,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решительно кивнула и обратилась к своим людям: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Мы продолжаем без изменений.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Никаких новостей от дементоров?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Если я скажу, — резко спросила Амелия, — вы снова убежите?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Вам это ничего не стоит, Амелия, — тихо сказал старый волшебник, — а кому-то из ваших людей может спасти жизнь.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Ничего, кроме шанса на месть...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это было </w:t>
      </w:r>
      <w:r w:rsidRPr="00000000" w:rsidR="00000000" w:rsidDel="00000000">
        <w:rPr>
          <w:rFonts w:cs="Times New Roman" w:hAnsi="Times New Roman" w:eastAsia="Times New Roman" w:ascii="Times New Roman"/>
          <w:sz w:val="24"/>
          <w:rtl w:val="0"/>
        </w:rPr>
        <w:t xml:space="preserve">не важно </w:t>
      </w:r>
      <w:r w:rsidRPr="00000000" w:rsidR="00000000" w:rsidDel="00000000">
        <w:rPr>
          <w:rFonts w:cs="Times New Roman" w:hAnsi="Times New Roman" w:eastAsia="Times New Roman" w:ascii="Times New Roman"/>
          <w:sz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Амелия приказала бы ему не ходить, если бы думала, что это что-то изменит.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Альбус, — сказала она ему уже в спину, — даже вы можете попасть в засаду.</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Повисла тишина.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Ему можно, — прошептала в ответ Изабель, — он </w:t>
      </w:r>
      <w:r w:rsidRPr="00000000" w:rsidR="00000000" w:rsidDel="00000000">
        <w:rPr>
          <w:rFonts w:cs="Times New Roman" w:hAnsi="Times New Roman" w:eastAsia="Times New Roman" w:ascii="Times New Roman"/>
          <w:i w:val="1"/>
          <w:sz w:val="24"/>
          <w:rtl w:val="0"/>
        </w:rPr>
        <w:t xml:space="preserve">Дамблдор</w:t>
      </w:r>
      <w:r w:rsidRPr="00000000" w:rsidR="00000000" w:rsidDel="00000000">
        <w:rPr>
          <w:rFonts w:cs="Times New Roman" w:hAnsi="Times New Roman" w:eastAsia="Times New Roman" w:ascii="Times New Roman"/>
          <w:sz w:val="24"/>
          <w:rtl w:val="0"/>
        </w:rPr>
        <w:t xml:space="preserve">, даже Судьба уже не воспринимает его всерьёз.)</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 тишине Гарри услышал приближающиеся быстрые шаги. На мгновение шаги стихли перед его дверью, а затем...</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...послышались снова.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Вскоре вернулся страх.</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RPr="00000000" w:rsidR="00000000" w:rsidDel="00000000">
        <w:rPr>
          <w:rFonts w:cs="Times New Roman" w:hAnsi="Times New Roman" w:eastAsia="Times New Roman" w:ascii="Times New Roman"/>
          <w:i w:val="1"/>
          <w:sz w:val="24"/>
          <w:rtl w:val="0"/>
        </w:rPr>
        <w:t xml:space="preserve">Фригидейро </w:t>
      </w:r>
      <w:r w:rsidRPr="00000000" w:rsidR="00000000" w:rsidDel="00000000">
        <w:rPr>
          <w:rFonts w:cs="Times New Roman" w:hAnsi="Times New Roman" w:eastAsia="Times New Roman" w:ascii="Times New Roman"/>
          <w:sz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Могу ли я поинтересоваться, что вы там делали? — произнесла Амелия, с трудом удерживаясь, чтобы не съязвить.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не... — начала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Знаю, — согласился старый волшебник. — Простите меня, Амелия.</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Он вздохнул.</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Закончив с первой трансфигурацией, Гарри сел, откинул одеяло, которым укрывался, сказал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sz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послышался тихий и неуверенный шёпот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Можешь говорить, — разрешил Гарри. Он велел ей молчать, пока он работает.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Это Дамблдор заглядывал сюда.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Пауза.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Занятно, — нейтрально ответил Гарри. Хорошо, что он узнал об этом только сейчас. Похоже, Гарри был на волосок от провала.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Мой лорд... — неуверенно начала Беллатриса.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Да? — откликнулся бесстрастный голос.</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Что за устройство вы сделали?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После паузы Беллатриса с недоумением в голосе медленно произнесла: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Совсем несложно, мой лорд?..</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 Но мой лорд... — сказала Белла. — Тогда авроры... У них есть свои мётлы, мой лорд, и быстрые...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И начал частичную трансфигурацию.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объему — широкая, длинная, но очень тонкая. По прикидкам Гарри, учитывая идеальную гладкость поверхностей, должно было хватить и половины миллиметра.</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 бы сказать и сказал бы, если бы рядом не было Беллатрисы.</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если уж не произнести.) Сам фильм он не смотрел, но видел трейлер, фраза из которого застряла у него в голове.</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Крохотные золотые буквы на магловском устройстве сложились в надпись:</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Ладно, примитивные болваны, слушайте сюда!</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right="-149"/>
        <w:contextualSpacing w:val="0"/>
      </w:pP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i w:val="1"/>
          <w:sz w:val="24"/>
          <w:rtl w:val="0"/>
        </w:rPr>
        <w:t xml:space="preserve">От автора:</w:t>
      </w:r>
      <w:r w:rsidRPr="00000000" w:rsidR="00000000" w:rsidDel="00000000">
        <w:rPr>
          <w:rtl w:val="0"/>
        </w:rPr>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Трейлер фильма «Армия Тьмы», очень похожий на тот, что видел Гарри, можно найти на YouTube по ссылке</w:t>
      </w:r>
      <w:hyperlink r:id="rId5">
        <w:r w:rsidRPr="00000000" w:rsidR="00000000" w:rsidDel="00000000">
          <w:rPr>
            <w:rFonts w:cs="Times New Roman" w:hAnsi="Times New Roman" w:eastAsia="Times New Roman" w:ascii="Times New Roman"/>
            <w:sz w:val="24"/>
            <w:rtl w:val="0"/>
          </w:rPr>
          <w:t xml:space="preserve"> &lt;</w:t>
        </w:r>
      </w:hyperlink>
      <w:hyperlink r:id="rId6">
        <w:r w:rsidRPr="00000000" w:rsidR="00000000" w:rsidDel="00000000">
          <w:rPr>
            <w:rFonts w:cs="Times New Roman" w:hAnsi="Times New Roman" w:eastAsia="Times New Roman" w:ascii="Times New Roman"/>
            <w:color w:val="1155cc"/>
            <w:sz w:val="24"/>
            <w:u w:val="single"/>
            <w:rtl w:val="0"/>
          </w:rPr>
          <w:t xml:space="preserve">http://www.youtube.com/watch?v=THV1KkPXIxQ&gt;</w:t>
        </w:r>
      </w:hyperlink>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Слова, которые вспомнил Гарри, произносит человек из нашего времени в адрес слушателей из Средних веков:</w:t>
      </w:r>
    </w:p>
    <w:p w:rsidP="00000000" w:rsidRPr="00000000" w:rsidR="00000000" w:rsidDel="00000000" w:rsidRDefault="00000000">
      <w:pPr>
        <w:ind w:firstLine="540" w:right="-149"/>
        <w:contextualSpacing w:val="0"/>
      </w:pPr>
      <w:r w:rsidRPr="00000000" w:rsidR="00000000" w:rsidDel="00000000">
        <w:rPr>
          <w:rFonts w:cs="Times New Roman" w:hAnsi="Times New Roman" w:eastAsia="Times New Roman" w:ascii="Times New Roman"/>
          <w:sz w:val="24"/>
          <w:rtl w:val="0"/>
        </w:rPr>
        <w:t xml:space="preserve">«Ладно, примитивные болваны, слушайте сюда! Вы это видите? Это... моя гром-палка!» </w:t>
      </w:r>
      <w:r w:rsidRPr="00000000" w:rsidR="00000000" w:rsidDel="00000000">
        <w:rPr>
          <w:rFonts w:cs="Times New Roman" w:hAnsi="Times New Roman" w:eastAsia="Times New Roman" w:ascii="Times New Roman"/>
          <w:i w:val="1"/>
          <w:sz w:val="24"/>
          <w:rtl w:val="0"/>
        </w:rPr>
        <w:t xml:space="preserve">(В оригинале: «All right you primitive screwheads! Listen up! You see this? This... is my boomstick!» — Прим. перев.)</w:t>
      </w:r>
      <w:r w:rsidRPr="00000000" w:rsidR="00000000" w:rsidDel="00000000">
        <w:rPr>
          <w:rtl w:val="0"/>
        </w:rPr>
      </w:r>
    </w:p>
    <w:sectPr>
      <w:pgSz w:w="12240" w:h="15840"/>
      <w:pgMar w:left="1140" w:right="105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right="-149"/>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youtube.com/watch?v=THV1KkPXIxQ" Type="http://schemas.openxmlformats.org/officeDocument/2006/relationships/hyperlink" TargetMode="External" Id="rId6"/><Relationship Target="http://www.youtube.com/watch?v=THV1KkPXIxQ"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 готово.docx</dc:title>
</cp:coreProperties>
</file>