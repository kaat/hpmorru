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before="0" w:line="264" w:lineRule="auto"/>
        <w:contextualSpacing w:val="0"/>
        <w:jc w:val="center"/>
      </w:pPr>
      <w:bookmarkStart w:colFirst="0" w:colLast="0" w:name="h.zynrbetdgn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114. Заткнись и сделай невозможное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Высоко в безоблачном небе плыла горбатая Луна. Посреди темноты во всём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великолепии сияли звёзды и Млечный путь. Невообразимо далёкие светила молча взирали на кладбище.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тот миг, когда Гарри осознал, что у него нет никакой возможности спасти всех, голоса в его голове утихли, слились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едино. Весь его разум поглотила единственная цель.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Пятьдесят секунд.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Сорок секунд.</w:t>
      </w:r>
    </w:p>
    <w:p w:rsidR="00000000" w:rsidDel="00000000" w:rsidP="00000000" w:rsidRDefault="00000000" w:rsidRPr="00000000">
      <w:pPr>
        <w:spacing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кользнул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кладбищу и остановился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ближайшем к нему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Пожирателе Смерти.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Тридцать секунд?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Двадцать секунд?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Время почти выш-шло,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прошипел Волдеморт.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дейс-ствительно знаю с-секреты, которые тебе хотелос-сь бы узнать,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поднимая взгляда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Тёмного Лорда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мне кажетс-ся, с-самым ценным знанием для тебя будут мои размыш-шления, как может быть разруш-шен мир.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Однако, ес-сли я с-сообщ-щу эти мыс-сли, это может привес-сти к разруш-шению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мира. Не знаю пророчес-ство,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ес-сли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оно с-сущ-щес-ствует, довольно выс-сока вероятнос-сть, что любое моё дейс-ствие может привес-сти к этому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 другой с-стороны, возможно, ес-сли я рас-скажу тебе, разруш-шение мира не с-случитс-ся, пос-скольку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кажетс-cя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заинтерес-сован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предотвратить его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в с-сос-стоянии принять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реш-шение с-самос-стоятельно.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Требуетс-ся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разбудить девочку-друга, чтобы проконс-сультироватьс-ся. Обет требует.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некоторое время воцарилась тишина. После чего Тёмный Лорд, парящий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позади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полукруга Пожирателей Смерти, начал испускать звуки, которые по мнению Салазара Слизерина соответствовали змеиному смеху.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Значит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знаеш-шь, как разруш-шить мир?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раздалось холодно-весёлое шипение.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 с-стану умыш-шленно предс-ставлять с-способ. Ты мог подс-строить, чтобы твой с-слуга украл мои мыс-сли. Обет запрещ-щает. Но, думаю, с-смогу изобрес-сти с-способ, ес-сли девочка с-скажет попытатьс-ся.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Гарри медленно переместился на другого Пожирателя Смерти, затем на третьего.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змеиный смех.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Умно.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Придуманная тобой тактика зас-служивает похвалы.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Но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Знаю, это раздражает, но,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когда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кону мир и твоя вечнос-сть, разве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лучш-ше… 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Ес-сли заниматьс-ся такими с-сложнос-стями и откладывать твой конец, рис-ск для мира лиш-шь увеличитс-ся. Я с-сам ос-свою магловс-ские науки и подумаю обо вс-сём, что ты мог бы вообразить. А теперь рас-сказывай о с-секретах, которые ты можеш-шь мне поведать, или вс-сё за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кончитс-ся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продолжал переводить взгляд с одного Пожирателя на другого. Мальчик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смотре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на Тёмного Лорда, тот оставался лишь парящей чернотой на периферии зрения.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Рот Гарри продолжал говорить, но речь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занима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половину его внимания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Мне приш-шла мыс-сль, которую ты, учитель, мог не учес-сть. Нес-смотря на вс-се твои предос-сторожнос-сти, попытка убить меня может провалитьс-ся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из-за некоторых ос-собых обс-стоятельс-ств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и, не ис-сключено, что это приведёт к тому, что позже я разруш-шу мир. В иной с-ситуации я не с-счёл бы это вероятным, но, раз с-существует пророчес-ство,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вполне возможно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Волдеморт неподвижно завис в воздухе.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Каких обс-стоятельс-ств?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 обязан рас-сказывать.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шипящих звуках теперь слышался холодный гнев.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Хоть я и понимаю прекрас-сно твоё отчаяние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твои попытки выкрутитьс-ся, эта бес-седа начинает меня раздражать.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не с-сможеш-шь переубедить меня: ос-ставить тебя в живых будет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больш-шим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рис-ском.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должен рас-сказать мне с-свою мыс-сль, чтобы не подвергать мир опас-снос-сти. Говори!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Нет. Обет не обязыва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меня с-совершать какие-либо активные дейс-ствия.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Тёмный Лорд уставился вниз на Гарри Поттера, который лишь скользнул взглядом по разъярённому лицу, а затем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вернулись к следующему Пожирателю Смерти.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Пожирателей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изменили позы,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все они по-прежнему стояли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поднятыми палочками и молчали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Эмоции за серебряными масками-черепами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было невозможно прочесть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Тёмный Лорд снова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рассмеялся.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Думаеш-шь, с-сможеш-шь пережить с-свою с-смерть? Нет, мальчик, с-с тобой мои крес-стражи не с-связаны. Я бы об этом знал.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Или ес-сть иная причина, по которой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думаеш-шь, что с-сможеш-шь выжить, нес-смотря на все запланированные мной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дейс-ствия,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чтобы убить тебя?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позволял себе отвлекаться. Повторяющиеся неудачи не имели значения, они только вели к следующему действию в цепи, но ему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ещё было нужно следующее действие…  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А теперь рас-сказывай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с-секреты,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 Тёмный Лорд.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Или я… 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Пожиратели жизни будут прес-следовать тебя повс-сюду, вечно тебя ненавидеть и ис-скать тебя, где бы ты ни был.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Ес-сли у меня с-сейчас-с получилос-сь с-сделать то, что я хотел, ты с-станеш-ш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их целью!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С-секрет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Чар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Защ-щитника будет недос-ступен тебе ещ-щё долгое время, возможно,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икогда его не узнаеш-шь! С-секрет 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учш-шей защ-щиты против пожирателей жизни умрё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 вмес-сте с-со мной!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Мне это начинает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надоедать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Тёмного Лорда умолк.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Ага, яс-сно. Пожиратели жизни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дейс-ствуют с-соглас-сно ожиданиям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Ты говориш-шь мне, что за мной будут охотитьс-ся, я ожидаю, что за мной будут охотитьс-ся, и они охотятс-ся за мной. Это редкос-сть, но не что-то нес-слыханное. Ценный с-секрет, да. Вижу много с-спос-собов ис-спользовать,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безжалостная улыбка.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позволяю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тебе выбрать человека, который будет с-спас-сён.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Выбираю с-себя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Пос-советовал бы тебе умереть с-с дос-стоинс-ством, но, зная с-себя, понимаю тщ-щетнос-сть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подобных с-слов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разозлил меня и впус-стую потратил мой щ-щедрый дар, я забираю его обратно.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Ещ-щё с-секреты?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Да. Тоже вес-сьма интерес-сные. До некоторых из них с-сам ты догадаеш-шьс-ся нес-скоро, если вообщ-ще догадаеш-шьс-ся. Ес-сли я с-скажу вс-сё, что не подвергает рис-ску с-сущ-щес-ствование мира, ты согласишься не мучить никого из моих друзей и с-семьи? Вес-сь этот разговор началс-ся, потому что ты не ос-ставил мне возможнос-сти с-спасти вс-сех.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несколько секунд Тёмный Лорд неподвижно замер в воздухе.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взгляд Гарри продолжал медленно скользить по кладбищу,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рука всё так же крепко сжимала палочку.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тот миг, когда Гарри понял, что не осталось способа спасти всех…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мог произносить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на английском. Но трансфигурация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овала слов.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не контактировало с его палочкой, кроме воздуха, который невозможно трансфигурировать. Но Волдеморт не знал о частичной трансфигурации,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 её помощью Гарри трансфигурировал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крошечный кусочек материала самой палочки.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тянеш-шь время,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Тёмный Лорд.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Про-с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то, ч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отс-срочить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с-смерть? Или с-с другой целью?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промолчал. Его незаметные никому действия замедлились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пока его разум искал, как продолжить разговор даже вопреки воле Тёмного Лорда.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Открой мне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с-свою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цел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ь, и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 разговор оконче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н, и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твои друзья будут с-страдать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 с-самой с-смерти!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Опус-сти оружие маглов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не направляй палочку в мою с-сторону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 Гарри, изо всех сил стараясь, чтобы его шипение прозвучало как можно холоднее и опаснее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Ничего не приказывай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с-своим с-слугам. Я дейс-ствительно обладаю с-спос-собнос-стями, о которых тебе неведомо. Могу ис-спользовать одну из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с-спос-собнос-стей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чтоб вызвать мощ-щный взрыв почти мгновенно, не произнос-ся заклинаний.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Убьёт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воё новое тело, вс-сех с-слуг,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отброс-сит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Камень неизвес-стно куда.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своём нынешнем уровне подготовки Гар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 мог трансфигурировать один кубический миллиметр практически мгновенно,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усилием воли и маги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кубический миллиметр антиматерии.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было угрозой всему миру.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Волдеморт словно окаменел.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каким-то образом блефуеш-шь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 блефую. Я утверждаю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змеином языке,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 могу с-сделать это почти мгновенно, думаю, до того, как меня коснётся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какое-либо заклинание.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вс-сё ещ-щё очень мало знаеш-шь о науке.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Мощ-щь, которую я призову, с-сильнее, чем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процес-с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питающ-щий звёзды.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Тебе помеш-шает Обет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Волдеморт.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Ты не можеш-шь рис-сковать с-сущ-щес-ствованием мира.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Нельзя рис-сковать, ис-сключено, никаких умных идей!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 рис-скую миром. Я оценил мощ-щность взрыва, она нес-сравнимо меньш-ше.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не знаеш-шь этого НАВЕРНЯКА, дурак! Не можеш-шь быть УВЕРЕН!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ипени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Волдеморта становилось всё выше.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Ес-сть причины для увереннос-сти. Обет не ос-становит меня.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лице Волдеморта всё явственнее проступала ярость,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в его шипении слышался и оттенок страха.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Боль, что ис-спытают вс-се, кто дорог тебе, будет невообразимой… 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Заткнис-сь.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Вс-се твои угрозы для меня уже ничего не значат, пос-скольку теория игр велит мне их игнорировать.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Ты угрожаеш-шь мне лиш-шь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потому, чт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 ожидаеш-шь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моей на то реакции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Гарри тоже осознал до крайности ясно.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Предложи мне что-нибудь, чего я хочу, учитель. Ради с-своего нового тела, ради того, чтоб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с-сохранить Камень, ради жизней с-своих с-слуг.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Рот Гарри говорил автоматически,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основное внимание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было сконцентрировано на другом.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лунном свете блестит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полоска серебра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крошечной точки на конце палочки Гарри, из кубического миллиметра,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ставшего основой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тянулась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тонкая нить трансфигурированного паучьего шёлка. Она бы порвалась сразу, если б кто-нибудь попробовал её разорвать. Кто-нибудь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заметить отблеск от этой нити, но вряд ли этот отблеск привлёк бы серьёзное внимание.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способен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быстро трансфигурировать такую нить, ведь её толщина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составляла всего лишь десятую долю миллиметра,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десять сантиметров длины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давали меньше кубического миллиметра объёма, а Гарри был способен трансфигурировать кубический миллиметр за доли секунды. Гарри трансфигурировал 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направлении от себя,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увеличива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её длину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максимально возможной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скоростью, при которой не было риска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трансфигурации.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ить паучьего шёлка протянул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капюшону очередного Пожирателя Смерти,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обвила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вокруг шеи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вернулась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обратно к центру паутины.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Волдеморта теперь ничего не выражало.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Ты не имееш-шь права уйти отс-сюда живым. С-со мной бы с-соглас-силис-сь даже разумные люди из тех, кого называют хорош-шими, это я с-скажу даже на парс-селтанге. Но ес-сли ты с-соглас-сиш-шьс-ся умереть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как подобает хорош-шему человеку,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буду хорош-шо обращ-щаться с-с твоими друзьями и вс-се они получат мою защ-</w:t>
      </w:r>
      <w:ins w:author="Yuliy L" w:id="0" w:date="2016-02-22T18:43:19Z">
        <w:commentRangeStart w:id="2"/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щ</w:t>
        </w:r>
      </w:ins>
      <w:del w:author="Yuliy L" w:id="0" w:date="2016-02-22T18:43:19Z"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ш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Капюшон последнего Пожирателя Смерти захлестнула петля. Паутина была закончена.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Петли 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обвивали шеи всех Пожирателей Смерти. Концы этих петель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соединялись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центральным кругом, а от этого центрального круга три нити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уходили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центр. Вся паутина по-прежнему соединялась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изначальной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нитью,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отходящей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палочки Гарри.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несколько секунд почти невидимые, отражающие лунный свет нити стали чёрными.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Волокна тоньше, прочнее и острее стальной проволоки, нити, сплетённые из углеродных нанотрубок. Каждая трубка представляла из себя единую молекулу.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прошипел.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Хочу, чтобы ты также пообещ-щал хорош-шо обращ-щатьс-ся с народами, которые окажутс-ся под твоей влас-стью. Не с-соглаш-шус-сь на меньш-шее.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Волдеморт безмолвно парил в воздухе.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змеином лице зарождалась ярость.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тёмной паутины поползли вверх две последние чёрные нити, уже состоящие из нанотрубок. Они легко протянулись по воздуху к самому Тёмному Лорду, одна поднялась над рукавом левой руки, в которой Волдеморт держал пистолет, другая - над рукавом правой, в которой он сжимал тисовую палочку. Гарри создал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нити с некоторым запасом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 учётом того, что они будут опускаться под собственным весом. Каждая из нитей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петлю и прошла через неё, создавая скользящий узел. Затем Гарри трансфигурировал нити в более короткие,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затягиваться вокруг рукавов…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Краем сознания Гарри почувствовал покалывание от того, что магия Волдеморта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собственной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Глаза Тёмного Лорда расширились, его рот распахнулся.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Гарри трансфигурировал сходящиеся к центру чёрной паутины чёрные нити в такие же нити, но в четыре раза короче. Круг сжался, все нити резко дёрнулись и петли затянулись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Падают тёмные одежды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смотрел на Пожирателей, он не видел падающие маски и кровь. На краю сознания он почувствовал выбросы магии, такие же, какие чувствовал в момент смерти Гермионы. Но он проигнорировал их. Глаза Гарри были прикованы к рукам Тёмного Лорда, которые вместе с палочкой и пистолетом полетели вниз. Палочка Гарри взметнулась вверх…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СТУПОФАЙ!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Красный сгусток цвета Оглушающего проклятья с огромной скоростью понёсся в направлении Волдеморта. 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тот же миг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обращая внимания на раны,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Тёмный Лорд рванулся вниз и вправо.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красный сгусток Рыскающего сногсшибателя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тайного заклинания, придуманного профессором Флитвиком,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развернулся в воздухе и врезался в Волдеморта.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шраме Гарри вспыхнула жгучая боль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закричал, взгляд затуманила красная пелена.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боли и полнейшего изнеможения Гарри выронил палочку.</w:t>
      </w:r>
    </w:p>
    <w:p w:rsidR="00000000" w:rsidDel="00000000" w:rsidP="00000000" w:rsidRDefault="00000000" w:rsidRPr="00000000">
      <w:pPr>
        <w:spacing w:after="0" w:before="0" w:line="264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 сразу же начала отступать… 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Мария Любимова" w:id="1" w:date="2015-07-03T11:43:5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запятая</w:t>
      </w:r>
    </w:p>
  </w:comment>
  <w:comment w:author="Мария Любимова" w:id="0" w:date="2015-07-03T11:43:3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запятая</w:t>
      </w:r>
    </w:p>
  </w:comment>
  <w:comment w:author="Yuliy L" w:id="2" w:date="2016-02-22T18:43:1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Наверное, с двумя щ таки лучше будет.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