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hzek989t38hs" w:id="0"/>
      <w:bookmarkEnd w:id="0"/>
      <w:r w:rsidDel="00000000" w:rsidR="00000000" w:rsidRPr="00000000">
        <w:rPr>
          <w:rtl w:val="0"/>
        </w:rPr>
        <w:t xml:space="preserve">Глава 16. Нестандартное мышление</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Вражеские ворота там, где Роулинг.</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психопат. Я просто мыслю творчески».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среду, как только Гарри вошёл в класс на урок Защиты, он понял:</w:t>
      </w:r>
      <w:r w:rsidDel="00000000" w:rsidR="00000000" w:rsidRPr="00000000">
        <w:rPr>
          <w:rFonts w:ascii="Times New Roman" w:cs="Times New Roman" w:eastAsia="Times New Roman" w:hAnsi="Times New Roman"/>
          <w:sz w:val="24"/>
          <w:szCs w:val="24"/>
          <w:rtl w:val="0"/>
        </w:rPr>
        <w:t xml:space="preserve"> этот</w:t>
      </w:r>
      <w:r w:rsidDel="00000000" w:rsidR="00000000" w:rsidRPr="00000000">
        <w:rPr>
          <w:rFonts w:ascii="Times New Roman" w:cs="Times New Roman" w:eastAsia="Times New Roman" w:hAnsi="Times New Roman"/>
          <w:sz w:val="24"/>
          <w:szCs w:val="24"/>
          <w:rtl w:val="0"/>
        </w:rPr>
        <w:t xml:space="preserve"> предмет будет особенным.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прямоугольное и загадочное.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Хм, что это мне напоминает?..</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ученики начали заполнять аудиторию, но Гарри даже не поднял головы.</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А </w:t>
      </w:r>
      <w:r w:rsidDel="00000000" w:rsidR="00000000" w:rsidRPr="00000000">
        <w:rPr>
          <w:rFonts w:ascii="Times New Roman" w:cs="Times New Roman" w:eastAsia="Times New Roman" w:hAnsi="Times New Roman"/>
          <w:sz w:val="24"/>
          <w:szCs w:val="24"/>
          <w:rtl w:val="0"/>
        </w:rPr>
        <w:t xml:space="preserve">ты-то</w:t>
      </w:r>
      <w:r w:rsidDel="00000000" w:rsidR="00000000" w:rsidRPr="00000000">
        <w:rPr>
          <w:rFonts w:ascii="Times New Roman" w:cs="Times New Roman" w:eastAsia="Times New Roman" w:hAnsi="Times New Roman"/>
          <w:sz w:val="24"/>
          <w:szCs w:val="24"/>
          <w:rtl w:val="0"/>
        </w:rPr>
        <w:t xml:space="preserve"> что тут делаешь? — произнёс голос, услышать который Гарри совсем не ожидал. Он оторвался от книги.</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А ты-то что тут… О чёрт, да у тебя есть приспешники!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 белыми волосами самодовольно усмехнулся и показал рукой за спину:</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познакомься с мистером Крэббом, — рука перенеслась с Мускулистого на Борца, — и мистером Гойлом. Винсент, Грегори, это — Гарри Поттер.</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Гойл склонил голову набок и, судя по всему, попытался посмотреть на Гарри как-то многозначительно, но в итоге получилось, что он просто прищурился. Мистер Крэбб буркнул натянуто низким голосом: «Рад встрече».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Тревога тенью скользнула по лицу Драко, но тут же уступила место высокомерной ухмылке.</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есть настоящие приспешники! — повторил Гарри. — Как бы и мне завести парочку?</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Высокомерная ухмылка стала шире:</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Поттер, шаг первый — распределиться в Слизерин…</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 нечестно!</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шаг второй — чтобы ваши семьи договорились об этом вскоре после твоего рождения.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постой. Так это организовали ещё много лет назад? — заинтересовался Гарри.</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Поттер. Увы, но ты в пролёте.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Гойл достал зубочистку и принялся ковырять ею в зубах всё с тем же «грозным видом».</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Люциус настоял, чтобы ты рос отдельно от своих телохранителей и встретил их только в первый день учёбы, — догадался Гарри.</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Ухмылка сползла с лица Драко:</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Поттер, все мы знаем, какой ты гениальный, — вся школа теперь знает, — так что хватит выпендриваться…</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они всю свою жизнь готовились стать твоими приспешниками, и за эти годы у них сложилось некоторое мнение, как приспешникам себя следует вести…</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поморщился.</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вдобавок, они-то друг друга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знали, так что успели попрактиковаться…</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же запретил вам это делать в присутствии Гарри Поттера!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за оскорбление, нанесённое тебе этими придурками.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многозначительно посмотрел на мистера Крэбба и мистера Гойла.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По-моему, ты с ними слишком строг, Драко. Будь у меня свои приспешники, я бы только радовался такому их поведению.</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отвисла челюсть.</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Слышь, Грег, как думаешь, он не сманивает нас от босса?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Уверен, мистер Поттер не настолько глуп.</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чё он забыл в Когтевране?</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 понятия, мистер Крэбб.</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оба, заткнитесь! — скрежетнул Драко зубами. — Это</w:t>
      </w:r>
      <w:r w:rsidDel="00000000" w:rsidR="00000000" w:rsidRPr="00000000">
        <w:rPr>
          <w:rFonts w:ascii="Times New Roman" w:cs="Times New Roman" w:eastAsia="Times New Roman" w:hAnsi="Times New Roman"/>
          <w:sz w:val="24"/>
          <w:szCs w:val="24"/>
          <w:rtl w:val="0"/>
        </w:rPr>
        <w:t xml:space="preserve"> приказ</w:t>
      </w:r>
      <w:r w:rsidDel="00000000" w:rsidR="00000000" w:rsidRPr="00000000">
        <w:rPr>
          <w:rFonts w:ascii="Times New Roman" w:cs="Times New Roman" w:eastAsia="Times New Roman" w:hAnsi="Times New Roman"/>
          <w:sz w:val="24"/>
          <w:szCs w:val="24"/>
          <w:rtl w:val="0"/>
        </w:rPr>
        <w:t xml:space="preserve">, — с заметным усилием он перенёс внимание обратно на Гарри. — Так что ты делаешь на уроке Защиты Слизерина?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так и есть, — сдвинул брови Драко и охватил взглядом класс, который наполнялся слизеринцами и… — Гриффиндурни! — сплюнул Драко. — А они что здесь делают?</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профессор Квиррелл вроде бы говорил… не помню точно… что собирается внести изменения в традиционный учебный процесс.</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М-да, — протянул Драко, а затем заметил: — Ты здесь первый когтевранец.</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Пришёл заранее.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тогда уселся в последнем ряду?</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моргнул Гарри, — место понравилось?</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хмыкнул.</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Дальше от учителя уже некуда, — он подался вперёд и сделал серьёзное лицо. — Кстати, ходят слухи, что ты наговорил всякого Деррику и его команде.</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кто такой Деррик?</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его пирогом разукрасил?</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двумя. Ну и что я ему такого сказал?</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 нём нет хитрости и амбиций и что он позорит имя Салазара Слизерина.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внимательно смотрел на Гарри.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Понимаешь, ты сбиваешь всех с толку, — покачал головой Драко.</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Чего? — не понял Гарри.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Уоррингтон утверждает, что провести столько времени под Распределяющей шляпой — верный признак могущественного Тёмного волшебника. Все только и обсуждают, не подлизаться ли к тебе просто на всякий случай. И тут ты взял да и защитил кучку каких-то пуффендуйцев, Мерлин тебя раздери. Да ещё и указал Деррику, что тот позорит имя Слизерина! Что нам теперь думать?</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Шляпа распределила меня на факультет «Слизерин! Шутка! Когтевран!», и я веду себя соответствующим образом.</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Крэбб и мистер Гойл захихикали — последний поспешно закрыл рот ладонью.</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мы пойдём занимать места, — сказал Драко, заколебался, а потом произнёс официальным тоном: — Но я был бы не прочь продолжить наш предыдущий разговор, и я принимаю твои условия.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возражаешь, если мы отложим до субботнего вечера? У меня тут соревнованьице наметилось.</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Соревнованьице?</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не верит, что я смогу прочитать учебники так же быстро, как она.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вежливо кивнул, завершая разговор</w:t>
      </w:r>
      <w:r w:rsidDel="00000000" w:rsidR="00000000" w:rsidRPr="00000000">
        <w:rPr>
          <w:rFonts w:ascii="Times New Roman" w:cs="Times New Roman" w:eastAsia="Times New Roman" w:hAnsi="Times New Roman"/>
          <w:sz w:val="24"/>
          <w:szCs w:val="24"/>
          <w:rtl w:val="0"/>
        </w:rPr>
        <w:t xml:space="preserve">, и удалился вместе со свитой.</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чувствую я, крутиться между этими двумя будет очень весело.</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склонился над учебником по Защите.</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Ученики лихорадочно зашуршали тетрадями.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остановил их профессор, — не трудитесь записывать прежнее название предмета. Подобные бессмысленные вопросы никогда не повлияют на ваши оценки на моих уроках. Обещаю.</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тут же потрясённо выпрямились.</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Квиррелла изогнулись в тонкой улыбке: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 из вас, кто прочитал учебник заранее, — пустая трата времени, между прочим…</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из учеников поперхнулся. Не Гермиона ли?</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…могли подумать, что, хоть предмет и называется защитой от Тёмных искусств, вас скорее будут учить защите от бабочек-кошмарниц, вызывающих немного страшные сны, или от кислотных слизней, которые могут насквозь прожечь двухдюймовую деревянную балку почти за день.</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Ученики испуганно вздохнули.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Горный тролль опаснее хвостороги! Он прокусывает железо! Его шкуру не берут ни оглушающие чары, ни режущие!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лишь на некоторое время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убийства в природе! Одно Смертельное проклятие его обезвредит!</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Ученики выглядели потрясёнными. Профессор Квиррелл мрачно улыбался:</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На своих уроках, мои юные ученики, я не буду давать подобную бесполезную информацию.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Тёмный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зааплодировал. Он просто не мог сдержаться — такой вдохновляющей была речь профессора.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руку, и аплодисменты тут же стихли.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рядам прокатился вздох ужаса.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del w:author="Alaric Lightin" w:id="0" w:date="2019-03-27T15:02:04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но я компенсирую такую нагрузку отсутствием домашней работы.</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Вздох ужаса тут же оборвался.</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вы не ослышались. Я хочу научить вас сражаться, а не писать сочинения.</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Вдобавок, он влюбился. Идеальная троица: он, Маховик времени и профессор Квиррелл.</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тех из вас, кто хочет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Крутотень.</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предпочитаю, чтобы мои ученики чаще понимали результаты своих действий.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учеников, которые ответили на эти вопросы верно и смогут заработать баллы Квиррелла, если возьмутся вам помочь.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…Ух ты. Почему же у других профессоров нет подобных схем обучения?</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 станет Гарри.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оставьте книги и принадлежности на столах — экраны за ними присмотрят — и спускайтесь сюда, на помост. Настало время сыграть в игру «Кто самый опасный ученик в классе».</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взмахнул волшебной палочкой:</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Del="00000000" w:rsidR="00000000" w:rsidRPr="00000000">
        <w:rPr>
          <w:rFonts w:ascii="Times New Roman" w:cs="Times New Roman" w:eastAsia="Times New Roman" w:hAnsi="Times New Roman"/>
          <w:sz w:val="24"/>
          <w:szCs w:val="24"/>
          <w:rtl w:val="0"/>
        </w:rPr>
        <w:t xml:space="preserve">и свойством почти всегда попадать туда, куда смотрит произносящий его волшебник</w:t>
      </w:r>
      <w:r w:rsidDel="00000000" w:rsidR="00000000" w:rsidRPr="00000000">
        <w:rPr>
          <w:rFonts w:ascii="Times New Roman" w:cs="Times New Roman" w:eastAsia="Times New Roman" w:hAnsi="Times New Roman"/>
          <w:sz w:val="24"/>
          <w:szCs w:val="24"/>
          <w:rtl w:val="0"/>
        </w:rPr>
        <w:t xml:space="preserve">. Впрочем,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всё это было безразлично.</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красный энергетический сгусток выстрелил из его волшебной палочки и попал в сферическую мишень, которая опять высоко дзинькнула, а это означало, что у него и впрямь получилось сотворить заклинание!</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палочку, прыгнул вправо, вскинул её вновь, провернул и крикнул: </w:t>
      </w:r>
      <w:r w:rsidDel="00000000" w:rsidR="00000000" w:rsidRPr="00000000">
        <w:rPr>
          <w:rFonts w:ascii="Times New Roman" w:cs="Times New Roman" w:eastAsia="Times New Roman" w:hAnsi="Times New Roman"/>
          <w:i w:val="1"/>
          <w:sz w:val="24"/>
          <w:szCs w:val="24"/>
          <w:rtl w:val="0"/>
        </w:rPr>
        <w:t xml:space="preserve">«Ма-ха-су!»</w:t>
      </w:r>
      <w:r w:rsidDel="00000000" w:rsidR="00000000" w:rsidRPr="00000000">
        <w:rPr>
          <w:rFonts w:ascii="Times New Roman" w:cs="Times New Roman" w:eastAsia="Times New Roman" w:hAnsi="Times New Roman"/>
          <w:sz w:val="24"/>
          <w:szCs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хотелось победно заорать во весь голос: «Я УМЕЮ КОЛДОВАТЬ! ТРЕПЕЩИТЕ, ЗАКОНЫ ФИЗИКИ, Я ИДУ ВАС НАРУШАТЬ!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Ма-ха-су!</w:t>
      </w:r>
      <w:r w:rsidDel="00000000" w:rsidR="00000000" w:rsidRPr="00000000">
        <w:rPr>
          <w:rFonts w:ascii="Times New Roman" w:cs="Times New Roman" w:eastAsia="Times New Roman" w:hAnsi="Times New Roman"/>
          <w:sz w:val="24"/>
          <w:szCs w:val="24"/>
          <w:rtl w:val="0"/>
        </w:rPr>
        <w:t xml:space="preserve"> — воскликнул Гарри, но на фоне постоянных выкриков других учеников его голос терялся.</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Сферы-мишени покраснели и поплыли к потолку.</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стоял на возвышении в центре помоста, слегка опираясь рукой о стол.</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двадцать пять.</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шагнула со своего места, на её лице была смесь торжества и </w:t>
      </w:r>
      <w:ins w:author="Alaric Lightin" w:id="1" w:date="2019-01-11T21:23:35Z">
        <w:r w:rsidDel="00000000" w:rsidR="00000000" w:rsidRPr="00000000">
          <w:rPr>
            <w:rFonts w:ascii="Times New Roman" w:cs="Times New Roman" w:eastAsia="Times New Roman" w:hAnsi="Times New Roman"/>
            <w:sz w:val="24"/>
            <w:szCs w:val="24"/>
            <w:rtl w:val="0"/>
          </w:rPr>
          <w:t xml:space="preserve">настороженности</w:t>
        </w:r>
      </w:ins>
      <w:del w:author="Alaric Lightin" w:id="1" w:date="2019-01-11T21:23:35Z">
        <w:r w:rsidDel="00000000" w:rsidR="00000000" w:rsidRPr="00000000">
          <w:rPr>
            <w:rFonts w:ascii="Times New Roman" w:cs="Times New Roman" w:eastAsia="Times New Roman" w:hAnsi="Times New Roman"/>
            <w:sz w:val="24"/>
            <w:szCs w:val="24"/>
            <w:rtl w:val="0"/>
          </w:rPr>
          <w:delText xml:space="preserve">опаски</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Гермиона справилась лучше!</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глубоко внутри появился страх — а вдруг она просто умнее его?</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дошла до возвышения в центре и поднялась на него.</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Похоже, никто ничего не думал. Даже Гарри не знал, что сказать.</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будто вмёрзла в пол.</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не поднимете палочку и не произнесёте заклятье, мисс Грейнджер, вы потеряете один балл Квиррелла.</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сверлил девочку глазами в надежде поймать её взгляд. Он едва заметно постукивал себя по груди правой рукой. </w:t>
      </w:r>
      <w:r w:rsidDel="00000000" w:rsidR="00000000" w:rsidRPr="00000000">
        <w:rPr>
          <w:rFonts w:ascii="Times New Roman" w:cs="Times New Roman" w:eastAsia="Times New Roman" w:hAnsi="Times New Roman"/>
          <w:i w:val="1"/>
          <w:sz w:val="24"/>
          <w:szCs w:val="24"/>
          <w:rtl w:val="0"/>
        </w:rPr>
        <w:t xml:space="preserve">Выбери меня, я не боюсь…</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в руке Гермионы дёрнулась. Затем её лицо прояснилось, и она опустила руку.</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отчеканила Гермиона Грейнджер.</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хотя слово было сказано тихим, спокойным голосом, в наступившей тишине его услышал каждый.</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снимаю балл, — проговорил профессор Квиррелл, — это был тест, и вы его провалили.</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проняло, Гарри видел, но она продолжала стоять, распрямив плечи.</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Снисходительный голос Квиррелла, казалось, заполнил всё помещение:</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Знать не всегда достаточно, мисс Грейнджер. Если вы не способны применить насилие - или стерпеть его от другого - даже на уровне ушибленного пальца, то вы не сможете защитить себя и не справитесь с моим предметом. Пожалуйста, возвращайтесь к своим сокурсникам.</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w:t>
      </w:r>
      <w:r w:rsidDel="00000000" w:rsidR="00000000" w:rsidRPr="00000000">
        <w:rPr>
          <w:rFonts w:ascii="Times New Roman" w:cs="Times New Roman" w:eastAsia="Times New Roman" w:hAnsi="Times New Roman"/>
          <w:sz w:val="24"/>
          <w:szCs w:val="24"/>
          <w:rtl w:val="0"/>
        </w:rPr>
        <w:t xml:space="preserve">елл был всё-таки </w:t>
      </w:r>
      <w:r w:rsidDel="00000000" w:rsidR="00000000" w:rsidRPr="00000000">
        <w:rPr>
          <w:rFonts w:ascii="Times New Roman" w:cs="Times New Roman" w:eastAsia="Times New Roman" w:hAnsi="Times New Roman"/>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r w:rsidDel="00000000" w:rsidR="00000000" w:rsidRPr="00000000">
        <w:rPr>
          <w:rFonts w:ascii="Times New Roman" w:cs="Times New Roman" w:eastAsia="Times New Roman" w:hAnsi="Times New Roman"/>
          <w:sz w:val="24"/>
          <w:szCs w:val="24"/>
          <w:rtl w:val="0"/>
        </w:rPr>
        <w:t xml:space="preserve"> опаснейш</w:t>
      </w:r>
      <w:r w:rsidDel="00000000" w:rsidR="00000000" w:rsidRPr="00000000">
        <w:rPr>
          <w:rFonts w:ascii="Times New Roman" w:cs="Times New Roman" w:eastAsia="Times New Roman" w:hAnsi="Times New Roman"/>
          <w:sz w:val="24"/>
          <w:szCs w:val="24"/>
          <w:rtl w:val="0"/>
        </w:rPr>
        <w:t xml:space="preserve">ий человек в этом помещении? Не считая меня, естественно.</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раздумывая ни секунды, Гарри повернулся в сторону слизеринцев.</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 приказал тот, — стреляйте.</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повисла пауза.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Драко ответил:</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выделялась из всех.</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мн</w:t>
      </w:r>
      <w:r w:rsidDel="00000000" w:rsidR="00000000" w:rsidRPr="00000000">
        <w:rPr>
          <w:rFonts w:ascii="Times New Roman" w:cs="Times New Roman" w:eastAsia="Times New Roman" w:hAnsi="Times New Roman"/>
          <w:sz w:val="24"/>
          <w:szCs w:val="24"/>
          <w:rtl w:val="0"/>
        </w:rPr>
        <w:t xml:space="preserve">огие почему-то посмотрели на…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Пройдите вперёд.</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остановился, не доходя до возвышения, но Квиррелл не потребовал подойти ближе.</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профессор Квиррелл… — начал Гарри.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Секунду Гарри ошеломлённо осознавал, с какой лёгкостью его прочитали, а потом идеи забили ключом.</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остановился, переводя дух, и профессор Квиррелл вставил:</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только три, а нужно десять. Остальные ученики думают, что вы перебрали все вещи в классе.</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Уже шесть. Но теперь-то у вас заканчиваются варианты?</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только разогреваюсь! Есть же ещё люди! Заставить гриффиндорца атаковать врага — слишком банальная идея…</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Такое я не засчитаю.</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 его крови можно кого-нибудь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времени весь класс с ужасом таращился на Гарри. Даже слизеринцы остолбенели.</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Квиррелла,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 балла, — сказал профессор Квиррелл. — И больше никакой одежды.</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Мою волшебную палочку можно воткнуть в мозг врага через глазное яблоко…</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сдавленно охнул.</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Четыре балла. Дальше без палочек.</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наручные часы можно запихнуть врагу в глотку, и он задохнётся…</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Пять баллов. Закончим на этом.</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фыркнул:</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мистер Поттер. Ну что же, теперь все поняли, почему мистер Поттер самый опасный ученик в этом классе?</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Тихое согласное бормотание.</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озвучьте, пожалуйста. Терри Бут, что делает вашего соседа по комнате опасным?</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кхм… он изобретательный?</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удивлённо вздрогнул.</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возмутился Гарри. — Вы 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просили </w:t>
      </w:r>
      <w:r w:rsidDel="00000000" w:rsidR="00000000" w:rsidRPr="00000000">
        <w:rPr>
          <w:rFonts w:ascii="Times New Roman" w:cs="Times New Roman" w:eastAsia="Times New Roman" w:hAnsi="Times New Roman"/>
          <w:sz w:val="24"/>
          <w:szCs w:val="24"/>
          <w:rtl w:val="0"/>
        </w:rPr>
        <w:t xml:space="preserve">необычных идей, а не практичных! Я старался мыслить нестандартно! Вот вы бы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использовали что-нибудь в этой комнате, чтобы убить?</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профессора Квиррелла выражало неодобрение, но в уголках глаз были заметны морщинки улыбки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Слизеринцы захихикали, но скорее в поддержку Гарри, а не над ним. Остальные онемели от ужаса.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к смерти врага, стандарту, который он сам для себя установил. Это указывает на наличие черты характера, которую называю</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готовностью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Del="00000000" w:rsidR="00000000" w:rsidRPr="00000000">
        <w:rPr>
          <w:rFonts w:ascii="Times New Roman" w:cs="Times New Roman" w:eastAsia="Times New Roman" w:hAnsi="Times New Roman"/>
          <w:sz w:val="24"/>
          <w:szCs w:val="24"/>
          <w:rtl w:val="0"/>
        </w:rPr>
        <w:t xml:space="preserve">об убийстве врага и только о нём.</w:t>
      </w:r>
      <w:r w:rsidDel="00000000" w:rsidR="00000000" w:rsidRPr="00000000">
        <w:rPr>
          <w:rFonts w:ascii="Times New Roman" w:cs="Times New Roman" w:eastAsia="Times New Roman" w:hAnsi="Times New Roman"/>
          <w:sz w:val="24"/>
          <w:szCs w:val="24"/>
          <w:rtl w:val="0"/>
        </w:rPr>
        <w:t xml:space="preserve">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натренировано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генерацию практичных решений, именно готовность убить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Рот Гарри был широко раскрыт в безмолвном удивлении. Он отчаянно искал, чем возразить. </w:t>
      </w:r>
      <w:r w:rsidDel="00000000" w:rsidR="00000000" w:rsidRPr="00000000">
        <w:rPr>
          <w:rFonts w:ascii="Times New Roman" w:cs="Times New Roman" w:eastAsia="Times New Roman" w:hAnsi="Times New Roman"/>
          <w:i w:val="1"/>
          <w:sz w:val="24"/>
          <w:szCs w:val="24"/>
          <w:rtl w:val="0"/>
        </w:rPr>
        <w:t xml:space="preserve">Это же совершенно не обо мне!</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 сказал Квиррелл, — мистер Поттер. Огонь!</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конечно, не произошло.</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Del="00000000" w:rsidR="00000000" w:rsidRPr="00000000">
        <w:rPr>
          <w:rFonts w:ascii="Times New Roman" w:cs="Times New Roman" w:eastAsia="Times New Roman" w:hAnsi="Times New Roman"/>
          <w:sz w:val="24"/>
          <w:szCs w:val="24"/>
          <w:rtl w:val="0"/>
        </w:rPr>
        <w:t xml:space="preserve">сделаете</w:t>
      </w:r>
      <w:r w:rsidDel="00000000" w:rsidR="00000000" w:rsidRPr="00000000">
        <w:rPr>
          <w:rFonts w:ascii="Times New Roman" w:cs="Times New Roman" w:eastAsia="Times New Roman" w:hAnsi="Times New Roman"/>
          <w:sz w:val="24"/>
          <w:szCs w:val="24"/>
          <w:rtl w:val="0"/>
        </w:rPr>
        <w:t xml:space="preserve">. И я буду отнимать баллы у вашего факультета, пока вы не решитесь.</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профессор Квиррелл не начал тут же снимать баллы, Гарри осторожно поднял палочку.</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как во сне, Гарри повернулся к слизеринцам.</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Взгляды Гарри и Драко встретились.</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не выглядел испуганным ни на йоту. Беловолосый мальчик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сомнения? — спросил профессор. — Уверен, есть лишь один очевидный выбор.</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 Один совершенно </w:t>
      </w:r>
      <w:r w:rsidDel="00000000" w:rsidR="00000000" w:rsidRPr="00000000">
        <w:rPr>
          <w:rFonts w:ascii="Times New Roman" w:cs="Times New Roman" w:eastAsia="Times New Roman" w:hAnsi="Times New Roman"/>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выбор.</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взмахнул палочкой и произнёс:</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Ма-ха-су!</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пока никто не успел ничего сказать, Гарри пропел:</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Шутка! КОГТЕВРАН!</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мгновение в классе висела задумчивая тишина, а затем шёпот быстро перерос в гул разговоров.</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к профессору Квирреллу, им было что обсудить…</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тот вдруг скособочился и, шаркая, поплёлся к своему стулу.</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Неприемлемо. Им точно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НЕПРАВИЛЬНО</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ПЛОХАЯ ИДЕЯ</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вдруг качнуло из стороны в сторону, и он остановился, чувствуя лёгкое головокружение.</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толпа когтевранцев обрушилась на него и забросала вопросами.</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